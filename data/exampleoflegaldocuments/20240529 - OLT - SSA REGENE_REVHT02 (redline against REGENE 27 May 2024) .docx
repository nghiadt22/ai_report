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860D0" w14:textId="77777777" w:rsidR="00832809" w:rsidRPr="00302058" w:rsidRDefault="00832809" w:rsidP="00D82709">
      <w:pPr>
        <w:pStyle w:val="Cen1"/>
        <w:spacing w:after="0"/>
        <w:rPr>
          <w:rFonts w:ascii="Palatino Linotype" w:hAnsi="Palatino Linotype"/>
          <w:sz w:val="20"/>
          <w:szCs w:val="20"/>
        </w:rPr>
      </w:pPr>
      <w:bookmarkStart w:id="0" w:name="_DV_M2"/>
      <w:bookmarkEnd w:id="0"/>
    </w:p>
    <w:p w14:paraId="5806C302" w14:textId="046DA062" w:rsidR="004D413B" w:rsidRPr="00302058" w:rsidRDefault="004D413B" w:rsidP="006A39AB">
      <w:pPr>
        <w:jc w:val="right"/>
        <w:rPr>
          <w:rFonts w:ascii="Palatino Linotype" w:eastAsia="PMingLiU" w:hAnsi="Palatino Linotype" w:cs="Arial"/>
          <w:b/>
          <w:snapToGrid w:val="0"/>
          <w:sz w:val="20"/>
          <w:szCs w:val="20"/>
          <w:u w:val="single"/>
        </w:rPr>
      </w:pPr>
      <w:bookmarkStart w:id="1" w:name="_41mghml" w:colFirst="0" w:colLast="0"/>
      <w:bookmarkEnd w:id="1"/>
      <w:r w:rsidRPr="00302058">
        <w:rPr>
          <w:rFonts w:ascii="Palatino Linotype" w:eastAsia="PMingLiU" w:hAnsi="Palatino Linotype" w:cs="Arial"/>
          <w:b/>
          <w:snapToGrid w:val="0"/>
          <w:sz w:val="20"/>
          <w:szCs w:val="20"/>
          <w:u w:val="single"/>
        </w:rPr>
        <w:t xml:space="preserve">Dated/Tanggal: </w:t>
      </w:r>
      <w:r w:rsidR="00CC3DD9" w:rsidRPr="00302058">
        <w:rPr>
          <w:rFonts w:ascii="Palatino Linotype" w:eastAsia="PMingLiU" w:hAnsi="Palatino Linotype" w:cs="Arial"/>
          <w:b/>
          <w:snapToGrid w:val="0"/>
          <w:sz w:val="20"/>
          <w:szCs w:val="20"/>
          <w:u w:val="single"/>
        </w:rPr>
        <w:t>**</w:t>
      </w:r>
      <w:r w:rsidR="0016023C">
        <w:rPr>
          <w:rFonts w:ascii="Palatino Linotype" w:eastAsia="PMingLiU" w:hAnsi="Palatino Linotype" w:cs="Arial"/>
          <w:b/>
          <w:snapToGrid w:val="0"/>
          <w:sz w:val="20"/>
          <w:szCs w:val="20"/>
          <w:u w:val="single"/>
        </w:rPr>
        <w:t>January</w:t>
      </w:r>
      <w:ins w:id="2" w:author="OLTRE" w:date="2024-05-29T22:16:00Z">
        <w:r w:rsidR="0016023C">
          <w:rPr>
            <w:rFonts w:ascii="Palatino Linotype" w:eastAsia="PMingLiU" w:hAnsi="Palatino Linotype" w:cs="Arial"/>
            <w:b/>
            <w:snapToGrid w:val="0"/>
            <w:sz w:val="20"/>
            <w:szCs w:val="20"/>
            <w:u w:val="single"/>
          </w:rPr>
          <w:t xml:space="preserve"> </w:t>
        </w:r>
      </w:ins>
      <w:r w:rsidR="007514FD" w:rsidRPr="00302058">
        <w:rPr>
          <w:rFonts w:ascii="Palatino Linotype" w:eastAsia="PMingLiU" w:hAnsi="Palatino Linotype" w:cs="Arial"/>
          <w:b/>
          <w:snapToGrid w:val="0"/>
          <w:sz w:val="20"/>
          <w:szCs w:val="20"/>
          <w:u w:val="single"/>
        </w:rPr>
        <w:t xml:space="preserve">  </w:t>
      </w:r>
      <w:r w:rsidR="00CC3DD9" w:rsidRPr="00302058">
        <w:rPr>
          <w:rFonts w:ascii="Palatino Linotype" w:eastAsia="PMingLiU" w:hAnsi="Palatino Linotype" w:cs="Arial"/>
          <w:b/>
          <w:snapToGrid w:val="0"/>
          <w:sz w:val="20"/>
          <w:szCs w:val="20"/>
          <w:u w:val="single"/>
        </w:rPr>
        <w:t>2024</w:t>
      </w:r>
    </w:p>
    <w:p w14:paraId="16740D74" w14:textId="77777777" w:rsidR="00832809" w:rsidRPr="00302058" w:rsidRDefault="00832809" w:rsidP="00D82709">
      <w:pPr>
        <w:pStyle w:val="Cen1"/>
        <w:spacing w:after="0"/>
        <w:rPr>
          <w:rFonts w:ascii="Palatino Linotype" w:hAnsi="Palatino Linotype"/>
          <w:sz w:val="20"/>
          <w:szCs w:val="20"/>
        </w:rPr>
      </w:pPr>
    </w:p>
    <w:p w14:paraId="7D34D9ED" w14:textId="77777777" w:rsidR="00832809" w:rsidRPr="00302058" w:rsidRDefault="00832809" w:rsidP="00D82709">
      <w:pPr>
        <w:pStyle w:val="Cen1"/>
        <w:spacing w:after="0"/>
        <w:rPr>
          <w:rFonts w:ascii="Palatino Linotype" w:hAnsi="Palatino Linotype"/>
          <w:sz w:val="20"/>
          <w:szCs w:val="20"/>
        </w:rPr>
      </w:pPr>
    </w:p>
    <w:p w14:paraId="6F99618A" w14:textId="0491F03A" w:rsidR="003E5644" w:rsidRPr="00302058" w:rsidRDefault="003E5644" w:rsidP="00D82709">
      <w:pPr>
        <w:pStyle w:val="Cen1"/>
        <w:spacing w:after="0"/>
        <w:rPr>
          <w:rFonts w:ascii="Palatino Linotype" w:hAnsi="Palatino Linotype"/>
          <w:sz w:val="20"/>
          <w:szCs w:val="20"/>
        </w:rPr>
      </w:pPr>
      <w:r w:rsidRPr="00302058">
        <w:rPr>
          <w:rFonts w:ascii="Palatino Linotype" w:hAnsi="Palatino Linotype"/>
          <w:sz w:val="20"/>
          <w:szCs w:val="20"/>
        </w:rPr>
        <w:t xml:space="preserve">PT </w:t>
      </w:r>
      <w:r w:rsidR="00CC3DD9" w:rsidRPr="00302058">
        <w:rPr>
          <w:rFonts w:ascii="Palatino Linotype" w:eastAsia="PMingLiU" w:hAnsi="Palatino Linotype" w:cs="Arial"/>
          <w:bCs/>
          <w:caps/>
          <w:snapToGrid w:val="0"/>
          <w:spacing w:val="-2"/>
          <w:sz w:val="20"/>
          <w:szCs w:val="20"/>
        </w:rPr>
        <w:t>REGENE ARTIFISIAL INTELIGEN</w:t>
      </w:r>
    </w:p>
    <w:p w14:paraId="6A3FE27E" w14:textId="77777777" w:rsidR="004D413B" w:rsidRPr="00302058" w:rsidRDefault="004D413B" w:rsidP="006A39AB">
      <w:pPr>
        <w:jc w:val="center"/>
        <w:rPr>
          <w:rFonts w:ascii="Palatino Linotype" w:eastAsia="PMingLiU" w:hAnsi="Palatino Linotype" w:cs="Arial"/>
          <w:snapToGrid w:val="0"/>
          <w:spacing w:val="-2"/>
          <w:sz w:val="20"/>
          <w:szCs w:val="20"/>
          <w:lang w:val="en-US"/>
        </w:rPr>
      </w:pPr>
      <w:bookmarkStart w:id="3" w:name="_DV_M3"/>
      <w:bookmarkStart w:id="4" w:name="_DV_M4"/>
      <w:bookmarkEnd w:id="3"/>
      <w:bookmarkEnd w:id="4"/>
    </w:p>
    <w:p w14:paraId="2FE0E340" w14:textId="77777777" w:rsidR="004D413B" w:rsidRPr="00302058" w:rsidRDefault="004D413B" w:rsidP="006A39AB">
      <w:pPr>
        <w:pStyle w:val="BodyText"/>
        <w:pBdr>
          <w:top w:val="double" w:sz="6" w:space="21" w:color="auto"/>
          <w:bottom w:val="double" w:sz="6" w:space="21" w:color="auto"/>
        </w:pBdr>
        <w:spacing w:after="0"/>
        <w:ind w:left="1800" w:right="1440"/>
        <w:jc w:val="center"/>
        <w:rPr>
          <w:rFonts w:ascii="Palatino Linotype" w:hAnsi="Palatino Linotype" w:cs="Arial"/>
          <w:b/>
          <w:sz w:val="20"/>
          <w:szCs w:val="20"/>
        </w:rPr>
      </w:pPr>
    </w:p>
    <w:p w14:paraId="617AE22B" w14:textId="6F7C867C" w:rsidR="004D413B" w:rsidRPr="00302058" w:rsidRDefault="004D413B" w:rsidP="006A39AB">
      <w:pPr>
        <w:pStyle w:val="BodyText"/>
        <w:pBdr>
          <w:top w:val="double" w:sz="6" w:space="21" w:color="auto"/>
          <w:bottom w:val="double" w:sz="6" w:space="21" w:color="auto"/>
        </w:pBdr>
        <w:spacing w:after="0"/>
        <w:ind w:left="1800" w:right="1440"/>
        <w:jc w:val="center"/>
        <w:rPr>
          <w:rFonts w:ascii="Palatino Linotype" w:hAnsi="Palatino Linotype" w:cs="Arial"/>
          <w:b/>
          <w:sz w:val="20"/>
          <w:szCs w:val="20"/>
        </w:rPr>
      </w:pPr>
      <w:r w:rsidRPr="00302058">
        <w:rPr>
          <w:rFonts w:ascii="Palatino Linotype" w:hAnsi="Palatino Linotype" w:cs="Arial"/>
          <w:b/>
          <w:sz w:val="20"/>
          <w:szCs w:val="20"/>
        </w:rPr>
        <w:t xml:space="preserve">SHARES SUBSCRIPTION AGREEMENT </w:t>
      </w:r>
    </w:p>
    <w:p w14:paraId="4243763F" w14:textId="39919D88" w:rsidR="004D413B" w:rsidRPr="00302058" w:rsidRDefault="004D413B" w:rsidP="006A39AB">
      <w:pPr>
        <w:pStyle w:val="BodyText"/>
        <w:pBdr>
          <w:top w:val="double" w:sz="6" w:space="21" w:color="auto"/>
          <w:bottom w:val="double" w:sz="6" w:space="21" w:color="auto"/>
        </w:pBdr>
        <w:spacing w:after="0"/>
        <w:ind w:left="1800" w:right="1440"/>
        <w:jc w:val="center"/>
        <w:rPr>
          <w:rFonts w:ascii="Palatino Linotype" w:hAnsi="Palatino Linotype" w:cs="Arial"/>
          <w:b/>
          <w:sz w:val="20"/>
          <w:szCs w:val="20"/>
        </w:rPr>
      </w:pPr>
      <w:r w:rsidRPr="00302058">
        <w:rPr>
          <w:rFonts w:ascii="Palatino Linotype" w:hAnsi="Palatino Linotype" w:cs="Arial"/>
          <w:b/>
          <w:sz w:val="20"/>
          <w:szCs w:val="20"/>
        </w:rPr>
        <w:t xml:space="preserve">PERJANJIAN PENYERTAAN SAHAM </w:t>
      </w:r>
    </w:p>
    <w:p w14:paraId="311C1492" w14:textId="77777777" w:rsidR="004D413B" w:rsidRPr="00302058" w:rsidRDefault="004D413B" w:rsidP="006A39AB">
      <w:pPr>
        <w:pStyle w:val="BodyText"/>
        <w:pBdr>
          <w:top w:val="double" w:sz="6" w:space="21" w:color="auto"/>
          <w:bottom w:val="double" w:sz="6" w:space="21" w:color="auto"/>
        </w:pBdr>
        <w:spacing w:after="0"/>
        <w:ind w:left="1800" w:right="1440"/>
        <w:jc w:val="center"/>
        <w:rPr>
          <w:rFonts w:ascii="Palatino Linotype" w:hAnsi="Palatino Linotype" w:cs="Arial"/>
          <w:sz w:val="20"/>
          <w:szCs w:val="20"/>
        </w:rPr>
      </w:pPr>
    </w:p>
    <w:p w14:paraId="1D4DFC09" w14:textId="77777777" w:rsidR="004D413B" w:rsidRPr="00302058" w:rsidRDefault="004D413B" w:rsidP="00D82709">
      <w:pPr>
        <w:rPr>
          <w:rFonts w:ascii="Palatino Linotype" w:hAnsi="Palatino Linotype" w:cs="Arial"/>
          <w:sz w:val="20"/>
          <w:szCs w:val="20"/>
          <w:lang w:val="fr-FR"/>
        </w:rPr>
      </w:pPr>
    </w:p>
    <w:p w14:paraId="53CA9453" w14:textId="77777777" w:rsidR="003E5644" w:rsidRPr="00302058" w:rsidRDefault="003E5644" w:rsidP="00D82709">
      <w:pPr>
        <w:pStyle w:val="Cen1"/>
        <w:spacing w:after="0"/>
        <w:jc w:val="left"/>
        <w:rPr>
          <w:rFonts w:ascii="Palatino Linotype" w:hAnsi="Palatino Linotype"/>
          <w:sz w:val="20"/>
          <w:szCs w:val="20"/>
        </w:rPr>
      </w:pPr>
    </w:p>
    <w:p w14:paraId="1DA910B1" w14:textId="77777777" w:rsidR="00542D1E" w:rsidRPr="00302058" w:rsidRDefault="00542D1E" w:rsidP="006A39AB">
      <w:pPr>
        <w:rPr>
          <w:rFonts w:ascii="Palatino Linotype" w:hAnsi="Palatino Linotype"/>
          <w:sz w:val="20"/>
          <w:szCs w:val="20"/>
        </w:rPr>
      </w:pPr>
    </w:p>
    <w:p w14:paraId="79F21649" w14:textId="77777777" w:rsidR="003E5644" w:rsidRPr="00302058" w:rsidRDefault="003E5644" w:rsidP="006A39AB">
      <w:pPr>
        <w:rPr>
          <w:rFonts w:ascii="Palatino Linotype" w:hAnsi="Palatino Linotype"/>
          <w:sz w:val="20"/>
          <w:szCs w:val="20"/>
        </w:rPr>
      </w:pPr>
    </w:p>
    <w:p w14:paraId="574DF35E" w14:textId="77777777" w:rsidR="003E5644" w:rsidRPr="00302058" w:rsidRDefault="003E5644" w:rsidP="006A39AB">
      <w:pPr>
        <w:rPr>
          <w:rFonts w:ascii="Palatino Linotype" w:hAnsi="Palatino Linotype"/>
          <w:sz w:val="20"/>
          <w:szCs w:val="20"/>
        </w:rPr>
      </w:pPr>
    </w:p>
    <w:p w14:paraId="647E38EF" w14:textId="77777777" w:rsidR="003E5644" w:rsidRPr="00302058" w:rsidRDefault="003E5644" w:rsidP="006A39AB">
      <w:pPr>
        <w:rPr>
          <w:rFonts w:ascii="Palatino Linotype" w:hAnsi="Palatino Linotype"/>
          <w:sz w:val="20"/>
          <w:szCs w:val="20"/>
        </w:rPr>
      </w:pPr>
    </w:p>
    <w:p w14:paraId="595B1638" w14:textId="77777777" w:rsidR="003E5644" w:rsidRPr="00302058" w:rsidRDefault="003E5644" w:rsidP="006A39AB">
      <w:pPr>
        <w:rPr>
          <w:rFonts w:ascii="Palatino Linotype" w:hAnsi="Palatino Linotype"/>
          <w:sz w:val="20"/>
          <w:szCs w:val="20"/>
        </w:rPr>
      </w:pPr>
    </w:p>
    <w:p w14:paraId="167043AE" w14:textId="77777777" w:rsidR="003E5644" w:rsidRPr="00302058" w:rsidRDefault="003E5644" w:rsidP="006A39AB">
      <w:pPr>
        <w:rPr>
          <w:rFonts w:ascii="Palatino Linotype" w:hAnsi="Palatino Linotype"/>
          <w:sz w:val="20"/>
          <w:szCs w:val="20"/>
        </w:rPr>
      </w:pPr>
    </w:p>
    <w:p w14:paraId="6BE11BD0" w14:textId="77777777" w:rsidR="003E5644" w:rsidRPr="00302058" w:rsidRDefault="003E5644" w:rsidP="006A39AB">
      <w:pPr>
        <w:rPr>
          <w:rFonts w:ascii="Palatino Linotype" w:hAnsi="Palatino Linotype"/>
          <w:sz w:val="20"/>
          <w:szCs w:val="20"/>
        </w:rPr>
      </w:pPr>
    </w:p>
    <w:p w14:paraId="35F4DDD8" w14:textId="77777777" w:rsidR="003E5644" w:rsidRPr="00302058" w:rsidRDefault="003E5644" w:rsidP="006A39AB">
      <w:pPr>
        <w:rPr>
          <w:rFonts w:ascii="Palatino Linotype" w:hAnsi="Palatino Linotype"/>
          <w:sz w:val="20"/>
          <w:szCs w:val="20"/>
        </w:rPr>
      </w:pPr>
    </w:p>
    <w:p w14:paraId="0DEF74E0" w14:textId="77777777" w:rsidR="003E5644" w:rsidRPr="00302058" w:rsidRDefault="003E5644" w:rsidP="006A39AB">
      <w:pPr>
        <w:rPr>
          <w:rFonts w:ascii="Palatino Linotype" w:hAnsi="Palatino Linotype"/>
          <w:sz w:val="20"/>
          <w:szCs w:val="20"/>
        </w:rPr>
      </w:pPr>
    </w:p>
    <w:p w14:paraId="36635AD7" w14:textId="77777777" w:rsidR="00651015" w:rsidRPr="00302058" w:rsidRDefault="00651015" w:rsidP="006A39AB">
      <w:pPr>
        <w:rPr>
          <w:rFonts w:ascii="Palatino Linotype" w:hAnsi="Palatino Linotype"/>
          <w:sz w:val="20"/>
          <w:szCs w:val="20"/>
        </w:rPr>
      </w:pPr>
    </w:p>
    <w:p w14:paraId="1CA0BD0E" w14:textId="77777777" w:rsidR="004D413B" w:rsidRPr="00302058" w:rsidRDefault="004D413B" w:rsidP="006A39AB">
      <w:pPr>
        <w:rPr>
          <w:rFonts w:ascii="Palatino Linotype" w:hAnsi="Palatino Linotype"/>
          <w:sz w:val="20"/>
          <w:szCs w:val="20"/>
        </w:rPr>
      </w:pPr>
    </w:p>
    <w:p w14:paraId="5D81787B" w14:textId="77777777" w:rsidR="004D413B" w:rsidRPr="00302058" w:rsidRDefault="004D413B" w:rsidP="006A39AB">
      <w:pPr>
        <w:rPr>
          <w:rFonts w:ascii="Palatino Linotype" w:hAnsi="Palatino Linotype"/>
          <w:sz w:val="20"/>
          <w:szCs w:val="20"/>
        </w:rPr>
      </w:pPr>
    </w:p>
    <w:p w14:paraId="4AF801F1" w14:textId="77777777" w:rsidR="00651015" w:rsidRPr="00302058" w:rsidRDefault="00651015" w:rsidP="006A39AB">
      <w:pPr>
        <w:rPr>
          <w:rFonts w:ascii="Palatino Linotype" w:hAnsi="Palatino Linotype"/>
          <w:sz w:val="20"/>
          <w:szCs w:val="20"/>
        </w:rPr>
      </w:pPr>
    </w:p>
    <w:p w14:paraId="276F4CAD" w14:textId="77777777" w:rsidR="00651015" w:rsidRPr="00302058" w:rsidRDefault="00651015" w:rsidP="006A39AB">
      <w:pPr>
        <w:rPr>
          <w:rFonts w:ascii="Palatino Linotype" w:hAnsi="Palatino Linotype"/>
          <w:sz w:val="20"/>
          <w:szCs w:val="20"/>
        </w:rPr>
      </w:pPr>
    </w:p>
    <w:p w14:paraId="73DD3F51" w14:textId="77777777" w:rsidR="00651015" w:rsidRPr="00302058" w:rsidRDefault="00651015" w:rsidP="006A39AB">
      <w:pPr>
        <w:rPr>
          <w:rFonts w:ascii="Palatino Linotype" w:hAnsi="Palatino Linotype"/>
          <w:sz w:val="20"/>
          <w:szCs w:val="20"/>
        </w:rPr>
      </w:pPr>
    </w:p>
    <w:p w14:paraId="09D308A8" w14:textId="233C33A8" w:rsidR="007F0910" w:rsidRPr="00302058" w:rsidRDefault="007F0910" w:rsidP="006A39AB">
      <w:pPr>
        <w:rPr>
          <w:rFonts w:ascii="Palatino Linotype" w:hAnsi="Palatino Linotype"/>
          <w:sz w:val="20"/>
          <w:szCs w:val="20"/>
        </w:rPr>
      </w:pPr>
      <w:r w:rsidRPr="00302058">
        <w:rPr>
          <w:rFonts w:ascii="Palatino Linotype" w:hAnsi="Palatino Linotype"/>
          <w:sz w:val="20"/>
          <w:szCs w:val="20"/>
        </w:rPr>
        <w:br w:type="page"/>
      </w:r>
    </w:p>
    <w:p w14:paraId="10FB8914" w14:textId="77777777" w:rsidR="003E5644" w:rsidRPr="00302058" w:rsidRDefault="003E5644" w:rsidP="006A39AB">
      <w:pPr>
        <w:rPr>
          <w:rFonts w:ascii="Palatino Linotype" w:hAnsi="Palatino Linotype"/>
          <w:sz w:val="20"/>
          <w:szCs w:val="20"/>
        </w:rPr>
      </w:pPr>
    </w:p>
    <w:tbl>
      <w:tblPr>
        <w:tblW w:w="0" w:type="auto"/>
        <w:tblLook w:val="04A0" w:firstRow="1" w:lastRow="0" w:firstColumn="1" w:lastColumn="0" w:noHBand="0" w:noVBand="1"/>
        <w:tblPrChange w:id="5" w:author="OLTRE" w:date="2024-05-29T22:16:00Z">
          <w:tblPr>
            <w:tblW w:w="8303" w:type="dxa"/>
            <w:tblLook w:val="04A0" w:firstRow="1" w:lastRow="0" w:firstColumn="1" w:lastColumn="0" w:noHBand="0" w:noVBand="1"/>
          </w:tblPr>
        </w:tblPrChange>
      </w:tblPr>
      <w:tblGrid>
        <w:gridCol w:w="4525"/>
        <w:gridCol w:w="31"/>
        <w:gridCol w:w="3719"/>
        <w:gridCol w:w="25"/>
        <w:tblGridChange w:id="6">
          <w:tblGrid>
            <w:gridCol w:w="4525"/>
            <w:gridCol w:w="31"/>
            <w:gridCol w:w="547"/>
            <w:gridCol w:w="3172"/>
            <w:gridCol w:w="25"/>
            <w:gridCol w:w="3"/>
          </w:tblGrid>
        </w:tblGridChange>
      </w:tblGrid>
      <w:tr w:rsidR="00EB7A8D" w:rsidRPr="00302058" w14:paraId="670BE85B" w14:textId="77777777" w:rsidTr="00CB655F">
        <w:trPr>
          <w:gridAfter w:val="1"/>
          <w:wAfter w:w="25" w:type="dxa"/>
        </w:trPr>
        <w:tc>
          <w:tcPr>
            <w:tcW w:w="4556" w:type="dxa"/>
            <w:gridSpan w:val="2"/>
            <w:shd w:val="clear" w:color="auto" w:fill="auto"/>
            <w:tcPrChange w:id="7" w:author="OLTRE" w:date="2024-05-29T22:16:00Z">
              <w:tcPr>
                <w:tcW w:w="5103" w:type="dxa"/>
                <w:gridSpan w:val="3"/>
                <w:shd w:val="clear" w:color="auto" w:fill="auto"/>
              </w:tcPr>
            </w:tcPrChange>
          </w:tcPr>
          <w:p w14:paraId="1CC66E27" w14:textId="7CAE9342" w:rsidR="003E5644" w:rsidRPr="00302058" w:rsidRDefault="003E5644" w:rsidP="006A39AB">
            <w:pPr>
              <w:jc w:val="both"/>
              <w:rPr>
                <w:rFonts w:ascii="Palatino Linotype" w:hAnsi="Palatino Linotype"/>
                <w:sz w:val="20"/>
                <w:szCs w:val="20"/>
              </w:rPr>
            </w:pPr>
            <w:r w:rsidRPr="00302058">
              <w:rPr>
                <w:rFonts w:ascii="Palatino Linotype" w:hAnsi="Palatino Linotype"/>
                <w:sz w:val="20"/>
                <w:szCs w:val="20"/>
              </w:rPr>
              <w:t>THIS SHARE SUBSCRIPTION AGREEMENT (this “</w:t>
            </w:r>
            <w:r w:rsidRPr="00302058">
              <w:rPr>
                <w:rFonts w:ascii="Palatino Linotype" w:hAnsi="Palatino Linotype"/>
                <w:b/>
                <w:sz w:val="20"/>
                <w:szCs w:val="20"/>
              </w:rPr>
              <w:t>Agreement</w:t>
            </w:r>
            <w:r w:rsidRPr="00302058">
              <w:rPr>
                <w:rFonts w:ascii="Palatino Linotype" w:hAnsi="Palatino Linotype"/>
                <w:sz w:val="20"/>
                <w:szCs w:val="20"/>
              </w:rPr>
              <w:t xml:space="preserve">”), is made as of </w:t>
            </w:r>
            <w:r w:rsidR="0016023C">
              <w:rPr>
                <w:rFonts w:ascii="Palatino Linotype" w:hAnsi="Palatino Linotype"/>
                <w:sz w:val="20"/>
                <w:szCs w:val="20"/>
              </w:rPr>
              <w:t xml:space="preserve">January </w:t>
            </w:r>
            <w:r w:rsidR="00CC3DD9" w:rsidRPr="00D82709">
              <w:rPr>
                <w:rFonts w:ascii="Palatino Linotype" w:hAnsi="Palatino Linotype"/>
                <w:sz w:val="20"/>
                <w:highlight w:val="yellow"/>
              </w:rPr>
              <w:t>**</w:t>
            </w:r>
            <w:r w:rsidR="00736F8A" w:rsidRPr="00D82709">
              <w:rPr>
                <w:rFonts w:ascii="Palatino Linotype" w:hAnsi="Palatino Linotype"/>
                <w:sz w:val="20"/>
                <w:highlight w:val="yellow"/>
                <w:vertAlign w:val="superscript"/>
              </w:rPr>
              <w:t>th</w:t>
            </w:r>
            <w:r w:rsidRPr="00302058">
              <w:rPr>
                <w:rFonts w:ascii="Palatino Linotype" w:hAnsi="Palatino Linotype"/>
                <w:sz w:val="20"/>
                <w:szCs w:val="20"/>
              </w:rPr>
              <w:t xml:space="preserve">, </w:t>
            </w:r>
            <w:r w:rsidR="00736F8A" w:rsidRPr="00302058">
              <w:rPr>
                <w:rFonts w:ascii="Palatino Linotype" w:hAnsi="Palatino Linotype"/>
                <w:sz w:val="20"/>
                <w:szCs w:val="20"/>
              </w:rPr>
              <w:t>202</w:t>
            </w:r>
            <w:r w:rsidR="00CC3DD9" w:rsidRPr="00302058">
              <w:rPr>
                <w:rFonts w:ascii="Palatino Linotype" w:hAnsi="Palatino Linotype"/>
                <w:sz w:val="20"/>
                <w:szCs w:val="20"/>
              </w:rPr>
              <w:t>4</w:t>
            </w:r>
            <w:r w:rsidR="00736F8A" w:rsidRPr="00302058">
              <w:rPr>
                <w:rFonts w:ascii="Palatino Linotype" w:hAnsi="Palatino Linotype"/>
                <w:sz w:val="20"/>
                <w:szCs w:val="20"/>
              </w:rPr>
              <w:t xml:space="preserve"> </w:t>
            </w:r>
            <w:r w:rsidRPr="00302058">
              <w:rPr>
                <w:rFonts w:ascii="Palatino Linotype" w:hAnsi="Palatino Linotype"/>
                <w:sz w:val="20"/>
                <w:szCs w:val="20"/>
              </w:rPr>
              <w:t xml:space="preserve">by and among: </w:t>
            </w:r>
          </w:p>
          <w:p w14:paraId="037C9641" w14:textId="77777777" w:rsidR="005C4F43" w:rsidRPr="00302058" w:rsidRDefault="005C4F43" w:rsidP="006A39AB">
            <w:pPr>
              <w:jc w:val="both"/>
              <w:rPr>
                <w:rFonts w:ascii="Palatino Linotype" w:hAnsi="Palatino Linotype"/>
                <w:sz w:val="20"/>
                <w:szCs w:val="20"/>
              </w:rPr>
            </w:pPr>
          </w:p>
        </w:tc>
        <w:tc>
          <w:tcPr>
            <w:tcW w:w="3719" w:type="dxa"/>
            <w:shd w:val="clear" w:color="auto" w:fill="auto"/>
            <w:tcPrChange w:id="8" w:author="OLTRE" w:date="2024-05-29T22:16:00Z">
              <w:tcPr>
                <w:tcW w:w="3200" w:type="dxa"/>
                <w:gridSpan w:val="3"/>
                <w:shd w:val="clear" w:color="auto" w:fill="auto"/>
              </w:tcPr>
            </w:tcPrChange>
          </w:tcPr>
          <w:p w14:paraId="5D9CE50C" w14:textId="6D038F8A" w:rsidR="003E5644" w:rsidRPr="00D82709" w:rsidRDefault="003E5644" w:rsidP="006A39AB">
            <w:pPr>
              <w:jc w:val="both"/>
              <w:rPr>
                <w:rFonts w:ascii="Palatino Linotype" w:hAnsi="Palatino Linotype"/>
                <w:color w:val="E7E6E6" w:themeColor="background2"/>
                <w:sz w:val="20"/>
              </w:rPr>
            </w:pPr>
            <w:r w:rsidRPr="00D82709">
              <w:rPr>
                <w:rFonts w:ascii="Palatino Linotype" w:hAnsi="Palatino Linotype"/>
                <w:color w:val="E7E6E6" w:themeColor="background2"/>
                <w:sz w:val="20"/>
              </w:rPr>
              <w:t>PERJANJIAN PENGAMBILAN SAHAM ini (“</w:t>
            </w:r>
            <w:r w:rsidRPr="00D82709">
              <w:rPr>
                <w:rFonts w:ascii="Palatino Linotype" w:hAnsi="Palatino Linotype"/>
                <w:b/>
                <w:color w:val="E7E6E6" w:themeColor="background2"/>
                <w:sz w:val="20"/>
              </w:rPr>
              <w:t>Per</w:t>
            </w:r>
            <w:r w:rsidR="003542B0" w:rsidRPr="00D82709">
              <w:rPr>
                <w:rFonts w:ascii="Palatino Linotype" w:hAnsi="Palatino Linotype"/>
                <w:b/>
                <w:color w:val="E7E6E6" w:themeColor="background2"/>
                <w:sz w:val="20"/>
              </w:rPr>
              <w:t>janjian</w:t>
            </w:r>
            <w:r w:rsidR="003542B0" w:rsidRPr="00D82709">
              <w:rPr>
                <w:rFonts w:ascii="Palatino Linotype" w:hAnsi="Palatino Linotype"/>
                <w:color w:val="E7E6E6" w:themeColor="background2"/>
                <w:sz w:val="20"/>
              </w:rPr>
              <w:t xml:space="preserve">”) dibuat pada tanggal </w:t>
            </w:r>
            <w:r w:rsidR="00CC3DD9" w:rsidRPr="00D82709">
              <w:rPr>
                <w:rFonts w:ascii="Palatino Linotype" w:hAnsi="Palatino Linotype"/>
                <w:color w:val="E7E6E6" w:themeColor="background2"/>
                <w:sz w:val="20"/>
              </w:rPr>
              <w:t>**</w:t>
            </w:r>
            <w:r w:rsidR="00736F8A" w:rsidRPr="00D82709">
              <w:rPr>
                <w:rFonts w:ascii="Palatino Linotype" w:hAnsi="Palatino Linotype"/>
                <w:color w:val="E7E6E6" w:themeColor="background2"/>
                <w:sz w:val="20"/>
              </w:rPr>
              <w:t xml:space="preserve"> </w:t>
            </w:r>
            <w:r w:rsidR="00D12FE5" w:rsidRPr="00D82709">
              <w:rPr>
                <w:rFonts w:ascii="Palatino Linotype" w:hAnsi="Palatino Linotype"/>
                <w:color w:val="E7E6E6" w:themeColor="background2"/>
                <w:sz w:val="20"/>
              </w:rPr>
              <w:t xml:space="preserve">Januari </w:t>
            </w:r>
            <w:r w:rsidR="00736F8A" w:rsidRPr="00D82709">
              <w:rPr>
                <w:rFonts w:ascii="Palatino Linotype" w:hAnsi="Palatino Linotype"/>
                <w:color w:val="E7E6E6" w:themeColor="background2"/>
                <w:sz w:val="20"/>
              </w:rPr>
              <w:t>202</w:t>
            </w:r>
            <w:r w:rsidR="00CC3DD9" w:rsidRPr="00D82709">
              <w:rPr>
                <w:rFonts w:ascii="Palatino Linotype" w:hAnsi="Palatino Linotype"/>
                <w:color w:val="E7E6E6" w:themeColor="background2"/>
                <w:sz w:val="20"/>
              </w:rPr>
              <w:t>4</w:t>
            </w:r>
            <w:r w:rsidRPr="00D82709">
              <w:rPr>
                <w:rFonts w:ascii="Palatino Linotype" w:hAnsi="Palatino Linotype"/>
                <w:color w:val="E7E6E6" w:themeColor="background2"/>
                <w:sz w:val="20"/>
              </w:rPr>
              <w:t xml:space="preserve">, oleh dan antara: </w:t>
            </w:r>
          </w:p>
        </w:tc>
      </w:tr>
      <w:tr w:rsidR="002C2D7C" w:rsidRPr="00302058" w14:paraId="7CD40BE7" w14:textId="77777777" w:rsidTr="00CB655F">
        <w:trPr>
          <w:gridAfter w:val="1"/>
          <w:wAfter w:w="25" w:type="dxa"/>
        </w:trPr>
        <w:tc>
          <w:tcPr>
            <w:tcW w:w="4556" w:type="dxa"/>
            <w:gridSpan w:val="2"/>
            <w:shd w:val="clear" w:color="auto" w:fill="auto"/>
          </w:tcPr>
          <w:p w14:paraId="09BCEBE8" w14:textId="7EF401E8" w:rsidR="002C2D7C" w:rsidRDefault="002C2D7C" w:rsidP="008D0018">
            <w:pPr>
              <w:pStyle w:val="ListParagraph"/>
              <w:numPr>
                <w:ilvl w:val="0"/>
                <w:numId w:val="46"/>
              </w:numPr>
              <w:ind w:left="462" w:hanging="425"/>
              <w:jc w:val="both"/>
              <w:rPr>
                <w:rFonts w:ascii="Palatino Linotype" w:hAnsi="Palatino Linotype"/>
                <w:b/>
                <w:sz w:val="20"/>
              </w:rPr>
            </w:pPr>
            <w:r w:rsidRPr="00302058">
              <w:rPr>
                <w:rFonts w:ascii="Palatino Linotype" w:hAnsi="Palatino Linotype"/>
                <w:b/>
                <w:sz w:val="20"/>
                <w:szCs w:val="20"/>
              </w:rPr>
              <w:t xml:space="preserve">PT REGENE ARTIFISIAL INTELIGEN </w:t>
            </w:r>
            <w:r w:rsidRPr="00302058">
              <w:rPr>
                <w:rFonts w:ascii="Palatino Linotype" w:hAnsi="Palatino Linotype"/>
                <w:sz w:val="20"/>
                <w:szCs w:val="20"/>
              </w:rPr>
              <w:t>(“</w:t>
            </w:r>
            <w:r w:rsidRPr="00302058">
              <w:rPr>
                <w:rFonts w:ascii="Palatino Linotype" w:hAnsi="Palatino Linotype"/>
                <w:b/>
                <w:sz w:val="20"/>
                <w:szCs w:val="20"/>
              </w:rPr>
              <w:t>Company</w:t>
            </w:r>
            <w:r w:rsidRPr="00302058">
              <w:rPr>
                <w:rFonts w:ascii="Palatino Linotype" w:hAnsi="Palatino Linotype"/>
                <w:sz w:val="20"/>
                <w:szCs w:val="20"/>
              </w:rPr>
              <w:t>”), a company in the form of limited liability company incorporated based on Deed no. 3 dated  March 2</w:t>
            </w:r>
            <w:r w:rsidRPr="00302058">
              <w:rPr>
                <w:rFonts w:ascii="Palatino Linotype" w:hAnsi="Palatino Linotype"/>
                <w:sz w:val="20"/>
                <w:szCs w:val="20"/>
                <w:vertAlign w:val="superscript"/>
              </w:rPr>
              <w:t>nd,</w:t>
            </w:r>
            <w:r w:rsidRPr="00302058">
              <w:rPr>
                <w:rFonts w:ascii="Palatino Linotype" w:hAnsi="Palatino Linotype"/>
                <w:sz w:val="20"/>
                <w:szCs w:val="20"/>
              </w:rPr>
              <w:t xml:space="preserve"> 2022, drawn before Sandi Guntara Trisna, S.Kom., S.h., M.M, M.Kn., Notary in Kabupaten Karawang, having received a legalization from Minister Law and Human Right’s Decree No. AHU-0015625.AH.01.01.TAHUN 2022 on March 2</w:t>
            </w:r>
            <w:r w:rsidRPr="00302058">
              <w:rPr>
                <w:rFonts w:ascii="Palatino Linotype" w:hAnsi="Palatino Linotype"/>
                <w:sz w:val="20"/>
                <w:szCs w:val="20"/>
                <w:vertAlign w:val="superscript"/>
              </w:rPr>
              <w:t>nd</w:t>
            </w:r>
            <w:r w:rsidRPr="00302058">
              <w:rPr>
                <w:rFonts w:ascii="Palatino Linotype" w:hAnsi="Palatino Linotype"/>
                <w:sz w:val="20"/>
                <w:szCs w:val="20"/>
              </w:rPr>
              <w:t xml:space="preserve">, 2022 under the laws of Indonesia, that latest has been amended under Deed No. </w:t>
            </w:r>
            <w:r w:rsidRPr="00302058">
              <w:rPr>
                <w:rFonts w:ascii="Palatino Linotype" w:hAnsi="Palatino Linotype"/>
                <w:sz w:val="20"/>
              </w:rPr>
              <w:t>02</w:t>
            </w:r>
            <w:r w:rsidRPr="00302058">
              <w:rPr>
                <w:rFonts w:ascii="Palatino Linotype" w:hAnsi="Palatino Linotype"/>
                <w:sz w:val="20"/>
                <w:lang w:val="en-GB"/>
              </w:rPr>
              <w:t xml:space="preserve"> dated Febuary 23th, 2024 , drawn before Jane Miranda Gasali, S.H., M.Kn., a notary in Kota Depok</w:t>
            </w:r>
            <w:r w:rsidRPr="00302058">
              <w:rPr>
                <w:rFonts w:ascii="Palatino Linotype" w:eastAsia="Times New Roman" w:hAnsi="Palatino Linotype" w:cs="Segoe UI"/>
                <w:sz w:val="20"/>
                <w:szCs w:val="20"/>
                <w:lang w:val="en-GB"/>
              </w:rPr>
              <w:t>  had been accepted by  Minister Law</w:t>
            </w:r>
            <w:r w:rsidRPr="00302058">
              <w:rPr>
                <w:rFonts w:ascii="Palatino Linotype" w:hAnsi="Palatino Linotype"/>
                <w:sz w:val="20"/>
                <w:lang w:val="en-GB"/>
              </w:rPr>
              <w:t xml:space="preserve"> and </w:t>
            </w:r>
            <w:r w:rsidRPr="00302058">
              <w:rPr>
                <w:rFonts w:ascii="Palatino Linotype" w:eastAsia="Times New Roman" w:hAnsi="Palatino Linotype" w:cs="Segoe UI"/>
                <w:sz w:val="20"/>
                <w:szCs w:val="20"/>
                <w:lang w:val="en-GB"/>
              </w:rPr>
              <w:t>Human Right’s Decree under Letter of Acceptance of Notification of Changes of Article of Association No.  AHU-AH.01.03-0046718 on Febuary 23th 2024 </w:t>
            </w:r>
            <w:r w:rsidRPr="00302058">
              <w:rPr>
                <w:rFonts w:ascii="Palatino Linotype" w:hAnsi="Palatino Linotype"/>
                <w:sz w:val="20"/>
                <w:szCs w:val="20"/>
              </w:rPr>
              <w:t xml:space="preserve">and having its domicile at </w:t>
            </w:r>
            <w:r w:rsidRPr="00302058">
              <w:rPr>
                <w:rFonts w:ascii="Palatino Linotype" w:eastAsia="Times New Roman" w:hAnsi="Palatino Linotype" w:cs="Segoe UI"/>
                <w:sz w:val="20"/>
                <w:szCs w:val="20"/>
                <w:lang w:val="en-GB"/>
              </w:rPr>
              <w:t>Office 8 Building, 18A floor, SCBD Lot. 28, Jl. Jend. Sudirman Kav. 52-53, Senayan, Kebayoran Baru, South Jakarta,</w:t>
            </w:r>
            <w:r w:rsidRPr="00302058">
              <w:rPr>
                <w:rFonts w:ascii="Palatino Linotype" w:hAnsi="Palatino Linotype"/>
                <w:sz w:val="20"/>
                <w:lang w:val="en-GB"/>
              </w:rPr>
              <w:t xml:space="preserve"> Indonesia</w:t>
            </w:r>
            <w:r w:rsidRPr="00302058">
              <w:rPr>
                <w:rFonts w:ascii="Palatino Linotype" w:eastAsia="Times New Roman" w:hAnsi="Palatino Linotype"/>
                <w:sz w:val="20"/>
                <w:szCs w:val="20"/>
                <w:lang w:val="en-GB"/>
              </w:rPr>
              <w:t> </w:t>
            </w:r>
            <w:r w:rsidRPr="00302058">
              <w:rPr>
                <w:rFonts w:ascii="Palatino Linotype" w:hAnsi="Palatino Linotype"/>
                <w:sz w:val="20"/>
                <w:lang w:val="en-GB"/>
              </w:rPr>
              <w:t>in this matter represented by Tiang Vichi Lestari (a holder of Indonesian Resident’s citizen card no.</w:t>
            </w:r>
            <w:r w:rsidRPr="00302058">
              <w:rPr>
                <w:rFonts w:ascii="Palatino Linotype" w:eastAsia="Times New Roman" w:hAnsi="Palatino Linotype"/>
                <w:sz w:val="20"/>
                <w:szCs w:val="20"/>
                <w:lang w:val="en-GB"/>
              </w:rPr>
              <w:t> </w:t>
            </w:r>
            <w:r w:rsidRPr="00302058">
              <w:rPr>
                <w:rFonts w:ascii="Palatino Linotype" w:eastAsia="Times New Roman" w:hAnsi="Palatino Linotype" w:cs="Segoe UI"/>
                <w:sz w:val="20"/>
                <w:szCs w:val="20"/>
                <w:lang w:val="en-GB"/>
              </w:rPr>
              <w:t xml:space="preserve"> 3172016602860006</w:t>
            </w:r>
            <w:r w:rsidRPr="00302058">
              <w:rPr>
                <w:rFonts w:ascii="Palatino Linotype" w:hAnsi="Palatino Linotype"/>
                <w:sz w:val="20"/>
                <w:lang w:val="en-GB"/>
              </w:rPr>
              <w:t>) based on afore mentioned deed of establishment, acting in his capacity as the Director for and behalf of the Company</w:t>
            </w:r>
            <w:r w:rsidRPr="00302058">
              <w:rPr>
                <w:rFonts w:ascii="Palatino Linotype" w:hAnsi="Palatino Linotype"/>
                <w:sz w:val="20"/>
                <w:szCs w:val="20"/>
              </w:rPr>
              <w:t>; and</w:t>
            </w:r>
          </w:p>
        </w:tc>
        <w:tc>
          <w:tcPr>
            <w:tcW w:w="3719" w:type="dxa"/>
            <w:shd w:val="clear" w:color="auto" w:fill="auto"/>
          </w:tcPr>
          <w:p w14:paraId="2FB2E3A5" w14:textId="251E2435" w:rsidR="002C2D7C" w:rsidRPr="002C2D7C" w:rsidRDefault="002C2D7C" w:rsidP="002C2D7C">
            <w:pPr>
              <w:jc w:val="both"/>
              <w:rPr>
                <w:rFonts w:ascii="Palatino Linotype" w:hAnsi="Palatino Linotype"/>
                <w:color w:val="E7E6E6" w:themeColor="background2"/>
                <w:sz w:val="20"/>
              </w:rPr>
            </w:pPr>
            <w:r>
              <w:rPr>
                <w:rFonts w:ascii="Palatino Linotype" w:hAnsi="Palatino Linotype"/>
                <w:b/>
                <w:color w:val="E7E6E6" w:themeColor="background2"/>
                <w:sz w:val="20"/>
              </w:rPr>
              <w:t xml:space="preserve">1. </w:t>
            </w:r>
            <w:r w:rsidRPr="002C2D7C">
              <w:rPr>
                <w:rFonts w:ascii="Palatino Linotype" w:hAnsi="Palatino Linotype"/>
                <w:b/>
                <w:color w:val="E7E6E6" w:themeColor="background2"/>
                <w:sz w:val="20"/>
              </w:rPr>
              <w:t xml:space="preserve">PT REGENE ARTIFISIAL INTELIGEN </w:t>
            </w:r>
            <w:r w:rsidRPr="002C2D7C">
              <w:rPr>
                <w:rFonts w:ascii="Palatino Linotype" w:hAnsi="Palatino Linotype"/>
                <w:color w:val="E7E6E6" w:themeColor="background2"/>
                <w:sz w:val="20"/>
              </w:rPr>
              <w:t>(“</w:t>
            </w:r>
            <w:r w:rsidRPr="002C2D7C">
              <w:rPr>
                <w:rFonts w:ascii="Palatino Linotype" w:hAnsi="Palatino Linotype"/>
                <w:b/>
                <w:color w:val="E7E6E6" w:themeColor="background2"/>
                <w:sz w:val="20"/>
              </w:rPr>
              <w:t>Perusahaan</w:t>
            </w:r>
            <w:r w:rsidRPr="002C2D7C">
              <w:rPr>
                <w:rFonts w:ascii="Palatino Linotype" w:hAnsi="Palatino Linotype"/>
                <w:color w:val="E7E6E6" w:themeColor="background2"/>
                <w:sz w:val="20"/>
              </w:rPr>
              <w:t xml:space="preserve">”), suatu perseroan terbatas yang dibentuk berdasarkan Akta No. 3  tanggal 2 Maret 2024, yang dibuat dihadapan Sandi Guntara Trisna, S.Kom., S.h., M.M, M.Kn., Notaris di Kabupaten Karawang yang telah menerima pengesahan berdasarkan Surat Keputusan Menteri Hukum dan HAM No. AHU-0015625.AH.01.01.TAHUN 2022 pada tanggal 2 Maret 2022 berdasarkan hukum Negara Republik Indonesia, yang terakhir diubah berdasarkan Akta No. 02 tanggal 23 Febuari 2024, yang dibuat dihadapan </w:t>
            </w:r>
            <w:r w:rsidRPr="002C2D7C">
              <w:rPr>
                <w:rFonts w:ascii="Palatino Linotype" w:hAnsi="Palatino Linotype"/>
                <w:color w:val="E7E6E6" w:themeColor="background2"/>
                <w:sz w:val="20"/>
                <w:lang w:val="en-GB"/>
              </w:rPr>
              <w:t>Jane Miranda Gasali, S.H., M.Kn.,</w:t>
            </w:r>
            <w:r w:rsidRPr="002C2D7C">
              <w:rPr>
                <w:rFonts w:ascii="Palatino Linotype" w:hAnsi="Palatino Linotype"/>
                <w:color w:val="E7E6E6" w:themeColor="background2"/>
                <w:sz w:val="20"/>
              </w:rPr>
              <w:t xml:space="preserve"> Notaris di Kota Depok, telah diterima pemberitahuannya oleh Menteri Hukum dan HAM berdasarkan Surat Penerimaan Pemberitahuan Perubahan Anggaran Dasar No. </w:t>
            </w:r>
            <w:r w:rsidRPr="002C2D7C">
              <w:rPr>
                <w:rFonts w:ascii="Palatino Linotype" w:hAnsi="Palatino Linotype"/>
                <w:color w:val="E7E6E6" w:themeColor="background2"/>
                <w:sz w:val="20"/>
                <w:lang w:val="en-GB"/>
              </w:rPr>
              <w:t>AHU-AH.01.03-0046718</w:t>
            </w:r>
            <w:r w:rsidRPr="002C2D7C">
              <w:rPr>
                <w:rFonts w:ascii="Palatino Linotype" w:hAnsi="Palatino Linotype"/>
                <w:color w:val="E7E6E6" w:themeColor="background2"/>
                <w:sz w:val="20"/>
              </w:rPr>
              <w:t xml:space="preserve"> pada 23 Febuari 2024, berkedudukan di Office 8 Building, Lantai 18A, SCBD Lot. 28, Jl. Jend. Sudirman Kav. 52-53, Senayan, Kebayoran Baru, Jakarta Selatan</w:t>
            </w:r>
            <w:r w:rsidRPr="002C2D7C" w:rsidDel="00F92F8F">
              <w:rPr>
                <w:rFonts w:ascii="Palatino Linotype" w:hAnsi="Palatino Linotype"/>
                <w:color w:val="E7E6E6" w:themeColor="background2"/>
                <w:sz w:val="20"/>
              </w:rPr>
              <w:t xml:space="preserve"> </w:t>
            </w:r>
            <w:r w:rsidRPr="002C2D7C">
              <w:rPr>
                <w:rFonts w:ascii="Palatino Linotype" w:hAnsi="Palatino Linotype"/>
                <w:color w:val="E7E6E6" w:themeColor="background2"/>
                <w:sz w:val="20"/>
              </w:rPr>
              <w:t xml:space="preserve">dalam hal ini diwakili oleh Tiang Vichi Lestari (pemegang kartu tanda penduduk Indonesia no.  </w:t>
            </w:r>
            <w:r w:rsidRPr="002C2D7C">
              <w:rPr>
                <w:rFonts w:ascii="Palatino Linotype" w:hAnsi="Palatino Linotype"/>
                <w:color w:val="E7E6E6" w:themeColor="background2"/>
                <w:sz w:val="20"/>
                <w:lang w:val="en-GB"/>
              </w:rPr>
              <w:t>3172016602860006</w:t>
            </w:r>
            <w:r w:rsidRPr="002C2D7C">
              <w:rPr>
                <w:rFonts w:ascii="Palatino Linotype" w:hAnsi="Palatino Linotype"/>
                <w:color w:val="E7E6E6" w:themeColor="background2"/>
                <w:sz w:val="20"/>
              </w:rPr>
              <w:t>) yang berdasarkan akta pendirian diatas, bertindak dalam kapasitasnya sebagai Direktur untuk dan atas nama Perusahaan;</w:t>
            </w:r>
            <w:r w:rsidRPr="002C2D7C">
              <w:rPr>
                <w:rFonts w:ascii="Palatino Linotype" w:hAnsi="Palatino Linotype"/>
                <w:color w:val="E7E6E6" w:themeColor="background2"/>
                <w:sz w:val="20"/>
                <w:szCs w:val="20"/>
              </w:rPr>
              <w:t xml:space="preserve"> and</w:t>
            </w:r>
          </w:p>
        </w:tc>
      </w:tr>
      <w:tr w:rsidR="00EB7A8D" w:rsidRPr="00302058" w14:paraId="65E35F98" w14:textId="77777777" w:rsidTr="00CB655F">
        <w:trPr>
          <w:gridAfter w:val="1"/>
          <w:wAfter w:w="25" w:type="dxa"/>
        </w:trPr>
        <w:tc>
          <w:tcPr>
            <w:tcW w:w="4556" w:type="dxa"/>
            <w:gridSpan w:val="2"/>
            <w:shd w:val="clear" w:color="auto" w:fill="auto"/>
            <w:tcPrChange w:id="9" w:author="OLTRE" w:date="2024-05-29T22:16:00Z">
              <w:tcPr>
                <w:tcW w:w="5103" w:type="dxa"/>
                <w:gridSpan w:val="3"/>
                <w:shd w:val="clear" w:color="auto" w:fill="auto"/>
              </w:tcPr>
            </w:tcPrChange>
          </w:tcPr>
          <w:p w14:paraId="011EDA82" w14:textId="1DBF603A" w:rsidR="00CC3404" w:rsidRPr="00302058" w:rsidRDefault="00E5670E" w:rsidP="008D0018">
            <w:pPr>
              <w:pStyle w:val="ListParagraph"/>
              <w:numPr>
                <w:ilvl w:val="0"/>
                <w:numId w:val="46"/>
              </w:numPr>
              <w:ind w:left="462" w:hanging="425"/>
              <w:jc w:val="both"/>
              <w:rPr>
                <w:ins w:id="10" w:author="OLTRE" w:date="2024-05-29T22:16:00Z"/>
                <w:rFonts w:ascii="Palatino Linotype" w:hAnsi="Palatino Linotype"/>
                <w:sz w:val="20"/>
                <w:szCs w:val="20"/>
              </w:rPr>
            </w:pPr>
            <w:del w:id="11" w:author="OLTRE" w:date="2024-05-29T22:16:00Z">
              <w:r>
                <w:rPr>
                  <w:rFonts w:ascii="Palatino Linotype" w:hAnsi="Palatino Linotype"/>
                  <w:b/>
                  <w:sz w:val="20"/>
                </w:rPr>
                <w:delText>Johan</w:delText>
              </w:r>
            </w:del>
            <w:commentRangeStart w:id="12"/>
            <w:ins w:id="13" w:author="OLTRE" w:date="2024-05-29T22:16:00Z">
              <w:r w:rsidR="003E5644" w:rsidRPr="00302058">
                <w:rPr>
                  <w:rFonts w:ascii="Palatino Linotype" w:hAnsi="Palatino Linotype"/>
                  <w:b/>
                  <w:sz w:val="20"/>
                  <w:szCs w:val="20"/>
                </w:rPr>
                <w:t>PT.</w:t>
              </w:r>
            </w:ins>
            <w:r>
              <w:rPr>
                <w:rFonts w:ascii="Palatino Linotype" w:hAnsi="Palatino Linotype"/>
                <w:b/>
                <w:sz w:val="20"/>
              </w:rPr>
              <w:t xml:space="preserve"> </w:t>
            </w:r>
            <w:r w:rsidRPr="008A1474">
              <w:rPr>
                <w:rFonts w:ascii="Palatino Linotype" w:hAnsi="Palatino Linotype"/>
                <w:b/>
                <w:caps/>
                <w:spacing w:val="-2"/>
                <w:sz w:val="20"/>
                <w:rPrChange w:id="14" w:author="OLTRE" w:date="2024-05-29T22:16:00Z">
                  <w:rPr>
                    <w:rFonts w:ascii="Palatino Linotype" w:hAnsi="Palatino Linotype"/>
                    <w:b/>
                    <w:sz w:val="20"/>
                  </w:rPr>
                </w:rPrChange>
              </w:rPr>
              <w:t>**</w:t>
            </w:r>
            <w:r w:rsidR="0013565F" w:rsidRPr="00D82709">
              <w:rPr>
                <w:rFonts w:ascii="Palatino Linotype" w:hAnsi="Palatino Linotype"/>
                <w:b/>
                <w:caps/>
                <w:spacing w:val="-2"/>
                <w:sz w:val="20"/>
              </w:rPr>
              <w:t xml:space="preserve"> </w:t>
            </w:r>
            <w:r w:rsidR="0013565F" w:rsidRPr="00D82709">
              <w:rPr>
                <w:rFonts w:ascii="Palatino Linotype" w:hAnsi="Palatino Linotype"/>
                <w:b/>
                <w:sz w:val="20"/>
              </w:rPr>
              <w:t>(“Subscriber</w:t>
            </w:r>
            <w:r w:rsidR="003E5644" w:rsidRPr="00D82709">
              <w:rPr>
                <w:rFonts w:ascii="Palatino Linotype" w:hAnsi="Palatino Linotype"/>
                <w:b/>
                <w:sz w:val="20"/>
              </w:rPr>
              <w:t>”)</w:t>
            </w:r>
            <w:r w:rsidR="003E5644" w:rsidRPr="00D82709">
              <w:rPr>
                <w:rFonts w:ascii="Palatino Linotype" w:hAnsi="Palatino Linotype"/>
                <w:sz w:val="20"/>
              </w:rPr>
              <w:t xml:space="preserve">, </w:t>
            </w:r>
            <w:del w:id="15" w:author="OLTRE" w:date="2024-05-29T22:16:00Z">
              <w:r>
                <w:rPr>
                  <w:rFonts w:ascii="Palatino Linotype" w:hAnsi="Palatino Linotype"/>
                  <w:sz w:val="20"/>
                </w:rPr>
                <w:delText>Indonesian citizen, holder of identification no. *</w:delText>
              </w:r>
              <w:r w:rsidR="00DF2835" w:rsidRPr="00D82709">
                <w:rPr>
                  <w:rFonts w:ascii="Palatino Linotype" w:hAnsi="Palatino Linotype"/>
                  <w:sz w:val="20"/>
                </w:rPr>
                <w:delText xml:space="preserve">, </w:delText>
              </w:r>
              <w:r>
                <w:rPr>
                  <w:rFonts w:ascii="Palatino Linotype" w:hAnsi="Palatino Linotype"/>
                  <w:sz w:val="20"/>
                </w:rPr>
                <w:delText xml:space="preserve">residing </w:delText>
              </w:r>
            </w:del>
            <w:ins w:id="16" w:author="OLTRE" w:date="2024-05-29T22:16:00Z">
              <w:r w:rsidR="00DF2835" w:rsidRPr="00302058">
                <w:rPr>
                  <w:rFonts w:ascii="Palatino Linotype" w:hAnsi="Palatino Linotype"/>
                  <w:sz w:val="20"/>
                  <w:szCs w:val="20"/>
                </w:rPr>
                <w:t xml:space="preserve">a limited liability company incorporated based on Deed No. </w:t>
              </w:r>
              <w:r w:rsidR="00B67949" w:rsidRPr="00302058">
                <w:rPr>
                  <w:rFonts w:ascii="Palatino Linotype" w:hAnsi="Palatino Linotype"/>
                  <w:sz w:val="20"/>
                  <w:szCs w:val="20"/>
                </w:rPr>
                <w:t>**</w:t>
              </w:r>
              <w:r w:rsidR="008857AD" w:rsidRPr="00302058">
                <w:rPr>
                  <w:rFonts w:ascii="Palatino Linotype" w:hAnsi="Palatino Linotype"/>
                  <w:sz w:val="20"/>
                  <w:szCs w:val="20"/>
                </w:rPr>
                <w:t xml:space="preserve"> </w:t>
              </w:r>
              <w:r w:rsidR="00DF2835" w:rsidRPr="00302058">
                <w:rPr>
                  <w:rFonts w:ascii="Palatino Linotype" w:hAnsi="Palatino Linotype"/>
                  <w:sz w:val="20"/>
                  <w:szCs w:val="20"/>
                </w:rPr>
                <w:t xml:space="preserve">dated </w:t>
              </w:r>
              <w:r w:rsidR="00B67949" w:rsidRPr="00302058">
                <w:rPr>
                  <w:rFonts w:ascii="Palatino Linotype" w:hAnsi="Palatino Linotype"/>
                  <w:sz w:val="20"/>
                  <w:szCs w:val="20"/>
                </w:rPr>
                <w:t>**</w:t>
              </w:r>
              <w:r w:rsidR="00DF2835" w:rsidRPr="00302058">
                <w:rPr>
                  <w:rFonts w:ascii="Palatino Linotype" w:hAnsi="Palatino Linotype"/>
                  <w:sz w:val="20"/>
                  <w:szCs w:val="20"/>
                </w:rPr>
                <w:t xml:space="preserve">, drawn before </w:t>
              </w:r>
              <w:r w:rsidR="00B67949" w:rsidRPr="00302058">
                <w:rPr>
                  <w:rFonts w:ascii="Palatino Linotype" w:hAnsi="Palatino Linotype"/>
                  <w:sz w:val="20"/>
                  <w:szCs w:val="20"/>
                </w:rPr>
                <w:t>**</w:t>
              </w:r>
              <w:r w:rsidR="00DF2835" w:rsidRPr="00302058">
                <w:rPr>
                  <w:rFonts w:ascii="Palatino Linotype" w:hAnsi="Palatino Linotype"/>
                  <w:sz w:val="20"/>
                  <w:szCs w:val="20"/>
                </w:rPr>
                <w:t>, SH.,</w:t>
              </w:r>
              <w:r w:rsidR="000F64C3" w:rsidRPr="00302058">
                <w:rPr>
                  <w:rFonts w:ascii="Palatino Linotype" w:hAnsi="Palatino Linotype"/>
                  <w:sz w:val="20"/>
                  <w:szCs w:val="20"/>
                </w:rPr>
                <w:t xml:space="preserve"> M.KN</w:t>
              </w:r>
              <w:r w:rsidR="00DF2835" w:rsidRPr="00302058">
                <w:rPr>
                  <w:rFonts w:ascii="Palatino Linotype" w:hAnsi="Palatino Linotype"/>
                  <w:sz w:val="20"/>
                  <w:szCs w:val="20"/>
                </w:rPr>
                <w:t xml:space="preserve"> a Notary in </w:t>
              </w:r>
              <w:r w:rsidR="00B67949" w:rsidRPr="00302058">
                <w:rPr>
                  <w:rFonts w:ascii="Palatino Linotype" w:hAnsi="Palatino Linotype"/>
                  <w:sz w:val="20"/>
                  <w:szCs w:val="20"/>
                </w:rPr>
                <w:t>**</w:t>
              </w:r>
              <w:r w:rsidR="00DF2835" w:rsidRPr="00302058">
                <w:rPr>
                  <w:rFonts w:ascii="Palatino Linotype" w:hAnsi="Palatino Linotype"/>
                  <w:sz w:val="20"/>
                  <w:szCs w:val="20"/>
                </w:rPr>
                <w:t xml:space="preserve">,  having received a legalization from Minister Law and Human Right’s Decree No. </w:t>
              </w:r>
              <w:r w:rsidR="00B67949" w:rsidRPr="00302058">
                <w:rPr>
                  <w:rFonts w:ascii="Palatino Linotype" w:hAnsi="Palatino Linotype"/>
                  <w:sz w:val="20"/>
                  <w:szCs w:val="20"/>
                </w:rPr>
                <w:t>**</w:t>
              </w:r>
              <w:r w:rsidR="00DF2835" w:rsidRPr="00302058">
                <w:rPr>
                  <w:rFonts w:ascii="Palatino Linotype" w:hAnsi="Palatino Linotype"/>
                  <w:sz w:val="20"/>
                  <w:szCs w:val="20"/>
                </w:rPr>
                <w:t xml:space="preserve"> on </w:t>
              </w:r>
              <w:r w:rsidR="00B67949" w:rsidRPr="00302058">
                <w:rPr>
                  <w:rFonts w:ascii="Palatino Linotype" w:hAnsi="Palatino Linotype"/>
                  <w:sz w:val="20"/>
                  <w:szCs w:val="20"/>
                </w:rPr>
                <w:t>**</w:t>
              </w:r>
              <w:r w:rsidR="00DF2835" w:rsidRPr="00302058">
                <w:rPr>
                  <w:rFonts w:ascii="Palatino Linotype" w:hAnsi="Palatino Linotype"/>
                  <w:sz w:val="20"/>
                  <w:szCs w:val="20"/>
                </w:rPr>
                <w:t xml:space="preserve"> under the law of Republic of Indonesia, domiciled</w:t>
              </w:r>
            </w:ins>
            <w:r w:rsidRPr="00D82709">
              <w:rPr>
                <w:rFonts w:ascii="Palatino Linotype" w:hAnsi="Palatino Linotype"/>
                <w:sz w:val="20"/>
              </w:rPr>
              <w:t xml:space="preserve"> </w:t>
            </w:r>
            <w:r w:rsidR="00DF2835" w:rsidRPr="00D82709">
              <w:rPr>
                <w:rFonts w:ascii="Palatino Linotype" w:hAnsi="Palatino Linotype"/>
                <w:sz w:val="20"/>
              </w:rPr>
              <w:t xml:space="preserve">at </w:t>
            </w:r>
            <w:r w:rsidR="00B67949" w:rsidRPr="00D82709">
              <w:rPr>
                <w:rFonts w:ascii="Palatino Linotype" w:hAnsi="Palatino Linotype"/>
                <w:sz w:val="20"/>
              </w:rPr>
              <w:t>**</w:t>
            </w:r>
            <w:r w:rsidR="00DF2835" w:rsidRPr="00D82709">
              <w:rPr>
                <w:rFonts w:ascii="Palatino Linotype" w:hAnsi="Palatino Linotype"/>
                <w:sz w:val="20"/>
              </w:rPr>
              <w:t xml:space="preserve">,  in this matter </w:t>
            </w:r>
            <w:ins w:id="17" w:author="OLTRE" w:date="2024-05-29T22:16:00Z">
              <w:r w:rsidR="00DF2835" w:rsidRPr="00302058">
                <w:rPr>
                  <w:rFonts w:ascii="Palatino Linotype" w:hAnsi="Palatino Linotype"/>
                  <w:sz w:val="20"/>
                  <w:szCs w:val="20"/>
                </w:rPr>
                <w:t xml:space="preserve">represented by </w:t>
              </w:r>
              <w:r w:rsidR="00B67949" w:rsidRPr="00302058">
                <w:rPr>
                  <w:rFonts w:ascii="Palatino Linotype" w:hAnsi="Palatino Linotype"/>
                  <w:sz w:val="20"/>
                  <w:szCs w:val="20"/>
                </w:rPr>
                <w:t>**</w:t>
              </w:r>
              <w:r w:rsidR="00DF2835" w:rsidRPr="00302058">
                <w:rPr>
                  <w:rFonts w:ascii="Palatino Linotype" w:hAnsi="Palatino Linotype"/>
                  <w:sz w:val="20"/>
                  <w:szCs w:val="20"/>
                </w:rPr>
                <w:t xml:space="preserve"> a holder of Indonesian Resident’s citizen card no. </w:t>
              </w:r>
              <w:r w:rsidR="00B67949" w:rsidRPr="00302058">
                <w:rPr>
                  <w:rFonts w:ascii="Palatino Linotype" w:hAnsi="Palatino Linotype"/>
                  <w:sz w:val="20"/>
                  <w:szCs w:val="20"/>
                </w:rPr>
                <w:t>**</w:t>
              </w:r>
              <w:r w:rsidR="00DF2835" w:rsidRPr="00302058">
                <w:rPr>
                  <w:rFonts w:ascii="Palatino Linotype" w:hAnsi="Palatino Linotype"/>
                  <w:sz w:val="20"/>
                  <w:szCs w:val="20"/>
                </w:rPr>
                <w:t>, according to the Subscriber</w:t>
              </w:r>
              <w:r w:rsidR="00A44D38" w:rsidRPr="00302058">
                <w:rPr>
                  <w:rFonts w:ascii="Palatino Linotype" w:hAnsi="Palatino Linotype"/>
                  <w:sz w:val="20"/>
                  <w:szCs w:val="20"/>
                </w:rPr>
                <w:t>’s</w:t>
              </w:r>
              <w:r w:rsidR="008857AD" w:rsidRPr="00302058">
                <w:rPr>
                  <w:rFonts w:ascii="Palatino Linotype" w:hAnsi="Palatino Linotype"/>
                  <w:sz w:val="20"/>
                  <w:szCs w:val="20"/>
                </w:rPr>
                <w:t xml:space="preserve"> </w:t>
              </w:r>
              <w:r w:rsidR="00DF2835" w:rsidRPr="00302058">
                <w:rPr>
                  <w:rFonts w:ascii="Palatino Linotype" w:hAnsi="Palatino Linotype"/>
                  <w:sz w:val="20"/>
                  <w:szCs w:val="20"/>
                </w:rPr>
                <w:t xml:space="preserve">deed of incorporation </w:t>
              </w:r>
            </w:ins>
            <w:r>
              <w:rPr>
                <w:rFonts w:ascii="Palatino Linotype" w:hAnsi="Palatino Linotype"/>
                <w:sz w:val="20"/>
              </w:rPr>
              <w:t xml:space="preserve">acting in </w:t>
            </w:r>
            <w:r>
              <w:rPr>
                <w:rFonts w:ascii="Palatino Linotype" w:hAnsi="Palatino Linotype"/>
                <w:sz w:val="20"/>
              </w:rPr>
              <w:lastRenderedPageBreak/>
              <w:t>his capacity</w:t>
            </w:r>
            <w:r w:rsidR="000321DB">
              <w:rPr>
                <w:rFonts w:ascii="Palatino Linotype" w:hAnsi="Palatino Linotype"/>
                <w:sz w:val="20"/>
              </w:rPr>
              <w:t xml:space="preserve"> </w:t>
            </w:r>
            <w:del w:id="18" w:author="OLTRE" w:date="2024-05-29T22:16:00Z">
              <w:r w:rsidR="000321DB">
                <w:rPr>
                  <w:rFonts w:ascii="Palatino Linotype" w:hAnsi="Palatino Linotype"/>
                  <w:sz w:val="20"/>
                </w:rPr>
                <w:delText xml:space="preserve">to represent himself </w:delText>
              </w:r>
            </w:del>
            <w:r w:rsidR="000321DB">
              <w:rPr>
                <w:rFonts w:ascii="Palatino Linotype" w:hAnsi="Palatino Linotype"/>
                <w:sz w:val="20"/>
              </w:rPr>
              <w:t>as</w:t>
            </w:r>
            <w:r w:rsidR="00DF2835" w:rsidRPr="00D82709">
              <w:rPr>
                <w:rFonts w:ascii="Palatino Linotype" w:hAnsi="Palatino Linotype"/>
                <w:sz w:val="20"/>
              </w:rPr>
              <w:t xml:space="preserve"> </w:t>
            </w:r>
            <w:ins w:id="19" w:author="OLTRE" w:date="2024-05-29T22:16:00Z">
              <w:r w:rsidR="00DF2835" w:rsidRPr="00302058">
                <w:rPr>
                  <w:rFonts w:ascii="Palatino Linotype" w:hAnsi="Palatino Linotype"/>
                  <w:sz w:val="20"/>
                  <w:szCs w:val="20"/>
                </w:rPr>
                <w:t xml:space="preserve">the appointed Director for and on behalf of the </w:t>
              </w:r>
            </w:ins>
            <w:r w:rsidR="00DF2835" w:rsidRPr="00D82709">
              <w:rPr>
                <w:rFonts w:ascii="Palatino Linotype" w:hAnsi="Palatino Linotype"/>
                <w:sz w:val="20"/>
              </w:rPr>
              <w:t>Subscriber</w:t>
            </w:r>
            <w:r w:rsidR="008E03F2" w:rsidRPr="00302058">
              <w:rPr>
                <w:rFonts w:ascii="Palatino Linotype" w:hAnsi="Palatino Linotype"/>
                <w:sz w:val="20"/>
                <w:szCs w:val="20"/>
              </w:rPr>
              <w:t>.</w:t>
            </w:r>
            <w:commentRangeEnd w:id="12"/>
            <w:ins w:id="20" w:author="OLTRE" w:date="2024-05-29T22:16:00Z">
              <w:r w:rsidR="008A1474">
                <w:rPr>
                  <w:rStyle w:val="CommentReference"/>
                </w:rPr>
                <w:commentReference w:id="12"/>
              </w:r>
            </w:ins>
          </w:p>
          <w:p w14:paraId="3A552BD6" w14:textId="17B15158" w:rsidR="00CC3404" w:rsidRPr="00EC3A2E" w:rsidRDefault="00CC3404" w:rsidP="00B46841">
            <w:pPr>
              <w:pStyle w:val="ListParagraph"/>
              <w:numPr>
                <w:ilvl w:val="0"/>
                <w:numId w:val="46"/>
              </w:numPr>
              <w:ind w:left="462" w:hanging="425"/>
              <w:jc w:val="both"/>
              <w:rPr>
                <w:rFonts w:ascii="Palatino Linotype" w:hAnsi="Palatino Linotype"/>
                <w:sz w:val="20"/>
              </w:rPr>
            </w:pPr>
          </w:p>
        </w:tc>
        <w:tc>
          <w:tcPr>
            <w:tcW w:w="3719" w:type="dxa"/>
            <w:shd w:val="clear" w:color="auto" w:fill="auto"/>
            <w:tcPrChange w:id="21" w:author="OLTRE" w:date="2024-05-29T22:16:00Z">
              <w:tcPr>
                <w:tcW w:w="3200" w:type="dxa"/>
                <w:gridSpan w:val="3"/>
                <w:shd w:val="clear" w:color="auto" w:fill="auto"/>
              </w:tcPr>
            </w:tcPrChange>
          </w:tcPr>
          <w:p w14:paraId="2E8CD74A" w14:textId="7E4961C2" w:rsidR="001B05C8" w:rsidRPr="00B67949" w:rsidRDefault="003E5644" w:rsidP="003111EA">
            <w:pPr>
              <w:jc w:val="both"/>
              <w:rPr>
                <w:rFonts w:ascii="Palatino Linotype" w:hAnsi="Palatino Linotype"/>
                <w:sz w:val="20"/>
                <w:szCs w:val="20"/>
                <w:highlight w:val="yellow"/>
              </w:rPr>
            </w:pPr>
            <w:r w:rsidRPr="00D82709">
              <w:rPr>
                <w:rFonts w:ascii="Palatino Linotype" w:hAnsi="Palatino Linotype"/>
                <w:color w:val="E7E6E6" w:themeColor="background2"/>
                <w:sz w:val="20"/>
              </w:rPr>
              <w:lastRenderedPageBreak/>
              <w:t xml:space="preserve"> </w:t>
            </w:r>
            <w:r w:rsidR="00B67949" w:rsidRPr="00D82709">
              <w:rPr>
                <w:rFonts w:ascii="Palatino Linotype" w:hAnsi="Palatino Linotype"/>
                <w:color w:val="E7E6E6" w:themeColor="background2"/>
                <w:sz w:val="20"/>
              </w:rPr>
              <w:t xml:space="preserve">2. </w:t>
            </w:r>
            <w:r w:rsidRPr="00D82709">
              <w:rPr>
                <w:rFonts w:ascii="Palatino Linotype" w:hAnsi="Palatino Linotype"/>
                <w:b/>
                <w:color w:val="E7E6E6" w:themeColor="background2"/>
                <w:sz w:val="20"/>
              </w:rPr>
              <w:t xml:space="preserve">PT. </w:t>
            </w:r>
            <w:r w:rsidR="00B67949" w:rsidRPr="00D82709">
              <w:rPr>
                <w:rFonts w:ascii="Palatino Linotype" w:hAnsi="Palatino Linotype"/>
                <w:b/>
                <w:caps/>
                <w:color w:val="E7E6E6" w:themeColor="background2"/>
                <w:spacing w:val="-2"/>
                <w:sz w:val="20"/>
              </w:rPr>
              <w:t>**</w:t>
            </w:r>
            <w:r w:rsidR="0013565F" w:rsidRPr="00D82709">
              <w:rPr>
                <w:rFonts w:ascii="Palatino Linotype" w:hAnsi="Palatino Linotype"/>
                <w:b/>
                <w:caps/>
                <w:color w:val="E7E6E6" w:themeColor="background2"/>
                <w:spacing w:val="-2"/>
                <w:sz w:val="20"/>
              </w:rPr>
              <w:t xml:space="preserve"> </w:t>
            </w:r>
            <w:r w:rsidR="003111EA" w:rsidRPr="00D82709">
              <w:rPr>
                <w:rFonts w:ascii="Palatino Linotype" w:hAnsi="Palatino Linotype"/>
                <w:b/>
                <w:color w:val="E7E6E6" w:themeColor="background2"/>
                <w:sz w:val="20"/>
              </w:rPr>
              <w:t>(“Pes</w:t>
            </w:r>
            <w:r w:rsidR="0013565F" w:rsidRPr="00D82709">
              <w:rPr>
                <w:rFonts w:ascii="Palatino Linotype" w:hAnsi="Palatino Linotype"/>
                <w:b/>
                <w:color w:val="E7E6E6" w:themeColor="background2"/>
                <w:sz w:val="20"/>
              </w:rPr>
              <w:t>erta</w:t>
            </w:r>
            <w:r w:rsidR="008857AD" w:rsidRPr="00D82709">
              <w:rPr>
                <w:rFonts w:ascii="Palatino Linotype" w:hAnsi="Palatino Linotype"/>
                <w:b/>
                <w:color w:val="E7E6E6" w:themeColor="background2"/>
                <w:sz w:val="20"/>
              </w:rPr>
              <w:t xml:space="preserve"> </w:t>
            </w:r>
            <w:r w:rsidRPr="00D82709">
              <w:rPr>
                <w:rFonts w:ascii="Palatino Linotype" w:hAnsi="Palatino Linotype"/>
                <w:b/>
                <w:color w:val="E7E6E6" w:themeColor="background2"/>
                <w:sz w:val="20"/>
              </w:rPr>
              <w:t>”)</w:t>
            </w:r>
            <w:r w:rsidRPr="00D82709">
              <w:rPr>
                <w:rFonts w:ascii="Palatino Linotype" w:hAnsi="Palatino Linotype"/>
                <w:color w:val="E7E6E6" w:themeColor="background2"/>
                <w:sz w:val="20"/>
              </w:rPr>
              <w:t xml:space="preserve">, </w:t>
            </w:r>
            <w:r w:rsidR="00BD0A98" w:rsidRPr="00D82709">
              <w:rPr>
                <w:rFonts w:ascii="Palatino Linotype" w:hAnsi="Palatino Linotype"/>
                <w:color w:val="E7E6E6" w:themeColor="background2"/>
                <w:sz w:val="20"/>
              </w:rPr>
              <w:t xml:space="preserve">suatu perseroan terbatas yang dibentuk berdasarkan Akta No. </w:t>
            </w:r>
            <w:r w:rsidR="00B67949" w:rsidRPr="00D82709">
              <w:rPr>
                <w:rFonts w:ascii="Palatino Linotype" w:hAnsi="Palatino Linotype"/>
                <w:color w:val="E7E6E6" w:themeColor="background2"/>
                <w:sz w:val="20"/>
              </w:rPr>
              <w:t>**</w:t>
            </w:r>
            <w:r w:rsidR="00276F5B" w:rsidRPr="00D82709">
              <w:rPr>
                <w:rFonts w:ascii="Palatino Linotype" w:hAnsi="Palatino Linotype"/>
                <w:color w:val="E7E6E6" w:themeColor="background2"/>
                <w:sz w:val="20"/>
              </w:rPr>
              <w:t xml:space="preserve"> </w:t>
            </w:r>
            <w:r w:rsidR="00BD0A98" w:rsidRPr="00D82709">
              <w:rPr>
                <w:rFonts w:ascii="Palatino Linotype" w:hAnsi="Palatino Linotype"/>
                <w:color w:val="E7E6E6" w:themeColor="background2"/>
                <w:sz w:val="20"/>
              </w:rPr>
              <w:t xml:space="preserve">tanggal </w:t>
            </w:r>
            <w:r w:rsidR="00B67949" w:rsidRPr="00D82709">
              <w:rPr>
                <w:rFonts w:ascii="Palatino Linotype" w:hAnsi="Palatino Linotype"/>
                <w:color w:val="E7E6E6" w:themeColor="background2"/>
                <w:sz w:val="20"/>
              </w:rPr>
              <w:t>**</w:t>
            </w:r>
            <w:r w:rsidR="00BD0A98" w:rsidRPr="00D82709">
              <w:rPr>
                <w:rFonts w:ascii="Palatino Linotype" w:hAnsi="Palatino Linotype"/>
                <w:color w:val="E7E6E6" w:themeColor="background2"/>
                <w:sz w:val="20"/>
              </w:rPr>
              <w:t xml:space="preserve">, yang dibuat dihadapan </w:t>
            </w:r>
            <w:r w:rsidR="00B67949" w:rsidRPr="00D82709">
              <w:rPr>
                <w:rFonts w:ascii="Palatino Linotype" w:hAnsi="Palatino Linotype"/>
                <w:color w:val="E7E6E6" w:themeColor="background2"/>
                <w:sz w:val="20"/>
              </w:rPr>
              <w:t>**</w:t>
            </w:r>
            <w:r w:rsidR="00BD0A98" w:rsidRPr="00D82709">
              <w:rPr>
                <w:rFonts w:ascii="Palatino Linotype" w:hAnsi="Palatino Linotype"/>
                <w:color w:val="E7E6E6" w:themeColor="background2"/>
                <w:sz w:val="20"/>
              </w:rPr>
              <w:t>, SH.,</w:t>
            </w:r>
            <w:r w:rsidR="00E91708" w:rsidRPr="00D82709">
              <w:rPr>
                <w:rFonts w:ascii="Palatino Linotype" w:hAnsi="Palatino Linotype"/>
                <w:color w:val="E7E6E6" w:themeColor="background2"/>
                <w:sz w:val="20"/>
              </w:rPr>
              <w:t xml:space="preserve"> M.KN</w:t>
            </w:r>
            <w:r w:rsidR="00BD0A98" w:rsidRPr="00D82709">
              <w:rPr>
                <w:rFonts w:ascii="Palatino Linotype" w:hAnsi="Palatino Linotype"/>
                <w:color w:val="E7E6E6" w:themeColor="background2"/>
                <w:sz w:val="20"/>
              </w:rPr>
              <w:t xml:space="preserve"> Notaris di </w:t>
            </w:r>
            <w:r w:rsidR="00B67949" w:rsidRPr="00D82709">
              <w:rPr>
                <w:rFonts w:ascii="Palatino Linotype" w:hAnsi="Palatino Linotype"/>
                <w:color w:val="E7E6E6" w:themeColor="background2"/>
                <w:sz w:val="20"/>
              </w:rPr>
              <w:t>**</w:t>
            </w:r>
            <w:r w:rsidR="00BD0A98" w:rsidRPr="00D82709">
              <w:rPr>
                <w:rFonts w:ascii="Palatino Linotype" w:hAnsi="Palatino Linotype"/>
                <w:color w:val="E7E6E6" w:themeColor="background2"/>
                <w:sz w:val="20"/>
              </w:rPr>
              <w:t xml:space="preserve">, yang telah menerima pengesahan berdasarkan Surat Keputusan Menteri Hukum dan HAM No. </w:t>
            </w:r>
            <w:r w:rsidR="00B67949" w:rsidRPr="00D82709">
              <w:rPr>
                <w:rFonts w:ascii="Palatino Linotype" w:hAnsi="Palatino Linotype"/>
                <w:color w:val="E7E6E6" w:themeColor="background2"/>
                <w:sz w:val="20"/>
              </w:rPr>
              <w:t>**</w:t>
            </w:r>
            <w:r w:rsidR="00BD0A98" w:rsidRPr="00D82709">
              <w:rPr>
                <w:rFonts w:ascii="Palatino Linotype" w:hAnsi="Palatino Linotype"/>
                <w:color w:val="E7E6E6" w:themeColor="background2"/>
                <w:sz w:val="20"/>
              </w:rPr>
              <w:t xml:space="preserve"> pada tanggal </w:t>
            </w:r>
            <w:r w:rsidR="00B67949" w:rsidRPr="00D82709">
              <w:rPr>
                <w:rFonts w:ascii="Palatino Linotype" w:hAnsi="Palatino Linotype"/>
                <w:color w:val="E7E6E6" w:themeColor="background2"/>
                <w:sz w:val="20"/>
              </w:rPr>
              <w:t>**</w:t>
            </w:r>
            <w:r w:rsidR="00BD0A98" w:rsidRPr="00D82709">
              <w:rPr>
                <w:rFonts w:ascii="Palatino Linotype" w:hAnsi="Palatino Linotype"/>
                <w:color w:val="E7E6E6" w:themeColor="background2"/>
                <w:sz w:val="20"/>
              </w:rPr>
              <w:t xml:space="preserve"> dibawah hukum Negara Republik Indonesia, berdomisili di </w:t>
            </w:r>
            <w:r w:rsidR="00B67949" w:rsidRPr="00D82709">
              <w:rPr>
                <w:rFonts w:ascii="Palatino Linotype" w:hAnsi="Palatino Linotype"/>
                <w:color w:val="E7E6E6" w:themeColor="background2"/>
                <w:sz w:val="20"/>
              </w:rPr>
              <w:t>**</w:t>
            </w:r>
            <w:r w:rsidR="00BD0A98" w:rsidRPr="00D82709">
              <w:rPr>
                <w:rFonts w:ascii="Palatino Linotype" w:hAnsi="Palatino Linotype"/>
                <w:color w:val="E7E6E6" w:themeColor="background2"/>
                <w:sz w:val="20"/>
              </w:rPr>
              <w:t xml:space="preserve">,  dalam hal ini diwakili oleh </w:t>
            </w:r>
            <w:r w:rsidR="00B67949" w:rsidRPr="00D82709">
              <w:rPr>
                <w:rFonts w:ascii="Palatino Linotype" w:hAnsi="Palatino Linotype"/>
                <w:color w:val="E7E6E6" w:themeColor="background2"/>
                <w:sz w:val="20"/>
              </w:rPr>
              <w:t>**</w:t>
            </w:r>
            <w:r w:rsidR="00276F5B" w:rsidRPr="00D82709" w:rsidDel="00276F5B">
              <w:rPr>
                <w:rFonts w:ascii="Palatino Linotype" w:hAnsi="Palatino Linotype"/>
                <w:color w:val="E7E6E6" w:themeColor="background2"/>
                <w:sz w:val="20"/>
              </w:rPr>
              <w:t xml:space="preserve"> </w:t>
            </w:r>
            <w:r w:rsidR="00BD0A98" w:rsidRPr="00D82709">
              <w:rPr>
                <w:rFonts w:ascii="Palatino Linotype" w:hAnsi="Palatino Linotype"/>
                <w:color w:val="E7E6E6" w:themeColor="background2"/>
                <w:sz w:val="20"/>
              </w:rPr>
              <w:t xml:space="preserve">pemegang kartu tanda penduduk Indonesia no. </w:t>
            </w:r>
            <w:r w:rsidR="00B67949" w:rsidRPr="00D82709">
              <w:rPr>
                <w:rFonts w:ascii="Palatino Linotype" w:hAnsi="Palatino Linotype"/>
                <w:color w:val="E7E6E6" w:themeColor="background2"/>
                <w:sz w:val="20"/>
              </w:rPr>
              <w:t>**</w:t>
            </w:r>
            <w:r w:rsidR="00BD0A98" w:rsidRPr="00D82709">
              <w:rPr>
                <w:rFonts w:ascii="Palatino Linotype" w:hAnsi="Palatino Linotype"/>
                <w:color w:val="E7E6E6" w:themeColor="background2"/>
                <w:sz w:val="20"/>
              </w:rPr>
              <w:t>, yang berdasarkan Akta pendirian Peserta</w:t>
            </w:r>
            <w:r w:rsidR="00276F5B" w:rsidRPr="00D82709">
              <w:rPr>
                <w:rFonts w:ascii="Palatino Linotype" w:hAnsi="Palatino Linotype"/>
                <w:color w:val="E7E6E6" w:themeColor="background2"/>
                <w:sz w:val="20"/>
              </w:rPr>
              <w:t xml:space="preserve"> 1</w:t>
            </w:r>
            <w:r w:rsidR="00BD0A98" w:rsidRPr="00D82709">
              <w:rPr>
                <w:rFonts w:ascii="Palatino Linotype" w:hAnsi="Palatino Linotype"/>
                <w:color w:val="E7E6E6" w:themeColor="background2"/>
                <w:sz w:val="20"/>
              </w:rPr>
              <w:t xml:space="preserve"> </w:t>
            </w:r>
            <w:r w:rsidR="00BD0A98" w:rsidRPr="00D82709">
              <w:rPr>
                <w:rFonts w:ascii="Palatino Linotype" w:hAnsi="Palatino Linotype"/>
                <w:color w:val="E7E6E6" w:themeColor="background2"/>
                <w:sz w:val="20"/>
              </w:rPr>
              <w:lastRenderedPageBreak/>
              <w:t>yang disebut diatas bertindak dalam kapasitasnya sebagai Direktur yang ditunjuk untuk dan atas nama Peserta</w:t>
            </w:r>
            <w:r w:rsidR="00BD0A98" w:rsidRPr="006B46BB">
              <w:rPr>
                <w:rFonts w:ascii="Palatino Linotype" w:hAnsi="Palatino Linotype"/>
                <w:color w:val="E7E6E6" w:themeColor="background2"/>
                <w:sz w:val="20"/>
              </w:rPr>
              <w:t>;</w:t>
            </w:r>
          </w:p>
          <w:p w14:paraId="707F7CCB" w14:textId="6C2BEFD9" w:rsidR="00CC3404" w:rsidRPr="00D82709" w:rsidRDefault="008E03F2" w:rsidP="006A39AB">
            <w:pPr>
              <w:jc w:val="both"/>
              <w:rPr>
                <w:rFonts w:ascii="Palatino Linotype" w:hAnsi="Palatino Linotype"/>
                <w:color w:val="E7E6E6" w:themeColor="background2"/>
                <w:sz w:val="20"/>
                <w:highlight w:val="yellow"/>
              </w:rPr>
            </w:pPr>
            <w:r w:rsidRPr="00302058">
              <w:rPr>
                <w:rFonts w:ascii="Palatino Linotype" w:hAnsi="Palatino Linotype"/>
                <w:color w:val="E7E6E6" w:themeColor="background2"/>
                <w:sz w:val="20"/>
                <w:szCs w:val="20"/>
              </w:rPr>
              <w:t>.</w:t>
            </w:r>
          </w:p>
        </w:tc>
      </w:tr>
      <w:tr w:rsidR="002C2D7C" w:rsidRPr="00302058" w14:paraId="77486D3A" w14:textId="77777777" w:rsidTr="00CB655F">
        <w:tc>
          <w:tcPr>
            <w:tcW w:w="4525" w:type="dxa"/>
            <w:shd w:val="clear" w:color="auto" w:fill="auto"/>
          </w:tcPr>
          <w:p w14:paraId="5ED74121" w14:textId="0F30A68F" w:rsidR="00562276" w:rsidRPr="00302058" w:rsidRDefault="00562276" w:rsidP="006A39AB">
            <w:pPr>
              <w:jc w:val="both"/>
              <w:rPr>
                <w:rFonts w:ascii="Palatino Linotype" w:hAnsi="Palatino Linotype" w:cs="Calibri"/>
                <w:sz w:val="20"/>
                <w:szCs w:val="20"/>
              </w:rPr>
            </w:pPr>
            <w:r w:rsidRPr="00302058">
              <w:rPr>
                <w:rFonts w:ascii="Palatino Linotype" w:hAnsi="Palatino Linotype" w:cs="Calibri"/>
                <w:sz w:val="20"/>
                <w:szCs w:val="20"/>
              </w:rPr>
              <w:lastRenderedPageBreak/>
              <w:t>For</w:t>
            </w:r>
            <w:r w:rsidR="003111EA" w:rsidRPr="00302058">
              <w:rPr>
                <w:rFonts w:ascii="Palatino Linotype" w:hAnsi="Palatino Linotype" w:cs="Calibri"/>
                <w:sz w:val="20"/>
                <w:szCs w:val="20"/>
              </w:rPr>
              <w:t xml:space="preserve"> the purposes of this Agreement </w:t>
            </w:r>
            <w:r w:rsidR="003111EA" w:rsidRPr="00302058">
              <w:rPr>
                <w:rFonts w:ascii="Palatino Linotype" w:eastAsia="PMingLiU" w:hAnsi="Palatino Linotype" w:cs="Calibri"/>
                <w:sz w:val="20"/>
                <w:szCs w:val="20"/>
              </w:rPr>
              <w:t>the Company and Subscriber hereinafter collectively shall be referred to as the “</w:t>
            </w:r>
            <w:r w:rsidR="003111EA" w:rsidRPr="00302058">
              <w:rPr>
                <w:rFonts w:ascii="Palatino Linotype" w:eastAsia="PMingLiU" w:hAnsi="Palatino Linotype" w:cs="Calibri"/>
                <w:b/>
                <w:sz w:val="20"/>
                <w:szCs w:val="20"/>
              </w:rPr>
              <w:t>Parties</w:t>
            </w:r>
            <w:r w:rsidR="003111EA" w:rsidRPr="00302058">
              <w:rPr>
                <w:rFonts w:ascii="Palatino Linotype" w:eastAsia="PMingLiU" w:hAnsi="Palatino Linotype" w:cs="Calibri"/>
                <w:sz w:val="20"/>
                <w:szCs w:val="20"/>
              </w:rPr>
              <w:t>” and individually as the “</w:t>
            </w:r>
            <w:r w:rsidR="003111EA" w:rsidRPr="00302058">
              <w:rPr>
                <w:rFonts w:ascii="Palatino Linotype" w:eastAsia="PMingLiU" w:hAnsi="Palatino Linotype" w:cs="Calibri"/>
                <w:b/>
                <w:sz w:val="20"/>
                <w:szCs w:val="20"/>
              </w:rPr>
              <w:t>Party</w:t>
            </w:r>
            <w:r w:rsidR="003111EA" w:rsidRPr="00302058">
              <w:rPr>
                <w:rFonts w:ascii="Palatino Linotype" w:eastAsia="PMingLiU" w:hAnsi="Palatino Linotype" w:cs="Calibri"/>
                <w:sz w:val="20"/>
                <w:szCs w:val="20"/>
              </w:rPr>
              <w:t>”.</w:t>
            </w:r>
          </w:p>
        </w:tc>
        <w:tc>
          <w:tcPr>
            <w:tcW w:w="3775" w:type="dxa"/>
            <w:gridSpan w:val="3"/>
            <w:shd w:val="clear" w:color="auto" w:fill="auto"/>
          </w:tcPr>
          <w:p w14:paraId="02EA72F2" w14:textId="51DB5C73" w:rsidR="00562276" w:rsidRPr="00D82709" w:rsidRDefault="00562276" w:rsidP="006A39AB">
            <w:pPr>
              <w:jc w:val="both"/>
              <w:rPr>
                <w:rFonts w:ascii="Palatino Linotype" w:hAnsi="Palatino Linotype"/>
                <w:color w:val="E7E6E6" w:themeColor="background2"/>
                <w:sz w:val="20"/>
              </w:rPr>
            </w:pPr>
            <w:r w:rsidRPr="00D82709">
              <w:rPr>
                <w:rFonts w:ascii="Palatino Linotype" w:hAnsi="Palatino Linotype"/>
                <w:color w:val="E7E6E6" w:themeColor="background2"/>
                <w:sz w:val="20"/>
              </w:rPr>
              <w:t>U</w:t>
            </w:r>
            <w:r w:rsidR="003111EA" w:rsidRPr="00D82709">
              <w:rPr>
                <w:rFonts w:ascii="Palatino Linotype" w:hAnsi="Palatino Linotype"/>
                <w:color w:val="E7E6E6" w:themeColor="background2"/>
                <w:sz w:val="20"/>
              </w:rPr>
              <w:t xml:space="preserve">ntuk tujuan dari Perjanjian ini </w:t>
            </w:r>
            <w:r w:rsidR="001610E8" w:rsidRPr="00D82709">
              <w:rPr>
                <w:rFonts w:ascii="Palatino Linotype" w:hAnsi="Palatino Linotype"/>
                <w:color w:val="E7E6E6" w:themeColor="background2"/>
                <w:sz w:val="20"/>
              </w:rPr>
              <w:t>P</w:t>
            </w:r>
            <w:r w:rsidR="003111EA" w:rsidRPr="00D82709">
              <w:rPr>
                <w:rFonts w:ascii="Palatino Linotype" w:hAnsi="Palatino Linotype"/>
                <w:color w:val="E7E6E6" w:themeColor="background2"/>
                <w:sz w:val="20"/>
              </w:rPr>
              <w:t xml:space="preserve">erusahaan dan Para Peserta secara </w:t>
            </w:r>
            <w:del w:id="22" w:author="OLTRE" w:date="2024-05-29T22:16:00Z">
              <w:r w:rsidR="003111EA" w:rsidRPr="006B46BB">
                <w:rPr>
                  <w:rFonts w:ascii="Palatino Linotype" w:hAnsi="Palatino Linotype"/>
                  <w:color w:val="E7E6E6" w:themeColor="background2"/>
                  <w:sz w:val="20"/>
                </w:rPr>
                <w:delText>bersama</w:delText>
              </w:r>
            </w:del>
            <w:ins w:id="23" w:author="OLTRE" w:date="2024-05-29T22:16:00Z">
              <w:r w:rsidR="007514FD" w:rsidRPr="00302058">
                <w:rPr>
                  <w:rFonts w:ascii="Palatino Linotype" w:hAnsi="Palatino Linotype" w:cs="Calibri"/>
                  <w:color w:val="E7E6E6" w:themeColor="background2"/>
                  <w:sz w:val="20"/>
                  <w:szCs w:val="20"/>
                </w:rPr>
                <w:pgNum/>
              </w:r>
              <w:r w:rsidR="007514FD" w:rsidRPr="00302058">
                <w:rPr>
                  <w:rFonts w:ascii="Palatino Linotype" w:hAnsi="Palatino Linotype" w:cs="Calibri"/>
                  <w:color w:val="E7E6E6" w:themeColor="background2"/>
                  <w:sz w:val="20"/>
                  <w:szCs w:val="20"/>
                </w:rPr>
                <w:t>ersama</w:t>
              </w:r>
            </w:ins>
            <w:r w:rsidR="003111EA" w:rsidRPr="00D82709">
              <w:rPr>
                <w:rFonts w:ascii="Palatino Linotype" w:hAnsi="Palatino Linotype"/>
                <w:color w:val="E7E6E6" w:themeColor="background2"/>
                <w:sz w:val="20"/>
              </w:rPr>
              <w:t>-sama disebut sebagai “</w:t>
            </w:r>
            <w:r w:rsidR="003111EA" w:rsidRPr="00D82709">
              <w:rPr>
                <w:rFonts w:ascii="Palatino Linotype" w:hAnsi="Palatino Linotype"/>
                <w:b/>
                <w:color w:val="E7E6E6" w:themeColor="background2"/>
                <w:sz w:val="20"/>
              </w:rPr>
              <w:t>Para Pihak</w:t>
            </w:r>
            <w:r w:rsidR="003111EA" w:rsidRPr="00D82709">
              <w:rPr>
                <w:rFonts w:ascii="Palatino Linotype" w:hAnsi="Palatino Linotype"/>
                <w:color w:val="E7E6E6" w:themeColor="background2"/>
                <w:sz w:val="20"/>
              </w:rPr>
              <w:t>” dan secara sendiri-sendiri disebut sebagai “</w:t>
            </w:r>
            <w:r w:rsidR="003111EA" w:rsidRPr="00D82709">
              <w:rPr>
                <w:rFonts w:ascii="Palatino Linotype" w:hAnsi="Palatino Linotype"/>
                <w:b/>
                <w:color w:val="E7E6E6" w:themeColor="background2"/>
                <w:sz w:val="20"/>
              </w:rPr>
              <w:t>Pihak</w:t>
            </w:r>
            <w:r w:rsidR="003111EA" w:rsidRPr="00D82709">
              <w:rPr>
                <w:rFonts w:ascii="Palatino Linotype" w:hAnsi="Palatino Linotype"/>
                <w:color w:val="E7E6E6" w:themeColor="background2"/>
                <w:sz w:val="20"/>
              </w:rPr>
              <w:t>”.</w:t>
            </w:r>
          </w:p>
        </w:tc>
      </w:tr>
      <w:tr w:rsidR="002C2D7C" w:rsidRPr="00302058" w14:paraId="38A81AC2" w14:textId="77777777" w:rsidTr="00CB655F">
        <w:tc>
          <w:tcPr>
            <w:tcW w:w="4525" w:type="dxa"/>
            <w:shd w:val="clear" w:color="auto" w:fill="auto"/>
          </w:tcPr>
          <w:p w14:paraId="30933692" w14:textId="4CDB28B7" w:rsidR="001B05C8" w:rsidRPr="00302058" w:rsidRDefault="001B05C8" w:rsidP="006A39AB">
            <w:pPr>
              <w:jc w:val="both"/>
              <w:rPr>
                <w:rFonts w:ascii="Palatino Linotype" w:hAnsi="Palatino Linotype" w:cs="Calibri"/>
                <w:sz w:val="20"/>
                <w:szCs w:val="20"/>
              </w:rPr>
            </w:pPr>
          </w:p>
        </w:tc>
        <w:tc>
          <w:tcPr>
            <w:tcW w:w="3775" w:type="dxa"/>
            <w:gridSpan w:val="3"/>
            <w:shd w:val="clear" w:color="auto" w:fill="auto"/>
          </w:tcPr>
          <w:p w14:paraId="1AA14A32" w14:textId="77777777" w:rsidR="00562276" w:rsidRPr="00D82709" w:rsidRDefault="00562276" w:rsidP="006A39AB">
            <w:pPr>
              <w:pStyle w:val="MediumGrid1-Accent21"/>
              <w:spacing w:before="0" w:after="0" w:line="240" w:lineRule="auto"/>
              <w:ind w:left="0"/>
              <w:rPr>
                <w:rFonts w:ascii="Palatino Linotype" w:hAnsi="Palatino Linotype"/>
                <w:color w:val="E7E6E6" w:themeColor="background2"/>
                <w:sz w:val="20"/>
              </w:rPr>
            </w:pPr>
          </w:p>
        </w:tc>
      </w:tr>
      <w:tr w:rsidR="002C2D7C" w:rsidRPr="00302058" w14:paraId="15A60CB0" w14:textId="77777777" w:rsidTr="00CB655F">
        <w:tc>
          <w:tcPr>
            <w:tcW w:w="4525" w:type="dxa"/>
            <w:shd w:val="clear" w:color="auto" w:fill="auto"/>
          </w:tcPr>
          <w:p w14:paraId="24175FF7" w14:textId="77777777" w:rsidR="00562276" w:rsidRPr="00302058" w:rsidRDefault="00562276" w:rsidP="006A39AB">
            <w:pPr>
              <w:jc w:val="both"/>
              <w:rPr>
                <w:rFonts w:ascii="Palatino Linotype" w:hAnsi="Palatino Linotype" w:cs="Calibri"/>
                <w:sz w:val="20"/>
                <w:szCs w:val="20"/>
              </w:rPr>
            </w:pPr>
            <w:r w:rsidRPr="00302058">
              <w:rPr>
                <w:rFonts w:ascii="Palatino Linotype" w:hAnsi="Palatino Linotype" w:cs="Calibri"/>
                <w:sz w:val="20"/>
                <w:szCs w:val="20"/>
              </w:rPr>
              <w:t>WHEREAS,</w:t>
            </w:r>
          </w:p>
          <w:p w14:paraId="2FC95841" w14:textId="39FB50D4" w:rsidR="00562276" w:rsidRPr="00302058" w:rsidRDefault="00562276" w:rsidP="00D82709">
            <w:pPr>
              <w:pStyle w:val="MediumGrid1-Accent21"/>
              <w:numPr>
                <w:ilvl w:val="0"/>
                <w:numId w:val="3"/>
              </w:numPr>
              <w:spacing w:before="0" w:after="0" w:line="240" w:lineRule="auto"/>
              <w:ind w:left="462" w:hanging="462"/>
              <w:rPr>
                <w:rFonts w:ascii="Palatino Linotype" w:hAnsi="Palatino Linotype" w:cs="Calibri"/>
                <w:sz w:val="20"/>
                <w:szCs w:val="20"/>
              </w:rPr>
            </w:pPr>
            <w:r w:rsidRPr="00302058">
              <w:rPr>
                <w:rFonts w:ascii="Palatino Linotype" w:hAnsi="Palatino Linotype" w:cs="Calibri"/>
                <w:sz w:val="20"/>
                <w:szCs w:val="20"/>
              </w:rPr>
              <w:t xml:space="preserve">The Company is a limited liability company established and existing under the laws of the Republic of Indonesia and has </w:t>
            </w:r>
            <w:r w:rsidR="009D17B5" w:rsidRPr="00302058">
              <w:rPr>
                <w:rFonts w:ascii="Palatino Linotype" w:hAnsi="Palatino Linotype" w:cs="Calibri"/>
                <w:sz w:val="20"/>
                <w:szCs w:val="20"/>
              </w:rPr>
              <w:t>detail</w:t>
            </w:r>
            <w:r w:rsidR="0009397E" w:rsidRPr="00302058">
              <w:rPr>
                <w:rFonts w:ascii="Palatino Linotype" w:hAnsi="Palatino Linotype" w:cs="Calibri"/>
                <w:sz w:val="20"/>
                <w:szCs w:val="20"/>
              </w:rPr>
              <w:t>s</w:t>
            </w:r>
            <w:r w:rsidRPr="00302058">
              <w:rPr>
                <w:rFonts w:ascii="Palatino Linotype" w:hAnsi="Palatino Linotype" w:cs="Calibri"/>
                <w:sz w:val="20"/>
                <w:szCs w:val="20"/>
              </w:rPr>
              <w:t xml:space="preserve"> </w:t>
            </w:r>
            <w:r w:rsidR="009D17B5" w:rsidRPr="00302058">
              <w:rPr>
                <w:rFonts w:ascii="Palatino Linotype" w:hAnsi="Palatino Linotype" w:cs="Calibri"/>
                <w:sz w:val="20"/>
                <w:szCs w:val="20"/>
              </w:rPr>
              <w:t xml:space="preserve">as described </w:t>
            </w:r>
            <w:r w:rsidR="0009397E" w:rsidRPr="00302058">
              <w:rPr>
                <w:rFonts w:ascii="Palatino Linotype" w:hAnsi="Palatino Linotype" w:cs="Calibri"/>
                <w:sz w:val="20"/>
                <w:szCs w:val="20"/>
              </w:rPr>
              <w:t xml:space="preserve">in paragraph 1 of </w:t>
            </w:r>
            <w:r w:rsidR="009D17B5" w:rsidRPr="00302058">
              <w:rPr>
                <w:rFonts w:ascii="Palatino Linotype" w:hAnsi="Palatino Linotype" w:cs="Calibri"/>
                <w:b/>
                <w:sz w:val="20"/>
                <w:szCs w:val="20"/>
              </w:rPr>
              <w:t>Exhibit A</w:t>
            </w:r>
            <w:r w:rsidRPr="00302058">
              <w:rPr>
                <w:rFonts w:ascii="Palatino Linotype" w:hAnsi="Palatino Linotype" w:cs="Calibri"/>
                <w:sz w:val="20"/>
                <w:szCs w:val="20"/>
              </w:rPr>
              <w:t>.</w:t>
            </w:r>
          </w:p>
          <w:p w14:paraId="5A4B8111" w14:textId="77777777" w:rsidR="00651015" w:rsidRPr="00302058" w:rsidRDefault="00651015" w:rsidP="00D82709">
            <w:pPr>
              <w:pStyle w:val="MediumGrid1-Accent21"/>
              <w:spacing w:before="0" w:after="0" w:line="240" w:lineRule="auto"/>
              <w:ind w:left="462" w:hanging="462"/>
              <w:rPr>
                <w:rFonts w:ascii="Palatino Linotype" w:hAnsi="Palatino Linotype" w:cs="Calibri"/>
                <w:sz w:val="20"/>
                <w:szCs w:val="20"/>
              </w:rPr>
            </w:pPr>
          </w:p>
          <w:p w14:paraId="1A7B06F0" w14:textId="77777777" w:rsidR="007A4033" w:rsidRPr="00EC3A2E" w:rsidRDefault="007A4033" w:rsidP="00D82709">
            <w:pPr>
              <w:pStyle w:val="MediumGrid1-Accent21"/>
              <w:numPr>
                <w:ilvl w:val="0"/>
                <w:numId w:val="3"/>
              </w:numPr>
              <w:spacing w:before="0" w:after="0" w:line="240" w:lineRule="auto"/>
              <w:ind w:left="462" w:hanging="462"/>
              <w:rPr>
                <w:rFonts w:ascii="Palatino Linotype" w:hAnsi="Palatino Linotype"/>
                <w:b/>
                <w:i/>
                <w:sz w:val="20"/>
              </w:rPr>
            </w:pPr>
            <w:r w:rsidRPr="00302058">
              <w:rPr>
                <w:rFonts w:ascii="Palatino Linotype" w:hAnsi="Palatino Linotype"/>
                <w:sz w:val="20"/>
                <w:szCs w:val="20"/>
              </w:rPr>
              <w:t xml:space="preserve">Upon the satisfaction of certain </w:t>
            </w:r>
            <w:r w:rsidR="003148DC" w:rsidRPr="00302058">
              <w:rPr>
                <w:rFonts w:ascii="Palatino Linotype" w:hAnsi="Palatino Linotype"/>
                <w:sz w:val="20"/>
                <w:szCs w:val="20"/>
              </w:rPr>
              <w:t>C</w:t>
            </w:r>
            <w:r w:rsidRPr="00302058">
              <w:rPr>
                <w:rFonts w:ascii="Palatino Linotype" w:hAnsi="Palatino Linotype"/>
                <w:sz w:val="20"/>
                <w:szCs w:val="20"/>
              </w:rPr>
              <w:t xml:space="preserve">onditions </w:t>
            </w:r>
            <w:r w:rsidR="003148DC" w:rsidRPr="00302058">
              <w:rPr>
                <w:rFonts w:ascii="Palatino Linotype" w:hAnsi="Palatino Linotype"/>
                <w:sz w:val="20"/>
                <w:szCs w:val="20"/>
              </w:rPr>
              <w:t>P</w:t>
            </w:r>
            <w:r w:rsidRPr="00302058">
              <w:rPr>
                <w:rFonts w:ascii="Palatino Linotype" w:hAnsi="Palatino Linotype"/>
                <w:sz w:val="20"/>
                <w:szCs w:val="20"/>
              </w:rPr>
              <w:t xml:space="preserve">recedent (as set forth herein), </w:t>
            </w:r>
            <w:r w:rsidR="001B6534" w:rsidRPr="00302058">
              <w:rPr>
                <w:rFonts w:ascii="Palatino Linotype" w:hAnsi="Palatino Linotype"/>
                <w:sz w:val="20"/>
                <w:szCs w:val="20"/>
              </w:rPr>
              <w:t xml:space="preserve">the Company </w:t>
            </w:r>
            <w:r w:rsidR="003148DC" w:rsidRPr="00302058">
              <w:rPr>
                <w:rFonts w:ascii="Palatino Linotype" w:hAnsi="Palatino Linotype"/>
                <w:sz w:val="20"/>
                <w:szCs w:val="20"/>
              </w:rPr>
              <w:t xml:space="preserve">intends </w:t>
            </w:r>
            <w:r w:rsidR="001B6534" w:rsidRPr="00302058">
              <w:rPr>
                <w:rFonts w:ascii="Palatino Linotype" w:hAnsi="Palatino Linotype"/>
                <w:sz w:val="20"/>
                <w:szCs w:val="20"/>
              </w:rPr>
              <w:t xml:space="preserve">to issue and </w:t>
            </w:r>
            <w:r w:rsidRPr="00302058">
              <w:rPr>
                <w:rFonts w:ascii="Palatino Linotype" w:hAnsi="Palatino Linotype"/>
                <w:sz w:val="20"/>
                <w:szCs w:val="20"/>
              </w:rPr>
              <w:t>the Subsc</w:t>
            </w:r>
            <w:r w:rsidR="00832809" w:rsidRPr="00302058">
              <w:rPr>
                <w:rFonts w:ascii="Palatino Linotype" w:hAnsi="Palatino Linotype"/>
                <w:sz w:val="20"/>
                <w:szCs w:val="20"/>
              </w:rPr>
              <w:t>riber intend</w:t>
            </w:r>
            <w:r w:rsidR="003148DC" w:rsidRPr="00302058">
              <w:rPr>
                <w:rFonts w:ascii="Palatino Linotype" w:hAnsi="Palatino Linotype"/>
                <w:sz w:val="20"/>
                <w:szCs w:val="20"/>
              </w:rPr>
              <w:t>s</w:t>
            </w:r>
            <w:r w:rsidR="00832809" w:rsidRPr="00302058">
              <w:rPr>
                <w:rFonts w:ascii="Palatino Linotype" w:hAnsi="Palatino Linotype"/>
                <w:sz w:val="20"/>
                <w:szCs w:val="20"/>
              </w:rPr>
              <w:t xml:space="preserve"> to subscribe for </w:t>
            </w:r>
            <w:r w:rsidR="00EE4B59">
              <w:rPr>
                <w:rFonts w:ascii="Palatino Linotype" w:hAnsi="Palatino Linotype"/>
                <w:sz w:val="20"/>
                <w:szCs w:val="20"/>
              </w:rPr>
              <w:t>152,150</w:t>
            </w:r>
            <w:r w:rsidR="00EE4B59" w:rsidRPr="00302058">
              <w:rPr>
                <w:rFonts w:ascii="Palatino Linotype" w:hAnsi="Palatino Linotype"/>
                <w:sz w:val="20"/>
                <w:szCs w:val="20"/>
              </w:rPr>
              <w:t xml:space="preserve"> </w:t>
            </w:r>
            <w:r w:rsidR="00EE4B59">
              <w:rPr>
                <w:rFonts w:ascii="Palatino Linotype" w:hAnsi="Palatino Linotype"/>
                <w:sz w:val="20"/>
                <w:szCs w:val="20"/>
              </w:rPr>
              <w:t xml:space="preserve">of the </w:t>
            </w:r>
            <w:r w:rsidR="00EE4B59" w:rsidRPr="00302058">
              <w:rPr>
                <w:rFonts w:ascii="Palatino Linotype" w:hAnsi="Palatino Linotype"/>
                <w:sz w:val="20"/>
                <w:szCs w:val="20"/>
              </w:rPr>
              <w:t xml:space="preserve">newly-created Class C Preferred Shares </w:t>
            </w:r>
            <w:r w:rsidR="00EE4B59">
              <w:rPr>
                <w:rFonts w:ascii="Palatino Linotype" w:hAnsi="Palatino Linotype"/>
                <w:sz w:val="20"/>
                <w:szCs w:val="20"/>
              </w:rPr>
              <w:t xml:space="preserve">in the Company, which shall be </w:t>
            </w:r>
            <w:r w:rsidR="00D12FE5" w:rsidRPr="00302058">
              <w:rPr>
                <w:rFonts w:ascii="Palatino Linotype" w:hAnsi="Palatino Linotype"/>
                <w:sz w:val="20"/>
                <w:szCs w:val="20"/>
              </w:rPr>
              <w:t>10 %</w:t>
            </w:r>
            <w:r w:rsidR="00EC7611" w:rsidRPr="00302058">
              <w:rPr>
                <w:rFonts w:ascii="Palatino Linotype" w:hAnsi="Palatino Linotype"/>
                <w:sz w:val="20"/>
                <w:szCs w:val="20"/>
              </w:rPr>
              <w:t xml:space="preserve"> </w:t>
            </w:r>
            <w:r w:rsidR="003542B0" w:rsidRPr="00302058">
              <w:rPr>
                <w:rFonts w:ascii="Palatino Linotype" w:hAnsi="Palatino Linotype"/>
                <w:sz w:val="20"/>
                <w:szCs w:val="20"/>
              </w:rPr>
              <w:t>(</w:t>
            </w:r>
            <w:r w:rsidR="00D12FE5" w:rsidRPr="00302058">
              <w:rPr>
                <w:rFonts w:ascii="Palatino Linotype" w:hAnsi="Palatino Linotype"/>
                <w:sz w:val="20"/>
                <w:szCs w:val="20"/>
              </w:rPr>
              <w:t>ten percent)</w:t>
            </w:r>
            <w:r w:rsidRPr="00302058">
              <w:rPr>
                <w:rFonts w:ascii="Palatino Linotype" w:hAnsi="Palatino Linotype"/>
                <w:sz w:val="20"/>
                <w:szCs w:val="20"/>
              </w:rPr>
              <w:t xml:space="preserve"> </w:t>
            </w:r>
            <w:r w:rsidR="00D12FE5" w:rsidRPr="00302058">
              <w:rPr>
                <w:rFonts w:ascii="Palatino Linotype" w:hAnsi="Palatino Linotype"/>
                <w:sz w:val="20"/>
                <w:szCs w:val="20"/>
              </w:rPr>
              <w:t xml:space="preserve">of </w:t>
            </w:r>
            <w:r w:rsidR="00EE4B59">
              <w:rPr>
                <w:rFonts w:ascii="Palatino Linotype" w:hAnsi="Palatino Linotype"/>
                <w:sz w:val="20"/>
                <w:szCs w:val="20"/>
              </w:rPr>
              <w:t xml:space="preserve">the Company’s subscribed and paid-up capital </w:t>
            </w:r>
            <w:r w:rsidRPr="00302058">
              <w:rPr>
                <w:rFonts w:ascii="Palatino Linotype" w:hAnsi="Palatino Linotype"/>
                <w:sz w:val="20"/>
                <w:szCs w:val="20"/>
              </w:rPr>
              <w:t>on</w:t>
            </w:r>
            <w:r w:rsidR="001E1B21" w:rsidRPr="00302058">
              <w:rPr>
                <w:rFonts w:ascii="Palatino Linotype" w:hAnsi="Palatino Linotype"/>
                <w:sz w:val="20"/>
                <w:szCs w:val="20"/>
              </w:rPr>
              <w:t xml:space="preserve"> </w:t>
            </w:r>
            <w:r w:rsidRPr="00302058">
              <w:rPr>
                <w:rFonts w:ascii="Palatino Linotype" w:hAnsi="Palatino Linotype"/>
                <w:sz w:val="20"/>
                <w:szCs w:val="20"/>
              </w:rPr>
              <w:t>the Closing (as defined below).</w:t>
            </w:r>
          </w:p>
          <w:p w14:paraId="7CC5F0DD" w14:textId="77777777" w:rsidR="0016023C" w:rsidRDefault="0016023C" w:rsidP="00EC3A2E">
            <w:pPr>
              <w:pStyle w:val="ListParagraph"/>
              <w:rPr>
                <w:rFonts w:ascii="Palatino Linotype" w:hAnsi="Palatino Linotype"/>
                <w:b/>
                <w:i/>
                <w:sz w:val="20"/>
              </w:rPr>
            </w:pPr>
          </w:p>
          <w:p w14:paraId="221E4383" w14:textId="67767746" w:rsidR="00803275" w:rsidRDefault="0016023C" w:rsidP="00B46841">
            <w:pPr>
              <w:pStyle w:val="ListParagraph"/>
              <w:rPr>
                <w:ins w:id="24" w:author="OLTRE" w:date="2024-05-29T22:16:00Z"/>
                <w:rFonts w:ascii="Palatino Linotype" w:hAnsi="Palatino Linotype"/>
                <w:i/>
                <w:sz w:val="20"/>
              </w:rPr>
            </w:pPr>
            <w:del w:id="25" w:author="OLTRE" w:date="2024-05-29T22:16:00Z">
              <w:r w:rsidRPr="007A0EE1">
                <w:rPr>
                  <w:rFonts w:ascii="Palatino Linotype" w:hAnsi="Palatino Linotype"/>
                  <w:bCs/>
                  <w:iCs/>
                  <w:sz w:val="20"/>
                </w:rPr>
                <w:delText>Upon registration of the</w:delText>
              </w:r>
              <w:r>
                <w:rPr>
                  <w:rFonts w:ascii="Palatino Linotype" w:hAnsi="Palatino Linotype"/>
                  <w:bCs/>
                  <w:iCs/>
                  <w:sz w:val="20"/>
                </w:rPr>
                <w:delText xml:space="preserve"> Subscriber as part of the shareholder of the Company, Subscriber </w:delText>
              </w:r>
              <w:r w:rsidR="00860451">
                <w:rPr>
                  <w:rFonts w:ascii="Palatino Linotype" w:hAnsi="Palatino Linotype"/>
                  <w:bCs/>
                  <w:iCs/>
                  <w:sz w:val="20"/>
                </w:rPr>
                <w:delText xml:space="preserve">will </w:delText>
              </w:r>
              <w:r>
                <w:rPr>
                  <w:rFonts w:ascii="Palatino Linotype" w:hAnsi="Palatino Linotype"/>
                  <w:bCs/>
                  <w:iCs/>
                  <w:sz w:val="20"/>
                </w:rPr>
                <w:delText>appoint or establish a vehicle to become the registered shareholder in the Company for its equity participiation.</w:delText>
              </w:r>
              <w:r w:rsidRPr="007A0EE1">
                <w:rPr>
                  <w:rFonts w:ascii="Palatino Linotype" w:hAnsi="Palatino Linotype"/>
                  <w:bCs/>
                  <w:iCs/>
                  <w:sz w:val="20"/>
                </w:rPr>
                <w:delText xml:space="preserve"> </w:delText>
              </w:r>
            </w:del>
            <w:commentRangeStart w:id="26"/>
            <w:commentRangeEnd w:id="26"/>
            <w:ins w:id="27" w:author="OLTRE" w:date="2024-05-29T22:16:00Z">
              <w:r w:rsidR="008A1474">
                <w:rPr>
                  <w:rStyle w:val="CommentReference"/>
                </w:rPr>
                <w:commentReference w:id="26"/>
              </w:r>
            </w:ins>
          </w:p>
          <w:p w14:paraId="1DA33FA5" w14:textId="0D69B17D" w:rsidR="00803275" w:rsidRPr="00B46841" w:rsidRDefault="00803275">
            <w:pPr>
              <w:pStyle w:val="MediumGrid1-Accent21"/>
              <w:spacing w:before="0" w:after="0" w:line="240" w:lineRule="auto"/>
              <w:ind w:left="462"/>
              <w:rPr>
                <w:rFonts w:ascii="Palatino Linotype" w:hAnsi="Palatino Linotype"/>
                <w:i/>
                <w:sz w:val="20"/>
              </w:rPr>
              <w:pPrChange w:id="28" w:author="OLTRE" w:date="2024-05-29T22:16:00Z">
                <w:pPr>
                  <w:pStyle w:val="MediumGrid1-Accent21"/>
                  <w:numPr>
                    <w:numId w:val="3"/>
                  </w:numPr>
                  <w:spacing w:before="0" w:after="0" w:line="240" w:lineRule="auto"/>
                  <w:ind w:left="462" w:hanging="462"/>
                </w:pPr>
              </w:pPrChange>
            </w:pPr>
          </w:p>
        </w:tc>
        <w:tc>
          <w:tcPr>
            <w:tcW w:w="3775" w:type="dxa"/>
            <w:gridSpan w:val="3"/>
            <w:shd w:val="clear" w:color="auto" w:fill="auto"/>
          </w:tcPr>
          <w:p w14:paraId="1ACD67F2" w14:textId="77777777" w:rsidR="00562276" w:rsidRPr="00D82709" w:rsidRDefault="00562276" w:rsidP="006A39AB">
            <w:pPr>
              <w:rPr>
                <w:rFonts w:ascii="Palatino Linotype" w:hAnsi="Palatino Linotype"/>
                <w:color w:val="E7E6E6" w:themeColor="background2"/>
                <w:sz w:val="20"/>
              </w:rPr>
            </w:pPr>
            <w:r w:rsidRPr="00D82709">
              <w:rPr>
                <w:rFonts w:ascii="Palatino Linotype" w:hAnsi="Palatino Linotype"/>
                <w:color w:val="E7E6E6" w:themeColor="background2"/>
                <w:sz w:val="20"/>
              </w:rPr>
              <w:t>BAHWA</w:t>
            </w:r>
            <w:r w:rsidR="009D17B5" w:rsidRPr="00D82709">
              <w:rPr>
                <w:rFonts w:ascii="Palatino Linotype" w:hAnsi="Palatino Linotype"/>
                <w:color w:val="E7E6E6" w:themeColor="background2"/>
                <w:sz w:val="20"/>
              </w:rPr>
              <w:t>,</w:t>
            </w:r>
          </w:p>
          <w:p w14:paraId="551981EF" w14:textId="77777777" w:rsidR="00562276" w:rsidRPr="00D82709" w:rsidRDefault="00562276" w:rsidP="006A39AB">
            <w:pPr>
              <w:pStyle w:val="MediumGrid1-Accent21"/>
              <w:spacing w:before="0" w:after="0" w:line="240" w:lineRule="auto"/>
              <w:ind w:left="0"/>
              <w:rPr>
                <w:rFonts w:ascii="Palatino Linotype" w:hAnsi="Palatino Linotype"/>
                <w:color w:val="E7E6E6" w:themeColor="background2"/>
                <w:sz w:val="20"/>
              </w:rPr>
            </w:pPr>
            <w:r w:rsidRPr="00D82709">
              <w:rPr>
                <w:rFonts w:ascii="Palatino Linotype" w:hAnsi="Palatino Linotype"/>
                <w:color w:val="E7E6E6" w:themeColor="background2"/>
                <w:sz w:val="20"/>
              </w:rPr>
              <w:t xml:space="preserve">Perusahaan adalah perseroan terbatas yang didirikan berdasarkan hukum Republik Indonesia dan memilki </w:t>
            </w:r>
            <w:r w:rsidR="009D17B5" w:rsidRPr="00D82709">
              <w:rPr>
                <w:rFonts w:ascii="Palatino Linotype" w:hAnsi="Palatino Linotype"/>
                <w:color w:val="E7E6E6" w:themeColor="background2"/>
                <w:sz w:val="20"/>
              </w:rPr>
              <w:t xml:space="preserve">uraian sebagaimana ada pada </w:t>
            </w:r>
            <w:r w:rsidR="009D17B5" w:rsidRPr="00D82709">
              <w:rPr>
                <w:rFonts w:ascii="Palatino Linotype" w:hAnsi="Palatino Linotype"/>
                <w:b/>
                <w:color w:val="E7E6E6" w:themeColor="background2"/>
                <w:sz w:val="20"/>
              </w:rPr>
              <w:t>Lampiran A</w:t>
            </w:r>
            <w:r w:rsidRPr="00D82709">
              <w:rPr>
                <w:rFonts w:ascii="Palatino Linotype" w:hAnsi="Palatino Linotype"/>
                <w:color w:val="E7E6E6" w:themeColor="background2"/>
                <w:sz w:val="20"/>
              </w:rPr>
              <w:t>.</w:t>
            </w:r>
          </w:p>
          <w:p w14:paraId="4E9A918E" w14:textId="77777777" w:rsidR="00651015" w:rsidRPr="00D82709" w:rsidRDefault="00651015" w:rsidP="006A39AB">
            <w:pPr>
              <w:pStyle w:val="MediumGrid1-Accent21"/>
              <w:spacing w:before="0" w:after="0" w:line="240" w:lineRule="auto"/>
              <w:ind w:left="0"/>
              <w:rPr>
                <w:rFonts w:ascii="Palatino Linotype" w:hAnsi="Palatino Linotype"/>
                <w:color w:val="E7E6E6" w:themeColor="background2"/>
                <w:sz w:val="20"/>
              </w:rPr>
            </w:pPr>
          </w:p>
          <w:p w14:paraId="1ACEC55C" w14:textId="1C7A2DE8" w:rsidR="007A4033" w:rsidRPr="00D82709" w:rsidRDefault="007A4033" w:rsidP="006A39AB">
            <w:pPr>
              <w:pStyle w:val="MediumGrid1-Accent21"/>
              <w:spacing w:before="0" w:after="0" w:line="240" w:lineRule="auto"/>
              <w:ind w:left="0"/>
              <w:rPr>
                <w:rFonts w:ascii="Palatino Linotype" w:hAnsi="Palatino Linotype"/>
                <w:color w:val="E7E6E6" w:themeColor="background2"/>
                <w:sz w:val="20"/>
              </w:rPr>
            </w:pPr>
            <w:r w:rsidRPr="00D82709">
              <w:rPr>
                <w:rFonts w:ascii="Palatino Linotype" w:hAnsi="Palatino Linotype"/>
                <w:color w:val="E7E6E6" w:themeColor="background2"/>
                <w:sz w:val="20"/>
              </w:rPr>
              <w:t>Berdasarkan pemenuhan dari persyaratan preseden tertentu</w:t>
            </w:r>
            <w:r w:rsidR="001B6534" w:rsidRPr="00D82709">
              <w:rPr>
                <w:rFonts w:ascii="Palatino Linotype" w:hAnsi="Palatino Linotype"/>
                <w:color w:val="E7E6E6" w:themeColor="background2"/>
                <w:sz w:val="20"/>
              </w:rPr>
              <w:t xml:space="preserve"> (sebagaimana dijabarkan disini), Perusahaan telah setuju untuk menerbitkan dan</w:t>
            </w:r>
            <w:r w:rsidRPr="00D82709">
              <w:rPr>
                <w:rFonts w:ascii="Palatino Linotype" w:hAnsi="Palatino Linotype"/>
                <w:color w:val="E7E6E6" w:themeColor="background2"/>
                <w:sz w:val="20"/>
              </w:rPr>
              <w:t xml:space="preserve"> Para </w:t>
            </w:r>
            <w:r w:rsidR="000D1A13" w:rsidRPr="00D82709">
              <w:rPr>
                <w:rFonts w:ascii="Palatino Linotype" w:hAnsi="Palatino Linotype"/>
                <w:color w:val="E7E6E6" w:themeColor="background2"/>
                <w:sz w:val="20"/>
              </w:rPr>
              <w:t>Peserta</w:t>
            </w:r>
            <w:r w:rsidRPr="00D82709">
              <w:rPr>
                <w:rFonts w:ascii="Palatino Linotype" w:hAnsi="Palatino Linotype"/>
                <w:color w:val="E7E6E6" w:themeColor="background2"/>
                <w:sz w:val="20"/>
              </w:rPr>
              <w:t xml:space="preserve"> bermaksud untuk mengambil </w:t>
            </w:r>
            <w:r w:rsidR="00D12FE5" w:rsidRPr="00D82709">
              <w:rPr>
                <w:rFonts w:ascii="Palatino Linotype" w:hAnsi="Palatino Linotype"/>
                <w:color w:val="E7E6E6" w:themeColor="background2"/>
                <w:sz w:val="20"/>
              </w:rPr>
              <w:t>10%</w:t>
            </w:r>
            <w:r w:rsidR="00EC7611" w:rsidRPr="00D82709">
              <w:rPr>
                <w:rFonts w:ascii="Palatino Linotype" w:hAnsi="Palatino Linotype"/>
                <w:color w:val="E7E6E6" w:themeColor="background2"/>
                <w:sz w:val="20"/>
              </w:rPr>
              <w:t xml:space="preserve"> </w:t>
            </w:r>
            <w:r w:rsidR="00832809" w:rsidRPr="00D82709">
              <w:rPr>
                <w:rFonts w:ascii="Palatino Linotype" w:hAnsi="Palatino Linotype"/>
                <w:color w:val="E7E6E6" w:themeColor="background2"/>
                <w:sz w:val="20"/>
              </w:rPr>
              <w:t>(</w:t>
            </w:r>
            <w:r w:rsidR="00D12FE5" w:rsidRPr="00D82709">
              <w:rPr>
                <w:rFonts w:ascii="Palatino Linotype" w:hAnsi="Palatino Linotype"/>
                <w:color w:val="E7E6E6" w:themeColor="background2"/>
                <w:sz w:val="20"/>
              </w:rPr>
              <w:t>sepuluh persen</w:t>
            </w:r>
            <w:r w:rsidR="00832809" w:rsidRPr="00D82709">
              <w:rPr>
                <w:rFonts w:ascii="Palatino Linotype" w:hAnsi="Palatino Linotype"/>
                <w:color w:val="E7E6E6" w:themeColor="background2"/>
                <w:sz w:val="20"/>
              </w:rPr>
              <w:t>)</w:t>
            </w:r>
            <w:r w:rsidR="002D46F6" w:rsidRPr="00D82709">
              <w:rPr>
                <w:rFonts w:ascii="Palatino Linotype" w:hAnsi="Palatino Linotype"/>
                <w:color w:val="E7E6E6" w:themeColor="background2"/>
                <w:sz w:val="20"/>
              </w:rPr>
              <w:t xml:space="preserve"> Saham Preferen Kelas </w:t>
            </w:r>
            <w:r w:rsidR="00784EDB" w:rsidRPr="00D82709">
              <w:rPr>
                <w:rFonts w:ascii="Palatino Linotype" w:hAnsi="Palatino Linotype"/>
                <w:color w:val="E7E6E6" w:themeColor="background2"/>
                <w:sz w:val="20"/>
              </w:rPr>
              <w:t>C</w:t>
            </w:r>
            <w:r w:rsidR="001613F1" w:rsidRPr="00D82709">
              <w:rPr>
                <w:rFonts w:ascii="Palatino Linotype" w:hAnsi="Palatino Linotype"/>
                <w:color w:val="E7E6E6" w:themeColor="background2"/>
                <w:sz w:val="20"/>
              </w:rPr>
              <w:t xml:space="preserve"> </w:t>
            </w:r>
            <w:r w:rsidRPr="00D82709">
              <w:rPr>
                <w:rFonts w:ascii="Palatino Linotype" w:hAnsi="Palatino Linotype"/>
                <w:color w:val="E7E6E6" w:themeColor="background2"/>
                <w:sz w:val="20"/>
              </w:rPr>
              <w:t>yang baru diterbitkan Perusahaan (“</w:t>
            </w:r>
            <w:r w:rsidRPr="00D82709">
              <w:rPr>
                <w:rFonts w:ascii="Palatino Linotype" w:hAnsi="Palatino Linotype"/>
                <w:b/>
                <w:color w:val="E7E6E6" w:themeColor="background2"/>
                <w:sz w:val="20"/>
              </w:rPr>
              <w:t xml:space="preserve">Saham Kelas </w:t>
            </w:r>
            <w:r w:rsidR="00784EDB" w:rsidRPr="00D82709">
              <w:rPr>
                <w:rFonts w:ascii="Palatino Linotype" w:hAnsi="Palatino Linotype"/>
                <w:b/>
                <w:color w:val="E7E6E6" w:themeColor="background2"/>
                <w:sz w:val="20"/>
              </w:rPr>
              <w:t>C</w:t>
            </w:r>
            <w:r w:rsidRPr="00D82709">
              <w:rPr>
                <w:rFonts w:ascii="Palatino Linotype" w:hAnsi="Palatino Linotype"/>
                <w:color w:val="E7E6E6" w:themeColor="background2"/>
                <w:sz w:val="20"/>
              </w:rPr>
              <w:t>”) pada Penutupan (sebagaimana diartikan di bawah).</w:t>
            </w:r>
          </w:p>
          <w:p w14:paraId="09762CEC" w14:textId="77777777" w:rsidR="007A4033" w:rsidRPr="00D82709" w:rsidRDefault="007A4033" w:rsidP="006A39AB">
            <w:pPr>
              <w:pStyle w:val="MediumGrid1-Accent21"/>
              <w:spacing w:before="0" w:after="0" w:line="240" w:lineRule="auto"/>
              <w:ind w:left="0"/>
              <w:rPr>
                <w:rFonts w:ascii="Palatino Linotype" w:hAnsi="Palatino Linotype"/>
                <w:color w:val="E7E6E6" w:themeColor="background2"/>
                <w:sz w:val="20"/>
              </w:rPr>
            </w:pPr>
          </w:p>
        </w:tc>
      </w:tr>
      <w:tr w:rsidR="002C2D7C" w:rsidRPr="00302058" w14:paraId="2D70641A" w14:textId="77777777" w:rsidTr="00CB655F">
        <w:tc>
          <w:tcPr>
            <w:tcW w:w="4525" w:type="dxa"/>
            <w:shd w:val="clear" w:color="auto" w:fill="auto"/>
          </w:tcPr>
          <w:p w14:paraId="1E418332" w14:textId="77777777" w:rsidR="007A4033" w:rsidRPr="00302058" w:rsidRDefault="007A4033" w:rsidP="00D82709">
            <w:pPr>
              <w:pStyle w:val="Btext"/>
              <w:spacing w:after="0"/>
              <w:ind w:left="-110" w:firstLine="0"/>
              <w:contextualSpacing/>
              <w:rPr>
                <w:rFonts w:ascii="Palatino Linotype" w:hAnsi="Palatino Linotype"/>
                <w:sz w:val="20"/>
                <w:szCs w:val="20"/>
              </w:rPr>
            </w:pPr>
            <w:r w:rsidRPr="00302058">
              <w:rPr>
                <w:rFonts w:ascii="Palatino Linotype" w:hAnsi="Palatino Linotype"/>
                <w:sz w:val="20"/>
                <w:szCs w:val="20"/>
              </w:rPr>
              <w:t xml:space="preserve">The </w:t>
            </w:r>
            <w:r w:rsidRPr="00302058">
              <w:rPr>
                <w:rFonts w:ascii="Palatino Linotype" w:hAnsi="Palatino Linotype"/>
                <w:sz w:val="20"/>
                <w:szCs w:val="20"/>
                <w:lang w:val="id-ID"/>
              </w:rPr>
              <w:t>P</w:t>
            </w:r>
            <w:r w:rsidRPr="00302058">
              <w:rPr>
                <w:rFonts w:ascii="Palatino Linotype" w:hAnsi="Palatino Linotype"/>
                <w:sz w:val="20"/>
                <w:szCs w:val="20"/>
              </w:rPr>
              <w:t>arties hereby agree as follows:</w:t>
            </w:r>
          </w:p>
          <w:p w14:paraId="31784566" w14:textId="77777777" w:rsidR="00531168" w:rsidRPr="00D82709" w:rsidRDefault="00531168" w:rsidP="00D82709">
            <w:pPr>
              <w:pStyle w:val="MTH3"/>
              <w:keepNext/>
              <w:keepLines/>
              <w:numPr>
                <w:ilvl w:val="0"/>
                <w:numId w:val="0"/>
              </w:numPr>
              <w:tabs>
                <w:tab w:val="left" w:pos="567"/>
              </w:tabs>
              <w:spacing w:after="0"/>
              <w:ind w:firstLine="425"/>
              <w:contextualSpacing/>
              <w:rPr>
                <w:rFonts w:ascii="Palatino Linotype" w:hAnsi="Palatino Linotype"/>
                <w:sz w:val="20"/>
              </w:rPr>
            </w:pPr>
            <w:bookmarkStart w:id="29" w:name="_DV_M131"/>
            <w:bookmarkStart w:id="30" w:name="_DV_M133"/>
            <w:bookmarkStart w:id="31" w:name="_DV_M134"/>
            <w:bookmarkStart w:id="32" w:name="_DV_M136"/>
            <w:bookmarkStart w:id="33" w:name="_DV_M137"/>
            <w:bookmarkStart w:id="34" w:name="_DV_M139"/>
            <w:bookmarkStart w:id="35" w:name="_DV_M141"/>
            <w:bookmarkEnd w:id="29"/>
            <w:bookmarkEnd w:id="30"/>
            <w:bookmarkEnd w:id="31"/>
            <w:bookmarkEnd w:id="32"/>
            <w:bookmarkEnd w:id="33"/>
            <w:bookmarkEnd w:id="34"/>
            <w:bookmarkEnd w:id="35"/>
          </w:p>
          <w:p w14:paraId="4ACFDEDD" w14:textId="7577DC94" w:rsidR="00531168" w:rsidRPr="00D82709" w:rsidRDefault="00531168" w:rsidP="00D82709">
            <w:pPr>
              <w:pStyle w:val="MTH1"/>
              <w:numPr>
                <w:ilvl w:val="0"/>
                <w:numId w:val="51"/>
              </w:numPr>
              <w:spacing w:after="0"/>
              <w:ind w:left="456" w:hanging="567"/>
              <w:contextualSpacing/>
              <w:jc w:val="both"/>
              <w:rPr>
                <w:rFonts w:ascii="Palatino Linotype" w:hAnsi="Palatino Linotype"/>
                <w:sz w:val="20"/>
                <w:u w:val="none"/>
                <w:specVanish/>
              </w:rPr>
            </w:pPr>
            <w:r w:rsidRPr="00302058">
              <w:rPr>
                <w:rFonts w:ascii="Palatino Linotype" w:hAnsi="Palatino Linotype"/>
                <w:sz w:val="20"/>
                <w:szCs w:val="20"/>
              </w:rPr>
              <w:t xml:space="preserve">Defined Terms Used in </w:t>
            </w:r>
            <w:r w:rsidR="00703A01" w:rsidRPr="00302058">
              <w:rPr>
                <w:rFonts w:ascii="Palatino Linotype" w:hAnsi="Palatino Linotype"/>
                <w:sz w:val="20"/>
                <w:szCs w:val="20"/>
              </w:rPr>
              <w:t>this</w:t>
            </w:r>
            <w:r w:rsidRPr="00302058">
              <w:rPr>
                <w:rFonts w:ascii="Palatino Linotype" w:hAnsi="Palatino Linotype"/>
                <w:sz w:val="20"/>
                <w:szCs w:val="20"/>
              </w:rPr>
              <w:t xml:space="preserve"> Agreement</w:t>
            </w:r>
          </w:p>
          <w:p w14:paraId="11AA362D" w14:textId="5D2641F8" w:rsidR="00531168" w:rsidRPr="00302058" w:rsidRDefault="00531168" w:rsidP="00B101FC">
            <w:pPr>
              <w:pStyle w:val="MTH3"/>
              <w:keepNext/>
              <w:keepLines/>
              <w:numPr>
                <w:ilvl w:val="0"/>
                <w:numId w:val="0"/>
              </w:numPr>
              <w:tabs>
                <w:tab w:val="left" w:pos="567"/>
              </w:tabs>
              <w:spacing w:after="0"/>
              <w:contextualSpacing/>
              <w:rPr>
                <w:rFonts w:ascii="Palatino Linotype" w:hAnsi="Palatino Linotype"/>
                <w:vanish/>
                <w:color w:val="FF0000"/>
                <w:sz w:val="20"/>
                <w:szCs w:val="20"/>
                <w:specVanish/>
              </w:rPr>
            </w:pPr>
            <w:bookmarkStart w:id="36" w:name="_Toc410074378"/>
            <w:bookmarkStart w:id="37" w:name="_Toc400643957"/>
            <w:bookmarkStart w:id="38" w:name="_Toc384369645"/>
            <w:bookmarkStart w:id="39" w:name="_Toc410149546"/>
          </w:p>
          <w:p w14:paraId="37BA7C37" w14:textId="77777777" w:rsidR="00703A01" w:rsidRPr="00302058" w:rsidRDefault="00703A01" w:rsidP="006A39AB">
            <w:pPr>
              <w:pStyle w:val="MTH2"/>
              <w:keepNext/>
              <w:keepLines/>
              <w:tabs>
                <w:tab w:val="left" w:pos="567"/>
              </w:tabs>
              <w:spacing w:after="0"/>
              <w:contextualSpacing/>
              <w:rPr>
                <w:rFonts w:ascii="Palatino Linotype" w:hAnsi="Palatino Linotype"/>
                <w:sz w:val="20"/>
                <w:szCs w:val="20"/>
              </w:rPr>
            </w:pPr>
            <w:bookmarkStart w:id="40" w:name="_DV_M143"/>
            <w:bookmarkEnd w:id="36"/>
            <w:bookmarkEnd w:id="37"/>
            <w:bookmarkEnd w:id="38"/>
            <w:bookmarkEnd w:id="39"/>
            <w:bookmarkEnd w:id="40"/>
          </w:p>
          <w:p w14:paraId="2A5C5BB5" w14:textId="2993BFA3" w:rsidR="00012370" w:rsidRPr="00B46841" w:rsidRDefault="002B5A5D" w:rsidP="00D82709">
            <w:pPr>
              <w:pStyle w:val="MTH1"/>
              <w:numPr>
                <w:ilvl w:val="1"/>
                <w:numId w:val="51"/>
              </w:numPr>
              <w:spacing w:after="0"/>
              <w:ind w:left="458" w:hanging="567"/>
              <w:contextualSpacing/>
              <w:jc w:val="both"/>
              <w:rPr>
                <w:rFonts w:ascii="Palatino Linotype" w:hAnsi="Palatino Linotype"/>
                <w:sz w:val="20"/>
              </w:rPr>
            </w:pPr>
            <w:r w:rsidRPr="00302058">
              <w:rPr>
                <w:rFonts w:ascii="Palatino Linotype" w:hAnsi="Palatino Linotype"/>
                <w:sz w:val="20"/>
                <w:szCs w:val="20"/>
                <w:u w:val="none"/>
              </w:rPr>
              <w:t xml:space="preserve">Unless </w:t>
            </w:r>
            <w:r w:rsidRPr="00302058">
              <w:rPr>
                <w:rFonts w:ascii="Palatino Linotype" w:hAnsi="Palatino Linotype"/>
                <w:sz w:val="20"/>
                <w:u w:val="none"/>
              </w:rPr>
              <w:t xml:space="preserve">the </w:t>
            </w:r>
            <w:r w:rsidRPr="00302058">
              <w:rPr>
                <w:rFonts w:ascii="Palatino Linotype" w:hAnsi="Palatino Linotype"/>
                <w:sz w:val="20"/>
                <w:szCs w:val="20"/>
                <w:u w:val="none"/>
              </w:rPr>
              <w:t>context otherwise requires</w:t>
            </w:r>
            <w:r w:rsidRPr="00302058">
              <w:rPr>
                <w:rFonts w:ascii="Palatino Linotype" w:hAnsi="Palatino Linotype"/>
                <w:sz w:val="20"/>
                <w:u w:val="none"/>
              </w:rPr>
              <w:t>, t</w:t>
            </w:r>
            <w:r w:rsidR="00703A01" w:rsidRPr="00302058">
              <w:rPr>
                <w:rFonts w:ascii="Palatino Linotype" w:hAnsi="Palatino Linotype"/>
                <w:sz w:val="20"/>
                <w:u w:val="none"/>
              </w:rPr>
              <w:t xml:space="preserve">he </w:t>
            </w:r>
            <w:r w:rsidR="00425B04" w:rsidRPr="00302058">
              <w:rPr>
                <w:rFonts w:ascii="Palatino Linotype" w:hAnsi="Palatino Linotype"/>
                <w:sz w:val="20"/>
                <w:szCs w:val="20"/>
                <w:u w:val="none"/>
              </w:rPr>
              <w:t>capitalized</w:t>
            </w:r>
            <w:r w:rsidR="00425B04" w:rsidRPr="00302058">
              <w:rPr>
                <w:rFonts w:ascii="Palatino Linotype" w:hAnsi="Palatino Linotype"/>
                <w:sz w:val="20"/>
                <w:u w:val="none"/>
              </w:rPr>
              <w:t xml:space="preserve"> </w:t>
            </w:r>
            <w:r w:rsidR="00703A01" w:rsidRPr="00302058">
              <w:rPr>
                <w:rFonts w:ascii="Palatino Linotype" w:hAnsi="Palatino Linotype"/>
                <w:sz w:val="20"/>
                <w:u w:val="none"/>
              </w:rPr>
              <w:t>terms used in this Agreement shall have the meanings set forth below</w:t>
            </w:r>
            <w:r w:rsidR="008A6482" w:rsidRPr="00302058">
              <w:rPr>
                <w:rFonts w:ascii="Palatino Linotype" w:hAnsi="Palatino Linotype"/>
                <w:sz w:val="20"/>
                <w:szCs w:val="20"/>
                <w:u w:val="none"/>
              </w:rPr>
              <w:t>:</w:t>
            </w:r>
          </w:p>
          <w:p w14:paraId="51C0767B" w14:textId="77777777" w:rsidR="00012370" w:rsidRPr="00302058" w:rsidRDefault="00012370" w:rsidP="00012370">
            <w:pPr>
              <w:pStyle w:val="Btext"/>
              <w:spacing w:after="0"/>
              <w:ind w:left="882" w:firstLine="0"/>
              <w:rPr>
                <w:rFonts w:ascii="Palatino Linotype" w:hAnsi="Palatino Linotype"/>
                <w:sz w:val="20"/>
                <w:szCs w:val="20"/>
              </w:rPr>
            </w:pPr>
            <w:bookmarkStart w:id="41" w:name="_DV_M144"/>
            <w:bookmarkEnd w:id="41"/>
          </w:p>
          <w:p w14:paraId="34A0D741" w14:textId="46CAADEB" w:rsidR="001A2F88" w:rsidRDefault="001A2F88" w:rsidP="00395BC7">
            <w:pPr>
              <w:pStyle w:val="Btext"/>
              <w:numPr>
                <w:ilvl w:val="0"/>
                <w:numId w:val="33"/>
              </w:numPr>
              <w:spacing w:after="0"/>
              <w:ind w:left="882" w:hanging="426"/>
              <w:rPr>
                <w:rFonts w:ascii="Palatino Linotype" w:hAnsi="Palatino Linotype"/>
                <w:sz w:val="20"/>
                <w:szCs w:val="20"/>
              </w:rPr>
            </w:pPr>
            <w:r w:rsidRPr="00302058">
              <w:rPr>
                <w:rFonts w:ascii="Palatino Linotype" w:hAnsi="Palatino Linotype"/>
                <w:sz w:val="20"/>
                <w:szCs w:val="20"/>
              </w:rPr>
              <w:t>“</w:t>
            </w:r>
            <w:r w:rsidRPr="00302058">
              <w:rPr>
                <w:rFonts w:ascii="Palatino Linotype" w:hAnsi="Palatino Linotype"/>
                <w:b/>
                <w:bCs/>
                <w:sz w:val="20"/>
                <w:szCs w:val="20"/>
              </w:rPr>
              <w:t>Acceptance Period</w:t>
            </w:r>
            <w:r w:rsidRPr="00302058">
              <w:rPr>
                <w:rFonts w:ascii="Palatino Linotype" w:hAnsi="Palatino Linotype"/>
                <w:sz w:val="20"/>
                <w:szCs w:val="20"/>
              </w:rPr>
              <w:t>” means 30 (thirty) days following the receipt of</w:t>
            </w:r>
            <w:r w:rsidR="00C86835" w:rsidRPr="00302058">
              <w:rPr>
                <w:rFonts w:ascii="Palatino Linotype" w:hAnsi="Palatino Linotype"/>
                <w:sz w:val="20"/>
                <w:szCs w:val="20"/>
              </w:rPr>
              <w:t xml:space="preserve"> an Offer Notice</w:t>
            </w:r>
            <w:r w:rsidR="005C5E65" w:rsidRPr="00302058">
              <w:rPr>
                <w:rFonts w:ascii="Palatino Linotype" w:hAnsi="Palatino Linotype"/>
                <w:sz w:val="20"/>
                <w:szCs w:val="20"/>
              </w:rPr>
              <w:t>,</w:t>
            </w:r>
            <w:r w:rsidR="00295548" w:rsidRPr="00302058">
              <w:rPr>
                <w:rFonts w:ascii="Palatino Linotype" w:hAnsi="Palatino Linotype"/>
                <w:sz w:val="20"/>
                <w:szCs w:val="20"/>
              </w:rPr>
              <w:t xml:space="preserve"> or any other period</w:t>
            </w:r>
            <w:r w:rsidR="00CF2B19" w:rsidRPr="00302058">
              <w:rPr>
                <w:rFonts w:ascii="Palatino Linotype" w:hAnsi="Palatino Linotype"/>
                <w:sz w:val="20"/>
                <w:szCs w:val="20"/>
              </w:rPr>
              <w:t>s</w:t>
            </w:r>
            <w:r w:rsidR="00295548" w:rsidRPr="00302058">
              <w:rPr>
                <w:rFonts w:ascii="Palatino Linotype" w:hAnsi="Palatino Linotype"/>
                <w:sz w:val="20"/>
                <w:szCs w:val="20"/>
              </w:rPr>
              <w:t xml:space="preserve"> as may be agreed by the Shareholders</w:t>
            </w:r>
            <w:r w:rsidR="005B14A6" w:rsidRPr="00302058">
              <w:rPr>
                <w:rFonts w:ascii="Palatino Linotype" w:hAnsi="Palatino Linotype"/>
                <w:sz w:val="20"/>
                <w:szCs w:val="20"/>
              </w:rPr>
              <w:t xml:space="preserve"> under the </w:t>
            </w:r>
            <w:del w:id="42" w:author="OLTRE" w:date="2024-05-29T22:16:00Z">
              <w:r w:rsidR="005B14A6" w:rsidRPr="00302058">
                <w:rPr>
                  <w:rFonts w:ascii="Palatino Linotype" w:hAnsi="Palatino Linotype"/>
                  <w:sz w:val="20"/>
                  <w:szCs w:val="20"/>
                </w:rPr>
                <w:delText>Investor</w:delText>
              </w:r>
            </w:del>
            <w:ins w:id="43" w:author="OLTRE" w:date="2024-05-29T22:16:00Z">
              <w:r w:rsidR="00091DC3">
                <w:rPr>
                  <w:rFonts w:ascii="Palatino Linotype" w:hAnsi="Palatino Linotype"/>
                  <w:sz w:val="20"/>
                  <w:szCs w:val="20"/>
                </w:rPr>
                <w:t>Shareholders</w:t>
              </w:r>
            </w:ins>
            <w:r w:rsidR="00091DC3">
              <w:rPr>
                <w:rFonts w:ascii="Palatino Linotype" w:hAnsi="Palatino Linotype"/>
                <w:sz w:val="20"/>
                <w:szCs w:val="20"/>
              </w:rPr>
              <w:t xml:space="preserve"> </w:t>
            </w:r>
            <w:r w:rsidR="005B14A6" w:rsidRPr="00302058">
              <w:rPr>
                <w:rFonts w:ascii="Palatino Linotype" w:hAnsi="Palatino Linotype"/>
                <w:sz w:val="20"/>
                <w:szCs w:val="20"/>
              </w:rPr>
              <w:t>Agreement</w:t>
            </w:r>
            <w:r w:rsidRPr="00302058">
              <w:rPr>
                <w:rFonts w:ascii="Palatino Linotype" w:hAnsi="Palatino Linotype"/>
                <w:sz w:val="20"/>
                <w:szCs w:val="20"/>
              </w:rPr>
              <w:t xml:space="preserve">; </w:t>
            </w:r>
          </w:p>
          <w:p w14:paraId="35CF646F" w14:textId="77777777" w:rsidR="00392D4B" w:rsidRDefault="00392D4B" w:rsidP="007337F7">
            <w:pPr>
              <w:pStyle w:val="Btext"/>
              <w:spacing w:after="0"/>
              <w:ind w:left="882" w:firstLine="0"/>
              <w:rPr>
                <w:rFonts w:ascii="Palatino Linotype" w:hAnsi="Palatino Linotype"/>
                <w:sz w:val="20"/>
                <w:szCs w:val="20"/>
              </w:rPr>
            </w:pPr>
          </w:p>
          <w:p w14:paraId="34E14848" w14:textId="057CBFE6" w:rsidR="00392D4B" w:rsidRPr="00302058" w:rsidRDefault="00392D4B" w:rsidP="007337F7">
            <w:pPr>
              <w:pStyle w:val="ListParagraph"/>
              <w:ind w:left="1600"/>
              <w:jc w:val="both"/>
              <w:rPr>
                <w:rFonts w:ascii="Palatino Linotype" w:hAnsi="Palatino Linotype"/>
                <w:sz w:val="20"/>
                <w:szCs w:val="20"/>
              </w:rPr>
            </w:pPr>
          </w:p>
          <w:p w14:paraId="78FE8761" w14:textId="39FCDC6B" w:rsidR="00395BC7" w:rsidRPr="00302058" w:rsidRDefault="00395BC7" w:rsidP="00395BC7">
            <w:pPr>
              <w:pStyle w:val="Btext"/>
              <w:numPr>
                <w:ilvl w:val="0"/>
                <w:numId w:val="33"/>
              </w:numPr>
              <w:spacing w:after="0"/>
              <w:ind w:left="882" w:hanging="426"/>
              <w:rPr>
                <w:rFonts w:ascii="Palatino Linotype" w:hAnsi="Palatino Linotype"/>
                <w:sz w:val="20"/>
                <w:szCs w:val="20"/>
              </w:rPr>
            </w:pPr>
            <w:r w:rsidRPr="00302058">
              <w:rPr>
                <w:rFonts w:ascii="Palatino Linotype" w:hAnsi="Palatino Linotype"/>
                <w:sz w:val="20"/>
                <w:szCs w:val="20"/>
              </w:rPr>
              <w:t>“</w:t>
            </w:r>
            <w:r w:rsidRPr="00302058">
              <w:rPr>
                <w:rFonts w:ascii="Palatino Linotype" w:hAnsi="Palatino Linotype"/>
                <w:b/>
                <w:bCs/>
                <w:sz w:val="20"/>
                <w:szCs w:val="20"/>
              </w:rPr>
              <w:t>Aggregate Interest</w:t>
            </w:r>
            <w:r w:rsidRPr="00302058">
              <w:rPr>
                <w:rFonts w:ascii="Palatino Linotype" w:hAnsi="Palatino Linotype"/>
                <w:sz w:val="20"/>
                <w:szCs w:val="20"/>
              </w:rPr>
              <w:t xml:space="preserve">” </w:t>
            </w:r>
            <w:r w:rsidRPr="00302058">
              <w:rPr>
                <w:rFonts w:ascii="Palatino Linotype" w:hAnsi="Palatino Linotype" w:cs="Calibri"/>
                <w:sz w:val="20"/>
                <w:szCs w:val="20"/>
              </w:rPr>
              <w:t>shall have the meaning given to it under Exhibit D paragraph 7 of this Agreement;</w:t>
            </w:r>
          </w:p>
          <w:p w14:paraId="579C8E98" w14:textId="77777777" w:rsidR="00395BC7" w:rsidRPr="00302058" w:rsidRDefault="00395BC7" w:rsidP="00D82709">
            <w:pPr>
              <w:pStyle w:val="Btext"/>
              <w:spacing w:after="0"/>
              <w:ind w:left="882" w:firstLine="0"/>
              <w:rPr>
                <w:rFonts w:ascii="Palatino Linotype" w:hAnsi="Palatino Linotype"/>
                <w:sz w:val="20"/>
                <w:szCs w:val="20"/>
              </w:rPr>
            </w:pPr>
          </w:p>
          <w:p w14:paraId="2C174EE3" w14:textId="687EE304" w:rsidR="00395BC7" w:rsidRPr="00302058" w:rsidRDefault="00395BC7" w:rsidP="00395BC7">
            <w:pPr>
              <w:pStyle w:val="Btext"/>
              <w:numPr>
                <w:ilvl w:val="0"/>
                <w:numId w:val="33"/>
              </w:numPr>
              <w:spacing w:after="0"/>
              <w:ind w:left="882" w:hanging="426"/>
              <w:rPr>
                <w:rFonts w:ascii="Palatino Linotype" w:hAnsi="Palatino Linotype"/>
                <w:sz w:val="20"/>
                <w:szCs w:val="20"/>
              </w:rPr>
            </w:pPr>
            <w:r w:rsidRPr="00302058">
              <w:rPr>
                <w:rFonts w:ascii="Palatino Linotype" w:hAnsi="Palatino Linotype"/>
                <w:sz w:val="20"/>
                <w:szCs w:val="20"/>
              </w:rPr>
              <w:t>“</w:t>
            </w:r>
            <w:r w:rsidRPr="00302058">
              <w:rPr>
                <w:rFonts w:ascii="Palatino Linotype" w:hAnsi="Palatino Linotype"/>
                <w:b/>
                <w:sz w:val="20"/>
              </w:rPr>
              <w:t>Amended Articles of Association</w:t>
            </w:r>
            <w:r w:rsidRPr="00302058">
              <w:rPr>
                <w:rFonts w:ascii="Palatino Linotype" w:hAnsi="Palatino Linotype"/>
                <w:sz w:val="20"/>
              </w:rPr>
              <w:t xml:space="preserve">” means the amended and restated Articles of Association </w:t>
            </w:r>
            <w:r w:rsidRPr="00302058">
              <w:rPr>
                <w:rFonts w:ascii="Palatino Linotype" w:hAnsi="Palatino Linotype"/>
                <w:sz w:val="20"/>
                <w:szCs w:val="20"/>
              </w:rPr>
              <w:t>in</w:t>
            </w:r>
            <w:r w:rsidRPr="00302058">
              <w:rPr>
                <w:rFonts w:ascii="Palatino Linotype" w:hAnsi="Palatino Linotype"/>
                <w:sz w:val="20"/>
              </w:rPr>
              <w:t xml:space="preserve"> the </w:t>
            </w:r>
            <w:r w:rsidRPr="00302058">
              <w:rPr>
                <w:rFonts w:ascii="Palatino Linotype" w:hAnsi="Palatino Linotype"/>
                <w:sz w:val="20"/>
                <w:szCs w:val="20"/>
              </w:rPr>
              <w:t>form</w:t>
            </w:r>
            <w:r w:rsidRPr="00302058">
              <w:rPr>
                <w:rFonts w:ascii="Palatino Linotype" w:hAnsi="Palatino Linotype"/>
                <w:sz w:val="20"/>
              </w:rPr>
              <w:t xml:space="preserve"> of </w:t>
            </w:r>
            <w:r w:rsidRPr="00302058">
              <w:rPr>
                <w:rFonts w:ascii="Palatino Linotype" w:hAnsi="Palatino Linotype"/>
                <w:sz w:val="20"/>
                <w:szCs w:val="20"/>
              </w:rPr>
              <w:t xml:space="preserve">a notarial deed, to adjust the Company’s capitalization, shares classification, and other provisions of its articles of association in accordance to the provisions agreed by the Parties in this Agreement and the </w:t>
            </w:r>
            <w:del w:id="44" w:author="OLTRE" w:date="2024-05-29T22:16:00Z">
              <w:r w:rsidRPr="00302058">
                <w:rPr>
                  <w:rFonts w:ascii="Palatino Linotype" w:hAnsi="Palatino Linotype"/>
                  <w:sz w:val="20"/>
                  <w:szCs w:val="20"/>
                </w:rPr>
                <w:delText>Investor</w:delText>
              </w:r>
            </w:del>
            <w:ins w:id="45" w:author="OLTRE" w:date="2024-05-29T22:16:00Z">
              <w:r w:rsidR="00091DC3">
                <w:rPr>
                  <w:rFonts w:ascii="Palatino Linotype" w:hAnsi="Palatino Linotype"/>
                  <w:sz w:val="20"/>
                  <w:szCs w:val="20"/>
                </w:rPr>
                <w:t>Shareholders</w:t>
              </w:r>
            </w:ins>
            <w:r w:rsidR="00091DC3">
              <w:rPr>
                <w:rFonts w:ascii="Palatino Linotype" w:hAnsi="Palatino Linotype"/>
                <w:sz w:val="20"/>
                <w:szCs w:val="20"/>
              </w:rPr>
              <w:t xml:space="preserve"> </w:t>
            </w:r>
            <w:r w:rsidRPr="00302058">
              <w:rPr>
                <w:rFonts w:ascii="Palatino Linotype" w:hAnsi="Palatino Linotype"/>
                <w:sz w:val="20"/>
                <w:szCs w:val="20"/>
              </w:rPr>
              <w:t>Agreement;</w:t>
            </w:r>
          </w:p>
          <w:p w14:paraId="153A2300" w14:textId="77777777" w:rsidR="00395BC7" w:rsidRPr="00302058" w:rsidRDefault="00395BC7" w:rsidP="00395BC7">
            <w:pPr>
              <w:pStyle w:val="Btext"/>
              <w:spacing w:after="0"/>
              <w:ind w:left="882" w:hanging="426"/>
              <w:rPr>
                <w:rFonts w:ascii="Palatino Linotype" w:hAnsi="Palatino Linotype"/>
                <w:sz w:val="20"/>
                <w:szCs w:val="20"/>
              </w:rPr>
            </w:pPr>
          </w:p>
          <w:p w14:paraId="725D63E1" w14:textId="4429CB9C" w:rsidR="00395BC7" w:rsidRPr="00302058" w:rsidRDefault="00395BC7" w:rsidP="00395BC7">
            <w:pPr>
              <w:pStyle w:val="Btext"/>
              <w:numPr>
                <w:ilvl w:val="0"/>
                <w:numId w:val="33"/>
              </w:numPr>
              <w:spacing w:after="0"/>
              <w:ind w:left="882" w:hanging="426"/>
              <w:rPr>
                <w:rFonts w:ascii="Palatino Linotype" w:hAnsi="Palatino Linotype"/>
                <w:sz w:val="20"/>
                <w:szCs w:val="20"/>
              </w:rPr>
            </w:pPr>
            <w:r w:rsidRPr="00302058">
              <w:rPr>
                <w:rFonts w:ascii="Palatino Linotype" w:hAnsi="Palatino Linotype"/>
                <w:sz w:val="20"/>
                <w:szCs w:val="20"/>
              </w:rPr>
              <w:t>“</w:t>
            </w:r>
            <w:r w:rsidRPr="00302058">
              <w:rPr>
                <w:rFonts w:ascii="Palatino Linotype" w:hAnsi="Palatino Linotype"/>
                <w:b/>
                <w:bCs/>
                <w:sz w:val="20"/>
                <w:szCs w:val="20"/>
              </w:rPr>
              <w:t>Articles of Association</w:t>
            </w:r>
            <w:r w:rsidRPr="00302058">
              <w:rPr>
                <w:rFonts w:ascii="Palatino Linotype" w:hAnsi="Palatino Linotype"/>
                <w:sz w:val="20"/>
                <w:szCs w:val="20"/>
              </w:rPr>
              <w:t xml:space="preserve">” means the Company’s articles of association as set out in Deed No. 3, dated 2 March 2022, made before Sandi Guntara Trisna, S.Kom., SH., MM., M.Kn, Notary in Karawang Regency, which has been legalized by the MOLHR through its </w:t>
            </w:r>
            <w:commentRangeStart w:id="46"/>
            <w:r w:rsidRPr="00302058">
              <w:rPr>
                <w:rFonts w:ascii="Palatino Linotype" w:hAnsi="Palatino Linotype"/>
                <w:sz w:val="20"/>
                <w:szCs w:val="20"/>
              </w:rPr>
              <w:t>Decree No. [</w:t>
            </w:r>
            <w:r w:rsidRPr="00302058">
              <w:rPr>
                <w:rFonts w:ascii="Palatino Linotype" w:hAnsi="Palatino Linotype"/>
                <w:sz w:val="20"/>
                <w:szCs w:val="20"/>
                <w:highlight w:val="yellow"/>
              </w:rPr>
              <w:t>*****</w:t>
            </w:r>
            <w:r w:rsidRPr="00302058">
              <w:rPr>
                <w:rFonts w:ascii="Palatino Linotype" w:hAnsi="Palatino Linotype"/>
                <w:sz w:val="20"/>
                <w:szCs w:val="20"/>
              </w:rPr>
              <w:t>] dated [</w:t>
            </w:r>
            <w:r w:rsidRPr="00302058">
              <w:rPr>
                <w:rFonts w:ascii="Palatino Linotype" w:hAnsi="Palatino Linotype"/>
                <w:sz w:val="20"/>
                <w:szCs w:val="20"/>
                <w:highlight w:val="yellow"/>
              </w:rPr>
              <w:t>*****</w:t>
            </w:r>
            <w:r w:rsidRPr="00302058">
              <w:rPr>
                <w:rFonts w:ascii="Palatino Linotype" w:hAnsi="Palatino Linotype"/>
                <w:sz w:val="20"/>
                <w:szCs w:val="20"/>
              </w:rPr>
              <w:t xml:space="preserve">] </w:t>
            </w:r>
            <w:commentRangeEnd w:id="46"/>
            <w:r w:rsidRPr="00302058">
              <w:rPr>
                <w:rStyle w:val="CommentReference"/>
                <w:rFonts w:ascii="Palatino Linotype" w:eastAsia="MS Mincho" w:hAnsi="Palatino Linotype"/>
                <w:lang w:val="en-ID" w:eastAsia="en-US"/>
              </w:rPr>
              <w:commentReference w:id="46"/>
            </w:r>
            <w:r w:rsidRPr="00302058">
              <w:rPr>
                <w:rFonts w:ascii="Palatino Linotype" w:hAnsi="Palatino Linotype"/>
                <w:sz w:val="20"/>
                <w:szCs w:val="20"/>
              </w:rPr>
              <w:t xml:space="preserve">as last amended by Deed No. 2, dated 23 February 2024, made before Jane Miranda Gasali, S.H., M.Kn, Notary in Depok City, which has been notified to the MOLHR as </w:t>
            </w:r>
            <w:commentRangeStart w:id="47"/>
            <w:r w:rsidRPr="00302058">
              <w:rPr>
                <w:rFonts w:ascii="Palatino Linotype" w:hAnsi="Palatino Linotype"/>
                <w:sz w:val="20"/>
                <w:szCs w:val="20"/>
              </w:rPr>
              <w:t xml:space="preserve">evidenced by the MOLHR receipt of notification number </w:t>
            </w:r>
            <w:del w:id="48" w:author="OLTRE" w:date="2024-05-29T22:16:00Z">
              <w:r w:rsidRPr="00302058">
                <w:rPr>
                  <w:rFonts w:ascii="Palatino Linotype" w:hAnsi="Palatino Linotype"/>
                  <w:sz w:val="20"/>
                  <w:szCs w:val="20"/>
                </w:rPr>
                <w:delText>[</w:delText>
              </w:r>
              <w:r w:rsidRPr="00302058">
                <w:rPr>
                  <w:rFonts w:ascii="Palatino Linotype" w:hAnsi="Palatino Linotype"/>
                  <w:sz w:val="20"/>
                  <w:szCs w:val="20"/>
                  <w:highlight w:val="yellow"/>
                </w:rPr>
                <w:delText>*****</w:delText>
              </w:r>
              <w:r w:rsidRPr="00302058">
                <w:rPr>
                  <w:rFonts w:ascii="Palatino Linotype" w:hAnsi="Palatino Linotype"/>
                  <w:sz w:val="20"/>
                  <w:szCs w:val="20"/>
                </w:rPr>
                <w:delText>],</w:delText>
              </w:r>
            </w:del>
            <w:ins w:id="49" w:author="OLTRE" w:date="2024-05-29T22:16:00Z">
              <w:r w:rsidR="00B20183">
                <w:rPr>
                  <w:rFonts w:ascii="Palatino Linotype" w:hAnsi="Palatino Linotype"/>
                  <w:sz w:val="20"/>
                  <w:szCs w:val="20"/>
                </w:rPr>
                <w:t>AHU-AH.01.03-0046718</w:t>
              </w:r>
              <w:r w:rsidRPr="00302058">
                <w:rPr>
                  <w:rFonts w:ascii="Palatino Linotype" w:hAnsi="Palatino Linotype"/>
                  <w:sz w:val="20"/>
                  <w:szCs w:val="20"/>
                </w:rPr>
                <w:t>,</w:t>
              </w:r>
            </w:ins>
            <w:r w:rsidRPr="00302058">
              <w:rPr>
                <w:rFonts w:ascii="Palatino Linotype" w:hAnsi="Palatino Linotype"/>
                <w:sz w:val="20"/>
                <w:szCs w:val="20"/>
              </w:rPr>
              <w:t xml:space="preserve"> dated </w:t>
            </w:r>
            <w:del w:id="50" w:author="OLTRE" w:date="2024-05-29T22:16:00Z">
              <w:r w:rsidRPr="00302058">
                <w:rPr>
                  <w:rFonts w:ascii="Palatino Linotype" w:hAnsi="Palatino Linotype"/>
                  <w:sz w:val="20"/>
                  <w:szCs w:val="20"/>
                </w:rPr>
                <w:delText>[</w:delText>
              </w:r>
              <w:r w:rsidRPr="00302058">
                <w:rPr>
                  <w:rFonts w:ascii="Palatino Linotype" w:hAnsi="Palatino Linotype"/>
                  <w:sz w:val="20"/>
                  <w:szCs w:val="20"/>
                  <w:highlight w:val="yellow"/>
                </w:rPr>
                <w:delText>*****</w:delText>
              </w:r>
              <w:r w:rsidRPr="00302058">
                <w:rPr>
                  <w:rFonts w:ascii="Palatino Linotype" w:hAnsi="Palatino Linotype"/>
                  <w:sz w:val="20"/>
                  <w:szCs w:val="20"/>
                </w:rPr>
                <w:delText>]</w:delText>
              </w:r>
              <w:commentRangeEnd w:id="47"/>
              <w:r w:rsidRPr="00302058">
                <w:rPr>
                  <w:rStyle w:val="CommentReference"/>
                  <w:rFonts w:ascii="Palatino Linotype" w:eastAsia="MS Mincho" w:hAnsi="Palatino Linotype"/>
                  <w:lang w:val="en-ID" w:eastAsia="en-US"/>
                </w:rPr>
                <w:commentReference w:id="47"/>
              </w:r>
              <w:r w:rsidR="00D22039" w:rsidRPr="00302058">
                <w:rPr>
                  <w:rFonts w:ascii="Palatino Linotype" w:hAnsi="Palatino Linotype"/>
                  <w:sz w:val="20"/>
                  <w:szCs w:val="20"/>
                </w:rPr>
                <w:delText>, as</w:delText>
              </w:r>
            </w:del>
            <w:ins w:id="51" w:author="OLTRE" w:date="2024-05-29T22:16:00Z">
              <w:r w:rsidR="00B20183">
                <w:rPr>
                  <w:rFonts w:ascii="Palatino Linotype" w:hAnsi="Palatino Linotype"/>
                  <w:sz w:val="20"/>
                  <w:szCs w:val="20"/>
                </w:rPr>
                <w:t>23 Februari 2024</w:t>
              </w:r>
            </w:ins>
            <w:ins w:id="52" w:author="OLTRE" w:date="2024-05-29T22:18:00Z">
              <w:r w:rsidR="008443EB">
                <w:rPr>
                  <w:rFonts w:ascii="Palatino Linotype" w:hAnsi="Palatino Linotype"/>
                  <w:sz w:val="20"/>
                  <w:szCs w:val="20"/>
                </w:rPr>
                <w:t xml:space="preserve"> </w:t>
              </w:r>
            </w:ins>
            <w:ins w:id="53" w:author="OLTRE" w:date="2024-05-29T22:16:00Z">
              <w:r w:rsidR="00D22039" w:rsidRPr="00302058">
                <w:rPr>
                  <w:rFonts w:ascii="Palatino Linotype" w:hAnsi="Palatino Linotype"/>
                  <w:sz w:val="20"/>
                  <w:szCs w:val="20"/>
                </w:rPr>
                <w:t>as</w:t>
              </w:r>
            </w:ins>
            <w:r w:rsidR="00D22039" w:rsidRPr="00302058">
              <w:rPr>
                <w:rFonts w:ascii="Palatino Linotype" w:hAnsi="Palatino Linotype"/>
                <w:sz w:val="20"/>
                <w:szCs w:val="20"/>
              </w:rPr>
              <w:t xml:space="preserve"> amended from time to time</w:t>
            </w:r>
            <w:r w:rsidRPr="00302058">
              <w:rPr>
                <w:rFonts w:ascii="Palatino Linotype" w:hAnsi="Palatino Linotype"/>
                <w:sz w:val="20"/>
                <w:szCs w:val="20"/>
              </w:rPr>
              <w:t>;</w:t>
            </w:r>
          </w:p>
          <w:p w14:paraId="0F6973CC" w14:textId="77777777" w:rsidR="00395BC7" w:rsidRPr="00302058" w:rsidRDefault="00395BC7" w:rsidP="00395BC7">
            <w:pPr>
              <w:rPr>
                <w:del w:id="54" w:author="OLTRE" w:date="2024-05-29T22:16:00Z"/>
                <w:rFonts w:ascii="Palatino Linotype" w:hAnsi="Palatino Linotype"/>
              </w:rPr>
            </w:pPr>
          </w:p>
          <w:p w14:paraId="03CDA760" w14:textId="5B8C1367" w:rsidR="00395BC7" w:rsidRPr="00302058" w:rsidRDefault="00421813">
            <w:pPr>
              <w:rPr>
                <w:rFonts w:ascii="Palatino Linotype" w:hAnsi="Palatino Linotype"/>
                <w:rPrChange w:id="55" w:author="OLTRE" w:date="2024-05-29T22:16:00Z">
                  <w:rPr>
                    <w:rFonts w:ascii="Palatino Linotype" w:hAnsi="Palatino Linotype"/>
                    <w:sz w:val="20"/>
                  </w:rPr>
                </w:rPrChange>
              </w:rPr>
              <w:pPrChange w:id="56" w:author="OLTRE" w:date="2024-05-29T22:16:00Z">
                <w:pPr>
                  <w:pStyle w:val="Btext"/>
                  <w:numPr>
                    <w:numId w:val="33"/>
                  </w:numPr>
                  <w:spacing w:after="0"/>
                  <w:ind w:left="882" w:hanging="426"/>
                </w:pPr>
              </w:pPrChange>
            </w:pPr>
            <w:del w:id="57" w:author="OLTRE" w:date="2024-05-29T22:16:00Z">
              <w:r>
                <w:rPr>
                  <w:rFonts w:ascii="Palatino Linotype" w:hAnsi="Palatino Linotype"/>
                  <w:sz w:val="20"/>
                  <w:szCs w:val="20"/>
                </w:rPr>
                <w:delText>“</w:delText>
              </w:r>
              <w:r w:rsidRPr="007337F7">
                <w:rPr>
                  <w:rFonts w:ascii="Palatino Linotype" w:hAnsi="Palatino Linotype"/>
                  <w:b/>
                  <w:bCs/>
                  <w:sz w:val="20"/>
                  <w:szCs w:val="20"/>
                </w:rPr>
                <w:delText>Assignee</w:delText>
              </w:r>
              <w:r>
                <w:rPr>
                  <w:rFonts w:ascii="Palatino Linotype" w:hAnsi="Palatino Linotype"/>
                  <w:sz w:val="20"/>
                  <w:szCs w:val="20"/>
                </w:rPr>
                <w:delText xml:space="preserve">” means </w:delText>
              </w:r>
              <w:r w:rsidR="0083279C">
                <w:rPr>
                  <w:rFonts w:ascii="Palatino Linotype" w:hAnsi="Palatino Linotype"/>
                  <w:sz w:val="20"/>
                  <w:szCs w:val="20"/>
                </w:rPr>
                <w:delText xml:space="preserve">the </w:delText>
              </w:r>
              <w:r>
                <w:rPr>
                  <w:rFonts w:ascii="Palatino Linotype" w:hAnsi="Palatino Linotype"/>
                  <w:sz w:val="20"/>
                  <w:szCs w:val="20"/>
                </w:rPr>
                <w:delText xml:space="preserve">individual or </w:delText>
              </w:r>
              <w:r w:rsidR="0083279C">
                <w:rPr>
                  <w:rFonts w:ascii="Palatino Linotype" w:hAnsi="Palatino Linotype"/>
                  <w:sz w:val="20"/>
                  <w:szCs w:val="20"/>
                </w:rPr>
                <w:delText xml:space="preserve">the </w:delText>
              </w:r>
              <w:r>
                <w:rPr>
                  <w:rFonts w:ascii="Palatino Linotype" w:hAnsi="Palatino Linotype"/>
                  <w:sz w:val="20"/>
                  <w:szCs w:val="20"/>
                </w:rPr>
                <w:delText xml:space="preserve">legal entity </w:delText>
              </w:r>
              <w:r w:rsidR="0083279C">
                <w:rPr>
                  <w:rFonts w:ascii="Palatino Linotype" w:hAnsi="Palatino Linotype"/>
                  <w:sz w:val="20"/>
                  <w:szCs w:val="20"/>
                </w:rPr>
                <w:delText>appointed by the Subscriber, to whom the Subscriber’s rights, duties, obligations, and liabilities under this Agreement shall be assigned to</w:delText>
              </w:r>
              <w:r w:rsidR="00D26914">
                <w:rPr>
                  <w:rFonts w:ascii="Palatino Linotype" w:hAnsi="Palatino Linotype"/>
                  <w:sz w:val="20"/>
                  <w:szCs w:val="20"/>
                </w:rPr>
                <w:delText xml:space="preserve"> in accordance with Article 13 hereof;</w:delText>
              </w:r>
            </w:del>
          </w:p>
          <w:p w14:paraId="4655226C" w14:textId="77777777" w:rsidR="00421813" w:rsidRDefault="00421813" w:rsidP="00D82709">
            <w:pPr>
              <w:pStyle w:val="ListParagraph"/>
              <w:rPr>
                <w:rFonts w:ascii="Palatino Linotype" w:hAnsi="Palatino Linotype"/>
                <w:sz w:val="20"/>
                <w:szCs w:val="20"/>
              </w:rPr>
            </w:pPr>
          </w:p>
          <w:p w14:paraId="0D5E93C2" w14:textId="77777777" w:rsidR="00357BB0" w:rsidRDefault="00357BB0" w:rsidP="007337F7">
            <w:pPr>
              <w:pStyle w:val="ListParagraph"/>
              <w:rPr>
                <w:rFonts w:ascii="Palatino Linotype" w:hAnsi="Palatino Linotype"/>
                <w:sz w:val="20"/>
                <w:szCs w:val="20"/>
              </w:rPr>
            </w:pPr>
          </w:p>
          <w:p w14:paraId="039AD24A" w14:textId="7ED90389" w:rsidR="00395BC7" w:rsidRPr="00302058" w:rsidRDefault="00395BC7" w:rsidP="00D82709">
            <w:pPr>
              <w:pStyle w:val="Btext"/>
              <w:numPr>
                <w:ilvl w:val="0"/>
                <w:numId w:val="33"/>
              </w:numPr>
              <w:spacing w:after="0"/>
              <w:ind w:left="882" w:hanging="426"/>
              <w:rPr>
                <w:rFonts w:ascii="Palatino Linotype" w:hAnsi="Palatino Linotype"/>
                <w:sz w:val="20"/>
                <w:szCs w:val="20"/>
              </w:rPr>
            </w:pPr>
            <w:r w:rsidRPr="00302058">
              <w:rPr>
                <w:rFonts w:ascii="Palatino Linotype" w:hAnsi="Palatino Linotype"/>
                <w:sz w:val="20"/>
                <w:szCs w:val="20"/>
              </w:rPr>
              <w:t>“</w:t>
            </w:r>
            <w:r w:rsidRPr="00302058">
              <w:rPr>
                <w:rFonts w:ascii="Palatino Linotype" w:hAnsi="Palatino Linotype"/>
                <w:b/>
                <w:sz w:val="20"/>
              </w:rPr>
              <w:t>Board of Commissioners</w:t>
            </w:r>
            <w:r w:rsidRPr="00302058">
              <w:rPr>
                <w:rFonts w:ascii="Palatino Linotype" w:hAnsi="Palatino Linotype"/>
                <w:sz w:val="20"/>
              </w:rPr>
              <w:t xml:space="preserve">” means the </w:t>
            </w:r>
            <w:r w:rsidRPr="00302058">
              <w:rPr>
                <w:rFonts w:ascii="Palatino Linotype" w:hAnsi="Palatino Linotype"/>
                <w:sz w:val="20"/>
                <w:szCs w:val="20"/>
              </w:rPr>
              <w:t xml:space="preserve">Company’s </w:t>
            </w:r>
            <w:r w:rsidRPr="00302058">
              <w:rPr>
                <w:rFonts w:ascii="Palatino Linotype" w:hAnsi="Palatino Linotype"/>
                <w:sz w:val="20"/>
              </w:rPr>
              <w:t>board of commissioners</w:t>
            </w:r>
            <w:r w:rsidRPr="00302058">
              <w:rPr>
                <w:rFonts w:ascii="Palatino Linotype" w:hAnsi="Palatino Linotype"/>
                <w:sz w:val="20"/>
                <w:szCs w:val="20"/>
              </w:rPr>
              <w:t>;</w:t>
            </w:r>
          </w:p>
          <w:p w14:paraId="65820E23" w14:textId="77777777" w:rsidR="00395BC7" w:rsidRPr="00302058" w:rsidRDefault="00395BC7" w:rsidP="00D82709">
            <w:pPr>
              <w:pStyle w:val="Btext"/>
              <w:spacing w:after="0"/>
              <w:ind w:left="882" w:hanging="426"/>
              <w:rPr>
                <w:rFonts w:ascii="Palatino Linotype" w:hAnsi="Palatino Linotype"/>
                <w:sz w:val="20"/>
                <w:szCs w:val="20"/>
              </w:rPr>
            </w:pPr>
          </w:p>
          <w:p w14:paraId="496549D4" w14:textId="3E1286BB" w:rsidR="00395BC7" w:rsidRPr="00302058" w:rsidRDefault="00395BC7" w:rsidP="00D82709">
            <w:pPr>
              <w:pStyle w:val="Btext"/>
              <w:numPr>
                <w:ilvl w:val="0"/>
                <w:numId w:val="33"/>
              </w:numPr>
              <w:spacing w:after="0"/>
              <w:ind w:left="882" w:hanging="426"/>
              <w:rPr>
                <w:rFonts w:ascii="Palatino Linotype" w:hAnsi="Palatino Linotype"/>
                <w:sz w:val="20"/>
                <w:szCs w:val="20"/>
              </w:rPr>
            </w:pPr>
            <w:r w:rsidRPr="00302058">
              <w:rPr>
                <w:rFonts w:ascii="Palatino Linotype" w:hAnsi="Palatino Linotype"/>
                <w:b/>
                <w:sz w:val="20"/>
                <w:szCs w:val="20"/>
              </w:rPr>
              <w:t>“Board of Directors</w:t>
            </w:r>
            <w:r w:rsidRPr="00302058">
              <w:rPr>
                <w:rFonts w:ascii="Palatino Linotype" w:hAnsi="Palatino Linotype"/>
                <w:sz w:val="20"/>
                <w:szCs w:val="20"/>
              </w:rPr>
              <w:t>”, means the Company’s board of directors;</w:t>
            </w:r>
          </w:p>
          <w:p w14:paraId="4DCE202F" w14:textId="77777777" w:rsidR="00395BC7" w:rsidRPr="00302058" w:rsidRDefault="00395BC7" w:rsidP="00D82709">
            <w:pPr>
              <w:pStyle w:val="Btext"/>
              <w:spacing w:after="0"/>
              <w:ind w:left="882" w:hanging="426"/>
              <w:rPr>
                <w:rFonts w:ascii="Palatino Linotype" w:hAnsi="Palatino Linotype"/>
                <w:sz w:val="20"/>
                <w:szCs w:val="20"/>
              </w:rPr>
            </w:pPr>
          </w:p>
          <w:p w14:paraId="77B58090" w14:textId="3C5994AD" w:rsidR="00395BC7" w:rsidRPr="00302058" w:rsidRDefault="00395BC7" w:rsidP="00D82709">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sz w:val="20"/>
                <w:szCs w:val="20"/>
              </w:rPr>
              <w:t>“</w:t>
            </w:r>
            <w:r w:rsidRPr="00302058">
              <w:rPr>
                <w:rFonts w:ascii="Palatino Linotype" w:hAnsi="Palatino Linotype"/>
                <w:b/>
                <w:sz w:val="20"/>
                <w:szCs w:val="20"/>
              </w:rPr>
              <w:t>Business Day</w:t>
            </w:r>
            <w:r w:rsidRPr="00302058">
              <w:rPr>
                <w:rFonts w:ascii="Palatino Linotype" w:hAnsi="Palatino Linotype"/>
                <w:sz w:val="20"/>
                <w:szCs w:val="20"/>
              </w:rPr>
              <w:t>” means any day (other than a Saturday, Sunday, public holiday or joint holiday) when banks are open for business in the Republic of Indonesia;</w:t>
            </w:r>
          </w:p>
          <w:p w14:paraId="09121E2F" w14:textId="77777777" w:rsidR="00395BC7" w:rsidRPr="00302058" w:rsidRDefault="00395BC7" w:rsidP="00395BC7">
            <w:pPr>
              <w:pStyle w:val="Btext"/>
              <w:spacing w:after="0"/>
              <w:ind w:firstLine="0"/>
              <w:rPr>
                <w:rFonts w:ascii="Palatino Linotype" w:hAnsi="Palatino Linotype" w:cs="Calibri"/>
                <w:sz w:val="20"/>
                <w:szCs w:val="20"/>
              </w:rPr>
            </w:pPr>
          </w:p>
          <w:p w14:paraId="171CACF2" w14:textId="436A3076"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Closing</w:t>
            </w:r>
            <w:r w:rsidRPr="00302058">
              <w:rPr>
                <w:rFonts w:ascii="Palatino Linotype" w:hAnsi="Palatino Linotype" w:cs="Calibri"/>
                <w:sz w:val="20"/>
                <w:szCs w:val="20"/>
              </w:rPr>
              <w:t xml:space="preserve">” means the </w:t>
            </w:r>
            <w:r w:rsidR="001D6C0C" w:rsidRPr="00302058">
              <w:rPr>
                <w:rFonts w:ascii="Palatino Linotype" w:hAnsi="Palatino Linotype" w:cs="Calibri"/>
                <w:sz w:val="20"/>
                <w:szCs w:val="20"/>
              </w:rPr>
              <w:t xml:space="preserve">closing of the </w:t>
            </w:r>
            <w:r w:rsidR="001D6C0C" w:rsidRPr="00302058">
              <w:rPr>
                <w:rFonts w:ascii="Palatino Linotype" w:hAnsi="Palatino Linotype" w:cs="Calibri"/>
                <w:sz w:val="20"/>
                <w:szCs w:val="20"/>
              </w:rPr>
              <w:lastRenderedPageBreak/>
              <w:t xml:space="preserve">subscription of Shares </w:t>
            </w:r>
            <w:r w:rsidR="002C1A9E" w:rsidRPr="00302058">
              <w:rPr>
                <w:rFonts w:ascii="Palatino Linotype" w:hAnsi="Palatino Linotype" w:cs="Calibri"/>
                <w:sz w:val="20"/>
                <w:szCs w:val="20"/>
              </w:rPr>
              <w:t xml:space="preserve">transaction </w:t>
            </w:r>
            <w:r w:rsidR="001D6C0C" w:rsidRPr="00302058">
              <w:rPr>
                <w:rFonts w:ascii="Palatino Linotype" w:hAnsi="Palatino Linotype" w:cs="Calibri"/>
                <w:sz w:val="20"/>
                <w:szCs w:val="20"/>
              </w:rPr>
              <w:t>pursuant to Article 5 of this Agreement</w:t>
            </w:r>
            <w:r w:rsidRPr="00302058">
              <w:rPr>
                <w:rFonts w:ascii="Palatino Linotype" w:hAnsi="Palatino Linotype" w:cs="Calibri"/>
                <w:sz w:val="20"/>
                <w:szCs w:val="20"/>
              </w:rPr>
              <w:t>;</w:t>
            </w:r>
          </w:p>
          <w:p w14:paraId="42237869" w14:textId="77777777" w:rsidR="00395BC7" w:rsidRPr="00302058" w:rsidRDefault="00395BC7" w:rsidP="00395BC7">
            <w:pPr>
              <w:pStyle w:val="ListParagraph"/>
              <w:ind w:left="882" w:hanging="426"/>
              <w:rPr>
                <w:rFonts w:ascii="Palatino Linotype" w:hAnsi="Palatino Linotype"/>
                <w:sz w:val="20"/>
                <w:szCs w:val="20"/>
              </w:rPr>
            </w:pPr>
          </w:p>
          <w:p w14:paraId="65CF2C55"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Closing Date</w:t>
            </w:r>
            <w:r w:rsidRPr="00302058">
              <w:rPr>
                <w:rFonts w:ascii="Palatino Linotype" w:hAnsi="Palatino Linotype" w:cs="Calibri"/>
                <w:sz w:val="20"/>
                <w:szCs w:val="20"/>
              </w:rPr>
              <w:t>” shall have the meaning given to it in Article 5.1 of this Agreement;</w:t>
            </w:r>
          </w:p>
          <w:p w14:paraId="57E4B110" w14:textId="77777777" w:rsidR="00395BC7" w:rsidRPr="00302058" w:rsidRDefault="00395BC7" w:rsidP="00D82709">
            <w:pPr>
              <w:pStyle w:val="Btext"/>
              <w:spacing w:after="0"/>
              <w:ind w:left="882" w:firstLine="0"/>
              <w:rPr>
                <w:rFonts w:ascii="Palatino Linotype" w:hAnsi="Palatino Linotype" w:cs="Calibri"/>
                <w:sz w:val="20"/>
                <w:szCs w:val="20"/>
              </w:rPr>
            </w:pPr>
          </w:p>
          <w:p w14:paraId="7B699A23" w14:textId="53A977CE"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sz w:val="20"/>
                <w:szCs w:val="20"/>
              </w:rPr>
              <w:t>”</w:t>
            </w:r>
            <w:r w:rsidRPr="00302058">
              <w:rPr>
                <w:rFonts w:ascii="Palatino Linotype" w:hAnsi="Palatino Linotype"/>
                <w:b/>
                <w:sz w:val="20"/>
                <w:szCs w:val="20"/>
              </w:rPr>
              <w:t>Company Intellectual Property</w:t>
            </w:r>
            <w:r w:rsidRPr="00302058">
              <w:rPr>
                <w:rFonts w:ascii="Palatino Linotype" w:hAnsi="Palatino Linotype"/>
                <w:sz w:val="20"/>
                <w:szCs w:val="20"/>
              </w:rPr>
              <w:t>”</w:t>
            </w:r>
            <w:bookmarkStart w:id="58" w:name="_DV_M157"/>
            <w:bookmarkStart w:id="59" w:name="_Toc384369649"/>
            <w:bookmarkEnd w:id="58"/>
            <w:r w:rsidRPr="00302058">
              <w:rPr>
                <w:rFonts w:ascii="Palatino Linotype" w:hAnsi="Palatino Linotype"/>
                <w:sz w:val="20"/>
                <w:szCs w:val="20"/>
              </w:rPr>
              <w:t xml:space="preserve"> means any or all of the following, and any or all rights arising therefrom or associated therewith throughout the world:</w:t>
            </w:r>
          </w:p>
          <w:p w14:paraId="1D4B1D10" w14:textId="77777777" w:rsidR="00395BC7" w:rsidRPr="00302058" w:rsidRDefault="00395BC7" w:rsidP="00395BC7">
            <w:pPr>
              <w:pStyle w:val="ListParagraph"/>
              <w:rPr>
                <w:rFonts w:ascii="Palatino Linotype" w:hAnsi="Palatino Linotype"/>
                <w:sz w:val="20"/>
                <w:szCs w:val="20"/>
              </w:rPr>
            </w:pPr>
          </w:p>
          <w:p w14:paraId="65A6BB50" w14:textId="77777777" w:rsidR="00395BC7" w:rsidRPr="00DC768E" w:rsidRDefault="00395BC7" w:rsidP="00395BC7">
            <w:pPr>
              <w:pStyle w:val="Btext"/>
              <w:numPr>
                <w:ilvl w:val="0"/>
                <w:numId w:val="135"/>
              </w:numPr>
              <w:spacing w:after="0"/>
              <w:rPr>
                <w:rFonts w:ascii="Palatino Linotype" w:hAnsi="Palatino Linotype" w:cs="Calibri"/>
                <w:sz w:val="20"/>
                <w:szCs w:val="20"/>
              </w:rPr>
            </w:pPr>
            <w:r w:rsidRPr="00302058">
              <w:rPr>
                <w:rFonts w:ascii="Palatino Linotype" w:hAnsi="Palatino Linotype" w:cstheme="majorBidi"/>
                <w:sz w:val="20"/>
                <w:szCs w:val="20"/>
              </w:rPr>
              <w:t>patent applications, patents, design patents and design rights;</w:t>
            </w:r>
          </w:p>
          <w:p w14:paraId="6CA28C90" w14:textId="77777777" w:rsidR="00DC768E" w:rsidRPr="00302058" w:rsidRDefault="00DC768E" w:rsidP="00DC768E">
            <w:pPr>
              <w:pStyle w:val="Btext"/>
              <w:spacing w:after="0"/>
              <w:ind w:left="1242" w:firstLine="0"/>
              <w:rPr>
                <w:rFonts w:ascii="Palatino Linotype" w:hAnsi="Palatino Linotype" w:cs="Calibri"/>
                <w:sz w:val="20"/>
                <w:szCs w:val="20"/>
              </w:rPr>
            </w:pPr>
          </w:p>
          <w:p w14:paraId="486CD75C" w14:textId="0D56249E" w:rsidR="00395BC7" w:rsidRPr="00302058" w:rsidRDefault="00395BC7" w:rsidP="00395BC7">
            <w:pPr>
              <w:pStyle w:val="Btext"/>
              <w:numPr>
                <w:ilvl w:val="0"/>
                <w:numId w:val="135"/>
              </w:numPr>
              <w:spacing w:after="0"/>
              <w:rPr>
                <w:rFonts w:ascii="Palatino Linotype" w:hAnsi="Palatino Linotype" w:cs="Calibri"/>
                <w:sz w:val="20"/>
                <w:szCs w:val="20"/>
              </w:rPr>
            </w:pPr>
            <w:r w:rsidRPr="00302058">
              <w:rPr>
                <w:rFonts w:ascii="Palatino Linotype" w:hAnsi="Palatino Linotype" w:cstheme="majorBidi"/>
                <w:sz w:val="20"/>
                <w:szCs w:val="20"/>
              </w:rPr>
              <w:t>trademarks, service marks, logos, trade names and similar indicia of source or origin, together with the goodwill connected with the use of and symbolized by, and all registrations of, applications for and renewals of, any of the foregoing;</w:t>
            </w:r>
          </w:p>
          <w:p w14:paraId="42DF6401" w14:textId="77777777" w:rsidR="00DC768E" w:rsidRPr="00DC768E" w:rsidRDefault="00DC768E" w:rsidP="00DC768E">
            <w:pPr>
              <w:pStyle w:val="Btext"/>
              <w:spacing w:after="0"/>
              <w:ind w:left="1242" w:firstLine="0"/>
              <w:rPr>
                <w:rFonts w:ascii="Palatino Linotype" w:hAnsi="Palatino Linotype" w:cs="Calibri"/>
                <w:sz w:val="20"/>
                <w:szCs w:val="20"/>
              </w:rPr>
            </w:pPr>
          </w:p>
          <w:p w14:paraId="128EC276" w14:textId="3CC77DF1" w:rsidR="00395BC7" w:rsidRPr="00302058" w:rsidRDefault="00395BC7" w:rsidP="00395BC7">
            <w:pPr>
              <w:pStyle w:val="Btext"/>
              <w:numPr>
                <w:ilvl w:val="0"/>
                <w:numId w:val="135"/>
              </w:numPr>
              <w:spacing w:after="0"/>
              <w:rPr>
                <w:rFonts w:ascii="Palatino Linotype" w:hAnsi="Palatino Linotype" w:cs="Calibri"/>
                <w:sz w:val="20"/>
                <w:szCs w:val="20"/>
              </w:rPr>
            </w:pPr>
            <w:r w:rsidRPr="00302058">
              <w:rPr>
                <w:rFonts w:ascii="Palatino Linotype" w:hAnsi="Palatino Linotype" w:cstheme="majorBidi"/>
                <w:sz w:val="20"/>
                <w:szCs w:val="20"/>
              </w:rPr>
              <w:t>copyrights and works of authorship (whether or not copyrightable), and all registrations of, applications for and renewals of, any of the foregoing;</w:t>
            </w:r>
          </w:p>
          <w:p w14:paraId="66496919" w14:textId="77777777" w:rsidR="00DC768E" w:rsidRPr="00DC768E" w:rsidRDefault="00DC768E" w:rsidP="00DC768E">
            <w:pPr>
              <w:pStyle w:val="Btext"/>
              <w:spacing w:after="0"/>
              <w:ind w:left="1242" w:firstLine="0"/>
              <w:rPr>
                <w:rFonts w:ascii="Palatino Linotype" w:hAnsi="Palatino Linotype" w:cs="Calibri"/>
                <w:sz w:val="20"/>
                <w:szCs w:val="20"/>
              </w:rPr>
            </w:pPr>
          </w:p>
          <w:p w14:paraId="09C6DAC6" w14:textId="4C375766" w:rsidR="00395BC7" w:rsidRPr="00302058" w:rsidRDefault="00395BC7" w:rsidP="00395BC7">
            <w:pPr>
              <w:pStyle w:val="Btext"/>
              <w:numPr>
                <w:ilvl w:val="0"/>
                <w:numId w:val="135"/>
              </w:numPr>
              <w:spacing w:after="0"/>
              <w:rPr>
                <w:rFonts w:ascii="Palatino Linotype" w:hAnsi="Palatino Linotype" w:cs="Calibri"/>
                <w:sz w:val="20"/>
                <w:szCs w:val="20"/>
              </w:rPr>
            </w:pPr>
            <w:r w:rsidRPr="00302058">
              <w:rPr>
                <w:rFonts w:ascii="Palatino Linotype" w:hAnsi="Palatino Linotype" w:cstheme="majorBidi"/>
                <w:sz w:val="20"/>
                <w:szCs w:val="20"/>
              </w:rPr>
              <w:t>domain names, webpages, and all content and data thereon or relating thereto;</w:t>
            </w:r>
          </w:p>
          <w:p w14:paraId="4062D33C" w14:textId="77777777" w:rsidR="00DC768E" w:rsidRPr="00DC768E" w:rsidRDefault="00DC768E" w:rsidP="00DC768E">
            <w:pPr>
              <w:pStyle w:val="Btext"/>
              <w:spacing w:after="0"/>
              <w:ind w:left="1242" w:firstLine="0"/>
              <w:rPr>
                <w:rFonts w:ascii="Palatino Linotype" w:hAnsi="Palatino Linotype" w:cs="Calibri"/>
                <w:sz w:val="20"/>
                <w:szCs w:val="20"/>
              </w:rPr>
            </w:pPr>
          </w:p>
          <w:p w14:paraId="2CC3905C" w14:textId="3D136C83" w:rsidR="00395BC7" w:rsidRPr="00302058" w:rsidRDefault="00395BC7" w:rsidP="00395BC7">
            <w:pPr>
              <w:pStyle w:val="Btext"/>
              <w:numPr>
                <w:ilvl w:val="0"/>
                <w:numId w:val="135"/>
              </w:numPr>
              <w:spacing w:after="0"/>
              <w:rPr>
                <w:rFonts w:ascii="Palatino Linotype" w:hAnsi="Palatino Linotype" w:cs="Calibri"/>
                <w:sz w:val="20"/>
                <w:szCs w:val="20"/>
              </w:rPr>
            </w:pPr>
            <w:r w:rsidRPr="00302058">
              <w:rPr>
                <w:rFonts w:ascii="Palatino Linotype" w:hAnsi="Palatino Linotype" w:cstheme="majorBidi"/>
                <w:sz w:val="20"/>
                <w:szCs w:val="20"/>
              </w:rPr>
              <w:t>trade secrets, inventions (whether or not patentable), know-how, and other proprietary and confidential information (including all technology, processes, methods, designs, specifications, discoveries, modifications, developments and improvements);</w:t>
            </w:r>
          </w:p>
          <w:p w14:paraId="1E96D953" w14:textId="77777777" w:rsidR="00DC768E" w:rsidRPr="00DC768E" w:rsidRDefault="00DC768E" w:rsidP="00DC768E">
            <w:pPr>
              <w:pStyle w:val="Btext"/>
              <w:spacing w:after="0"/>
              <w:ind w:left="1242" w:firstLine="0"/>
              <w:rPr>
                <w:rFonts w:ascii="Palatino Linotype" w:hAnsi="Palatino Linotype" w:cs="Calibri"/>
                <w:sz w:val="20"/>
                <w:szCs w:val="20"/>
              </w:rPr>
            </w:pPr>
          </w:p>
          <w:p w14:paraId="6585D643" w14:textId="2A4E72CD" w:rsidR="00395BC7" w:rsidRPr="00DC768E" w:rsidRDefault="00395BC7" w:rsidP="00395BC7">
            <w:pPr>
              <w:pStyle w:val="Btext"/>
              <w:numPr>
                <w:ilvl w:val="0"/>
                <w:numId w:val="135"/>
              </w:numPr>
              <w:spacing w:after="0"/>
              <w:rPr>
                <w:rFonts w:ascii="Palatino Linotype" w:hAnsi="Palatino Linotype" w:cs="Calibri"/>
                <w:sz w:val="20"/>
                <w:szCs w:val="20"/>
              </w:rPr>
            </w:pPr>
            <w:r w:rsidRPr="00302058">
              <w:rPr>
                <w:rFonts w:ascii="Palatino Linotype" w:hAnsi="Palatino Linotype" w:cstheme="majorBidi"/>
                <w:sz w:val="20"/>
                <w:szCs w:val="20"/>
              </w:rPr>
              <w:t xml:space="preserve">computer programs, operating systems, applications, firmware and other code (including all source code and object code), </w:t>
            </w:r>
            <w:r w:rsidRPr="00302058">
              <w:rPr>
                <w:rFonts w:ascii="Palatino Linotype" w:hAnsi="Palatino Linotype" w:cstheme="majorBidi"/>
                <w:sz w:val="20"/>
                <w:szCs w:val="20"/>
              </w:rPr>
              <w:lastRenderedPageBreak/>
              <w:t>interfaces, databases, data compilations and collections, protocols, specifications and other related documentation; and</w:t>
            </w:r>
          </w:p>
          <w:p w14:paraId="77E48CBE" w14:textId="77777777" w:rsidR="00DC768E" w:rsidRPr="00302058" w:rsidRDefault="00DC768E" w:rsidP="006D5E2B">
            <w:pPr>
              <w:pStyle w:val="Btext"/>
              <w:spacing w:after="0"/>
              <w:ind w:firstLine="0"/>
              <w:rPr>
                <w:rFonts w:ascii="Palatino Linotype" w:hAnsi="Palatino Linotype" w:cs="Calibri"/>
                <w:sz w:val="20"/>
                <w:szCs w:val="20"/>
              </w:rPr>
            </w:pPr>
          </w:p>
          <w:p w14:paraId="5A79B50F" w14:textId="2D36A53A" w:rsidR="00395BC7" w:rsidRPr="00302058" w:rsidRDefault="00395BC7" w:rsidP="00395BC7">
            <w:pPr>
              <w:pStyle w:val="Btext"/>
              <w:numPr>
                <w:ilvl w:val="0"/>
                <w:numId w:val="135"/>
              </w:numPr>
              <w:spacing w:after="0"/>
              <w:rPr>
                <w:rFonts w:ascii="Palatino Linotype" w:hAnsi="Palatino Linotype" w:cs="Calibri"/>
                <w:sz w:val="20"/>
                <w:szCs w:val="20"/>
              </w:rPr>
            </w:pPr>
            <w:r w:rsidRPr="00302058">
              <w:rPr>
                <w:rFonts w:ascii="Palatino Linotype" w:hAnsi="Palatino Linotype" w:cstheme="majorBidi"/>
                <w:sz w:val="20"/>
                <w:szCs w:val="20"/>
              </w:rPr>
              <w:t>other corresponding or equivalent rights or forms of protection,</w:t>
            </w:r>
          </w:p>
          <w:p w14:paraId="0A23EFCC" w14:textId="3C4D51EF" w:rsidR="00395BC7" w:rsidRPr="00302058" w:rsidRDefault="00395BC7" w:rsidP="00D82709">
            <w:pPr>
              <w:pStyle w:val="Btext"/>
              <w:spacing w:after="0"/>
              <w:ind w:left="882" w:firstLine="0"/>
              <w:rPr>
                <w:rFonts w:ascii="Palatino Linotype" w:hAnsi="Palatino Linotype" w:cs="Calibri"/>
                <w:sz w:val="20"/>
                <w:szCs w:val="20"/>
              </w:rPr>
            </w:pPr>
            <w:r w:rsidRPr="00302058">
              <w:rPr>
                <w:rFonts w:ascii="Palatino Linotype" w:hAnsi="Palatino Linotype"/>
                <w:sz w:val="20"/>
                <w:szCs w:val="20"/>
              </w:rPr>
              <w:t xml:space="preserve">any and all are necessary to the Company in conducting its business in the present and </w:t>
            </w:r>
            <w:bookmarkEnd w:id="59"/>
            <w:r w:rsidRPr="00302058">
              <w:rPr>
                <w:rFonts w:ascii="Palatino Linotype" w:hAnsi="Palatino Linotype"/>
                <w:sz w:val="20"/>
                <w:szCs w:val="20"/>
              </w:rPr>
              <w:t>in the future;</w:t>
            </w:r>
          </w:p>
          <w:p w14:paraId="1FB31571" w14:textId="77777777" w:rsidR="00395BC7" w:rsidRPr="00302058" w:rsidRDefault="00395BC7" w:rsidP="00D82709">
            <w:pPr>
              <w:pStyle w:val="ListParagraph"/>
              <w:rPr>
                <w:rFonts w:ascii="Palatino Linotype" w:hAnsi="Palatino Linotype" w:cs="Calibri"/>
                <w:sz w:val="20"/>
                <w:szCs w:val="20"/>
              </w:rPr>
            </w:pPr>
          </w:p>
          <w:p w14:paraId="344A4999"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Completion</w:t>
            </w:r>
            <w:r w:rsidRPr="00302058">
              <w:rPr>
                <w:rFonts w:ascii="Palatino Linotype" w:hAnsi="Palatino Linotype" w:cs="Calibri"/>
                <w:sz w:val="20"/>
                <w:szCs w:val="20"/>
              </w:rPr>
              <w:t>” shall mean the completion of the subscription and issuance of Shares stipulated under this Agreement, as evidenced by the receipt of MOLHR Letters;</w:t>
            </w:r>
          </w:p>
          <w:p w14:paraId="20F6393E" w14:textId="77777777" w:rsidR="00395BC7" w:rsidRPr="00302058" w:rsidRDefault="00395BC7" w:rsidP="00395BC7">
            <w:pPr>
              <w:pStyle w:val="ListParagraph"/>
              <w:ind w:left="882" w:hanging="426"/>
              <w:rPr>
                <w:rFonts w:ascii="Palatino Linotype" w:hAnsi="Palatino Linotype" w:cs="Calibri"/>
                <w:sz w:val="20"/>
                <w:szCs w:val="20"/>
              </w:rPr>
            </w:pPr>
          </w:p>
          <w:p w14:paraId="20FEBE04"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Completion Date</w:t>
            </w:r>
            <w:r w:rsidRPr="00302058">
              <w:rPr>
                <w:rFonts w:ascii="Palatino Linotype" w:hAnsi="Palatino Linotype" w:cs="Calibri"/>
                <w:sz w:val="20"/>
                <w:szCs w:val="20"/>
              </w:rPr>
              <w:t>” shall have the meaning given to it under Article 6.1 of this Agreement;</w:t>
            </w:r>
          </w:p>
          <w:p w14:paraId="67CC65A9" w14:textId="77777777" w:rsidR="00395BC7" w:rsidRPr="00302058" w:rsidRDefault="00395BC7" w:rsidP="00395BC7">
            <w:pPr>
              <w:pStyle w:val="ListParagraph"/>
              <w:rPr>
                <w:rFonts w:ascii="Palatino Linotype" w:hAnsi="Palatino Linotype" w:cs="Calibri"/>
                <w:sz w:val="20"/>
                <w:szCs w:val="20"/>
              </w:rPr>
            </w:pPr>
          </w:p>
          <w:p w14:paraId="2764E5CE"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Conditions Precedent</w:t>
            </w:r>
            <w:r w:rsidRPr="00302058">
              <w:rPr>
                <w:rFonts w:ascii="Palatino Linotype" w:hAnsi="Palatino Linotype" w:cs="Calibri"/>
                <w:sz w:val="20"/>
                <w:szCs w:val="20"/>
              </w:rPr>
              <w:t>” shall mean the conditions as set out in Exhibit E, that must be satisfied, or waived by the Subscriber (to the extend permitted by law) on or before the Closing Date;</w:t>
            </w:r>
          </w:p>
          <w:p w14:paraId="64D0C868" w14:textId="77777777" w:rsidR="00395BC7" w:rsidRPr="00302058" w:rsidRDefault="00395BC7" w:rsidP="00395BC7">
            <w:pPr>
              <w:pStyle w:val="ListParagraph"/>
              <w:rPr>
                <w:rFonts w:ascii="Palatino Linotype" w:hAnsi="Palatino Linotype" w:cs="Calibri"/>
                <w:sz w:val="20"/>
                <w:szCs w:val="20"/>
              </w:rPr>
            </w:pPr>
          </w:p>
          <w:p w14:paraId="38A51CF1"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Co-Sale Acceptance Notice”</w:t>
            </w:r>
            <w:r w:rsidRPr="00302058">
              <w:rPr>
                <w:rFonts w:ascii="Palatino Linotype" w:hAnsi="Palatino Linotype" w:cs="Calibri"/>
                <w:sz w:val="20"/>
                <w:szCs w:val="20"/>
              </w:rPr>
              <w:t xml:space="preserve"> shall have the meaning given to it under Exhibit D paragraph 7 of this Agreement;</w:t>
            </w:r>
          </w:p>
          <w:p w14:paraId="31541741" w14:textId="77777777" w:rsidR="00395BC7" w:rsidRPr="00302058" w:rsidRDefault="00395BC7" w:rsidP="00395BC7">
            <w:pPr>
              <w:pStyle w:val="ListParagraph"/>
              <w:rPr>
                <w:rFonts w:ascii="Palatino Linotype" w:hAnsi="Palatino Linotype" w:cs="Calibri"/>
                <w:sz w:val="20"/>
                <w:szCs w:val="20"/>
              </w:rPr>
            </w:pPr>
          </w:p>
          <w:p w14:paraId="020CD9F4"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 xml:space="preserve">Co-Sale Interest” </w:t>
            </w:r>
            <w:r w:rsidRPr="00302058">
              <w:rPr>
                <w:rFonts w:ascii="Palatino Linotype" w:hAnsi="Palatino Linotype" w:cs="Calibri"/>
                <w:sz w:val="20"/>
                <w:szCs w:val="20"/>
              </w:rPr>
              <w:t>shall have the meaning given to it under Exhibit D paragraph 7 of this Agreement;</w:t>
            </w:r>
          </w:p>
          <w:p w14:paraId="4212281A" w14:textId="77777777" w:rsidR="00395BC7" w:rsidRPr="00302058" w:rsidRDefault="00395BC7" w:rsidP="00395BC7">
            <w:pPr>
              <w:pStyle w:val="ListParagraph"/>
              <w:rPr>
                <w:rFonts w:ascii="Palatino Linotype" w:hAnsi="Palatino Linotype" w:cs="Calibri"/>
                <w:sz w:val="20"/>
                <w:szCs w:val="20"/>
              </w:rPr>
            </w:pPr>
          </w:p>
          <w:p w14:paraId="4D994BB5"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 xml:space="preserve">Co-Sale Right” </w:t>
            </w:r>
            <w:r w:rsidRPr="00302058">
              <w:rPr>
                <w:rFonts w:ascii="Palatino Linotype" w:hAnsi="Palatino Linotype" w:cs="Calibri"/>
                <w:sz w:val="20"/>
                <w:szCs w:val="20"/>
              </w:rPr>
              <w:t>shall have the meaning given to it under Exhibit D paragraph 7 of this Agreement;</w:t>
            </w:r>
          </w:p>
          <w:p w14:paraId="0CFA3C91" w14:textId="77777777" w:rsidR="00395BC7" w:rsidRPr="00302058" w:rsidRDefault="00395BC7" w:rsidP="00395BC7">
            <w:pPr>
              <w:pStyle w:val="Btext"/>
              <w:spacing w:after="0"/>
              <w:ind w:firstLine="0"/>
              <w:rPr>
                <w:rFonts w:ascii="Palatino Linotype" w:hAnsi="Palatino Linotype" w:cs="Calibri"/>
                <w:sz w:val="20"/>
                <w:szCs w:val="20"/>
              </w:rPr>
            </w:pPr>
          </w:p>
          <w:p w14:paraId="76F24A09"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Deemed Liquidation Event</w:t>
            </w:r>
            <w:r w:rsidRPr="00302058">
              <w:rPr>
                <w:rFonts w:ascii="Palatino Linotype" w:hAnsi="Palatino Linotype" w:cs="Calibri"/>
                <w:sz w:val="20"/>
                <w:szCs w:val="20"/>
              </w:rPr>
              <w:t>” shall have the meaning given to it under Exhibit D paragraph 8 of this Agreement;</w:t>
            </w:r>
          </w:p>
          <w:p w14:paraId="480F206C" w14:textId="77777777" w:rsidR="00395BC7" w:rsidRPr="00302058" w:rsidRDefault="00395BC7" w:rsidP="00395BC7">
            <w:pPr>
              <w:pStyle w:val="Btext"/>
              <w:spacing w:after="0"/>
              <w:ind w:left="882" w:firstLine="0"/>
              <w:rPr>
                <w:rFonts w:ascii="Palatino Linotype" w:hAnsi="Palatino Linotype" w:cs="Calibri"/>
                <w:sz w:val="20"/>
                <w:szCs w:val="20"/>
              </w:rPr>
            </w:pPr>
          </w:p>
          <w:p w14:paraId="075BB152" w14:textId="1BCB101F"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Distribution Agreement</w:t>
            </w:r>
            <w:r w:rsidRPr="00302058">
              <w:rPr>
                <w:rFonts w:ascii="Palatino Linotype" w:hAnsi="Palatino Linotype" w:cs="Calibri"/>
                <w:sz w:val="20"/>
                <w:szCs w:val="20"/>
              </w:rPr>
              <w:t>” means the distribution agreement between the Company and a distribution company appointed by the Subscriber;</w:t>
            </w:r>
          </w:p>
          <w:p w14:paraId="63AE4159" w14:textId="77777777" w:rsidR="00395BC7" w:rsidRPr="00302058" w:rsidRDefault="00395BC7" w:rsidP="00395BC7">
            <w:pPr>
              <w:pStyle w:val="Btext"/>
              <w:spacing w:after="0"/>
              <w:ind w:left="882" w:hanging="426"/>
              <w:rPr>
                <w:rFonts w:ascii="Palatino Linotype" w:hAnsi="Palatino Linotype" w:cs="Calibri"/>
                <w:sz w:val="20"/>
                <w:szCs w:val="20"/>
              </w:rPr>
            </w:pPr>
          </w:p>
          <w:p w14:paraId="2F0DD3C4" w14:textId="0F4FE06D" w:rsidR="00395BC7" w:rsidRPr="00D82709" w:rsidRDefault="00395BC7" w:rsidP="00D82709">
            <w:pPr>
              <w:pStyle w:val="Btext"/>
              <w:numPr>
                <w:ilvl w:val="0"/>
                <w:numId w:val="33"/>
              </w:numPr>
              <w:spacing w:after="0"/>
              <w:ind w:left="882" w:hanging="426"/>
              <w:rPr>
                <w:rFonts w:ascii="Palatino Linotype" w:hAnsi="Palatino Linotype"/>
                <w:b/>
                <w:sz w:val="20"/>
              </w:rPr>
            </w:pPr>
            <w:r w:rsidRPr="00302058">
              <w:rPr>
                <w:rFonts w:ascii="Palatino Linotype" w:hAnsi="Palatino Linotype" w:cs="Calibri"/>
                <w:b/>
                <w:sz w:val="20"/>
                <w:szCs w:val="20"/>
              </w:rPr>
              <w:lastRenderedPageBreak/>
              <w:t>“Existing Shareholders”</w:t>
            </w:r>
            <w:r w:rsidRPr="00302058">
              <w:rPr>
                <w:rFonts w:ascii="Palatino Linotype" w:hAnsi="Palatino Linotype" w:cs="Calibri"/>
                <w:sz w:val="20"/>
                <w:szCs w:val="20"/>
              </w:rPr>
              <w:t xml:space="preserve"> means the shareholders of the Company as of the signing date of this Agreement</w:t>
            </w:r>
            <w:r w:rsidR="00474180" w:rsidRPr="00302058">
              <w:rPr>
                <w:rFonts w:ascii="Palatino Linotype" w:hAnsi="Palatino Linotype" w:cs="Calibri"/>
                <w:sz w:val="20"/>
                <w:szCs w:val="20"/>
              </w:rPr>
              <w:t xml:space="preserve"> and at the Closing Date</w:t>
            </w:r>
            <w:r w:rsidRPr="00302058">
              <w:rPr>
                <w:rFonts w:ascii="Palatino Linotype" w:hAnsi="Palatino Linotype"/>
                <w:sz w:val="20"/>
              </w:rPr>
              <w:t>;</w:t>
            </w:r>
          </w:p>
          <w:p w14:paraId="4081D747" w14:textId="77777777" w:rsidR="00395BC7" w:rsidRPr="00D82709" w:rsidRDefault="00395BC7" w:rsidP="00D82709">
            <w:pPr>
              <w:pStyle w:val="Btext"/>
              <w:spacing w:after="0"/>
              <w:ind w:left="882" w:firstLine="0"/>
              <w:rPr>
                <w:rFonts w:ascii="Palatino Linotype" w:hAnsi="Palatino Linotype"/>
                <w:sz w:val="20"/>
              </w:rPr>
            </w:pPr>
          </w:p>
          <w:p w14:paraId="502C86CC" w14:textId="65616908"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Founding Shareholders</w:t>
            </w:r>
            <w:r w:rsidRPr="00302058">
              <w:rPr>
                <w:rFonts w:ascii="Palatino Linotype" w:hAnsi="Palatino Linotype" w:cs="Calibri"/>
                <w:sz w:val="20"/>
                <w:szCs w:val="20"/>
              </w:rPr>
              <w:t>” mean Tiang Vichi Lestari, an Indonesian citizen, holder of the resident identity card No. 3172016602860006, residing at Jalan Lavender V no. 32, Kabupaten Tangerang, Banten, Indonesia, and Desmond Previn, an Indonesian citizen, holder of the resident identity card No.</w:t>
            </w:r>
            <w:r w:rsidRPr="00302058">
              <w:rPr>
                <w:rFonts w:ascii="Palatino Linotype" w:hAnsi="Palatino Linotype"/>
              </w:rPr>
              <w:t xml:space="preserve"> </w:t>
            </w:r>
            <w:r w:rsidRPr="00302058">
              <w:rPr>
                <w:rFonts w:ascii="Palatino Linotype" w:hAnsi="Palatino Linotype" w:cs="Calibri"/>
                <w:sz w:val="20"/>
                <w:szCs w:val="20"/>
              </w:rPr>
              <w:t>3171080209740007, residing at Jalan Mitra Gading Villa Blok E1 No. 8, Kelapa Gading, Jakarta Utara, Indonesia;</w:t>
            </w:r>
          </w:p>
          <w:p w14:paraId="573C2F4D" w14:textId="77777777" w:rsidR="00395BC7" w:rsidRPr="00302058" w:rsidRDefault="00395BC7" w:rsidP="00395BC7">
            <w:pPr>
              <w:pStyle w:val="ListParagraph"/>
              <w:rPr>
                <w:rFonts w:ascii="Palatino Linotype" w:hAnsi="Palatino Linotype" w:cs="Calibri"/>
                <w:sz w:val="20"/>
                <w:szCs w:val="20"/>
              </w:rPr>
            </w:pPr>
          </w:p>
          <w:p w14:paraId="3AEF8C18"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Indemnified Parties</w:t>
            </w:r>
            <w:r w:rsidRPr="00302058">
              <w:rPr>
                <w:rFonts w:ascii="Palatino Linotype" w:hAnsi="Palatino Linotype" w:cs="Calibri"/>
                <w:sz w:val="20"/>
                <w:szCs w:val="20"/>
              </w:rPr>
              <w:t>” shall have the meaning given to it under Article 9 of this Agreement;</w:t>
            </w:r>
          </w:p>
          <w:p w14:paraId="12DE3682" w14:textId="77777777" w:rsidR="00395BC7" w:rsidRPr="00302058" w:rsidRDefault="00395BC7" w:rsidP="00395BC7">
            <w:pPr>
              <w:pStyle w:val="ListParagraph"/>
              <w:rPr>
                <w:rFonts w:ascii="Palatino Linotype" w:hAnsi="Palatino Linotype" w:cs="Calibri"/>
                <w:sz w:val="20"/>
                <w:szCs w:val="20"/>
              </w:rPr>
            </w:pPr>
          </w:p>
          <w:p w14:paraId="71DDDF22" w14:textId="0BD50B2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Interim Period</w:t>
            </w:r>
            <w:r w:rsidRPr="00302058">
              <w:rPr>
                <w:rFonts w:ascii="Palatino Linotype" w:hAnsi="Palatino Linotype" w:cs="Calibri"/>
                <w:sz w:val="20"/>
                <w:szCs w:val="20"/>
              </w:rPr>
              <w:t>” means the period of time from and including the date first me</w:t>
            </w:r>
            <w:r w:rsidR="00AB06D9" w:rsidRPr="00302058">
              <w:rPr>
                <w:rFonts w:ascii="Palatino Linotype" w:hAnsi="Palatino Linotype" w:cs="Calibri"/>
                <w:sz w:val="20"/>
                <w:szCs w:val="20"/>
              </w:rPr>
              <w:t>n</w:t>
            </w:r>
            <w:r w:rsidRPr="00302058">
              <w:rPr>
                <w:rFonts w:ascii="Palatino Linotype" w:hAnsi="Palatino Linotype" w:cs="Calibri"/>
                <w:sz w:val="20"/>
                <w:szCs w:val="20"/>
              </w:rPr>
              <w:t>tioned above until and including the Completion Date or the termination date of this Agreement, whichever occurs earlier;</w:t>
            </w:r>
          </w:p>
          <w:p w14:paraId="67C6073F" w14:textId="77777777" w:rsidR="00395BC7" w:rsidRPr="00302058" w:rsidRDefault="00395BC7" w:rsidP="00395BC7">
            <w:pPr>
              <w:pStyle w:val="ListParagraph"/>
              <w:rPr>
                <w:rFonts w:ascii="Palatino Linotype" w:hAnsi="Palatino Linotype" w:cs="Calibri"/>
                <w:sz w:val="20"/>
                <w:szCs w:val="20"/>
              </w:rPr>
            </w:pPr>
          </w:p>
          <w:p w14:paraId="3310EB4E" w14:textId="2106D0B3" w:rsidR="00395BC7" w:rsidRPr="008B4C63"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sz w:val="20"/>
                <w:szCs w:val="20"/>
              </w:rPr>
              <w:t>“</w:t>
            </w:r>
            <w:del w:id="60" w:author="OLTRE" w:date="2024-05-29T22:16:00Z">
              <w:r w:rsidRPr="00302058">
                <w:rPr>
                  <w:rFonts w:ascii="Palatino Linotype" w:hAnsi="Palatino Linotype"/>
                  <w:b/>
                  <w:sz w:val="20"/>
                  <w:szCs w:val="20"/>
                </w:rPr>
                <w:delText>Investor</w:delText>
              </w:r>
            </w:del>
            <w:ins w:id="61" w:author="OLTRE" w:date="2024-05-29T22:16:00Z">
              <w:r w:rsidR="00091DC3">
                <w:rPr>
                  <w:rFonts w:ascii="Palatino Linotype" w:hAnsi="Palatino Linotype"/>
                  <w:b/>
                  <w:sz w:val="20"/>
                  <w:szCs w:val="20"/>
                </w:rPr>
                <w:t>Shareholders</w:t>
              </w:r>
            </w:ins>
            <w:r w:rsidR="00091DC3">
              <w:rPr>
                <w:rFonts w:ascii="Palatino Linotype" w:hAnsi="Palatino Linotype"/>
                <w:b/>
                <w:sz w:val="20"/>
                <w:szCs w:val="20"/>
              </w:rPr>
              <w:t xml:space="preserve"> </w:t>
            </w:r>
            <w:r w:rsidRPr="00302058">
              <w:rPr>
                <w:rFonts w:ascii="Palatino Linotype" w:hAnsi="Palatino Linotype"/>
                <w:b/>
                <w:sz w:val="20"/>
                <w:szCs w:val="20"/>
              </w:rPr>
              <w:t>Agreement</w:t>
            </w:r>
            <w:r w:rsidRPr="00302058">
              <w:rPr>
                <w:rFonts w:ascii="Palatino Linotype" w:hAnsi="Palatino Linotype"/>
                <w:sz w:val="20"/>
                <w:szCs w:val="20"/>
              </w:rPr>
              <w:t>” means the agreement</w:t>
            </w:r>
            <w:del w:id="62" w:author="OLTRE" w:date="2024-05-29T22:16:00Z">
              <w:r w:rsidRPr="00302058">
                <w:rPr>
                  <w:rFonts w:ascii="Palatino Linotype" w:hAnsi="Palatino Linotype"/>
                  <w:sz w:val="20"/>
                  <w:szCs w:val="20"/>
                </w:rPr>
                <w:delText xml:space="preserve"> </w:delText>
              </w:r>
              <w:r w:rsidR="000D64F6" w:rsidRPr="00302058">
                <w:rPr>
                  <w:rFonts w:ascii="Palatino Linotype" w:hAnsi="Palatino Linotype"/>
                  <w:sz w:val="20"/>
                  <w:szCs w:val="20"/>
                </w:rPr>
                <w:delText>, currently named as the ‘Investor Agreement’,</w:delText>
              </w:r>
            </w:del>
            <w:r w:rsidRPr="00302058">
              <w:rPr>
                <w:rFonts w:ascii="Palatino Linotype" w:hAnsi="Palatino Linotype"/>
                <w:sz w:val="20"/>
                <w:szCs w:val="20"/>
              </w:rPr>
              <w:t xml:space="preserve"> </w:t>
            </w:r>
            <w:r w:rsidR="000D64F6" w:rsidRPr="00302058">
              <w:rPr>
                <w:rFonts w:ascii="Palatino Linotype" w:hAnsi="Palatino Linotype"/>
                <w:sz w:val="20"/>
                <w:szCs w:val="20"/>
              </w:rPr>
              <w:t xml:space="preserve">to be entered into </w:t>
            </w:r>
            <w:r w:rsidRPr="00302058">
              <w:rPr>
                <w:rFonts w:ascii="Palatino Linotype" w:hAnsi="Palatino Linotype"/>
                <w:sz w:val="20"/>
                <w:szCs w:val="20"/>
              </w:rPr>
              <w:t>among the</w:t>
            </w:r>
            <w:r w:rsidRPr="00D82709">
              <w:rPr>
                <w:rFonts w:ascii="Palatino Linotype" w:hAnsi="Palatino Linotype"/>
                <w:sz w:val="20"/>
              </w:rPr>
              <w:t xml:space="preserve"> </w:t>
            </w:r>
            <w:r w:rsidRPr="00302058">
              <w:rPr>
                <w:rFonts w:ascii="Palatino Linotype" w:hAnsi="Palatino Linotype"/>
                <w:sz w:val="20"/>
                <w:szCs w:val="20"/>
              </w:rPr>
              <w:t>Company,  the Subscriber,</w:t>
            </w:r>
            <w:r w:rsidR="006B6A17" w:rsidRPr="00302058">
              <w:rPr>
                <w:rFonts w:ascii="Palatino Linotype" w:hAnsi="Palatino Linotype"/>
                <w:sz w:val="20"/>
                <w:szCs w:val="20"/>
              </w:rPr>
              <w:t xml:space="preserve"> and</w:t>
            </w:r>
            <w:r w:rsidRPr="00302058">
              <w:rPr>
                <w:rFonts w:ascii="Palatino Linotype" w:hAnsi="Palatino Linotype"/>
                <w:sz w:val="20"/>
                <w:szCs w:val="20"/>
              </w:rPr>
              <w:t xml:space="preserve"> </w:t>
            </w:r>
            <w:r w:rsidR="006B6A17" w:rsidRPr="00302058">
              <w:rPr>
                <w:rFonts w:ascii="Palatino Linotype" w:hAnsi="Palatino Linotype"/>
                <w:sz w:val="20"/>
                <w:szCs w:val="20"/>
              </w:rPr>
              <w:t>the Existing Shareholders</w:t>
            </w:r>
            <w:r w:rsidR="000D64F6" w:rsidRPr="00302058">
              <w:rPr>
                <w:rFonts w:ascii="Palatino Linotype" w:hAnsi="Palatino Linotype"/>
                <w:sz w:val="20"/>
                <w:szCs w:val="20"/>
              </w:rPr>
              <w:t xml:space="preserve"> by the Closing Date</w:t>
            </w:r>
            <w:r w:rsidRPr="00302058">
              <w:rPr>
                <w:rFonts w:ascii="Palatino Linotype" w:hAnsi="Palatino Linotype"/>
                <w:sz w:val="20"/>
                <w:szCs w:val="20"/>
              </w:rPr>
              <w:t>;</w:t>
            </w:r>
          </w:p>
          <w:p w14:paraId="3BAC8B6F" w14:textId="77777777" w:rsidR="008B4C63" w:rsidRDefault="008B4C63" w:rsidP="007337F7">
            <w:pPr>
              <w:pStyle w:val="ListParagraph"/>
              <w:rPr>
                <w:rFonts w:ascii="Palatino Linotype" w:hAnsi="Palatino Linotype" w:cs="Calibri"/>
                <w:sz w:val="20"/>
                <w:szCs w:val="20"/>
              </w:rPr>
            </w:pPr>
          </w:p>
          <w:p w14:paraId="0E7F109A" w14:textId="4D2F5841" w:rsidR="008B4C63" w:rsidRPr="00C405A4" w:rsidRDefault="008B4C63" w:rsidP="00D82709">
            <w:pPr>
              <w:pStyle w:val="Btext"/>
              <w:numPr>
                <w:ilvl w:val="0"/>
                <w:numId w:val="33"/>
              </w:numPr>
              <w:spacing w:after="0"/>
              <w:ind w:left="882" w:hanging="426"/>
              <w:rPr>
                <w:rFonts w:ascii="Palatino Linotype" w:hAnsi="Palatino Linotype" w:cs="Calibri"/>
                <w:sz w:val="20"/>
                <w:szCs w:val="20"/>
              </w:rPr>
            </w:pPr>
            <w:r w:rsidRPr="00A52816">
              <w:rPr>
                <w:rFonts w:ascii="Palatino Linotype" w:hAnsi="Palatino Linotype" w:cs="Calibri"/>
                <w:sz w:val="20"/>
                <w:szCs w:val="20"/>
              </w:rPr>
              <w:t>“</w:t>
            </w:r>
            <w:r w:rsidRPr="00A52816">
              <w:rPr>
                <w:rFonts w:ascii="Palatino Linotype" w:hAnsi="Palatino Linotype" w:cs="Calibri"/>
                <w:b/>
                <w:bCs/>
                <w:sz w:val="20"/>
                <w:szCs w:val="20"/>
              </w:rPr>
              <w:t>Investment Issue Price</w:t>
            </w:r>
            <w:r w:rsidRPr="00A52816">
              <w:rPr>
                <w:rFonts w:ascii="Palatino Linotype" w:hAnsi="Palatino Linotype" w:cs="Calibri"/>
                <w:sz w:val="20"/>
                <w:szCs w:val="20"/>
              </w:rPr>
              <w:t xml:space="preserve">” means the </w:t>
            </w:r>
            <w:r w:rsidRPr="00A52816">
              <w:rPr>
                <w:rStyle w:val="DeltaViewInsertion"/>
                <w:rFonts w:ascii="Palatino Linotype" w:hAnsi="Palatino Linotype"/>
                <w:color w:val="auto"/>
                <w:sz w:val="20"/>
                <w:szCs w:val="20"/>
                <w:u w:val="none"/>
              </w:rPr>
              <w:t>subscription</w:t>
            </w:r>
            <w:r w:rsidRPr="00A52816">
              <w:rPr>
                <w:rFonts w:ascii="Palatino Linotype" w:hAnsi="Palatino Linotype"/>
                <w:sz w:val="20"/>
                <w:szCs w:val="20"/>
              </w:rPr>
              <w:t xml:space="preserve"> price </w:t>
            </w:r>
            <w:r w:rsidR="00B978A7">
              <w:rPr>
                <w:rFonts w:ascii="Palatino Linotype" w:hAnsi="Palatino Linotype"/>
                <w:sz w:val="20"/>
                <w:szCs w:val="20"/>
              </w:rPr>
              <w:t>of the Shares</w:t>
            </w:r>
            <w:r w:rsidR="0011665A">
              <w:rPr>
                <w:rFonts w:ascii="Palatino Linotype" w:hAnsi="Palatino Linotype"/>
                <w:sz w:val="20"/>
                <w:szCs w:val="20"/>
              </w:rPr>
              <w:t xml:space="preserve"> to be paid by the Subscriber to the Company on the Closing Date in accordance with this Agreement,</w:t>
            </w:r>
            <w:r w:rsidR="00B978A7">
              <w:rPr>
                <w:rFonts w:ascii="Palatino Linotype" w:hAnsi="Palatino Linotype"/>
                <w:sz w:val="20"/>
                <w:szCs w:val="20"/>
              </w:rPr>
              <w:t xml:space="preserve"> which </w:t>
            </w:r>
            <w:r w:rsidR="00392D4B">
              <w:rPr>
                <w:rFonts w:ascii="Palatino Linotype" w:hAnsi="Palatino Linotype"/>
                <w:sz w:val="20"/>
                <w:szCs w:val="20"/>
              </w:rPr>
              <w:t xml:space="preserve">shall be </w:t>
            </w:r>
            <w:r w:rsidR="000321DB" w:rsidRPr="00A52816">
              <w:rPr>
                <w:rFonts w:ascii="Palatino Linotype" w:hAnsi="Palatino Linotype"/>
                <w:b/>
                <w:sz w:val="20"/>
                <w:szCs w:val="20"/>
              </w:rPr>
              <w:t xml:space="preserve">IDR </w:t>
            </w:r>
            <w:commentRangeStart w:id="63"/>
            <w:commentRangeStart w:id="64"/>
            <w:commentRangeStart w:id="65"/>
            <w:r w:rsidR="000321DB" w:rsidRPr="00A52816">
              <w:rPr>
                <w:rFonts w:ascii="Palatino Linotype" w:hAnsi="Palatino Linotype"/>
                <w:b/>
                <w:sz w:val="20"/>
                <w:szCs w:val="20"/>
              </w:rPr>
              <w:t>12,</w:t>
            </w:r>
            <w:r w:rsidR="000321DB">
              <w:rPr>
                <w:rFonts w:ascii="Palatino Linotype" w:hAnsi="Palatino Linotype"/>
                <w:b/>
                <w:sz w:val="20"/>
                <w:szCs w:val="20"/>
              </w:rPr>
              <w:t>506</w:t>
            </w:r>
            <w:r w:rsidR="000321DB" w:rsidRPr="00A52816">
              <w:rPr>
                <w:rFonts w:ascii="Palatino Linotype" w:hAnsi="Palatino Linotype"/>
                <w:b/>
                <w:sz w:val="20"/>
                <w:szCs w:val="20"/>
              </w:rPr>
              <w:t>,</w:t>
            </w:r>
            <w:r w:rsidR="000321DB">
              <w:rPr>
                <w:rFonts w:ascii="Palatino Linotype" w:hAnsi="Palatino Linotype"/>
                <w:b/>
                <w:sz w:val="20"/>
                <w:szCs w:val="20"/>
              </w:rPr>
              <w:t>730</w:t>
            </w:r>
            <w:r w:rsidR="000321DB" w:rsidRPr="00A52816">
              <w:rPr>
                <w:rFonts w:ascii="Palatino Linotype" w:hAnsi="Palatino Linotype"/>
                <w:b/>
                <w:sz w:val="20"/>
                <w:szCs w:val="20"/>
              </w:rPr>
              <w:t>,</w:t>
            </w:r>
            <w:r w:rsidR="000321DB">
              <w:rPr>
                <w:rFonts w:ascii="Palatino Linotype" w:hAnsi="Palatino Linotype"/>
                <w:b/>
                <w:sz w:val="20"/>
                <w:szCs w:val="20"/>
              </w:rPr>
              <w:t>000</w:t>
            </w:r>
            <w:commentRangeEnd w:id="63"/>
            <w:commentRangeEnd w:id="65"/>
            <w:r w:rsidR="000321DB" w:rsidRPr="00302058">
              <w:rPr>
                <w:rStyle w:val="CommentReference"/>
                <w:rFonts w:ascii="Palatino Linotype" w:eastAsia="MS Mincho" w:hAnsi="Palatino Linotype"/>
                <w:lang w:val="en-ID" w:eastAsia="en-US"/>
              </w:rPr>
              <w:commentReference w:id="63"/>
            </w:r>
            <w:commentRangeEnd w:id="64"/>
            <w:r w:rsidR="000321DB">
              <w:rPr>
                <w:rStyle w:val="CommentReference"/>
                <w:rFonts w:ascii="Cambria" w:eastAsia="MS Mincho" w:hAnsi="Cambria"/>
                <w:lang w:val="en-ID" w:eastAsia="en-US"/>
              </w:rPr>
              <w:commentReference w:id="64"/>
            </w:r>
            <w:r w:rsidR="000321DB" w:rsidRPr="00302058">
              <w:rPr>
                <w:rStyle w:val="CommentReference"/>
                <w:rFonts w:ascii="Palatino Linotype" w:eastAsia="MS Mincho" w:hAnsi="Palatino Linotype"/>
                <w:lang w:val="en-ID" w:eastAsia="en-US"/>
              </w:rPr>
              <w:commentReference w:id="65"/>
            </w:r>
            <w:r w:rsidR="000321DB" w:rsidRPr="00A52816">
              <w:rPr>
                <w:rFonts w:ascii="Palatino Linotype" w:hAnsi="Palatino Linotype"/>
                <w:b/>
                <w:sz w:val="20"/>
                <w:szCs w:val="20"/>
              </w:rPr>
              <w:t>.-</w:t>
            </w:r>
            <w:r w:rsidR="000321DB" w:rsidRPr="00A52816">
              <w:rPr>
                <w:rFonts w:ascii="Palatino Linotype" w:hAnsi="Palatino Linotype"/>
                <w:sz w:val="20"/>
                <w:szCs w:val="20"/>
              </w:rPr>
              <w:t xml:space="preserve"> (twelve billion </w:t>
            </w:r>
            <w:del w:id="66" w:author="OLTRE" w:date="2024-05-29T22:16:00Z">
              <w:r w:rsidR="000321DB" w:rsidRPr="00A52816">
                <w:rPr>
                  <w:rFonts w:ascii="Palatino Linotype" w:hAnsi="Palatino Linotype"/>
                  <w:sz w:val="20"/>
                  <w:szCs w:val="20"/>
                </w:rPr>
                <w:delText xml:space="preserve"> </w:delText>
              </w:r>
            </w:del>
            <w:r w:rsidR="000321DB" w:rsidRPr="00A52816">
              <w:rPr>
                <w:rFonts w:ascii="Palatino Linotype" w:hAnsi="Palatino Linotype"/>
                <w:sz w:val="20"/>
                <w:szCs w:val="20"/>
              </w:rPr>
              <w:t xml:space="preserve">and </w:t>
            </w:r>
            <w:r w:rsidR="000321DB">
              <w:rPr>
                <w:rFonts w:ascii="Palatino Linotype" w:hAnsi="Palatino Linotype"/>
                <w:sz w:val="20"/>
                <w:szCs w:val="20"/>
              </w:rPr>
              <w:t>five</w:t>
            </w:r>
            <w:r w:rsidR="000321DB" w:rsidRPr="00A52816">
              <w:rPr>
                <w:rFonts w:ascii="Palatino Linotype" w:hAnsi="Palatino Linotype"/>
                <w:sz w:val="20"/>
                <w:szCs w:val="20"/>
              </w:rPr>
              <w:t xml:space="preserve"> hundred </w:t>
            </w:r>
            <w:r w:rsidR="000321DB">
              <w:rPr>
                <w:rFonts w:ascii="Palatino Linotype" w:hAnsi="Palatino Linotype"/>
                <w:sz w:val="20"/>
                <w:szCs w:val="20"/>
              </w:rPr>
              <w:t>and six</w:t>
            </w:r>
            <w:del w:id="67" w:author="OLTRE" w:date="2024-05-29T22:16:00Z">
              <w:r w:rsidR="000321DB">
                <w:rPr>
                  <w:rFonts w:ascii="Palatino Linotype" w:hAnsi="Palatino Linotype"/>
                  <w:sz w:val="20"/>
                  <w:szCs w:val="20"/>
                </w:rPr>
                <w:delText xml:space="preserve"> </w:delText>
              </w:r>
            </w:del>
            <w:r w:rsidR="000321DB">
              <w:rPr>
                <w:rFonts w:ascii="Palatino Linotype" w:hAnsi="Palatino Linotype"/>
                <w:sz w:val="20"/>
                <w:szCs w:val="20"/>
              </w:rPr>
              <w:t xml:space="preserve"> </w:t>
            </w:r>
            <w:r w:rsidR="000321DB" w:rsidRPr="00A52816">
              <w:rPr>
                <w:rFonts w:ascii="Palatino Linotype" w:hAnsi="Palatino Linotype"/>
                <w:sz w:val="20"/>
                <w:szCs w:val="20"/>
              </w:rPr>
              <w:t xml:space="preserve">million </w:t>
            </w:r>
            <w:r w:rsidR="000321DB">
              <w:rPr>
                <w:rFonts w:ascii="Palatino Linotype" w:hAnsi="Palatino Linotype"/>
                <w:sz w:val="20"/>
                <w:szCs w:val="20"/>
              </w:rPr>
              <w:t>seven</w:t>
            </w:r>
            <w:r w:rsidR="000321DB" w:rsidRPr="00A52816">
              <w:rPr>
                <w:rFonts w:ascii="Palatino Linotype" w:hAnsi="Palatino Linotype"/>
                <w:sz w:val="20"/>
                <w:szCs w:val="20"/>
              </w:rPr>
              <w:t xml:space="preserve"> hundred </w:t>
            </w:r>
            <w:r w:rsidR="000321DB">
              <w:rPr>
                <w:rFonts w:ascii="Palatino Linotype" w:hAnsi="Palatino Linotype"/>
                <w:sz w:val="20"/>
                <w:szCs w:val="20"/>
              </w:rPr>
              <w:t>thir</w:t>
            </w:r>
            <w:r w:rsidR="000321DB" w:rsidRPr="00A52816">
              <w:rPr>
                <w:rFonts w:ascii="Palatino Linotype" w:hAnsi="Palatino Linotype"/>
                <w:sz w:val="20"/>
                <w:szCs w:val="20"/>
              </w:rPr>
              <w:t>ty</w:t>
            </w:r>
            <w:r w:rsidR="000321DB">
              <w:rPr>
                <w:rFonts w:ascii="Palatino Linotype" w:hAnsi="Palatino Linotype"/>
                <w:sz w:val="20"/>
                <w:szCs w:val="20"/>
              </w:rPr>
              <w:t xml:space="preserve"> thousand</w:t>
            </w:r>
            <w:r w:rsidR="000321DB" w:rsidRPr="00A52816">
              <w:rPr>
                <w:rFonts w:ascii="Palatino Linotype" w:hAnsi="Palatino Linotype"/>
                <w:sz w:val="20"/>
                <w:szCs w:val="20"/>
              </w:rPr>
              <w:t xml:space="preserve"> Rupiah)</w:t>
            </w:r>
            <w:r w:rsidR="0067539A">
              <w:rPr>
                <w:rFonts w:ascii="Palatino Linotype" w:hAnsi="Palatino Linotype"/>
                <w:sz w:val="20"/>
                <w:szCs w:val="20"/>
              </w:rPr>
              <w:t>;</w:t>
            </w:r>
          </w:p>
          <w:p w14:paraId="3AD6ECC3" w14:textId="77777777" w:rsidR="00C405A4" w:rsidRDefault="00C405A4" w:rsidP="007337F7">
            <w:pPr>
              <w:pStyle w:val="ListParagraph"/>
              <w:rPr>
                <w:rFonts w:ascii="Palatino Linotype" w:hAnsi="Palatino Linotype" w:cs="Calibri"/>
                <w:sz w:val="20"/>
                <w:szCs w:val="20"/>
              </w:rPr>
            </w:pPr>
          </w:p>
          <w:p w14:paraId="018733B2" w14:textId="3AEE9270" w:rsidR="00C405A4" w:rsidRPr="00302058" w:rsidRDefault="00C405A4" w:rsidP="00395BC7">
            <w:pPr>
              <w:pStyle w:val="Btext"/>
              <w:numPr>
                <w:ilvl w:val="0"/>
                <w:numId w:val="33"/>
              </w:numPr>
              <w:spacing w:after="0"/>
              <w:ind w:left="882" w:hanging="426"/>
              <w:rPr>
                <w:rFonts w:ascii="Palatino Linotype" w:hAnsi="Palatino Linotype" w:cs="Calibri"/>
                <w:sz w:val="20"/>
                <w:szCs w:val="20"/>
              </w:rPr>
            </w:pPr>
            <w:r>
              <w:rPr>
                <w:rFonts w:ascii="Palatino Linotype" w:hAnsi="Palatino Linotype" w:cs="Calibri"/>
                <w:sz w:val="20"/>
                <w:szCs w:val="20"/>
              </w:rPr>
              <w:t>“</w:t>
            </w:r>
            <w:r>
              <w:rPr>
                <w:rFonts w:ascii="Palatino Linotype" w:hAnsi="Palatino Linotype" w:cs="Calibri"/>
                <w:b/>
                <w:bCs/>
                <w:sz w:val="20"/>
                <w:szCs w:val="20"/>
              </w:rPr>
              <w:t>IDR</w:t>
            </w:r>
            <w:r w:rsidRPr="007337F7">
              <w:rPr>
                <w:rFonts w:ascii="Palatino Linotype" w:hAnsi="Palatino Linotype" w:cs="Calibri"/>
                <w:sz w:val="20"/>
                <w:szCs w:val="20"/>
              </w:rPr>
              <w:t>”</w:t>
            </w:r>
            <w:r>
              <w:rPr>
                <w:rFonts w:ascii="Palatino Linotype" w:hAnsi="Palatino Linotype" w:cs="Calibri"/>
                <w:sz w:val="20"/>
                <w:szCs w:val="20"/>
              </w:rPr>
              <w:t xml:space="preserve"> means the </w:t>
            </w:r>
            <w:r w:rsidR="008D2C52">
              <w:rPr>
                <w:rFonts w:ascii="Palatino Linotype" w:hAnsi="Palatino Linotype" w:cs="Calibri"/>
                <w:sz w:val="20"/>
                <w:szCs w:val="20"/>
              </w:rPr>
              <w:t xml:space="preserve">lawful </w:t>
            </w:r>
            <w:r>
              <w:rPr>
                <w:rFonts w:ascii="Palatino Linotype" w:hAnsi="Palatino Linotype" w:cs="Calibri"/>
                <w:sz w:val="20"/>
                <w:szCs w:val="20"/>
              </w:rPr>
              <w:t>currency of the Republic of Indonesia;</w:t>
            </w:r>
          </w:p>
          <w:p w14:paraId="02D3CE6E" w14:textId="1669AF0F" w:rsidR="00395BC7" w:rsidRPr="00302058" w:rsidRDefault="00395BC7" w:rsidP="00BD5575">
            <w:pPr>
              <w:pStyle w:val="Btext"/>
              <w:spacing w:after="0"/>
              <w:ind w:left="882" w:firstLine="0"/>
              <w:rPr>
                <w:rFonts w:ascii="Palatino Linotype" w:hAnsi="Palatino Linotype" w:cs="Calibri"/>
                <w:sz w:val="20"/>
                <w:szCs w:val="20"/>
              </w:rPr>
            </w:pPr>
          </w:p>
          <w:p w14:paraId="1042EBD3" w14:textId="01A84A6C"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IPO</w:t>
            </w:r>
            <w:r w:rsidRPr="00302058">
              <w:rPr>
                <w:rFonts w:ascii="Palatino Linotype" w:hAnsi="Palatino Linotype" w:cs="Calibri"/>
                <w:sz w:val="20"/>
                <w:szCs w:val="20"/>
              </w:rPr>
              <w:t xml:space="preserve">” means an initial public offering of the Company’s shares in </w:t>
            </w:r>
            <w:r w:rsidR="005E67F3" w:rsidRPr="00302058">
              <w:rPr>
                <w:rFonts w:ascii="Palatino Linotype" w:hAnsi="Palatino Linotype" w:cs="Calibri"/>
                <w:sz w:val="20"/>
                <w:szCs w:val="20"/>
              </w:rPr>
              <w:t xml:space="preserve">a </w:t>
            </w:r>
            <w:r w:rsidR="00533793" w:rsidRPr="00302058">
              <w:rPr>
                <w:rFonts w:ascii="Palatino Linotype" w:hAnsi="Palatino Linotype" w:cs="Calibri"/>
                <w:sz w:val="20"/>
                <w:szCs w:val="20"/>
              </w:rPr>
              <w:t>qualified stock exchange</w:t>
            </w:r>
            <w:r w:rsidRPr="00302058">
              <w:rPr>
                <w:rFonts w:ascii="Palatino Linotype" w:hAnsi="Palatino Linotype" w:cs="Calibri"/>
                <w:sz w:val="20"/>
                <w:szCs w:val="20"/>
              </w:rPr>
              <w:t>;</w:t>
            </w:r>
          </w:p>
          <w:p w14:paraId="725DC641" w14:textId="77777777" w:rsidR="00395BC7" w:rsidRPr="00302058" w:rsidRDefault="00395BC7" w:rsidP="00D82709">
            <w:pPr>
              <w:pStyle w:val="ListParagraph"/>
              <w:ind w:left="882" w:hanging="426"/>
              <w:rPr>
                <w:rFonts w:ascii="Palatino Linotype" w:hAnsi="Palatino Linotype"/>
                <w:sz w:val="20"/>
                <w:szCs w:val="20"/>
              </w:rPr>
            </w:pPr>
          </w:p>
          <w:p w14:paraId="128BAC31" w14:textId="7A7E74F9" w:rsidR="00395BC7" w:rsidRPr="00302058" w:rsidRDefault="00395BC7" w:rsidP="00D82709">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sz w:val="20"/>
                <w:szCs w:val="20"/>
              </w:rPr>
              <w:t>“</w:t>
            </w:r>
            <w:r w:rsidRPr="00302058">
              <w:rPr>
                <w:rFonts w:ascii="Palatino Linotype" w:hAnsi="Palatino Linotype"/>
                <w:b/>
                <w:sz w:val="20"/>
                <w:szCs w:val="20"/>
              </w:rPr>
              <w:t>Key Employee</w:t>
            </w:r>
            <w:r w:rsidRPr="00302058">
              <w:rPr>
                <w:rFonts w:ascii="Palatino Linotype" w:hAnsi="Palatino Linotype"/>
                <w:sz w:val="20"/>
                <w:szCs w:val="20"/>
              </w:rPr>
              <w:t>”</w:t>
            </w:r>
            <w:bookmarkStart w:id="68" w:name="_DV_M161"/>
            <w:bookmarkEnd w:id="68"/>
            <w:r w:rsidRPr="00302058">
              <w:rPr>
                <w:rFonts w:ascii="Palatino Linotype" w:hAnsi="Palatino Linotype"/>
                <w:sz w:val="20"/>
                <w:szCs w:val="20"/>
                <w:lang w:val="id-ID"/>
              </w:rPr>
              <w:t xml:space="preserve"> </w:t>
            </w:r>
            <w:r w:rsidRPr="00302058">
              <w:rPr>
                <w:rFonts w:ascii="Palatino Linotype" w:hAnsi="Palatino Linotype"/>
                <w:sz w:val="20"/>
                <w:szCs w:val="20"/>
              </w:rPr>
              <w:t xml:space="preserve">means </w:t>
            </w:r>
            <w:bookmarkStart w:id="69" w:name="_DV_C174"/>
            <w:r w:rsidRPr="00302058">
              <w:rPr>
                <w:rFonts w:ascii="Palatino Linotype" w:hAnsi="Palatino Linotype"/>
                <w:sz w:val="20"/>
                <w:szCs w:val="20"/>
              </w:rPr>
              <w:t xml:space="preserve">the Company’s employees, who are deemed significant to the operations, management, or expansion of </w:t>
            </w:r>
            <w:r w:rsidRPr="00B46841">
              <w:t xml:space="preserve">the </w:t>
            </w:r>
            <w:r w:rsidRPr="00302058">
              <w:rPr>
                <w:rFonts w:ascii="Palatino Linotype" w:hAnsi="Palatino Linotype"/>
                <w:sz w:val="20"/>
                <w:szCs w:val="20"/>
              </w:rPr>
              <w:t xml:space="preserve">Company, </w:t>
            </w:r>
            <w:r w:rsidRPr="00B46841">
              <w:rPr>
                <w:rFonts w:ascii="Palatino" w:hAnsi="Palatino"/>
              </w:rPr>
              <w:t xml:space="preserve">including but not limited to </w:t>
            </w:r>
            <w:r w:rsidRPr="00302058">
              <w:rPr>
                <w:rFonts w:ascii="Palatino Linotype" w:hAnsi="Palatino Linotype"/>
                <w:sz w:val="20"/>
                <w:szCs w:val="20"/>
              </w:rPr>
              <w:t>the following:</w:t>
            </w:r>
          </w:p>
          <w:p w14:paraId="1359A1F4" w14:textId="614958A9" w:rsidR="00395BC7" w:rsidRPr="00302058" w:rsidRDefault="00F43BE3" w:rsidP="00B46841">
            <w:pPr>
              <w:pStyle w:val="ListParagraph"/>
              <w:ind w:left="1307"/>
              <w:rPr>
                <w:rFonts w:ascii="Palatino Linotype" w:hAnsi="Palatino Linotype"/>
                <w:sz w:val="20"/>
                <w:szCs w:val="20"/>
              </w:rPr>
            </w:pPr>
            <w:r>
              <w:rPr>
                <w:rFonts w:ascii="Palatino Linotype" w:hAnsi="Palatino Linotype"/>
                <w:sz w:val="20"/>
                <w:szCs w:val="20"/>
              </w:rPr>
              <w:t xml:space="preserve">Imam Civi Cartealy </w:t>
            </w:r>
            <w:r w:rsidR="00E5670E" w:rsidRPr="00302058">
              <w:rPr>
                <w:rFonts w:ascii="Palatino Linotype" w:hAnsi="Palatino Linotype"/>
                <w:sz w:val="20"/>
                <w:szCs w:val="20"/>
              </w:rPr>
              <w:t xml:space="preserve">, </w:t>
            </w:r>
            <w:r w:rsidR="00395BC7" w:rsidRPr="00302058">
              <w:rPr>
                <w:rFonts w:ascii="Palatino Linotype" w:hAnsi="Palatino Linotype"/>
                <w:sz w:val="20"/>
                <w:szCs w:val="20"/>
              </w:rPr>
              <w:t xml:space="preserve">and Indonesian citizen, holder of Indonesian Citizenship Card No. </w:t>
            </w:r>
            <w:r>
              <w:rPr>
                <w:rFonts w:ascii="Palatino Linotype" w:hAnsi="Palatino Linotype"/>
                <w:sz w:val="20"/>
                <w:szCs w:val="20"/>
              </w:rPr>
              <w:t>3276051312770008</w:t>
            </w:r>
          </w:p>
          <w:bookmarkEnd w:id="69"/>
          <w:p w14:paraId="4AE36FB2" w14:textId="77777777" w:rsidR="00395BC7" w:rsidRPr="00302058" w:rsidRDefault="00395BC7" w:rsidP="00395BC7">
            <w:pPr>
              <w:pStyle w:val="Btext"/>
              <w:spacing w:after="0"/>
              <w:ind w:left="882" w:hanging="426"/>
              <w:rPr>
                <w:rFonts w:ascii="Palatino Linotype" w:hAnsi="Palatino Linotype" w:cs="Calibri"/>
                <w:sz w:val="20"/>
                <w:szCs w:val="20"/>
              </w:rPr>
            </w:pPr>
          </w:p>
          <w:p w14:paraId="1347F273" w14:textId="588A7285" w:rsidR="00A03E80" w:rsidRDefault="00A03E80" w:rsidP="00395BC7">
            <w:pPr>
              <w:pStyle w:val="Btext"/>
              <w:numPr>
                <w:ilvl w:val="0"/>
                <w:numId w:val="33"/>
              </w:numPr>
              <w:spacing w:after="0"/>
              <w:ind w:left="882" w:hanging="426"/>
              <w:rPr>
                <w:rFonts w:ascii="Palatino Linotype" w:hAnsi="Palatino Linotype" w:cs="Calibri"/>
                <w:sz w:val="20"/>
                <w:szCs w:val="20"/>
              </w:rPr>
            </w:pPr>
            <w:bookmarkStart w:id="70" w:name="_DV_M163"/>
            <w:bookmarkEnd w:id="70"/>
            <w:r>
              <w:rPr>
                <w:rFonts w:ascii="Palatino Linotype" w:hAnsi="Palatino Linotype" w:cs="Calibri"/>
                <w:sz w:val="20"/>
                <w:szCs w:val="20"/>
              </w:rPr>
              <w:t>"</w:t>
            </w:r>
            <w:r>
              <w:rPr>
                <w:rFonts w:ascii="Palatino Linotype" w:hAnsi="Palatino Linotype" w:cs="Calibri"/>
                <w:b/>
                <w:bCs/>
                <w:sz w:val="20"/>
                <w:szCs w:val="20"/>
              </w:rPr>
              <w:t>Long</w:t>
            </w:r>
            <w:r w:rsidR="00E3239D">
              <w:rPr>
                <w:rFonts w:ascii="Palatino Linotype" w:hAnsi="Palatino Linotype" w:cs="Calibri"/>
                <w:b/>
                <w:bCs/>
                <w:sz w:val="20"/>
                <w:szCs w:val="20"/>
              </w:rPr>
              <w:t>s</w:t>
            </w:r>
            <w:r>
              <w:rPr>
                <w:rFonts w:ascii="Palatino Linotype" w:hAnsi="Palatino Linotype" w:cs="Calibri"/>
                <w:b/>
                <w:bCs/>
                <w:sz w:val="20"/>
                <w:szCs w:val="20"/>
              </w:rPr>
              <w:t>top Date</w:t>
            </w:r>
            <w:r w:rsidRPr="007337F7">
              <w:rPr>
                <w:rFonts w:ascii="Palatino Linotype" w:hAnsi="Palatino Linotype" w:cs="Calibri"/>
                <w:sz w:val="20"/>
                <w:szCs w:val="20"/>
              </w:rPr>
              <w:t>”</w:t>
            </w:r>
            <w:r>
              <w:rPr>
                <w:rFonts w:ascii="Palatino Linotype" w:hAnsi="Palatino Linotype" w:cs="Calibri"/>
                <w:sz w:val="20"/>
                <w:szCs w:val="20"/>
              </w:rPr>
              <w:t xml:space="preserve"> means </w:t>
            </w:r>
            <w:r w:rsidR="00A325B6">
              <w:rPr>
                <w:rFonts w:ascii="Palatino Linotype" w:hAnsi="Palatino Linotype" w:cs="Calibri"/>
                <w:sz w:val="20"/>
                <w:szCs w:val="20"/>
              </w:rPr>
              <w:t xml:space="preserve">30 </w:t>
            </w:r>
            <w:r w:rsidR="00AD75ED">
              <w:rPr>
                <w:rFonts w:ascii="Palatino Linotype" w:hAnsi="Palatino Linotype" w:cs="Calibri"/>
                <w:sz w:val="20"/>
                <w:szCs w:val="20"/>
              </w:rPr>
              <w:t>Ju</w:t>
            </w:r>
            <w:r w:rsidR="00CB06BB">
              <w:rPr>
                <w:rFonts w:ascii="Palatino Linotype" w:hAnsi="Palatino Linotype" w:cs="Calibri"/>
                <w:sz w:val="20"/>
                <w:szCs w:val="20"/>
              </w:rPr>
              <w:t>ly</w:t>
            </w:r>
            <w:r w:rsidR="00AD75ED">
              <w:rPr>
                <w:rFonts w:ascii="Palatino Linotype" w:hAnsi="Palatino Linotype" w:cs="Calibri"/>
                <w:sz w:val="20"/>
                <w:szCs w:val="20"/>
              </w:rPr>
              <w:t xml:space="preserve"> </w:t>
            </w:r>
            <w:r>
              <w:rPr>
                <w:rFonts w:ascii="Palatino Linotype" w:hAnsi="Palatino Linotype" w:cs="Calibri"/>
                <w:sz w:val="20"/>
                <w:szCs w:val="20"/>
              </w:rPr>
              <w:t>2024</w:t>
            </w:r>
            <w:r w:rsidR="00E3239D">
              <w:rPr>
                <w:rFonts w:ascii="Palatino Linotype" w:hAnsi="Palatino Linotype" w:cs="Calibri"/>
                <w:sz w:val="20"/>
                <w:szCs w:val="20"/>
              </w:rPr>
              <w:t xml:space="preserve"> or such later date as the Parties may agree</w:t>
            </w:r>
            <w:r w:rsidR="00571225">
              <w:rPr>
                <w:rFonts w:ascii="Palatino Linotype" w:hAnsi="Palatino Linotype" w:cs="Calibri"/>
                <w:sz w:val="20"/>
                <w:szCs w:val="20"/>
              </w:rPr>
              <w:t>;</w:t>
            </w:r>
          </w:p>
          <w:p w14:paraId="25ADD351" w14:textId="77777777" w:rsidR="00A03E80" w:rsidRPr="00A03E80" w:rsidRDefault="00A03E80" w:rsidP="007337F7">
            <w:pPr>
              <w:pStyle w:val="Btext"/>
              <w:spacing w:after="0"/>
              <w:ind w:left="882" w:firstLine="0"/>
              <w:rPr>
                <w:rFonts w:ascii="Palatino Linotype" w:hAnsi="Palatino Linotype" w:cs="Calibri"/>
                <w:sz w:val="20"/>
                <w:szCs w:val="20"/>
              </w:rPr>
            </w:pPr>
          </w:p>
          <w:p w14:paraId="1240E040" w14:textId="2ADF1E6F" w:rsidR="00395BC7" w:rsidRPr="00302058" w:rsidRDefault="00395BC7" w:rsidP="00D82709">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sz w:val="20"/>
                <w:szCs w:val="20"/>
              </w:rPr>
              <w:t>“</w:t>
            </w:r>
            <w:r w:rsidRPr="00302058">
              <w:rPr>
                <w:rFonts w:ascii="Palatino Linotype" w:hAnsi="Palatino Linotype"/>
                <w:b/>
                <w:sz w:val="20"/>
                <w:szCs w:val="20"/>
              </w:rPr>
              <w:t>MOLHR</w:t>
            </w:r>
            <w:r w:rsidRPr="00302058">
              <w:rPr>
                <w:rFonts w:ascii="Palatino Linotype" w:hAnsi="Palatino Linotype"/>
                <w:sz w:val="20"/>
                <w:szCs w:val="20"/>
              </w:rPr>
              <w:t>” means the Minister of Law and Human Rights of Indonesia (or any of its successor);</w:t>
            </w:r>
          </w:p>
          <w:p w14:paraId="5DE7AFE5" w14:textId="77777777" w:rsidR="00395BC7" w:rsidRPr="00302058" w:rsidRDefault="00395BC7" w:rsidP="00D82709">
            <w:pPr>
              <w:pStyle w:val="Btext"/>
              <w:spacing w:after="0"/>
              <w:ind w:left="882" w:hanging="426"/>
              <w:rPr>
                <w:rFonts w:ascii="Palatino Linotype" w:hAnsi="Palatino Linotype" w:cs="Calibri"/>
                <w:sz w:val="20"/>
                <w:szCs w:val="20"/>
              </w:rPr>
            </w:pPr>
          </w:p>
          <w:p w14:paraId="1C53CA52" w14:textId="52582BA3"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MOLHR Letters</w:t>
            </w:r>
            <w:r w:rsidRPr="00302058">
              <w:rPr>
                <w:rFonts w:ascii="Palatino Linotype" w:hAnsi="Palatino Linotype" w:cs="Calibri"/>
                <w:sz w:val="20"/>
                <w:szCs w:val="20"/>
              </w:rPr>
              <w:t>” shall have the meaning given to it under Article 5.2.</w:t>
            </w:r>
            <w:r w:rsidR="00190F61">
              <w:rPr>
                <w:rFonts w:ascii="Palatino Linotype" w:hAnsi="Palatino Linotype" w:cs="Calibri"/>
                <w:sz w:val="20"/>
                <w:szCs w:val="20"/>
              </w:rPr>
              <w:t>c</w:t>
            </w:r>
            <w:r w:rsidRPr="00302058">
              <w:rPr>
                <w:rFonts w:ascii="Palatino Linotype" w:hAnsi="Palatino Linotype" w:cs="Calibri"/>
                <w:sz w:val="20"/>
                <w:szCs w:val="20"/>
              </w:rPr>
              <w:t xml:space="preserve"> of this Agreement;</w:t>
            </w:r>
          </w:p>
          <w:p w14:paraId="1A087B28" w14:textId="77777777" w:rsidR="006347C3" w:rsidRDefault="006347C3" w:rsidP="007337F7">
            <w:pPr>
              <w:pStyle w:val="ListParagraph"/>
              <w:rPr>
                <w:rFonts w:ascii="Palatino Linotype" w:hAnsi="Palatino Linotype" w:cs="Calibri"/>
                <w:sz w:val="20"/>
                <w:szCs w:val="20"/>
              </w:rPr>
            </w:pPr>
          </w:p>
          <w:p w14:paraId="2A2A730F" w14:textId="777955C6" w:rsidR="00107668" w:rsidRDefault="00107668"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Notary</w:t>
            </w:r>
            <w:r w:rsidRPr="00302058">
              <w:rPr>
                <w:rFonts w:ascii="Palatino Linotype" w:hAnsi="Palatino Linotype" w:cs="Calibri"/>
                <w:sz w:val="20"/>
                <w:szCs w:val="20"/>
              </w:rPr>
              <w:t xml:space="preserve">” means Indonesian public notary </w:t>
            </w:r>
            <w:r w:rsidR="00E8482A" w:rsidRPr="00302058">
              <w:rPr>
                <w:rFonts w:ascii="Palatino Linotype" w:hAnsi="Palatino Linotype" w:cs="Calibri"/>
                <w:sz w:val="20"/>
                <w:szCs w:val="20"/>
              </w:rPr>
              <w:t xml:space="preserve">agreed by the Parties </w:t>
            </w:r>
            <w:r w:rsidRPr="00302058">
              <w:rPr>
                <w:rFonts w:ascii="Palatino Linotype" w:hAnsi="Palatino Linotype" w:cs="Calibri"/>
                <w:sz w:val="20"/>
                <w:szCs w:val="20"/>
              </w:rPr>
              <w:t>in respect of the subscription of the Shares;</w:t>
            </w:r>
          </w:p>
          <w:p w14:paraId="66C35163" w14:textId="77777777" w:rsidR="00595239" w:rsidRPr="00302058" w:rsidRDefault="00595239">
            <w:pPr>
              <w:pStyle w:val="Btext"/>
              <w:spacing w:after="0"/>
              <w:ind w:left="882" w:firstLine="0"/>
              <w:rPr>
                <w:rFonts w:ascii="Palatino Linotype" w:hAnsi="Palatino Linotype" w:cs="Calibri"/>
                <w:sz w:val="20"/>
                <w:szCs w:val="20"/>
              </w:rPr>
              <w:pPrChange w:id="71" w:author="OLTRE" w:date="2024-05-29T22:16:00Z">
                <w:pPr>
                  <w:pStyle w:val="ListParagraph"/>
                </w:pPr>
              </w:pPrChange>
            </w:pPr>
          </w:p>
          <w:p w14:paraId="23B1A6C1" w14:textId="023535B5" w:rsidR="009E37BE" w:rsidRPr="00302058" w:rsidRDefault="009E37BE" w:rsidP="00B46841">
            <w:pPr>
              <w:pStyle w:val="ListParagraph"/>
              <w:rPr>
                <w:rFonts w:ascii="Palatino Linotype" w:hAnsi="Palatino Linotype" w:cs="Calibri"/>
                <w:sz w:val="20"/>
                <w:szCs w:val="20"/>
              </w:rPr>
            </w:pPr>
          </w:p>
          <w:p w14:paraId="1893274A" w14:textId="77777777" w:rsidR="00CB6001" w:rsidRDefault="00CB6001" w:rsidP="007337F7">
            <w:pPr>
              <w:pStyle w:val="ListParagraph"/>
              <w:rPr>
                <w:ins w:id="72" w:author="OLTRE" w:date="2024-05-29T22:16:00Z"/>
                <w:rFonts w:ascii="Palatino Linotype" w:hAnsi="Palatino Linotype"/>
                <w:sz w:val="20"/>
                <w:szCs w:val="20"/>
              </w:rPr>
            </w:pPr>
          </w:p>
          <w:p w14:paraId="3A81E16B" w14:textId="356ED3F8" w:rsidR="009E37BE" w:rsidRPr="00302058" w:rsidRDefault="009E37BE"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sz w:val="20"/>
                <w:szCs w:val="20"/>
              </w:rPr>
              <w:t>“</w:t>
            </w:r>
            <w:r w:rsidRPr="00302058">
              <w:rPr>
                <w:rFonts w:ascii="Palatino Linotype" w:hAnsi="Palatino Linotype"/>
                <w:b/>
                <w:bCs/>
                <w:sz w:val="20"/>
                <w:szCs w:val="20"/>
              </w:rPr>
              <w:t>Offer Notice</w:t>
            </w:r>
            <w:r w:rsidRPr="00302058">
              <w:rPr>
                <w:rFonts w:ascii="Palatino Linotype" w:hAnsi="Palatino Linotype"/>
                <w:sz w:val="20"/>
                <w:szCs w:val="20"/>
              </w:rPr>
              <w:t>” means a written notice from a Shareholder of its intention to sell its shares and the applicable terms of the proposed transfer;</w:t>
            </w:r>
          </w:p>
          <w:p w14:paraId="5585755E" w14:textId="77777777" w:rsidR="00395BC7" w:rsidRPr="00302058" w:rsidRDefault="00395BC7" w:rsidP="00395BC7">
            <w:pPr>
              <w:pStyle w:val="ListParagraph"/>
              <w:rPr>
                <w:rFonts w:ascii="Palatino Linotype" w:hAnsi="Palatino Linotype" w:cs="Calibri"/>
                <w:sz w:val="20"/>
                <w:szCs w:val="20"/>
              </w:rPr>
            </w:pPr>
          </w:p>
          <w:p w14:paraId="7BF47F38" w14:textId="1BC2C62D"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Ordinary Share</w:t>
            </w:r>
            <w:r w:rsidRPr="00302058">
              <w:rPr>
                <w:rFonts w:ascii="Palatino Linotype" w:hAnsi="Palatino Linotype" w:cs="Calibri"/>
                <w:sz w:val="20"/>
                <w:szCs w:val="20"/>
              </w:rPr>
              <w:t>” means the ordinary shares in accordance with Law No. 40 of 2007 regarding Limited Liability Company, as lastly amended by the Law No. 6 of 2023 (and any of its amendments);</w:t>
            </w:r>
          </w:p>
          <w:p w14:paraId="29639F25" w14:textId="77777777" w:rsidR="00395BC7" w:rsidRPr="00302058" w:rsidRDefault="00395BC7" w:rsidP="00395BC7">
            <w:pPr>
              <w:pStyle w:val="Btext"/>
              <w:spacing w:after="0"/>
              <w:ind w:left="882" w:hanging="426"/>
              <w:rPr>
                <w:rFonts w:ascii="Palatino Linotype" w:hAnsi="Palatino Linotype" w:cs="Calibri"/>
                <w:sz w:val="20"/>
                <w:szCs w:val="20"/>
              </w:rPr>
            </w:pPr>
          </w:p>
          <w:p w14:paraId="6DDD103A" w14:textId="7012A4DB"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Preferred Share</w:t>
            </w:r>
            <w:r w:rsidRPr="00302058">
              <w:rPr>
                <w:rFonts w:ascii="Palatino Linotype" w:hAnsi="Palatino Linotype" w:cs="Calibri"/>
                <w:sz w:val="20"/>
                <w:szCs w:val="20"/>
              </w:rPr>
              <w:t xml:space="preserve">” means shares with rights given to it under the </w:t>
            </w:r>
            <w:r w:rsidR="00C13FFF" w:rsidRPr="00302058">
              <w:rPr>
                <w:rFonts w:ascii="Palatino Linotype" w:hAnsi="Palatino Linotype" w:cs="Calibri"/>
                <w:sz w:val="20"/>
                <w:szCs w:val="20"/>
              </w:rPr>
              <w:t>Company’s Articles of Association</w:t>
            </w:r>
            <w:r w:rsidRPr="00302058">
              <w:rPr>
                <w:rFonts w:ascii="Palatino Linotype" w:hAnsi="Palatino Linotype" w:cs="Calibri"/>
                <w:sz w:val="20"/>
                <w:szCs w:val="20"/>
              </w:rPr>
              <w:t>, and is superior to the Ordinary Share;</w:t>
            </w:r>
          </w:p>
          <w:p w14:paraId="54C46D57" w14:textId="77777777" w:rsidR="00395BC7" w:rsidRPr="00302058" w:rsidRDefault="00395BC7" w:rsidP="00395BC7">
            <w:pPr>
              <w:pStyle w:val="ListParagraph"/>
              <w:ind w:left="882" w:hanging="426"/>
              <w:rPr>
                <w:rFonts w:ascii="Palatino Linotype" w:hAnsi="Palatino Linotype" w:cs="Calibri"/>
                <w:sz w:val="20"/>
                <w:szCs w:val="20"/>
              </w:rPr>
            </w:pPr>
          </w:p>
          <w:p w14:paraId="0EA38E95"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Shares</w:t>
            </w:r>
            <w:r w:rsidRPr="00302058">
              <w:rPr>
                <w:rFonts w:ascii="Palatino Linotype" w:hAnsi="Palatino Linotype" w:cs="Calibri"/>
                <w:sz w:val="20"/>
                <w:szCs w:val="20"/>
              </w:rPr>
              <w:t xml:space="preserve">” means the </w:t>
            </w:r>
            <w:r w:rsidRPr="00302058">
              <w:rPr>
                <w:rFonts w:ascii="Palatino Linotype" w:hAnsi="Palatino Linotype"/>
                <w:b/>
                <w:sz w:val="20"/>
                <w:szCs w:val="20"/>
              </w:rPr>
              <w:t xml:space="preserve">152,150 (one hundred fifty two thousand one hundred and fifty) </w:t>
            </w:r>
            <w:r w:rsidRPr="00302058">
              <w:rPr>
                <w:rFonts w:ascii="Palatino Linotype" w:hAnsi="Palatino Linotype"/>
                <w:sz w:val="20"/>
                <w:szCs w:val="20"/>
              </w:rPr>
              <w:t xml:space="preserve">Class C Shares, </w:t>
            </w:r>
            <w:r w:rsidRPr="00302058">
              <w:rPr>
                <w:rFonts w:ascii="Palatino Linotype" w:hAnsi="Palatino Linotype"/>
                <w:sz w:val="20"/>
                <w:szCs w:val="20"/>
              </w:rPr>
              <w:lastRenderedPageBreak/>
              <w:t xml:space="preserve">with rights embedded to it as set out in Exhibit D </w:t>
            </w:r>
            <w:r w:rsidRPr="00302058">
              <w:rPr>
                <w:rFonts w:ascii="Palatino Linotype" w:hAnsi="Palatino Linotype" w:cs="Calibri"/>
                <w:sz w:val="20"/>
                <w:szCs w:val="20"/>
              </w:rPr>
              <w:t>of this Agreement</w:t>
            </w:r>
            <w:r w:rsidRPr="00302058">
              <w:rPr>
                <w:rFonts w:ascii="Palatino Linotype" w:hAnsi="Palatino Linotype"/>
                <w:sz w:val="20"/>
                <w:szCs w:val="20"/>
              </w:rPr>
              <w:t>;</w:t>
            </w:r>
          </w:p>
          <w:p w14:paraId="33A193CA" w14:textId="77777777" w:rsidR="00395BC7" w:rsidRPr="00302058" w:rsidRDefault="00395BC7" w:rsidP="00395BC7">
            <w:pPr>
              <w:pStyle w:val="ListParagraph"/>
              <w:ind w:left="882" w:hanging="426"/>
              <w:rPr>
                <w:rFonts w:ascii="Palatino Linotype" w:hAnsi="Palatino Linotype"/>
                <w:b/>
                <w:sz w:val="20"/>
                <w:szCs w:val="20"/>
              </w:rPr>
            </w:pPr>
          </w:p>
          <w:p w14:paraId="58AF85EC" w14:textId="5577ED28" w:rsidR="00395BC7" w:rsidRPr="00302058" w:rsidRDefault="00395BC7" w:rsidP="00D82709">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b/>
                <w:sz w:val="20"/>
                <w:szCs w:val="20"/>
              </w:rPr>
              <w:t>“Shareholders”</w:t>
            </w:r>
            <w:r w:rsidRPr="00302058">
              <w:rPr>
                <w:rFonts w:ascii="Palatino Linotype" w:hAnsi="Palatino Linotype"/>
                <w:sz w:val="20"/>
                <w:szCs w:val="20"/>
              </w:rPr>
              <w:t xml:space="preserve"> means, collectively, the Subscriber, Founding Shareholders, and all other holders of the Company’s shares</w:t>
            </w:r>
            <w:r w:rsidR="00F00ADF" w:rsidRPr="00302058">
              <w:rPr>
                <w:rFonts w:ascii="Palatino Linotype" w:hAnsi="Palatino Linotype"/>
                <w:sz w:val="20"/>
                <w:szCs w:val="20"/>
              </w:rPr>
              <w:t xml:space="preserve">; </w:t>
            </w:r>
          </w:p>
          <w:p w14:paraId="70920838" w14:textId="194A2D8D" w:rsidR="00395BC7" w:rsidRPr="00302058" w:rsidRDefault="00395BC7" w:rsidP="00D82709">
            <w:pPr>
              <w:pStyle w:val="Btext"/>
              <w:spacing w:after="0"/>
              <w:ind w:firstLine="0"/>
              <w:rPr>
                <w:rFonts w:ascii="Palatino Linotype" w:hAnsi="Palatino Linotype" w:cs="Calibri"/>
                <w:sz w:val="20"/>
                <w:szCs w:val="20"/>
              </w:rPr>
            </w:pPr>
          </w:p>
          <w:p w14:paraId="75B59B24" w14:textId="3B795B35" w:rsidR="009C26DF" w:rsidRPr="00302058" w:rsidRDefault="009C26DF" w:rsidP="00D82709">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sz w:val="20"/>
                <w:szCs w:val="20"/>
              </w:rPr>
              <w:t>“</w:t>
            </w:r>
            <w:r w:rsidRPr="00302058">
              <w:rPr>
                <w:rFonts w:ascii="Palatino Linotype" w:hAnsi="Palatino Linotype"/>
                <w:b/>
                <w:sz w:val="20"/>
                <w:szCs w:val="20"/>
              </w:rPr>
              <w:t>Tax</w:t>
            </w:r>
            <w:r w:rsidRPr="00302058">
              <w:rPr>
                <w:rFonts w:ascii="Palatino Linotype" w:hAnsi="Palatino Linotype"/>
                <w:sz w:val="20"/>
                <w:szCs w:val="20"/>
              </w:rPr>
              <w:t>” means any and all applicable forms of taxation, including corporate tax, withholding taxes, final tax, value added tax, income tax for land and/or buildings, duty on land and building rights acquisition, regional and local taxes, stamp duty, customs, excise, administration sanction(s) in whatever form or surcharge or interest or penalty or additional amount in connection with the principal amount, levy or duty assessed by any Tax Authority</w:t>
            </w:r>
            <w:r w:rsidR="00726E00" w:rsidRPr="00302058">
              <w:rPr>
                <w:rFonts w:ascii="Palatino Linotype" w:hAnsi="Palatino Linotype"/>
                <w:sz w:val="20"/>
                <w:szCs w:val="20"/>
              </w:rPr>
              <w:t>;</w:t>
            </w:r>
          </w:p>
          <w:p w14:paraId="530DAFEF" w14:textId="77777777" w:rsidR="009C26DF" w:rsidRPr="00302058" w:rsidRDefault="009C26DF" w:rsidP="00D82709">
            <w:pPr>
              <w:pStyle w:val="Btext"/>
              <w:spacing w:after="0"/>
              <w:ind w:left="882" w:hanging="426"/>
              <w:rPr>
                <w:rFonts w:ascii="Palatino Linotype" w:hAnsi="Palatino Linotype" w:cs="Calibri"/>
                <w:sz w:val="20"/>
                <w:szCs w:val="20"/>
              </w:rPr>
            </w:pPr>
          </w:p>
          <w:p w14:paraId="5E41F469" w14:textId="39ACC5DD" w:rsidR="009C26DF" w:rsidRPr="00302058" w:rsidRDefault="009C26DF" w:rsidP="00D82709">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b/>
                <w:sz w:val="20"/>
                <w:szCs w:val="20"/>
              </w:rPr>
              <w:t>“Tax Authority</w:t>
            </w:r>
            <w:r w:rsidRPr="00302058">
              <w:rPr>
                <w:rFonts w:ascii="Palatino Linotype" w:hAnsi="Palatino Linotype"/>
                <w:sz w:val="20"/>
                <w:szCs w:val="20"/>
              </w:rPr>
              <w:t>”</w:t>
            </w:r>
            <w:r w:rsidRPr="00302058">
              <w:rPr>
                <w:rFonts w:ascii="Palatino Linotype" w:hAnsi="Palatino Linotype"/>
                <w:sz w:val="20"/>
                <w:szCs w:val="20"/>
              </w:rPr>
              <w:tab/>
              <w:t xml:space="preserve">means the Indonesian Directorate General of Taxation or any other governmental authority with the authority to levy Taxes in Indonesia; </w:t>
            </w:r>
          </w:p>
          <w:p w14:paraId="234A5542" w14:textId="77777777" w:rsidR="009C26DF" w:rsidRPr="00D82709" w:rsidRDefault="009C26DF" w:rsidP="00D82709">
            <w:pPr>
              <w:pStyle w:val="ListParagraph"/>
              <w:rPr>
                <w:rFonts w:ascii="Palatino Linotype" w:hAnsi="Palatino Linotype"/>
                <w:b/>
                <w:sz w:val="20"/>
              </w:rPr>
            </w:pPr>
          </w:p>
          <w:p w14:paraId="2D525311" w14:textId="4A12593A" w:rsidR="00395BC7" w:rsidRPr="002751FF" w:rsidRDefault="00395BC7" w:rsidP="00D82709">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b/>
                <w:sz w:val="20"/>
                <w:szCs w:val="20"/>
              </w:rPr>
              <w:t xml:space="preserve">“Transaction Agreements” </w:t>
            </w:r>
            <w:r w:rsidRPr="00302058">
              <w:rPr>
                <w:rFonts w:ascii="Palatino Linotype" w:hAnsi="Palatino Linotype"/>
                <w:sz w:val="20"/>
                <w:szCs w:val="20"/>
              </w:rPr>
              <w:t xml:space="preserve">means this Agreement, </w:t>
            </w:r>
            <w:del w:id="73" w:author="OLTRE" w:date="2024-05-29T22:16:00Z">
              <w:r w:rsidRPr="00302058">
                <w:rPr>
                  <w:rFonts w:ascii="Palatino Linotype" w:hAnsi="Palatino Linotype"/>
                  <w:sz w:val="20"/>
                  <w:szCs w:val="20"/>
                </w:rPr>
                <w:delText>Investor  Agreement</w:delText>
              </w:r>
              <w:r w:rsidR="00860451">
                <w:rPr>
                  <w:rFonts w:ascii="Palatino Linotype" w:hAnsi="Palatino Linotype"/>
                  <w:sz w:val="20"/>
                  <w:szCs w:val="20"/>
                </w:rPr>
                <w:delText xml:space="preserve"> or Shareholder Agreement (as agreed between the Parties)</w:delText>
              </w:r>
              <w:r w:rsidRPr="00302058">
                <w:rPr>
                  <w:rFonts w:ascii="Palatino Linotype" w:hAnsi="Palatino Linotype"/>
                  <w:sz w:val="20"/>
                  <w:szCs w:val="20"/>
                </w:rPr>
                <w:delText>, and</w:delText>
              </w:r>
            </w:del>
            <w:ins w:id="74" w:author="OLTRE" w:date="2024-05-29T22:16:00Z">
              <w:r w:rsidR="00860451">
                <w:rPr>
                  <w:rFonts w:ascii="Palatino Linotype" w:hAnsi="Palatino Linotype"/>
                  <w:sz w:val="20"/>
                  <w:szCs w:val="20"/>
                </w:rPr>
                <w:t>Shareholder</w:t>
              </w:r>
              <w:r w:rsidR="00736D83">
                <w:rPr>
                  <w:rFonts w:ascii="Palatino Linotype" w:hAnsi="Palatino Linotype"/>
                  <w:sz w:val="20"/>
                  <w:szCs w:val="20"/>
                </w:rPr>
                <w:t>s</w:t>
              </w:r>
              <w:r w:rsidR="00860451">
                <w:rPr>
                  <w:rFonts w:ascii="Palatino Linotype" w:hAnsi="Palatino Linotype"/>
                  <w:sz w:val="20"/>
                  <w:szCs w:val="20"/>
                </w:rPr>
                <w:t xml:space="preserve"> Agreement</w:t>
              </w:r>
            </w:ins>
            <w:ins w:id="75" w:author="OLTRE" w:date="2024-05-29T22:19:00Z">
              <w:r w:rsidR="001F524E">
                <w:rPr>
                  <w:rFonts w:ascii="Palatino Linotype" w:hAnsi="Palatino Linotype"/>
                  <w:sz w:val="20"/>
                  <w:szCs w:val="20"/>
                </w:rPr>
                <w:t xml:space="preserve"> </w:t>
              </w:r>
            </w:ins>
            <w:ins w:id="76" w:author="OLTRE" w:date="2024-05-29T22:16:00Z">
              <w:r w:rsidRPr="00302058">
                <w:rPr>
                  <w:rFonts w:ascii="Palatino Linotype" w:hAnsi="Palatino Linotype"/>
                  <w:sz w:val="20"/>
                  <w:szCs w:val="20"/>
                </w:rPr>
                <w:t>and</w:t>
              </w:r>
            </w:ins>
            <w:r w:rsidRPr="00302058">
              <w:rPr>
                <w:rFonts w:ascii="Palatino Linotype" w:hAnsi="Palatino Linotype"/>
                <w:sz w:val="20"/>
                <w:szCs w:val="20"/>
              </w:rPr>
              <w:t xml:space="preserve"> the</w:t>
            </w:r>
            <w:r w:rsidRPr="00302058">
              <w:rPr>
                <w:rFonts w:ascii="Palatino Linotype" w:hAnsi="Palatino Linotype"/>
                <w:sz w:val="20"/>
                <w:szCs w:val="20"/>
                <w:lang w:val="id-ID"/>
              </w:rPr>
              <w:t xml:space="preserve"> </w:t>
            </w:r>
            <w:r w:rsidRPr="00302058">
              <w:rPr>
                <w:rFonts w:ascii="Palatino Linotype" w:hAnsi="Palatino Linotype"/>
                <w:sz w:val="20"/>
                <w:szCs w:val="20"/>
              </w:rPr>
              <w:t>Amended Articles of Association</w:t>
            </w:r>
            <w:bookmarkStart w:id="77" w:name="_DV_M184"/>
            <w:bookmarkEnd w:id="77"/>
            <w:r w:rsidR="002751FF">
              <w:rPr>
                <w:rFonts w:ascii="Palatino Linotype" w:hAnsi="Palatino Linotype"/>
                <w:sz w:val="20"/>
                <w:szCs w:val="20"/>
              </w:rPr>
              <w:t>; and</w:t>
            </w:r>
          </w:p>
          <w:p w14:paraId="66C317E7" w14:textId="45269D72" w:rsidR="002751FF" w:rsidRDefault="002751FF" w:rsidP="00B46841">
            <w:pPr>
              <w:pStyle w:val="ListParagraph"/>
              <w:rPr>
                <w:rFonts w:ascii="Palatino Linotype" w:hAnsi="Palatino Linotype" w:cs="Calibri"/>
                <w:sz w:val="20"/>
                <w:szCs w:val="20"/>
              </w:rPr>
            </w:pPr>
          </w:p>
          <w:p w14:paraId="057A07A8" w14:textId="77777777" w:rsidR="00832C24" w:rsidRPr="00302058" w:rsidRDefault="00832C24" w:rsidP="00832C24">
            <w:pPr>
              <w:pStyle w:val="Btext"/>
              <w:spacing w:after="0"/>
              <w:ind w:firstLine="0"/>
              <w:contextualSpacing/>
              <w:rPr>
                <w:rFonts w:ascii="Palatino Linotype" w:hAnsi="Palatino Linotype"/>
                <w:sz w:val="20"/>
                <w:szCs w:val="20"/>
                <w:lang w:val="id-ID"/>
              </w:rPr>
            </w:pPr>
          </w:p>
          <w:p w14:paraId="324BC787" w14:textId="3643F5E7" w:rsidR="000D26B6" w:rsidRPr="000D26B6" w:rsidRDefault="008B027D" w:rsidP="00025C53">
            <w:pPr>
              <w:pStyle w:val="MTH1"/>
              <w:numPr>
                <w:ilvl w:val="1"/>
                <w:numId w:val="51"/>
              </w:numPr>
              <w:spacing w:after="0"/>
              <w:ind w:left="458" w:hanging="567"/>
              <w:contextualSpacing/>
              <w:jc w:val="both"/>
              <w:rPr>
                <w:rFonts w:ascii="Palatino Linotype" w:hAnsi="Palatino Linotype"/>
                <w:sz w:val="20"/>
                <w:szCs w:val="20"/>
                <w:lang w:val="id-ID"/>
              </w:rPr>
            </w:pPr>
            <w:r w:rsidRPr="00302058">
              <w:rPr>
                <w:rFonts w:ascii="Palatino Linotype" w:hAnsi="Palatino Linotype"/>
                <w:sz w:val="20"/>
                <w:szCs w:val="20"/>
                <w:lang w:val="id-ID"/>
              </w:rPr>
              <w:t>Interpretation.</w:t>
            </w:r>
          </w:p>
          <w:p w14:paraId="68CBD4D3" w14:textId="77777777" w:rsidR="00025C53" w:rsidRDefault="00025C53" w:rsidP="00025C53">
            <w:pPr>
              <w:pStyle w:val="MTH2"/>
              <w:spacing w:after="0"/>
              <w:ind w:left="884"/>
              <w:rPr>
                <w:rFonts w:ascii="Palatino Linotype" w:hAnsi="Palatino Linotype"/>
                <w:sz w:val="20"/>
                <w:szCs w:val="20"/>
                <w:u w:val="none"/>
              </w:rPr>
            </w:pPr>
          </w:p>
          <w:p w14:paraId="1C1CA8BB" w14:textId="5C3B44D0" w:rsidR="009D1065" w:rsidRPr="00302058" w:rsidRDefault="009D1065" w:rsidP="00025C53">
            <w:pPr>
              <w:pStyle w:val="MTH2"/>
              <w:numPr>
                <w:ilvl w:val="0"/>
                <w:numId w:val="131"/>
              </w:numPr>
              <w:spacing w:after="0"/>
              <w:ind w:left="884" w:hanging="426"/>
              <w:rPr>
                <w:rFonts w:ascii="Palatino Linotype" w:hAnsi="Palatino Linotype"/>
                <w:sz w:val="20"/>
                <w:szCs w:val="20"/>
                <w:u w:val="none"/>
              </w:rPr>
            </w:pPr>
            <w:r w:rsidRPr="00302058">
              <w:rPr>
                <w:rFonts w:ascii="Palatino Linotype" w:hAnsi="Palatino Linotype"/>
                <w:sz w:val="20"/>
                <w:szCs w:val="20"/>
                <w:u w:val="none"/>
              </w:rPr>
              <w:t>References to Articles and Exhibits shall, unless otherwise provided, mean the Articles of and Exhibits of this Agreement and the Exhibits to this Agreement shall be deemed to form part of this Agreement.</w:t>
            </w:r>
          </w:p>
          <w:p w14:paraId="68F2383D" w14:textId="196A3FC2" w:rsidR="008B027D" w:rsidRPr="00302058" w:rsidRDefault="00695116" w:rsidP="008B027D">
            <w:pPr>
              <w:pStyle w:val="MTH2"/>
              <w:numPr>
                <w:ilvl w:val="0"/>
                <w:numId w:val="131"/>
              </w:numPr>
              <w:ind w:left="884" w:hanging="426"/>
              <w:rPr>
                <w:rFonts w:ascii="Palatino Linotype" w:hAnsi="Palatino Linotype"/>
                <w:sz w:val="20"/>
                <w:szCs w:val="20"/>
                <w:u w:val="none"/>
              </w:rPr>
            </w:pPr>
            <w:r w:rsidRPr="00302058">
              <w:rPr>
                <w:rFonts w:ascii="Palatino Linotype" w:hAnsi="Palatino Linotype"/>
                <w:sz w:val="20"/>
                <w:szCs w:val="20"/>
                <w:u w:val="none"/>
              </w:rPr>
              <w:t xml:space="preserve">A reference to “includes” or “including” will be construed as “includes without limitation” or “including without limitation”, respectively. </w:t>
            </w:r>
          </w:p>
          <w:p w14:paraId="0D53D1D8" w14:textId="5628506E" w:rsidR="001A602B" w:rsidRPr="00302058" w:rsidRDefault="001A602B" w:rsidP="007B5F69">
            <w:pPr>
              <w:pStyle w:val="MTH2"/>
              <w:numPr>
                <w:ilvl w:val="0"/>
                <w:numId w:val="131"/>
              </w:numPr>
              <w:ind w:left="884" w:hanging="426"/>
              <w:rPr>
                <w:rFonts w:ascii="Palatino Linotype" w:hAnsi="Palatino Linotype"/>
                <w:sz w:val="20"/>
                <w:szCs w:val="20"/>
              </w:rPr>
            </w:pPr>
            <w:r w:rsidRPr="00302058">
              <w:rPr>
                <w:rFonts w:ascii="Palatino Linotype" w:hAnsi="Palatino Linotype"/>
                <w:sz w:val="20"/>
                <w:szCs w:val="20"/>
                <w:u w:val="none"/>
              </w:rPr>
              <w:t xml:space="preserve">Where provision is made for </w:t>
            </w:r>
            <w:r w:rsidRPr="00302058">
              <w:rPr>
                <w:rFonts w:ascii="Palatino Linotype" w:hAnsi="Palatino Linotype"/>
                <w:sz w:val="20"/>
                <w:szCs w:val="20"/>
                <w:u w:val="none"/>
              </w:rPr>
              <w:lastRenderedPageBreak/>
              <w:t xml:space="preserve">agreement or the giving of notice, approval or consent of a Party, unless otherwise specified, such agreement, notice, approval or consent must be in writing. </w:t>
            </w:r>
          </w:p>
          <w:p w14:paraId="3584710D" w14:textId="567ABC0A" w:rsidR="00832C24" w:rsidRPr="00B46841" w:rsidRDefault="00076F23" w:rsidP="00D82709">
            <w:pPr>
              <w:pStyle w:val="MTH1"/>
              <w:numPr>
                <w:ilvl w:val="0"/>
                <w:numId w:val="51"/>
              </w:numPr>
              <w:spacing w:after="0"/>
              <w:ind w:left="456" w:hanging="567"/>
              <w:contextualSpacing/>
              <w:jc w:val="both"/>
              <w:rPr>
                <w:rFonts w:ascii="Palatino Linotype" w:hAnsi="Palatino Linotype"/>
                <w:b/>
                <w:sz w:val="20"/>
              </w:rPr>
            </w:pPr>
            <w:r w:rsidRPr="00302058">
              <w:rPr>
                <w:rFonts w:ascii="Palatino Linotype" w:hAnsi="Palatino Linotype"/>
                <w:b/>
                <w:bCs/>
                <w:sz w:val="20"/>
                <w:szCs w:val="20"/>
              </w:rPr>
              <w:t>Shares Subscription</w:t>
            </w:r>
            <w:r w:rsidRPr="00D82709">
              <w:rPr>
                <w:rFonts w:ascii="Palatino Linotype" w:hAnsi="Palatino Linotype"/>
                <w:b/>
                <w:sz w:val="20"/>
              </w:rPr>
              <w:t>.</w:t>
            </w:r>
          </w:p>
          <w:p w14:paraId="646FA322" w14:textId="77777777" w:rsidR="00832C24" w:rsidRPr="00302058" w:rsidRDefault="00832C24" w:rsidP="008D0018">
            <w:pPr>
              <w:pStyle w:val="Btext"/>
              <w:spacing w:after="0"/>
              <w:ind w:firstLine="0"/>
              <w:contextualSpacing/>
              <w:rPr>
                <w:rFonts w:ascii="Palatino Linotype" w:hAnsi="Palatino Linotype"/>
                <w:sz w:val="20"/>
                <w:szCs w:val="20"/>
              </w:rPr>
            </w:pPr>
          </w:p>
          <w:p w14:paraId="29D24B82" w14:textId="1C42DE27" w:rsidR="00832C24" w:rsidRDefault="00832C24" w:rsidP="008D0018">
            <w:pPr>
              <w:pStyle w:val="MTH2"/>
              <w:numPr>
                <w:ilvl w:val="1"/>
                <w:numId w:val="51"/>
              </w:numPr>
              <w:spacing w:after="0"/>
              <w:ind w:left="456" w:hanging="567"/>
              <w:contextualSpacing/>
              <w:rPr>
                <w:rFonts w:ascii="Palatino Linotype" w:hAnsi="Palatino Linotype"/>
                <w:sz w:val="20"/>
                <w:szCs w:val="20"/>
                <w:u w:val="none"/>
              </w:rPr>
            </w:pPr>
            <w:r w:rsidRPr="00D82709">
              <w:rPr>
                <w:rFonts w:ascii="Palatino Linotype" w:hAnsi="Palatino Linotype"/>
                <w:sz w:val="20"/>
                <w:u w:val="none"/>
              </w:rPr>
              <w:t xml:space="preserve">Subject to the terms and conditions of this Agreement, </w:t>
            </w:r>
            <w:r w:rsidRPr="00302058">
              <w:rPr>
                <w:rFonts w:ascii="Palatino Linotype" w:hAnsi="Palatino Linotype"/>
                <w:sz w:val="20"/>
                <w:szCs w:val="20"/>
                <w:u w:val="none"/>
              </w:rPr>
              <w:t>the Subscriber</w:t>
            </w:r>
            <w:r w:rsidR="00E90C5D" w:rsidRPr="00302058">
              <w:rPr>
                <w:rFonts w:ascii="Palatino Linotype" w:hAnsi="Palatino Linotype"/>
                <w:sz w:val="20"/>
                <w:szCs w:val="20"/>
                <w:u w:val="none"/>
              </w:rPr>
              <w:t xml:space="preserve">, relying on, amongst other things, the representations, warranties and undertakings </w:t>
            </w:r>
            <w:r w:rsidR="00010764" w:rsidRPr="00302058">
              <w:rPr>
                <w:rFonts w:ascii="Palatino Linotype" w:hAnsi="Palatino Linotype"/>
                <w:sz w:val="20"/>
                <w:szCs w:val="20"/>
                <w:u w:val="none"/>
              </w:rPr>
              <w:t xml:space="preserve">provided by the Company </w:t>
            </w:r>
            <w:r w:rsidR="00E90C5D" w:rsidRPr="00302058">
              <w:rPr>
                <w:rFonts w:ascii="Palatino Linotype" w:hAnsi="Palatino Linotype"/>
                <w:sz w:val="20"/>
                <w:szCs w:val="20"/>
                <w:u w:val="none"/>
              </w:rPr>
              <w:t>in this Agreement,</w:t>
            </w:r>
            <w:r w:rsidRPr="00302058">
              <w:rPr>
                <w:rFonts w:ascii="Palatino Linotype" w:hAnsi="Palatino Linotype"/>
                <w:sz w:val="20"/>
                <w:szCs w:val="20"/>
                <w:u w:val="none"/>
              </w:rPr>
              <w:t xml:space="preserve"> agrees to subscribe for on Closing and the Company agrees to allot and issue to the  Subscriber on Closing</w:t>
            </w:r>
            <w:r w:rsidR="006234F1" w:rsidRPr="00302058">
              <w:rPr>
                <w:rFonts w:ascii="Palatino Linotype" w:hAnsi="Palatino Linotype"/>
                <w:sz w:val="20"/>
                <w:szCs w:val="20"/>
                <w:u w:val="none"/>
              </w:rPr>
              <w:t>,</w:t>
            </w:r>
            <w:r w:rsidRPr="00302058">
              <w:rPr>
                <w:rFonts w:ascii="Palatino Linotype" w:hAnsi="Palatino Linotype"/>
                <w:sz w:val="20"/>
                <w:szCs w:val="20"/>
                <w:u w:val="none"/>
              </w:rPr>
              <w:t xml:space="preserve"> </w:t>
            </w:r>
            <w:r w:rsidRPr="00302058">
              <w:rPr>
                <w:rFonts w:ascii="Palatino Linotype" w:hAnsi="Palatino Linotype"/>
                <w:b/>
                <w:sz w:val="20"/>
                <w:szCs w:val="20"/>
                <w:u w:val="none"/>
              </w:rPr>
              <w:t xml:space="preserve">152,150 (one hundred fifty two thousand one hundred and fifty) </w:t>
            </w:r>
            <w:r w:rsidRPr="00302058">
              <w:rPr>
                <w:rFonts w:ascii="Palatino Linotype" w:hAnsi="Palatino Linotype"/>
                <w:sz w:val="20"/>
                <w:szCs w:val="20"/>
                <w:u w:val="none"/>
              </w:rPr>
              <w:t xml:space="preserve">Class C Shares,  which </w:t>
            </w:r>
            <w:r w:rsidR="004553EB" w:rsidRPr="00302058">
              <w:rPr>
                <w:rFonts w:ascii="Palatino Linotype" w:hAnsi="Palatino Linotype"/>
                <w:sz w:val="20"/>
                <w:szCs w:val="20"/>
                <w:u w:val="none"/>
              </w:rPr>
              <w:t xml:space="preserve">shall be </w:t>
            </w:r>
            <w:r w:rsidRPr="00302058">
              <w:rPr>
                <w:rFonts w:ascii="Palatino Linotype" w:hAnsi="Palatino Linotype"/>
                <w:sz w:val="20"/>
                <w:szCs w:val="20"/>
                <w:u w:val="none"/>
              </w:rPr>
              <w:t>10% (ten percent) of the Company’s total issued shares</w:t>
            </w:r>
            <w:r w:rsidR="004553EB" w:rsidRPr="00302058">
              <w:rPr>
                <w:rFonts w:ascii="Palatino Linotype" w:hAnsi="Palatino Linotype"/>
                <w:sz w:val="20"/>
                <w:szCs w:val="20"/>
                <w:u w:val="none"/>
              </w:rPr>
              <w:t xml:space="preserve"> on Completion</w:t>
            </w:r>
            <w:r w:rsidRPr="00302058">
              <w:rPr>
                <w:rFonts w:ascii="Palatino Linotype" w:hAnsi="Palatino Linotype"/>
                <w:sz w:val="20"/>
                <w:szCs w:val="20"/>
                <w:u w:val="none"/>
              </w:rPr>
              <w:t xml:space="preserve">, at </w:t>
            </w:r>
            <w:r w:rsidR="008B4C63">
              <w:rPr>
                <w:rFonts w:ascii="Palatino Linotype" w:hAnsi="Palatino Linotype"/>
                <w:sz w:val="20"/>
                <w:szCs w:val="20"/>
                <w:u w:val="none"/>
              </w:rPr>
              <w:t>the Investment Issue Price</w:t>
            </w:r>
            <w:r w:rsidRPr="00302058">
              <w:rPr>
                <w:rFonts w:ascii="Palatino Linotype" w:hAnsi="Palatino Linotype"/>
                <w:sz w:val="20"/>
                <w:szCs w:val="20"/>
                <w:u w:val="none"/>
              </w:rPr>
              <w:t xml:space="preserve">. </w:t>
            </w:r>
          </w:p>
          <w:p w14:paraId="131D01DC" w14:textId="77777777" w:rsidR="003007F3" w:rsidRDefault="003007F3" w:rsidP="00BD5575">
            <w:pPr>
              <w:pStyle w:val="MTH2"/>
              <w:spacing w:after="0"/>
              <w:ind w:left="456"/>
              <w:contextualSpacing/>
              <w:rPr>
                <w:rFonts w:ascii="Palatino Linotype" w:hAnsi="Palatino Linotype"/>
                <w:sz w:val="20"/>
                <w:szCs w:val="20"/>
                <w:u w:val="none"/>
              </w:rPr>
            </w:pPr>
          </w:p>
          <w:p w14:paraId="4EC88345" w14:textId="7572F866" w:rsidR="00832C24" w:rsidRPr="00302058" w:rsidRDefault="00832C24" w:rsidP="008D0018">
            <w:pPr>
              <w:pStyle w:val="MTH2"/>
              <w:numPr>
                <w:ilvl w:val="1"/>
                <w:numId w:val="51"/>
              </w:numPr>
              <w:spacing w:after="0"/>
              <w:ind w:left="456" w:hanging="567"/>
              <w:contextualSpacing/>
              <w:rPr>
                <w:rFonts w:ascii="Palatino Linotype" w:hAnsi="Palatino Linotype"/>
                <w:sz w:val="20"/>
                <w:szCs w:val="20"/>
                <w:u w:val="none"/>
              </w:rPr>
            </w:pPr>
            <w:r w:rsidRPr="00302058">
              <w:rPr>
                <w:rFonts w:ascii="Palatino Linotype" w:hAnsi="Palatino Linotype"/>
                <w:sz w:val="20"/>
                <w:u w:val="none"/>
              </w:rPr>
              <w:t xml:space="preserve">The </w:t>
            </w:r>
            <w:r w:rsidRPr="00302058">
              <w:rPr>
                <w:rFonts w:ascii="Palatino Linotype" w:hAnsi="Palatino Linotype"/>
                <w:sz w:val="20"/>
                <w:szCs w:val="20"/>
                <w:u w:val="none"/>
              </w:rPr>
              <w:t>Shares</w:t>
            </w:r>
            <w:r w:rsidRPr="00302058">
              <w:rPr>
                <w:rFonts w:ascii="Palatino Linotype" w:hAnsi="Palatino Linotype"/>
                <w:sz w:val="20"/>
                <w:u w:val="none"/>
              </w:rPr>
              <w:t xml:space="preserve"> shall be issued free and clear </w:t>
            </w:r>
            <w:r w:rsidRPr="00302058">
              <w:rPr>
                <w:rFonts w:ascii="Palatino Linotype" w:hAnsi="Palatino Linotype"/>
                <w:sz w:val="20"/>
                <w:szCs w:val="20"/>
                <w:u w:val="none"/>
              </w:rPr>
              <w:t xml:space="preserve">from any and all claims and </w:t>
            </w:r>
            <w:r w:rsidR="00190F61">
              <w:rPr>
                <w:rFonts w:ascii="Palatino Linotype" w:hAnsi="Palatino Linotype"/>
                <w:sz w:val="20"/>
                <w:szCs w:val="20"/>
                <w:u w:val="none"/>
              </w:rPr>
              <w:t>e</w:t>
            </w:r>
            <w:r w:rsidRPr="00302058">
              <w:rPr>
                <w:rFonts w:ascii="Palatino Linotype" w:hAnsi="Palatino Linotype"/>
                <w:sz w:val="20"/>
                <w:szCs w:val="20"/>
                <w:u w:val="none"/>
              </w:rPr>
              <w:t>ncumbrances whatsoever and together with all rights and entitlements attaching thereto</w:t>
            </w:r>
            <w:r w:rsidR="007379EC" w:rsidRPr="00302058">
              <w:rPr>
                <w:rFonts w:ascii="Palatino Linotype" w:hAnsi="Palatino Linotype"/>
                <w:sz w:val="20"/>
                <w:szCs w:val="20"/>
                <w:u w:val="none"/>
              </w:rPr>
              <w:t xml:space="preserve">, as provided for in Exhibit </w:t>
            </w:r>
            <w:r w:rsidR="00AC16CE" w:rsidRPr="00302058">
              <w:rPr>
                <w:rFonts w:ascii="Palatino Linotype" w:hAnsi="Palatino Linotype"/>
                <w:sz w:val="20"/>
                <w:szCs w:val="20"/>
                <w:u w:val="none"/>
              </w:rPr>
              <w:t>D</w:t>
            </w:r>
            <w:r w:rsidR="007379EC" w:rsidRPr="00302058">
              <w:rPr>
                <w:rFonts w:ascii="Palatino Linotype" w:hAnsi="Palatino Linotype"/>
                <w:sz w:val="20"/>
                <w:szCs w:val="20"/>
                <w:u w:val="none"/>
              </w:rPr>
              <w:t xml:space="preserve">, </w:t>
            </w:r>
            <w:r w:rsidRPr="00302058">
              <w:rPr>
                <w:rFonts w:ascii="Palatino Linotype" w:hAnsi="Palatino Linotype"/>
                <w:sz w:val="20"/>
                <w:szCs w:val="20"/>
                <w:u w:val="none"/>
              </w:rPr>
              <w:t>with effect from the Closing Date</w:t>
            </w:r>
            <w:r w:rsidRPr="00302058">
              <w:rPr>
                <w:rFonts w:ascii="Palatino Linotype" w:hAnsi="Palatino Linotype"/>
                <w:sz w:val="20"/>
                <w:u w:val="none"/>
              </w:rPr>
              <w:t>.</w:t>
            </w:r>
          </w:p>
          <w:p w14:paraId="7D60CE6C" w14:textId="77777777" w:rsidR="00832C24" w:rsidRPr="00302058" w:rsidRDefault="00832C24" w:rsidP="00832C24">
            <w:pPr>
              <w:pStyle w:val="Btext"/>
              <w:spacing w:after="0"/>
              <w:ind w:firstLine="0"/>
              <w:contextualSpacing/>
              <w:rPr>
                <w:rFonts w:ascii="Palatino Linotype" w:hAnsi="Palatino Linotype"/>
                <w:sz w:val="20"/>
                <w:szCs w:val="20"/>
              </w:rPr>
            </w:pPr>
          </w:p>
          <w:p w14:paraId="286884A5" w14:textId="313089C9" w:rsidR="00832C24" w:rsidRPr="00302058" w:rsidRDefault="00832C24" w:rsidP="008D0018">
            <w:pPr>
              <w:pStyle w:val="MTH2"/>
              <w:numPr>
                <w:ilvl w:val="1"/>
                <w:numId w:val="51"/>
              </w:numPr>
              <w:spacing w:after="0"/>
              <w:ind w:left="456" w:hanging="567"/>
              <w:contextualSpacing/>
              <w:rPr>
                <w:rFonts w:ascii="Palatino Linotype" w:hAnsi="Palatino Linotype"/>
                <w:sz w:val="20"/>
                <w:szCs w:val="20"/>
              </w:rPr>
            </w:pPr>
            <w:r w:rsidRPr="00302058">
              <w:rPr>
                <w:rFonts w:ascii="Palatino Linotype" w:hAnsi="Palatino Linotype"/>
                <w:sz w:val="20"/>
                <w:szCs w:val="20"/>
                <w:u w:val="none"/>
              </w:rPr>
              <w:t>The shareholding structure of the Company following Completion shall be as shown in</w:t>
            </w:r>
            <w:r w:rsidR="00F811D6" w:rsidRPr="00302058">
              <w:rPr>
                <w:rFonts w:ascii="Palatino Linotype" w:hAnsi="Palatino Linotype"/>
                <w:sz w:val="20"/>
                <w:szCs w:val="20"/>
                <w:u w:val="none"/>
              </w:rPr>
              <w:t xml:space="preserve"> Paragraph </w:t>
            </w:r>
            <w:r w:rsidR="003C1CAB" w:rsidRPr="00302058">
              <w:rPr>
                <w:rFonts w:ascii="Palatino Linotype" w:hAnsi="Palatino Linotype"/>
                <w:sz w:val="20"/>
                <w:szCs w:val="20"/>
                <w:u w:val="none"/>
              </w:rPr>
              <w:t xml:space="preserve">2 </w:t>
            </w:r>
            <w:r w:rsidR="00F811D6" w:rsidRPr="00302058">
              <w:rPr>
                <w:rFonts w:ascii="Palatino Linotype" w:hAnsi="Palatino Linotype"/>
                <w:sz w:val="20"/>
                <w:szCs w:val="20"/>
                <w:u w:val="none"/>
              </w:rPr>
              <w:t>of</w:t>
            </w:r>
            <w:r w:rsidRPr="00302058">
              <w:rPr>
                <w:rFonts w:ascii="Palatino Linotype" w:hAnsi="Palatino Linotype"/>
                <w:sz w:val="20"/>
                <w:szCs w:val="20"/>
                <w:u w:val="none"/>
              </w:rPr>
              <w:t xml:space="preserve"> Exhibit A.</w:t>
            </w:r>
          </w:p>
          <w:p w14:paraId="597A2511" w14:textId="77777777" w:rsidR="00132BC2" w:rsidRPr="00302058" w:rsidRDefault="00132BC2" w:rsidP="008D0018">
            <w:pPr>
              <w:pStyle w:val="Btext"/>
              <w:spacing w:after="0"/>
              <w:ind w:left="456" w:hanging="567"/>
              <w:contextualSpacing/>
              <w:rPr>
                <w:rFonts w:ascii="Palatino Linotype" w:hAnsi="Palatino Linotype" w:cs="Calibri"/>
                <w:sz w:val="20"/>
                <w:szCs w:val="20"/>
              </w:rPr>
            </w:pPr>
          </w:p>
          <w:p w14:paraId="0202895D" w14:textId="1907F9FF" w:rsidR="00AB504A" w:rsidRPr="00302058" w:rsidRDefault="001A728C" w:rsidP="00AB504A">
            <w:pPr>
              <w:pStyle w:val="MTH1"/>
              <w:numPr>
                <w:ilvl w:val="0"/>
                <w:numId w:val="51"/>
              </w:numPr>
              <w:spacing w:after="0"/>
              <w:ind w:left="456" w:hanging="567"/>
              <w:contextualSpacing/>
              <w:jc w:val="both"/>
              <w:rPr>
                <w:rFonts w:ascii="Palatino Linotype" w:hAnsi="Palatino Linotype"/>
                <w:b/>
                <w:bCs/>
                <w:sz w:val="20"/>
                <w:szCs w:val="20"/>
              </w:rPr>
            </w:pPr>
            <w:r w:rsidRPr="00302058">
              <w:rPr>
                <w:rFonts w:ascii="Palatino Linotype" w:hAnsi="Palatino Linotype"/>
                <w:b/>
                <w:bCs/>
                <w:sz w:val="20"/>
                <w:szCs w:val="20"/>
              </w:rPr>
              <w:t>Condition</w:t>
            </w:r>
            <w:r w:rsidR="008C4A14" w:rsidRPr="00302058">
              <w:rPr>
                <w:rFonts w:ascii="Palatino Linotype" w:hAnsi="Palatino Linotype"/>
                <w:b/>
                <w:bCs/>
                <w:sz w:val="20"/>
                <w:szCs w:val="20"/>
              </w:rPr>
              <w:t>s</w:t>
            </w:r>
            <w:r w:rsidRPr="00302058">
              <w:rPr>
                <w:rFonts w:ascii="Palatino Linotype" w:hAnsi="Palatino Linotype"/>
                <w:b/>
                <w:bCs/>
                <w:sz w:val="20"/>
                <w:szCs w:val="20"/>
              </w:rPr>
              <w:t xml:space="preserve"> Precedent</w:t>
            </w:r>
            <w:r w:rsidR="004A3C89" w:rsidRPr="00302058">
              <w:rPr>
                <w:rFonts w:ascii="Palatino Linotype" w:hAnsi="Palatino Linotype"/>
                <w:b/>
                <w:bCs/>
                <w:sz w:val="20"/>
                <w:szCs w:val="20"/>
              </w:rPr>
              <w:t>.</w:t>
            </w:r>
            <w:r w:rsidRPr="00302058">
              <w:rPr>
                <w:rFonts w:ascii="Palatino Linotype" w:hAnsi="Palatino Linotype"/>
                <w:b/>
                <w:bCs/>
                <w:sz w:val="20"/>
                <w:szCs w:val="20"/>
              </w:rPr>
              <w:t xml:space="preserve"> </w:t>
            </w:r>
          </w:p>
          <w:p w14:paraId="060286D2" w14:textId="77777777" w:rsidR="00AB504A" w:rsidRPr="00302058" w:rsidRDefault="00AB504A" w:rsidP="00AB504A">
            <w:pPr>
              <w:pStyle w:val="MTH1"/>
              <w:numPr>
                <w:ilvl w:val="0"/>
                <w:numId w:val="0"/>
              </w:numPr>
              <w:spacing w:after="0"/>
              <w:ind w:left="-111"/>
              <w:contextualSpacing/>
              <w:jc w:val="both"/>
              <w:rPr>
                <w:rFonts w:ascii="Palatino Linotype" w:hAnsi="Palatino Linotype"/>
                <w:sz w:val="20"/>
                <w:szCs w:val="20"/>
              </w:rPr>
            </w:pPr>
          </w:p>
          <w:p w14:paraId="3A274267" w14:textId="4431B354" w:rsidR="001A728C" w:rsidRPr="00302058" w:rsidRDefault="001A728C" w:rsidP="008D0018">
            <w:pPr>
              <w:pStyle w:val="MTH1"/>
              <w:numPr>
                <w:ilvl w:val="0"/>
                <w:numId w:val="0"/>
              </w:numPr>
              <w:spacing w:after="0"/>
              <w:ind w:left="456"/>
              <w:contextualSpacing/>
              <w:jc w:val="both"/>
              <w:rPr>
                <w:rFonts w:ascii="Palatino Linotype" w:hAnsi="Palatino Linotype"/>
                <w:sz w:val="20"/>
                <w:szCs w:val="20"/>
              </w:rPr>
            </w:pPr>
            <w:r w:rsidRPr="00302058">
              <w:rPr>
                <w:rFonts w:ascii="Palatino Linotype" w:hAnsi="Palatino Linotype"/>
                <w:sz w:val="20"/>
                <w:szCs w:val="20"/>
                <w:u w:val="none"/>
              </w:rPr>
              <w:t>The</w:t>
            </w:r>
            <w:r w:rsidRPr="00302058">
              <w:rPr>
                <w:rFonts w:ascii="Palatino Linotype" w:hAnsi="Palatino Linotype" w:cs="Calibri"/>
                <w:sz w:val="20"/>
                <w:szCs w:val="20"/>
                <w:u w:val="none"/>
              </w:rPr>
              <w:t xml:space="preserve"> Closing of the subscription of the Shares by the Subscriber shall be conditional upon the satisfaction, or waiver by the Subscriber (to the extent permitted by law), of the Conditions Precedent</w:t>
            </w:r>
            <w:r w:rsidR="00DC768E">
              <w:rPr>
                <w:rFonts w:ascii="Palatino Linotype" w:hAnsi="Palatino Linotype" w:cs="Calibri"/>
                <w:sz w:val="20"/>
                <w:szCs w:val="20"/>
                <w:u w:val="none"/>
              </w:rPr>
              <w:t xml:space="preserve"> as set forth in Exhibit E</w:t>
            </w:r>
            <w:r w:rsidR="006B75D5">
              <w:rPr>
                <w:rFonts w:ascii="Palatino Linotype" w:hAnsi="Palatino Linotype" w:cs="Calibri"/>
                <w:sz w:val="20"/>
                <w:szCs w:val="20"/>
                <w:u w:val="none"/>
              </w:rPr>
              <w:t>,</w:t>
            </w:r>
            <w:r w:rsidRPr="00302058">
              <w:rPr>
                <w:rFonts w:ascii="Palatino Linotype" w:hAnsi="Palatino Linotype" w:cs="Calibri"/>
                <w:sz w:val="20"/>
                <w:szCs w:val="20"/>
                <w:u w:val="none"/>
              </w:rPr>
              <w:t xml:space="preserve"> on or before the Closing Date. </w:t>
            </w:r>
          </w:p>
          <w:p w14:paraId="32BD098F" w14:textId="77777777" w:rsidR="006B75D5" w:rsidRPr="00302058" w:rsidRDefault="006B75D5" w:rsidP="006D5E2B">
            <w:pPr>
              <w:pStyle w:val="Btext"/>
              <w:spacing w:after="0"/>
              <w:ind w:firstLine="0"/>
              <w:contextualSpacing/>
              <w:rPr>
                <w:rFonts w:ascii="Palatino Linotype" w:hAnsi="Palatino Linotype"/>
                <w:sz w:val="20"/>
              </w:rPr>
            </w:pPr>
          </w:p>
          <w:p w14:paraId="12B3FAE6" w14:textId="4A94A97D" w:rsidR="00171068" w:rsidRPr="00302058" w:rsidRDefault="00574D45" w:rsidP="00171068">
            <w:pPr>
              <w:pStyle w:val="MTH1"/>
              <w:numPr>
                <w:ilvl w:val="0"/>
                <w:numId w:val="51"/>
              </w:numPr>
              <w:spacing w:after="0"/>
              <w:ind w:left="456" w:hanging="567"/>
              <w:contextualSpacing/>
              <w:jc w:val="both"/>
              <w:rPr>
                <w:rFonts w:ascii="Palatino Linotype" w:hAnsi="Palatino Linotype"/>
                <w:b/>
                <w:bCs/>
                <w:sz w:val="20"/>
              </w:rPr>
            </w:pPr>
            <w:commentRangeStart w:id="78"/>
            <w:r w:rsidRPr="00302058">
              <w:rPr>
                <w:rFonts w:ascii="Palatino Linotype" w:hAnsi="Palatino Linotype"/>
                <w:b/>
                <w:bCs/>
                <w:sz w:val="20"/>
              </w:rPr>
              <w:t xml:space="preserve">Interim Period </w:t>
            </w:r>
            <w:r w:rsidR="00B23C67" w:rsidRPr="00302058">
              <w:rPr>
                <w:rFonts w:ascii="Palatino Linotype" w:hAnsi="Palatino Linotype"/>
                <w:b/>
                <w:bCs/>
                <w:sz w:val="20"/>
              </w:rPr>
              <w:t>Undertakings</w:t>
            </w:r>
            <w:r w:rsidR="00171068" w:rsidRPr="00302058">
              <w:rPr>
                <w:rFonts w:ascii="Palatino Linotype" w:hAnsi="Palatino Linotype"/>
                <w:b/>
                <w:bCs/>
                <w:sz w:val="20"/>
              </w:rPr>
              <w:t>.</w:t>
            </w:r>
          </w:p>
          <w:p w14:paraId="35140B32" w14:textId="77777777" w:rsidR="00171068" w:rsidRPr="00302058" w:rsidRDefault="00171068" w:rsidP="008D0018">
            <w:pPr>
              <w:pStyle w:val="MTH2"/>
              <w:spacing w:after="0"/>
              <w:ind w:left="456"/>
              <w:contextualSpacing/>
              <w:rPr>
                <w:rFonts w:ascii="Palatino Linotype" w:eastAsia="PMingLiU" w:hAnsi="Palatino Linotype" w:cs="Calibri"/>
                <w:sz w:val="20"/>
                <w:szCs w:val="20"/>
                <w:u w:val="none"/>
                <w:lang w:val="id-ID"/>
              </w:rPr>
            </w:pPr>
          </w:p>
          <w:p w14:paraId="1438FC70" w14:textId="590F253A" w:rsidR="00B23C67" w:rsidRPr="00302058" w:rsidRDefault="00792C3D" w:rsidP="008D0018">
            <w:pPr>
              <w:pStyle w:val="MTH2"/>
              <w:numPr>
                <w:ilvl w:val="1"/>
                <w:numId w:val="51"/>
              </w:numPr>
              <w:spacing w:after="0"/>
              <w:ind w:left="456" w:hanging="567"/>
              <w:contextualSpacing/>
              <w:rPr>
                <w:rFonts w:ascii="Palatino Linotype" w:eastAsia="PMingLiU" w:hAnsi="Palatino Linotype" w:cs="Calibri"/>
                <w:sz w:val="20"/>
                <w:szCs w:val="20"/>
                <w:lang w:val="id-ID"/>
              </w:rPr>
            </w:pPr>
            <w:r w:rsidRPr="00302058">
              <w:rPr>
                <w:rFonts w:ascii="Palatino Linotype" w:hAnsi="Palatino Linotype" w:cs="Calibri"/>
                <w:sz w:val="20"/>
                <w:szCs w:val="20"/>
                <w:u w:val="none"/>
              </w:rPr>
              <w:t>During the Interim Period</w:t>
            </w:r>
            <w:r w:rsidR="00B23C67" w:rsidRPr="00302058">
              <w:rPr>
                <w:rFonts w:ascii="Palatino Linotype" w:hAnsi="Palatino Linotype" w:cs="Calibri"/>
                <w:sz w:val="20"/>
                <w:szCs w:val="20"/>
                <w:u w:val="none"/>
              </w:rPr>
              <w:t xml:space="preserve">, the Company </w:t>
            </w:r>
            <w:r w:rsidR="005D52DE" w:rsidRPr="00302058">
              <w:rPr>
                <w:rFonts w:ascii="Palatino Linotype" w:hAnsi="Palatino Linotype" w:cs="Calibri"/>
                <w:sz w:val="20"/>
                <w:szCs w:val="20"/>
                <w:u w:val="none"/>
              </w:rPr>
              <w:t xml:space="preserve">shall </w:t>
            </w:r>
            <w:r w:rsidR="00766054" w:rsidRPr="00302058">
              <w:rPr>
                <w:rFonts w:ascii="Palatino Linotype" w:hAnsi="Palatino Linotype" w:cs="Calibri"/>
                <w:sz w:val="20"/>
                <w:szCs w:val="20"/>
                <w:u w:val="none"/>
              </w:rPr>
              <w:t>not</w:t>
            </w:r>
            <w:r w:rsidR="0011213D" w:rsidRPr="00302058">
              <w:rPr>
                <w:rFonts w:ascii="Palatino Linotype" w:hAnsi="Palatino Linotype" w:cs="Calibri"/>
                <w:sz w:val="20"/>
                <w:szCs w:val="20"/>
                <w:u w:val="none"/>
              </w:rPr>
              <w:t>, and shall procure that the Existing Shareholders shall not,</w:t>
            </w:r>
            <w:r w:rsidR="00766054" w:rsidRPr="00302058">
              <w:rPr>
                <w:rFonts w:ascii="Palatino Linotype" w:hAnsi="Palatino Linotype" w:cs="Calibri"/>
                <w:sz w:val="20"/>
                <w:szCs w:val="20"/>
                <w:u w:val="none"/>
              </w:rPr>
              <w:t xml:space="preserve"> cause, </w:t>
            </w:r>
            <w:r w:rsidR="00003AB1" w:rsidRPr="00302058">
              <w:rPr>
                <w:rFonts w:ascii="Palatino Linotype" w:hAnsi="Palatino Linotype" w:cs="Calibri"/>
                <w:sz w:val="20"/>
                <w:szCs w:val="20"/>
                <w:u w:val="none"/>
              </w:rPr>
              <w:t>conduct</w:t>
            </w:r>
            <w:r w:rsidR="005D52DE" w:rsidRPr="00302058">
              <w:rPr>
                <w:rFonts w:ascii="Palatino Linotype" w:hAnsi="Palatino Linotype" w:cs="Calibri"/>
                <w:sz w:val="20"/>
                <w:szCs w:val="20"/>
                <w:u w:val="none"/>
              </w:rPr>
              <w:t xml:space="preserve"> </w:t>
            </w:r>
            <w:r w:rsidR="00766054" w:rsidRPr="00302058">
              <w:rPr>
                <w:rFonts w:ascii="Palatino Linotype" w:hAnsi="Palatino Linotype" w:cs="Calibri"/>
                <w:sz w:val="20"/>
                <w:szCs w:val="20"/>
                <w:u w:val="none"/>
              </w:rPr>
              <w:t xml:space="preserve">or </w:t>
            </w:r>
            <w:r w:rsidR="005D52DE" w:rsidRPr="00302058">
              <w:rPr>
                <w:rFonts w:ascii="Palatino Linotype" w:hAnsi="Palatino Linotype" w:cs="Calibri"/>
                <w:sz w:val="20"/>
                <w:szCs w:val="20"/>
                <w:u w:val="none"/>
              </w:rPr>
              <w:t xml:space="preserve">agree to </w:t>
            </w:r>
            <w:r w:rsidR="00003AB1" w:rsidRPr="00302058">
              <w:rPr>
                <w:rFonts w:ascii="Palatino Linotype" w:hAnsi="Palatino Linotype" w:cs="Calibri"/>
                <w:sz w:val="20"/>
                <w:szCs w:val="20"/>
                <w:u w:val="none"/>
              </w:rPr>
              <w:t>condu</w:t>
            </w:r>
            <w:r w:rsidR="00766054" w:rsidRPr="00302058">
              <w:rPr>
                <w:rFonts w:ascii="Palatino Linotype" w:hAnsi="Palatino Linotype" w:cs="Calibri"/>
                <w:sz w:val="20"/>
                <w:szCs w:val="20"/>
                <w:u w:val="none"/>
              </w:rPr>
              <w:t>c</w:t>
            </w:r>
            <w:r w:rsidR="00003AB1" w:rsidRPr="00302058">
              <w:rPr>
                <w:rFonts w:ascii="Palatino Linotype" w:hAnsi="Palatino Linotype" w:cs="Calibri"/>
                <w:sz w:val="20"/>
                <w:szCs w:val="20"/>
                <w:u w:val="none"/>
              </w:rPr>
              <w:t xml:space="preserve">t </w:t>
            </w:r>
            <w:r w:rsidR="005D52DE" w:rsidRPr="00302058">
              <w:rPr>
                <w:rFonts w:ascii="Palatino Linotype" w:hAnsi="Palatino Linotype" w:cs="Calibri"/>
                <w:sz w:val="20"/>
                <w:szCs w:val="20"/>
                <w:u w:val="none"/>
              </w:rPr>
              <w:t>any of the following matters without the prior written consent of the Subscriber</w:t>
            </w:r>
            <w:r w:rsidR="00B23C67" w:rsidRPr="00302058">
              <w:rPr>
                <w:rFonts w:ascii="Palatino Linotype" w:eastAsia="PMingLiU" w:hAnsi="Palatino Linotype" w:cs="Calibri"/>
                <w:sz w:val="20"/>
                <w:szCs w:val="20"/>
                <w:u w:val="none"/>
              </w:rPr>
              <w:t>:</w:t>
            </w:r>
            <w:commentRangeEnd w:id="78"/>
            <w:r w:rsidR="00190F61">
              <w:rPr>
                <w:rStyle w:val="CommentReference"/>
                <w:rFonts w:ascii="Cambria" w:eastAsia="MS Mincho" w:hAnsi="Cambria"/>
                <w:u w:val="none"/>
                <w:lang w:val="en-ID" w:eastAsia="en-US"/>
              </w:rPr>
              <w:commentReference w:id="78"/>
            </w:r>
          </w:p>
          <w:p w14:paraId="6939150C" w14:textId="77777777" w:rsidR="00B23C67" w:rsidRPr="00302058" w:rsidRDefault="00B23C67" w:rsidP="00B23C67">
            <w:pPr>
              <w:pStyle w:val="Btext"/>
              <w:spacing w:after="0"/>
              <w:ind w:firstLine="0"/>
              <w:contextualSpacing/>
              <w:rPr>
                <w:rFonts w:ascii="Palatino Linotype" w:eastAsia="PMingLiU" w:hAnsi="Palatino Linotype" w:cs="Calibri"/>
                <w:sz w:val="20"/>
                <w:szCs w:val="20"/>
                <w:lang w:val="id-ID"/>
              </w:rPr>
            </w:pPr>
          </w:p>
          <w:p w14:paraId="4DE96EAF" w14:textId="689E0620" w:rsidR="00B23C67" w:rsidRPr="00302058" w:rsidRDefault="005D52DE" w:rsidP="008D0018">
            <w:pPr>
              <w:pStyle w:val="Btext"/>
              <w:numPr>
                <w:ilvl w:val="1"/>
                <w:numId w:val="69"/>
              </w:numPr>
              <w:spacing w:after="0"/>
              <w:ind w:left="888" w:hanging="426"/>
              <w:contextualSpacing/>
              <w:rPr>
                <w:rFonts w:ascii="Palatino Linotype" w:hAnsi="Palatino Linotype" w:cs="Calibri"/>
                <w:sz w:val="20"/>
                <w:szCs w:val="20"/>
                <w:lang w:val="id-ID"/>
              </w:rPr>
            </w:pPr>
            <w:r w:rsidRPr="00302058">
              <w:rPr>
                <w:rFonts w:ascii="Palatino Linotype" w:hAnsi="Palatino Linotype" w:cs="Calibri"/>
                <w:sz w:val="20"/>
                <w:szCs w:val="20"/>
              </w:rPr>
              <w:lastRenderedPageBreak/>
              <w:t>any change of</w:t>
            </w:r>
            <w:r w:rsidR="000B1DC4" w:rsidRPr="00302058">
              <w:rPr>
                <w:rFonts w:ascii="Palatino Linotype" w:hAnsi="Palatino Linotype" w:cs="Calibri"/>
                <w:sz w:val="20"/>
                <w:szCs w:val="20"/>
              </w:rPr>
              <w:t xml:space="preserve"> its</w:t>
            </w:r>
            <w:r w:rsidR="00B23C67" w:rsidRPr="00302058">
              <w:rPr>
                <w:rFonts w:ascii="Palatino Linotype" w:hAnsi="Palatino Linotype" w:cs="Calibri"/>
                <w:sz w:val="20"/>
                <w:szCs w:val="20"/>
              </w:rPr>
              <w:t xml:space="preserve"> </w:t>
            </w:r>
            <w:r w:rsidR="00110DE6" w:rsidRPr="00302058">
              <w:rPr>
                <w:rFonts w:ascii="Palatino Linotype" w:hAnsi="Palatino Linotype" w:cs="Calibri"/>
                <w:sz w:val="20"/>
                <w:szCs w:val="20"/>
              </w:rPr>
              <w:t>A</w:t>
            </w:r>
            <w:r w:rsidR="00B23C67" w:rsidRPr="00302058">
              <w:rPr>
                <w:rFonts w:ascii="Palatino Linotype" w:hAnsi="Palatino Linotype" w:cs="Calibri"/>
                <w:sz w:val="20"/>
                <w:szCs w:val="20"/>
              </w:rPr>
              <w:t xml:space="preserve">rticles of </w:t>
            </w:r>
            <w:r w:rsidR="00110DE6" w:rsidRPr="00302058">
              <w:rPr>
                <w:rFonts w:ascii="Palatino Linotype" w:hAnsi="Palatino Linotype" w:cs="Calibri"/>
                <w:sz w:val="20"/>
                <w:szCs w:val="20"/>
              </w:rPr>
              <w:t>A</w:t>
            </w:r>
            <w:r w:rsidR="00B23C67" w:rsidRPr="00302058">
              <w:rPr>
                <w:rFonts w:ascii="Palatino Linotype" w:hAnsi="Palatino Linotype" w:cs="Calibri"/>
                <w:sz w:val="20"/>
                <w:szCs w:val="20"/>
              </w:rPr>
              <w:t>ssociation;</w:t>
            </w:r>
          </w:p>
          <w:p w14:paraId="0F481D0C" w14:textId="77777777" w:rsidR="00B23C67" w:rsidRPr="00302058" w:rsidRDefault="00B23C67" w:rsidP="00B23C67">
            <w:pPr>
              <w:pStyle w:val="Btext"/>
              <w:spacing w:after="0"/>
              <w:ind w:left="603" w:hanging="283"/>
              <w:contextualSpacing/>
              <w:rPr>
                <w:rFonts w:ascii="Palatino Linotype" w:hAnsi="Palatino Linotype" w:cs="Calibri"/>
                <w:sz w:val="20"/>
                <w:szCs w:val="20"/>
                <w:lang w:val="id-ID"/>
              </w:rPr>
            </w:pPr>
          </w:p>
          <w:p w14:paraId="5C8F174B" w14:textId="6164E32B" w:rsidR="00B23C67" w:rsidRPr="00302058" w:rsidRDefault="00F923A3" w:rsidP="008D0018">
            <w:pPr>
              <w:pStyle w:val="Btext"/>
              <w:numPr>
                <w:ilvl w:val="1"/>
                <w:numId w:val="69"/>
              </w:numPr>
              <w:spacing w:after="0"/>
              <w:ind w:left="888" w:hanging="426"/>
              <w:contextualSpacing/>
              <w:rPr>
                <w:rFonts w:ascii="Palatino Linotype" w:eastAsia="PMingLiU" w:hAnsi="Palatino Linotype" w:cs="Calibri"/>
                <w:sz w:val="20"/>
                <w:szCs w:val="20"/>
                <w:lang w:val="id-ID"/>
              </w:rPr>
            </w:pPr>
            <w:r w:rsidRPr="00302058">
              <w:rPr>
                <w:rFonts w:ascii="Palatino Linotype" w:eastAsia="PMingLiU" w:hAnsi="Palatino Linotype" w:cs="Calibri"/>
                <w:sz w:val="20"/>
                <w:szCs w:val="20"/>
              </w:rPr>
              <w:t xml:space="preserve">any </w:t>
            </w:r>
            <w:r w:rsidR="00770B89" w:rsidRPr="00302058">
              <w:rPr>
                <w:rFonts w:ascii="Palatino Linotype" w:eastAsia="PMingLiU" w:hAnsi="Palatino Linotype" w:cs="Calibri"/>
                <w:sz w:val="20"/>
                <w:szCs w:val="20"/>
              </w:rPr>
              <w:t xml:space="preserve">alteration to the Company’s </w:t>
            </w:r>
            <w:r w:rsidR="00B23C67" w:rsidRPr="00302058">
              <w:rPr>
                <w:rFonts w:ascii="Palatino Linotype" w:eastAsia="PMingLiU" w:hAnsi="Palatino Linotype" w:cs="Calibri"/>
                <w:sz w:val="20"/>
                <w:szCs w:val="20"/>
              </w:rPr>
              <w:t xml:space="preserve">present business </w:t>
            </w:r>
            <w:r w:rsidR="00B23C67" w:rsidRPr="00302058">
              <w:rPr>
                <w:rFonts w:ascii="Palatino Linotype" w:hAnsi="Palatino Linotype" w:cs="Calibri"/>
                <w:sz w:val="20"/>
                <w:szCs w:val="20"/>
              </w:rPr>
              <w:t>policies</w:t>
            </w:r>
            <w:r w:rsidR="00B23C67" w:rsidRPr="00302058">
              <w:rPr>
                <w:rFonts w:ascii="Palatino Linotype" w:eastAsia="PMingLiU" w:hAnsi="Palatino Linotype" w:cs="Calibri"/>
                <w:sz w:val="20"/>
                <w:szCs w:val="20"/>
              </w:rPr>
              <w:t xml:space="preserve"> (both short term and long term) relating to the operation of their business;</w:t>
            </w:r>
          </w:p>
          <w:p w14:paraId="787D9273" w14:textId="77777777" w:rsidR="00B23C67" w:rsidRPr="00302058" w:rsidRDefault="00B23C67" w:rsidP="00B23C67">
            <w:pPr>
              <w:pStyle w:val="Btext"/>
              <w:spacing w:after="0"/>
              <w:ind w:left="603" w:hanging="283"/>
              <w:contextualSpacing/>
              <w:rPr>
                <w:rFonts w:ascii="Palatino Linotype" w:eastAsia="PMingLiU" w:hAnsi="Palatino Linotype" w:cs="Calibri"/>
                <w:sz w:val="20"/>
                <w:szCs w:val="20"/>
                <w:lang w:val="id-ID"/>
              </w:rPr>
            </w:pPr>
          </w:p>
          <w:p w14:paraId="04684FCD" w14:textId="776A4E11" w:rsidR="00B23C67" w:rsidRPr="00302058" w:rsidRDefault="00F923A3" w:rsidP="008D0018">
            <w:pPr>
              <w:pStyle w:val="Btext"/>
              <w:numPr>
                <w:ilvl w:val="1"/>
                <w:numId w:val="69"/>
              </w:numPr>
              <w:spacing w:after="0"/>
              <w:ind w:left="888" w:hanging="426"/>
              <w:contextualSpacing/>
              <w:rPr>
                <w:rFonts w:ascii="Palatino Linotype" w:hAnsi="Palatino Linotype" w:cs="Calibri"/>
                <w:sz w:val="20"/>
                <w:szCs w:val="20"/>
              </w:rPr>
            </w:pPr>
            <w:r w:rsidRPr="00302058">
              <w:rPr>
                <w:rFonts w:ascii="Palatino Linotype" w:hAnsi="Palatino Linotype" w:cs="Calibri"/>
                <w:sz w:val="20"/>
                <w:szCs w:val="20"/>
              </w:rPr>
              <w:t xml:space="preserve">any </w:t>
            </w:r>
            <w:r w:rsidR="005D52DE" w:rsidRPr="00302058">
              <w:rPr>
                <w:rFonts w:ascii="Palatino Linotype" w:hAnsi="Palatino Linotype" w:cs="Calibri"/>
                <w:sz w:val="20"/>
                <w:szCs w:val="20"/>
              </w:rPr>
              <w:t xml:space="preserve">reduction of </w:t>
            </w:r>
            <w:r w:rsidR="00B23C67" w:rsidRPr="00302058">
              <w:rPr>
                <w:rFonts w:ascii="Palatino Linotype" w:hAnsi="Palatino Linotype" w:cs="Calibri"/>
                <w:sz w:val="20"/>
                <w:szCs w:val="20"/>
              </w:rPr>
              <w:t>share capital, or transfer an amount to its share capital account from any of its other accounts, or allot</w:t>
            </w:r>
            <w:r w:rsidR="005D52DE" w:rsidRPr="00302058">
              <w:rPr>
                <w:rFonts w:ascii="Palatino Linotype" w:hAnsi="Palatino Linotype" w:cs="Calibri"/>
                <w:sz w:val="20"/>
                <w:szCs w:val="20"/>
              </w:rPr>
              <w:t>ment</w:t>
            </w:r>
            <w:r w:rsidR="00B23C67" w:rsidRPr="00302058">
              <w:rPr>
                <w:rFonts w:ascii="Palatino Linotype" w:hAnsi="Palatino Linotype" w:cs="Calibri"/>
                <w:sz w:val="20"/>
                <w:szCs w:val="20"/>
              </w:rPr>
              <w:t xml:space="preserve"> or issu</w:t>
            </w:r>
            <w:r w:rsidR="005D52DE" w:rsidRPr="00302058">
              <w:rPr>
                <w:rFonts w:ascii="Palatino Linotype" w:hAnsi="Palatino Linotype" w:cs="Calibri"/>
                <w:sz w:val="20"/>
                <w:szCs w:val="20"/>
              </w:rPr>
              <w:t>ance of</w:t>
            </w:r>
            <w:r w:rsidR="00B23C67" w:rsidRPr="00302058">
              <w:rPr>
                <w:rFonts w:ascii="Palatino Linotype" w:hAnsi="Palatino Linotype" w:cs="Calibri"/>
                <w:sz w:val="20"/>
                <w:szCs w:val="20"/>
              </w:rPr>
              <w:t xml:space="preserve"> any shares or any securities or loan capital convertible into shares, or purchase, </w:t>
            </w:r>
            <w:r w:rsidR="00A97B32" w:rsidRPr="00302058">
              <w:rPr>
                <w:rFonts w:ascii="Palatino Linotype" w:hAnsi="Palatino Linotype" w:cs="Calibri"/>
                <w:sz w:val="20"/>
                <w:szCs w:val="20"/>
              </w:rPr>
              <w:t>redemption</w:t>
            </w:r>
            <w:r w:rsidR="00B23C67" w:rsidRPr="00302058">
              <w:rPr>
                <w:rFonts w:ascii="Palatino Linotype" w:hAnsi="Palatino Linotype" w:cs="Calibri"/>
                <w:sz w:val="20"/>
                <w:szCs w:val="20"/>
              </w:rPr>
              <w:t>, retire</w:t>
            </w:r>
            <w:r w:rsidR="00A97B32" w:rsidRPr="00302058">
              <w:rPr>
                <w:rFonts w:ascii="Palatino Linotype" w:hAnsi="Palatino Linotype" w:cs="Calibri"/>
                <w:sz w:val="20"/>
                <w:szCs w:val="20"/>
              </w:rPr>
              <w:t>ment</w:t>
            </w:r>
            <w:r w:rsidR="00B23C67" w:rsidRPr="00302058">
              <w:rPr>
                <w:rFonts w:ascii="Palatino Linotype" w:hAnsi="Palatino Linotype" w:cs="Calibri"/>
                <w:sz w:val="20"/>
                <w:szCs w:val="20"/>
              </w:rPr>
              <w:t xml:space="preserve"> or </w:t>
            </w:r>
            <w:r w:rsidR="00A97B32" w:rsidRPr="00302058">
              <w:rPr>
                <w:rFonts w:ascii="Palatino Linotype" w:hAnsi="Palatino Linotype" w:cs="Calibri"/>
                <w:sz w:val="20"/>
                <w:szCs w:val="20"/>
              </w:rPr>
              <w:t xml:space="preserve">acquisition of </w:t>
            </w:r>
            <w:r w:rsidR="00B23C67" w:rsidRPr="00302058">
              <w:rPr>
                <w:rFonts w:ascii="Palatino Linotype" w:hAnsi="Palatino Linotype" w:cs="Calibri"/>
                <w:sz w:val="20"/>
                <w:szCs w:val="20"/>
              </w:rPr>
              <w:t xml:space="preserve">any </w:t>
            </w:r>
            <w:r w:rsidR="00A97B32" w:rsidRPr="00302058">
              <w:rPr>
                <w:rFonts w:ascii="Palatino Linotype" w:hAnsi="Palatino Linotype" w:cs="Calibri"/>
                <w:sz w:val="20"/>
                <w:szCs w:val="20"/>
              </w:rPr>
              <w:t xml:space="preserve">Company </w:t>
            </w:r>
            <w:r w:rsidR="00B23C67" w:rsidRPr="00302058">
              <w:rPr>
                <w:rFonts w:ascii="Palatino Linotype" w:hAnsi="Palatino Linotype" w:cs="Calibri"/>
                <w:sz w:val="20"/>
                <w:szCs w:val="20"/>
              </w:rPr>
              <w:t>shares or securities</w:t>
            </w:r>
            <w:r w:rsidR="00C54B8B" w:rsidRPr="00302058">
              <w:rPr>
                <w:rFonts w:ascii="Palatino Linotype" w:hAnsi="Palatino Linotype" w:cs="Calibri"/>
                <w:sz w:val="20"/>
                <w:szCs w:val="20"/>
              </w:rPr>
              <w:t>,</w:t>
            </w:r>
            <w:r w:rsidR="00B23C67" w:rsidRPr="00302058">
              <w:rPr>
                <w:rFonts w:ascii="Palatino Linotype" w:hAnsi="Palatino Linotype" w:cs="Calibri"/>
                <w:sz w:val="20"/>
                <w:szCs w:val="20"/>
              </w:rPr>
              <w:t xml:space="preserve"> or </w:t>
            </w:r>
            <w:r w:rsidR="00C54B8B" w:rsidRPr="00302058">
              <w:rPr>
                <w:rFonts w:ascii="Palatino Linotype" w:hAnsi="Palatino Linotype" w:cs="Calibri"/>
                <w:sz w:val="20"/>
                <w:szCs w:val="20"/>
              </w:rPr>
              <w:t xml:space="preserve">sale </w:t>
            </w:r>
            <w:r w:rsidR="00B23C67" w:rsidRPr="00302058">
              <w:rPr>
                <w:rFonts w:ascii="Palatino Linotype" w:hAnsi="Palatino Linotype" w:cs="Calibri"/>
                <w:sz w:val="20"/>
                <w:szCs w:val="20"/>
              </w:rPr>
              <w:t xml:space="preserve">or </w:t>
            </w:r>
            <w:r w:rsidR="00C54B8B" w:rsidRPr="00302058">
              <w:rPr>
                <w:rFonts w:ascii="Palatino Linotype" w:hAnsi="Palatino Linotype" w:cs="Calibri"/>
                <w:sz w:val="20"/>
                <w:szCs w:val="20"/>
              </w:rPr>
              <w:t xml:space="preserve">provision of </w:t>
            </w:r>
            <w:r w:rsidR="00B23C67" w:rsidRPr="00302058">
              <w:rPr>
                <w:rFonts w:ascii="Palatino Linotype" w:hAnsi="Palatino Linotype" w:cs="Calibri"/>
                <w:sz w:val="20"/>
                <w:szCs w:val="20"/>
              </w:rPr>
              <w:t xml:space="preserve">any option, right to purchase, mortgage, charge, pledge, lien or other form of </w:t>
            </w:r>
            <w:r w:rsidR="009C46A8" w:rsidRPr="00302058">
              <w:rPr>
                <w:rFonts w:ascii="Palatino Linotype" w:hAnsi="Palatino Linotype" w:cs="Calibri"/>
                <w:sz w:val="20"/>
                <w:szCs w:val="20"/>
              </w:rPr>
              <w:t xml:space="preserve">security interests </w:t>
            </w:r>
            <w:r w:rsidR="00B23C67" w:rsidRPr="00302058">
              <w:rPr>
                <w:rFonts w:ascii="Palatino Linotype" w:hAnsi="Palatino Linotype" w:cs="Calibri"/>
                <w:sz w:val="20"/>
                <w:szCs w:val="20"/>
              </w:rPr>
              <w:t>or encumbrance over any such shares or securities;</w:t>
            </w:r>
          </w:p>
          <w:p w14:paraId="30CA0EEA" w14:textId="77777777" w:rsidR="00B23C67" w:rsidRPr="00302058" w:rsidRDefault="00B23C67" w:rsidP="00B23C67">
            <w:pPr>
              <w:pStyle w:val="Btext"/>
              <w:spacing w:after="0"/>
              <w:ind w:firstLine="0"/>
              <w:contextualSpacing/>
              <w:rPr>
                <w:rFonts w:ascii="Palatino Linotype" w:hAnsi="Palatino Linotype" w:cs="Calibri"/>
                <w:sz w:val="20"/>
                <w:szCs w:val="20"/>
                <w:lang w:val="id-ID"/>
              </w:rPr>
            </w:pPr>
          </w:p>
          <w:p w14:paraId="52AAFDA0" w14:textId="530E9301" w:rsidR="00B23C67" w:rsidRPr="00302058" w:rsidRDefault="00895F9F" w:rsidP="008D0018">
            <w:pPr>
              <w:pStyle w:val="Btext"/>
              <w:numPr>
                <w:ilvl w:val="1"/>
                <w:numId w:val="69"/>
              </w:numPr>
              <w:spacing w:after="0"/>
              <w:ind w:left="888" w:hanging="426"/>
              <w:contextualSpacing/>
              <w:rPr>
                <w:rFonts w:ascii="Palatino Linotype" w:hAnsi="Palatino Linotype" w:cs="Calibri"/>
                <w:sz w:val="20"/>
                <w:szCs w:val="20"/>
                <w:lang w:val="id-ID"/>
              </w:rPr>
            </w:pPr>
            <w:r w:rsidRPr="00302058">
              <w:rPr>
                <w:rFonts w:ascii="Palatino Linotype" w:hAnsi="Palatino Linotype" w:cs="Calibri"/>
                <w:sz w:val="20"/>
                <w:szCs w:val="20"/>
              </w:rPr>
              <w:t xml:space="preserve">the entry </w:t>
            </w:r>
            <w:r w:rsidR="00B23C67" w:rsidRPr="00302058">
              <w:rPr>
                <w:rFonts w:ascii="Palatino Linotype" w:hAnsi="Palatino Linotype" w:cs="Calibri"/>
                <w:sz w:val="20"/>
                <w:szCs w:val="20"/>
              </w:rPr>
              <w:t>into a material capital commitment or encumber any assets or dispose of any assets other than in the ordinary course of business or make any unusual or extraordinary expenditures;</w:t>
            </w:r>
          </w:p>
          <w:p w14:paraId="04D0BC12" w14:textId="77777777" w:rsidR="00B23C67" w:rsidRPr="00302058" w:rsidRDefault="00B23C67" w:rsidP="00B23C67">
            <w:pPr>
              <w:pStyle w:val="Btext"/>
              <w:spacing w:after="0"/>
              <w:ind w:firstLine="0"/>
              <w:contextualSpacing/>
              <w:rPr>
                <w:rFonts w:ascii="Palatino Linotype" w:hAnsi="Palatino Linotype" w:cs="Calibri"/>
                <w:sz w:val="20"/>
                <w:szCs w:val="20"/>
                <w:lang w:val="id-ID"/>
              </w:rPr>
            </w:pPr>
          </w:p>
          <w:p w14:paraId="56CBA2F4" w14:textId="23222786" w:rsidR="00B23C67" w:rsidRPr="00302058" w:rsidRDefault="00C87A5F" w:rsidP="008D0018">
            <w:pPr>
              <w:pStyle w:val="Btext"/>
              <w:numPr>
                <w:ilvl w:val="1"/>
                <w:numId w:val="69"/>
              </w:numPr>
              <w:spacing w:after="0"/>
              <w:ind w:left="888" w:hanging="426"/>
              <w:contextualSpacing/>
              <w:rPr>
                <w:rFonts w:ascii="Palatino Linotype" w:hAnsi="Palatino Linotype" w:cs="Calibri"/>
                <w:sz w:val="20"/>
                <w:szCs w:val="20"/>
                <w:lang w:val="id-ID"/>
              </w:rPr>
            </w:pPr>
            <w:r w:rsidRPr="00302058">
              <w:rPr>
                <w:rFonts w:ascii="Palatino Linotype" w:hAnsi="Palatino Linotype" w:cs="Calibri"/>
                <w:sz w:val="20"/>
                <w:szCs w:val="20"/>
              </w:rPr>
              <w:t xml:space="preserve">the entry </w:t>
            </w:r>
            <w:r w:rsidR="00B23C67" w:rsidRPr="00302058">
              <w:rPr>
                <w:rFonts w:ascii="Palatino Linotype" w:hAnsi="Palatino Linotype" w:cs="Calibri"/>
                <w:sz w:val="20"/>
                <w:szCs w:val="20"/>
              </w:rPr>
              <w:t xml:space="preserve">into or </w:t>
            </w:r>
            <w:r w:rsidRPr="00302058">
              <w:rPr>
                <w:rFonts w:ascii="Palatino Linotype" w:hAnsi="Palatino Linotype" w:cs="Calibri"/>
                <w:sz w:val="20"/>
                <w:szCs w:val="20"/>
              </w:rPr>
              <w:t xml:space="preserve">termination of </w:t>
            </w:r>
            <w:r w:rsidR="00B23C67" w:rsidRPr="00302058">
              <w:rPr>
                <w:rFonts w:ascii="Palatino Linotype" w:hAnsi="Palatino Linotype" w:cs="Calibri"/>
                <w:sz w:val="20"/>
                <w:szCs w:val="20"/>
              </w:rPr>
              <w:t>any material contract or commitment;</w:t>
            </w:r>
            <w:r w:rsidR="00B60C32" w:rsidRPr="00302058">
              <w:rPr>
                <w:rFonts w:ascii="Palatino Linotype" w:hAnsi="Palatino Linotype" w:cs="Calibri"/>
                <w:sz w:val="20"/>
                <w:szCs w:val="20"/>
              </w:rPr>
              <w:t xml:space="preserve"> </w:t>
            </w:r>
          </w:p>
          <w:p w14:paraId="5D374F1E" w14:textId="77777777" w:rsidR="00B23C67" w:rsidRPr="00302058" w:rsidRDefault="00B23C67" w:rsidP="00B23C67">
            <w:pPr>
              <w:pStyle w:val="Btext"/>
              <w:spacing w:after="0"/>
              <w:ind w:left="603" w:hanging="283"/>
              <w:contextualSpacing/>
              <w:rPr>
                <w:rFonts w:ascii="Palatino Linotype" w:hAnsi="Palatino Linotype" w:cs="Calibri"/>
                <w:sz w:val="20"/>
                <w:szCs w:val="20"/>
                <w:lang w:val="id-ID"/>
              </w:rPr>
            </w:pPr>
          </w:p>
          <w:p w14:paraId="2DE321FE" w14:textId="3CFED3FA" w:rsidR="00B23C67" w:rsidRPr="00302058" w:rsidRDefault="00007BAA" w:rsidP="00463381">
            <w:pPr>
              <w:pStyle w:val="Btext"/>
              <w:numPr>
                <w:ilvl w:val="1"/>
                <w:numId w:val="69"/>
              </w:numPr>
              <w:spacing w:after="0"/>
              <w:ind w:left="888" w:hanging="426"/>
              <w:contextualSpacing/>
              <w:rPr>
                <w:rFonts w:ascii="Palatino Linotype" w:hAnsi="Palatino Linotype" w:cs="Calibri"/>
                <w:sz w:val="20"/>
                <w:szCs w:val="20"/>
              </w:rPr>
            </w:pPr>
            <w:r w:rsidRPr="00302058">
              <w:rPr>
                <w:rFonts w:ascii="Palatino Linotype" w:hAnsi="Palatino Linotype" w:cs="Calibri"/>
                <w:sz w:val="20"/>
                <w:szCs w:val="20"/>
              </w:rPr>
              <w:t xml:space="preserve">the entry into any scheme or plan of arrangement, reconstruction, merger and consolidation </w:t>
            </w:r>
            <w:r w:rsidR="00B23C67" w:rsidRPr="00302058">
              <w:rPr>
                <w:rFonts w:ascii="Palatino Linotype" w:hAnsi="Palatino Linotype" w:cs="Calibri"/>
                <w:sz w:val="20"/>
                <w:szCs w:val="20"/>
              </w:rPr>
              <w:t xml:space="preserve">or </w:t>
            </w:r>
            <w:r w:rsidR="00E37264" w:rsidRPr="00302058">
              <w:rPr>
                <w:rFonts w:ascii="Palatino Linotype" w:hAnsi="Palatino Linotype" w:cs="Calibri"/>
                <w:sz w:val="20"/>
                <w:szCs w:val="20"/>
              </w:rPr>
              <w:t xml:space="preserve">the acquisition of </w:t>
            </w:r>
            <w:r w:rsidR="005870CA" w:rsidRPr="00302058">
              <w:rPr>
                <w:rFonts w:ascii="Palatino Linotype" w:hAnsi="Palatino Linotype" w:cs="Calibri"/>
                <w:sz w:val="20"/>
                <w:szCs w:val="20"/>
              </w:rPr>
              <w:t xml:space="preserve">a portion </w:t>
            </w:r>
            <w:r w:rsidR="00B23C67" w:rsidRPr="00302058">
              <w:rPr>
                <w:rFonts w:ascii="Palatino Linotype" w:hAnsi="Palatino Linotype" w:cs="Calibri"/>
                <w:sz w:val="20"/>
                <w:szCs w:val="20"/>
              </w:rPr>
              <w:t>or all of the shares</w:t>
            </w:r>
            <w:r w:rsidR="00CD7A95" w:rsidRPr="00302058">
              <w:rPr>
                <w:rFonts w:ascii="Palatino Linotype" w:hAnsi="Palatino Linotype" w:cs="Calibri"/>
                <w:sz w:val="20"/>
                <w:szCs w:val="20"/>
              </w:rPr>
              <w:t>, equity interests,</w:t>
            </w:r>
            <w:r w:rsidR="00B23C67" w:rsidRPr="00302058">
              <w:rPr>
                <w:rFonts w:ascii="Palatino Linotype" w:hAnsi="Palatino Linotype" w:cs="Calibri"/>
                <w:sz w:val="20"/>
                <w:szCs w:val="20"/>
              </w:rPr>
              <w:t xml:space="preserve"> business</w:t>
            </w:r>
            <w:r w:rsidR="00CD7A95" w:rsidRPr="00302058">
              <w:rPr>
                <w:rFonts w:ascii="Palatino Linotype" w:hAnsi="Palatino Linotype" w:cs="Calibri"/>
                <w:sz w:val="20"/>
                <w:szCs w:val="20"/>
              </w:rPr>
              <w:t>,</w:t>
            </w:r>
            <w:r w:rsidR="00B23C67" w:rsidRPr="00302058">
              <w:rPr>
                <w:rFonts w:ascii="Palatino Linotype" w:hAnsi="Palatino Linotype" w:cs="Calibri"/>
                <w:sz w:val="20"/>
                <w:szCs w:val="20"/>
              </w:rPr>
              <w:t xml:space="preserve"> or assets of any other person, firm, association, corporation or business </w:t>
            </w:r>
            <w:r w:rsidR="00B60C32" w:rsidRPr="00302058">
              <w:rPr>
                <w:rFonts w:ascii="Palatino Linotype" w:hAnsi="Palatino Linotype" w:cs="Calibri"/>
                <w:sz w:val="20"/>
                <w:szCs w:val="20"/>
              </w:rPr>
              <w:t>organization</w:t>
            </w:r>
            <w:r w:rsidR="00A0501B" w:rsidRPr="00302058">
              <w:rPr>
                <w:rFonts w:ascii="Palatino Linotype" w:hAnsi="Palatino Linotype" w:cs="Calibri"/>
                <w:sz w:val="20"/>
                <w:szCs w:val="20"/>
              </w:rPr>
              <w:t>;</w:t>
            </w:r>
            <w:r w:rsidR="008938D9" w:rsidRPr="00302058">
              <w:rPr>
                <w:rFonts w:ascii="Palatino Linotype" w:hAnsi="Palatino Linotype" w:cs="Calibri"/>
                <w:sz w:val="20"/>
                <w:szCs w:val="20"/>
              </w:rPr>
              <w:t xml:space="preserve"> </w:t>
            </w:r>
          </w:p>
          <w:p w14:paraId="54B80A86" w14:textId="77777777" w:rsidR="00A0501B" w:rsidRPr="00302058" w:rsidRDefault="00A0501B" w:rsidP="008D0018">
            <w:pPr>
              <w:pStyle w:val="ListParagraph"/>
              <w:rPr>
                <w:rFonts w:ascii="Palatino Linotype" w:hAnsi="Palatino Linotype" w:cs="Calibri"/>
                <w:sz w:val="20"/>
                <w:szCs w:val="20"/>
              </w:rPr>
            </w:pPr>
          </w:p>
          <w:p w14:paraId="0FAC013C" w14:textId="7BC93E1D" w:rsidR="00A0501B" w:rsidRPr="00302058" w:rsidRDefault="00A0501B" w:rsidP="00463381">
            <w:pPr>
              <w:pStyle w:val="Btext"/>
              <w:numPr>
                <w:ilvl w:val="1"/>
                <w:numId w:val="69"/>
              </w:numPr>
              <w:spacing w:after="0"/>
              <w:ind w:left="888" w:hanging="426"/>
              <w:contextualSpacing/>
              <w:rPr>
                <w:rFonts w:ascii="Palatino Linotype" w:hAnsi="Palatino Linotype" w:cs="Calibri"/>
                <w:sz w:val="20"/>
                <w:szCs w:val="20"/>
              </w:rPr>
            </w:pPr>
            <w:r w:rsidRPr="00302058">
              <w:rPr>
                <w:rFonts w:ascii="Palatino Linotype" w:hAnsi="Palatino Linotype" w:cs="Calibri"/>
                <w:sz w:val="20"/>
                <w:szCs w:val="20"/>
              </w:rPr>
              <w:t xml:space="preserve">any winding up or liquidation of the Company; </w:t>
            </w:r>
            <w:r w:rsidR="00315058" w:rsidRPr="00302058">
              <w:rPr>
                <w:rFonts w:ascii="Palatino Linotype" w:hAnsi="Palatino Linotype" w:cs="Calibri"/>
                <w:sz w:val="20"/>
                <w:szCs w:val="20"/>
              </w:rPr>
              <w:t>and</w:t>
            </w:r>
          </w:p>
          <w:p w14:paraId="156973BC" w14:textId="77777777" w:rsidR="008938D9" w:rsidRPr="00302058" w:rsidRDefault="008938D9" w:rsidP="008D0018">
            <w:pPr>
              <w:pStyle w:val="ListParagraph"/>
              <w:rPr>
                <w:rFonts w:ascii="Palatino Linotype" w:hAnsi="Palatino Linotype" w:cs="Calibri"/>
                <w:sz w:val="20"/>
                <w:szCs w:val="20"/>
              </w:rPr>
            </w:pPr>
          </w:p>
          <w:p w14:paraId="1DA671D3" w14:textId="536647EC" w:rsidR="008938D9" w:rsidRPr="00302058" w:rsidRDefault="00995FA5" w:rsidP="008D0018">
            <w:pPr>
              <w:pStyle w:val="Btext"/>
              <w:numPr>
                <w:ilvl w:val="1"/>
                <w:numId w:val="69"/>
              </w:numPr>
              <w:spacing w:after="0"/>
              <w:ind w:left="888" w:hanging="426"/>
              <w:contextualSpacing/>
              <w:rPr>
                <w:rFonts w:ascii="Palatino Linotype" w:hAnsi="Palatino Linotype" w:cs="Calibri"/>
              </w:rPr>
            </w:pPr>
            <w:r w:rsidRPr="00302058">
              <w:rPr>
                <w:rFonts w:ascii="Palatino Linotype" w:hAnsi="Palatino Linotype" w:cs="Calibri"/>
                <w:sz w:val="20"/>
                <w:szCs w:val="20"/>
              </w:rPr>
              <w:t>any cancellation, release or assignment of any material indebtedness owed to the Company or any claims held by it except, in each case, in the ordinary course of business</w:t>
            </w:r>
            <w:r w:rsidR="00315058" w:rsidRPr="00302058">
              <w:rPr>
                <w:rFonts w:ascii="Palatino Linotype" w:hAnsi="Palatino Linotype" w:cs="Calibri"/>
                <w:sz w:val="20"/>
                <w:szCs w:val="20"/>
              </w:rPr>
              <w:t>.</w:t>
            </w:r>
          </w:p>
          <w:p w14:paraId="5F7726CB" w14:textId="77777777" w:rsidR="00B23C67" w:rsidRPr="00302058" w:rsidRDefault="00B23C67" w:rsidP="008D0018">
            <w:pPr>
              <w:pStyle w:val="level3"/>
              <w:numPr>
                <w:ilvl w:val="0"/>
                <w:numId w:val="0"/>
              </w:numPr>
              <w:spacing w:before="0" w:line="240" w:lineRule="auto"/>
              <w:jc w:val="both"/>
              <w:rPr>
                <w:rFonts w:ascii="Palatino Linotype" w:hAnsi="Palatino Linotype" w:cs="Calibri"/>
                <w:lang w:val="id-ID"/>
              </w:rPr>
            </w:pPr>
          </w:p>
          <w:p w14:paraId="548BE5C4" w14:textId="29BFD5ED" w:rsidR="00B60C32" w:rsidRPr="00302058" w:rsidRDefault="00792C3D" w:rsidP="00526E1D">
            <w:pPr>
              <w:pStyle w:val="MTH2"/>
              <w:numPr>
                <w:ilvl w:val="1"/>
                <w:numId w:val="51"/>
              </w:numPr>
              <w:spacing w:after="0"/>
              <w:ind w:left="456" w:hanging="567"/>
              <w:contextualSpacing/>
              <w:rPr>
                <w:rFonts w:ascii="Palatino Linotype" w:hAnsi="Palatino Linotype" w:cs="Calibri"/>
                <w:sz w:val="20"/>
                <w:szCs w:val="20"/>
                <w:u w:val="none"/>
              </w:rPr>
            </w:pPr>
            <w:r w:rsidRPr="00302058">
              <w:rPr>
                <w:rFonts w:ascii="Palatino Linotype" w:hAnsi="Palatino Linotype" w:cs="Calibri"/>
                <w:sz w:val="20"/>
                <w:szCs w:val="20"/>
                <w:u w:val="none"/>
              </w:rPr>
              <w:t>During the Interim Period</w:t>
            </w:r>
            <w:r w:rsidR="00B60C32" w:rsidRPr="00302058">
              <w:rPr>
                <w:rFonts w:ascii="Palatino Linotype" w:hAnsi="Palatino Linotype" w:cs="Calibri"/>
                <w:sz w:val="20"/>
                <w:szCs w:val="20"/>
                <w:u w:val="none"/>
              </w:rPr>
              <w:t>, the Company shall</w:t>
            </w:r>
            <w:r w:rsidR="00B60C32" w:rsidRPr="00302058">
              <w:rPr>
                <w:rFonts w:ascii="Palatino Linotype" w:eastAsia="PMingLiU" w:hAnsi="Palatino Linotype" w:cs="Calibri"/>
                <w:sz w:val="20"/>
                <w:szCs w:val="20"/>
                <w:u w:val="none"/>
              </w:rPr>
              <w:t>:</w:t>
            </w:r>
          </w:p>
          <w:p w14:paraId="1F3F6DA1" w14:textId="77777777" w:rsidR="00ED77FE" w:rsidRPr="00302058" w:rsidRDefault="00ED77FE" w:rsidP="008D0018">
            <w:pPr>
              <w:pStyle w:val="Btext"/>
              <w:spacing w:after="0"/>
              <w:ind w:left="888" w:firstLine="0"/>
              <w:contextualSpacing/>
              <w:rPr>
                <w:rFonts w:ascii="Palatino Linotype" w:hAnsi="Palatino Linotype" w:cs="Calibri"/>
                <w:sz w:val="20"/>
                <w:szCs w:val="20"/>
              </w:rPr>
            </w:pPr>
          </w:p>
          <w:p w14:paraId="3BAEFE7C" w14:textId="128C08FE" w:rsidR="00ED77FE" w:rsidRPr="00302058" w:rsidRDefault="00ED77FE" w:rsidP="00B60C32">
            <w:pPr>
              <w:pStyle w:val="Btext"/>
              <w:numPr>
                <w:ilvl w:val="0"/>
                <w:numId w:val="70"/>
              </w:numPr>
              <w:spacing w:after="0"/>
              <w:ind w:left="888" w:hanging="426"/>
              <w:contextualSpacing/>
              <w:rPr>
                <w:rFonts w:ascii="Palatino Linotype" w:hAnsi="Palatino Linotype" w:cs="Calibri"/>
                <w:sz w:val="20"/>
                <w:szCs w:val="20"/>
              </w:rPr>
            </w:pPr>
            <w:r w:rsidRPr="00302058">
              <w:rPr>
                <w:rFonts w:ascii="Palatino Linotype" w:hAnsi="Palatino Linotype" w:cs="Calibri"/>
                <w:sz w:val="20"/>
                <w:szCs w:val="20"/>
              </w:rPr>
              <w:t>carry on the business of the Company in the ordinary course of business</w:t>
            </w:r>
            <w:r w:rsidR="00A23D1D" w:rsidRPr="00302058">
              <w:rPr>
                <w:rFonts w:ascii="Palatino Linotype" w:hAnsi="Palatino Linotype" w:cs="Calibri"/>
                <w:sz w:val="20"/>
                <w:szCs w:val="20"/>
              </w:rPr>
              <w:t xml:space="preserve"> and comply with all applicable laws and regulations in the conduct of its business activities</w:t>
            </w:r>
            <w:r w:rsidRPr="00302058">
              <w:rPr>
                <w:rFonts w:ascii="Palatino Linotype" w:hAnsi="Palatino Linotype" w:cs="Calibri"/>
                <w:sz w:val="20"/>
                <w:szCs w:val="20"/>
              </w:rPr>
              <w:t xml:space="preserve">; </w:t>
            </w:r>
          </w:p>
          <w:p w14:paraId="0985ECA1" w14:textId="77777777" w:rsidR="00BC68B9" w:rsidRPr="00302058" w:rsidRDefault="00BC68B9" w:rsidP="008D0018">
            <w:pPr>
              <w:pStyle w:val="Btext"/>
              <w:spacing w:after="0"/>
              <w:ind w:left="888" w:firstLine="0"/>
              <w:contextualSpacing/>
              <w:rPr>
                <w:rFonts w:ascii="Palatino Linotype" w:hAnsi="Palatino Linotype" w:cs="Calibri"/>
                <w:sz w:val="20"/>
                <w:szCs w:val="20"/>
              </w:rPr>
            </w:pPr>
          </w:p>
          <w:p w14:paraId="29692FC5" w14:textId="1BADB85E" w:rsidR="00BC68B9" w:rsidRPr="00302058" w:rsidRDefault="00BC68B9" w:rsidP="00B60C32">
            <w:pPr>
              <w:pStyle w:val="Btext"/>
              <w:numPr>
                <w:ilvl w:val="0"/>
                <w:numId w:val="70"/>
              </w:numPr>
              <w:spacing w:after="0"/>
              <w:ind w:left="888" w:hanging="426"/>
              <w:contextualSpacing/>
              <w:rPr>
                <w:rFonts w:ascii="Palatino Linotype" w:hAnsi="Palatino Linotype" w:cs="Calibri"/>
                <w:sz w:val="20"/>
                <w:szCs w:val="20"/>
              </w:rPr>
            </w:pPr>
            <w:r w:rsidRPr="00302058">
              <w:rPr>
                <w:rFonts w:ascii="Palatino Linotype" w:hAnsi="Palatino Linotype" w:cs="Calibri"/>
                <w:sz w:val="20"/>
                <w:szCs w:val="20"/>
              </w:rPr>
              <w:t>apply for and use reasonable endeavours to obtain the renewal of any permit and licenses which expires during the Interim Period, if any;</w:t>
            </w:r>
          </w:p>
          <w:p w14:paraId="38687327" w14:textId="77777777" w:rsidR="00ED77FE" w:rsidRPr="00302058" w:rsidRDefault="00ED77FE" w:rsidP="008D0018">
            <w:pPr>
              <w:pStyle w:val="Btext"/>
              <w:spacing w:after="0"/>
              <w:ind w:left="888" w:firstLine="0"/>
              <w:contextualSpacing/>
              <w:rPr>
                <w:rFonts w:ascii="Palatino Linotype" w:hAnsi="Palatino Linotype" w:cs="Calibri"/>
                <w:sz w:val="20"/>
                <w:szCs w:val="20"/>
              </w:rPr>
            </w:pPr>
          </w:p>
          <w:p w14:paraId="79182A83" w14:textId="149538C1" w:rsidR="00B23C67" w:rsidRPr="00302058" w:rsidRDefault="00B60C32" w:rsidP="008D0018">
            <w:pPr>
              <w:pStyle w:val="Btext"/>
              <w:numPr>
                <w:ilvl w:val="0"/>
                <w:numId w:val="70"/>
              </w:numPr>
              <w:spacing w:after="0"/>
              <w:ind w:left="888" w:hanging="426"/>
              <w:contextualSpacing/>
              <w:rPr>
                <w:rFonts w:ascii="Palatino Linotype" w:hAnsi="Palatino Linotype" w:cs="Calibri"/>
              </w:rPr>
            </w:pPr>
            <w:r w:rsidRPr="00302058">
              <w:rPr>
                <w:rFonts w:ascii="Palatino Linotype" w:hAnsi="Palatino Linotype" w:cs="Calibri"/>
                <w:sz w:val="20"/>
                <w:szCs w:val="20"/>
              </w:rPr>
              <w:t xml:space="preserve">keep the </w:t>
            </w:r>
            <w:r w:rsidR="002906D2" w:rsidRPr="00302058">
              <w:rPr>
                <w:rFonts w:ascii="Palatino Linotype" w:hAnsi="Palatino Linotype" w:cs="Calibri"/>
                <w:sz w:val="20"/>
                <w:szCs w:val="20"/>
              </w:rPr>
              <w:t xml:space="preserve">Subscriber </w:t>
            </w:r>
            <w:r w:rsidR="00B23C67" w:rsidRPr="00302058">
              <w:rPr>
                <w:rFonts w:ascii="Palatino Linotype" w:hAnsi="Palatino Linotype" w:cs="Calibri"/>
                <w:sz w:val="20"/>
                <w:szCs w:val="20"/>
              </w:rPr>
              <w:t xml:space="preserve">informed about the conduct of the business of the Company by </w:t>
            </w:r>
            <w:r w:rsidR="00A56680" w:rsidRPr="00302058">
              <w:rPr>
                <w:rFonts w:ascii="Palatino Linotype" w:hAnsi="Palatino Linotype" w:cs="Calibri"/>
                <w:sz w:val="20"/>
                <w:szCs w:val="20"/>
              </w:rPr>
              <w:t xml:space="preserve">providing the Subscriber </w:t>
            </w:r>
            <w:r w:rsidR="00B23C67" w:rsidRPr="00302058">
              <w:rPr>
                <w:rFonts w:ascii="Palatino Linotype" w:hAnsi="Palatino Linotype" w:cs="Calibri"/>
                <w:sz w:val="20"/>
                <w:szCs w:val="20"/>
              </w:rPr>
              <w:t xml:space="preserve">with reports upon </w:t>
            </w:r>
            <w:r w:rsidR="00B948BE" w:rsidRPr="00302058">
              <w:rPr>
                <w:rFonts w:ascii="Palatino Linotype" w:hAnsi="Palatino Linotype" w:cs="Calibri"/>
                <w:sz w:val="20"/>
                <w:szCs w:val="20"/>
              </w:rPr>
              <w:t xml:space="preserve">the </w:t>
            </w:r>
            <w:r w:rsidR="00B23C67" w:rsidRPr="00302058">
              <w:rPr>
                <w:rFonts w:ascii="Palatino Linotype" w:hAnsi="Palatino Linotype" w:cs="Calibri"/>
                <w:sz w:val="20"/>
                <w:szCs w:val="20"/>
              </w:rPr>
              <w:t>request</w:t>
            </w:r>
            <w:r w:rsidR="00743441" w:rsidRPr="00302058">
              <w:rPr>
                <w:rFonts w:ascii="Palatino Linotype" w:hAnsi="Palatino Linotype" w:cs="Calibri"/>
                <w:sz w:val="20"/>
                <w:szCs w:val="20"/>
              </w:rPr>
              <w:t xml:space="preserve"> </w:t>
            </w:r>
            <w:r w:rsidR="00B948BE" w:rsidRPr="00302058">
              <w:rPr>
                <w:rFonts w:ascii="Palatino Linotype" w:hAnsi="Palatino Linotype" w:cs="Calibri"/>
                <w:sz w:val="20"/>
                <w:szCs w:val="20"/>
              </w:rPr>
              <w:t xml:space="preserve">of the Subscriber </w:t>
            </w:r>
            <w:r w:rsidR="00743441" w:rsidRPr="00302058">
              <w:rPr>
                <w:rFonts w:ascii="Palatino Linotype" w:hAnsi="Palatino Linotype" w:cs="Calibri"/>
                <w:sz w:val="20"/>
                <w:szCs w:val="20"/>
              </w:rPr>
              <w:t>or</w:t>
            </w:r>
            <w:r w:rsidR="00B52E3E" w:rsidRPr="00302058">
              <w:rPr>
                <w:rFonts w:ascii="Palatino Linotype" w:hAnsi="Palatino Linotype" w:cs="Calibri"/>
                <w:sz w:val="20"/>
                <w:szCs w:val="20"/>
              </w:rPr>
              <w:t xml:space="preserve"> as soon as possible in the </w:t>
            </w:r>
            <w:r w:rsidR="00DD1DCC" w:rsidRPr="00302058">
              <w:rPr>
                <w:rFonts w:ascii="Palatino Linotype" w:hAnsi="Palatino Linotype" w:cs="Calibri"/>
                <w:sz w:val="20"/>
                <w:szCs w:val="20"/>
              </w:rPr>
              <w:t xml:space="preserve">occurrence </w:t>
            </w:r>
            <w:r w:rsidR="00B52E3E" w:rsidRPr="00302058">
              <w:rPr>
                <w:rFonts w:ascii="Palatino Linotype" w:hAnsi="Palatino Linotype" w:cs="Calibri"/>
                <w:sz w:val="20"/>
                <w:szCs w:val="20"/>
              </w:rPr>
              <w:t>of a condition that materially affect the business of the Company</w:t>
            </w:r>
            <w:r w:rsidR="00B23C67" w:rsidRPr="00302058">
              <w:rPr>
                <w:rFonts w:ascii="Palatino Linotype" w:hAnsi="Palatino Linotype" w:cs="Calibri"/>
                <w:sz w:val="20"/>
                <w:szCs w:val="20"/>
              </w:rPr>
              <w:t>;</w:t>
            </w:r>
          </w:p>
          <w:p w14:paraId="2F23CB97" w14:textId="77777777" w:rsidR="00B23C67" w:rsidRPr="00302058" w:rsidRDefault="00B23C67" w:rsidP="008D0018">
            <w:pPr>
              <w:pStyle w:val="level3"/>
              <w:numPr>
                <w:ilvl w:val="0"/>
                <w:numId w:val="0"/>
              </w:numPr>
              <w:spacing w:before="0" w:line="240" w:lineRule="auto"/>
              <w:ind w:left="888" w:hanging="426"/>
              <w:jc w:val="both"/>
              <w:rPr>
                <w:rFonts w:ascii="Palatino Linotype" w:hAnsi="Palatino Linotype" w:cs="Calibri"/>
                <w:lang w:val="id-ID"/>
              </w:rPr>
            </w:pPr>
          </w:p>
          <w:p w14:paraId="0B463E32" w14:textId="53B795F9" w:rsidR="00B23C67" w:rsidRPr="00302058" w:rsidRDefault="00B23C67" w:rsidP="008D0018">
            <w:pPr>
              <w:pStyle w:val="Btext"/>
              <w:numPr>
                <w:ilvl w:val="0"/>
                <w:numId w:val="70"/>
              </w:numPr>
              <w:spacing w:after="0"/>
              <w:ind w:left="888" w:hanging="426"/>
              <w:contextualSpacing/>
              <w:rPr>
                <w:rFonts w:ascii="Palatino Linotype" w:hAnsi="Palatino Linotype" w:cs="Calibri"/>
              </w:rPr>
            </w:pPr>
            <w:r w:rsidRPr="00302058">
              <w:rPr>
                <w:rFonts w:ascii="Palatino Linotype" w:hAnsi="Palatino Linotype" w:cs="Calibri"/>
                <w:sz w:val="20"/>
                <w:szCs w:val="20"/>
              </w:rPr>
              <w:t xml:space="preserve">duly file all reports required to be filed with any governmental agency and observe and </w:t>
            </w:r>
            <w:r w:rsidR="00BD0C12" w:rsidRPr="00302058">
              <w:rPr>
                <w:rFonts w:ascii="Palatino Linotype" w:hAnsi="Palatino Linotype" w:cs="Calibri"/>
                <w:sz w:val="20"/>
                <w:szCs w:val="20"/>
              </w:rPr>
              <w:t xml:space="preserve">comply </w:t>
            </w:r>
            <w:r w:rsidRPr="00302058">
              <w:rPr>
                <w:rFonts w:ascii="Palatino Linotype" w:hAnsi="Palatino Linotype" w:cs="Calibri"/>
                <w:sz w:val="20"/>
                <w:szCs w:val="20"/>
              </w:rPr>
              <w:t>with all laws and regulations;</w:t>
            </w:r>
          </w:p>
          <w:p w14:paraId="20CCAB94" w14:textId="77777777" w:rsidR="00B23C67" w:rsidRPr="00302058" w:rsidRDefault="00B23C67" w:rsidP="008D0018">
            <w:pPr>
              <w:pStyle w:val="Btext"/>
              <w:spacing w:after="0"/>
              <w:ind w:left="888" w:hanging="426"/>
              <w:contextualSpacing/>
              <w:rPr>
                <w:rFonts w:ascii="Palatino Linotype" w:hAnsi="Palatino Linotype" w:cs="Calibri"/>
              </w:rPr>
            </w:pPr>
          </w:p>
          <w:p w14:paraId="66DF1512" w14:textId="24CEFE39" w:rsidR="00B23C67" w:rsidRPr="00302058" w:rsidRDefault="00BD0C12" w:rsidP="008D0018">
            <w:pPr>
              <w:pStyle w:val="Btext"/>
              <w:numPr>
                <w:ilvl w:val="0"/>
                <w:numId w:val="70"/>
              </w:numPr>
              <w:spacing w:after="0"/>
              <w:ind w:left="888" w:hanging="426"/>
              <w:contextualSpacing/>
              <w:rPr>
                <w:rFonts w:ascii="Palatino Linotype" w:hAnsi="Palatino Linotype" w:cs="Calibri"/>
              </w:rPr>
            </w:pPr>
            <w:r w:rsidRPr="00302058">
              <w:rPr>
                <w:rFonts w:ascii="Palatino Linotype" w:hAnsi="Palatino Linotype" w:cs="Calibri"/>
                <w:sz w:val="20"/>
                <w:szCs w:val="20"/>
              </w:rPr>
              <w:t xml:space="preserve">duly </w:t>
            </w:r>
            <w:r w:rsidR="00B23C67" w:rsidRPr="00302058">
              <w:rPr>
                <w:rFonts w:ascii="Palatino Linotype" w:hAnsi="Palatino Linotype" w:cs="Calibri"/>
                <w:sz w:val="20"/>
                <w:szCs w:val="20"/>
              </w:rPr>
              <w:t>file all taxation returns and pay all applicable taxations; and</w:t>
            </w:r>
          </w:p>
          <w:p w14:paraId="1738383F" w14:textId="77777777" w:rsidR="00B23C67" w:rsidRPr="00302058" w:rsidRDefault="00B23C67" w:rsidP="008D0018">
            <w:pPr>
              <w:pStyle w:val="Btext"/>
              <w:spacing w:after="0"/>
              <w:ind w:left="888" w:hanging="426"/>
              <w:contextualSpacing/>
              <w:rPr>
                <w:rFonts w:ascii="Palatino Linotype" w:hAnsi="Palatino Linotype" w:cs="Calibri"/>
              </w:rPr>
            </w:pPr>
          </w:p>
          <w:p w14:paraId="62D28128" w14:textId="4AD347BE" w:rsidR="00B23C67" w:rsidRPr="00302058" w:rsidRDefault="00B23C67" w:rsidP="008D0018">
            <w:pPr>
              <w:pStyle w:val="Btext"/>
              <w:numPr>
                <w:ilvl w:val="0"/>
                <w:numId w:val="70"/>
              </w:numPr>
              <w:spacing w:after="0"/>
              <w:ind w:left="888" w:hanging="426"/>
              <w:contextualSpacing/>
              <w:rPr>
                <w:rFonts w:ascii="Palatino Linotype" w:hAnsi="Palatino Linotype" w:cs="Calibri"/>
              </w:rPr>
            </w:pPr>
            <w:r w:rsidRPr="00302058">
              <w:rPr>
                <w:rFonts w:ascii="Palatino Linotype" w:hAnsi="Palatino Linotype" w:cs="Calibri"/>
                <w:sz w:val="20"/>
                <w:szCs w:val="20"/>
              </w:rPr>
              <w:t xml:space="preserve">consistently maintain and </w:t>
            </w:r>
            <w:r w:rsidR="00572977" w:rsidRPr="00302058">
              <w:rPr>
                <w:rFonts w:ascii="Palatino Linotype" w:hAnsi="Palatino Linotype" w:cs="Calibri"/>
                <w:sz w:val="20"/>
                <w:szCs w:val="20"/>
              </w:rPr>
              <w:t xml:space="preserve">apply </w:t>
            </w:r>
            <w:r w:rsidRPr="00302058">
              <w:rPr>
                <w:rFonts w:ascii="Palatino Linotype" w:hAnsi="Palatino Linotype" w:cs="Calibri"/>
                <w:sz w:val="20"/>
                <w:szCs w:val="20"/>
              </w:rPr>
              <w:t>the prevailing Generally Accepted Accounting Principles in Indonesia in the preparation of their financial statements or accounts.</w:t>
            </w:r>
          </w:p>
          <w:p w14:paraId="4F0F0F34" w14:textId="77777777" w:rsidR="008D1AE2" w:rsidRPr="00302058" w:rsidRDefault="008D1AE2" w:rsidP="001A728C">
            <w:pPr>
              <w:pStyle w:val="Btext"/>
              <w:spacing w:after="0"/>
              <w:ind w:left="320" w:hanging="320"/>
              <w:contextualSpacing/>
              <w:rPr>
                <w:rFonts w:ascii="Palatino Linotype" w:hAnsi="Palatino Linotype"/>
                <w:sz w:val="20"/>
              </w:rPr>
            </w:pPr>
          </w:p>
          <w:p w14:paraId="37E2695F" w14:textId="47B6F544" w:rsidR="004F7362" w:rsidRPr="00302058" w:rsidRDefault="00206BFA" w:rsidP="008D0018">
            <w:pPr>
              <w:pStyle w:val="MTH1"/>
              <w:numPr>
                <w:ilvl w:val="0"/>
                <w:numId w:val="51"/>
              </w:numPr>
              <w:spacing w:after="0"/>
              <w:ind w:left="456" w:hanging="567"/>
              <w:contextualSpacing/>
              <w:jc w:val="both"/>
              <w:rPr>
                <w:rFonts w:ascii="Palatino Linotype" w:hAnsi="Palatino Linotype"/>
                <w:b/>
                <w:bCs/>
                <w:sz w:val="20"/>
              </w:rPr>
            </w:pPr>
            <w:r w:rsidRPr="00302058">
              <w:rPr>
                <w:rFonts w:ascii="Palatino Linotype" w:hAnsi="Palatino Linotype"/>
                <w:b/>
                <w:bCs/>
                <w:sz w:val="20"/>
              </w:rPr>
              <w:t>Closing</w:t>
            </w:r>
            <w:r w:rsidR="004A3C89" w:rsidRPr="00302058">
              <w:rPr>
                <w:rFonts w:ascii="Palatino Linotype" w:hAnsi="Palatino Linotype"/>
                <w:b/>
                <w:bCs/>
                <w:sz w:val="20"/>
              </w:rPr>
              <w:t>.</w:t>
            </w:r>
          </w:p>
          <w:p w14:paraId="0D244469" w14:textId="77777777" w:rsidR="004F7362" w:rsidRPr="00302058" w:rsidRDefault="004F7362" w:rsidP="008D0018">
            <w:pPr>
              <w:pStyle w:val="MTH2"/>
              <w:spacing w:after="0"/>
              <w:ind w:left="456"/>
              <w:contextualSpacing/>
              <w:rPr>
                <w:rFonts w:ascii="Palatino Linotype" w:hAnsi="Palatino Linotype"/>
                <w:sz w:val="20"/>
              </w:rPr>
            </w:pPr>
          </w:p>
          <w:p w14:paraId="3D1C3183" w14:textId="0FA214AA" w:rsidR="00206BFA" w:rsidRPr="00302058" w:rsidRDefault="007A1D07" w:rsidP="008D0018">
            <w:pPr>
              <w:pStyle w:val="MTH1"/>
              <w:numPr>
                <w:ilvl w:val="1"/>
                <w:numId w:val="51"/>
              </w:numPr>
              <w:spacing w:after="0"/>
              <w:ind w:left="456" w:hanging="567"/>
              <w:contextualSpacing/>
              <w:jc w:val="both"/>
              <w:rPr>
                <w:rFonts w:ascii="Palatino Linotype" w:hAnsi="Palatino Linotype"/>
                <w:sz w:val="20"/>
              </w:rPr>
            </w:pPr>
            <w:r w:rsidRPr="00302058">
              <w:rPr>
                <w:rFonts w:ascii="Palatino Linotype" w:hAnsi="Palatino Linotype"/>
                <w:sz w:val="20"/>
              </w:rPr>
              <w:t xml:space="preserve">Time and </w:t>
            </w:r>
            <w:r w:rsidR="00206BFA" w:rsidRPr="00302058">
              <w:rPr>
                <w:rFonts w:ascii="Palatino Linotype" w:hAnsi="Palatino Linotype"/>
                <w:sz w:val="20"/>
              </w:rPr>
              <w:t>Venue.</w:t>
            </w:r>
            <w:r w:rsidR="00206BFA" w:rsidRPr="00302058">
              <w:rPr>
                <w:rFonts w:ascii="Palatino Linotype" w:hAnsi="Palatino Linotype"/>
                <w:sz w:val="20"/>
                <w:u w:val="none"/>
              </w:rPr>
              <w:t xml:space="preserve"> Subject to the satisfaction of the Conditions Precedent, the Closing </w:t>
            </w:r>
            <w:r w:rsidR="004A3C89" w:rsidRPr="00302058">
              <w:rPr>
                <w:rFonts w:ascii="Palatino Linotype" w:hAnsi="Palatino Linotype"/>
                <w:sz w:val="20"/>
                <w:u w:val="none"/>
              </w:rPr>
              <w:t xml:space="preserve">shall take place </w:t>
            </w:r>
            <w:r w:rsidR="00206BFA" w:rsidRPr="00302058">
              <w:rPr>
                <w:rFonts w:ascii="Palatino Linotype" w:hAnsi="Palatino Linotype"/>
                <w:sz w:val="20"/>
                <w:u w:val="none"/>
              </w:rPr>
              <w:t xml:space="preserve">at a place </w:t>
            </w:r>
            <w:r w:rsidR="00DE0737" w:rsidRPr="00302058">
              <w:rPr>
                <w:rFonts w:ascii="Palatino Linotype" w:hAnsi="Palatino Linotype"/>
                <w:sz w:val="20"/>
                <w:u w:val="none"/>
              </w:rPr>
              <w:t>and time mutually agreed by the Parties</w:t>
            </w:r>
            <w:r w:rsidR="005D3533" w:rsidRPr="00302058">
              <w:rPr>
                <w:rFonts w:ascii="Palatino Linotype" w:hAnsi="Palatino Linotype"/>
                <w:sz w:val="20"/>
                <w:u w:val="none"/>
              </w:rPr>
              <w:t xml:space="preserve"> which shall be</w:t>
            </w:r>
            <w:r w:rsidR="000B70E8" w:rsidRPr="00302058">
              <w:rPr>
                <w:rFonts w:ascii="Palatino Linotype" w:hAnsi="Palatino Linotype"/>
                <w:sz w:val="20"/>
                <w:u w:val="none"/>
              </w:rPr>
              <w:t xml:space="preserve"> on</w:t>
            </w:r>
            <w:r w:rsidR="00DE0737" w:rsidRPr="00302058">
              <w:rPr>
                <w:rFonts w:ascii="Palatino Linotype" w:hAnsi="Palatino Linotype"/>
                <w:sz w:val="20"/>
                <w:u w:val="none"/>
              </w:rPr>
              <w:t xml:space="preserve"> a Business Day which falls </w:t>
            </w:r>
            <w:r w:rsidR="0065798F" w:rsidRPr="00302058">
              <w:rPr>
                <w:rFonts w:ascii="Palatino Linotype" w:hAnsi="Palatino Linotype"/>
                <w:sz w:val="20"/>
                <w:u w:val="none"/>
              </w:rPr>
              <w:t xml:space="preserve">no later than 5 (five) Business Days from the date </w:t>
            </w:r>
            <w:r w:rsidR="004A3C89" w:rsidRPr="00302058">
              <w:rPr>
                <w:rFonts w:ascii="Palatino Linotype" w:hAnsi="Palatino Linotype"/>
                <w:sz w:val="20"/>
                <w:u w:val="none"/>
              </w:rPr>
              <w:t>on which the Conditions Precedent have been satisfied or waived</w:t>
            </w:r>
            <w:r w:rsidR="008967DF" w:rsidRPr="00302058">
              <w:rPr>
                <w:rFonts w:ascii="Palatino Linotype" w:hAnsi="Palatino Linotype"/>
                <w:sz w:val="20"/>
                <w:u w:val="none"/>
              </w:rPr>
              <w:t xml:space="preserve"> by the Subscriber</w:t>
            </w:r>
            <w:r w:rsidR="00DE0737" w:rsidRPr="00302058">
              <w:rPr>
                <w:rFonts w:ascii="Palatino Linotype" w:hAnsi="Palatino Linotype"/>
                <w:sz w:val="20"/>
                <w:u w:val="none"/>
              </w:rPr>
              <w:t>,</w:t>
            </w:r>
            <w:r w:rsidR="00A73DD0" w:rsidRPr="00302058">
              <w:rPr>
                <w:rFonts w:ascii="Palatino Linotype" w:hAnsi="Palatino Linotype"/>
                <w:sz w:val="20"/>
                <w:u w:val="none"/>
              </w:rPr>
              <w:t xml:space="preserve"> </w:t>
            </w:r>
            <w:r w:rsidR="004A3C89" w:rsidRPr="00302058">
              <w:rPr>
                <w:rFonts w:ascii="Palatino Linotype" w:hAnsi="Palatino Linotype"/>
                <w:sz w:val="20"/>
                <w:u w:val="none"/>
              </w:rPr>
              <w:t>or at any other</w:t>
            </w:r>
            <w:r w:rsidR="00157185" w:rsidRPr="00302058">
              <w:rPr>
                <w:rFonts w:ascii="Palatino Linotype" w:hAnsi="Palatino Linotype"/>
                <w:sz w:val="20"/>
                <w:u w:val="none"/>
              </w:rPr>
              <w:t xml:space="preserve"> time, place </w:t>
            </w:r>
            <w:r w:rsidR="003030B4" w:rsidRPr="00302058">
              <w:rPr>
                <w:rFonts w:ascii="Palatino Linotype" w:hAnsi="Palatino Linotype"/>
                <w:sz w:val="20"/>
                <w:u w:val="none"/>
              </w:rPr>
              <w:t xml:space="preserve">and </w:t>
            </w:r>
            <w:r w:rsidR="00157185" w:rsidRPr="00302058">
              <w:rPr>
                <w:rFonts w:ascii="Palatino Linotype" w:hAnsi="Palatino Linotype"/>
                <w:sz w:val="20"/>
                <w:u w:val="none"/>
              </w:rPr>
              <w:t>date as the Parties may agree</w:t>
            </w:r>
            <w:r w:rsidR="00206BFA" w:rsidRPr="00302058">
              <w:rPr>
                <w:rFonts w:ascii="Palatino Linotype" w:hAnsi="Palatino Linotype"/>
                <w:sz w:val="20"/>
                <w:u w:val="none"/>
              </w:rPr>
              <w:t>.</w:t>
            </w:r>
            <w:r w:rsidR="00157185" w:rsidRPr="00302058">
              <w:rPr>
                <w:rFonts w:ascii="Palatino Linotype" w:hAnsi="Palatino Linotype"/>
                <w:sz w:val="20"/>
                <w:u w:val="none"/>
              </w:rPr>
              <w:t xml:space="preserve"> The date on which Closing occurs shall be referred to as the “</w:t>
            </w:r>
            <w:r w:rsidR="00157185" w:rsidRPr="00302058">
              <w:rPr>
                <w:rFonts w:ascii="Palatino Linotype" w:hAnsi="Palatino Linotype"/>
                <w:b/>
                <w:bCs/>
                <w:sz w:val="20"/>
                <w:u w:val="none"/>
              </w:rPr>
              <w:t>Closing Date</w:t>
            </w:r>
            <w:r w:rsidR="00157185" w:rsidRPr="00302058">
              <w:rPr>
                <w:rFonts w:ascii="Palatino Linotype" w:hAnsi="Palatino Linotype"/>
                <w:sz w:val="20"/>
                <w:u w:val="none"/>
              </w:rPr>
              <w:t>”).</w:t>
            </w:r>
          </w:p>
          <w:p w14:paraId="45E53BC4" w14:textId="79E7650A" w:rsidR="00206BFA" w:rsidRPr="00302058" w:rsidRDefault="00206BFA" w:rsidP="008D0018">
            <w:pPr>
              <w:pStyle w:val="MTH2"/>
              <w:spacing w:after="0"/>
              <w:ind w:left="456"/>
              <w:contextualSpacing/>
              <w:rPr>
                <w:rFonts w:ascii="Palatino Linotype" w:hAnsi="Palatino Linotype"/>
                <w:sz w:val="20"/>
              </w:rPr>
            </w:pPr>
            <w:r w:rsidRPr="00302058">
              <w:rPr>
                <w:rFonts w:ascii="Palatino Linotype" w:hAnsi="Palatino Linotype"/>
                <w:sz w:val="20"/>
                <w:u w:val="none"/>
              </w:rPr>
              <w:t xml:space="preserve"> </w:t>
            </w:r>
          </w:p>
          <w:p w14:paraId="32B345C0" w14:textId="47B5A8EF" w:rsidR="00206BFA" w:rsidRPr="00302058" w:rsidRDefault="00206BFA" w:rsidP="008D0018">
            <w:pPr>
              <w:pStyle w:val="MTH1"/>
              <w:numPr>
                <w:ilvl w:val="1"/>
                <w:numId w:val="51"/>
              </w:numPr>
              <w:spacing w:after="0"/>
              <w:ind w:left="456" w:hanging="567"/>
              <w:contextualSpacing/>
              <w:jc w:val="both"/>
              <w:rPr>
                <w:rFonts w:ascii="Palatino Linotype" w:hAnsi="Palatino Linotype"/>
                <w:sz w:val="20"/>
              </w:rPr>
            </w:pPr>
            <w:r w:rsidRPr="00302058">
              <w:rPr>
                <w:rFonts w:ascii="Palatino Linotype" w:hAnsi="Palatino Linotype"/>
                <w:sz w:val="20"/>
              </w:rPr>
              <w:lastRenderedPageBreak/>
              <w:t>Actions at Closing.</w:t>
            </w:r>
            <w:r w:rsidRPr="00302058">
              <w:rPr>
                <w:rFonts w:ascii="Palatino Linotype" w:hAnsi="Palatino Linotype"/>
                <w:sz w:val="20"/>
                <w:u w:val="none"/>
              </w:rPr>
              <w:t xml:space="preserve"> At the Closing, </w:t>
            </w:r>
            <w:r w:rsidR="00E21E5C" w:rsidRPr="00302058">
              <w:rPr>
                <w:rFonts w:ascii="Palatino Linotype" w:hAnsi="Palatino Linotype"/>
                <w:sz w:val="20"/>
                <w:u w:val="none"/>
              </w:rPr>
              <w:t xml:space="preserve">subject to the simultaneous performance of the following, </w:t>
            </w:r>
            <w:r w:rsidRPr="00302058">
              <w:rPr>
                <w:rFonts w:ascii="Palatino Linotype" w:hAnsi="Palatino Linotype"/>
                <w:sz w:val="20"/>
                <w:u w:val="none"/>
              </w:rPr>
              <w:t>the following actions shall be</w:t>
            </w:r>
            <w:r w:rsidR="006B494F" w:rsidRPr="00302058">
              <w:rPr>
                <w:rFonts w:ascii="Palatino Linotype" w:hAnsi="Palatino Linotype"/>
                <w:sz w:val="20"/>
                <w:u w:val="none"/>
              </w:rPr>
              <w:t xml:space="preserve"> conducted</w:t>
            </w:r>
            <w:r w:rsidRPr="00302058">
              <w:rPr>
                <w:rFonts w:ascii="Palatino Linotype" w:hAnsi="Palatino Linotype"/>
                <w:sz w:val="20"/>
                <w:u w:val="none"/>
              </w:rPr>
              <w:t>:</w:t>
            </w:r>
          </w:p>
          <w:p w14:paraId="2127DAFF" w14:textId="77777777" w:rsidR="00BF620C" w:rsidRPr="00302058" w:rsidRDefault="00BF620C" w:rsidP="008D0018">
            <w:pPr>
              <w:pStyle w:val="MTH2"/>
              <w:spacing w:after="0"/>
              <w:ind w:left="882"/>
              <w:contextualSpacing/>
              <w:rPr>
                <w:rFonts w:ascii="Palatino Linotype" w:hAnsi="Palatino Linotype"/>
                <w:sz w:val="20"/>
                <w:szCs w:val="20"/>
              </w:rPr>
            </w:pPr>
          </w:p>
          <w:p w14:paraId="4D1D5436" w14:textId="683DD423" w:rsidR="00A1428B" w:rsidRPr="00302058" w:rsidRDefault="00A1428B">
            <w:pPr>
              <w:pStyle w:val="MTH2"/>
              <w:numPr>
                <w:ilvl w:val="2"/>
                <w:numId w:val="60"/>
              </w:numPr>
              <w:spacing w:after="0"/>
              <w:ind w:left="882" w:hanging="426"/>
              <w:contextualSpacing/>
              <w:rPr>
                <w:rFonts w:ascii="Palatino Linotype" w:hAnsi="Palatino Linotype"/>
                <w:sz w:val="20"/>
                <w:szCs w:val="20"/>
              </w:rPr>
            </w:pPr>
            <w:r w:rsidRPr="00302058">
              <w:rPr>
                <w:rFonts w:ascii="Palatino Linotype" w:hAnsi="Palatino Linotype"/>
                <w:sz w:val="20"/>
                <w:szCs w:val="20"/>
                <w:u w:val="none"/>
              </w:rPr>
              <w:t>the Subscriber shall pay the Investment Issue Price in immediately available funds by way of bank transfer</w:t>
            </w:r>
            <w:r w:rsidRPr="00302058" w:rsidDel="00E140EC">
              <w:rPr>
                <w:rFonts w:ascii="Palatino Linotype" w:hAnsi="Palatino Linotype"/>
                <w:sz w:val="20"/>
                <w:szCs w:val="20"/>
                <w:u w:val="none"/>
              </w:rPr>
              <w:t xml:space="preserve"> </w:t>
            </w:r>
            <w:r w:rsidRPr="00302058">
              <w:rPr>
                <w:rFonts w:ascii="Palatino Linotype" w:hAnsi="Palatino Linotype"/>
                <w:sz w:val="20"/>
                <w:szCs w:val="20"/>
                <w:u w:val="none"/>
              </w:rPr>
              <w:t xml:space="preserve">to the designated bank account maintained by the Company (as referred </w:t>
            </w:r>
            <w:r w:rsidR="00FE324A" w:rsidRPr="00302058">
              <w:rPr>
                <w:rFonts w:ascii="Palatino Linotype" w:hAnsi="Palatino Linotype"/>
                <w:sz w:val="20"/>
                <w:szCs w:val="20"/>
                <w:u w:val="none"/>
              </w:rPr>
              <w:t xml:space="preserve">to </w:t>
            </w:r>
            <w:r w:rsidRPr="00302058">
              <w:rPr>
                <w:rFonts w:ascii="Palatino Linotype" w:hAnsi="Palatino Linotype"/>
                <w:sz w:val="20"/>
                <w:szCs w:val="20"/>
                <w:u w:val="none"/>
              </w:rPr>
              <w:t xml:space="preserve">in </w:t>
            </w:r>
            <w:r w:rsidRPr="00302058">
              <w:rPr>
                <w:rFonts w:ascii="Palatino Linotype" w:hAnsi="Palatino Linotype"/>
                <w:b/>
                <w:sz w:val="20"/>
                <w:szCs w:val="20"/>
                <w:u w:val="none"/>
              </w:rPr>
              <w:t>Exhibit C</w:t>
            </w:r>
            <w:r w:rsidRPr="00302058">
              <w:rPr>
                <w:rFonts w:ascii="Palatino Linotype" w:hAnsi="Palatino Linotype"/>
                <w:sz w:val="20"/>
                <w:szCs w:val="20"/>
                <w:u w:val="none"/>
              </w:rPr>
              <w:t>)</w:t>
            </w:r>
            <w:r w:rsidR="00714414" w:rsidRPr="00302058">
              <w:rPr>
                <w:rFonts w:ascii="Palatino Linotype" w:hAnsi="Palatino Linotype"/>
                <w:sz w:val="20"/>
                <w:szCs w:val="20"/>
                <w:u w:val="none"/>
              </w:rPr>
              <w:t xml:space="preserve"> and provide to the Company </w:t>
            </w:r>
            <w:r w:rsidR="004B5CA4" w:rsidRPr="00302058">
              <w:rPr>
                <w:rFonts w:ascii="Palatino Linotype" w:hAnsi="Palatino Linotype"/>
                <w:sz w:val="20"/>
                <w:szCs w:val="20"/>
                <w:u w:val="none"/>
              </w:rPr>
              <w:t xml:space="preserve">a copy of the </w:t>
            </w:r>
            <w:r w:rsidR="00714414" w:rsidRPr="00302058">
              <w:rPr>
                <w:rFonts w:ascii="Palatino Linotype" w:hAnsi="Palatino Linotype"/>
                <w:sz w:val="20"/>
                <w:szCs w:val="20"/>
                <w:u w:val="none"/>
              </w:rPr>
              <w:t>evidence of bank remittance</w:t>
            </w:r>
            <w:r w:rsidRPr="00302058">
              <w:rPr>
                <w:rFonts w:ascii="Palatino Linotype" w:hAnsi="Palatino Linotype"/>
                <w:sz w:val="20"/>
                <w:szCs w:val="20"/>
                <w:u w:val="none"/>
              </w:rPr>
              <w:t>;</w:t>
            </w:r>
            <w:r w:rsidR="00801F89" w:rsidRPr="00302058">
              <w:rPr>
                <w:rFonts w:ascii="Palatino Linotype" w:hAnsi="Palatino Linotype"/>
                <w:sz w:val="20"/>
                <w:szCs w:val="20"/>
                <w:u w:val="none"/>
              </w:rPr>
              <w:t xml:space="preserve"> </w:t>
            </w:r>
          </w:p>
          <w:p w14:paraId="71BD0610" w14:textId="77777777" w:rsidR="00BF620C" w:rsidRPr="00302058" w:rsidRDefault="00BF620C" w:rsidP="008D0018">
            <w:pPr>
              <w:pStyle w:val="MTH2"/>
              <w:spacing w:after="0"/>
              <w:ind w:left="882"/>
              <w:contextualSpacing/>
              <w:rPr>
                <w:rFonts w:ascii="Palatino Linotype" w:hAnsi="Palatino Linotype"/>
                <w:sz w:val="20"/>
                <w:szCs w:val="20"/>
              </w:rPr>
            </w:pPr>
          </w:p>
          <w:p w14:paraId="3D28242F" w14:textId="1CBDD71E" w:rsidR="00A72DAF" w:rsidRPr="00302058" w:rsidRDefault="00A72DAF" w:rsidP="00CB7092">
            <w:pPr>
              <w:pStyle w:val="MTH2"/>
              <w:numPr>
                <w:ilvl w:val="2"/>
                <w:numId w:val="60"/>
              </w:numPr>
              <w:spacing w:after="0"/>
              <w:ind w:left="882" w:hanging="426"/>
              <w:contextualSpacing/>
              <w:rPr>
                <w:rFonts w:ascii="Palatino Linotype" w:hAnsi="Palatino Linotype"/>
                <w:sz w:val="20"/>
                <w:szCs w:val="20"/>
                <w:u w:val="none"/>
              </w:rPr>
            </w:pPr>
            <w:r w:rsidRPr="00302058">
              <w:rPr>
                <w:rFonts w:ascii="Palatino Linotype" w:hAnsi="Palatino Linotype"/>
                <w:sz w:val="20"/>
                <w:szCs w:val="20"/>
                <w:u w:val="none"/>
              </w:rPr>
              <w:t xml:space="preserve">the Parties shall cause the shareholders of the Company to </w:t>
            </w:r>
            <w:r w:rsidR="005C1AC8" w:rsidRPr="00302058">
              <w:rPr>
                <w:rFonts w:ascii="Palatino Linotype" w:hAnsi="Palatino Linotype"/>
                <w:sz w:val="20"/>
                <w:szCs w:val="20"/>
                <w:u w:val="none"/>
              </w:rPr>
              <w:t xml:space="preserve">execute before the Notary the required notarial deed </w:t>
            </w:r>
            <w:r w:rsidR="009C01FF" w:rsidRPr="00302058">
              <w:rPr>
                <w:rFonts w:ascii="Palatino Linotype" w:hAnsi="Palatino Linotype"/>
                <w:sz w:val="20"/>
                <w:szCs w:val="20"/>
                <w:u w:val="none"/>
              </w:rPr>
              <w:t xml:space="preserve">to document the Amended Articles of Association including </w:t>
            </w:r>
            <w:r w:rsidR="005C1AC8" w:rsidRPr="00302058">
              <w:rPr>
                <w:rFonts w:ascii="Palatino Linotype" w:hAnsi="Palatino Linotype"/>
                <w:sz w:val="20"/>
                <w:szCs w:val="20"/>
                <w:u w:val="none"/>
              </w:rPr>
              <w:t>for</w:t>
            </w:r>
            <w:r w:rsidR="00CB5CFE" w:rsidRPr="00302058">
              <w:rPr>
                <w:rFonts w:ascii="Palatino Linotype" w:hAnsi="Palatino Linotype"/>
                <w:sz w:val="20"/>
                <w:szCs w:val="20"/>
                <w:u w:val="none"/>
              </w:rPr>
              <w:t>:</w:t>
            </w:r>
            <w:r w:rsidR="005C1AC8" w:rsidRPr="00302058">
              <w:rPr>
                <w:rFonts w:ascii="Palatino Linotype" w:hAnsi="Palatino Linotype"/>
                <w:sz w:val="20"/>
                <w:szCs w:val="20"/>
                <w:u w:val="none"/>
              </w:rPr>
              <w:t xml:space="preserve"> </w:t>
            </w:r>
            <w:r w:rsidR="00CB5CFE" w:rsidRPr="00302058">
              <w:rPr>
                <w:rFonts w:ascii="Palatino Linotype" w:hAnsi="Palatino Linotype"/>
                <w:sz w:val="20"/>
                <w:szCs w:val="20"/>
                <w:u w:val="none"/>
              </w:rPr>
              <w:t xml:space="preserve">(i) </w:t>
            </w:r>
            <w:r w:rsidR="005C1AC8" w:rsidRPr="00302058">
              <w:rPr>
                <w:rFonts w:ascii="Palatino Linotype" w:hAnsi="Palatino Linotype"/>
                <w:sz w:val="20"/>
                <w:szCs w:val="20"/>
                <w:u w:val="none"/>
              </w:rPr>
              <w:t>the creation of Class C Shares classification</w:t>
            </w:r>
            <w:r w:rsidR="00CB5CFE" w:rsidRPr="00302058">
              <w:rPr>
                <w:rFonts w:ascii="Palatino Linotype" w:hAnsi="Palatino Linotype"/>
                <w:sz w:val="20"/>
                <w:szCs w:val="20"/>
                <w:u w:val="none"/>
              </w:rPr>
              <w:t>,</w:t>
            </w:r>
            <w:r w:rsidR="005C1AC8" w:rsidRPr="00302058">
              <w:rPr>
                <w:rFonts w:ascii="Palatino Linotype" w:hAnsi="Palatino Linotype"/>
                <w:sz w:val="20"/>
                <w:szCs w:val="20"/>
                <w:u w:val="none"/>
              </w:rPr>
              <w:t xml:space="preserve"> </w:t>
            </w:r>
            <w:r w:rsidR="00CB5CFE" w:rsidRPr="00302058">
              <w:rPr>
                <w:rFonts w:ascii="Palatino Linotype" w:hAnsi="Palatino Linotype"/>
                <w:sz w:val="20"/>
                <w:szCs w:val="20"/>
                <w:u w:val="none"/>
              </w:rPr>
              <w:t xml:space="preserve">(ii) </w:t>
            </w:r>
            <w:r w:rsidR="005C1AC8" w:rsidRPr="00302058">
              <w:rPr>
                <w:rFonts w:ascii="Palatino Linotype" w:hAnsi="Palatino Linotype"/>
                <w:sz w:val="20"/>
                <w:szCs w:val="20"/>
                <w:u w:val="none"/>
              </w:rPr>
              <w:t xml:space="preserve">issuance </w:t>
            </w:r>
            <w:r w:rsidR="00045CCB" w:rsidRPr="00302058">
              <w:rPr>
                <w:rFonts w:ascii="Palatino Linotype" w:hAnsi="Palatino Linotype"/>
                <w:sz w:val="20"/>
                <w:szCs w:val="20"/>
                <w:u w:val="none"/>
              </w:rPr>
              <w:t>of the Shares</w:t>
            </w:r>
            <w:r w:rsidR="00CB5CFE" w:rsidRPr="00302058">
              <w:rPr>
                <w:rFonts w:ascii="Palatino Linotype" w:hAnsi="Palatino Linotype"/>
                <w:sz w:val="20"/>
                <w:szCs w:val="20"/>
                <w:u w:val="none"/>
              </w:rPr>
              <w:t xml:space="preserve">, (iii) </w:t>
            </w:r>
            <w:r w:rsidR="00045CCB" w:rsidRPr="00302058">
              <w:rPr>
                <w:rFonts w:ascii="Palatino Linotype" w:hAnsi="Palatino Linotype"/>
                <w:sz w:val="20"/>
                <w:szCs w:val="20"/>
                <w:u w:val="none"/>
              </w:rPr>
              <w:t xml:space="preserve">the </w:t>
            </w:r>
            <w:r w:rsidR="005C1AC8" w:rsidRPr="00302058">
              <w:rPr>
                <w:rFonts w:ascii="Palatino Linotype" w:hAnsi="Palatino Linotype"/>
                <w:sz w:val="20"/>
                <w:szCs w:val="20"/>
                <w:u w:val="none"/>
              </w:rPr>
              <w:t>subscription of the Shares</w:t>
            </w:r>
            <w:r w:rsidR="00045CCB" w:rsidRPr="00302058">
              <w:rPr>
                <w:rFonts w:ascii="Palatino Linotype" w:hAnsi="Palatino Linotype"/>
                <w:sz w:val="20"/>
                <w:szCs w:val="20"/>
                <w:u w:val="none"/>
              </w:rPr>
              <w:t xml:space="preserve"> by the Subscriber</w:t>
            </w:r>
            <w:r w:rsidR="00CB5CFE" w:rsidRPr="00302058">
              <w:rPr>
                <w:rFonts w:ascii="Palatino Linotype" w:hAnsi="Palatino Linotype"/>
                <w:sz w:val="20"/>
                <w:szCs w:val="20"/>
                <w:u w:val="none"/>
              </w:rPr>
              <w:t xml:space="preserve"> and (iv) other amendments of the Company’s Articles of Association required to effect the terms of th</w:t>
            </w:r>
            <w:r w:rsidR="001F61AA" w:rsidRPr="00302058">
              <w:rPr>
                <w:rFonts w:ascii="Palatino Linotype" w:hAnsi="Palatino Linotype"/>
                <w:sz w:val="20"/>
                <w:szCs w:val="20"/>
                <w:u w:val="none"/>
              </w:rPr>
              <w:t>is Agreement and the</w:t>
            </w:r>
            <w:r w:rsidR="00CB5CFE" w:rsidRPr="00302058">
              <w:rPr>
                <w:rFonts w:ascii="Palatino Linotype" w:hAnsi="Palatino Linotype"/>
                <w:sz w:val="20"/>
                <w:szCs w:val="20"/>
                <w:u w:val="none"/>
              </w:rPr>
              <w:t xml:space="preserve"> Investor’s Agreement</w:t>
            </w:r>
            <w:r w:rsidR="005C1AC8" w:rsidRPr="00302058">
              <w:rPr>
                <w:rFonts w:ascii="Palatino Linotype" w:hAnsi="Palatino Linotype"/>
                <w:sz w:val="20"/>
                <w:szCs w:val="20"/>
                <w:u w:val="none"/>
              </w:rPr>
              <w:t xml:space="preserve">; </w:t>
            </w:r>
          </w:p>
          <w:p w14:paraId="3592DA4E" w14:textId="77777777" w:rsidR="00CD23FE" w:rsidRPr="00302058" w:rsidRDefault="00CD23FE" w:rsidP="008D0018">
            <w:pPr>
              <w:pStyle w:val="MTH2"/>
              <w:spacing w:after="0"/>
              <w:contextualSpacing/>
              <w:rPr>
                <w:rFonts w:ascii="Palatino Linotype" w:hAnsi="Palatino Linotype"/>
                <w:sz w:val="20"/>
                <w:szCs w:val="20"/>
                <w:u w:val="none"/>
              </w:rPr>
            </w:pPr>
          </w:p>
          <w:p w14:paraId="03A90D9D" w14:textId="01F8514B" w:rsidR="00634F42" w:rsidRPr="00302058" w:rsidRDefault="00A72DAF" w:rsidP="00CD23FE">
            <w:pPr>
              <w:pStyle w:val="MTH2"/>
              <w:numPr>
                <w:ilvl w:val="2"/>
                <w:numId w:val="60"/>
              </w:numPr>
              <w:spacing w:after="0"/>
              <w:ind w:left="882" w:hanging="426"/>
              <w:contextualSpacing/>
              <w:rPr>
                <w:rFonts w:ascii="Palatino Linotype" w:hAnsi="Palatino Linotype"/>
                <w:sz w:val="20"/>
                <w:szCs w:val="20"/>
                <w:u w:val="none"/>
              </w:rPr>
            </w:pPr>
            <w:r w:rsidRPr="00302058">
              <w:rPr>
                <w:rFonts w:ascii="Palatino Linotype" w:hAnsi="Palatino Linotype"/>
                <w:sz w:val="20"/>
                <w:szCs w:val="20"/>
                <w:u w:val="none"/>
              </w:rPr>
              <w:t>promptly after the execution of the notarial deed</w:t>
            </w:r>
            <w:r w:rsidR="00162D6F" w:rsidRPr="00302058">
              <w:rPr>
                <w:rFonts w:ascii="Palatino Linotype" w:hAnsi="Palatino Linotype"/>
                <w:sz w:val="20"/>
                <w:szCs w:val="20"/>
                <w:u w:val="none"/>
              </w:rPr>
              <w:t xml:space="preserve"> referred to in Clause 4.2(c) above</w:t>
            </w:r>
            <w:r w:rsidRPr="00302058">
              <w:rPr>
                <w:rFonts w:ascii="Palatino Linotype" w:hAnsi="Palatino Linotype"/>
                <w:sz w:val="20"/>
                <w:szCs w:val="20"/>
                <w:u w:val="none"/>
              </w:rPr>
              <w:t xml:space="preserve">, the Parties shall cause the Notary to submit an application to the MOLHR in order to </w:t>
            </w:r>
            <w:r w:rsidR="005A6562" w:rsidRPr="00302058">
              <w:rPr>
                <w:rFonts w:ascii="Palatino Linotype" w:hAnsi="Palatino Linotype"/>
                <w:sz w:val="20"/>
                <w:szCs w:val="20"/>
                <w:u w:val="none"/>
              </w:rPr>
              <w:t xml:space="preserve">obtain </w:t>
            </w:r>
            <w:r w:rsidR="00611E5F" w:rsidRPr="00302058">
              <w:rPr>
                <w:rFonts w:ascii="Palatino Linotype" w:hAnsi="Palatino Linotype"/>
                <w:sz w:val="20"/>
                <w:szCs w:val="20"/>
                <w:u w:val="none"/>
              </w:rPr>
              <w:t xml:space="preserve">the </w:t>
            </w:r>
            <w:r w:rsidR="001058AA" w:rsidRPr="00302058">
              <w:rPr>
                <w:rFonts w:ascii="Palatino Linotype" w:hAnsi="Palatino Linotype"/>
                <w:sz w:val="20"/>
                <w:szCs w:val="20"/>
                <w:u w:val="none"/>
              </w:rPr>
              <w:t xml:space="preserve">required </w:t>
            </w:r>
            <w:r w:rsidR="005A6562" w:rsidRPr="00302058">
              <w:rPr>
                <w:rFonts w:ascii="Palatino Linotype" w:hAnsi="Palatino Linotype"/>
                <w:sz w:val="20"/>
                <w:szCs w:val="20"/>
                <w:u w:val="none"/>
              </w:rPr>
              <w:t>receipt</w:t>
            </w:r>
            <w:r w:rsidR="007702FF" w:rsidRPr="00302058">
              <w:rPr>
                <w:rFonts w:ascii="Palatino Linotype" w:hAnsi="Palatino Linotype"/>
                <w:sz w:val="20"/>
                <w:szCs w:val="20"/>
                <w:u w:val="none"/>
              </w:rPr>
              <w:t>s</w:t>
            </w:r>
            <w:r w:rsidR="005A6562" w:rsidRPr="00302058">
              <w:rPr>
                <w:rFonts w:ascii="Palatino Linotype" w:hAnsi="Palatino Linotype"/>
                <w:sz w:val="20"/>
                <w:szCs w:val="20"/>
                <w:u w:val="none"/>
              </w:rPr>
              <w:t xml:space="preserve"> of notification</w:t>
            </w:r>
            <w:r w:rsidR="00C94A5E" w:rsidRPr="00302058">
              <w:rPr>
                <w:rFonts w:ascii="Palatino Linotype" w:hAnsi="Palatino Linotype"/>
                <w:sz w:val="20"/>
                <w:szCs w:val="20"/>
                <w:u w:val="none"/>
              </w:rPr>
              <w:t>s</w:t>
            </w:r>
            <w:r w:rsidR="005A6562" w:rsidRPr="00302058">
              <w:rPr>
                <w:rFonts w:ascii="Palatino Linotype" w:hAnsi="Palatino Linotype"/>
                <w:sz w:val="20"/>
                <w:szCs w:val="20"/>
                <w:u w:val="none"/>
              </w:rPr>
              <w:t xml:space="preserve"> and </w:t>
            </w:r>
            <w:commentRangeStart w:id="79"/>
            <w:r w:rsidR="007702FF" w:rsidRPr="00302058">
              <w:rPr>
                <w:rFonts w:ascii="Palatino Linotype" w:hAnsi="Palatino Linotype"/>
                <w:sz w:val="20"/>
                <w:szCs w:val="20"/>
                <w:u w:val="none"/>
              </w:rPr>
              <w:t>[</w:t>
            </w:r>
            <w:r w:rsidR="005A6562" w:rsidRPr="00302058">
              <w:rPr>
                <w:rFonts w:ascii="Palatino Linotype" w:hAnsi="Palatino Linotype"/>
                <w:sz w:val="20"/>
                <w:szCs w:val="20"/>
                <w:u w:val="none"/>
              </w:rPr>
              <w:t>decree</w:t>
            </w:r>
            <w:r w:rsidR="007702FF" w:rsidRPr="00302058">
              <w:rPr>
                <w:rFonts w:ascii="Palatino Linotype" w:hAnsi="Palatino Linotype"/>
                <w:sz w:val="20"/>
                <w:szCs w:val="20"/>
                <w:u w:val="none"/>
              </w:rPr>
              <w:t>]</w:t>
            </w:r>
            <w:commentRangeEnd w:id="79"/>
            <w:r w:rsidR="007702FF" w:rsidRPr="00302058">
              <w:rPr>
                <w:rStyle w:val="CommentReference"/>
                <w:rFonts w:ascii="Palatino Linotype" w:eastAsia="MS Mincho" w:hAnsi="Palatino Linotype"/>
                <w:u w:val="none"/>
                <w:lang w:val="en-ID" w:eastAsia="en-US"/>
              </w:rPr>
              <w:commentReference w:id="79"/>
            </w:r>
            <w:r w:rsidR="005A6562" w:rsidRPr="00302058">
              <w:rPr>
                <w:rFonts w:ascii="Palatino Linotype" w:hAnsi="Palatino Linotype"/>
                <w:sz w:val="20"/>
                <w:szCs w:val="20"/>
                <w:u w:val="none"/>
              </w:rPr>
              <w:t xml:space="preserve"> </w:t>
            </w:r>
            <w:r w:rsidRPr="00302058">
              <w:rPr>
                <w:rFonts w:ascii="Palatino Linotype" w:hAnsi="Palatino Linotype"/>
                <w:sz w:val="20"/>
                <w:szCs w:val="20"/>
                <w:u w:val="none"/>
              </w:rPr>
              <w:t>from the MOLHR</w:t>
            </w:r>
            <w:r w:rsidR="006717EF" w:rsidRPr="00302058">
              <w:rPr>
                <w:rFonts w:ascii="Palatino Linotype" w:hAnsi="Palatino Linotype"/>
                <w:sz w:val="20"/>
                <w:szCs w:val="20"/>
                <w:u w:val="none"/>
              </w:rPr>
              <w:t xml:space="preserve"> (“</w:t>
            </w:r>
            <w:r w:rsidR="006717EF" w:rsidRPr="00302058">
              <w:rPr>
                <w:rFonts w:ascii="Palatino Linotype" w:hAnsi="Palatino Linotype"/>
                <w:b/>
                <w:bCs/>
                <w:sz w:val="20"/>
                <w:szCs w:val="20"/>
                <w:u w:val="none"/>
              </w:rPr>
              <w:t>MOLHR</w:t>
            </w:r>
            <w:r w:rsidR="006717EF" w:rsidRPr="00302058">
              <w:rPr>
                <w:rFonts w:ascii="Palatino Linotype" w:hAnsi="Palatino Linotype"/>
                <w:sz w:val="20"/>
                <w:szCs w:val="20"/>
                <w:u w:val="none"/>
              </w:rPr>
              <w:t xml:space="preserve"> </w:t>
            </w:r>
            <w:r w:rsidR="00E43306" w:rsidRPr="00302058">
              <w:rPr>
                <w:rFonts w:ascii="Palatino Linotype" w:hAnsi="Palatino Linotype"/>
                <w:b/>
                <w:bCs/>
                <w:sz w:val="20"/>
                <w:szCs w:val="20"/>
                <w:u w:val="none"/>
              </w:rPr>
              <w:t>Letter</w:t>
            </w:r>
            <w:r w:rsidR="00540139" w:rsidRPr="00302058">
              <w:rPr>
                <w:rFonts w:ascii="Palatino Linotype" w:hAnsi="Palatino Linotype"/>
                <w:b/>
                <w:bCs/>
                <w:sz w:val="20"/>
                <w:szCs w:val="20"/>
                <w:u w:val="none"/>
              </w:rPr>
              <w:t>s</w:t>
            </w:r>
            <w:r w:rsidR="006717EF" w:rsidRPr="00302058">
              <w:rPr>
                <w:rFonts w:ascii="Palatino Linotype" w:hAnsi="Palatino Linotype"/>
                <w:sz w:val="20"/>
                <w:szCs w:val="20"/>
                <w:u w:val="none"/>
              </w:rPr>
              <w:t>”)</w:t>
            </w:r>
            <w:r w:rsidRPr="00302058">
              <w:rPr>
                <w:rFonts w:ascii="Palatino Linotype" w:hAnsi="Palatino Linotype"/>
                <w:sz w:val="20"/>
                <w:szCs w:val="20"/>
                <w:u w:val="none"/>
              </w:rPr>
              <w:t xml:space="preserve">; </w:t>
            </w:r>
          </w:p>
          <w:p w14:paraId="077BEA26" w14:textId="77777777" w:rsidR="00634F42" w:rsidRPr="00302058" w:rsidRDefault="00634F42" w:rsidP="00634F42">
            <w:pPr>
              <w:pStyle w:val="ListParagraph"/>
              <w:rPr>
                <w:rFonts w:ascii="Palatino Linotype" w:hAnsi="Palatino Linotype"/>
                <w:sz w:val="20"/>
                <w:szCs w:val="20"/>
              </w:rPr>
            </w:pPr>
          </w:p>
          <w:p w14:paraId="749FC031" w14:textId="016FB11F" w:rsidR="00CD23FE" w:rsidRPr="00302058" w:rsidRDefault="00634F42" w:rsidP="00634F42">
            <w:pPr>
              <w:pStyle w:val="MTH2"/>
              <w:numPr>
                <w:ilvl w:val="2"/>
                <w:numId w:val="60"/>
              </w:numPr>
              <w:spacing w:after="0"/>
              <w:ind w:left="882" w:hanging="426"/>
              <w:contextualSpacing/>
              <w:rPr>
                <w:rFonts w:ascii="Palatino Linotype" w:hAnsi="Palatino Linotype"/>
                <w:sz w:val="20"/>
                <w:szCs w:val="20"/>
                <w:u w:val="none"/>
              </w:rPr>
            </w:pPr>
            <w:r w:rsidRPr="00302058">
              <w:rPr>
                <w:rFonts w:ascii="Palatino Linotype" w:hAnsi="Palatino Linotype"/>
                <w:sz w:val="20"/>
                <w:szCs w:val="20"/>
                <w:u w:val="none"/>
              </w:rPr>
              <w:t xml:space="preserve">the Company shall (i) issue the Shares for the Subcriber and (ii) provide the Company’s shareholders register already listing the Subscriber as a shareholder, and the share certificate in relation to the Subscriber’s ownership of the Shares; </w:t>
            </w:r>
            <w:r w:rsidR="00611430" w:rsidRPr="00302058">
              <w:rPr>
                <w:rFonts w:ascii="Palatino Linotype" w:hAnsi="Palatino Linotype"/>
                <w:sz w:val="20"/>
                <w:szCs w:val="20"/>
                <w:u w:val="none"/>
              </w:rPr>
              <w:t>and</w:t>
            </w:r>
          </w:p>
          <w:p w14:paraId="36D0C6FB" w14:textId="77777777" w:rsidR="00CD23FE" w:rsidRPr="00302058" w:rsidRDefault="00CD23FE" w:rsidP="008D0018">
            <w:pPr>
              <w:pStyle w:val="MTH2"/>
              <w:spacing w:after="0"/>
              <w:contextualSpacing/>
              <w:rPr>
                <w:rFonts w:ascii="Palatino Linotype" w:hAnsi="Palatino Linotype"/>
                <w:sz w:val="20"/>
                <w:szCs w:val="20"/>
                <w:u w:val="none"/>
              </w:rPr>
            </w:pPr>
          </w:p>
          <w:p w14:paraId="7992F5C7" w14:textId="4D764872" w:rsidR="00071598" w:rsidRPr="00302058" w:rsidRDefault="00E051AB" w:rsidP="008D0018">
            <w:pPr>
              <w:pStyle w:val="MTH2"/>
              <w:numPr>
                <w:ilvl w:val="2"/>
                <w:numId w:val="60"/>
              </w:numPr>
              <w:spacing w:after="0"/>
              <w:ind w:left="882" w:hanging="426"/>
              <w:contextualSpacing/>
              <w:rPr>
                <w:rFonts w:ascii="Palatino Linotype" w:hAnsi="Palatino Linotype"/>
                <w:sz w:val="20"/>
                <w:szCs w:val="20"/>
              </w:rPr>
            </w:pPr>
            <w:r w:rsidRPr="00302058">
              <w:rPr>
                <w:rFonts w:ascii="Palatino Linotype" w:hAnsi="Palatino Linotype"/>
                <w:sz w:val="20"/>
                <w:szCs w:val="20"/>
                <w:u w:val="none"/>
              </w:rPr>
              <w:t xml:space="preserve">the Parties </w:t>
            </w:r>
            <w:r w:rsidR="00103B3B" w:rsidRPr="00302058">
              <w:rPr>
                <w:rFonts w:ascii="Palatino Linotype" w:hAnsi="Palatino Linotype"/>
                <w:sz w:val="20"/>
                <w:szCs w:val="20"/>
                <w:u w:val="none"/>
              </w:rPr>
              <w:t xml:space="preserve">shall procure that </w:t>
            </w:r>
            <w:r w:rsidR="00071598" w:rsidRPr="00302058">
              <w:rPr>
                <w:rFonts w:ascii="Palatino Linotype" w:hAnsi="Palatino Linotype"/>
                <w:sz w:val="20"/>
                <w:szCs w:val="20"/>
                <w:u w:val="none"/>
              </w:rPr>
              <w:t xml:space="preserve">the </w:t>
            </w:r>
            <w:del w:id="80" w:author="OLTRE" w:date="2024-05-29T22:16:00Z">
              <w:r w:rsidR="00071598" w:rsidRPr="00302058">
                <w:rPr>
                  <w:rFonts w:ascii="Palatino Linotype" w:hAnsi="Palatino Linotype"/>
                  <w:sz w:val="20"/>
                  <w:szCs w:val="20"/>
                  <w:u w:val="none"/>
                </w:rPr>
                <w:delText>Investor</w:delText>
              </w:r>
            </w:del>
            <w:ins w:id="81" w:author="OLTRE" w:date="2024-05-29T22:16:00Z">
              <w:r w:rsidR="00091DC3">
                <w:rPr>
                  <w:rFonts w:ascii="Palatino Linotype" w:hAnsi="Palatino Linotype"/>
                  <w:sz w:val="20"/>
                  <w:szCs w:val="20"/>
                  <w:u w:val="none"/>
                </w:rPr>
                <w:t>Shareholders</w:t>
              </w:r>
            </w:ins>
            <w:r w:rsidR="00091DC3">
              <w:rPr>
                <w:rFonts w:ascii="Palatino Linotype" w:hAnsi="Palatino Linotype"/>
                <w:sz w:val="20"/>
                <w:szCs w:val="20"/>
                <w:u w:val="none"/>
              </w:rPr>
              <w:t xml:space="preserve"> </w:t>
            </w:r>
            <w:r w:rsidR="00071598" w:rsidRPr="00302058">
              <w:rPr>
                <w:rFonts w:ascii="Palatino Linotype" w:hAnsi="Palatino Linotype"/>
                <w:sz w:val="20"/>
                <w:szCs w:val="20"/>
                <w:u w:val="none"/>
              </w:rPr>
              <w:t xml:space="preserve">Agreement shall </w:t>
            </w:r>
            <w:r w:rsidR="00103B3B" w:rsidRPr="00302058">
              <w:rPr>
                <w:rFonts w:ascii="Palatino Linotype" w:hAnsi="Palatino Linotype"/>
                <w:sz w:val="20"/>
                <w:szCs w:val="20"/>
                <w:u w:val="none"/>
              </w:rPr>
              <w:t xml:space="preserve">be </w:t>
            </w:r>
            <w:r w:rsidR="00071598" w:rsidRPr="00302058">
              <w:rPr>
                <w:rFonts w:ascii="Palatino Linotype" w:hAnsi="Palatino Linotype"/>
                <w:sz w:val="20"/>
                <w:szCs w:val="20"/>
                <w:u w:val="none"/>
              </w:rPr>
              <w:t>execute</w:t>
            </w:r>
            <w:r w:rsidR="00103B3B" w:rsidRPr="00302058">
              <w:rPr>
                <w:rFonts w:ascii="Palatino Linotype" w:hAnsi="Palatino Linotype"/>
                <w:sz w:val="20"/>
                <w:szCs w:val="20"/>
                <w:u w:val="none"/>
              </w:rPr>
              <w:t>d</w:t>
            </w:r>
            <w:r w:rsidR="00071598" w:rsidRPr="00302058">
              <w:rPr>
                <w:rFonts w:ascii="Palatino Linotype" w:hAnsi="Palatino Linotype"/>
                <w:sz w:val="20"/>
                <w:szCs w:val="20"/>
                <w:u w:val="none"/>
              </w:rPr>
              <w:t xml:space="preserve"> </w:t>
            </w:r>
            <w:r w:rsidR="00103B3B" w:rsidRPr="00302058">
              <w:rPr>
                <w:rFonts w:ascii="Palatino Linotype" w:hAnsi="Palatino Linotype"/>
                <w:sz w:val="20"/>
                <w:szCs w:val="20"/>
                <w:u w:val="none"/>
              </w:rPr>
              <w:t xml:space="preserve">by the </w:t>
            </w:r>
            <w:r w:rsidR="00D67A0B" w:rsidRPr="00302058">
              <w:rPr>
                <w:rFonts w:ascii="Palatino Linotype" w:hAnsi="Palatino Linotype"/>
                <w:sz w:val="20"/>
                <w:szCs w:val="20"/>
                <w:u w:val="none"/>
              </w:rPr>
              <w:t xml:space="preserve">the Company, Subscriber and all other </w:t>
            </w:r>
            <w:r w:rsidR="00713EEC" w:rsidRPr="00302058">
              <w:rPr>
                <w:rFonts w:ascii="Palatino Linotype" w:hAnsi="Palatino Linotype"/>
                <w:sz w:val="20"/>
                <w:szCs w:val="20"/>
                <w:u w:val="none"/>
              </w:rPr>
              <w:t>S</w:t>
            </w:r>
            <w:r w:rsidR="0044227D" w:rsidRPr="00302058">
              <w:rPr>
                <w:rFonts w:ascii="Palatino Linotype" w:hAnsi="Palatino Linotype"/>
                <w:sz w:val="20"/>
                <w:szCs w:val="20"/>
                <w:u w:val="none"/>
              </w:rPr>
              <w:t xml:space="preserve">hareholders </w:t>
            </w:r>
            <w:r w:rsidR="00D67A0B" w:rsidRPr="00302058">
              <w:rPr>
                <w:rFonts w:ascii="Palatino Linotype" w:hAnsi="Palatino Linotype"/>
                <w:sz w:val="20"/>
                <w:szCs w:val="20"/>
                <w:u w:val="none"/>
              </w:rPr>
              <w:t xml:space="preserve">of the Company </w:t>
            </w:r>
            <w:r w:rsidR="00C06799" w:rsidRPr="00302058">
              <w:rPr>
                <w:rFonts w:ascii="Palatino Linotype" w:hAnsi="Palatino Linotype"/>
                <w:sz w:val="20"/>
                <w:szCs w:val="20"/>
                <w:u w:val="none"/>
              </w:rPr>
              <w:t>on the Closing Date</w:t>
            </w:r>
            <w:r w:rsidR="00611430" w:rsidRPr="00302058">
              <w:rPr>
                <w:rFonts w:ascii="Palatino Linotype" w:hAnsi="Palatino Linotype"/>
                <w:sz w:val="20"/>
                <w:szCs w:val="20"/>
                <w:u w:val="none"/>
              </w:rPr>
              <w:t>.</w:t>
            </w:r>
          </w:p>
          <w:p w14:paraId="58EBF348" w14:textId="77777777" w:rsidR="00BF6EB8" w:rsidRPr="00302058" w:rsidRDefault="00BF6EB8" w:rsidP="00ED36D2">
            <w:pPr>
              <w:pStyle w:val="MTH2"/>
              <w:spacing w:after="0"/>
              <w:contextualSpacing/>
              <w:rPr>
                <w:rFonts w:ascii="Palatino Linotype" w:hAnsi="Palatino Linotype"/>
                <w:sz w:val="20"/>
              </w:rPr>
            </w:pPr>
          </w:p>
          <w:p w14:paraId="5FAEBFE0" w14:textId="0E99D46F" w:rsidR="0078044F" w:rsidRPr="00302058" w:rsidRDefault="00D66115" w:rsidP="0078044F">
            <w:pPr>
              <w:pStyle w:val="MTH1"/>
              <w:numPr>
                <w:ilvl w:val="0"/>
                <w:numId w:val="51"/>
              </w:numPr>
              <w:spacing w:after="0"/>
              <w:ind w:left="456" w:hanging="567"/>
              <w:contextualSpacing/>
              <w:jc w:val="both"/>
              <w:rPr>
                <w:rFonts w:ascii="Palatino Linotype" w:hAnsi="Palatino Linotype"/>
                <w:b/>
                <w:bCs/>
                <w:sz w:val="20"/>
                <w:u w:val="none"/>
              </w:rPr>
            </w:pPr>
            <w:r w:rsidRPr="00302058">
              <w:rPr>
                <w:rFonts w:ascii="Palatino Linotype" w:hAnsi="Palatino Linotype"/>
                <w:b/>
                <w:bCs/>
                <w:sz w:val="20"/>
              </w:rPr>
              <w:lastRenderedPageBreak/>
              <w:t>Completion.</w:t>
            </w:r>
            <w:r w:rsidRPr="00302058">
              <w:rPr>
                <w:rFonts w:ascii="Palatino Linotype" w:hAnsi="Palatino Linotype"/>
                <w:b/>
                <w:bCs/>
                <w:sz w:val="20"/>
                <w:u w:val="none"/>
              </w:rPr>
              <w:t xml:space="preserve"> </w:t>
            </w:r>
          </w:p>
          <w:p w14:paraId="165500CA" w14:textId="77777777" w:rsidR="0078044F" w:rsidRPr="00302058" w:rsidRDefault="0078044F" w:rsidP="008D0018">
            <w:pPr>
              <w:pStyle w:val="MTH1"/>
              <w:numPr>
                <w:ilvl w:val="0"/>
                <w:numId w:val="0"/>
              </w:numPr>
              <w:spacing w:after="0"/>
              <w:ind w:left="462"/>
              <w:contextualSpacing/>
              <w:jc w:val="both"/>
              <w:rPr>
                <w:rFonts w:ascii="Palatino Linotype" w:hAnsi="Palatino Linotype"/>
                <w:sz w:val="20"/>
                <w:u w:val="none"/>
              </w:rPr>
            </w:pPr>
          </w:p>
          <w:p w14:paraId="084977EF" w14:textId="32CA056B" w:rsidR="00D83677" w:rsidRPr="00302058" w:rsidRDefault="00D66115" w:rsidP="00D83677">
            <w:pPr>
              <w:pStyle w:val="MTH1"/>
              <w:numPr>
                <w:ilvl w:val="1"/>
                <w:numId w:val="51"/>
              </w:numPr>
              <w:spacing w:after="0"/>
              <w:ind w:left="462" w:hanging="567"/>
              <w:contextualSpacing/>
              <w:jc w:val="both"/>
              <w:rPr>
                <w:rFonts w:ascii="Palatino Linotype" w:hAnsi="Palatino Linotype"/>
                <w:sz w:val="20"/>
                <w:u w:val="none"/>
              </w:rPr>
            </w:pPr>
            <w:r w:rsidRPr="00302058">
              <w:rPr>
                <w:rFonts w:ascii="Palatino Linotype" w:hAnsi="Palatino Linotype"/>
                <w:sz w:val="20"/>
                <w:u w:val="none"/>
              </w:rPr>
              <w:t>The date</w:t>
            </w:r>
            <w:r w:rsidR="00CF320B" w:rsidRPr="00302058">
              <w:rPr>
                <w:rFonts w:ascii="Palatino Linotype" w:hAnsi="Palatino Linotype"/>
                <w:sz w:val="20"/>
                <w:u w:val="none"/>
              </w:rPr>
              <w:t xml:space="preserve"> </w:t>
            </w:r>
            <w:r w:rsidR="00B51656" w:rsidRPr="00302058">
              <w:rPr>
                <w:rFonts w:ascii="Palatino Linotype" w:hAnsi="Palatino Linotype"/>
                <w:sz w:val="20"/>
                <w:u w:val="none"/>
              </w:rPr>
              <w:t xml:space="preserve">on which all of the </w:t>
            </w:r>
            <w:r w:rsidRPr="00302058">
              <w:rPr>
                <w:rFonts w:ascii="Palatino Linotype" w:hAnsi="Palatino Linotype"/>
                <w:sz w:val="20"/>
                <w:u w:val="none"/>
              </w:rPr>
              <w:t>MOLHR Letter</w:t>
            </w:r>
            <w:r w:rsidR="00B51656" w:rsidRPr="00302058">
              <w:rPr>
                <w:rFonts w:ascii="Palatino Linotype" w:hAnsi="Palatino Linotype"/>
                <w:sz w:val="20"/>
                <w:u w:val="none"/>
              </w:rPr>
              <w:t>s</w:t>
            </w:r>
            <w:r w:rsidR="00890865" w:rsidRPr="00302058">
              <w:rPr>
                <w:rFonts w:ascii="Palatino Linotype" w:hAnsi="Palatino Linotype"/>
                <w:sz w:val="20"/>
                <w:u w:val="none"/>
              </w:rPr>
              <w:t xml:space="preserve"> </w:t>
            </w:r>
            <w:r w:rsidR="00B51656" w:rsidRPr="00302058">
              <w:rPr>
                <w:rFonts w:ascii="Palatino Linotype" w:hAnsi="Palatino Linotype"/>
                <w:sz w:val="20"/>
                <w:u w:val="none"/>
              </w:rPr>
              <w:t xml:space="preserve">have been issued </w:t>
            </w:r>
            <w:r w:rsidRPr="00302058">
              <w:rPr>
                <w:rFonts w:ascii="Palatino Linotype" w:hAnsi="Palatino Linotype"/>
                <w:sz w:val="20"/>
                <w:u w:val="none"/>
              </w:rPr>
              <w:t>shall be the “</w:t>
            </w:r>
            <w:r w:rsidRPr="00302058">
              <w:rPr>
                <w:rFonts w:ascii="Palatino Linotype" w:hAnsi="Palatino Linotype"/>
                <w:b/>
                <w:bCs/>
                <w:sz w:val="20"/>
                <w:u w:val="none"/>
              </w:rPr>
              <w:t>Completion Date</w:t>
            </w:r>
            <w:r w:rsidRPr="00302058">
              <w:rPr>
                <w:rFonts w:ascii="Palatino Linotype" w:hAnsi="Palatino Linotype"/>
                <w:sz w:val="20"/>
                <w:u w:val="none"/>
              </w:rPr>
              <w:t>”.</w:t>
            </w:r>
          </w:p>
          <w:p w14:paraId="11113743" w14:textId="77777777" w:rsidR="00D83677" w:rsidRPr="00302058" w:rsidRDefault="00D83677" w:rsidP="008D0018">
            <w:pPr>
              <w:pStyle w:val="MTH1"/>
              <w:numPr>
                <w:ilvl w:val="0"/>
                <w:numId w:val="0"/>
              </w:numPr>
              <w:spacing w:after="0"/>
              <w:ind w:left="462"/>
              <w:contextualSpacing/>
              <w:jc w:val="both"/>
              <w:rPr>
                <w:rFonts w:ascii="Palatino Linotype" w:hAnsi="Palatino Linotype"/>
                <w:sz w:val="20"/>
                <w:u w:val="none"/>
              </w:rPr>
            </w:pPr>
          </w:p>
          <w:p w14:paraId="7D6EEBF6" w14:textId="486D48B1" w:rsidR="0078044F" w:rsidRPr="00302058" w:rsidRDefault="00A46042" w:rsidP="0078044F">
            <w:pPr>
              <w:pStyle w:val="MTH1"/>
              <w:numPr>
                <w:ilvl w:val="1"/>
                <w:numId w:val="51"/>
              </w:numPr>
              <w:spacing w:after="0"/>
              <w:ind w:left="462" w:hanging="567"/>
              <w:contextualSpacing/>
              <w:jc w:val="both"/>
              <w:rPr>
                <w:rFonts w:ascii="Palatino Linotype" w:hAnsi="Palatino Linotype"/>
                <w:sz w:val="20"/>
                <w:u w:val="none"/>
              </w:rPr>
            </w:pPr>
            <w:r w:rsidRPr="00302058">
              <w:rPr>
                <w:rFonts w:ascii="Palatino Linotype" w:hAnsi="Palatino Linotype"/>
                <w:sz w:val="20"/>
              </w:rPr>
              <w:t>Further Undertakings</w:t>
            </w:r>
            <w:r w:rsidRPr="00302058">
              <w:rPr>
                <w:rFonts w:ascii="Palatino Linotype" w:hAnsi="Palatino Linotype"/>
                <w:sz w:val="20"/>
                <w:u w:val="none"/>
              </w:rPr>
              <w:t xml:space="preserve">. </w:t>
            </w:r>
            <w:r w:rsidR="0078044F" w:rsidRPr="00302058">
              <w:rPr>
                <w:rFonts w:ascii="Palatino Linotype" w:hAnsi="Palatino Linotype"/>
                <w:sz w:val="20"/>
                <w:u w:val="none"/>
              </w:rPr>
              <w:t xml:space="preserve">Within 5 (five) Business Days from the Completion Date, the Company </w:t>
            </w:r>
            <w:commentRangeStart w:id="82"/>
            <w:commentRangeStart w:id="83"/>
            <w:r w:rsidR="0078044F" w:rsidRPr="00302058">
              <w:rPr>
                <w:rFonts w:ascii="Palatino Linotype" w:hAnsi="Palatino Linotype"/>
                <w:sz w:val="20"/>
                <w:u w:val="none"/>
              </w:rPr>
              <w:t xml:space="preserve">shall </w:t>
            </w:r>
            <w:r w:rsidR="003A40C6">
              <w:rPr>
                <w:rFonts w:ascii="Palatino Linotype" w:hAnsi="Palatino Linotype"/>
                <w:sz w:val="20"/>
                <w:u w:val="none"/>
              </w:rPr>
              <w:t>provide</w:t>
            </w:r>
            <w:r w:rsidR="0078044F" w:rsidRPr="00302058">
              <w:rPr>
                <w:rFonts w:ascii="Palatino Linotype" w:hAnsi="Palatino Linotype"/>
                <w:sz w:val="20"/>
                <w:u w:val="none"/>
              </w:rPr>
              <w:t xml:space="preserve"> the </w:t>
            </w:r>
            <w:r w:rsidR="00CE772C">
              <w:rPr>
                <w:rFonts w:ascii="Palatino Linotype" w:hAnsi="Palatino Linotype"/>
                <w:sz w:val="20"/>
                <w:u w:val="none"/>
              </w:rPr>
              <w:t>certified</w:t>
            </w:r>
            <w:r w:rsidR="00C23F01" w:rsidRPr="00302058">
              <w:rPr>
                <w:rFonts w:ascii="Palatino Linotype" w:hAnsi="Palatino Linotype"/>
                <w:sz w:val="20"/>
                <w:u w:val="none"/>
              </w:rPr>
              <w:t xml:space="preserve"> </w:t>
            </w:r>
            <w:r w:rsidR="003A40C6">
              <w:rPr>
                <w:rFonts w:ascii="Palatino Linotype" w:hAnsi="Palatino Linotype"/>
                <w:sz w:val="20"/>
                <w:u w:val="none"/>
              </w:rPr>
              <w:t xml:space="preserve">true </w:t>
            </w:r>
            <w:r w:rsidR="0078044F" w:rsidRPr="00302058">
              <w:rPr>
                <w:rFonts w:ascii="Palatino Linotype" w:hAnsi="Palatino Linotype"/>
                <w:sz w:val="20"/>
                <w:u w:val="none"/>
              </w:rPr>
              <w:t>copies</w:t>
            </w:r>
            <w:commentRangeEnd w:id="82"/>
            <w:r w:rsidR="003A40C6">
              <w:rPr>
                <w:rStyle w:val="CommentReference"/>
                <w:rFonts w:ascii="Cambria" w:eastAsia="MS Mincho" w:hAnsi="Cambria"/>
                <w:u w:val="none"/>
                <w:lang w:val="en-ID" w:eastAsia="en-US"/>
              </w:rPr>
              <w:commentReference w:id="82"/>
            </w:r>
            <w:commentRangeEnd w:id="83"/>
            <w:r w:rsidR="009B1AB7">
              <w:rPr>
                <w:rStyle w:val="CommentReference"/>
                <w:rFonts w:ascii="Cambria" w:eastAsia="MS Mincho" w:hAnsi="Cambria"/>
                <w:u w:val="none"/>
                <w:lang w:val="en-ID" w:eastAsia="en-US"/>
              </w:rPr>
              <w:commentReference w:id="83"/>
            </w:r>
            <w:r w:rsidR="0078044F" w:rsidRPr="00302058">
              <w:rPr>
                <w:rFonts w:ascii="Palatino Linotype" w:hAnsi="Palatino Linotype"/>
                <w:sz w:val="20"/>
                <w:u w:val="none"/>
              </w:rPr>
              <w:t xml:space="preserve"> of the notarial deed and MOLHR Letters </w:t>
            </w:r>
            <w:r w:rsidR="00D83677" w:rsidRPr="00302058">
              <w:rPr>
                <w:rFonts w:ascii="Palatino Linotype" w:hAnsi="Palatino Linotype"/>
                <w:sz w:val="20"/>
                <w:u w:val="none"/>
              </w:rPr>
              <w:t xml:space="preserve">referred to in Article </w:t>
            </w:r>
            <w:r w:rsidR="00270803" w:rsidRPr="00302058">
              <w:rPr>
                <w:rFonts w:ascii="Palatino Linotype" w:hAnsi="Palatino Linotype"/>
                <w:sz w:val="20"/>
                <w:u w:val="none"/>
              </w:rPr>
              <w:t>5</w:t>
            </w:r>
            <w:r w:rsidR="00D83677" w:rsidRPr="00302058">
              <w:rPr>
                <w:rFonts w:ascii="Palatino Linotype" w:hAnsi="Palatino Linotype"/>
                <w:sz w:val="20"/>
                <w:u w:val="none"/>
              </w:rPr>
              <w:t xml:space="preserve">.2 above </w:t>
            </w:r>
            <w:r w:rsidR="0078044F" w:rsidRPr="00302058">
              <w:rPr>
                <w:rFonts w:ascii="Palatino Linotype" w:hAnsi="Palatino Linotype"/>
                <w:sz w:val="20"/>
                <w:u w:val="none"/>
              </w:rPr>
              <w:t>to the Subscriber.</w:t>
            </w:r>
          </w:p>
          <w:p w14:paraId="267D2A0A" w14:textId="77777777" w:rsidR="00D12FE5" w:rsidRPr="00302058" w:rsidRDefault="00D12FE5" w:rsidP="006A39AB">
            <w:pPr>
              <w:pStyle w:val="ListParagraph"/>
              <w:rPr>
                <w:rFonts w:ascii="Palatino Linotype" w:hAnsi="Palatino Linotype"/>
                <w:sz w:val="20"/>
                <w:szCs w:val="20"/>
              </w:rPr>
            </w:pPr>
          </w:p>
          <w:p w14:paraId="33A4E0CA" w14:textId="28E63D5F" w:rsidR="00696A98" w:rsidRPr="00D82709" w:rsidRDefault="00F21A34" w:rsidP="00D82709">
            <w:pPr>
              <w:pStyle w:val="MTH1"/>
              <w:numPr>
                <w:ilvl w:val="0"/>
                <w:numId w:val="51"/>
              </w:numPr>
              <w:spacing w:after="0"/>
              <w:ind w:left="456" w:hanging="567"/>
              <w:contextualSpacing/>
              <w:jc w:val="both"/>
              <w:rPr>
                <w:rFonts w:ascii="Palatino Linotype" w:hAnsi="Palatino Linotype"/>
                <w:b/>
                <w:sz w:val="20"/>
              </w:rPr>
            </w:pPr>
            <w:bookmarkStart w:id="84" w:name="_Ref146362263"/>
            <w:bookmarkStart w:id="85" w:name="_Toc384369663"/>
            <w:bookmarkStart w:id="86" w:name="_Toc400643958"/>
            <w:r w:rsidRPr="00D82709">
              <w:rPr>
                <w:rFonts w:ascii="Palatino Linotype" w:hAnsi="Palatino Linotype"/>
                <w:b/>
                <w:sz w:val="20"/>
              </w:rPr>
              <w:t xml:space="preserve">Representations and Warranties of the </w:t>
            </w:r>
            <w:bookmarkStart w:id="87" w:name="_DV_M190"/>
            <w:bookmarkEnd w:id="84"/>
            <w:bookmarkEnd w:id="85"/>
            <w:bookmarkEnd w:id="86"/>
            <w:bookmarkEnd w:id="87"/>
            <w:r w:rsidRPr="00D82709">
              <w:rPr>
                <w:rFonts w:ascii="Palatino Linotype" w:hAnsi="Palatino Linotype"/>
                <w:b/>
                <w:sz w:val="20"/>
              </w:rPr>
              <w:t>Company</w:t>
            </w:r>
            <w:r w:rsidR="00CB4E99" w:rsidRPr="00302058">
              <w:rPr>
                <w:rFonts w:ascii="Palatino Linotype" w:hAnsi="Palatino Linotype"/>
                <w:b/>
                <w:bCs/>
                <w:sz w:val="20"/>
                <w:szCs w:val="20"/>
              </w:rPr>
              <w:t>.</w:t>
            </w:r>
          </w:p>
          <w:p w14:paraId="5364A4E6" w14:textId="77777777" w:rsidR="00696A98" w:rsidRPr="00302058" w:rsidRDefault="00696A98" w:rsidP="008D0018">
            <w:pPr>
              <w:pStyle w:val="MTH1"/>
              <w:numPr>
                <w:ilvl w:val="0"/>
                <w:numId w:val="0"/>
              </w:numPr>
              <w:spacing w:after="0"/>
              <w:ind w:left="462"/>
              <w:contextualSpacing/>
              <w:jc w:val="both"/>
              <w:rPr>
                <w:rFonts w:ascii="Palatino Linotype" w:hAnsi="Palatino Linotype"/>
                <w:sz w:val="20"/>
                <w:szCs w:val="20"/>
                <w:u w:val="none"/>
              </w:rPr>
            </w:pPr>
          </w:p>
          <w:p w14:paraId="7DEFF193" w14:textId="76C19F89" w:rsidR="007D2761" w:rsidRPr="00D82709" w:rsidRDefault="007903E3" w:rsidP="00D82709">
            <w:pPr>
              <w:pStyle w:val="MTH1"/>
              <w:numPr>
                <w:ilvl w:val="1"/>
                <w:numId w:val="51"/>
              </w:numPr>
              <w:spacing w:after="0"/>
              <w:ind w:left="462" w:hanging="567"/>
              <w:contextualSpacing/>
              <w:jc w:val="both"/>
              <w:rPr>
                <w:rFonts w:ascii="Palatino Linotype" w:hAnsi="Palatino Linotype"/>
                <w:sz w:val="20"/>
                <w:u w:val="none"/>
              </w:rPr>
            </w:pPr>
            <w:r w:rsidRPr="00302058">
              <w:rPr>
                <w:rFonts w:ascii="Palatino Linotype" w:hAnsi="Palatino Linotype"/>
                <w:sz w:val="20"/>
                <w:u w:val="none"/>
              </w:rPr>
              <w:t xml:space="preserve">The Company hereby represents and warrants to </w:t>
            </w:r>
            <w:r w:rsidRPr="00302058">
              <w:rPr>
                <w:rFonts w:ascii="Palatino Linotype" w:hAnsi="Palatino Linotype"/>
                <w:sz w:val="20"/>
                <w:szCs w:val="20"/>
                <w:u w:val="none"/>
              </w:rPr>
              <w:t>the Subscriber</w:t>
            </w:r>
            <w:r w:rsidRPr="00302058">
              <w:rPr>
                <w:rFonts w:ascii="Palatino Linotype" w:hAnsi="Palatino Linotype"/>
                <w:sz w:val="20"/>
                <w:u w:val="none"/>
              </w:rPr>
              <w:t xml:space="preserve"> that the following representations</w:t>
            </w:r>
            <w:r w:rsidRPr="00302058">
              <w:rPr>
                <w:rFonts w:ascii="Palatino Linotype" w:hAnsi="Palatino Linotype"/>
                <w:sz w:val="20"/>
                <w:szCs w:val="20"/>
                <w:u w:val="none"/>
              </w:rPr>
              <w:t xml:space="preserve"> </w:t>
            </w:r>
            <w:r w:rsidR="007E4AB3" w:rsidRPr="00302058">
              <w:rPr>
                <w:rFonts w:ascii="Palatino Linotype" w:hAnsi="Palatino Linotype"/>
                <w:sz w:val="20"/>
                <w:szCs w:val="20"/>
                <w:u w:val="none"/>
              </w:rPr>
              <w:t>and warranties</w:t>
            </w:r>
            <w:r w:rsidR="007E4AB3" w:rsidRPr="00302058">
              <w:rPr>
                <w:rFonts w:ascii="Palatino Linotype" w:hAnsi="Palatino Linotype"/>
                <w:sz w:val="20"/>
                <w:u w:val="none"/>
              </w:rPr>
              <w:t xml:space="preserve"> </w:t>
            </w:r>
            <w:r w:rsidRPr="00302058">
              <w:rPr>
                <w:rFonts w:ascii="Palatino Linotype" w:hAnsi="Palatino Linotype"/>
                <w:sz w:val="20"/>
                <w:u w:val="none"/>
              </w:rPr>
              <w:t xml:space="preserve">are true </w:t>
            </w:r>
            <w:r w:rsidRPr="009B1AB7">
              <w:rPr>
                <w:rFonts w:ascii="Palatino Linotype" w:hAnsi="Palatino Linotype"/>
                <w:sz w:val="20"/>
                <w:u w:val="none"/>
              </w:rPr>
              <w:t xml:space="preserve">and </w:t>
            </w:r>
            <w:r w:rsidRPr="00B46841">
              <w:rPr>
                <w:rFonts w:ascii="Palatino Linotype" w:hAnsi="Palatino Linotype"/>
                <w:sz w:val="20"/>
                <w:u w:val="none"/>
                <w:rPrChange w:id="88" w:author="OLTRE" w:date="2024-05-29T22:16:00Z">
                  <w:rPr>
                    <w:rFonts w:ascii="Palatino Linotype" w:hAnsi="Palatino Linotype"/>
                    <w:sz w:val="20"/>
                    <w:highlight w:val="yellow"/>
                    <w:u w:val="none"/>
                  </w:rPr>
                </w:rPrChange>
              </w:rPr>
              <w:t>complete as of the date of this Agreement</w:t>
            </w:r>
            <w:r w:rsidRPr="009B1AB7">
              <w:rPr>
                <w:rFonts w:ascii="Palatino Linotype" w:hAnsi="Palatino Linotype"/>
                <w:sz w:val="20"/>
                <w:szCs w:val="20"/>
                <w:u w:val="none"/>
              </w:rPr>
              <w:t xml:space="preserve"> and </w:t>
            </w:r>
            <w:r w:rsidR="00CB4E99" w:rsidRPr="009B1AB7">
              <w:rPr>
                <w:rFonts w:ascii="Palatino Linotype" w:hAnsi="Palatino Linotype"/>
                <w:sz w:val="20"/>
                <w:szCs w:val="20"/>
                <w:u w:val="none"/>
              </w:rPr>
              <w:t>as at</w:t>
            </w:r>
            <w:r w:rsidR="00CB4E99" w:rsidRPr="00302058">
              <w:rPr>
                <w:rFonts w:ascii="Palatino Linotype" w:hAnsi="Palatino Linotype"/>
                <w:sz w:val="20"/>
                <w:szCs w:val="20"/>
                <w:u w:val="none"/>
              </w:rPr>
              <w:t xml:space="preserve"> </w:t>
            </w:r>
            <w:r w:rsidRPr="00302058">
              <w:rPr>
                <w:rFonts w:ascii="Palatino Linotype" w:hAnsi="Palatino Linotype"/>
                <w:sz w:val="20"/>
                <w:u w:val="none"/>
              </w:rPr>
              <w:t>the Closing</w:t>
            </w:r>
            <w:r w:rsidRPr="00302058">
              <w:rPr>
                <w:rFonts w:ascii="Palatino Linotype" w:hAnsi="Palatino Linotype"/>
                <w:sz w:val="20"/>
                <w:szCs w:val="20"/>
                <w:u w:val="none"/>
              </w:rPr>
              <w:t xml:space="preserve"> Date:</w:t>
            </w:r>
          </w:p>
          <w:p w14:paraId="2042B6A1" w14:textId="77777777" w:rsidR="00ED36D2" w:rsidRPr="00302058" w:rsidRDefault="00ED36D2" w:rsidP="00D82709">
            <w:pPr>
              <w:pStyle w:val="MTH3"/>
              <w:numPr>
                <w:ilvl w:val="0"/>
                <w:numId w:val="0"/>
              </w:numPr>
              <w:spacing w:after="0"/>
              <w:ind w:left="882"/>
              <w:contextualSpacing/>
              <w:rPr>
                <w:rFonts w:ascii="Palatino Linotype" w:hAnsi="Palatino Linotype"/>
                <w:sz w:val="20"/>
                <w:szCs w:val="20"/>
                <w:u w:val="single"/>
              </w:rPr>
            </w:pPr>
          </w:p>
          <w:p w14:paraId="6DC58D1F" w14:textId="56E1673F"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u w:val="single"/>
              </w:rPr>
            </w:pPr>
            <w:r w:rsidRPr="00302058">
              <w:rPr>
                <w:rFonts w:ascii="Palatino Linotype" w:hAnsi="Palatino Linotype"/>
                <w:sz w:val="20"/>
                <w:szCs w:val="20"/>
                <w:u w:val="single"/>
              </w:rPr>
              <w:t xml:space="preserve">Articles of Association. </w:t>
            </w:r>
            <w:r w:rsidRPr="00302058">
              <w:rPr>
                <w:rFonts w:ascii="Palatino Linotype" w:hAnsi="Palatino Linotype"/>
                <w:sz w:val="20"/>
                <w:szCs w:val="20"/>
              </w:rPr>
              <w:t xml:space="preserve">The Company’s Articles of Association provided to the Subscriber are up to date, complete and accurate in all material respects, taking into account any amendment to the Articles of Association of the Company prior to the Closing date has been undertaken in accordance with the applicable Law, and all amendments to the Company’s Articles of Association have been duly approved by the MOLHR and that the objectives and purposes of the Company as stated in its Articles of Association is currently in line with its license issued by the relevant governmental or regulatory authority in the Republic of Indonesia. </w:t>
            </w:r>
          </w:p>
          <w:p w14:paraId="4EC3C763" w14:textId="77777777" w:rsidR="00696A98" w:rsidRPr="00302058" w:rsidRDefault="00696A98" w:rsidP="00D82709">
            <w:pPr>
              <w:pStyle w:val="MTH3"/>
              <w:numPr>
                <w:ilvl w:val="0"/>
                <w:numId w:val="0"/>
              </w:numPr>
              <w:spacing w:after="0"/>
              <w:ind w:left="321" w:hanging="334"/>
              <w:contextualSpacing/>
              <w:rPr>
                <w:rFonts w:ascii="Palatino Linotype" w:hAnsi="Palatino Linotype"/>
                <w:sz w:val="20"/>
                <w:szCs w:val="20"/>
                <w:u w:val="single"/>
              </w:rPr>
            </w:pPr>
          </w:p>
          <w:p w14:paraId="47C4F4CF" w14:textId="29A85683" w:rsidR="00696A98" w:rsidRPr="00302058" w:rsidRDefault="00696A98" w:rsidP="00D82709">
            <w:pPr>
              <w:pStyle w:val="MTH3"/>
              <w:numPr>
                <w:ilvl w:val="1"/>
                <w:numId w:val="98"/>
              </w:numPr>
              <w:spacing w:after="0"/>
              <w:ind w:left="882" w:hanging="426"/>
              <w:contextualSpacing/>
              <w:rPr>
                <w:rFonts w:ascii="Palatino Linotype" w:hAnsi="Palatino Linotype"/>
                <w:sz w:val="20"/>
                <w:szCs w:val="20"/>
                <w:u w:val="single"/>
              </w:rPr>
            </w:pPr>
            <w:r w:rsidRPr="00302058">
              <w:rPr>
                <w:rFonts w:ascii="Palatino Linotype" w:hAnsi="Palatino Linotype"/>
                <w:sz w:val="20"/>
                <w:szCs w:val="20"/>
                <w:u w:val="single"/>
              </w:rPr>
              <w:t>Capitalization of the Company</w:t>
            </w:r>
            <w:r w:rsidRPr="00302058">
              <w:rPr>
                <w:rFonts w:ascii="Palatino Linotype" w:hAnsi="Palatino Linotype"/>
                <w:sz w:val="20"/>
                <w:szCs w:val="20"/>
              </w:rPr>
              <w:t xml:space="preserve">. The shares composition of the Company is in accordance </w:t>
            </w:r>
            <w:r w:rsidR="00042DDE" w:rsidRPr="00302058">
              <w:rPr>
                <w:rFonts w:ascii="Palatino Linotype" w:hAnsi="Palatino Linotype"/>
                <w:sz w:val="20"/>
                <w:szCs w:val="20"/>
              </w:rPr>
              <w:t xml:space="preserve">with paragraph </w:t>
            </w:r>
            <w:r w:rsidR="00B2381A" w:rsidRPr="00302058">
              <w:rPr>
                <w:rFonts w:ascii="Palatino Linotype" w:hAnsi="Palatino Linotype"/>
                <w:sz w:val="20"/>
                <w:szCs w:val="20"/>
              </w:rPr>
              <w:t>1</w:t>
            </w:r>
            <w:r w:rsidR="00042DDE" w:rsidRPr="00302058">
              <w:rPr>
                <w:rFonts w:ascii="Palatino Linotype" w:hAnsi="Palatino Linotype"/>
                <w:sz w:val="20"/>
                <w:szCs w:val="20"/>
              </w:rPr>
              <w:t xml:space="preserve"> of </w:t>
            </w:r>
            <w:r w:rsidRPr="00302058">
              <w:rPr>
                <w:rFonts w:ascii="Palatino Linotype" w:hAnsi="Palatino Linotype"/>
                <w:sz w:val="20"/>
                <w:szCs w:val="20"/>
              </w:rPr>
              <w:t>the Exhibit A</w:t>
            </w:r>
            <w:r w:rsidR="00042DDE" w:rsidRPr="00302058">
              <w:rPr>
                <w:rFonts w:ascii="Palatino Linotype" w:hAnsi="Palatino Linotype"/>
                <w:sz w:val="20"/>
                <w:szCs w:val="20"/>
              </w:rPr>
              <w:t xml:space="preserve"> and upon Completion shall be in accordance with paragraph </w:t>
            </w:r>
            <w:r w:rsidR="00A37272" w:rsidRPr="00302058">
              <w:rPr>
                <w:rFonts w:ascii="Palatino Linotype" w:hAnsi="Palatino Linotype"/>
                <w:sz w:val="20"/>
                <w:szCs w:val="20"/>
              </w:rPr>
              <w:t>2</w:t>
            </w:r>
            <w:r w:rsidR="00042DDE" w:rsidRPr="00302058">
              <w:rPr>
                <w:rFonts w:ascii="Palatino Linotype" w:hAnsi="Palatino Linotype"/>
                <w:sz w:val="20"/>
                <w:szCs w:val="20"/>
              </w:rPr>
              <w:t xml:space="preserve"> of </w:t>
            </w:r>
            <w:r w:rsidR="00042DDE" w:rsidRPr="00D82709">
              <w:rPr>
                <w:rFonts w:ascii="Palatino Linotype" w:hAnsi="Palatino Linotype"/>
                <w:sz w:val="20"/>
              </w:rPr>
              <w:t>Exhibit A</w:t>
            </w:r>
            <w:r w:rsidRPr="00D82709">
              <w:rPr>
                <w:rFonts w:ascii="Palatino Linotype" w:hAnsi="Palatino Linotype"/>
                <w:sz w:val="20"/>
              </w:rPr>
              <w:t xml:space="preserve">. </w:t>
            </w:r>
          </w:p>
          <w:p w14:paraId="69F08CDA" w14:textId="77777777" w:rsidR="00696A98" w:rsidRPr="00302058" w:rsidRDefault="00696A98" w:rsidP="00696A98">
            <w:pPr>
              <w:pStyle w:val="MTH3"/>
              <w:numPr>
                <w:ilvl w:val="0"/>
                <w:numId w:val="0"/>
              </w:numPr>
              <w:spacing w:after="0"/>
              <w:ind w:left="882"/>
              <w:contextualSpacing/>
              <w:rPr>
                <w:rFonts w:ascii="Palatino Linotype" w:hAnsi="Palatino Linotype"/>
                <w:sz w:val="20"/>
                <w:szCs w:val="20"/>
                <w:u w:val="single"/>
              </w:rPr>
            </w:pPr>
          </w:p>
          <w:p w14:paraId="4C58775D" w14:textId="77777777"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u w:val="single"/>
              </w:rPr>
            </w:pPr>
            <w:r w:rsidRPr="00302058">
              <w:rPr>
                <w:rFonts w:ascii="Palatino Linotype" w:hAnsi="Palatino Linotype"/>
                <w:sz w:val="20"/>
                <w:szCs w:val="20"/>
                <w:u w:val="single"/>
              </w:rPr>
              <w:t>Acquired Licenses</w:t>
            </w:r>
            <w:r w:rsidRPr="00302058">
              <w:rPr>
                <w:rFonts w:ascii="Palatino Linotype" w:hAnsi="Palatino Linotype"/>
                <w:sz w:val="20"/>
                <w:szCs w:val="20"/>
              </w:rPr>
              <w:t xml:space="preserve">. The Company has obtained and shall continue to maintain the validity of the licenses it </w:t>
            </w:r>
            <w:r w:rsidRPr="00302058">
              <w:rPr>
                <w:rFonts w:ascii="Palatino Linotype" w:hAnsi="Palatino Linotype"/>
                <w:sz w:val="20"/>
                <w:szCs w:val="20"/>
              </w:rPr>
              <w:lastRenderedPageBreak/>
              <w:t>requires to do business.</w:t>
            </w:r>
          </w:p>
          <w:p w14:paraId="78E80166" w14:textId="77777777" w:rsidR="00696A98" w:rsidRPr="00302058" w:rsidRDefault="00696A98" w:rsidP="00696A98">
            <w:pPr>
              <w:pStyle w:val="MTH3"/>
              <w:numPr>
                <w:ilvl w:val="0"/>
                <w:numId w:val="0"/>
              </w:numPr>
              <w:spacing w:after="0"/>
              <w:ind w:left="882"/>
              <w:contextualSpacing/>
              <w:rPr>
                <w:rFonts w:ascii="Palatino Linotype" w:hAnsi="Palatino Linotype"/>
                <w:sz w:val="20"/>
                <w:u w:val="single"/>
              </w:rPr>
            </w:pPr>
          </w:p>
          <w:p w14:paraId="778AA55B" w14:textId="77777777"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rPr>
            </w:pPr>
            <w:r w:rsidRPr="00302058">
              <w:rPr>
                <w:rFonts w:ascii="Palatino Linotype" w:hAnsi="Palatino Linotype"/>
                <w:sz w:val="20"/>
                <w:szCs w:val="20"/>
                <w:u w:val="single"/>
              </w:rPr>
              <w:t>Proper Records</w:t>
            </w:r>
            <w:r w:rsidRPr="00302058">
              <w:rPr>
                <w:rFonts w:ascii="Palatino Linotype" w:hAnsi="Palatino Linotype"/>
                <w:sz w:val="20"/>
                <w:szCs w:val="20"/>
              </w:rPr>
              <w:t>. The shareholders register and all other books and records of the Company required to be maintained by the Company under the applicable laws, and all accounting books and records, are up to date and contain proper records of all matters required to be dealt  with therein and are in the possession and control of the Company.</w:t>
            </w:r>
          </w:p>
          <w:p w14:paraId="18199D64" w14:textId="77777777" w:rsidR="00482910" w:rsidRPr="00302058" w:rsidRDefault="00482910" w:rsidP="007B5F69">
            <w:pPr>
              <w:pStyle w:val="ListParagraph"/>
              <w:rPr>
                <w:rFonts w:ascii="Palatino Linotype" w:hAnsi="Palatino Linotype"/>
                <w:sz w:val="20"/>
                <w:szCs w:val="20"/>
              </w:rPr>
            </w:pPr>
          </w:p>
          <w:p w14:paraId="56265862" w14:textId="7CF2A417" w:rsidR="00482910" w:rsidRPr="00302058" w:rsidRDefault="00482910" w:rsidP="00696A98">
            <w:pPr>
              <w:pStyle w:val="MTH3"/>
              <w:numPr>
                <w:ilvl w:val="1"/>
                <w:numId w:val="98"/>
              </w:numPr>
              <w:spacing w:after="0"/>
              <w:ind w:left="882" w:hanging="426"/>
              <w:contextualSpacing/>
              <w:rPr>
                <w:rFonts w:ascii="Palatino Linotype" w:hAnsi="Palatino Linotype"/>
                <w:sz w:val="20"/>
                <w:szCs w:val="20"/>
              </w:rPr>
            </w:pPr>
            <w:r w:rsidRPr="00302058">
              <w:rPr>
                <w:rFonts w:ascii="Palatino Linotype" w:hAnsi="Palatino Linotype"/>
                <w:sz w:val="20"/>
                <w:szCs w:val="20"/>
                <w:u w:val="single"/>
              </w:rPr>
              <w:t>Veracity of Information</w:t>
            </w:r>
            <w:r w:rsidRPr="00302058">
              <w:rPr>
                <w:rFonts w:ascii="Palatino Linotype" w:hAnsi="Palatino Linotype"/>
                <w:sz w:val="20"/>
                <w:szCs w:val="20"/>
              </w:rPr>
              <w:t xml:space="preserve">. Any written factual information  contained in or provided by the Company to the Subscriber </w:t>
            </w:r>
            <w:r w:rsidR="00980BD9" w:rsidRPr="00302058">
              <w:rPr>
                <w:rFonts w:ascii="Palatino Linotype" w:hAnsi="Palatino Linotype"/>
                <w:sz w:val="20"/>
                <w:szCs w:val="20"/>
              </w:rPr>
              <w:t xml:space="preserve">is and shall be </w:t>
            </w:r>
            <w:r w:rsidRPr="00302058">
              <w:rPr>
                <w:rFonts w:ascii="Palatino Linotype" w:hAnsi="Palatino Linotype"/>
                <w:sz w:val="20"/>
                <w:szCs w:val="20"/>
              </w:rPr>
              <w:t xml:space="preserve">true and accurate in all material respects as at the date it </w:t>
            </w:r>
            <w:r w:rsidR="004F0F76" w:rsidRPr="00302058">
              <w:rPr>
                <w:rFonts w:ascii="Palatino Linotype" w:hAnsi="Palatino Linotype"/>
                <w:sz w:val="20"/>
                <w:szCs w:val="20"/>
              </w:rPr>
              <w:t xml:space="preserve">is </w:t>
            </w:r>
            <w:r w:rsidRPr="00302058">
              <w:rPr>
                <w:rFonts w:ascii="Palatino Linotype" w:hAnsi="Palatino Linotype"/>
                <w:sz w:val="20"/>
                <w:szCs w:val="20"/>
              </w:rPr>
              <w:t>provided or as at the date (if any) stated</w:t>
            </w:r>
            <w:r w:rsidR="00941006" w:rsidRPr="00302058">
              <w:rPr>
                <w:rFonts w:ascii="Palatino Linotype" w:hAnsi="Palatino Linotype"/>
                <w:sz w:val="20"/>
                <w:szCs w:val="20"/>
              </w:rPr>
              <w:t xml:space="preserve"> in such document</w:t>
            </w:r>
            <w:r w:rsidRPr="00302058">
              <w:rPr>
                <w:rFonts w:ascii="Palatino Linotype" w:hAnsi="Palatino Linotype"/>
                <w:sz w:val="20"/>
                <w:szCs w:val="20"/>
              </w:rPr>
              <w:t>. Nothing has occurred and no material information has been withheld that</w:t>
            </w:r>
            <w:r w:rsidR="00550D26" w:rsidRPr="00302058">
              <w:rPr>
                <w:rFonts w:ascii="Palatino Linotype" w:hAnsi="Palatino Linotype"/>
                <w:sz w:val="20"/>
                <w:szCs w:val="20"/>
              </w:rPr>
              <w:t xml:space="preserve"> </w:t>
            </w:r>
            <w:r w:rsidRPr="00302058">
              <w:rPr>
                <w:rFonts w:ascii="Palatino Linotype" w:hAnsi="Palatino Linotype"/>
                <w:sz w:val="20"/>
                <w:szCs w:val="20"/>
              </w:rPr>
              <w:t>results in any information provided by the Company being untrue or misleading in any respect.</w:t>
            </w:r>
          </w:p>
          <w:p w14:paraId="1CF68547" w14:textId="77777777" w:rsidR="00696A98" w:rsidRPr="00302058" w:rsidRDefault="00696A98" w:rsidP="00696A98">
            <w:pPr>
              <w:pStyle w:val="ListParagraph"/>
              <w:rPr>
                <w:rFonts w:ascii="Palatino Linotype" w:hAnsi="Palatino Linotype"/>
                <w:sz w:val="20"/>
                <w:szCs w:val="20"/>
                <w:u w:val="single"/>
              </w:rPr>
            </w:pPr>
          </w:p>
          <w:p w14:paraId="3863B9F4" w14:textId="68894599"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u w:val="single"/>
              </w:rPr>
            </w:pPr>
            <w:r w:rsidRPr="00302058">
              <w:rPr>
                <w:rFonts w:ascii="Palatino Linotype" w:hAnsi="Palatino Linotype"/>
                <w:sz w:val="20"/>
                <w:szCs w:val="20"/>
                <w:u w:val="single"/>
              </w:rPr>
              <w:t>Ownership or Control over Assets and Properties</w:t>
            </w:r>
            <w:r w:rsidRPr="00302058">
              <w:rPr>
                <w:rFonts w:ascii="Palatino Linotype" w:hAnsi="Palatino Linotype"/>
                <w:sz w:val="20"/>
                <w:szCs w:val="20"/>
              </w:rPr>
              <w:t xml:space="preserve">. </w:t>
            </w:r>
            <w:r w:rsidR="00E02B22" w:rsidRPr="00302058">
              <w:rPr>
                <w:rFonts w:ascii="Palatino Linotype" w:hAnsi="Palatino Linotype"/>
                <w:sz w:val="20"/>
                <w:szCs w:val="20"/>
              </w:rPr>
              <w:t>A</w:t>
            </w:r>
            <w:r w:rsidRPr="00302058">
              <w:rPr>
                <w:rFonts w:ascii="Palatino Linotype" w:hAnsi="Palatino Linotype"/>
                <w:sz w:val="20"/>
                <w:szCs w:val="20"/>
              </w:rPr>
              <w:t>ll of the assets and properties of the Company are legally owned or controlled by the Company and the Company has all the legal underlying documents over such ownership or control, and that no notice has been served to the Company which might materially impair the Company’s legal ownership or control over such asset and property.</w:t>
            </w:r>
          </w:p>
          <w:p w14:paraId="64E19237" w14:textId="77777777" w:rsidR="00696A98" w:rsidRPr="00302058" w:rsidRDefault="00696A98" w:rsidP="00696A98">
            <w:pPr>
              <w:pStyle w:val="MTH3"/>
              <w:numPr>
                <w:ilvl w:val="0"/>
                <w:numId w:val="0"/>
              </w:numPr>
              <w:spacing w:after="0"/>
              <w:ind w:left="882"/>
              <w:contextualSpacing/>
              <w:rPr>
                <w:rFonts w:ascii="Palatino Linotype" w:hAnsi="Palatino Linotype"/>
                <w:sz w:val="20"/>
                <w:u w:val="single"/>
              </w:rPr>
            </w:pPr>
          </w:p>
          <w:p w14:paraId="3CB33A3F" w14:textId="6CCB0AD1" w:rsidR="00696A98" w:rsidRPr="00302058" w:rsidRDefault="00696A98" w:rsidP="00696A98">
            <w:pPr>
              <w:pStyle w:val="MTH3"/>
              <w:numPr>
                <w:ilvl w:val="1"/>
                <w:numId w:val="98"/>
              </w:numPr>
              <w:spacing w:after="0"/>
              <w:ind w:left="882" w:hanging="426"/>
              <w:contextualSpacing/>
              <w:rPr>
                <w:rFonts w:ascii="Palatino Linotype" w:hAnsi="Palatino Linotype"/>
                <w:sz w:val="20"/>
                <w:u w:val="single"/>
              </w:rPr>
            </w:pPr>
            <w:r w:rsidRPr="00302058">
              <w:rPr>
                <w:rFonts w:ascii="Palatino Linotype" w:hAnsi="Palatino Linotype"/>
                <w:sz w:val="20"/>
                <w:u w:val="single"/>
              </w:rPr>
              <w:t>No Violation of License or Other’s Intellectual Property Rights</w:t>
            </w:r>
            <w:r w:rsidRPr="00302058">
              <w:rPr>
                <w:rFonts w:ascii="Palatino Linotype" w:hAnsi="Palatino Linotype"/>
                <w:sz w:val="20"/>
              </w:rPr>
              <w:t xml:space="preserve">. </w:t>
            </w:r>
            <w:r w:rsidR="00386312" w:rsidRPr="00302058">
              <w:rPr>
                <w:rFonts w:ascii="Palatino Linotype" w:hAnsi="Palatino Linotype"/>
                <w:sz w:val="20"/>
              </w:rPr>
              <w:t>N</w:t>
            </w:r>
            <w:r w:rsidRPr="00302058">
              <w:rPr>
                <w:rFonts w:ascii="Palatino Linotype" w:hAnsi="Palatino Linotype"/>
                <w:sz w:val="20"/>
              </w:rPr>
              <w:t>o product or service marketed or sold (or proposed to be marketed or sold) by the Company violates or will violate any license, or infringes or will infringe any intellectual property rights of any other party.</w:t>
            </w:r>
          </w:p>
          <w:p w14:paraId="42CE5CCD" w14:textId="77777777" w:rsidR="00696A98" w:rsidRPr="00302058" w:rsidRDefault="00696A98" w:rsidP="00696A98">
            <w:pPr>
              <w:pStyle w:val="MTH3"/>
              <w:numPr>
                <w:ilvl w:val="0"/>
                <w:numId w:val="0"/>
              </w:numPr>
              <w:spacing w:after="0"/>
              <w:contextualSpacing/>
              <w:rPr>
                <w:rFonts w:ascii="Palatino Linotype" w:hAnsi="Palatino Linotype"/>
                <w:sz w:val="20"/>
                <w:szCs w:val="20"/>
                <w:u w:val="single"/>
              </w:rPr>
            </w:pPr>
          </w:p>
          <w:p w14:paraId="01CAFD1E" w14:textId="77777777"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u w:val="single"/>
              </w:rPr>
            </w:pPr>
            <w:r w:rsidRPr="00302058">
              <w:rPr>
                <w:rFonts w:ascii="Palatino Linotype" w:hAnsi="Palatino Linotype" w:cs="Verdana"/>
                <w:sz w:val="20"/>
                <w:szCs w:val="20"/>
                <w:u w:val="single"/>
              </w:rPr>
              <w:t xml:space="preserve">No Overdue Tax Obligation. </w:t>
            </w:r>
            <w:r w:rsidRPr="00302058">
              <w:rPr>
                <w:rFonts w:ascii="Palatino Linotype" w:hAnsi="Palatino Linotype" w:cs="Verdana"/>
                <w:sz w:val="20"/>
                <w:szCs w:val="20"/>
              </w:rPr>
              <w:t xml:space="preserve">The Company is not materially overdue in the filing of any Tax returns (taking into account any extension or grace </w:t>
            </w:r>
            <w:r w:rsidRPr="00302058">
              <w:rPr>
                <w:rFonts w:ascii="Palatino Linotype" w:hAnsi="Palatino Linotype" w:cs="Verdana"/>
                <w:sz w:val="20"/>
                <w:szCs w:val="20"/>
              </w:rPr>
              <w:lastRenderedPageBreak/>
              <w:t>period in the filing of any Tax returns) and it is not overdue in the payment of any amount in respect of Tax.</w:t>
            </w:r>
          </w:p>
          <w:p w14:paraId="635D16CD" w14:textId="77777777" w:rsidR="00696A98" w:rsidRPr="00302058" w:rsidRDefault="00696A98" w:rsidP="00696A98">
            <w:pPr>
              <w:pStyle w:val="MTH3"/>
              <w:numPr>
                <w:ilvl w:val="0"/>
                <w:numId w:val="0"/>
              </w:numPr>
              <w:spacing w:after="0"/>
              <w:ind w:left="320" w:hanging="333"/>
              <w:contextualSpacing/>
              <w:rPr>
                <w:rFonts w:ascii="Palatino Linotype" w:hAnsi="Palatino Linotype"/>
                <w:sz w:val="20"/>
                <w:u w:val="single"/>
              </w:rPr>
            </w:pPr>
          </w:p>
          <w:p w14:paraId="0540AB71" w14:textId="0E1E9004"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rPr>
            </w:pPr>
            <w:r w:rsidRPr="00302058">
              <w:rPr>
                <w:rFonts w:ascii="Palatino Linotype" w:hAnsi="Palatino Linotype"/>
                <w:sz w:val="20"/>
                <w:szCs w:val="20"/>
                <w:u w:val="single"/>
              </w:rPr>
              <w:t xml:space="preserve">No </w:t>
            </w:r>
            <w:r w:rsidR="0049574A" w:rsidRPr="00302058">
              <w:rPr>
                <w:rFonts w:ascii="Palatino Linotype" w:hAnsi="Palatino Linotype"/>
                <w:sz w:val="20"/>
                <w:szCs w:val="20"/>
                <w:u w:val="single"/>
              </w:rPr>
              <w:t>Violation</w:t>
            </w:r>
            <w:r w:rsidRPr="00302058">
              <w:rPr>
                <w:rFonts w:ascii="Palatino Linotype" w:hAnsi="Palatino Linotype"/>
                <w:sz w:val="20"/>
                <w:szCs w:val="20"/>
              </w:rPr>
              <w:t xml:space="preserve">. The Company has not </w:t>
            </w:r>
            <w:r w:rsidR="0049574A" w:rsidRPr="00302058">
              <w:rPr>
                <w:rFonts w:ascii="Palatino Linotype" w:hAnsi="Palatino Linotype"/>
                <w:sz w:val="20"/>
                <w:szCs w:val="20"/>
              </w:rPr>
              <w:t xml:space="preserve">violated </w:t>
            </w:r>
            <w:r w:rsidRPr="00302058">
              <w:rPr>
                <w:rFonts w:ascii="Palatino Linotype" w:hAnsi="Palatino Linotype"/>
                <w:sz w:val="20"/>
                <w:szCs w:val="20"/>
              </w:rPr>
              <w:t>any applicable law</w:t>
            </w:r>
            <w:r w:rsidR="0049574A" w:rsidRPr="00302058">
              <w:rPr>
                <w:rFonts w:ascii="Palatino Linotype" w:hAnsi="Palatino Linotype"/>
                <w:sz w:val="20"/>
                <w:szCs w:val="20"/>
              </w:rPr>
              <w:t>s and regulations</w:t>
            </w:r>
            <w:r w:rsidRPr="00302058">
              <w:rPr>
                <w:rFonts w:ascii="Palatino Linotype" w:hAnsi="Palatino Linotype"/>
                <w:sz w:val="20"/>
                <w:szCs w:val="20"/>
              </w:rPr>
              <w:t xml:space="preserve">, which </w:t>
            </w:r>
            <w:r w:rsidR="0049574A" w:rsidRPr="00302058">
              <w:rPr>
                <w:rFonts w:ascii="Palatino Linotype" w:hAnsi="Palatino Linotype"/>
                <w:sz w:val="20"/>
                <w:szCs w:val="20"/>
              </w:rPr>
              <w:t xml:space="preserve">violation </w:t>
            </w:r>
            <w:r w:rsidRPr="00302058">
              <w:rPr>
                <w:rFonts w:ascii="Palatino Linotype" w:hAnsi="Palatino Linotype"/>
                <w:sz w:val="20"/>
                <w:szCs w:val="20"/>
              </w:rPr>
              <w:t>has or would have an</w:t>
            </w:r>
            <w:r w:rsidR="006B5FAC" w:rsidRPr="00302058">
              <w:rPr>
                <w:rFonts w:ascii="Palatino Linotype" w:hAnsi="Palatino Linotype"/>
                <w:sz w:val="20"/>
                <w:szCs w:val="20"/>
              </w:rPr>
              <w:t>y</w:t>
            </w:r>
            <w:r w:rsidRPr="00302058">
              <w:rPr>
                <w:rFonts w:ascii="Palatino Linotype" w:hAnsi="Palatino Linotype"/>
                <w:sz w:val="20"/>
                <w:szCs w:val="20"/>
              </w:rPr>
              <w:t xml:space="preserve"> adverse effect to the Company.</w:t>
            </w:r>
          </w:p>
          <w:p w14:paraId="1CFDC6EC" w14:textId="77777777" w:rsidR="00696A98" w:rsidRPr="00302058" w:rsidRDefault="00696A98" w:rsidP="00696A98">
            <w:pPr>
              <w:pStyle w:val="ListParagraph"/>
              <w:rPr>
                <w:rFonts w:ascii="Palatino Linotype" w:hAnsi="Palatino Linotype"/>
                <w:sz w:val="20"/>
                <w:szCs w:val="20"/>
              </w:rPr>
            </w:pPr>
          </w:p>
          <w:p w14:paraId="4EC52067" w14:textId="238A7D47"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rPr>
            </w:pPr>
            <w:commentRangeStart w:id="89"/>
            <w:commentRangeStart w:id="90"/>
            <w:commentRangeStart w:id="91"/>
            <w:r w:rsidRPr="00302058">
              <w:rPr>
                <w:rFonts w:ascii="Palatino Linotype" w:hAnsi="Palatino Linotype"/>
                <w:sz w:val="20"/>
                <w:szCs w:val="20"/>
                <w:u w:val="single"/>
              </w:rPr>
              <w:t>No Indebtedness</w:t>
            </w:r>
            <w:r w:rsidRPr="00302058">
              <w:rPr>
                <w:rFonts w:ascii="Palatino Linotype" w:hAnsi="Palatino Linotype"/>
                <w:sz w:val="20"/>
                <w:szCs w:val="20"/>
              </w:rPr>
              <w:t>. The Company does not have any indebtedness under any loan, arrangement, agreement, or otherwise with any banks, shareholders, or other third party</w:t>
            </w:r>
            <w:r w:rsidR="00533D9D">
              <w:rPr>
                <w:rFonts w:ascii="Palatino Linotype" w:hAnsi="Palatino Linotype"/>
                <w:sz w:val="20"/>
                <w:szCs w:val="20"/>
              </w:rPr>
              <w:t xml:space="preserve"> save and except as stated under financial report submited</w:t>
            </w:r>
            <w:r w:rsidRPr="00302058">
              <w:rPr>
                <w:rFonts w:ascii="Palatino Linotype" w:hAnsi="Palatino Linotype"/>
                <w:sz w:val="20"/>
                <w:szCs w:val="20"/>
              </w:rPr>
              <w:t>.</w:t>
            </w:r>
            <w:commentRangeEnd w:id="89"/>
            <w:r w:rsidR="003D5697">
              <w:rPr>
                <w:rStyle w:val="CommentReference"/>
                <w:rFonts w:ascii="Cambria" w:eastAsia="MS Mincho" w:hAnsi="Cambria"/>
                <w:lang w:val="en-ID" w:eastAsia="en-US"/>
              </w:rPr>
              <w:commentReference w:id="89"/>
            </w:r>
            <w:commentRangeEnd w:id="90"/>
            <w:r w:rsidR="00533D9D">
              <w:rPr>
                <w:rStyle w:val="CommentReference"/>
                <w:rFonts w:ascii="Cambria" w:eastAsia="MS Mincho" w:hAnsi="Cambria"/>
                <w:lang w:val="en-ID" w:eastAsia="en-US"/>
              </w:rPr>
              <w:commentReference w:id="90"/>
            </w:r>
            <w:commentRangeEnd w:id="91"/>
            <w:r w:rsidR="009B1AB7">
              <w:rPr>
                <w:rStyle w:val="CommentReference"/>
                <w:rFonts w:ascii="Cambria" w:eastAsia="MS Mincho" w:hAnsi="Cambria"/>
                <w:lang w:val="en-ID" w:eastAsia="en-US"/>
              </w:rPr>
              <w:commentReference w:id="91"/>
            </w:r>
          </w:p>
          <w:p w14:paraId="7B78F2FF" w14:textId="77777777" w:rsidR="00696A98" w:rsidRPr="00302058" w:rsidRDefault="00696A98" w:rsidP="00696A98">
            <w:pPr>
              <w:pStyle w:val="ListParagraph"/>
              <w:rPr>
                <w:rFonts w:ascii="Palatino Linotype" w:hAnsi="Palatino Linotype"/>
                <w:sz w:val="20"/>
                <w:szCs w:val="20"/>
              </w:rPr>
            </w:pPr>
          </w:p>
          <w:p w14:paraId="6A0F09D5" w14:textId="021A1FEB"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u w:val="single"/>
              </w:rPr>
            </w:pPr>
            <w:r w:rsidRPr="00302058">
              <w:rPr>
                <w:rFonts w:ascii="Palatino Linotype" w:hAnsi="Palatino Linotype"/>
                <w:sz w:val="20"/>
                <w:szCs w:val="20"/>
                <w:u w:val="single"/>
              </w:rPr>
              <w:t>No Encumberance</w:t>
            </w:r>
            <w:r w:rsidRPr="00302058">
              <w:rPr>
                <w:rFonts w:ascii="Palatino Linotype" w:hAnsi="Palatino Linotype"/>
                <w:sz w:val="20"/>
                <w:szCs w:val="20"/>
              </w:rPr>
              <w:t xml:space="preserve">. None of the Company’s assets and properties, including the Company Intellectual Property are under any encumberance of any kind, including mortgage, </w:t>
            </w:r>
            <w:r w:rsidR="00AF5E26" w:rsidRPr="00302058">
              <w:rPr>
                <w:rFonts w:ascii="Palatino Linotype" w:hAnsi="Palatino Linotype"/>
                <w:sz w:val="20"/>
                <w:szCs w:val="20"/>
              </w:rPr>
              <w:t xml:space="preserve">and </w:t>
            </w:r>
            <w:r w:rsidRPr="00302058">
              <w:rPr>
                <w:rFonts w:ascii="Palatino Linotype" w:hAnsi="Palatino Linotype"/>
                <w:sz w:val="20"/>
                <w:szCs w:val="20"/>
              </w:rPr>
              <w:t xml:space="preserve">pledge, </w:t>
            </w:r>
            <w:r w:rsidR="00513C1E" w:rsidRPr="00302058">
              <w:rPr>
                <w:rFonts w:ascii="Palatino Linotype" w:hAnsi="Palatino Linotype"/>
                <w:sz w:val="20"/>
                <w:szCs w:val="20"/>
              </w:rPr>
              <w:t>fiduciary security</w:t>
            </w:r>
            <w:r w:rsidRPr="00302058">
              <w:rPr>
                <w:rFonts w:ascii="Palatino Linotype" w:hAnsi="Palatino Linotype"/>
                <w:sz w:val="20"/>
                <w:szCs w:val="20"/>
              </w:rPr>
              <w:t>.</w:t>
            </w:r>
          </w:p>
          <w:p w14:paraId="6AD1A98C" w14:textId="77777777" w:rsidR="00696A98" w:rsidRPr="00D82709" w:rsidRDefault="00696A98" w:rsidP="00D82709">
            <w:pPr>
              <w:rPr>
                <w:rFonts w:ascii="Palatino Linotype" w:hAnsi="Palatino Linotype"/>
              </w:rPr>
            </w:pPr>
          </w:p>
          <w:p w14:paraId="086258F2" w14:textId="4DC60A84"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rPr>
            </w:pPr>
            <w:r w:rsidRPr="00302058">
              <w:rPr>
                <w:rFonts w:ascii="Palatino Linotype" w:hAnsi="Palatino Linotype"/>
                <w:sz w:val="20"/>
                <w:szCs w:val="20"/>
                <w:u w:val="single"/>
              </w:rPr>
              <w:t>Voting Rights.</w:t>
            </w:r>
            <w:r w:rsidRPr="00302058">
              <w:rPr>
                <w:rFonts w:ascii="Palatino Linotype" w:hAnsi="Palatino Linotype"/>
                <w:sz w:val="20"/>
                <w:szCs w:val="20"/>
              </w:rPr>
              <w:t xml:space="preserve"> Except as contemplated in the </w:t>
            </w:r>
            <w:del w:id="92" w:author="OLTRE" w:date="2024-05-29T22:16:00Z">
              <w:r w:rsidRPr="00302058">
                <w:rPr>
                  <w:rFonts w:ascii="Palatino Linotype" w:hAnsi="Palatino Linotype"/>
                  <w:sz w:val="20"/>
                  <w:szCs w:val="20"/>
                </w:rPr>
                <w:delText>Investor</w:delText>
              </w:r>
            </w:del>
            <w:ins w:id="93" w:author="OLTRE" w:date="2024-05-29T22:16:00Z">
              <w:r w:rsidR="00091DC3">
                <w:rPr>
                  <w:rFonts w:ascii="Palatino Linotype" w:hAnsi="Palatino Linotype"/>
                  <w:sz w:val="20"/>
                  <w:szCs w:val="20"/>
                </w:rPr>
                <w:t>Shareholders</w:t>
              </w:r>
            </w:ins>
            <w:r w:rsidR="00091DC3">
              <w:rPr>
                <w:rFonts w:ascii="Palatino Linotype" w:hAnsi="Palatino Linotype"/>
                <w:sz w:val="20"/>
                <w:szCs w:val="20"/>
              </w:rPr>
              <w:t xml:space="preserve"> </w:t>
            </w:r>
            <w:r w:rsidRPr="00302058">
              <w:rPr>
                <w:rFonts w:ascii="Palatino Linotype" w:hAnsi="Palatino Linotype"/>
                <w:sz w:val="20"/>
                <w:szCs w:val="20"/>
              </w:rPr>
              <w:t xml:space="preserve">Agreement, no </w:t>
            </w:r>
            <w:r w:rsidR="006D6113" w:rsidRPr="00302058">
              <w:rPr>
                <w:rFonts w:ascii="Palatino Linotype" w:hAnsi="Palatino Linotype"/>
                <w:sz w:val="20"/>
                <w:szCs w:val="20"/>
              </w:rPr>
              <w:t>S</w:t>
            </w:r>
            <w:r w:rsidRPr="00302058">
              <w:rPr>
                <w:rFonts w:ascii="Palatino Linotype" w:hAnsi="Palatino Linotype"/>
                <w:sz w:val="20"/>
                <w:szCs w:val="20"/>
              </w:rPr>
              <w:t>hareholder of the Company has entered into any agreements with respect to the voting of capital shares of the Company.</w:t>
            </w:r>
          </w:p>
          <w:p w14:paraId="3FFB03C5" w14:textId="77777777" w:rsidR="00696A98" w:rsidRPr="00302058" w:rsidRDefault="00696A98" w:rsidP="00696A98">
            <w:pPr>
              <w:pStyle w:val="ListParagraph"/>
              <w:rPr>
                <w:rFonts w:ascii="Palatino Linotype" w:hAnsi="Palatino Linotype"/>
                <w:sz w:val="20"/>
                <w:szCs w:val="20"/>
              </w:rPr>
            </w:pPr>
          </w:p>
          <w:p w14:paraId="1BCC7DD3" w14:textId="19B4A8AC" w:rsidR="00696A98" w:rsidRPr="00302058" w:rsidRDefault="00696A98" w:rsidP="00696A98">
            <w:pPr>
              <w:pStyle w:val="MTH3"/>
              <w:numPr>
                <w:ilvl w:val="1"/>
                <w:numId w:val="98"/>
              </w:numPr>
              <w:spacing w:after="0"/>
              <w:ind w:left="882" w:hanging="426"/>
              <w:contextualSpacing/>
              <w:rPr>
                <w:rFonts w:ascii="Palatino Linotype" w:hAnsi="Palatino Linotype"/>
                <w:sz w:val="20"/>
                <w:u w:val="single"/>
              </w:rPr>
            </w:pPr>
            <w:r w:rsidRPr="00302058">
              <w:rPr>
                <w:rFonts w:ascii="Palatino Linotype" w:hAnsi="Palatino Linotype"/>
                <w:sz w:val="20"/>
                <w:szCs w:val="20"/>
                <w:u w:val="single"/>
              </w:rPr>
              <w:t>Intellectual</w:t>
            </w:r>
            <w:r w:rsidRPr="00302058">
              <w:rPr>
                <w:rFonts w:ascii="Palatino Linotype" w:hAnsi="Palatino Linotype"/>
                <w:sz w:val="20"/>
                <w:u w:val="single"/>
              </w:rPr>
              <w:t xml:space="preserve"> Property</w:t>
            </w:r>
            <w:r w:rsidRPr="00302058">
              <w:rPr>
                <w:rFonts w:ascii="Palatino Linotype" w:hAnsi="Palatino Linotype"/>
                <w:sz w:val="20"/>
              </w:rPr>
              <w:t>.  The Company is the sole legal and beneficial owner of or has licensed to it on normal commercial terms all the Company Intellectual Property which is material in the context of its business and which is required by it in order to carry on its business as it is being conducted, where (in each case) the lack of such ownership or licence would reasonably be expected to have an adverse effect to the Company</w:t>
            </w:r>
            <w:r w:rsidR="00A97509" w:rsidRPr="00302058">
              <w:rPr>
                <w:rFonts w:ascii="Palatino Linotype" w:hAnsi="Palatino Linotype"/>
                <w:sz w:val="20"/>
              </w:rPr>
              <w:t>.</w:t>
            </w:r>
          </w:p>
          <w:p w14:paraId="5BE7CFB4" w14:textId="77777777" w:rsidR="00696A98" w:rsidRPr="00D82709" w:rsidRDefault="00696A98" w:rsidP="00D82709">
            <w:pPr>
              <w:rPr>
                <w:rFonts w:ascii="Palatino Linotype" w:hAnsi="Palatino Linotype"/>
                <w:u w:val="single"/>
              </w:rPr>
            </w:pPr>
          </w:p>
          <w:p w14:paraId="67181B22" w14:textId="7B748927" w:rsidR="00696A98" w:rsidRPr="00302058" w:rsidRDefault="00696A98" w:rsidP="00D82709">
            <w:pPr>
              <w:pStyle w:val="MTH3"/>
              <w:numPr>
                <w:ilvl w:val="1"/>
                <w:numId w:val="98"/>
              </w:numPr>
              <w:spacing w:after="0"/>
              <w:ind w:left="882" w:hanging="426"/>
              <w:contextualSpacing/>
              <w:rPr>
                <w:rFonts w:ascii="Palatino Linotype" w:hAnsi="Palatino Linotype"/>
                <w:sz w:val="20"/>
                <w:szCs w:val="20"/>
                <w:u w:val="single"/>
              </w:rPr>
            </w:pPr>
            <w:r w:rsidRPr="00302058">
              <w:rPr>
                <w:rFonts w:ascii="Palatino Linotype" w:hAnsi="Palatino Linotype"/>
                <w:sz w:val="20"/>
                <w:szCs w:val="20"/>
                <w:u w:val="single"/>
              </w:rPr>
              <w:t>Valid Issuance of Shares</w:t>
            </w:r>
            <w:bookmarkStart w:id="94" w:name="_DV_M235"/>
            <w:bookmarkStart w:id="95" w:name="_DV_M236"/>
            <w:bookmarkEnd w:id="94"/>
            <w:bookmarkEnd w:id="95"/>
            <w:r w:rsidRPr="00D82709">
              <w:rPr>
                <w:rFonts w:ascii="Palatino Linotype" w:hAnsi="Palatino Linotype"/>
                <w:sz w:val="20"/>
              </w:rPr>
              <w:t>.</w:t>
            </w:r>
            <w:r w:rsidRPr="00302058">
              <w:rPr>
                <w:rFonts w:ascii="Palatino Linotype" w:hAnsi="Palatino Linotype"/>
                <w:sz w:val="20"/>
                <w:szCs w:val="20"/>
              </w:rPr>
              <w:t xml:space="preserve"> The Shares, when allotted and issued in accordance with the terms and for the consideration set forth in this Agreement, will be validly allotted and issued, fully paid and free of </w:t>
            </w:r>
            <w:r w:rsidRPr="00302058">
              <w:rPr>
                <w:rFonts w:ascii="Palatino Linotype" w:hAnsi="Palatino Linotype"/>
                <w:sz w:val="20"/>
                <w:szCs w:val="20"/>
              </w:rPr>
              <w:lastRenderedPageBreak/>
              <w:t xml:space="preserve">restrictions on transfer other than restrictions on transfer under the Transaction Agreements, applicable securities laws (if any) and liens or encumbrances created by or imposed by the Subscriber. The Shares will be issued in compliance with all applicable securities laws in the Republic of Indonesia. In the event of an IPO of the Company’s shares, </w:t>
            </w:r>
            <w:r w:rsidRPr="00302058">
              <w:rPr>
                <w:rFonts w:ascii="Palatino Linotype" w:hAnsi="Palatino Linotype"/>
                <w:sz w:val="20"/>
              </w:rPr>
              <w:t>the ordinary shares issuable upon conversion of the Shares have been duly reserved for issuance, and upon allotment and issuance in accordance with the terms of the Amended Articles of Association, will be validly allotted and issued, fully paid and free of restrictions on transfer other than restrictions on transfer under the Transaction Agreements, applicable securities laws and liens or encumbrances created by or imposed by the Subscriber.</w:t>
            </w:r>
            <w:r w:rsidRPr="00302058">
              <w:rPr>
                <w:rFonts w:ascii="Palatino Linotype" w:hAnsi="Palatino Linotype"/>
                <w:sz w:val="20"/>
                <w:szCs w:val="20"/>
              </w:rPr>
              <w:t xml:space="preserve"> </w:t>
            </w:r>
          </w:p>
          <w:p w14:paraId="3C560A73" w14:textId="05B4C486" w:rsidR="00482910" w:rsidRPr="000109F9" w:rsidRDefault="00482910" w:rsidP="00D82709">
            <w:pPr>
              <w:pStyle w:val="MTH3"/>
              <w:numPr>
                <w:ilvl w:val="0"/>
                <w:numId w:val="0"/>
              </w:numPr>
              <w:spacing w:after="0"/>
              <w:contextualSpacing/>
              <w:rPr>
                <w:rFonts w:ascii="Palatino Linotype" w:hAnsi="Palatino Linotype"/>
                <w:sz w:val="20"/>
              </w:rPr>
            </w:pPr>
            <w:bookmarkStart w:id="96" w:name="_DV_M246"/>
            <w:bookmarkStart w:id="97" w:name="_DV_M247"/>
            <w:bookmarkEnd w:id="96"/>
            <w:bookmarkEnd w:id="97"/>
          </w:p>
        </w:tc>
        <w:tc>
          <w:tcPr>
            <w:tcW w:w="3775" w:type="dxa"/>
            <w:gridSpan w:val="3"/>
            <w:shd w:val="clear" w:color="auto" w:fill="auto"/>
          </w:tcPr>
          <w:p w14:paraId="4BDBBEBC" w14:textId="77777777" w:rsidR="007A4033" w:rsidRPr="00D82709" w:rsidRDefault="007A4033"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rPr>
              <w:lastRenderedPageBreak/>
              <w:t>Para Pihak telah menyepakati sebagai berikut:</w:t>
            </w:r>
          </w:p>
          <w:p w14:paraId="48310DC9" w14:textId="77777777" w:rsidR="0062327E" w:rsidRPr="00D82709" w:rsidRDefault="0062327E"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1CEAA98B" w14:textId="77777777" w:rsidR="007A4033" w:rsidRPr="00D82709" w:rsidRDefault="007A4033" w:rsidP="006A39AB">
            <w:pPr>
              <w:pStyle w:val="Cen1"/>
              <w:shd w:val="clear" w:color="auto" w:fill="auto"/>
              <w:tabs>
                <w:tab w:val="left" w:pos="635"/>
              </w:tabs>
              <w:spacing w:after="0"/>
              <w:contextualSpacing/>
              <w:jc w:val="both"/>
              <w:rPr>
                <w:rFonts w:ascii="Palatino Linotype" w:hAnsi="Palatino Linotype"/>
                <w:b w:val="0"/>
                <w:color w:val="E7E6E6" w:themeColor="background2"/>
                <w:sz w:val="20"/>
                <w:u w:val="single"/>
              </w:rPr>
            </w:pPr>
            <w:r w:rsidRPr="00D82709">
              <w:rPr>
                <w:rFonts w:ascii="Palatino Linotype" w:hAnsi="Palatino Linotype"/>
                <w:b w:val="0"/>
                <w:color w:val="E7E6E6" w:themeColor="background2"/>
                <w:sz w:val="20"/>
                <w:u w:val="single"/>
              </w:rPr>
              <w:t>Penempatan dan Penerbitan Saham Preferen</w:t>
            </w:r>
            <w:r w:rsidRPr="00D82709">
              <w:rPr>
                <w:rFonts w:ascii="Palatino Linotype" w:hAnsi="Palatino Linotype"/>
                <w:b w:val="0"/>
                <w:color w:val="E7E6E6" w:themeColor="background2"/>
                <w:sz w:val="20"/>
              </w:rPr>
              <w:t>.</w:t>
            </w:r>
          </w:p>
          <w:p w14:paraId="717704F2" w14:textId="77777777" w:rsidR="00061D59" w:rsidRPr="00D82709" w:rsidRDefault="00061D59" w:rsidP="006A39AB">
            <w:pPr>
              <w:pStyle w:val="Cen1"/>
              <w:shd w:val="clear" w:color="auto" w:fill="auto"/>
              <w:tabs>
                <w:tab w:val="left" w:pos="635"/>
              </w:tabs>
              <w:spacing w:after="0"/>
              <w:contextualSpacing/>
              <w:jc w:val="both"/>
              <w:rPr>
                <w:rFonts w:ascii="Palatino Linotype" w:hAnsi="Palatino Linotype"/>
                <w:b w:val="0"/>
                <w:color w:val="E7E6E6" w:themeColor="background2"/>
                <w:sz w:val="20"/>
                <w:u w:val="single"/>
              </w:rPr>
            </w:pPr>
          </w:p>
          <w:p w14:paraId="3BF3CE8A" w14:textId="584C472C" w:rsidR="007A4033" w:rsidRPr="00D82709" w:rsidRDefault="007A4033" w:rsidP="006A39AB">
            <w:pPr>
              <w:pStyle w:val="Cen1"/>
              <w:shd w:val="clear" w:color="auto" w:fill="auto"/>
              <w:tabs>
                <w:tab w:val="left" w:pos="420"/>
              </w:tabs>
              <w:spacing w:after="0"/>
              <w:contextualSpacing/>
              <w:jc w:val="both"/>
              <w:rPr>
                <w:rFonts w:ascii="Palatino Linotype" w:hAnsi="Palatino Linotype"/>
                <w:b w:val="0"/>
                <w:color w:val="E7E6E6" w:themeColor="background2"/>
                <w:sz w:val="20"/>
              </w:rPr>
            </w:pPr>
            <w:r w:rsidRPr="00D82709">
              <w:rPr>
                <w:rFonts w:ascii="Palatino Linotype" w:hAnsi="Palatino Linotype"/>
                <w:b w:val="0"/>
                <w:color w:val="E7E6E6" w:themeColor="background2"/>
                <w:sz w:val="20"/>
                <w:u w:val="single"/>
              </w:rPr>
              <w:t xml:space="preserve">Penempatan dan Penerbitan Saham Kelas </w:t>
            </w:r>
            <w:r w:rsidR="00784EDB" w:rsidRPr="00D82709">
              <w:rPr>
                <w:rFonts w:ascii="Palatino Linotype" w:hAnsi="Palatino Linotype"/>
                <w:b w:val="0"/>
                <w:color w:val="E7E6E6" w:themeColor="background2"/>
                <w:sz w:val="20"/>
                <w:u w:val="single"/>
              </w:rPr>
              <w:t>C</w:t>
            </w:r>
          </w:p>
          <w:p w14:paraId="1347652B" w14:textId="77777777" w:rsidR="00061D59" w:rsidRPr="00D82709" w:rsidRDefault="00061D59"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3500DEB7" w14:textId="77777777" w:rsidR="0062327E" w:rsidRPr="00D82709"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7D6CDFE1" w14:textId="68588C5D" w:rsidR="00703A01" w:rsidRPr="00D82709" w:rsidRDefault="004B7996"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rPr>
              <w:t>Tunduk pada</w:t>
            </w:r>
            <w:r w:rsidRPr="00D82709">
              <w:rPr>
                <w:rFonts w:ascii="Palatino Linotype" w:hAnsi="Palatino Linotype"/>
                <w:b w:val="0"/>
                <w:color w:val="E7E6E6" w:themeColor="background2"/>
                <w:sz w:val="20"/>
                <w:lang w:val="id-ID"/>
              </w:rPr>
              <w:t xml:space="preserve"> </w:t>
            </w:r>
            <w:r w:rsidR="00703A01" w:rsidRPr="00D82709">
              <w:rPr>
                <w:rFonts w:ascii="Palatino Linotype" w:hAnsi="Palatino Linotype"/>
                <w:b w:val="0"/>
                <w:color w:val="E7E6E6" w:themeColor="background2"/>
                <w:sz w:val="20"/>
                <w:lang w:val="id-ID"/>
              </w:rPr>
              <w:t xml:space="preserve">syarat dan ketentuan yang ada pada Perjanjian ini, </w:t>
            </w:r>
            <w:r w:rsidR="0010575C" w:rsidRPr="00D82709">
              <w:rPr>
                <w:rFonts w:ascii="Palatino Linotype" w:hAnsi="Palatino Linotype"/>
                <w:b w:val="0"/>
                <w:color w:val="E7E6E6" w:themeColor="background2"/>
                <w:sz w:val="20"/>
              </w:rPr>
              <w:t>Para</w:t>
            </w:r>
            <w:r w:rsidR="0010575C" w:rsidRPr="00D82709">
              <w:rPr>
                <w:rFonts w:ascii="Palatino Linotype" w:hAnsi="Palatino Linotype"/>
                <w:b w:val="0"/>
                <w:color w:val="E7E6E6" w:themeColor="background2"/>
                <w:sz w:val="20"/>
                <w:lang w:val="id-ID"/>
              </w:rPr>
              <w:t xml:space="preserve"> </w:t>
            </w:r>
            <w:r w:rsidR="00703A01" w:rsidRPr="00D82709">
              <w:rPr>
                <w:rFonts w:ascii="Palatino Linotype" w:hAnsi="Palatino Linotype"/>
                <w:b w:val="0"/>
                <w:color w:val="E7E6E6" w:themeColor="background2"/>
                <w:sz w:val="20"/>
                <w:lang w:val="id-ID"/>
              </w:rPr>
              <w:t xml:space="preserve">Peserta sepakat untuk mengambil pada saat Penutupan dan Perusahaan sepakat untuk menempatkan dan menerbitkan kepada  Peserta </w:t>
            </w:r>
            <w:r w:rsidR="00D12FE5" w:rsidRPr="00D82709">
              <w:rPr>
                <w:rFonts w:ascii="Palatino Linotype" w:hAnsi="Palatino Linotype"/>
                <w:b w:val="0"/>
                <w:color w:val="E7E6E6" w:themeColor="background2"/>
                <w:sz w:val="20"/>
              </w:rPr>
              <w:t xml:space="preserve">10% (sepuluh persen) dari saham Perusahaan </w:t>
            </w:r>
            <w:r w:rsidR="00703A01" w:rsidRPr="00D82709">
              <w:rPr>
                <w:rFonts w:ascii="Palatino Linotype" w:hAnsi="Palatino Linotype"/>
                <w:b w:val="0"/>
                <w:color w:val="E7E6E6" w:themeColor="background2"/>
                <w:sz w:val="20"/>
                <w:lang w:val="id-ID"/>
              </w:rPr>
              <w:t>sejumlah</w:t>
            </w:r>
            <w:r w:rsidR="00D12FE5" w:rsidRPr="00D82709">
              <w:rPr>
                <w:rFonts w:ascii="Palatino Linotype" w:hAnsi="Palatino Linotype"/>
                <w:b w:val="0"/>
                <w:color w:val="E7E6E6" w:themeColor="background2"/>
                <w:sz w:val="20"/>
              </w:rPr>
              <w:t xml:space="preserve"> keseluruhan</w:t>
            </w:r>
            <w:r w:rsidR="00624C1E" w:rsidRPr="00D82709">
              <w:rPr>
                <w:rFonts w:ascii="Palatino Linotype" w:hAnsi="Palatino Linotype"/>
                <w:b w:val="0"/>
                <w:color w:val="E7E6E6" w:themeColor="background2"/>
                <w:sz w:val="20"/>
              </w:rPr>
              <w:t xml:space="preserve"> </w:t>
            </w:r>
            <w:r w:rsidR="00B67949" w:rsidRPr="00D82709">
              <w:rPr>
                <w:rFonts w:ascii="Palatino Linotype" w:hAnsi="Palatino Linotype"/>
                <w:color w:val="E7E6E6" w:themeColor="background2"/>
                <w:sz w:val="20"/>
              </w:rPr>
              <w:t>15</w:t>
            </w:r>
            <w:r w:rsidR="00D12FE5" w:rsidRPr="00D82709">
              <w:rPr>
                <w:rFonts w:ascii="Palatino Linotype" w:hAnsi="Palatino Linotype"/>
                <w:color w:val="E7E6E6" w:themeColor="background2"/>
                <w:sz w:val="20"/>
              </w:rPr>
              <w:t>2</w:t>
            </w:r>
            <w:r w:rsidR="00B67949" w:rsidRPr="00D82709">
              <w:rPr>
                <w:rFonts w:ascii="Palatino Linotype" w:hAnsi="Palatino Linotype"/>
                <w:color w:val="E7E6E6" w:themeColor="background2"/>
                <w:sz w:val="20"/>
              </w:rPr>
              <w:t>.15</w:t>
            </w:r>
            <w:r w:rsidR="00D12FE5" w:rsidRPr="00D82709">
              <w:rPr>
                <w:rFonts w:ascii="Palatino Linotype" w:hAnsi="Palatino Linotype"/>
                <w:color w:val="E7E6E6" w:themeColor="background2"/>
                <w:sz w:val="20"/>
              </w:rPr>
              <w:t>0</w:t>
            </w:r>
            <w:r w:rsidR="00B67949" w:rsidRPr="00D82709">
              <w:rPr>
                <w:rFonts w:ascii="Palatino Linotype" w:hAnsi="Palatino Linotype"/>
                <w:color w:val="E7E6E6" w:themeColor="background2"/>
                <w:sz w:val="20"/>
              </w:rPr>
              <w:t xml:space="preserve"> (seratus lima </w:t>
            </w:r>
            <w:r w:rsidR="00B67949" w:rsidRPr="00D82709">
              <w:rPr>
                <w:rFonts w:ascii="Palatino Linotype" w:hAnsi="Palatino Linotype"/>
                <w:color w:val="E7E6E6" w:themeColor="background2"/>
                <w:sz w:val="20"/>
              </w:rPr>
              <w:lastRenderedPageBreak/>
              <w:t xml:space="preserve">puluh dua seratus lima puluh) </w:t>
            </w:r>
            <w:r w:rsidR="00703A01" w:rsidRPr="00D82709">
              <w:rPr>
                <w:rFonts w:ascii="Palatino Linotype" w:hAnsi="Palatino Linotype"/>
                <w:b w:val="0"/>
                <w:color w:val="E7E6E6" w:themeColor="background2"/>
                <w:sz w:val="20"/>
                <w:lang w:val="id-ID"/>
              </w:rPr>
              <w:t xml:space="preserve"> Saham Kelas </w:t>
            </w:r>
            <w:r w:rsidR="00784EDB" w:rsidRPr="00D82709">
              <w:rPr>
                <w:rFonts w:ascii="Palatino Linotype" w:hAnsi="Palatino Linotype"/>
                <w:b w:val="0"/>
                <w:color w:val="E7E6E6" w:themeColor="background2"/>
                <w:sz w:val="20"/>
              </w:rPr>
              <w:t>C</w:t>
            </w:r>
            <w:r w:rsidR="00A62D5B" w:rsidRPr="00D82709">
              <w:rPr>
                <w:rFonts w:ascii="Palatino Linotype" w:hAnsi="Palatino Linotype"/>
                <w:b w:val="0"/>
                <w:color w:val="E7E6E6" w:themeColor="background2"/>
                <w:sz w:val="20"/>
                <w:lang w:val="id-ID"/>
              </w:rPr>
              <w:t xml:space="preserve"> </w:t>
            </w:r>
            <w:r w:rsidR="00703A01" w:rsidRPr="00D82709">
              <w:rPr>
                <w:rFonts w:ascii="Palatino Linotype" w:hAnsi="Palatino Linotype"/>
                <w:b w:val="0"/>
                <w:color w:val="E7E6E6" w:themeColor="background2"/>
                <w:sz w:val="20"/>
                <w:lang w:val="id-ID"/>
              </w:rPr>
              <w:t xml:space="preserve">pada saat Penutupan, sebagaimana ditentukan pada </w:t>
            </w:r>
            <w:r w:rsidR="00703A01" w:rsidRPr="00D82709">
              <w:rPr>
                <w:rFonts w:ascii="Palatino Linotype" w:hAnsi="Palatino Linotype"/>
                <w:color w:val="E7E6E6" w:themeColor="background2"/>
                <w:sz w:val="20"/>
                <w:lang w:val="id-ID"/>
              </w:rPr>
              <w:t>Lampiran A</w:t>
            </w:r>
            <w:r w:rsidR="00703A01" w:rsidRPr="00D82709">
              <w:rPr>
                <w:rFonts w:ascii="Palatino Linotype" w:hAnsi="Palatino Linotype"/>
                <w:b w:val="0"/>
                <w:color w:val="E7E6E6" w:themeColor="background2"/>
                <w:sz w:val="20"/>
                <w:lang w:val="id-ID"/>
              </w:rPr>
              <w:t>, dengan harga pen</w:t>
            </w:r>
            <w:r w:rsidR="00D12FE5" w:rsidRPr="00D82709">
              <w:rPr>
                <w:rFonts w:ascii="Palatino Linotype" w:hAnsi="Palatino Linotype"/>
                <w:b w:val="0"/>
                <w:color w:val="E7E6E6" w:themeColor="background2"/>
                <w:sz w:val="20"/>
              </w:rPr>
              <w:t>yertaan</w:t>
            </w:r>
            <w:r w:rsidR="00703A01" w:rsidRPr="00D82709">
              <w:rPr>
                <w:rFonts w:ascii="Palatino Linotype" w:hAnsi="Palatino Linotype"/>
                <w:b w:val="0"/>
                <w:color w:val="E7E6E6" w:themeColor="background2"/>
                <w:sz w:val="20"/>
                <w:lang w:val="id-ID"/>
              </w:rPr>
              <w:t xml:space="preserve"> </w:t>
            </w:r>
            <w:r w:rsidR="002D46F6" w:rsidRPr="00D82709">
              <w:rPr>
                <w:rFonts w:ascii="Palatino Linotype" w:hAnsi="Palatino Linotype"/>
                <w:color w:val="E7E6E6" w:themeColor="background2"/>
                <w:sz w:val="20"/>
                <w:lang w:val="id-ID"/>
              </w:rPr>
              <w:t xml:space="preserve">IDR </w:t>
            </w:r>
            <w:r w:rsidR="00D12FE5" w:rsidRPr="00D82709">
              <w:rPr>
                <w:rFonts w:ascii="Palatino Linotype" w:hAnsi="Palatino Linotype"/>
                <w:color w:val="E7E6E6" w:themeColor="background2"/>
                <w:sz w:val="20"/>
              </w:rPr>
              <w:t>12,500,000,000</w:t>
            </w:r>
            <w:r w:rsidR="00B44FB5" w:rsidRPr="00D82709">
              <w:rPr>
                <w:rFonts w:ascii="Palatino Linotype" w:hAnsi="Palatino Linotype"/>
                <w:color w:val="E7E6E6" w:themeColor="background2"/>
                <w:sz w:val="20"/>
                <w:lang w:val="id-ID"/>
              </w:rPr>
              <w:t>,-</w:t>
            </w:r>
            <w:r w:rsidR="00D12FE5" w:rsidRPr="00D82709">
              <w:rPr>
                <w:rFonts w:ascii="Palatino Linotype" w:hAnsi="Palatino Linotype"/>
                <w:color w:val="E7E6E6" w:themeColor="background2"/>
                <w:sz w:val="20"/>
              </w:rPr>
              <w:t xml:space="preserve"> (dua belas milyar lima ratus juta Rupiah)</w:t>
            </w:r>
            <w:r w:rsidR="00D12FE5" w:rsidRPr="00D82709">
              <w:rPr>
                <w:rFonts w:ascii="Palatino Linotype" w:hAnsi="Palatino Linotype"/>
                <w:b w:val="0"/>
                <w:color w:val="E7E6E6" w:themeColor="background2"/>
                <w:sz w:val="20"/>
              </w:rPr>
              <w:t xml:space="preserve"> untuk 10% (sepuluh persen) saham </w:t>
            </w:r>
            <w:r w:rsidR="00703A01" w:rsidRPr="00D82709">
              <w:rPr>
                <w:rFonts w:ascii="Palatino Linotype" w:hAnsi="Palatino Linotype"/>
                <w:b w:val="0"/>
                <w:color w:val="E7E6E6" w:themeColor="background2"/>
                <w:sz w:val="20"/>
                <w:lang w:val="id-ID"/>
              </w:rPr>
              <w:t>(“</w:t>
            </w:r>
            <w:r w:rsidR="00703A01" w:rsidRPr="00D82709">
              <w:rPr>
                <w:rFonts w:ascii="Palatino Linotype" w:hAnsi="Palatino Linotype"/>
                <w:color w:val="E7E6E6" w:themeColor="background2"/>
                <w:sz w:val="20"/>
                <w:lang w:val="id-ID"/>
              </w:rPr>
              <w:t xml:space="preserve">Harga </w:t>
            </w:r>
            <w:r w:rsidR="00D12FE5" w:rsidRPr="00D82709">
              <w:rPr>
                <w:rFonts w:ascii="Palatino Linotype" w:hAnsi="Palatino Linotype"/>
                <w:color w:val="E7E6E6" w:themeColor="background2"/>
                <w:sz w:val="20"/>
              </w:rPr>
              <w:t>Investasi</w:t>
            </w:r>
            <w:r w:rsidR="00703A01" w:rsidRPr="00D82709">
              <w:rPr>
                <w:rFonts w:ascii="Palatino Linotype" w:hAnsi="Palatino Linotype"/>
                <w:color w:val="E7E6E6" w:themeColor="background2"/>
                <w:sz w:val="20"/>
                <w:lang w:val="id-ID"/>
              </w:rPr>
              <w:t xml:space="preserve"> Awal</w:t>
            </w:r>
            <w:r w:rsidR="002D46F6" w:rsidRPr="00D82709">
              <w:rPr>
                <w:rFonts w:ascii="Palatino Linotype" w:hAnsi="Palatino Linotype"/>
                <w:b w:val="0"/>
                <w:color w:val="E7E6E6" w:themeColor="background2"/>
                <w:sz w:val="20"/>
                <w:lang w:val="id-ID"/>
              </w:rPr>
              <w:t xml:space="preserve">”). Saham Kelas </w:t>
            </w:r>
            <w:r w:rsidR="00784EDB" w:rsidRPr="00D82709">
              <w:rPr>
                <w:rFonts w:ascii="Palatino Linotype" w:hAnsi="Palatino Linotype"/>
                <w:b w:val="0"/>
                <w:color w:val="E7E6E6" w:themeColor="background2"/>
                <w:sz w:val="20"/>
              </w:rPr>
              <w:t>C</w:t>
            </w:r>
            <w:r w:rsidR="001613F1" w:rsidRPr="00D82709">
              <w:rPr>
                <w:rFonts w:ascii="Palatino Linotype" w:hAnsi="Palatino Linotype"/>
                <w:b w:val="0"/>
                <w:color w:val="E7E6E6" w:themeColor="background2"/>
                <w:sz w:val="20"/>
                <w:lang w:val="id-ID"/>
              </w:rPr>
              <w:t xml:space="preserve"> </w:t>
            </w:r>
            <w:r w:rsidR="00703A01" w:rsidRPr="00D82709">
              <w:rPr>
                <w:rFonts w:ascii="Palatino Linotype" w:hAnsi="Palatino Linotype"/>
                <w:b w:val="0"/>
                <w:color w:val="E7E6E6" w:themeColor="background2"/>
                <w:sz w:val="20"/>
                <w:lang w:val="id-ID"/>
              </w:rPr>
              <w:t>yang diterbitkan untuk Peserta sehubungan dengan Perjanjian ini akan disebut sebagai “</w:t>
            </w:r>
            <w:r w:rsidR="00703A01" w:rsidRPr="00D82709">
              <w:rPr>
                <w:rFonts w:ascii="Palatino Linotype" w:hAnsi="Palatino Linotype"/>
                <w:color w:val="E7E6E6" w:themeColor="background2"/>
                <w:sz w:val="20"/>
                <w:lang w:val="id-ID"/>
              </w:rPr>
              <w:t>Saham</w:t>
            </w:r>
            <w:r w:rsidR="00703A01" w:rsidRPr="00D82709">
              <w:rPr>
                <w:rFonts w:ascii="Palatino Linotype" w:hAnsi="Palatino Linotype"/>
                <w:b w:val="0"/>
                <w:color w:val="E7E6E6" w:themeColor="background2"/>
                <w:sz w:val="20"/>
                <w:lang w:val="id-ID"/>
              </w:rPr>
              <w:t>”</w:t>
            </w:r>
            <w:r w:rsidR="008148A2" w:rsidRPr="00D82709">
              <w:rPr>
                <w:rFonts w:ascii="Palatino Linotype" w:hAnsi="Palatino Linotype"/>
                <w:b w:val="0"/>
                <w:color w:val="E7E6E6" w:themeColor="background2"/>
                <w:sz w:val="20"/>
                <w:lang w:val="id-ID"/>
              </w:rPr>
              <w:t xml:space="preserve">, Saham Kelas </w:t>
            </w:r>
            <w:r w:rsidR="00784EDB" w:rsidRPr="00D82709">
              <w:rPr>
                <w:rFonts w:ascii="Palatino Linotype" w:hAnsi="Palatino Linotype"/>
                <w:b w:val="0"/>
                <w:color w:val="E7E6E6" w:themeColor="background2"/>
                <w:sz w:val="20"/>
              </w:rPr>
              <w:t>C</w:t>
            </w:r>
            <w:r w:rsidR="008148A2" w:rsidRPr="00D82709">
              <w:rPr>
                <w:rFonts w:ascii="Palatino Linotype" w:hAnsi="Palatino Linotype"/>
                <w:b w:val="0"/>
                <w:color w:val="E7E6E6" w:themeColor="background2"/>
                <w:sz w:val="20"/>
                <w:lang w:val="id-ID"/>
              </w:rPr>
              <w:t xml:space="preserve"> akan memiliki </w:t>
            </w:r>
            <w:r w:rsidR="00324B45" w:rsidRPr="00D82709">
              <w:rPr>
                <w:rFonts w:ascii="Palatino Linotype" w:hAnsi="Palatino Linotype"/>
                <w:b w:val="0"/>
                <w:color w:val="E7E6E6" w:themeColor="background2"/>
                <w:sz w:val="20"/>
                <w:lang w:val="id-ID"/>
              </w:rPr>
              <w:t>hak sebagaimana diurai</w:t>
            </w:r>
            <w:r w:rsidR="008148A2" w:rsidRPr="00D82709">
              <w:rPr>
                <w:rFonts w:ascii="Palatino Linotype" w:hAnsi="Palatino Linotype"/>
                <w:b w:val="0"/>
                <w:color w:val="E7E6E6" w:themeColor="background2"/>
                <w:sz w:val="20"/>
                <w:lang w:val="id-ID"/>
              </w:rPr>
              <w:t>kan</w:t>
            </w:r>
            <w:r w:rsidR="00324B45" w:rsidRPr="00D82709">
              <w:rPr>
                <w:rFonts w:ascii="Palatino Linotype" w:hAnsi="Palatino Linotype"/>
                <w:b w:val="0"/>
                <w:color w:val="E7E6E6" w:themeColor="background2"/>
                <w:sz w:val="20"/>
                <w:lang w:val="id-ID"/>
              </w:rPr>
              <w:t xml:space="preserve"> pada </w:t>
            </w:r>
            <w:r w:rsidR="002B2A5A" w:rsidRPr="00D82709">
              <w:rPr>
                <w:rFonts w:ascii="Palatino Linotype" w:hAnsi="Palatino Linotype"/>
                <w:color w:val="E7E6E6" w:themeColor="background2"/>
                <w:sz w:val="20"/>
                <w:lang w:val="id-ID"/>
              </w:rPr>
              <w:t>Lampiran D</w:t>
            </w:r>
            <w:r w:rsidR="00A166CE" w:rsidRPr="00D82709">
              <w:rPr>
                <w:rFonts w:ascii="Palatino Linotype" w:hAnsi="Palatino Linotype"/>
                <w:color w:val="E7E6E6" w:themeColor="background2"/>
                <w:sz w:val="20"/>
              </w:rPr>
              <w:t>.</w:t>
            </w:r>
            <w:r w:rsidR="003C1A04" w:rsidRPr="00D82709">
              <w:rPr>
                <w:rFonts w:ascii="Palatino Linotype" w:hAnsi="Palatino Linotype"/>
                <w:color w:val="E7E6E6" w:themeColor="background2"/>
                <w:sz w:val="20"/>
                <w:lang w:val="id-ID"/>
              </w:rPr>
              <w:t xml:space="preserve"> </w:t>
            </w:r>
          </w:p>
          <w:p w14:paraId="20B3B661" w14:textId="77777777" w:rsidR="001D44DB" w:rsidRPr="00D82709" w:rsidRDefault="001D44D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4268D00D" w14:textId="7293A629" w:rsidR="001D44DB" w:rsidRPr="00D82709" w:rsidRDefault="001D44DB" w:rsidP="006A39AB">
            <w:pPr>
              <w:pStyle w:val="Cen1"/>
              <w:shd w:val="clear" w:color="auto" w:fill="auto"/>
              <w:spacing w:after="0"/>
              <w:contextualSpacing/>
              <w:jc w:val="both"/>
              <w:rPr>
                <w:rFonts w:ascii="Palatino Linotype" w:hAnsi="Palatino Linotype"/>
                <w:b w:val="0"/>
                <w:color w:val="E7E6E6" w:themeColor="background2"/>
                <w:sz w:val="20"/>
              </w:rPr>
            </w:pPr>
            <w:r w:rsidRPr="00D82709">
              <w:rPr>
                <w:rFonts w:ascii="Palatino Linotype" w:hAnsi="Palatino Linotype"/>
                <w:b w:val="0"/>
                <w:color w:val="E7E6E6" w:themeColor="background2"/>
                <w:sz w:val="20"/>
              </w:rPr>
              <w:t>Saham harus diterbitkan secara bebas dan terbebas dari semua Pembebanan dan bersama dengan semua hak yang melekat padanya pada Penutupan.</w:t>
            </w:r>
          </w:p>
          <w:p w14:paraId="4A0254C5" w14:textId="77777777" w:rsidR="001D44DB" w:rsidRPr="00D82709" w:rsidRDefault="001D44DB"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p>
          <w:p w14:paraId="567ADF6F" w14:textId="77777777" w:rsidR="001D44DB" w:rsidRPr="00D82709" w:rsidRDefault="001D44DB"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r w:rsidRPr="00D82709">
              <w:rPr>
                <w:rFonts w:ascii="Palatino Linotype" w:hAnsi="Palatino Linotype"/>
                <w:b w:val="0"/>
                <w:color w:val="E7E6E6" w:themeColor="background2"/>
                <w:sz w:val="20"/>
              </w:rPr>
              <w:t>Setelah Penutupan, komposisi kepemilikan saham Perusahaan akan mengacu pada Lampiran A.</w:t>
            </w:r>
          </w:p>
          <w:p w14:paraId="1E977292" w14:textId="77777777" w:rsidR="005D4092" w:rsidRPr="00D82709" w:rsidRDefault="005D4092"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p>
          <w:p w14:paraId="42DA854F" w14:textId="77777777" w:rsidR="001D44DB" w:rsidRPr="00D82709" w:rsidRDefault="001D44DB"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r w:rsidRPr="00D82709">
              <w:rPr>
                <w:rFonts w:ascii="Palatino Linotype" w:hAnsi="Palatino Linotype"/>
                <w:b w:val="0"/>
                <w:color w:val="E7E6E6" w:themeColor="background2"/>
                <w:sz w:val="20"/>
              </w:rPr>
              <w:t>Pemegang Saham Yang Sudah Ada telah mengesampingkan hak memesan saham terlebih dahulu pemegang saham atas Saham yang diterbitkan.</w:t>
            </w:r>
          </w:p>
          <w:p w14:paraId="54D5ACEE" w14:textId="77777777" w:rsidR="00651015" w:rsidRPr="00D82709" w:rsidRDefault="0065101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2457F969" w14:textId="77777777" w:rsidR="00703A01" w:rsidRPr="00D82709" w:rsidRDefault="00703A01"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r w:rsidRPr="00D82709">
              <w:rPr>
                <w:rFonts w:ascii="Palatino Linotype" w:hAnsi="Palatino Linotype"/>
                <w:b w:val="0"/>
                <w:color w:val="E7E6E6" w:themeColor="background2"/>
                <w:sz w:val="20"/>
                <w:u w:val="single"/>
              </w:rPr>
              <w:t>Penutupan; Penyerahan</w:t>
            </w:r>
            <w:r w:rsidRPr="00D82709">
              <w:rPr>
                <w:rFonts w:ascii="Palatino Linotype" w:hAnsi="Palatino Linotype"/>
                <w:b w:val="0"/>
                <w:color w:val="E7E6E6" w:themeColor="background2"/>
                <w:sz w:val="20"/>
              </w:rPr>
              <w:t>.</w:t>
            </w:r>
          </w:p>
          <w:p w14:paraId="5E07E78A" w14:textId="77777777" w:rsidR="00703A01" w:rsidRPr="00D82709" w:rsidRDefault="00703A01"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p>
          <w:p w14:paraId="2E924421" w14:textId="0D6369E9" w:rsidR="00A166CE" w:rsidRPr="00D82709" w:rsidRDefault="00703A01" w:rsidP="006A39AB">
            <w:pPr>
              <w:pStyle w:val="Cen1"/>
              <w:shd w:val="clear" w:color="auto" w:fill="auto"/>
              <w:spacing w:after="0"/>
              <w:contextualSpacing/>
              <w:jc w:val="both"/>
              <w:rPr>
                <w:rFonts w:ascii="Palatino Linotype" w:hAnsi="Palatino Linotype"/>
                <w:b w:val="0"/>
                <w:color w:val="E7E6E6" w:themeColor="background2"/>
                <w:sz w:val="20"/>
              </w:rPr>
            </w:pPr>
            <w:r w:rsidRPr="00D82709">
              <w:rPr>
                <w:rFonts w:ascii="Palatino Linotype" w:hAnsi="Palatino Linotype"/>
                <w:b w:val="0"/>
                <w:color w:val="E7E6E6" w:themeColor="background2"/>
                <w:sz w:val="20"/>
              </w:rPr>
              <w:t>Penempatan dan penerbitan Saham berlangsung melalui pertukaran dokumen dan tanda tangan pada waktu dan tempat yang disepakati bersama antara Perusahaan dan Para Peserta, baik secara lisan maupun tertulis (waktu dan tempat yang ditentukan tersebut disebut sebagai “</w:t>
            </w:r>
            <w:r w:rsidRPr="00D82709">
              <w:rPr>
                <w:rFonts w:ascii="Palatino Linotype" w:hAnsi="Palatino Linotype"/>
                <w:color w:val="E7E6E6" w:themeColor="background2"/>
                <w:sz w:val="20"/>
              </w:rPr>
              <w:t>Penutupan</w:t>
            </w:r>
            <w:r w:rsidRPr="00D82709">
              <w:rPr>
                <w:rFonts w:ascii="Palatino Linotype" w:hAnsi="Palatino Linotype"/>
                <w:b w:val="0"/>
                <w:color w:val="E7E6E6" w:themeColor="background2"/>
                <w:sz w:val="20"/>
              </w:rPr>
              <w:t>”).</w:t>
            </w:r>
          </w:p>
          <w:p w14:paraId="3A9E229D" w14:textId="48AA9757" w:rsidR="00703A01" w:rsidRPr="00D82709" w:rsidRDefault="00703A01" w:rsidP="006A39AB">
            <w:pPr>
              <w:pStyle w:val="Cen1"/>
              <w:shd w:val="clear" w:color="auto" w:fill="auto"/>
              <w:spacing w:after="0"/>
              <w:contextualSpacing/>
              <w:jc w:val="both"/>
              <w:rPr>
                <w:rFonts w:ascii="Palatino Linotype" w:hAnsi="Palatino Linotype"/>
                <w:b w:val="0"/>
                <w:color w:val="E7E6E6" w:themeColor="background2"/>
                <w:sz w:val="20"/>
              </w:rPr>
            </w:pPr>
            <w:r w:rsidRPr="00D82709">
              <w:rPr>
                <w:rFonts w:ascii="Palatino Linotype" w:hAnsi="Palatino Linotype"/>
                <w:b w:val="0"/>
                <w:color w:val="E7E6E6" w:themeColor="background2"/>
                <w:sz w:val="20"/>
              </w:rPr>
              <w:t xml:space="preserve">Pada saat Penutupan, Peserta wajib membayar kepada Perusahaan jumlah yang sama dengan Harga </w:t>
            </w:r>
            <w:r w:rsidR="00D12FE5" w:rsidRPr="00D82709">
              <w:rPr>
                <w:rFonts w:ascii="Palatino Linotype" w:hAnsi="Palatino Linotype"/>
                <w:b w:val="0"/>
                <w:color w:val="E7E6E6" w:themeColor="background2"/>
                <w:sz w:val="20"/>
              </w:rPr>
              <w:t>Investasi</w:t>
            </w:r>
            <w:r w:rsidRPr="00D82709">
              <w:rPr>
                <w:rFonts w:ascii="Palatino Linotype" w:hAnsi="Palatino Linotype"/>
                <w:b w:val="0"/>
                <w:color w:val="E7E6E6" w:themeColor="background2"/>
                <w:sz w:val="20"/>
              </w:rPr>
              <w:t xml:space="preserve"> Awal dikalikan dengan jumlah Saham Kelas </w:t>
            </w:r>
            <w:r w:rsidR="00784EDB" w:rsidRPr="00D82709">
              <w:rPr>
                <w:rFonts w:ascii="Palatino Linotype" w:hAnsi="Palatino Linotype"/>
                <w:b w:val="0"/>
                <w:color w:val="E7E6E6" w:themeColor="background2"/>
                <w:sz w:val="20"/>
              </w:rPr>
              <w:t>C</w:t>
            </w:r>
            <w:r w:rsidR="001613F1" w:rsidRPr="00D82709">
              <w:rPr>
                <w:rFonts w:ascii="Palatino Linotype" w:hAnsi="Palatino Linotype"/>
                <w:b w:val="0"/>
                <w:color w:val="E7E6E6" w:themeColor="background2"/>
                <w:sz w:val="20"/>
              </w:rPr>
              <w:t xml:space="preserve"> </w:t>
            </w:r>
            <w:r w:rsidRPr="00D82709">
              <w:rPr>
                <w:rFonts w:ascii="Palatino Linotype" w:hAnsi="Palatino Linotype"/>
                <w:b w:val="0"/>
                <w:color w:val="E7E6E6" w:themeColor="background2"/>
                <w:sz w:val="20"/>
              </w:rPr>
              <w:t>yang dinyatakan di</w:t>
            </w:r>
            <w:r w:rsidR="00B44FB5" w:rsidRPr="00D82709">
              <w:rPr>
                <w:rFonts w:ascii="Palatino Linotype" w:hAnsi="Palatino Linotype"/>
                <w:b w:val="0"/>
                <w:color w:val="E7E6E6" w:themeColor="background2"/>
                <w:sz w:val="20"/>
              </w:rPr>
              <w:t xml:space="preserve"> </w:t>
            </w:r>
            <w:r w:rsidRPr="00D82709">
              <w:rPr>
                <w:rFonts w:ascii="Palatino Linotype" w:hAnsi="Palatino Linotype"/>
                <w:b w:val="0"/>
                <w:color w:val="E7E6E6" w:themeColor="background2"/>
                <w:sz w:val="20"/>
              </w:rPr>
              <w:t>sebelah nama Peserta terkait dalam Lampiran A ("</w:t>
            </w:r>
            <w:r w:rsidRPr="00D82709">
              <w:rPr>
                <w:rFonts w:ascii="Palatino Linotype" w:hAnsi="Palatino Linotype"/>
                <w:color w:val="E7E6E6" w:themeColor="background2"/>
                <w:sz w:val="20"/>
              </w:rPr>
              <w:t>Jumlah Pertimbangan Terkait</w:t>
            </w:r>
            <w:r w:rsidRPr="00D82709">
              <w:rPr>
                <w:rFonts w:ascii="Palatino Linotype" w:hAnsi="Palatino Linotype"/>
                <w:b w:val="0"/>
                <w:color w:val="E7E6E6" w:themeColor="background2"/>
                <w:sz w:val="20"/>
              </w:rPr>
              <w:t xml:space="preserve">") dengan memindai kepada rekening bank yang ditunjuk yang dikelola oleh Perusahaan (rincian rekening </w:t>
            </w:r>
            <w:r w:rsidR="003E494A" w:rsidRPr="00D82709">
              <w:rPr>
                <w:rFonts w:ascii="Palatino Linotype" w:hAnsi="Palatino Linotype"/>
                <w:b w:val="0"/>
                <w:color w:val="E7E6E6" w:themeColor="background2"/>
                <w:sz w:val="20"/>
              </w:rPr>
              <w:t>sebagaimana tertera pada</w:t>
            </w:r>
            <w:r w:rsidR="003E494A" w:rsidRPr="00D82709">
              <w:rPr>
                <w:rFonts w:ascii="Palatino Linotype" w:hAnsi="Palatino Linotype"/>
                <w:color w:val="E7E6E6" w:themeColor="background2"/>
                <w:sz w:val="20"/>
              </w:rPr>
              <w:t xml:space="preserve"> </w:t>
            </w:r>
            <w:r w:rsidR="002B2A5A" w:rsidRPr="00D82709">
              <w:rPr>
                <w:rFonts w:ascii="Palatino Linotype" w:hAnsi="Palatino Linotype"/>
                <w:color w:val="E7E6E6" w:themeColor="background2"/>
                <w:sz w:val="20"/>
              </w:rPr>
              <w:t>Lampiran C</w:t>
            </w:r>
            <w:r w:rsidRPr="00D82709">
              <w:rPr>
                <w:rFonts w:ascii="Palatino Linotype" w:hAnsi="Palatino Linotype"/>
                <w:b w:val="0"/>
                <w:color w:val="E7E6E6" w:themeColor="background2"/>
                <w:sz w:val="20"/>
              </w:rPr>
              <w:t xml:space="preserve">) dengan Jumlah Pertimbangan Terkait dengan segera sejak tersedianya dana </w:t>
            </w:r>
            <w:r w:rsidRPr="00D82709">
              <w:rPr>
                <w:rFonts w:ascii="Palatino Linotype" w:hAnsi="Palatino Linotype"/>
                <w:b w:val="0"/>
                <w:color w:val="E7E6E6" w:themeColor="background2"/>
                <w:sz w:val="20"/>
              </w:rPr>
              <w:lastRenderedPageBreak/>
              <w:t xml:space="preserve">untuk nilai pada hari yang sama melalui </w:t>
            </w:r>
            <w:r w:rsidRPr="00D82709">
              <w:rPr>
                <w:rFonts w:ascii="Palatino Linotype" w:hAnsi="Palatino Linotype"/>
                <w:b w:val="0"/>
                <w:i/>
                <w:color w:val="E7E6E6" w:themeColor="background2"/>
                <w:sz w:val="20"/>
              </w:rPr>
              <w:t xml:space="preserve">telegraphic </w:t>
            </w:r>
            <w:r w:rsidR="005D4092" w:rsidRPr="00D82709">
              <w:rPr>
                <w:rFonts w:ascii="Palatino Linotype" w:hAnsi="Palatino Linotype"/>
                <w:b w:val="0"/>
                <w:i/>
                <w:color w:val="E7E6E6" w:themeColor="background2"/>
                <w:sz w:val="20"/>
              </w:rPr>
              <w:t xml:space="preserve">bank </w:t>
            </w:r>
            <w:r w:rsidRPr="00D82709">
              <w:rPr>
                <w:rFonts w:ascii="Palatino Linotype" w:hAnsi="Palatino Linotype"/>
                <w:b w:val="0"/>
                <w:i/>
                <w:color w:val="E7E6E6" w:themeColor="background2"/>
                <w:sz w:val="20"/>
              </w:rPr>
              <w:t>transfer</w:t>
            </w:r>
            <w:r w:rsidRPr="00D82709">
              <w:rPr>
                <w:rFonts w:ascii="Palatino Linotype" w:hAnsi="Palatino Linotype"/>
                <w:b w:val="0"/>
                <w:color w:val="E7E6E6" w:themeColor="background2"/>
                <w:sz w:val="20"/>
              </w:rPr>
              <w:t>.</w:t>
            </w:r>
          </w:p>
          <w:p w14:paraId="135FEC41" w14:textId="77777777" w:rsidR="005D4092" w:rsidRPr="00D82709" w:rsidRDefault="005D4092"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u w:val="single"/>
              </w:rPr>
            </w:pPr>
          </w:p>
          <w:p w14:paraId="0138716E" w14:textId="77777777" w:rsidR="007662F7" w:rsidRPr="00D82709" w:rsidRDefault="007662F7"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u w:val="single"/>
              </w:rPr>
              <w:t>Istilah yang Digunakan dalam Perjanjian ini</w:t>
            </w:r>
            <w:r w:rsidRPr="00D82709">
              <w:rPr>
                <w:rFonts w:ascii="Palatino Linotype" w:hAnsi="Palatino Linotype"/>
                <w:b w:val="0"/>
                <w:color w:val="E7E6E6" w:themeColor="background2"/>
                <w:sz w:val="20"/>
              </w:rPr>
              <w:t>.</w:t>
            </w:r>
          </w:p>
          <w:p w14:paraId="6D643BAF" w14:textId="77777777" w:rsidR="0062327E" w:rsidRPr="00D82709"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3952A7A8" w14:textId="77777777" w:rsidR="007662F7" w:rsidRPr="00D82709" w:rsidRDefault="007662F7"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lang w:val="id-ID"/>
              </w:rPr>
              <w:t>Sebagai tambahan dari istilah yang diartikan di atas maka istilah yang ada pada Perjanjian ini memiliki arti sebagaimana ditentukan atau dirujuk berikut di bawah ini.</w:t>
            </w:r>
          </w:p>
          <w:p w14:paraId="5193D5C9" w14:textId="77777777" w:rsidR="00AC3BC2" w:rsidRPr="00D82709" w:rsidRDefault="00AC3BC2"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396973D8" w14:textId="5CE2269C" w:rsidR="007662F7" w:rsidRPr="00D82709" w:rsidRDefault="007662F7" w:rsidP="006A39AB">
            <w:pPr>
              <w:pStyle w:val="Cen1"/>
              <w:shd w:val="clear" w:color="auto" w:fill="auto"/>
              <w:tabs>
                <w:tab w:val="left" w:pos="776"/>
              </w:tabs>
              <w:spacing w:after="0"/>
              <w:contextualSpacing/>
              <w:jc w:val="both"/>
              <w:rPr>
                <w:rFonts w:ascii="Palatino Linotype" w:hAnsi="Palatino Linotype"/>
                <w:color w:val="E7E6E6" w:themeColor="background2"/>
                <w:sz w:val="20"/>
              </w:rPr>
            </w:pPr>
            <w:r w:rsidRPr="00D82709">
              <w:rPr>
                <w:rFonts w:ascii="Palatino Linotype" w:hAnsi="Palatino Linotype"/>
                <w:b w:val="0"/>
                <w:color w:val="E7E6E6" w:themeColor="background2"/>
                <w:sz w:val="20"/>
              </w:rPr>
              <w:t>“</w:t>
            </w:r>
            <w:r w:rsidRPr="00D82709">
              <w:rPr>
                <w:rFonts w:ascii="Palatino Linotype" w:hAnsi="Palatino Linotype"/>
                <w:color w:val="E7E6E6" w:themeColor="background2"/>
                <w:sz w:val="20"/>
              </w:rPr>
              <w:t>Perubahan Anggaran Dasar</w:t>
            </w:r>
            <w:r w:rsidRPr="00D82709">
              <w:rPr>
                <w:rFonts w:ascii="Palatino Linotype" w:hAnsi="Palatino Linotype"/>
                <w:b w:val="0"/>
                <w:color w:val="E7E6E6" w:themeColor="background2"/>
                <w:sz w:val="20"/>
              </w:rPr>
              <w:t>” berarti anggaran dasar Perusahaan yang diubah dan diberlakukan</w:t>
            </w:r>
            <w:r w:rsidR="002B2A5A" w:rsidRPr="00D82709">
              <w:rPr>
                <w:rFonts w:ascii="Palatino Linotype" w:hAnsi="Palatino Linotype"/>
                <w:b w:val="0"/>
                <w:color w:val="E7E6E6" w:themeColor="background2"/>
                <w:sz w:val="20"/>
              </w:rPr>
              <w:t xml:space="preserve"> untuk</w:t>
            </w:r>
            <w:r w:rsidR="00DE572A" w:rsidRPr="00D82709">
              <w:rPr>
                <w:rFonts w:ascii="Palatino Linotype" w:hAnsi="Palatino Linotype"/>
                <w:b w:val="0"/>
                <w:color w:val="E7E6E6" w:themeColor="background2"/>
                <w:sz w:val="20"/>
              </w:rPr>
              <w:t xml:space="preserve"> memberlakukan hak </w:t>
            </w:r>
            <w:r w:rsidR="001613F1" w:rsidRPr="00D82709">
              <w:rPr>
                <w:rFonts w:ascii="Palatino Linotype" w:hAnsi="Palatino Linotype"/>
                <w:b w:val="0"/>
                <w:color w:val="E7E6E6" w:themeColor="background2"/>
                <w:sz w:val="20"/>
              </w:rPr>
              <w:t xml:space="preserve">Kelas </w:t>
            </w:r>
            <w:r w:rsidR="00784EDB" w:rsidRPr="00D82709">
              <w:rPr>
                <w:rFonts w:ascii="Palatino Linotype" w:hAnsi="Palatino Linotype"/>
                <w:b w:val="0"/>
                <w:color w:val="E7E6E6" w:themeColor="background2"/>
                <w:sz w:val="20"/>
              </w:rPr>
              <w:t>C</w:t>
            </w:r>
            <w:r w:rsidR="001613F1" w:rsidRPr="00D82709">
              <w:rPr>
                <w:rFonts w:ascii="Palatino Linotype" w:hAnsi="Palatino Linotype"/>
                <w:b w:val="0"/>
                <w:color w:val="E7E6E6" w:themeColor="background2"/>
                <w:sz w:val="20"/>
              </w:rPr>
              <w:t xml:space="preserve"> </w:t>
            </w:r>
            <w:r w:rsidR="002B2A5A" w:rsidRPr="00D82709">
              <w:rPr>
                <w:rFonts w:ascii="Palatino Linotype" w:hAnsi="Palatino Linotype"/>
                <w:b w:val="0"/>
                <w:color w:val="E7E6E6" w:themeColor="background2"/>
                <w:sz w:val="20"/>
              </w:rPr>
              <w:t>dan melaksanakan Perjanjian ini</w:t>
            </w:r>
            <w:r w:rsidRPr="00D82709">
              <w:rPr>
                <w:rFonts w:ascii="Palatino Linotype" w:hAnsi="Palatino Linotype"/>
                <w:color w:val="E7E6E6" w:themeColor="background2"/>
                <w:sz w:val="20"/>
              </w:rPr>
              <w:t>.</w:t>
            </w:r>
          </w:p>
          <w:p w14:paraId="5566D33D" w14:textId="77777777" w:rsidR="001613F1" w:rsidRPr="00D82709" w:rsidRDefault="001613F1" w:rsidP="006A39AB">
            <w:pPr>
              <w:pStyle w:val="Cen1"/>
              <w:shd w:val="clear" w:color="auto" w:fill="auto"/>
              <w:tabs>
                <w:tab w:val="left" w:pos="776"/>
              </w:tabs>
              <w:spacing w:after="0"/>
              <w:contextualSpacing/>
              <w:jc w:val="both"/>
              <w:rPr>
                <w:rFonts w:ascii="Palatino Linotype" w:hAnsi="Palatino Linotype"/>
                <w:color w:val="E7E6E6" w:themeColor="background2"/>
                <w:sz w:val="20"/>
              </w:rPr>
            </w:pPr>
          </w:p>
          <w:p w14:paraId="6B93CADA" w14:textId="77777777" w:rsidR="007662F7" w:rsidRPr="00D82709" w:rsidRDefault="007662F7"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r w:rsidRPr="00D82709">
              <w:rPr>
                <w:rFonts w:ascii="Palatino Linotype" w:hAnsi="Palatino Linotype"/>
                <w:b w:val="0"/>
                <w:color w:val="E7E6E6" w:themeColor="background2"/>
                <w:sz w:val="20"/>
              </w:rPr>
              <w:t>“</w:t>
            </w:r>
            <w:r w:rsidRPr="00D82709">
              <w:rPr>
                <w:rFonts w:ascii="Palatino Linotype" w:hAnsi="Palatino Linotype"/>
                <w:color w:val="E7E6E6" w:themeColor="background2"/>
                <w:sz w:val="20"/>
              </w:rPr>
              <w:t>Afiliasi</w:t>
            </w:r>
            <w:r w:rsidRPr="00D82709">
              <w:rPr>
                <w:rFonts w:ascii="Palatino Linotype" w:hAnsi="Palatino Linotype"/>
                <w:b w:val="0"/>
                <w:color w:val="E7E6E6" w:themeColor="background2"/>
                <w:sz w:val="20"/>
              </w:rPr>
              <w:t>” berarti, masing –masing Orang, atau Orang lain, yang secara langsung atau tidak langsung mengendalikan atau dikendalikan oleh, atau berada pada pengendalian Orang yang sama tersebut, termasuk, namun tidak terbatas pada  sekutu umum, anggota pengelola, pejabat atau direktur dari Orang atau tiap dana modal ventura baik sekarang atau yang berikutnya akan ada yang dikendalikan oleh satu atau lebih sekutu umum atau anggota pengelola dari, atau pihak yang memiliki perusahaan pengelola yang sama dengan Orang tersebut.</w:t>
            </w:r>
          </w:p>
          <w:p w14:paraId="1FD9FC77" w14:textId="77777777" w:rsidR="0062327E" w:rsidRPr="00D82709"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08B73108" w14:textId="77777777" w:rsidR="00061D59" w:rsidRPr="00D82709" w:rsidRDefault="00061D59"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r w:rsidRPr="00D82709">
              <w:rPr>
                <w:rFonts w:ascii="Palatino Linotype" w:hAnsi="Palatino Linotype"/>
                <w:b w:val="0"/>
                <w:color w:val="E7E6E6" w:themeColor="background2"/>
                <w:sz w:val="20"/>
              </w:rPr>
              <w:t>“</w:t>
            </w:r>
            <w:r w:rsidRPr="00D82709">
              <w:rPr>
                <w:rFonts w:ascii="Palatino Linotype" w:hAnsi="Palatino Linotype"/>
                <w:color w:val="E7E6E6" w:themeColor="background2"/>
                <w:sz w:val="20"/>
              </w:rPr>
              <w:t>Dewan Komisaris</w:t>
            </w:r>
            <w:r w:rsidRPr="00D82709">
              <w:rPr>
                <w:rFonts w:ascii="Palatino Linotype" w:hAnsi="Palatino Linotype"/>
                <w:b w:val="0"/>
                <w:color w:val="E7E6E6" w:themeColor="background2"/>
                <w:sz w:val="20"/>
              </w:rPr>
              <w:t>” berarti dewan komisaris pada saat ini di Perusahaan.</w:t>
            </w:r>
          </w:p>
          <w:p w14:paraId="76E0C48A" w14:textId="77777777" w:rsidR="00651015" w:rsidRPr="00D82709" w:rsidRDefault="0065101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27E0CAA9" w14:textId="77777777" w:rsidR="0062327E" w:rsidRPr="00D82709"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75CB77DA" w14:textId="74FAAB02" w:rsidR="00061D59" w:rsidRPr="00D82709" w:rsidRDefault="00061D59"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r w:rsidRPr="00D82709">
              <w:rPr>
                <w:rFonts w:ascii="Palatino Linotype" w:hAnsi="Palatino Linotype"/>
                <w:b w:val="0"/>
                <w:color w:val="E7E6E6" w:themeColor="background2"/>
                <w:sz w:val="20"/>
              </w:rPr>
              <w:t>“</w:t>
            </w:r>
            <w:r w:rsidRPr="00D82709">
              <w:rPr>
                <w:rFonts w:ascii="Palatino Linotype" w:hAnsi="Palatino Linotype"/>
                <w:color w:val="E7E6E6" w:themeColor="background2"/>
                <w:sz w:val="20"/>
              </w:rPr>
              <w:t>Dewan Direksi</w:t>
            </w:r>
            <w:r w:rsidRPr="00D82709">
              <w:rPr>
                <w:rFonts w:ascii="Palatino Linotype" w:hAnsi="Palatino Linotype"/>
                <w:b w:val="0"/>
                <w:color w:val="E7E6E6" w:themeColor="background2"/>
                <w:sz w:val="20"/>
              </w:rPr>
              <w:t>” “</w:t>
            </w:r>
            <w:r w:rsidRPr="00D82709">
              <w:rPr>
                <w:rFonts w:ascii="Palatino Linotype" w:hAnsi="Palatino Linotype"/>
                <w:color w:val="E7E6E6" w:themeColor="background2"/>
                <w:sz w:val="20"/>
              </w:rPr>
              <w:t>Dewan</w:t>
            </w:r>
            <w:r w:rsidRPr="00D82709">
              <w:rPr>
                <w:rFonts w:ascii="Palatino Linotype" w:hAnsi="Palatino Linotype"/>
                <w:b w:val="0"/>
                <w:color w:val="E7E6E6" w:themeColor="background2"/>
                <w:sz w:val="20"/>
              </w:rPr>
              <w:t>” atau “</w:t>
            </w:r>
            <w:r w:rsidRPr="00D82709">
              <w:rPr>
                <w:rFonts w:ascii="Palatino Linotype" w:hAnsi="Palatino Linotype"/>
                <w:color w:val="E7E6E6" w:themeColor="background2"/>
                <w:sz w:val="20"/>
              </w:rPr>
              <w:t>Direksi</w:t>
            </w:r>
            <w:r w:rsidRPr="00D82709">
              <w:rPr>
                <w:rFonts w:ascii="Palatino Linotype" w:hAnsi="Palatino Linotype"/>
                <w:b w:val="0"/>
                <w:color w:val="E7E6E6" w:themeColor="background2"/>
                <w:sz w:val="20"/>
              </w:rPr>
              <w:t>” berarti dewan direksi yang ada pada</w:t>
            </w:r>
            <w:r w:rsidR="00955F74" w:rsidRPr="00D82709">
              <w:rPr>
                <w:rFonts w:ascii="Palatino Linotype" w:hAnsi="Palatino Linotype"/>
                <w:b w:val="0"/>
                <w:color w:val="E7E6E6" w:themeColor="background2"/>
                <w:sz w:val="20"/>
              </w:rPr>
              <w:t xml:space="preserve"> saat ini di</w:t>
            </w:r>
            <w:r w:rsidRPr="00D82709">
              <w:rPr>
                <w:rFonts w:ascii="Palatino Linotype" w:hAnsi="Palatino Linotype"/>
                <w:b w:val="0"/>
                <w:color w:val="E7E6E6" w:themeColor="background2"/>
                <w:sz w:val="20"/>
              </w:rPr>
              <w:t xml:space="preserve"> Perusahaan.</w:t>
            </w:r>
          </w:p>
          <w:p w14:paraId="19C1EAD2" w14:textId="77777777" w:rsidR="00651015" w:rsidRPr="00D82709" w:rsidRDefault="0065101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p>
          <w:p w14:paraId="0485E841" w14:textId="4F11F27A" w:rsidR="00651015" w:rsidRPr="00D82709" w:rsidRDefault="00B44FB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r w:rsidRPr="00D82709">
              <w:rPr>
                <w:rFonts w:ascii="Palatino Linotype" w:hAnsi="Palatino Linotype"/>
                <w:color w:val="E7E6E6" w:themeColor="background2"/>
                <w:sz w:val="20"/>
              </w:rPr>
              <w:t>“</w:t>
            </w:r>
            <w:r w:rsidR="00061D59" w:rsidRPr="00D82709">
              <w:rPr>
                <w:rFonts w:ascii="Palatino Linotype" w:hAnsi="Palatino Linotype"/>
                <w:color w:val="E7E6E6" w:themeColor="background2"/>
                <w:sz w:val="20"/>
              </w:rPr>
              <w:t xml:space="preserve">Hari Kerja” </w:t>
            </w:r>
            <w:r w:rsidR="00061D59" w:rsidRPr="00D82709">
              <w:rPr>
                <w:rFonts w:ascii="Palatino Linotype" w:hAnsi="Palatino Linotype"/>
                <w:b w:val="0"/>
                <w:color w:val="E7E6E6" w:themeColor="background2"/>
                <w:sz w:val="20"/>
              </w:rPr>
              <w:t>berarti setiap hari selain (Sabtu, Minggu, atau hari libur nasional) dimana bank-bank buka untuk transaksi usaha</w:t>
            </w:r>
            <w:r w:rsidR="0062327E" w:rsidRPr="00D82709">
              <w:rPr>
                <w:rFonts w:ascii="Palatino Linotype" w:hAnsi="Palatino Linotype"/>
                <w:b w:val="0"/>
                <w:color w:val="E7E6E6" w:themeColor="background2"/>
                <w:sz w:val="20"/>
                <w:lang w:val="id-ID"/>
              </w:rPr>
              <w:t xml:space="preserve"> </w:t>
            </w:r>
            <w:r w:rsidR="00061D59" w:rsidRPr="00D82709">
              <w:rPr>
                <w:rFonts w:ascii="Palatino Linotype" w:hAnsi="Palatino Linotype"/>
                <w:b w:val="0"/>
                <w:color w:val="E7E6E6" w:themeColor="background2"/>
                <w:sz w:val="20"/>
              </w:rPr>
              <w:t>domestik di Republik Indonesia.</w:t>
            </w:r>
          </w:p>
          <w:p w14:paraId="202BBB57" w14:textId="77777777" w:rsidR="0062327E" w:rsidRPr="00D82709"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48BEB526" w14:textId="77777777" w:rsidR="0062327E" w:rsidRPr="00D82709"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573843A7" w14:textId="77777777" w:rsidR="00061D59" w:rsidRPr="00D82709" w:rsidRDefault="00061D59"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r w:rsidRPr="00D82709">
              <w:rPr>
                <w:rFonts w:ascii="Palatino Linotype" w:hAnsi="Palatino Linotype"/>
                <w:color w:val="E7E6E6" w:themeColor="background2"/>
                <w:sz w:val="20"/>
                <w:lang w:val="id-ID"/>
              </w:rPr>
              <w:t xml:space="preserve">“Hak Atas Kekayaan Intelektual Perusahaan” </w:t>
            </w:r>
            <w:r w:rsidRPr="00D82709">
              <w:rPr>
                <w:rFonts w:ascii="Palatino Linotype" w:hAnsi="Palatino Linotype"/>
                <w:b w:val="0"/>
                <w:color w:val="E7E6E6" w:themeColor="background2"/>
                <w:sz w:val="20"/>
                <w:lang w:val="id-ID"/>
              </w:rPr>
              <w:t xml:space="preserve">berarti semua paten, pendaftaran paten, merk dagang, </w:t>
            </w:r>
            <w:r w:rsidRPr="00D82709">
              <w:rPr>
                <w:rFonts w:ascii="Palatino Linotype" w:hAnsi="Palatino Linotype"/>
                <w:b w:val="0"/>
                <w:color w:val="E7E6E6" w:themeColor="background2"/>
                <w:sz w:val="20"/>
                <w:lang w:val="id-ID"/>
              </w:rPr>
              <w:lastRenderedPageBreak/>
              <w:t>pendaftaran merk dagang, merk jasa, pendaftaran merk jasa, nama dagang, hak cipta, rahasia dagang, nama domain, desain tata letak (</w:t>
            </w:r>
            <w:r w:rsidRPr="00D82709">
              <w:rPr>
                <w:rFonts w:ascii="Palatino Linotype" w:hAnsi="Palatino Linotype"/>
                <w:b w:val="0"/>
                <w:i/>
                <w:color w:val="E7E6E6" w:themeColor="background2"/>
                <w:sz w:val="20"/>
                <w:lang w:val="id-ID"/>
              </w:rPr>
              <w:t>mask works)</w:t>
            </w:r>
            <w:r w:rsidRPr="00D82709">
              <w:rPr>
                <w:rFonts w:ascii="Palatino Linotype" w:hAnsi="Palatino Linotype"/>
                <w:b w:val="0"/>
                <w:color w:val="E7E6E6" w:themeColor="background2"/>
                <w:sz w:val="20"/>
                <w:lang w:val="id-ID"/>
              </w:rPr>
              <w:t xml:space="preserve">, informasi dan hak kepemilikan serta proses, serupa atau hak atas kekayaan intelektual  lainnya berdasarkan hal manapun yang diatur sebelumnya, perwujudan fisik manapun yang diatur sebelumnya, yang dilisensikan dalam, kepadadan dibawah tiap hal yang diatur sebelumnya dan tiap serta semua hal yang dianggap diperlukan oleh </w:t>
            </w:r>
            <w:r w:rsidR="00675A8F" w:rsidRPr="00D82709">
              <w:rPr>
                <w:rFonts w:ascii="Palatino Linotype" w:hAnsi="Palatino Linotype"/>
                <w:b w:val="0"/>
                <w:color w:val="E7E6E6" w:themeColor="background2"/>
                <w:sz w:val="20"/>
                <w:lang w:val="id-ID"/>
              </w:rPr>
              <w:t>Perusahaan</w:t>
            </w:r>
            <w:r w:rsidRPr="00D82709">
              <w:rPr>
                <w:rFonts w:ascii="Palatino Linotype" w:hAnsi="Palatino Linotype"/>
                <w:b w:val="0"/>
                <w:color w:val="E7E6E6" w:themeColor="background2"/>
                <w:sz w:val="20"/>
                <w:lang w:val="id-ID"/>
              </w:rPr>
              <w:t xml:space="preserve"> dalam menjalankan usaha </w:t>
            </w:r>
            <w:r w:rsidR="00675A8F" w:rsidRPr="00D82709">
              <w:rPr>
                <w:rFonts w:ascii="Palatino Linotype" w:hAnsi="Palatino Linotype"/>
                <w:b w:val="0"/>
                <w:color w:val="E7E6E6" w:themeColor="background2"/>
                <w:sz w:val="20"/>
                <w:lang w:val="id-ID"/>
              </w:rPr>
              <w:t>Perusahaan</w:t>
            </w:r>
            <w:r w:rsidRPr="00D82709">
              <w:rPr>
                <w:rFonts w:ascii="Palatino Linotype" w:hAnsi="Palatino Linotype"/>
                <w:b w:val="0"/>
                <w:color w:val="E7E6E6" w:themeColor="background2"/>
                <w:sz w:val="20"/>
                <w:lang w:val="id-ID"/>
              </w:rPr>
              <w:t xml:space="preserve"> sebagaimana saat ini dijalankan dan saat ini  direncanakan untuk dijalankan.</w:t>
            </w:r>
          </w:p>
          <w:p w14:paraId="24883722" w14:textId="77777777" w:rsidR="00F21A34" w:rsidRPr="00D82709" w:rsidRDefault="00F21A34"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68D9FA9B" w14:textId="3A806B67" w:rsidR="00903B1D" w:rsidRPr="00D82709" w:rsidRDefault="00903B1D" w:rsidP="006A39AB">
            <w:pPr>
              <w:pStyle w:val="Cen1"/>
              <w:shd w:val="clear" w:color="auto" w:fill="auto"/>
              <w:tabs>
                <w:tab w:val="left" w:pos="161"/>
              </w:tabs>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lang w:val="id-ID"/>
              </w:rPr>
              <w:t>“</w:t>
            </w:r>
            <w:r w:rsidRPr="00D82709">
              <w:rPr>
                <w:rFonts w:ascii="Palatino Linotype" w:hAnsi="Palatino Linotype"/>
                <w:color w:val="E7E6E6" w:themeColor="background2"/>
                <w:sz w:val="20"/>
                <w:lang w:val="id-ID"/>
              </w:rPr>
              <w:t xml:space="preserve">Pemegang </w:t>
            </w:r>
            <w:r w:rsidR="00AF287A" w:rsidRPr="00D82709">
              <w:rPr>
                <w:rFonts w:ascii="Palatino Linotype" w:hAnsi="Palatino Linotype"/>
                <w:color w:val="E7E6E6" w:themeColor="background2"/>
                <w:sz w:val="20"/>
              </w:rPr>
              <w:t xml:space="preserve">Saham </w:t>
            </w:r>
            <w:r w:rsidR="00E02CCB" w:rsidRPr="00D82709">
              <w:rPr>
                <w:rFonts w:ascii="Palatino Linotype" w:hAnsi="Palatino Linotype"/>
                <w:color w:val="E7E6E6" w:themeColor="background2"/>
                <w:sz w:val="20"/>
                <w:lang w:val="id-ID"/>
              </w:rPr>
              <w:t>Yang Sudah Ada</w:t>
            </w:r>
            <w:r w:rsidRPr="00D82709">
              <w:rPr>
                <w:rFonts w:ascii="Palatino Linotype" w:hAnsi="Palatino Linotype"/>
                <w:b w:val="0"/>
                <w:color w:val="E7E6E6" w:themeColor="background2"/>
                <w:sz w:val="20"/>
                <w:lang w:val="id-ID"/>
              </w:rPr>
              <w:t>” berarti para pemegang saham yang sah dalam Perusahaan pada saat penandatanganan Perjanjian ini.</w:t>
            </w:r>
          </w:p>
          <w:p w14:paraId="0D70059F" w14:textId="77777777" w:rsidR="00903B1D" w:rsidRPr="00D82709" w:rsidRDefault="00903B1D" w:rsidP="006A39AB">
            <w:pPr>
              <w:pStyle w:val="Cen1"/>
              <w:shd w:val="clear" w:color="auto" w:fill="auto"/>
              <w:tabs>
                <w:tab w:val="left" w:pos="161"/>
              </w:tabs>
              <w:spacing w:after="0"/>
              <w:contextualSpacing/>
              <w:jc w:val="both"/>
              <w:rPr>
                <w:rFonts w:ascii="Palatino Linotype" w:hAnsi="Palatino Linotype"/>
                <w:color w:val="E7E6E6" w:themeColor="background2"/>
                <w:sz w:val="20"/>
                <w:lang w:val="id-ID"/>
              </w:rPr>
            </w:pPr>
          </w:p>
          <w:p w14:paraId="1D945B29" w14:textId="78DDAD72" w:rsidR="00061D59" w:rsidRPr="00D82709" w:rsidRDefault="00061D59" w:rsidP="006A39AB">
            <w:pPr>
              <w:pStyle w:val="Cen1"/>
              <w:shd w:val="clear" w:color="auto" w:fill="auto"/>
              <w:tabs>
                <w:tab w:val="left" w:pos="161"/>
              </w:tabs>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lang w:val="id-ID"/>
              </w:rPr>
              <w:t>“</w:t>
            </w:r>
            <w:r w:rsidRPr="00D82709">
              <w:rPr>
                <w:rFonts w:ascii="Palatino Linotype" w:hAnsi="Palatino Linotype"/>
                <w:color w:val="E7E6E6" w:themeColor="background2"/>
                <w:sz w:val="20"/>
                <w:lang w:val="id-ID"/>
              </w:rPr>
              <w:t xml:space="preserve">Perjanjian Indemnifikasi” </w:t>
            </w:r>
            <w:r w:rsidRPr="00D82709">
              <w:rPr>
                <w:rFonts w:ascii="Palatino Linotype" w:hAnsi="Palatino Linotype"/>
                <w:b w:val="0"/>
                <w:color w:val="E7E6E6" w:themeColor="background2"/>
                <w:sz w:val="20"/>
                <w:lang w:val="id-ID"/>
              </w:rPr>
              <w:t xml:space="preserve">berarti perjanjian antara Perusahaan, sebagaimana mungkin terjadi, dengan direktur atau komisaris yang ditunjuk oleh </w:t>
            </w:r>
            <w:r w:rsidR="00DA00FE" w:rsidRPr="00D82709">
              <w:rPr>
                <w:rFonts w:ascii="Palatino Linotype" w:hAnsi="Palatino Linotype"/>
                <w:b w:val="0"/>
                <w:color w:val="E7E6E6" w:themeColor="background2"/>
                <w:sz w:val="20"/>
              </w:rPr>
              <w:t xml:space="preserve">Para </w:t>
            </w:r>
            <w:r w:rsidRPr="00D82709">
              <w:rPr>
                <w:rFonts w:ascii="Palatino Linotype" w:hAnsi="Palatino Linotype"/>
                <w:b w:val="0"/>
                <w:color w:val="E7E6E6" w:themeColor="background2"/>
                <w:sz w:val="20"/>
                <w:lang w:val="id-ID"/>
              </w:rPr>
              <w:t>Peserta, sebagaimana berlaku.</w:t>
            </w:r>
          </w:p>
          <w:p w14:paraId="5F7A08C9" w14:textId="77777777" w:rsidR="0062327E" w:rsidRPr="00D82709" w:rsidRDefault="0062327E" w:rsidP="006A39AB">
            <w:pPr>
              <w:pStyle w:val="Cen1"/>
              <w:shd w:val="clear" w:color="auto" w:fill="auto"/>
              <w:tabs>
                <w:tab w:val="left" w:pos="161"/>
              </w:tabs>
              <w:spacing w:after="0"/>
              <w:contextualSpacing/>
              <w:jc w:val="both"/>
              <w:rPr>
                <w:rFonts w:ascii="Palatino Linotype" w:hAnsi="Palatino Linotype"/>
                <w:b w:val="0"/>
                <w:color w:val="E7E6E6" w:themeColor="background2"/>
                <w:sz w:val="20"/>
                <w:lang w:val="id-ID"/>
              </w:rPr>
            </w:pPr>
          </w:p>
          <w:p w14:paraId="3FDC5020" w14:textId="255A5F78" w:rsidR="00061D59" w:rsidRPr="00D82709" w:rsidRDefault="001613F1"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r w:rsidRPr="00D82709" w:rsidDel="001613F1">
              <w:rPr>
                <w:rFonts w:ascii="Palatino Linotype" w:hAnsi="Palatino Linotype"/>
                <w:b w:val="0"/>
                <w:color w:val="E7E6E6" w:themeColor="background2"/>
                <w:sz w:val="20"/>
                <w:lang w:val="id-ID"/>
              </w:rPr>
              <w:t xml:space="preserve"> </w:t>
            </w:r>
            <w:r w:rsidR="00061D59" w:rsidRPr="00D82709">
              <w:rPr>
                <w:rFonts w:ascii="Palatino Linotype" w:hAnsi="Palatino Linotype"/>
                <w:color w:val="E7E6E6" w:themeColor="background2"/>
                <w:sz w:val="20"/>
              </w:rPr>
              <w:t xml:space="preserve">“Karyawan Utama” </w:t>
            </w:r>
            <w:r w:rsidR="00061D59" w:rsidRPr="00D82709">
              <w:rPr>
                <w:rFonts w:ascii="Palatino Linotype" w:hAnsi="Palatino Linotype"/>
                <w:b w:val="0"/>
                <w:color w:val="E7E6E6" w:themeColor="background2"/>
                <w:sz w:val="20"/>
              </w:rPr>
              <w:t xml:space="preserve">berarti masing-masing dari </w:t>
            </w:r>
            <w:r w:rsidR="006D6032" w:rsidRPr="00D82709">
              <w:rPr>
                <w:rFonts w:ascii="Palatino Linotype" w:hAnsi="Palatino Linotype"/>
                <w:b w:val="0"/>
                <w:color w:val="E7E6E6" w:themeColor="background2"/>
                <w:sz w:val="20"/>
              </w:rPr>
              <w:t>karyawan terpilih oleh Para Investor</w:t>
            </w:r>
            <w:r w:rsidR="000962CB" w:rsidRPr="00D82709">
              <w:rPr>
                <w:rFonts w:ascii="Palatino Linotype" w:hAnsi="Palatino Linotype"/>
                <w:b w:val="0"/>
                <w:color w:val="E7E6E6" w:themeColor="background2"/>
                <w:sz w:val="20"/>
              </w:rPr>
              <w:t xml:space="preserve"> (termasuk namun tidak terbatas pada </w:t>
            </w:r>
            <w:r w:rsidR="005D1411" w:rsidRPr="00D82709">
              <w:rPr>
                <w:rFonts w:ascii="Palatino Linotype" w:hAnsi="Palatino Linotype"/>
                <w:b w:val="0"/>
                <w:color w:val="E7E6E6" w:themeColor="background2"/>
                <w:sz w:val="20"/>
              </w:rPr>
              <w:t xml:space="preserve">Para </w:t>
            </w:r>
            <w:r w:rsidR="000962CB" w:rsidRPr="00D82709">
              <w:rPr>
                <w:rFonts w:ascii="Palatino Linotype" w:hAnsi="Palatino Linotype"/>
                <w:b w:val="0"/>
                <w:color w:val="E7E6E6" w:themeColor="background2"/>
                <w:sz w:val="20"/>
              </w:rPr>
              <w:t xml:space="preserve">Peserta dan/atau Pemegang Saham </w:t>
            </w:r>
            <w:r w:rsidR="00AF287A" w:rsidRPr="00D82709">
              <w:rPr>
                <w:rFonts w:ascii="Palatino Linotype" w:hAnsi="Palatino Linotype"/>
                <w:b w:val="0"/>
                <w:color w:val="E7E6E6" w:themeColor="background2"/>
                <w:sz w:val="20"/>
              </w:rPr>
              <w:t xml:space="preserve">Yang </w:t>
            </w:r>
            <w:r w:rsidR="00E02CCB" w:rsidRPr="00D82709">
              <w:rPr>
                <w:rFonts w:ascii="Palatino Linotype" w:hAnsi="Palatino Linotype"/>
                <w:b w:val="0"/>
                <w:color w:val="E7E6E6" w:themeColor="background2"/>
                <w:sz w:val="20"/>
              </w:rPr>
              <w:t>Sudah Ada</w:t>
            </w:r>
            <w:r w:rsidR="000962CB" w:rsidRPr="00D82709">
              <w:rPr>
                <w:rFonts w:ascii="Palatino Linotype" w:hAnsi="Palatino Linotype"/>
                <w:b w:val="0"/>
                <w:color w:val="E7E6E6" w:themeColor="background2"/>
                <w:sz w:val="20"/>
              </w:rPr>
              <w:t>)</w:t>
            </w:r>
            <w:r w:rsidR="006D6032" w:rsidRPr="00D82709">
              <w:rPr>
                <w:rFonts w:ascii="Palatino Linotype" w:hAnsi="Palatino Linotype"/>
                <w:b w:val="0"/>
                <w:color w:val="E7E6E6" w:themeColor="background2"/>
                <w:sz w:val="20"/>
              </w:rPr>
              <w:t xml:space="preserve"> dan Pendiri yang dianggap sebagai pemegang kunci utama dari Perusahaan.</w:t>
            </w:r>
            <w:r w:rsidR="00061D59" w:rsidRPr="00D82709">
              <w:rPr>
                <w:rFonts w:ascii="Palatino Linotype" w:hAnsi="Palatino Linotype"/>
                <w:b w:val="0"/>
                <w:color w:val="E7E6E6" w:themeColor="background2"/>
                <w:sz w:val="20"/>
              </w:rPr>
              <w:t xml:space="preserve"> </w:t>
            </w:r>
          </w:p>
          <w:p w14:paraId="178EA9A0" w14:textId="77777777" w:rsidR="003C35DE" w:rsidRPr="00D82709" w:rsidRDefault="003C35D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0A9781D4" w14:textId="77777777" w:rsidR="00061D59" w:rsidRPr="00D82709" w:rsidRDefault="00061D59"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color w:val="E7E6E6" w:themeColor="background2"/>
                <w:sz w:val="20"/>
              </w:rPr>
              <w:t xml:space="preserve">“pengetahuan” </w:t>
            </w:r>
            <w:r w:rsidRPr="00D82709">
              <w:rPr>
                <w:rFonts w:ascii="Palatino Linotype" w:hAnsi="Palatino Linotype"/>
                <w:b w:val="0"/>
                <w:color w:val="E7E6E6" w:themeColor="background2"/>
                <w:sz w:val="20"/>
              </w:rPr>
              <w:t>berarti pengetahuan seutuhnya berdasarkan investigasi yang wajar dari Para Pendiri.</w:t>
            </w:r>
          </w:p>
          <w:p w14:paraId="715C532B" w14:textId="77777777" w:rsidR="0062327E" w:rsidRPr="00D82709" w:rsidRDefault="0062327E"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7DEF8F72" w14:textId="77777777" w:rsidR="00061D59" w:rsidRPr="00D82709" w:rsidRDefault="00655500"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r w:rsidRPr="00D82709">
              <w:rPr>
                <w:rFonts w:ascii="Palatino Linotype" w:hAnsi="Palatino Linotype"/>
                <w:color w:val="E7E6E6" w:themeColor="background2"/>
                <w:sz w:val="20"/>
              </w:rPr>
              <w:t xml:space="preserve"> </w:t>
            </w:r>
            <w:r w:rsidR="00061D59" w:rsidRPr="00D82709">
              <w:rPr>
                <w:rFonts w:ascii="Palatino Linotype" w:hAnsi="Palatino Linotype"/>
                <w:color w:val="E7E6E6" w:themeColor="background2"/>
                <w:sz w:val="20"/>
              </w:rPr>
              <w:t>“Efek Materiil Negatif</w:t>
            </w:r>
            <w:r w:rsidR="00061D59" w:rsidRPr="00D82709">
              <w:rPr>
                <w:rFonts w:ascii="Palatino Linotype" w:hAnsi="Palatino Linotype"/>
                <w:b w:val="0"/>
                <w:color w:val="E7E6E6" w:themeColor="background2"/>
                <w:sz w:val="20"/>
              </w:rPr>
              <w:t xml:space="preserve">” berarti dampak materiil yang buruk atas usaha, aset (termasuk aset tidak berwujud) kewajiban, kondisi keuangan, properti, prospek atau hasil operasional dari </w:t>
            </w:r>
            <w:r w:rsidR="00675A8F" w:rsidRPr="00D82709">
              <w:rPr>
                <w:rFonts w:ascii="Palatino Linotype" w:hAnsi="Palatino Linotype"/>
                <w:b w:val="0"/>
                <w:color w:val="E7E6E6" w:themeColor="background2"/>
                <w:sz w:val="20"/>
              </w:rPr>
              <w:t>Perusahaan</w:t>
            </w:r>
            <w:r w:rsidR="00061D59" w:rsidRPr="00D82709">
              <w:rPr>
                <w:rFonts w:ascii="Palatino Linotype" w:hAnsi="Palatino Linotype"/>
                <w:b w:val="0"/>
                <w:color w:val="E7E6E6" w:themeColor="background2"/>
                <w:sz w:val="20"/>
              </w:rPr>
              <w:t>, secara keseluruhan.</w:t>
            </w:r>
          </w:p>
          <w:p w14:paraId="6A5EFCA0" w14:textId="77777777" w:rsidR="0062327E" w:rsidRPr="00D82709"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590E7BD6" w14:textId="218BC6E8" w:rsidR="00061D59" w:rsidRPr="00D82709" w:rsidRDefault="007B6A80"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r w:rsidRPr="00D82709">
              <w:rPr>
                <w:rFonts w:ascii="Palatino Linotype" w:hAnsi="Palatino Linotype"/>
                <w:b w:val="0"/>
                <w:color w:val="E7E6E6" w:themeColor="background2"/>
                <w:sz w:val="20"/>
              </w:rPr>
              <w:t xml:space="preserve"> </w:t>
            </w:r>
            <w:r w:rsidR="00061D59" w:rsidRPr="00D82709">
              <w:rPr>
                <w:rFonts w:ascii="Palatino Linotype" w:hAnsi="Palatino Linotype"/>
                <w:b w:val="0"/>
                <w:color w:val="E7E6E6" w:themeColor="background2"/>
                <w:sz w:val="20"/>
              </w:rPr>
              <w:t>“</w:t>
            </w:r>
            <w:r w:rsidR="00F77E77" w:rsidRPr="00D82709">
              <w:rPr>
                <w:rFonts w:ascii="Palatino Linotype" w:hAnsi="Palatino Linotype"/>
                <w:color w:val="E7E6E6" w:themeColor="background2"/>
                <w:sz w:val="20"/>
              </w:rPr>
              <w:t>KEMENKUMHAM</w:t>
            </w:r>
            <w:r w:rsidR="00061D59" w:rsidRPr="00D82709">
              <w:rPr>
                <w:rFonts w:ascii="Palatino Linotype" w:hAnsi="Palatino Linotype"/>
                <w:b w:val="0"/>
                <w:color w:val="E7E6E6" w:themeColor="background2"/>
                <w:sz w:val="20"/>
              </w:rPr>
              <w:t xml:space="preserve">” berarti Menteri Hukum dan Hak Asasi Manusia Negara </w:t>
            </w:r>
            <w:r w:rsidR="00061D59" w:rsidRPr="00D82709">
              <w:rPr>
                <w:rFonts w:ascii="Palatino Linotype" w:hAnsi="Palatino Linotype"/>
                <w:b w:val="0"/>
                <w:color w:val="E7E6E6" w:themeColor="background2"/>
                <w:sz w:val="20"/>
              </w:rPr>
              <w:lastRenderedPageBreak/>
              <w:t>Republik Indonesia.</w:t>
            </w:r>
          </w:p>
          <w:p w14:paraId="460672C2" w14:textId="77777777" w:rsidR="001613F1" w:rsidRPr="00D82709" w:rsidRDefault="001613F1"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09922023" w14:textId="77777777" w:rsidR="00061D59" w:rsidRPr="00D82709" w:rsidRDefault="00061D59"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rPr>
              <w:t>“</w:t>
            </w:r>
            <w:r w:rsidRPr="00D82709">
              <w:rPr>
                <w:rFonts w:ascii="Palatino Linotype" w:hAnsi="Palatino Linotype"/>
                <w:color w:val="E7E6E6" w:themeColor="background2"/>
                <w:sz w:val="20"/>
              </w:rPr>
              <w:t>Orang</w:t>
            </w:r>
            <w:r w:rsidRPr="00D82709">
              <w:rPr>
                <w:rFonts w:ascii="Palatino Linotype" w:hAnsi="Palatino Linotype"/>
                <w:b w:val="0"/>
                <w:color w:val="E7E6E6" w:themeColor="background2"/>
                <w:sz w:val="20"/>
              </w:rPr>
              <w:t xml:space="preserve">” berarti tiap individu, korporasi, sekutu, </w:t>
            </w:r>
            <w:r w:rsidRPr="00D82709">
              <w:rPr>
                <w:rFonts w:ascii="Palatino Linotype" w:hAnsi="Palatino Linotype"/>
                <w:b w:val="0"/>
                <w:i/>
                <w:color w:val="E7E6E6" w:themeColor="background2"/>
                <w:sz w:val="20"/>
              </w:rPr>
              <w:t>trust</w:t>
            </w:r>
            <w:r w:rsidRPr="00D82709">
              <w:rPr>
                <w:rFonts w:ascii="Palatino Linotype" w:hAnsi="Palatino Linotype"/>
                <w:b w:val="0"/>
                <w:color w:val="E7E6E6" w:themeColor="background2"/>
                <w:sz w:val="20"/>
              </w:rPr>
              <w:t>, perusahaan terbatas, asosiasi atau badan lainnya</w:t>
            </w:r>
            <w:r w:rsidR="00651015" w:rsidRPr="00D82709">
              <w:rPr>
                <w:rFonts w:ascii="Palatino Linotype" w:hAnsi="Palatino Linotype"/>
                <w:b w:val="0"/>
                <w:color w:val="E7E6E6" w:themeColor="background2"/>
                <w:sz w:val="20"/>
              </w:rPr>
              <w:t>.</w:t>
            </w:r>
          </w:p>
          <w:p w14:paraId="45E79EDA" w14:textId="77777777" w:rsidR="0062327E" w:rsidRPr="00D82709"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61C5FD9D" w14:textId="77777777" w:rsidR="00651015" w:rsidRPr="00D82709" w:rsidRDefault="009D17B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r w:rsidRPr="00D82709">
              <w:rPr>
                <w:rFonts w:ascii="Palatino Linotype" w:hAnsi="Palatino Linotype"/>
                <w:color w:val="E7E6E6" w:themeColor="background2"/>
                <w:sz w:val="20"/>
              </w:rPr>
              <w:t xml:space="preserve"> </w:t>
            </w:r>
            <w:r w:rsidR="00651015" w:rsidRPr="00D82709">
              <w:rPr>
                <w:rFonts w:ascii="Palatino Linotype" w:hAnsi="Palatino Linotype"/>
                <w:color w:val="E7E6E6" w:themeColor="background2"/>
                <w:sz w:val="20"/>
              </w:rPr>
              <w:t>“Para Pemegang Saham</w:t>
            </w:r>
            <w:r w:rsidR="00651015" w:rsidRPr="00D82709">
              <w:rPr>
                <w:rFonts w:ascii="Palatino Linotype" w:hAnsi="Palatino Linotype"/>
                <w:b w:val="0"/>
                <w:color w:val="E7E6E6" w:themeColor="background2"/>
                <w:sz w:val="20"/>
              </w:rPr>
              <w:t xml:space="preserve">" berarti, </w:t>
            </w:r>
            <w:r w:rsidR="00651015" w:rsidRPr="00D82709">
              <w:rPr>
                <w:rFonts w:ascii="Palatino Linotype" w:hAnsi="Palatino Linotype"/>
                <w:b w:val="0"/>
                <w:color w:val="E7E6E6" w:themeColor="background2"/>
                <w:sz w:val="20"/>
                <w:lang w:val="id-ID"/>
              </w:rPr>
              <w:t>secara bersama-sama, Peserta, Para Pendiri dan pemegang saham Perusahaan lainnya.</w:t>
            </w:r>
          </w:p>
          <w:p w14:paraId="663C16DD" w14:textId="77777777" w:rsidR="008D6C27" w:rsidRPr="00D82709" w:rsidRDefault="008D6C27"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p>
          <w:p w14:paraId="039F69DF" w14:textId="77777777" w:rsidR="00651015" w:rsidRPr="00D82709" w:rsidRDefault="0065101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r w:rsidRPr="00D82709">
              <w:rPr>
                <w:rFonts w:ascii="Palatino Linotype" w:hAnsi="Palatino Linotype"/>
                <w:color w:val="E7E6E6" w:themeColor="background2"/>
                <w:sz w:val="20"/>
              </w:rPr>
              <w:t>“Perjanjian Pemegang Saham</w:t>
            </w:r>
            <w:r w:rsidRPr="00D82709">
              <w:rPr>
                <w:rFonts w:ascii="Palatino Linotype" w:hAnsi="Palatino Linotype"/>
                <w:b w:val="0"/>
                <w:color w:val="E7E6E6" w:themeColor="background2"/>
                <w:sz w:val="20"/>
              </w:rPr>
              <w:t>” berarti perjanjian diantara Perusahaan dan Para Peserta, Para Pendiri</w:t>
            </w:r>
            <w:r w:rsidR="007B6A80" w:rsidRPr="00D82709">
              <w:rPr>
                <w:rFonts w:ascii="Palatino Linotype" w:hAnsi="Palatino Linotype"/>
                <w:b w:val="0"/>
                <w:color w:val="E7E6E6" w:themeColor="background2"/>
                <w:sz w:val="20"/>
              </w:rPr>
              <w:t xml:space="preserve"> serta investor lainnya sebagaimana berlaku</w:t>
            </w:r>
            <w:r w:rsidRPr="00D82709">
              <w:rPr>
                <w:rFonts w:ascii="Palatino Linotype" w:hAnsi="Palatino Linotype"/>
                <w:b w:val="0"/>
                <w:color w:val="E7E6E6" w:themeColor="background2"/>
                <w:sz w:val="20"/>
              </w:rPr>
              <w:t>.</w:t>
            </w:r>
          </w:p>
          <w:p w14:paraId="15AD50D4" w14:textId="77777777" w:rsidR="0062327E" w:rsidRPr="00D82709"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35028D10" w14:textId="132D96B9" w:rsidR="00651015" w:rsidRPr="00D82709" w:rsidRDefault="0065101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lang w:val="id-ID"/>
              </w:rPr>
              <w:t>“</w:t>
            </w:r>
            <w:r w:rsidRPr="00D82709">
              <w:rPr>
                <w:rFonts w:ascii="Palatino Linotype" w:hAnsi="Palatino Linotype"/>
                <w:color w:val="E7E6E6" w:themeColor="background2"/>
                <w:sz w:val="20"/>
                <w:lang w:val="id-ID"/>
              </w:rPr>
              <w:t>Pajak</w:t>
            </w:r>
            <w:r w:rsidRPr="00D82709">
              <w:rPr>
                <w:rFonts w:ascii="Palatino Linotype" w:hAnsi="Palatino Linotype"/>
                <w:b w:val="0"/>
                <w:color w:val="E7E6E6" w:themeColor="background2"/>
                <w:sz w:val="20"/>
                <w:lang w:val="id-ID"/>
              </w:rPr>
              <w:t>” berarti tiap dan segala bentuk perpajakan, termasuk pajak korporat, pajak pendapatan, pajak akhir, pajak pertambahan nilai,</w:t>
            </w:r>
            <w:r w:rsidRPr="00D82709">
              <w:rPr>
                <w:rFonts w:ascii="Palatino Linotype" w:hAnsi="Palatino Linotype"/>
                <w:color w:val="E7E6E6" w:themeColor="background2"/>
                <w:sz w:val="20"/>
                <w:lang w:val="id-ID"/>
              </w:rPr>
              <w:t xml:space="preserve"> </w:t>
            </w:r>
            <w:r w:rsidRPr="00D82709">
              <w:rPr>
                <w:rFonts w:ascii="Palatino Linotype" w:hAnsi="Palatino Linotype"/>
                <w:b w:val="0"/>
                <w:color w:val="E7E6E6" w:themeColor="background2"/>
                <w:sz w:val="20"/>
                <w:lang w:val="id-ID"/>
              </w:rPr>
              <w:t>pajak pendapatan tanah/gedung, kewajiban atas lahan dan hak akuisisi gedung, pajak lokal dan regional, bea materai, bea cukai, pelaksanaan, sanksi administrasi dalam bentuk apapun atau biaya atau bunga maupun denda atau penambahan biaya sehubungan dengan utang pokok, pungutan atau kewajiban sebagaimana dinilai oleh Otorita Perpajakan.</w:t>
            </w:r>
          </w:p>
          <w:p w14:paraId="3DEA738F" w14:textId="77777777" w:rsidR="0062327E" w:rsidRPr="00D82709"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665FF922" w14:textId="4E317945" w:rsidR="00651015" w:rsidRPr="00D82709" w:rsidRDefault="005C5C0F"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r w:rsidRPr="00D82709">
              <w:rPr>
                <w:rFonts w:ascii="Palatino Linotype" w:hAnsi="Palatino Linotype"/>
                <w:color w:val="E7E6E6" w:themeColor="background2"/>
                <w:sz w:val="20"/>
              </w:rPr>
              <w:t>“</w:t>
            </w:r>
            <w:r w:rsidR="00651015" w:rsidRPr="00D82709">
              <w:rPr>
                <w:rFonts w:ascii="Palatino Linotype" w:hAnsi="Palatino Linotype"/>
                <w:color w:val="E7E6E6" w:themeColor="background2"/>
                <w:sz w:val="20"/>
              </w:rPr>
              <w:t>Otorita</w:t>
            </w:r>
            <w:r w:rsidR="00B44FB5" w:rsidRPr="00D82709">
              <w:rPr>
                <w:rFonts w:ascii="Palatino Linotype" w:hAnsi="Palatino Linotype"/>
                <w:color w:val="E7E6E6" w:themeColor="background2"/>
                <w:sz w:val="20"/>
              </w:rPr>
              <w:t>s</w:t>
            </w:r>
            <w:r w:rsidR="00651015" w:rsidRPr="00D82709">
              <w:rPr>
                <w:rFonts w:ascii="Palatino Linotype" w:hAnsi="Palatino Linotype"/>
                <w:color w:val="E7E6E6" w:themeColor="background2"/>
                <w:sz w:val="20"/>
              </w:rPr>
              <w:t xml:space="preserve"> Perpajakan</w:t>
            </w:r>
            <w:r w:rsidR="00651015" w:rsidRPr="00D82709">
              <w:rPr>
                <w:rFonts w:ascii="Palatino Linotype" w:hAnsi="Palatino Linotype"/>
                <w:b w:val="0"/>
                <w:color w:val="E7E6E6" w:themeColor="background2"/>
                <w:sz w:val="20"/>
              </w:rPr>
              <w:t>” berarti Direktorat</w:t>
            </w:r>
            <w:r w:rsidR="00F21A34" w:rsidRPr="00D82709">
              <w:rPr>
                <w:rFonts w:ascii="Palatino Linotype" w:hAnsi="Palatino Linotype"/>
                <w:b w:val="0"/>
                <w:color w:val="E7E6E6" w:themeColor="background2"/>
                <w:sz w:val="20"/>
              </w:rPr>
              <w:t xml:space="preserve"> </w:t>
            </w:r>
            <w:r w:rsidR="00651015" w:rsidRPr="00D82709">
              <w:rPr>
                <w:rFonts w:ascii="Palatino Linotype" w:hAnsi="Palatino Linotype"/>
                <w:b w:val="0"/>
                <w:color w:val="E7E6E6" w:themeColor="background2"/>
                <w:sz w:val="20"/>
              </w:rPr>
              <w:t>Jendral Perpajakan atau otorita pemerintah lainnya dengan kewenangan untuk melakukan pungutan Pajak di Indonesia.</w:t>
            </w:r>
          </w:p>
          <w:p w14:paraId="0AE5726F" w14:textId="77777777" w:rsidR="005C5C0F" w:rsidRPr="00D82709" w:rsidRDefault="005C5C0F"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p>
          <w:p w14:paraId="1F63C113" w14:textId="3EAE8186" w:rsidR="005C5C0F" w:rsidRPr="00D82709" w:rsidRDefault="005C5C0F" w:rsidP="006A39AB">
            <w:pPr>
              <w:pStyle w:val="Cen1"/>
              <w:shd w:val="clear" w:color="auto" w:fill="auto"/>
              <w:tabs>
                <w:tab w:val="left" w:pos="776"/>
              </w:tabs>
              <w:spacing w:after="0"/>
              <w:contextualSpacing/>
              <w:jc w:val="both"/>
              <w:rPr>
                <w:rFonts w:ascii="Palatino Linotype" w:hAnsi="Palatino Linotype"/>
                <w:color w:val="E7E6E6" w:themeColor="background2"/>
                <w:sz w:val="20"/>
              </w:rPr>
            </w:pPr>
            <w:r w:rsidRPr="00D82709">
              <w:rPr>
                <w:rFonts w:ascii="Palatino Linotype" w:hAnsi="Palatino Linotype"/>
                <w:color w:val="E7E6E6" w:themeColor="background2"/>
                <w:sz w:val="20"/>
              </w:rPr>
              <w:t xml:space="preserve">“Perjanjian Transaksi” </w:t>
            </w:r>
            <w:r w:rsidRPr="00D82709">
              <w:rPr>
                <w:rFonts w:ascii="Palatino Linotype" w:hAnsi="Palatino Linotype"/>
                <w:b w:val="0"/>
                <w:color w:val="E7E6E6" w:themeColor="background2"/>
                <w:sz w:val="20"/>
              </w:rPr>
              <w:t>berarti Perjanjian ini,</w:t>
            </w:r>
            <w:r w:rsidR="001613F1" w:rsidRPr="00D82709">
              <w:rPr>
                <w:rFonts w:ascii="Palatino Linotype" w:hAnsi="Palatino Linotype"/>
                <w:b w:val="0"/>
                <w:color w:val="E7E6E6" w:themeColor="background2"/>
                <w:sz w:val="20"/>
              </w:rPr>
              <w:t xml:space="preserve"> Perjanjian </w:t>
            </w:r>
            <w:r w:rsidR="00550069" w:rsidRPr="00D82709">
              <w:rPr>
                <w:rFonts w:ascii="Palatino Linotype" w:hAnsi="Palatino Linotype"/>
                <w:b w:val="0"/>
                <w:color w:val="E7E6E6" w:themeColor="background2"/>
                <w:sz w:val="20"/>
              </w:rPr>
              <w:t>Pemegang Saham</w:t>
            </w:r>
            <w:r w:rsidRPr="00D82709">
              <w:rPr>
                <w:rFonts w:ascii="Palatino Linotype" w:hAnsi="Palatino Linotype"/>
                <w:b w:val="0"/>
                <w:color w:val="E7E6E6" w:themeColor="background2"/>
                <w:sz w:val="20"/>
              </w:rPr>
              <w:t xml:space="preserve">, </w:t>
            </w:r>
            <w:r w:rsidR="00FA6B1A" w:rsidRPr="00D82709">
              <w:rPr>
                <w:rFonts w:ascii="Palatino Linotype" w:hAnsi="Palatino Linotype"/>
                <w:b w:val="0"/>
                <w:color w:val="E7E6E6" w:themeColor="background2"/>
                <w:sz w:val="20"/>
              </w:rPr>
              <w:t xml:space="preserve">dan </w:t>
            </w:r>
            <w:r w:rsidRPr="00D82709">
              <w:rPr>
                <w:rFonts w:ascii="Palatino Linotype" w:hAnsi="Palatino Linotype"/>
                <w:b w:val="0"/>
                <w:color w:val="E7E6E6" w:themeColor="background2"/>
                <w:sz w:val="20"/>
              </w:rPr>
              <w:t xml:space="preserve">Amandemen Anggaran </w:t>
            </w:r>
            <w:r w:rsidR="00655500" w:rsidRPr="00D82709">
              <w:rPr>
                <w:rFonts w:ascii="Palatino Linotype" w:hAnsi="Palatino Linotype"/>
                <w:b w:val="0"/>
                <w:color w:val="E7E6E6" w:themeColor="background2"/>
                <w:sz w:val="20"/>
              </w:rPr>
              <w:t>Dasar</w:t>
            </w:r>
            <w:r w:rsidRPr="00D82709">
              <w:rPr>
                <w:rFonts w:ascii="Palatino Linotype" w:hAnsi="Palatino Linotype"/>
                <w:b w:val="0"/>
                <w:color w:val="E7E6E6" w:themeColor="background2"/>
                <w:sz w:val="20"/>
              </w:rPr>
              <w:t>.</w:t>
            </w:r>
          </w:p>
          <w:p w14:paraId="12E5238F" w14:textId="77777777" w:rsidR="00F8346B" w:rsidRPr="00D82709" w:rsidRDefault="00F8346B" w:rsidP="006A39AB">
            <w:pPr>
              <w:pStyle w:val="Cen1"/>
              <w:shd w:val="clear" w:color="auto" w:fill="auto"/>
              <w:tabs>
                <w:tab w:val="left" w:pos="776"/>
              </w:tabs>
              <w:spacing w:after="0"/>
              <w:contextualSpacing/>
              <w:jc w:val="both"/>
              <w:rPr>
                <w:rFonts w:ascii="Palatino Linotype" w:hAnsi="Palatino Linotype"/>
                <w:color w:val="E7E6E6" w:themeColor="background2"/>
                <w:sz w:val="20"/>
              </w:rPr>
            </w:pPr>
          </w:p>
          <w:p w14:paraId="01AB538F" w14:textId="77777777" w:rsidR="00400031" w:rsidRPr="00D82709" w:rsidRDefault="00400031"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u w:val="single"/>
              </w:rPr>
            </w:pPr>
          </w:p>
          <w:p w14:paraId="4B00760D" w14:textId="1703A3B0" w:rsidR="00703A01" w:rsidRPr="00D82709" w:rsidRDefault="00F21A34"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u w:val="single"/>
              </w:rPr>
            </w:pPr>
            <w:r w:rsidRPr="00D82709">
              <w:rPr>
                <w:rFonts w:ascii="Palatino Linotype" w:hAnsi="Palatino Linotype"/>
                <w:b w:val="0"/>
                <w:color w:val="E7E6E6" w:themeColor="background2"/>
                <w:sz w:val="20"/>
                <w:u w:val="single"/>
              </w:rPr>
              <w:t xml:space="preserve">Pernyataan Penjaminan Perusahaan </w:t>
            </w:r>
          </w:p>
          <w:p w14:paraId="17B0ABBC" w14:textId="77777777" w:rsidR="001613F1" w:rsidRPr="00D82709" w:rsidRDefault="001613F1"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p>
          <w:p w14:paraId="6661472C" w14:textId="716BE104" w:rsidR="0037756C" w:rsidRPr="00D82709" w:rsidRDefault="00F21A34"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r w:rsidRPr="00D82709">
              <w:rPr>
                <w:rFonts w:ascii="Palatino Linotype" w:hAnsi="Palatino Linotype"/>
                <w:b w:val="0"/>
                <w:color w:val="E7E6E6" w:themeColor="background2"/>
                <w:sz w:val="20"/>
              </w:rPr>
              <w:t xml:space="preserve">Perusahaan dengan ini menyatakan dan menjamin kepada </w:t>
            </w:r>
            <w:r w:rsidR="00751578" w:rsidRPr="00D82709">
              <w:rPr>
                <w:rFonts w:ascii="Palatino Linotype" w:hAnsi="Palatino Linotype"/>
                <w:b w:val="0"/>
                <w:color w:val="E7E6E6" w:themeColor="background2"/>
                <w:sz w:val="20"/>
              </w:rPr>
              <w:t xml:space="preserve">Para </w:t>
            </w:r>
            <w:r w:rsidRPr="00D82709">
              <w:rPr>
                <w:rFonts w:ascii="Palatino Linotype" w:hAnsi="Palatino Linotype"/>
                <w:b w:val="0"/>
                <w:color w:val="E7E6E6" w:themeColor="background2"/>
                <w:sz w:val="20"/>
              </w:rPr>
              <w:t>Peserta, bahwa pernyatan berikut ini adalah benar dan menyeluruh sejak tanggal Penutupan.</w:t>
            </w:r>
          </w:p>
          <w:p w14:paraId="06689BCB" w14:textId="762D7CFB" w:rsidR="0037756C" w:rsidRPr="00D82709" w:rsidRDefault="0037756C"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p>
          <w:p w14:paraId="4A2098E7" w14:textId="77777777" w:rsidR="0037756C" w:rsidRPr="00D82709" w:rsidRDefault="0037756C"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p>
          <w:p w14:paraId="66AF8332" w14:textId="77777777" w:rsidR="00BD1DBE" w:rsidRPr="00D82709" w:rsidRDefault="00BD1DB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55EE010B" w14:textId="76981E24" w:rsidR="00BD1DBE" w:rsidRPr="00D82709" w:rsidRDefault="00BD1DBE" w:rsidP="006A39AB">
            <w:pPr>
              <w:pStyle w:val="MTH2"/>
              <w:keepNext/>
              <w:keepLines/>
              <w:spacing w:after="0"/>
              <w:contextualSpacing/>
              <w:rPr>
                <w:rFonts w:ascii="Palatino Linotype" w:hAnsi="Palatino Linotype"/>
                <w:vanish/>
                <w:color w:val="E7E6E6" w:themeColor="background2"/>
                <w:sz w:val="20"/>
              </w:rPr>
            </w:pPr>
            <w:r w:rsidRPr="00D82709">
              <w:rPr>
                <w:rFonts w:ascii="Palatino Linotype" w:hAnsi="Palatino Linotype"/>
                <w:color w:val="E7E6E6" w:themeColor="background2"/>
                <w:sz w:val="20"/>
              </w:rPr>
              <w:lastRenderedPageBreak/>
              <w:t>Organisasi, Wewenang dan Kualifikasi Korporasi</w:t>
            </w:r>
            <w:r w:rsidR="00D71DED" w:rsidRPr="00D82709">
              <w:rPr>
                <w:rFonts w:ascii="Palatino Linotype" w:hAnsi="Palatino Linotype"/>
                <w:color w:val="E7E6E6" w:themeColor="background2"/>
                <w:sz w:val="20"/>
                <w:u w:val="none"/>
              </w:rPr>
              <w:t xml:space="preserve"> </w:t>
            </w:r>
          </w:p>
          <w:p w14:paraId="26AAE694" w14:textId="77777777" w:rsidR="00BD1DBE" w:rsidRPr="00D82709" w:rsidRDefault="00BD1DB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r w:rsidRPr="00D82709">
              <w:rPr>
                <w:rFonts w:ascii="Palatino Linotype" w:hAnsi="Palatino Linotype"/>
                <w:b w:val="0"/>
                <w:color w:val="E7E6E6" w:themeColor="background2"/>
                <w:sz w:val="20"/>
              </w:rPr>
              <w:t>Perusahaan telah diselenggarakan, didirikan secara sah, memiliki kuasa dan wewenang penuh untuk menjalankan usaha yang saat ini dijalankan dan yang direncanakan untuk dijalankan; tidak ada tindakan yang telah diambil atau sedang diambil untuk menunjuk kurator, dan/atau manajer atas, atau untuk membubarkan Perusahaan manapun. Perusahaan memiliki kualifikasi untuk melakukan transaksi usaha dalam tiap yurisdiksinya dimana kegagalan atas kualifikasi tersebut akan memiliki Efek Materiil Negatif.</w:t>
            </w:r>
          </w:p>
          <w:p w14:paraId="6C7CA7EE" w14:textId="77777777" w:rsidR="00D71DED" w:rsidRPr="00D82709" w:rsidRDefault="00D71DED"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p>
          <w:p w14:paraId="055C7E9B" w14:textId="77777777" w:rsidR="003114EF" w:rsidRPr="00D82709" w:rsidRDefault="003114EF" w:rsidP="006A39AB">
            <w:pPr>
              <w:pStyle w:val="Cen1"/>
              <w:shd w:val="clear" w:color="auto" w:fill="auto"/>
              <w:spacing w:after="0"/>
              <w:contextualSpacing/>
              <w:jc w:val="both"/>
              <w:rPr>
                <w:rFonts w:ascii="Palatino Linotype" w:hAnsi="Palatino Linotype"/>
                <w:b w:val="0"/>
                <w:color w:val="E7E6E6" w:themeColor="background2"/>
                <w:sz w:val="20"/>
              </w:rPr>
            </w:pPr>
            <w:r w:rsidRPr="00D82709">
              <w:rPr>
                <w:rFonts w:ascii="Palatino Linotype" w:hAnsi="Palatino Linotype"/>
                <w:b w:val="0"/>
                <w:color w:val="E7E6E6" w:themeColor="background2"/>
                <w:sz w:val="20"/>
                <w:u w:val="single"/>
              </w:rPr>
              <w:t xml:space="preserve">Permodalan </w:t>
            </w:r>
            <w:r w:rsidR="00675A8F" w:rsidRPr="00D82709">
              <w:rPr>
                <w:rFonts w:ascii="Palatino Linotype" w:hAnsi="Palatino Linotype"/>
                <w:b w:val="0"/>
                <w:color w:val="E7E6E6" w:themeColor="background2"/>
                <w:sz w:val="20"/>
                <w:u w:val="single"/>
              </w:rPr>
              <w:t>Perusahaan</w:t>
            </w:r>
            <w:r w:rsidRPr="00D82709">
              <w:rPr>
                <w:rFonts w:ascii="Palatino Linotype" w:hAnsi="Palatino Linotype"/>
                <w:b w:val="0"/>
                <w:color w:val="E7E6E6" w:themeColor="background2"/>
                <w:sz w:val="20"/>
                <w:u w:val="single"/>
              </w:rPr>
              <w:t xml:space="preserve">. </w:t>
            </w:r>
            <w:r w:rsidRPr="00D82709">
              <w:rPr>
                <w:rFonts w:ascii="Palatino Linotype" w:hAnsi="Palatino Linotype"/>
                <w:b w:val="0"/>
                <w:color w:val="E7E6E6" w:themeColor="background2"/>
                <w:sz w:val="20"/>
              </w:rPr>
              <w:t xml:space="preserve">Komposisi saham dan permodalan </w:t>
            </w:r>
            <w:r w:rsidR="00655500" w:rsidRPr="00D82709">
              <w:rPr>
                <w:rFonts w:ascii="Palatino Linotype" w:hAnsi="Palatino Linotype"/>
                <w:b w:val="0"/>
                <w:color w:val="E7E6E6" w:themeColor="background2"/>
                <w:sz w:val="20"/>
              </w:rPr>
              <w:t>Perusahaan</w:t>
            </w:r>
            <w:r w:rsidRPr="00D82709">
              <w:rPr>
                <w:rFonts w:ascii="Palatino Linotype" w:hAnsi="Palatino Linotype"/>
                <w:b w:val="0"/>
                <w:color w:val="E7E6E6" w:themeColor="background2"/>
                <w:sz w:val="20"/>
              </w:rPr>
              <w:t xml:space="preserve"> sesuai dengan </w:t>
            </w:r>
            <w:r w:rsidRPr="00D82709">
              <w:rPr>
                <w:rFonts w:ascii="Palatino Linotype" w:hAnsi="Palatino Linotype"/>
                <w:color w:val="E7E6E6" w:themeColor="background2"/>
                <w:sz w:val="20"/>
              </w:rPr>
              <w:t>Lampiran A</w:t>
            </w:r>
            <w:r w:rsidRPr="00D82709">
              <w:rPr>
                <w:rFonts w:ascii="Palatino Linotype" w:hAnsi="Palatino Linotype"/>
                <w:b w:val="0"/>
                <w:color w:val="E7E6E6" w:themeColor="background2"/>
                <w:sz w:val="20"/>
              </w:rPr>
              <w:t>.</w:t>
            </w:r>
          </w:p>
          <w:p w14:paraId="4871B4AF" w14:textId="77777777" w:rsidR="004C078A" w:rsidRPr="00D82709" w:rsidRDefault="004C078A" w:rsidP="006A39AB">
            <w:pPr>
              <w:pStyle w:val="Cen1"/>
              <w:shd w:val="clear" w:color="auto" w:fill="auto"/>
              <w:spacing w:after="0"/>
              <w:contextualSpacing/>
              <w:jc w:val="both"/>
              <w:rPr>
                <w:rFonts w:ascii="Palatino Linotype" w:hAnsi="Palatino Linotype"/>
                <w:b w:val="0"/>
                <w:color w:val="E7E6E6" w:themeColor="background2"/>
                <w:sz w:val="20"/>
              </w:rPr>
            </w:pPr>
          </w:p>
          <w:p w14:paraId="4D2D7624" w14:textId="77777777" w:rsidR="00C42E97" w:rsidRPr="00D82709" w:rsidRDefault="00C42E97" w:rsidP="006A39AB">
            <w:pPr>
              <w:pStyle w:val="MTH2"/>
              <w:keepNext/>
              <w:spacing w:after="0"/>
              <w:contextualSpacing/>
              <w:rPr>
                <w:rFonts w:ascii="Palatino Linotype" w:hAnsi="Palatino Linotype"/>
                <w:vanish/>
                <w:color w:val="E7E6E6" w:themeColor="background2"/>
                <w:sz w:val="20"/>
                <w:specVanish/>
              </w:rPr>
            </w:pPr>
            <w:r w:rsidRPr="00D82709">
              <w:rPr>
                <w:rFonts w:ascii="Palatino Linotype" w:hAnsi="Palatino Linotype"/>
                <w:color w:val="E7E6E6" w:themeColor="background2"/>
                <w:sz w:val="20"/>
              </w:rPr>
              <w:t>Keabsahan Penerbitan Saham</w:t>
            </w:r>
          </w:p>
          <w:p w14:paraId="641A1160" w14:textId="22C3E8CA" w:rsidR="00C42E97" w:rsidRPr="00D82709" w:rsidRDefault="00C42E97" w:rsidP="006A39AB">
            <w:pPr>
              <w:pStyle w:val="Cen1"/>
              <w:shd w:val="clear" w:color="auto" w:fill="auto"/>
              <w:spacing w:after="0"/>
              <w:contextualSpacing/>
              <w:jc w:val="both"/>
              <w:rPr>
                <w:rFonts w:ascii="Palatino Linotype" w:hAnsi="Palatino Linotype"/>
                <w:b w:val="0"/>
                <w:color w:val="E7E6E6" w:themeColor="background2"/>
                <w:sz w:val="20"/>
              </w:rPr>
            </w:pPr>
            <w:r w:rsidRPr="00D82709">
              <w:rPr>
                <w:rFonts w:ascii="Palatino Linotype" w:hAnsi="Palatino Linotype"/>
                <w:color w:val="E7E6E6" w:themeColor="background2"/>
                <w:sz w:val="20"/>
              </w:rPr>
              <w:t xml:space="preserve">. </w:t>
            </w:r>
            <w:r w:rsidRPr="00D82709">
              <w:rPr>
                <w:rFonts w:ascii="Palatino Linotype" w:hAnsi="Palatino Linotype"/>
                <w:b w:val="0"/>
                <w:color w:val="E7E6E6" w:themeColor="background2"/>
                <w:sz w:val="20"/>
              </w:rPr>
              <w:t xml:space="preserve">Saham ketika dialokasikan dan diterbitkan sesuai dengan persyaratan dan pertimbangan yang ditentukan dalam Perjanjian ini, akan ditempatkan dan diterbitkan secara sah, telah dibayarkan secara lunas, dan bebas dari pembatasan pengalihan selain daripada pembatasan pengalihan sesuai dengan Perjanjian Transaksi, hukum sekuritas yang berlaku </w:t>
            </w:r>
            <w:r w:rsidR="00A94764" w:rsidRPr="00D82709">
              <w:rPr>
                <w:rFonts w:ascii="Palatino Linotype" w:hAnsi="Palatino Linotype"/>
                <w:b w:val="0"/>
                <w:color w:val="E7E6E6" w:themeColor="background2"/>
                <w:sz w:val="20"/>
              </w:rPr>
              <w:t>(jika ada)</w:t>
            </w:r>
            <w:r w:rsidRPr="00D82709">
              <w:rPr>
                <w:rFonts w:ascii="Palatino Linotype" w:hAnsi="Palatino Linotype"/>
                <w:b w:val="0"/>
                <w:color w:val="E7E6E6" w:themeColor="background2"/>
                <w:sz w:val="20"/>
              </w:rPr>
              <w:t xml:space="preserve"> dan pembebanan atau tanggungan yang diciptakan atau diterapkan oleh Peserta. Saham akan diterbitkan dengan mematuhi segala perundangan sekuritas yang berlaku di Indonesia. Saham biasa yang dapat diterbitkan pada saat konversi Saham telah dicadangkan untuk penerbitan dan pada saat penempatan dan penerbitan sesuai dengan Perubahan Anggaran Dasar, akan ditempatkan dan diterbitkan dengan sah, dibayarkan dengan lunas dan bebas dari pembatasan pengalihan selain daripada pembatasan pengalihan sesuai dengan Perjanjian Transaksi, hukum sekuritas</w:t>
            </w:r>
            <w:r w:rsidR="00A22257" w:rsidRPr="00D82709">
              <w:rPr>
                <w:rFonts w:ascii="Palatino Linotype" w:hAnsi="Palatino Linotype"/>
                <w:b w:val="0"/>
                <w:color w:val="E7E6E6" w:themeColor="background2"/>
                <w:sz w:val="20"/>
              </w:rPr>
              <w:t xml:space="preserve"> </w:t>
            </w:r>
            <w:r w:rsidRPr="00D82709">
              <w:rPr>
                <w:rFonts w:ascii="Palatino Linotype" w:hAnsi="Palatino Linotype"/>
                <w:b w:val="0"/>
                <w:color w:val="E7E6E6" w:themeColor="background2"/>
                <w:sz w:val="20"/>
              </w:rPr>
              <w:t xml:space="preserve">penjaminan yang berlaku dan pembebanan atau tanggungan yang diciptakan atau diterapkan oleh </w:t>
            </w:r>
            <w:r w:rsidR="00A22257" w:rsidRPr="00D82709">
              <w:rPr>
                <w:rFonts w:ascii="Palatino Linotype" w:hAnsi="Palatino Linotype"/>
                <w:b w:val="0"/>
                <w:color w:val="E7E6E6" w:themeColor="background2"/>
                <w:sz w:val="20"/>
              </w:rPr>
              <w:t>Peserta</w:t>
            </w:r>
            <w:r w:rsidRPr="00D82709">
              <w:rPr>
                <w:rFonts w:ascii="Palatino Linotype" w:hAnsi="Palatino Linotype"/>
                <w:b w:val="0"/>
                <w:color w:val="E7E6E6" w:themeColor="background2"/>
                <w:sz w:val="20"/>
              </w:rPr>
              <w:t xml:space="preserve">. </w:t>
            </w:r>
          </w:p>
          <w:p w14:paraId="571988F5" w14:textId="77777777" w:rsidR="00AD13A3" w:rsidRPr="00D82709" w:rsidRDefault="00AD13A3" w:rsidP="006A39AB">
            <w:pPr>
              <w:pStyle w:val="Cen1"/>
              <w:shd w:val="clear" w:color="auto" w:fill="auto"/>
              <w:spacing w:after="0"/>
              <w:contextualSpacing/>
              <w:jc w:val="both"/>
              <w:rPr>
                <w:rFonts w:ascii="Palatino Linotype" w:hAnsi="Palatino Linotype"/>
                <w:b w:val="0"/>
                <w:color w:val="E7E6E6" w:themeColor="background2"/>
                <w:sz w:val="20"/>
              </w:rPr>
            </w:pPr>
          </w:p>
          <w:p w14:paraId="09A80D3A" w14:textId="52A457DA" w:rsidR="00E12E33" w:rsidRPr="00D82709" w:rsidRDefault="00E12E33" w:rsidP="006A39AB">
            <w:pPr>
              <w:pStyle w:val="MTH2"/>
              <w:tabs>
                <w:tab w:val="left" w:pos="599"/>
              </w:tabs>
              <w:spacing w:after="0"/>
              <w:contextualSpacing/>
              <w:rPr>
                <w:rFonts w:ascii="Palatino Linotype" w:hAnsi="Palatino Linotype"/>
                <w:vanish/>
                <w:color w:val="E7E6E6" w:themeColor="background2"/>
                <w:sz w:val="20"/>
                <w:specVanish/>
              </w:rPr>
            </w:pPr>
            <w:r w:rsidRPr="00D82709">
              <w:rPr>
                <w:rFonts w:ascii="Palatino Linotype" w:hAnsi="Palatino Linotype"/>
                <w:color w:val="E7E6E6" w:themeColor="background2"/>
                <w:sz w:val="20"/>
              </w:rPr>
              <w:lastRenderedPageBreak/>
              <w:t>Hak atas Kekayaan Intelektual</w:t>
            </w:r>
          </w:p>
          <w:p w14:paraId="0F1024F8" w14:textId="77777777" w:rsidR="00E12E33" w:rsidRPr="00D82709" w:rsidRDefault="00E12E33" w:rsidP="006A39AB">
            <w:pPr>
              <w:pStyle w:val="Cen1"/>
              <w:shd w:val="clear" w:color="auto" w:fill="auto"/>
              <w:tabs>
                <w:tab w:val="left" w:pos="420"/>
              </w:tabs>
              <w:spacing w:after="0"/>
              <w:contextualSpacing/>
              <w:jc w:val="both"/>
              <w:rPr>
                <w:rFonts w:ascii="Palatino Linotype" w:hAnsi="Palatino Linotype"/>
                <w:b w:val="0"/>
                <w:color w:val="E7E6E6" w:themeColor="background2"/>
                <w:sz w:val="20"/>
                <w:lang w:val="id-ID"/>
              </w:rPr>
            </w:pPr>
            <w:r w:rsidRPr="00D82709">
              <w:rPr>
                <w:rFonts w:ascii="Palatino Linotype" w:hAnsi="Palatino Linotype"/>
                <w:color w:val="E7E6E6" w:themeColor="background2"/>
                <w:sz w:val="20"/>
              </w:rPr>
              <w:t>.</w:t>
            </w:r>
            <w:r w:rsidR="00835D9E" w:rsidRPr="00D82709">
              <w:rPr>
                <w:rFonts w:ascii="Palatino Linotype" w:hAnsi="Palatino Linotype"/>
                <w:color w:val="E7E6E6" w:themeColor="background2"/>
                <w:sz w:val="20"/>
              </w:rPr>
              <w:t xml:space="preserve"> </w:t>
            </w:r>
            <w:r w:rsidR="00655500" w:rsidRPr="00D82709">
              <w:rPr>
                <w:rFonts w:ascii="Palatino Linotype" w:hAnsi="Palatino Linotype"/>
                <w:b w:val="0"/>
                <w:color w:val="E7E6E6" w:themeColor="background2"/>
                <w:sz w:val="20"/>
              </w:rPr>
              <w:t>Perusahaan</w:t>
            </w:r>
            <w:r w:rsidRPr="00D82709">
              <w:rPr>
                <w:rFonts w:ascii="Palatino Linotype" w:hAnsi="Palatino Linotype"/>
                <w:b w:val="0"/>
                <w:color w:val="E7E6E6" w:themeColor="background2"/>
                <w:sz w:val="20"/>
              </w:rPr>
              <w:t xml:space="preserve"> memiliki atau memegang</w:t>
            </w:r>
            <w:r w:rsidRPr="00D82709">
              <w:rPr>
                <w:rFonts w:ascii="Palatino Linotype" w:hAnsi="Palatino Linotype"/>
                <w:b w:val="0"/>
                <w:color w:val="E7E6E6" w:themeColor="background2"/>
                <w:sz w:val="20"/>
                <w:lang w:val="id-ID"/>
              </w:rPr>
              <w:t xml:space="preserve"> </w:t>
            </w:r>
            <w:r w:rsidRPr="00D82709">
              <w:rPr>
                <w:rFonts w:ascii="Palatino Linotype" w:hAnsi="Palatino Linotype"/>
                <w:b w:val="0"/>
                <w:color w:val="E7E6E6" w:themeColor="background2"/>
                <w:sz w:val="20"/>
              </w:rPr>
              <w:t xml:space="preserve">atau berhak mendapatkan dalam batas-batas komersil yang sewajarnya hak-hak hukum yang cukup terhadap seluruh Hak Atas Kekayaan Intelektual Perusahaan tanpa adanya konflik yang diketahui dengan, atau pelanggaran dari, hak pihak lain. Sepengetahuan </w:t>
            </w:r>
            <w:r w:rsidR="00655500" w:rsidRPr="00D82709">
              <w:rPr>
                <w:rFonts w:ascii="Palatino Linotype" w:hAnsi="Palatino Linotype"/>
                <w:b w:val="0"/>
                <w:color w:val="E7E6E6" w:themeColor="background2"/>
                <w:sz w:val="20"/>
              </w:rPr>
              <w:t>Perusahaan</w:t>
            </w:r>
            <w:r w:rsidRPr="00D82709">
              <w:rPr>
                <w:rFonts w:ascii="Palatino Linotype" w:hAnsi="Palatino Linotype"/>
                <w:b w:val="0"/>
                <w:color w:val="E7E6E6" w:themeColor="background2"/>
                <w:sz w:val="20"/>
              </w:rPr>
              <w:t xml:space="preserve">, tidak ada produk atau jasa yang dipasarkan atau dijual (atau yang direncanakan untuk dipasarkan atau dijual) oleh </w:t>
            </w:r>
            <w:r w:rsidR="00655500" w:rsidRPr="00D82709">
              <w:rPr>
                <w:rFonts w:ascii="Palatino Linotype" w:hAnsi="Palatino Linotype"/>
                <w:b w:val="0"/>
                <w:color w:val="E7E6E6" w:themeColor="background2"/>
                <w:sz w:val="20"/>
              </w:rPr>
              <w:t>Perusahaan</w:t>
            </w:r>
            <w:r w:rsidRPr="00D82709">
              <w:rPr>
                <w:rFonts w:ascii="Palatino Linotype" w:hAnsi="Palatino Linotype"/>
                <w:b w:val="0"/>
                <w:color w:val="E7E6E6" w:themeColor="background2"/>
                <w:sz w:val="20"/>
              </w:rPr>
              <w:t xml:space="preserve"> yang melanggar atau akan melanggar lisensi atau melanggar atau yang akan melanggar hak atas kekayaan intelektual pihak lain.</w:t>
            </w:r>
          </w:p>
          <w:p w14:paraId="7966E8BA" w14:textId="77777777" w:rsidR="0062327E" w:rsidRPr="00D82709" w:rsidRDefault="0062327E" w:rsidP="006A39AB">
            <w:pPr>
              <w:pStyle w:val="Cen1"/>
              <w:shd w:val="clear" w:color="auto" w:fill="auto"/>
              <w:tabs>
                <w:tab w:val="left" w:pos="420"/>
              </w:tabs>
              <w:spacing w:after="0"/>
              <w:contextualSpacing/>
              <w:jc w:val="both"/>
              <w:rPr>
                <w:rFonts w:ascii="Palatino Linotype" w:hAnsi="Palatino Linotype"/>
                <w:b w:val="0"/>
                <w:color w:val="E7E6E6" w:themeColor="background2"/>
                <w:sz w:val="20"/>
                <w:lang w:val="id-ID"/>
              </w:rPr>
            </w:pPr>
          </w:p>
          <w:p w14:paraId="7BFB0EF8" w14:textId="77777777" w:rsidR="001645B0" w:rsidRPr="00D82709" w:rsidRDefault="001645B0"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u w:val="single"/>
                <w:lang w:val="id-ID"/>
              </w:rPr>
              <w:t>Hak Suara</w:t>
            </w:r>
            <w:r w:rsidR="003114EF" w:rsidRPr="00D82709">
              <w:rPr>
                <w:rFonts w:ascii="Palatino Linotype" w:hAnsi="Palatino Linotype"/>
                <w:b w:val="0"/>
                <w:color w:val="E7E6E6" w:themeColor="background2"/>
                <w:sz w:val="20"/>
                <w:u w:val="single"/>
                <w:lang w:val="id-ID"/>
              </w:rPr>
              <w:t>.</w:t>
            </w:r>
            <w:r w:rsidRPr="00D82709">
              <w:rPr>
                <w:rFonts w:ascii="Palatino Linotype" w:hAnsi="Palatino Linotype"/>
                <w:b w:val="0"/>
                <w:color w:val="E7E6E6" w:themeColor="background2"/>
                <w:sz w:val="20"/>
                <w:lang w:val="id-ID"/>
              </w:rPr>
              <w:t xml:space="preserve"> Kecuali diatur pada Perjanjian Para Pemegang Saham, tidak ada pemegang saham Perusahaan yang telah mengadakan perjanjian sehubungan dengan hak suara saham dalam Perusahaan.</w:t>
            </w:r>
          </w:p>
          <w:p w14:paraId="697A3368" w14:textId="77777777" w:rsidR="00D70FBF" w:rsidRPr="00D82709" w:rsidRDefault="00D70FBF"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51C81DB3" w14:textId="77777777" w:rsidR="00D71DED" w:rsidRPr="00D82709" w:rsidRDefault="00D71DED"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128602F7" w14:textId="77777777" w:rsidR="00E7212E" w:rsidRPr="00D82709" w:rsidRDefault="00BB72A4" w:rsidP="006A39AB">
            <w:pPr>
              <w:jc w:val="both"/>
              <w:rPr>
                <w:rFonts w:ascii="Palatino Linotype" w:hAnsi="Palatino Linotype"/>
                <w:color w:val="E7E6E6" w:themeColor="background2"/>
                <w:sz w:val="20"/>
              </w:rPr>
            </w:pPr>
            <w:r w:rsidRPr="00D82709">
              <w:rPr>
                <w:rFonts w:ascii="Palatino Linotype" w:hAnsi="Palatino Linotype"/>
                <w:color w:val="E7E6E6" w:themeColor="background2"/>
                <w:sz w:val="20"/>
                <w:u w:val="single"/>
              </w:rPr>
              <w:t>Tidak Ada Tanggung Jawab Material Tertunggak</w:t>
            </w:r>
            <w:r w:rsidRPr="00D82709">
              <w:rPr>
                <w:rFonts w:ascii="Palatino Linotype" w:hAnsi="Palatino Linotype"/>
                <w:color w:val="E7E6E6" w:themeColor="background2"/>
                <w:sz w:val="20"/>
              </w:rPr>
              <w:t xml:space="preserve">. </w:t>
            </w:r>
            <w:r w:rsidR="00E7212E" w:rsidRPr="00D82709">
              <w:rPr>
                <w:rFonts w:ascii="Palatino Linotype" w:hAnsi="Palatino Linotype"/>
                <w:color w:val="E7E6E6" w:themeColor="background2"/>
                <w:sz w:val="20"/>
              </w:rPr>
              <w:t xml:space="preserve">Perusahaan telah mengeluarkan surat pernyataan yang menyatakan bahwa, hingga Penutupan, tidak ada tanggung jawab material yang tertunggak dan kewajiban termasuk tetapi tidak terbatas pada kewajiban pembayaran dan pajak yang terkait dengan kegiatan usaha Perusahaan yang muncul sebelum hingga </w:t>
            </w:r>
            <w:r w:rsidR="004736A9" w:rsidRPr="00D82709">
              <w:rPr>
                <w:rFonts w:ascii="Palatino Linotype" w:hAnsi="Palatino Linotype"/>
                <w:color w:val="E7E6E6" w:themeColor="background2"/>
                <w:sz w:val="20"/>
              </w:rPr>
              <w:t>Penyelesaian</w:t>
            </w:r>
            <w:r w:rsidR="00E7212E" w:rsidRPr="00D82709">
              <w:rPr>
                <w:rFonts w:ascii="Palatino Linotype" w:hAnsi="Palatino Linotype"/>
                <w:color w:val="E7E6E6" w:themeColor="background2"/>
                <w:sz w:val="20"/>
              </w:rPr>
              <w:t>;</w:t>
            </w:r>
          </w:p>
          <w:p w14:paraId="3A2C7E18" w14:textId="77777777" w:rsidR="00D70FBF" w:rsidRPr="00D82709" w:rsidRDefault="00D70FBF" w:rsidP="006A39AB">
            <w:pPr>
              <w:pStyle w:val="Cen1"/>
              <w:shd w:val="clear" w:color="auto" w:fill="auto"/>
              <w:spacing w:after="0"/>
              <w:contextualSpacing/>
              <w:jc w:val="both"/>
              <w:rPr>
                <w:rFonts w:ascii="Palatino Linotype" w:hAnsi="Palatino Linotype"/>
                <w:b w:val="0"/>
                <w:color w:val="E7E6E6" w:themeColor="background2"/>
                <w:sz w:val="20"/>
              </w:rPr>
            </w:pPr>
          </w:p>
          <w:p w14:paraId="10130B9A" w14:textId="027DA9C6" w:rsidR="009734C5" w:rsidRPr="00D82709" w:rsidRDefault="009734C5" w:rsidP="006A39AB">
            <w:pPr>
              <w:pStyle w:val="Btext"/>
              <w:spacing w:after="0"/>
              <w:ind w:firstLine="0"/>
              <w:contextualSpacing/>
              <w:rPr>
                <w:rFonts w:ascii="Palatino Linotype" w:hAnsi="Palatino Linotype"/>
                <w:color w:val="E7E6E6" w:themeColor="background2"/>
                <w:sz w:val="20"/>
              </w:rPr>
            </w:pPr>
            <w:r w:rsidRPr="00D82709">
              <w:rPr>
                <w:rFonts w:ascii="Palatino Linotype" w:hAnsi="Palatino Linotype"/>
                <w:color w:val="E7E6E6" w:themeColor="background2"/>
                <w:sz w:val="20"/>
              </w:rPr>
              <w:t>Untuk menghindari keraguan, seluruh pernyataan dan jaminan dari Perusahaan tidak akan dikesampingkan atau dibebaskan terhadap Penyertaan atas Saham Penyertaan dan akan tetap berlaku terhadap pemutusan Perjanjian ini</w:t>
            </w:r>
            <w:r w:rsidR="00331B1D" w:rsidRPr="00D82709">
              <w:rPr>
                <w:rFonts w:ascii="Palatino Linotype" w:hAnsi="Palatino Linotype"/>
                <w:color w:val="E7E6E6" w:themeColor="background2"/>
                <w:sz w:val="20"/>
              </w:rPr>
              <w:t xml:space="preserve"> dan tidak akan dalam hal apapun hapus atau terpengaruhi oleh Penutupan, atau oleh kejadian atau hal lain manapun, kecuali oleh pengesampingan atau pelepasan tertulis yang spesifik dan sah dari </w:t>
            </w:r>
            <w:r w:rsidR="001B4998" w:rsidRPr="00D82709">
              <w:rPr>
                <w:rFonts w:ascii="Palatino Linotype" w:hAnsi="Palatino Linotype"/>
                <w:color w:val="E7E6E6" w:themeColor="background2"/>
                <w:sz w:val="20"/>
              </w:rPr>
              <w:t xml:space="preserve">Para </w:t>
            </w:r>
            <w:r w:rsidR="00331B1D" w:rsidRPr="00D82709">
              <w:rPr>
                <w:rFonts w:ascii="Palatino Linotype" w:hAnsi="Palatino Linotype"/>
                <w:color w:val="E7E6E6" w:themeColor="background2"/>
                <w:sz w:val="20"/>
              </w:rPr>
              <w:t>Pe</w:t>
            </w:r>
            <w:r w:rsidR="000E63F3" w:rsidRPr="00D82709">
              <w:rPr>
                <w:rFonts w:ascii="Palatino Linotype" w:hAnsi="Palatino Linotype"/>
                <w:color w:val="E7E6E6" w:themeColor="background2"/>
                <w:sz w:val="20"/>
              </w:rPr>
              <w:t>serta</w:t>
            </w:r>
            <w:r w:rsidRPr="00D82709">
              <w:rPr>
                <w:rFonts w:ascii="Palatino Linotype" w:hAnsi="Palatino Linotype"/>
                <w:color w:val="E7E6E6" w:themeColor="background2"/>
                <w:sz w:val="20"/>
              </w:rPr>
              <w:t>.</w:t>
            </w:r>
          </w:p>
          <w:p w14:paraId="45B0DF39" w14:textId="397C4E29" w:rsidR="006B253A" w:rsidRPr="00D82709" w:rsidRDefault="006B253A" w:rsidP="006B253A">
            <w:pPr>
              <w:pStyle w:val="Cen1"/>
              <w:shd w:val="clear" w:color="auto" w:fill="auto"/>
              <w:tabs>
                <w:tab w:val="left" w:pos="776"/>
              </w:tabs>
              <w:spacing w:after="0"/>
              <w:contextualSpacing/>
              <w:jc w:val="both"/>
              <w:rPr>
                <w:rFonts w:ascii="Palatino Linotype" w:hAnsi="Palatino Linotype"/>
                <w:color w:val="E7E6E6" w:themeColor="background2"/>
                <w:sz w:val="20"/>
              </w:rPr>
            </w:pPr>
          </w:p>
        </w:tc>
      </w:tr>
      <w:tr w:rsidR="002C2D7C" w:rsidRPr="00302058" w14:paraId="195B7906" w14:textId="77777777" w:rsidTr="00CB655F">
        <w:tc>
          <w:tcPr>
            <w:tcW w:w="4525" w:type="dxa"/>
            <w:shd w:val="clear" w:color="auto" w:fill="auto"/>
          </w:tcPr>
          <w:p w14:paraId="4BBCFD7B" w14:textId="44DF71F7" w:rsidR="009734C5" w:rsidRPr="00D82709" w:rsidRDefault="009734C5" w:rsidP="00D82709">
            <w:pPr>
              <w:pStyle w:val="MTH1"/>
              <w:numPr>
                <w:ilvl w:val="0"/>
                <w:numId w:val="51"/>
              </w:numPr>
              <w:spacing w:after="0"/>
              <w:ind w:left="456" w:hanging="567"/>
              <w:contextualSpacing/>
              <w:jc w:val="both"/>
              <w:rPr>
                <w:rFonts w:ascii="Palatino Linotype" w:hAnsi="Palatino Linotype"/>
                <w:b/>
                <w:sz w:val="20"/>
              </w:rPr>
            </w:pPr>
            <w:r w:rsidRPr="00D82709">
              <w:rPr>
                <w:rFonts w:ascii="Palatino Linotype" w:hAnsi="Palatino Linotype"/>
                <w:b/>
                <w:sz w:val="20"/>
              </w:rPr>
              <w:lastRenderedPageBreak/>
              <w:t>General Representations and Warranties</w:t>
            </w:r>
            <w:r w:rsidR="00B414DA" w:rsidRPr="00302058">
              <w:rPr>
                <w:rFonts w:ascii="Palatino Linotype" w:hAnsi="Palatino Linotype"/>
                <w:b/>
                <w:bCs/>
                <w:sz w:val="20"/>
                <w:szCs w:val="20"/>
              </w:rPr>
              <w:t>.</w:t>
            </w:r>
          </w:p>
        </w:tc>
        <w:tc>
          <w:tcPr>
            <w:tcW w:w="3775" w:type="dxa"/>
            <w:gridSpan w:val="3"/>
            <w:shd w:val="clear" w:color="auto" w:fill="auto"/>
          </w:tcPr>
          <w:p w14:paraId="2C552ED4" w14:textId="77777777" w:rsidR="009734C5" w:rsidRPr="00D82709" w:rsidRDefault="009734C5"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rPr>
              <w:t>3. Pernyataan dan Penjaminan Umum</w:t>
            </w:r>
          </w:p>
          <w:p w14:paraId="5AF23802" w14:textId="77777777" w:rsidR="0062327E" w:rsidRPr="00D82709" w:rsidRDefault="0062327E" w:rsidP="006A39AB">
            <w:pPr>
              <w:pStyle w:val="Cen1"/>
              <w:shd w:val="clear" w:color="auto" w:fill="auto"/>
              <w:spacing w:after="0"/>
              <w:contextualSpacing/>
              <w:jc w:val="both"/>
              <w:rPr>
                <w:rFonts w:ascii="Palatino Linotype" w:hAnsi="Palatino Linotype"/>
                <w:b w:val="0"/>
                <w:color w:val="E7E6E6" w:themeColor="background2"/>
                <w:sz w:val="20"/>
                <w:lang w:val="id-ID"/>
              </w:rPr>
            </w:pPr>
          </w:p>
        </w:tc>
      </w:tr>
      <w:tr w:rsidR="002C2D7C" w:rsidRPr="00302058" w14:paraId="6C14B8C5" w14:textId="77777777" w:rsidTr="00CB655F">
        <w:tc>
          <w:tcPr>
            <w:tcW w:w="4525" w:type="dxa"/>
            <w:shd w:val="clear" w:color="auto" w:fill="auto"/>
          </w:tcPr>
          <w:p w14:paraId="29905AB0" w14:textId="02BE8824" w:rsidR="006B75D5" w:rsidRDefault="006B75D5" w:rsidP="008D0018">
            <w:pPr>
              <w:pStyle w:val="Btext"/>
              <w:spacing w:after="0"/>
              <w:ind w:left="462" w:firstLine="0"/>
              <w:contextualSpacing/>
              <w:rPr>
                <w:rFonts w:ascii="Palatino Linotype" w:eastAsia="PMingLiU" w:hAnsi="Palatino Linotype" w:cs="Calibri"/>
                <w:sz w:val="20"/>
                <w:szCs w:val="20"/>
              </w:rPr>
            </w:pPr>
          </w:p>
          <w:p w14:paraId="653E9BEA" w14:textId="6279758A" w:rsidR="001645B0" w:rsidRPr="00302058" w:rsidRDefault="001645B0" w:rsidP="00D82709">
            <w:pPr>
              <w:pStyle w:val="Btext"/>
              <w:spacing w:after="0"/>
              <w:ind w:left="462" w:firstLine="0"/>
              <w:contextualSpacing/>
              <w:rPr>
                <w:rFonts w:ascii="Palatino Linotype" w:hAnsi="Palatino Linotype"/>
                <w:sz w:val="20"/>
                <w:szCs w:val="20"/>
              </w:rPr>
            </w:pPr>
            <w:r w:rsidRPr="00302058">
              <w:rPr>
                <w:rFonts w:ascii="Palatino Linotype" w:eastAsia="PMingLiU" w:hAnsi="Palatino Linotype" w:cs="Calibri"/>
                <w:sz w:val="20"/>
                <w:szCs w:val="20"/>
              </w:rPr>
              <w:t>Each Party hereby represents and warrants to the other Party that:</w:t>
            </w:r>
          </w:p>
        </w:tc>
        <w:tc>
          <w:tcPr>
            <w:tcW w:w="3775" w:type="dxa"/>
            <w:gridSpan w:val="3"/>
            <w:shd w:val="clear" w:color="auto" w:fill="auto"/>
          </w:tcPr>
          <w:p w14:paraId="2DF05DD0" w14:textId="77777777" w:rsidR="001645B0" w:rsidRPr="00D82709" w:rsidRDefault="001645B0"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rPr>
              <w:t>Setiap Pihak dengan ini menyatakan dan menjamin ke Pihak lainnya (</w:t>
            </w:r>
            <w:r w:rsidR="00A45F8E" w:rsidRPr="00D82709">
              <w:rPr>
                <w:rFonts w:ascii="Palatino Linotype" w:hAnsi="Palatino Linotype"/>
                <w:b w:val="0"/>
                <w:color w:val="E7E6E6" w:themeColor="background2"/>
                <w:sz w:val="20"/>
              </w:rPr>
              <w:t xml:space="preserve">secara terpisah </w:t>
            </w:r>
            <w:r w:rsidRPr="00D82709">
              <w:rPr>
                <w:rFonts w:ascii="Palatino Linotype" w:hAnsi="Palatino Linotype"/>
                <w:b w:val="0"/>
                <w:color w:val="E7E6E6" w:themeColor="background2"/>
                <w:sz w:val="20"/>
              </w:rPr>
              <w:t xml:space="preserve"> dan tidak bersamaan) bahwa:</w:t>
            </w:r>
          </w:p>
          <w:p w14:paraId="794BCD6D" w14:textId="77777777" w:rsidR="0062327E" w:rsidRPr="00D82709" w:rsidRDefault="0062327E" w:rsidP="006A39AB">
            <w:pPr>
              <w:pStyle w:val="Cen1"/>
              <w:shd w:val="clear" w:color="auto" w:fill="auto"/>
              <w:spacing w:after="0"/>
              <w:contextualSpacing/>
              <w:jc w:val="both"/>
              <w:rPr>
                <w:rFonts w:ascii="Palatino Linotype" w:hAnsi="Palatino Linotype"/>
                <w:b w:val="0"/>
                <w:color w:val="E7E6E6" w:themeColor="background2"/>
                <w:sz w:val="20"/>
                <w:lang w:val="id-ID"/>
              </w:rPr>
            </w:pPr>
          </w:p>
        </w:tc>
      </w:tr>
      <w:tr w:rsidR="002C2D7C" w:rsidRPr="00302058" w14:paraId="3CDAA3F5" w14:textId="77777777" w:rsidTr="00CB655F">
        <w:tc>
          <w:tcPr>
            <w:tcW w:w="4525" w:type="dxa"/>
            <w:shd w:val="clear" w:color="auto" w:fill="auto"/>
          </w:tcPr>
          <w:p w14:paraId="29D827B6" w14:textId="02304DAD" w:rsidR="00696A98" w:rsidRPr="00302058" w:rsidRDefault="00696A98" w:rsidP="00D82709">
            <w:pPr>
              <w:pStyle w:val="Btext"/>
              <w:numPr>
                <w:ilvl w:val="0"/>
                <w:numId w:val="99"/>
              </w:numPr>
              <w:spacing w:after="0"/>
              <w:ind w:left="888" w:hanging="426"/>
              <w:contextualSpacing/>
              <w:rPr>
                <w:rFonts w:ascii="Palatino Linotype" w:eastAsia="PMingLiU" w:hAnsi="Palatino Linotype" w:cs="Calibri"/>
                <w:sz w:val="20"/>
                <w:szCs w:val="20"/>
              </w:rPr>
            </w:pPr>
            <w:r w:rsidRPr="00302058">
              <w:rPr>
                <w:rFonts w:ascii="Palatino Linotype" w:eastAsia="PMingLiU" w:hAnsi="Palatino Linotype" w:cs="Calibri"/>
                <w:sz w:val="20"/>
                <w:szCs w:val="20"/>
              </w:rPr>
              <w:t>the Party is a company, duly incorporated, validly existing and in good standing under the laws of its jurisdiction, and has the power to carry on its business in the manner in which such business is being conducted and has the capacity under the prevailing laws and regulations to conduct any legal action and to own its assets;</w:t>
            </w:r>
          </w:p>
          <w:p w14:paraId="64784C4E" w14:textId="77777777" w:rsidR="00696A98" w:rsidRPr="00302058" w:rsidRDefault="00696A98" w:rsidP="00D82709">
            <w:pPr>
              <w:pStyle w:val="Btext"/>
              <w:spacing w:after="0"/>
              <w:ind w:left="888" w:hanging="426"/>
              <w:contextualSpacing/>
              <w:rPr>
                <w:rFonts w:ascii="Palatino Linotype" w:eastAsia="PMingLiU" w:hAnsi="Palatino Linotype" w:cs="Calibri"/>
                <w:sz w:val="20"/>
                <w:szCs w:val="20"/>
              </w:rPr>
            </w:pPr>
          </w:p>
          <w:p w14:paraId="76142858" w14:textId="77777777" w:rsidR="00696A98" w:rsidRPr="00302058" w:rsidRDefault="00696A98" w:rsidP="00D82709">
            <w:pPr>
              <w:pStyle w:val="Btext"/>
              <w:numPr>
                <w:ilvl w:val="0"/>
                <w:numId w:val="99"/>
              </w:numPr>
              <w:spacing w:after="0"/>
              <w:ind w:left="888" w:hanging="426"/>
              <w:contextualSpacing/>
              <w:rPr>
                <w:rFonts w:ascii="Palatino Linotype" w:hAnsi="Palatino Linotype"/>
                <w:sz w:val="20"/>
                <w:szCs w:val="20"/>
              </w:rPr>
            </w:pPr>
            <w:r w:rsidRPr="00302058">
              <w:rPr>
                <w:rFonts w:ascii="Palatino Linotype" w:eastAsia="PMingLiU" w:hAnsi="Palatino Linotype" w:cs="Calibri"/>
                <w:sz w:val="20"/>
                <w:szCs w:val="20"/>
              </w:rPr>
              <w:t>the Party has full power, authority, capacity and legal rights to enter into, execute, deliver and perform all of its obligations under this Agreement;</w:t>
            </w:r>
          </w:p>
          <w:p w14:paraId="7E5CBA44" w14:textId="77777777" w:rsidR="00696A98" w:rsidRPr="00302058" w:rsidRDefault="00696A98" w:rsidP="00D82709">
            <w:pPr>
              <w:pStyle w:val="Btext"/>
              <w:spacing w:after="0"/>
              <w:ind w:left="888" w:hanging="426"/>
              <w:contextualSpacing/>
              <w:rPr>
                <w:rFonts w:ascii="Palatino Linotype" w:hAnsi="Palatino Linotype"/>
                <w:sz w:val="20"/>
                <w:szCs w:val="20"/>
                <w:lang w:val="id-ID"/>
              </w:rPr>
            </w:pPr>
          </w:p>
          <w:p w14:paraId="4662BE1C" w14:textId="77777777" w:rsidR="00696A98" w:rsidRPr="00302058" w:rsidRDefault="00696A98" w:rsidP="00D82709">
            <w:pPr>
              <w:pStyle w:val="Btext"/>
              <w:numPr>
                <w:ilvl w:val="0"/>
                <w:numId w:val="99"/>
              </w:numPr>
              <w:spacing w:after="0"/>
              <w:ind w:left="888" w:hanging="426"/>
              <w:contextualSpacing/>
              <w:rPr>
                <w:rFonts w:ascii="Palatino Linotype" w:hAnsi="Palatino Linotype"/>
                <w:sz w:val="20"/>
                <w:szCs w:val="20"/>
              </w:rPr>
            </w:pPr>
            <w:r w:rsidRPr="00302058">
              <w:rPr>
                <w:rFonts w:ascii="Palatino Linotype" w:eastAsia="PMingLiU" w:hAnsi="Palatino Linotype" w:cs="Calibri"/>
                <w:sz w:val="20"/>
                <w:szCs w:val="20"/>
              </w:rPr>
              <w:t xml:space="preserve">the Party has obtained all consents, approvals, and permits required or necessary for the execution and delivery of this Agreement, and the performance of its obligations under this Agreement, and such consents, </w:t>
            </w:r>
            <w:r w:rsidRPr="00302058">
              <w:rPr>
                <w:rFonts w:ascii="Palatino Linotype" w:eastAsia="PMingLiU" w:hAnsi="Palatino Linotype" w:cs="Calibri"/>
                <w:sz w:val="20"/>
                <w:szCs w:val="20"/>
              </w:rPr>
              <w:lastRenderedPageBreak/>
              <w:t>approvals and permits are in full force and effect;</w:t>
            </w:r>
          </w:p>
          <w:p w14:paraId="5524184E" w14:textId="77777777" w:rsidR="00696A98" w:rsidRPr="00302058" w:rsidRDefault="00696A98" w:rsidP="00D82709">
            <w:pPr>
              <w:pStyle w:val="Btext"/>
              <w:spacing w:after="0"/>
              <w:ind w:left="888" w:hanging="426"/>
              <w:contextualSpacing/>
              <w:rPr>
                <w:rFonts w:ascii="Palatino Linotype" w:hAnsi="Palatino Linotype"/>
                <w:sz w:val="20"/>
                <w:szCs w:val="20"/>
              </w:rPr>
            </w:pPr>
          </w:p>
          <w:p w14:paraId="64C543E5" w14:textId="1220932F" w:rsidR="00696A98" w:rsidRPr="00302058" w:rsidRDefault="00696A98" w:rsidP="00D82709">
            <w:pPr>
              <w:pStyle w:val="Btext"/>
              <w:numPr>
                <w:ilvl w:val="0"/>
                <w:numId w:val="99"/>
              </w:numPr>
              <w:spacing w:after="0"/>
              <w:ind w:left="888" w:hanging="426"/>
              <w:contextualSpacing/>
              <w:rPr>
                <w:rFonts w:ascii="Palatino Linotype" w:hAnsi="Palatino Linotype"/>
                <w:sz w:val="20"/>
                <w:szCs w:val="20"/>
              </w:rPr>
            </w:pPr>
            <w:r w:rsidRPr="00302058">
              <w:rPr>
                <w:rFonts w:ascii="Palatino Linotype" w:eastAsia="PMingLiU" w:hAnsi="Palatino Linotype" w:cs="Calibri"/>
                <w:sz w:val="20"/>
                <w:szCs w:val="20"/>
              </w:rPr>
              <w:t>this Agreement is legal, valid</w:t>
            </w:r>
            <w:r w:rsidR="003D5697">
              <w:rPr>
                <w:rFonts w:ascii="Palatino Linotype" w:eastAsia="PMingLiU" w:hAnsi="Palatino Linotype" w:cs="Calibri"/>
                <w:sz w:val="20"/>
                <w:szCs w:val="20"/>
              </w:rPr>
              <w:t>,</w:t>
            </w:r>
            <w:r w:rsidRPr="00302058">
              <w:rPr>
                <w:rFonts w:ascii="Palatino Linotype" w:eastAsia="PMingLiU" w:hAnsi="Palatino Linotype" w:cs="Calibri"/>
                <w:sz w:val="20"/>
                <w:szCs w:val="20"/>
              </w:rPr>
              <w:t xml:space="preserve"> binding, and enforceable against it in accordance with its terms;</w:t>
            </w:r>
          </w:p>
          <w:p w14:paraId="7ECAA70B" w14:textId="77777777" w:rsidR="00696A98" w:rsidRPr="00302058" w:rsidRDefault="00696A98" w:rsidP="00D82709">
            <w:pPr>
              <w:pStyle w:val="Btext"/>
              <w:spacing w:after="0"/>
              <w:ind w:left="888" w:hanging="426"/>
              <w:contextualSpacing/>
              <w:rPr>
                <w:rFonts w:ascii="Palatino Linotype" w:hAnsi="Palatino Linotype"/>
                <w:sz w:val="20"/>
                <w:szCs w:val="20"/>
              </w:rPr>
            </w:pPr>
          </w:p>
          <w:p w14:paraId="5CACE324" w14:textId="234F9AC5" w:rsidR="00696A98" w:rsidRPr="00302058" w:rsidRDefault="00696A98" w:rsidP="00D82709">
            <w:pPr>
              <w:pStyle w:val="Btext"/>
              <w:numPr>
                <w:ilvl w:val="0"/>
                <w:numId w:val="99"/>
              </w:numPr>
              <w:spacing w:after="0"/>
              <w:ind w:left="888" w:hanging="426"/>
              <w:contextualSpacing/>
              <w:rPr>
                <w:rFonts w:ascii="Palatino Linotype" w:hAnsi="Palatino Linotype"/>
                <w:sz w:val="20"/>
                <w:szCs w:val="20"/>
              </w:rPr>
            </w:pPr>
            <w:r w:rsidRPr="00302058">
              <w:rPr>
                <w:rFonts w:ascii="Palatino Linotype" w:eastAsia="PMingLiU" w:hAnsi="Palatino Linotype" w:cs="Calibri"/>
                <w:sz w:val="20"/>
                <w:szCs w:val="20"/>
              </w:rPr>
              <w:t>the entry into and performance by the Party of its obligations under this Agreement do not and will not contravene any law, regulation, order, writ, judgment, decree, provision in its Articles of Association, or any other agreement or obligation binding upon it or to which its business, properties or assets are subject</w:t>
            </w:r>
            <w:r w:rsidRPr="00302058" w:rsidDel="005A4913">
              <w:rPr>
                <w:rFonts w:ascii="Palatino Linotype" w:eastAsia="PMingLiU" w:hAnsi="Palatino Linotype" w:cs="Calibri"/>
                <w:sz w:val="20"/>
                <w:szCs w:val="20"/>
              </w:rPr>
              <w:t xml:space="preserve"> </w:t>
            </w:r>
            <w:r w:rsidRPr="00302058">
              <w:rPr>
                <w:rFonts w:ascii="Palatino Linotype" w:eastAsia="PMingLiU" w:hAnsi="Palatino Linotype" w:cs="Calibri"/>
                <w:sz w:val="20"/>
                <w:szCs w:val="20"/>
              </w:rPr>
              <w:t>;</w:t>
            </w:r>
          </w:p>
          <w:p w14:paraId="0775E747" w14:textId="77777777" w:rsidR="00696A98" w:rsidRPr="00302058" w:rsidRDefault="00696A98" w:rsidP="00D82709">
            <w:pPr>
              <w:rPr>
                <w:rFonts w:ascii="Palatino Linotype" w:eastAsia="PMingLiU" w:hAnsi="Palatino Linotype" w:cs="Calibri"/>
                <w:sz w:val="20"/>
                <w:szCs w:val="20"/>
              </w:rPr>
            </w:pPr>
          </w:p>
          <w:p w14:paraId="513649D6" w14:textId="44C90862" w:rsidR="00696A98" w:rsidRPr="00302058" w:rsidRDefault="00696A98" w:rsidP="008D0018">
            <w:pPr>
              <w:pStyle w:val="Btext"/>
              <w:numPr>
                <w:ilvl w:val="0"/>
                <w:numId w:val="99"/>
              </w:numPr>
              <w:spacing w:after="0"/>
              <w:ind w:left="888" w:hanging="426"/>
              <w:contextualSpacing/>
              <w:rPr>
                <w:rFonts w:ascii="Palatino Linotype" w:hAnsi="Palatino Linotype"/>
                <w:sz w:val="20"/>
                <w:szCs w:val="20"/>
              </w:rPr>
            </w:pPr>
            <w:r w:rsidRPr="00302058">
              <w:rPr>
                <w:rFonts w:ascii="Palatino Linotype" w:eastAsia="PMingLiU" w:hAnsi="Palatino Linotype" w:cs="Calibri"/>
                <w:sz w:val="20"/>
                <w:szCs w:val="20"/>
              </w:rPr>
              <w:t>there are no claims, actions, suits, proceedings, or investigations of or before any court, arbitral body or agency, which if adversely determined, might reasonably be expected to have an adverse effect to the Party has or have (to the best of its knowledge and belief) been started or threatened against it;</w:t>
            </w:r>
          </w:p>
          <w:p w14:paraId="2ABB75AE" w14:textId="77777777" w:rsidR="00696A98" w:rsidRPr="00302058" w:rsidRDefault="00696A98" w:rsidP="008D0018">
            <w:pPr>
              <w:pStyle w:val="ListParagraph"/>
              <w:ind w:left="888" w:hanging="426"/>
              <w:rPr>
                <w:rFonts w:ascii="Palatino Linotype" w:eastAsia="PMingLiU" w:hAnsi="Palatino Linotype" w:cs="Calibri"/>
                <w:sz w:val="20"/>
                <w:szCs w:val="20"/>
              </w:rPr>
            </w:pPr>
          </w:p>
          <w:p w14:paraId="749E4D01" w14:textId="7404277A" w:rsidR="00696A98" w:rsidRPr="00302058" w:rsidRDefault="00696A98" w:rsidP="00D82709">
            <w:pPr>
              <w:pStyle w:val="Btext"/>
              <w:numPr>
                <w:ilvl w:val="0"/>
                <w:numId w:val="99"/>
              </w:numPr>
              <w:spacing w:after="0"/>
              <w:ind w:left="888" w:hanging="426"/>
              <w:contextualSpacing/>
              <w:rPr>
                <w:rFonts w:ascii="Palatino Linotype" w:hAnsi="Palatino Linotype"/>
                <w:sz w:val="20"/>
                <w:szCs w:val="20"/>
              </w:rPr>
            </w:pPr>
            <w:r w:rsidRPr="00302058">
              <w:rPr>
                <w:rFonts w:ascii="Palatino Linotype" w:eastAsia="PMingLiU" w:hAnsi="Palatino Linotype" w:cs="Calibri"/>
                <w:sz w:val="20"/>
                <w:szCs w:val="20"/>
              </w:rPr>
              <w:t>there are no judgment, order, writ, injunction, or decree of a court, arbitral body</w:t>
            </w:r>
            <w:r w:rsidR="00BA56DB" w:rsidRPr="00302058">
              <w:rPr>
                <w:rFonts w:ascii="Palatino Linotype" w:eastAsia="PMingLiU" w:hAnsi="Palatino Linotype" w:cs="Calibri"/>
                <w:sz w:val="20"/>
                <w:szCs w:val="20"/>
              </w:rPr>
              <w:t xml:space="preserve">, </w:t>
            </w:r>
            <w:r w:rsidRPr="00302058">
              <w:rPr>
                <w:rFonts w:ascii="Palatino Linotype" w:eastAsia="PMingLiU" w:hAnsi="Palatino Linotype" w:cs="Calibri"/>
                <w:sz w:val="20"/>
                <w:szCs w:val="20"/>
              </w:rPr>
              <w:t>agency or otherwise</w:t>
            </w:r>
            <w:r w:rsidR="00BA56DB" w:rsidRPr="00302058">
              <w:rPr>
                <w:rFonts w:ascii="Palatino Linotype" w:eastAsia="PMingLiU" w:hAnsi="Palatino Linotype" w:cs="Calibri"/>
                <w:sz w:val="20"/>
                <w:szCs w:val="20"/>
              </w:rPr>
              <w:t xml:space="preserve">, </w:t>
            </w:r>
            <w:r w:rsidR="003C650C" w:rsidRPr="00302058">
              <w:rPr>
                <w:rFonts w:ascii="Palatino Linotype" w:eastAsia="PMingLiU" w:hAnsi="Palatino Linotype" w:cs="Calibri"/>
                <w:sz w:val="20"/>
                <w:szCs w:val="20"/>
              </w:rPr>
              <w:t xml:space="preserve">have been </w:t>
            </w:r>
            <w:r w:rsidR="00E2340F" w:rsidRPr="00302058">
              <w:rPr>
                <w:rFonts w:ascii="Palatino Linotype" w:eastAsia="PMingLiU" w:hAnsi="Palatino Linotype" w:cs="Calibri"/>
                <w:sz w:val="20"/>
                <w:szCs w:val="20"/>
              </w:rPr>
              <w:t xml:space="preserve">or reasonably be expected to be made </w:t>
            </w:r>
            <w:r w:rsidR="003C650C" w:rsidRPr="00302058">
              <w:rPr>
                <w:rFonts w:ascii="Palatino Linotype" w:eastAsia="PMingLiU" w:hAnsi="Palatino Linotype" w:cs="Calibri"/>
                <w:sz w:val="20"/>
                <w:szCs w:val="20"/>
              </w:rPr>
              <w:t>against it</w:t>
            </w:r>
            <w:r w:rsidRPr="00302058">
              <w:rPr>
                <w:rFonts w:ascii="Palatino Linotype" w:eastAsia="PMingLiU" w:hAnsi="Palatino Linotype" w:cs="Calibri"/>
                <w:sz w:val="20"/>
                <w:szCs w:val="20"/>
              </w:rPr>
              <w:t xml:space="preserve">, </w:t>
            </w:r>
            <w:r w:rsidR="006D6113" w:rsidRPr="00302058">
              <w:rPr>
                <w:rFonts w:ascii="Palatino Linotype" w:eastAsia="PMingLiU" w:hAnsi="Palatino Linotype" w:cs="Calibri"/>
                <w:sz w:val="20"/>
                <w:szCs w:val="20"/>
              </w:rPr>
              <w:t xml:space="preserve">including those </w:t>
            </w:r>
            <w:r w:rsidRPr="00302058">
              <w:rPr>
                <w:rFonts w:ascii="Palatino Linotype" w:eastAsia="PMingLiU" w:hAnsi="Palatino Linotype" w:cs="Calibri"/>
                <w:sz w:val="20"/>
                <w:szCs w:val="20"/>
              </w:rPr>
              <w:t>which might reasonably be expected to have adverse affect on the Party, including its ability to perform the obligations contemplated by this Agreement;</w:t>
            </w:r>
          </w:p>
          <w:p w14:paraId="77FD136D" w14:textId="77777777" w:rsidR="00696A98" w:rsidRPr="00302058" w:rsidRDefault="00696A98" w:rsidP="00D82709">
            <w:pPr>
              <w:pStyle w:val="Btext"/>
              <w:spacing w:after="0"/>
              <w:ind w:left="888" w:hanging="426"/>
              <w:contextualSpacing/>
              <w:rPr>
                <w:rFonts w:ascii="Palatino Linotype" w:hAnsi="Palatino Linotype"/>
                <w:sz w:val="20"/>
                <w:szCs w:val="20"/>
              </w:rPr>
            </w:pPr>
          </w:p>
          <w:p w14:paraId="42DF2460" w14:textId="5E6B6031" w:rsidR="00696A98" w:rsidRPr="00302058" w:rsidRDefault="00696A98" w:rsidP="00D82709">
            <w:pPr>
              <w:pStyle w:val="Btext"/>
              <w:numPr>
                <w:ilvl w:val="0"/>
                <w:numId w:val="99"/>
              </w:numPr>
              <w:spacing w:after="0"/>
              <w:ind w:left="888" w:hanging="426"/>
              <w:contextualSpacing/>
              <w:rPr>
                <w:rFonts w:ascii="Palatino Linotype" w:hAnsi="Palatino Linotype"/>
                <w:sz w:val="20"/>
                <w:szCs w:val="20"/>
              </w:rPr>
            </w:pPr>
            <w:r w:rsidRPr="00302058">
              <w:rPr>
                <w:rFonts w:ascii="Palatino Linotype" w:eastAsia="PMingLiU" w:hAnsi="Palatino Linotype" w:cs="Calibri"/>
                <w:sz w:val="20"/>
                <w:szCs w:val="20"/>
              </w:rPr>
              <w:t xml:space="preserve">since the date of </w:t>
            </w:r>
            <w:r w:rsidR="00F037EA" w:rsidRPr="00302058">
              <w:rPr>
                <w:rFonts w:ascii="Palatino Linotype" w:eastAsia="PMingLiU" w:hAnsi="Palatino Linotype" w:cs="Calibri"/>
                <w:sz w:val="20"/>
                <w:szCs w:val="20"/>
              </w:rPr>
              <w:t>this</w:t>
            </w:r>
            <w:r w:rsidRPr="00302058">
              <w:rPr>
                <w:rFonts w:ascii="Palatino Linotype" w:eastAsia="PMingLiU" w:hAnsi="Palatino Linotype" w:cs="Calibri"/>
                <w:sz w:val="20"/>
                <w:szCs w:val="20"/>
              </w:rPr>
              <w:t xml:space="preserve"> Agreement, no event has occurred which, individually or in the aggregate, has had or would materially and adversely affect the ability of the Party to carry out its obligations under, and to consummate the transactions contemplated by, the Agreement; and</w:t>
            </w:r>
          </w:p>
          <w:p w14:paraId="05834062" w14:textId="77777777" w:rsidR="00696A98" w:rsidRPr="00302058" w:rsidRDefault="00696A98" w:rsidP="00D82709">
            <w:pPr>
              <w:pStyle w:val="Btext"/>
              <w:spacing w:after="0"/>
              <w:ind w:left="888" w:hanging="426"/>
              <w:contextualSpacing/>
              <w:rPr>
                <w:rFonts w:ascii="Palatino Linotype" w:hAnsi="Palatino Linotype"/>
                <w:sz w:val="20"/>
                <w:szCs w:val="20"/>
                <w:lang w:val="id-ID"/>
              </w:rPr>
            </w:pPr>
          </w:p>
          <w:p w14:paraId="1749AA59" w14:textId="10DA13F9" w:rsidR="00696A98" w:rsidRPr="00302058" w:rsidRDefault="00696A98" w:rsidP="008D0018">
            <w:pPr>
              <w:pStyle w:val="Btext"/>
              <w:numPr>
                <w:ilvl w:val="0"/>
                <w:numId w:val="99"/>
              </w:numPr>
              <w:spacing w:after="0"/>
              <w:ind w:left="888" w:hanging="426"/>
              <w:contextualSpacing/>
              <w:rPr>
                <w:rFonts w:ascii="Palatino Linotype" w:eastAsia="PMingLiU" w:hAnsi="Palatino Linotype" w:cs="Calibri"/>
                <w:sz w:val="20"/>
                <w:szCs w:val="20"/>
              </w:rPr>
            </w:pPr>
            <w:r w:rsidRPr="00302058">
              <w:rPr>
                <w:rFonts w:ascii="Palatino Linotype" w:eastAsia="PMingLiU" w:hAnsi="Palatino Linotype" w:cs="Calibri"/>
                <w:sz w:val="20"/>
                <w:szCs w:val="20"/>
              </w:rPr>
              <w:t xml:space="preserve">the Party is not in bankruptcy, receivership or liquidation, nor has it taken any steps to enter into bankruptcy and no petition has been presented for its bankruptcy and no </w:t>
            </w:r>
            <w:r w:rsidRPr="00302058">
              <w:rPr>
                <w:rFonts w:ascii="Palatino Linotype" w:eastAsia="PMingLiU" w:hAnsi="Palatino Linotype" w:cs="Calibri"/>
                <w:sz w:val="20"/>
                <w:szCs w:val="20"/>
              </w:rPr>
              <w:lastRenderedPageBreak/>
              <w:t>receiver or manager has been appointed with respect to the Party or distress, execution or process levied on any part of its business or assets and no resolution of the general meeting of shareholders of the Party or other resolution similar to it has been passed for the winding up, liquidation or dissolution of the Party.</w:t>
            </w:r>
          </w:p>
          <w:p w14:paraId="3C871130" w14:textId="77777777" w:rsidR="009D17B5" w:rsidRPr="00302058" w:rsidRDefault="009D17B5" w:rsidP="00696A98">
            <w:pPr>
              <w:pStyle w:val="Btext"/>
              <w:spacing w:after="0"/>
              <w:ind w:firstLine="0"/>
              <w:contextualSpacing/>
              <w:rPr>
                <w:rFonts w:ascii="Palatino Linotype" w:hAnsi="Palatino Linotype"/>
                <w:sz w:val="20"/>
                <w:szCs w:val="20"/>
              </w:rPr>
            </w:pPr>
          </w:p>
        </w:tc>
        <w:tc>
          <w:tcPr>
            <w:tcW w:w="3775" w:type="dxa"/>
            <w:gridSpan w:val="3"/>
            <w:shd w:val="clear" w:color="auto" w:fill="auto"/>
          </w:tcPr>
          <w:p w14:paraId="24AB3CB3" w14:textId="15DE4D6B" w:rsidR="001645B0" w:rsidRPr="00D82709" w:rsidRDefault="001645B0"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rPr>
              <w:lastRenderedPageBreak/>
              <w:t>Pihak, yang berupa perusahaan, didirikan, secara sah, dan dalam keadaan baik berdasarkan hukum di yurisdiksinya, dengan kewenangan korporasi untuk melakukan usaha sehubungan dengan usaha yang dilakukan dan memilki kapasitas berdasarkan hukum dan peraturan yang berlaku untuk melakukan segala tindakan hukum dan untuk memiliki asetnya;</w:t>
            </w:r>
          </w:p>
          <w:p w14:paraId="584465D5" w14:textId="77777777" w:rsidR="0062327E" w:rsidRPr="00D82709" w:rsidRDefault="0062327E"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53038F2B" w14:textId="77777777" w:rsidR="009734C5" w:rsidRPr="00D82709" w:rsidRDefault="009734C5"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lang w:val="id-ID"/>
              </w:rPr>
              <w:t>Pihak memilki kuasa, wewenang, kapasitas, dan hak berdasarkan hukum untuk memasuki, mengeksekusi, menyampaikan, dan melaksanakan seluruh kewajibannya dalam Perjanjian ini;</w:t>
            </w:r>
          </w:p>
          <w:p w14:paraId="4A9848F3" w14:textId="77777777" w:rsidR="0062327E" w:rsidRPr="00D82709" w:rsidRDefault="0062327E"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4F33746F" w14:textId="77777777" w:rsidR="009734C5" w:rsidRPr="00D82709" w:rsidRDefault="009734C5"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lang w:val="id-ID"/>
              </w:rPr>
              <w:t xml:space="preserve">Pihak telah memperoleh seluruh persetujuan, dan perijinan yang </w:t>
            </w:r>
            <w:r w:rsidRPr="00D82709">
              <w:rPr>
                <w:rFonts w:ascii="Palatino Linotype" w:hAnsi="Palatino Linotype"/>
                <w:b w:val="0"/>
                <w:color w:val="E7E6E6" w:themeColor="background2"/>
                <w:sz w:val="20"/>
                <w:lang w:val="id-ID"/>
              </w:rPr>
              <w:lastRenderedPageBreak/>
              <w:t>diwajibkan atau diperlukan untuk pelaksanaan dan kelangsungan Perjanjian ini, dan pelaksanaan atas kewajibannya atas Perjanjian ini, dan persetujuan, dan perijinan tersebut masih berlaku;</w:t>
            </w:r>
          </w:p>
          <w:p w14:paraId="04069E38" w14:textId="77777777" w:rsidR="0062327E" w:rsidRPr="00D82709" w:rsidRDefault="0062327E"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0CF0804C" w14:textId="77777777" w:rsidR="009734C5" w:rsidRPr="00D82709" w:rsidRDefault="009734C5"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rPr>
              <w:t>Perjanjian ini sah, berlaku, dan mengikat, dapat dilaksanakan terhadapnya sehubungan dengan ketentuannya;</w:t>
            </w:r>
          </w:p>
          <w:p w14:paraId="01768EB3" w14:textId="77777777" w:rsidR="0062327E" w:rsidRPr="00D82709" w:rsidRDefault="0062327E"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3C4D0726" w14:textId="407579D7" w:rsidR="009734C5" w:rsidRPr="00D82709" w:rsidRDefault="009734C5"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lang w:val="id-ID"/>
              </w:rPr>
              <w:t>eksekusi dari, dan pelaksanaan kewajiban Perjanjian ini oleh Para Pihak tidak dan tidak akan bertentangan dengan hukum, peraturan, perintah, penghakiman atau perjanjian atau kewajiban lainnya yang mengikat;</w:t>
            </w:r>
          </w:p>
          <w:p w14:paraId="75D012DB" w14:textId="77777777" w:rsidR="0037756C" w:rsidRPr="00D82709" w:rsidRDefault="0037756C"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72181764" w14:textId="77777777" w:rsidR="009734C5" w:rsidRPr="00D82709" w:rsidRDefault="009734C5"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rPr>
              <w:t>tidak ada tuntutan, tindakan, gugatan atau persidangan yang tertunda terhadapnya, dimana hasilnya dapat menimbulkan efek kerugian atas transaksi yang termaktub dalam Perjanjian ini, dan tidak tunduk pada perintah, putusan, injungsi atau keputusan yang dapat menimbulkan efek kerugian atas kemampuannya untuk melaksanakan transaksi yang dimaksud dalam Perjanjian ini</w:t>
            </w:r>
          </w:p>
          <w:p w14:paraId="214653C9" w14:textId="77777777" w:rsidR="0062327E" w:rsidRPr="00D82709" w:rsidRDefault="0062327E"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2209149F" w14:textId="77777777" w:rsidR="009734C5" w:rsidRPr="00D82709" w:rsidRDefault="009734C5"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lang w:val="id-ID"/>
              </w:rPr>
              <w:t>sejak tanggal Perjanjian ini, tidak ada peristiwa yang muncul, masing-masing atau bersamaan, telah atau akan berpengaruh secara material dan merugikan atas kemampuan Pihak untuk melaksanakan kewajibannya dalam, dan mewujudkan transaksi yang dimaksud dalam, Perjanjian; dan</w:t>
            </w:r>
          </w:p>
          <w:p w14:paraId="5168DFFE" w14:textId="77777777" w:rsidR="0062327E" w:rsidRPr="00D82709" w:rsidRDefault="0062327E"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3F65F102" w14:textId="4D4C03F9" w:rsidR="009734C5" w:rsidRPr="00D82709" w:rsidRDefault="009734C5"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rPr>
              <w:t xml:space="preserve">Pihak tidak dalam keadaan pailit, atau tidak mampu untuk membayar utang dalam arti peraturan </w:t>
            </w:r>
            <w:r w:rsidR="00A93420" w:rsidRPr="00D82709">
              <w:rPr>
                <w:rFonts w:ascii="Palatino Linotype" w:hAnsi="Palatino Linotype"/>
                <w:b w:val="0"/>
                <w:color w:val="E7E6E6" w:themeColor="background2"/>
                <w:sz w:val="20"/>
              </w:rPr>
              <w:t>ke</w:t>
            </w:r>
            <w:r w:rsidRPr="00D82709">
              <w:rPr>
                <w:rFonts w:ascii="Palatino Linotype" w:hAnsi="Palatino Linotype"/>
                <w:b w:val="0"/>
                <w:color w:val="E7E6E6" w:themeColor="background2"/>
                <w:sz w:val="20"/>
              </w:rPr>
              <w:t>pailit</w:t>
            </w:r>
            <w:r w:rsidR="00A93420" w:rsidRPr="00D82709">
              <w:rPr>
                <w:rFonts w:ascii="Palatino Linotype" w:hAnsi="Palatino Linotype"/>
                <w:b w:val="0"/>
                <w:color w:val="E7E6E6" w:themeColor="background2"/>
                <w:sz w:val="20"/>
              </w:rPr>
              <w:t>an</w:t>
            </w:r>
            <w:r w:rsidRPr="00D82709">
              <w:rPr>
                <w:rFonts w:ascii="Palatino Linotype" w:hAnsi="Palatino Linotype"/>
                <w:b w:val="0"/>
                <w:color w:val="E7E6E6" w:themeColor="background2"/>
                <w:sz w:val="20"/>
              </w:rPr>
              <w:t xml:space="preserve"> yang berlaku dan tidak berhenti membayar utangnya saat jatuh tempo. Tidak ada permohonan kepailitan atau penundaan pembayaran, atau hal sejenis, yang telah diajukan atau ditunda terhadap Pihak.</w:t>
            </w:r>
          </w:p>
          <w:p w14:paraId="44DBBC7B" w14:textId="77777777" w:rsidR="0062327E" w:rsidRPr="00D82709" w:rsidRDefault="0062327E" w:rsidP="006A39AB">
            <w:pPr>
              <w:pStyle w:val="Cen1"/>
              <w:shd w:val="clear" w:color="auto" w:fill="auto"/>
              <w:spacing w:after="0"/>
              <w:contextualSpacing/>
              <w:jc w:val="both"/>
              <w:rPr>
                <w:rFonts w:ascii="Palatino Linotype" w:hAnsi="Palatino Linotype"/>
                <w:b w:val="0"/>
                <w:color w:val="E7E6E6" w:themeColor="background2"/>
                <w:sz w:val="20"/>
                <w:lang w:val="id-ID"/>
              </w:rPr>
            </w:pPr>
          </w:p>
        </w:tc>
      </w:tr>
      <w:tr w:rsidR="002C2D7C" w:rsidRPr="00302058" w14:paraId="018D979E" w14:textId="77777777" w:rsidTr="00CB655F">
        <w:tc>
          <w:tcPr>
            <w:tcW w:w="4525" w:type="dxa"/>
            <w:shd w:val="clear" w:color="auto" w:fill="auto"/>
          </w:tcPr>
          <w:p w14:paraId="3E1AA399" w14:textId="2A8F3548" w:rsidR="00866157" w:rsidRPr="00302058" w:rsidRDefault="00664140" w:rsidP="008D0018">
            <w:pPr>
              <w:pStyle w:val="MTH1"/>
              <w:numPr>
                <w:ilvl w:val="0"/>
                <w:numId w:val="51"/>
              </w:numPr>
              <w:spacing w:after="0"/>
              <w:ind w:left="456" w:hanging="567"/>
              <w:contextualSpacing/>
              <w:jc w:val="both"/>
              <w:rPr>
                <w:rFonts w:ascii="Palatino Linotype" w:hAnsi="Palatino Linotype"/>
                <w:b/>
                <w:bCs/>
                <w:sz w:val="20"/>
                <w:szCs w:val="20"/>
              </w:rPr>
            </w:pPr>
            <w:r w:rsidRPr="00302058">
              <w:rPr>
                <w:rFonts w:ascii="Palatino Linotype" w:hAnsi="Palatino Linotype"/>
                <w:b/>
                <w:bCs/>
                <w:sz w:val="20"/>
                <w:szCs w:val="20"/>
              </w:rPr>
              <w:lastRenderedPageBreak/>
              <w:t>Indemnity</w:t>
            </w:r>
            <w:r w:rsidR="00B414DA" w:rsidRPr="00302058">
              <w:rPr>
                <w:rFonts w:ascii="Palatino Linotype" w:hAnsi="Palatino Linotype"/>
                <w:b/>
                <w:bCs/>
                <w:sz w:val="20"/>
                <w:szCs w:val="20"/>
              </w:rPr>
              <w:t>.</w:t>
            </w:r>
          </w:p>
          <w:p w14:paraId="1F02FF8C" w14:textId="77777777" w:rsidR="002C3A1B" w:rsidRPr="00302058" w:rsidRDefault="002C3A1B" w:rsidP="006A39AB">
            <w:pPr>
              <w:pStyle w:val="Btext"/>
              <w:spacing w:after="0"/>
              <w:contextualSpacing/>
              <w:rPr>
                <w:rFonts w:ascii="Palatino Linotype" w:hAnsi="Palatino Linotype"/>
                <w:sz w:val="20"/>
                <w:szCs w:val="20"/>
              </w:rPr>
            </w:pPr>
          </w:p>
          <w:p w14:paraId="511264F7" w14:textId="31A19FCC" w:rsidR="00A475C0" w:rsidRPr="00302058" w:rsidRDefault="00990C9A" w:rsidP="00D82709">
            <w:pPr>
              <w:pStyle w:val="MTH1"/>
              <w:numPr>
                <w:ilvl w:val="0"/>
                <w:numId w:val="0"/>
              </w:numPr>
              <w:spacing w:after="0"/>
              <w:ind w:left="462"/>
              <w:contextualSpacing/>
              <w:jc w:val="both"/>
              <w:rPr>
                <w:rFonts w:ascii="Palatino Linotype" w:eastAsia="PMingLiU" w:hAnsi="Palatino Linotype" w:cs="Calibri"/>
                <w:sz w:val="20"/>
                <w:szCs w:val="20"/>
              </w:rPr>
            </w:pPr>
            <w:r w:rsidRPr="00302058">
              <w:rPr>
                <w:rFonts w:ascii="Palatino Linotype" w:eastAsia="PMingLiU" w:hAnsi="Palatino Linotype"/>
                <w:sz w:val="20"/>
                <w:u w:val="none"/>
              </w:rPr>
              <w:t xml:space="preserve">The Company </w:t>
            </w:r>
            <w:r w:rsidR="00943782" w:rsidRPr="00302058">
              <w:rPr>
                <w:rFonts w:ascii="Palatino Linotype" w:eastAsia="PMingLiU" w:hAnsi="Palatino Linotype"/>
                <w:sz w:val="20"/>
                <w:u w:val="none"/>
              </w:rPr>
              <w:t>hereby shall indemnify</w:t>
            </w:r>
            <w:r w:rsidR="00EC5F69" w:rsidRPr="00302058">
              <w:rPr>
                <w:rFonts w:ascii="Palatino Linotype" w:eastAsia="PMingLiU" w:hAnsi="Palatino Linotype"/>
                <w:sz w:val="20"/>
                <w:u w:val="none"/>
              </w:rPr>
              <w:t xml:space="preserve"> </w:t>
            </w:r>
            <w:r w:rsidR="00EC5F69" w:rsidRPr="00302058">
              <w:rPr>
                <w:rFonts w:ascii="Palatino Linotype" w:eastAsia="PMingLiU" w:hAnsi="Palatino Linotype" w:cs="Calibri"/>
                <w:sz w:val="20"/>
                <w:szCs w:val="20"/>
                <w:u w:val="none"/>
              </w:rPr>
              <w:t>and hold harmless</w:t>
            </w:r>
            <w:r w:rsidR="00943782" w:rsidRPr="00302058">
              <w:rPr>
                <w:rFonts w:ascii="Palatino Linotype" w:eastAsia="PMingLiU" w:hAnsi="Palatino Linotype" w:cs="Calibri"/>
                <w:sz w:val="20"/>
                <w:szCs w:val="20"/>
                <w:u w:val="none"/>
              </w:rPr>
              <w:t xml:space="preserve"> </w:t>
            </w:r>
            <w:r w:rsidR="00943782" w:rsidRPr="00302058">
              <w:rPr>
                <w:rFonts w:ascii="Palatino Linotype" w:eastAsia="PMingLiU" w:hAnsi="Palatino Linotype"/>
                <w:sz w:val="20"/>
                <w:u w:val="none"/>
              </w:rPr>
              <w:t>the</w:t>
            </w:r>
            <w:r w:rsidR="00A475C0" w:rsidRPr="00302058">
              <w:rPr>
                <w:rFonts w:ascii="Palatino Linotype" w:eastAsia="PMingLiU" w:hAnsi="Palatino Linotype"/>
                <w:sz w:val="20"/>
                <w:u w:val="none"/>
              </w:rPr>
              <w:t xml:space="preserve"> Subscriber </w:t>
            </w:r>
            <w:r w:rsidR="00BC0982" w:rsidRPr="00302058">
              <w:rPr>
                <w:rFonts w:ascii="Palatino Linotype" w:eastAsia="PMingLiU" w:hAnsi="Palatino Linotype" w:cs="Calibri"/>
                <w:sz w:val="20"/>
                <w:szCs w:val="20"/>
                <w:u w:val="none"/>
              </w:rPr>
              <w:t xml:space="preserve">(and its </w:t>
            </w:r>
            <w:r w:rsidR="00B546CC" w:rsidRPr="00302058">
              <w:rPr>
                <w:rFonts w:ascii="Palatino Linotype" w:eastAsia="PMingLiU" w:hAnsi="Palatino Linotype" w:cs="Calibri"/>
                <w:sz w:val="20"/>
                <w:szCs w:val="20"/>
                <w:u w:val="none"/>
              </w:rPr>
              <w:t xml:space="preserve">representatives, officers, directors, partners, agents, </w:t>
            </w:r>
            <w:r w:rsidR="00BC0982" w:rsidRPr="00302058">
              <w:rPr>
                <w:rFonts w:ascii="Palatino Linotype" w:eastAsia="PMingLiU" w:hAnsi="Palatino Linotype" w:cs="Calibri"/>
                <w:sz w:val="20"/>
                <w:szCs w:val="20"/>
                <w:u w:val="none"/>
              </w:rPr>
              <w:t xml:space="preserve">subsidiaries, </w:t>
            </w:r>
            <w:r w:rsidR="00395BC7" w:rsidRPr="00302058">
              <w:rPr>
                <w:rFonts w:ascii="Palatino Linotype" w:eastAsia="PMingLiU" w:hAnsi="Palatino Linotype" w:cs="Calibri"/>
                <w:sz w:val="20"/>
                <w:szCs w:val="20"/>
                <w:u w:val="none"/>
              </w:rPr>
              <w:t>a</w:t>
            </w:r>
            <w:r w:rsidR="00BC0982" w:rsidRPr="00302058">
              <w:rPr>
                <w:rFonts w:ascii="Palatino Linotype" w:eastAsia="PMingLiU" w:hAnsi="Palatino Linotype" w:cs="Calibri"/>
                <w:sz w:val="20"/>
                <w:szCs w:val="20"/>
                <w:u w:val="none"/>
              </w:rPr>
              <w:t xml:space="preserve">ffiliates, and employees) </w:t>
            </w:r>
            <w:r w:rsidR="00AE6CBB" w:rsidRPr="00302058">
              <w:rPr>
                <w:rFonts w:ascii="Palatino Linotype" w:eastAsia="PMingLiU" w:hAnsi="Palatino Linotype" w:cs="Calibri"/>
                <w:sz w:val="20"/>
                <w:szCs w:val="20"/>
                <w:u w:val="none"/>
              </w:rPr>
              <w:t>(“</w:t>
            </w:r>
            <w:r w:rsidR="00AE6CBB" w:rsidRPr="00302058">
              <w:rPr>
                <w:rFonts w:ascii="Palatino Linotype" w:eastAsia="PMingLiU" w:hAnsi="Palatino Linotype" w:cs="Calibri"/>
                <w:b/>
                <w:bCs/>
                <w:sz w:val="20"/>
                <w:szCs w:val="20"/>
                <w:u w:val="none"/>
              </w:rPr>
              <w:t>Indemnified Parties</w:t>
            </w:r>
            <w:r w:rsidR="00AE6CBB" w:rsidRPr="00302058">
              <w:rPr>
                <w:rFonts w:ascii="Palatino Linotype" w:eastAsia="PMingLiU" w:hAnsi="Palatino Linotype" w:cs="Calibri"/>
                <w:sz w:val="20"/>
                <w:szCs w:val="20"/>
                <w:u w:val="none"/>
              </w:rPr>
              <w:t xml:space="preserve">”) </w:t>
            </w:r>
            <w:r w:rsidR="00A475C0" w:rsidRPr="00302058">
              <w:rPr>
                <w:rFonts w:ascii="Palatino Linotype" w:eastAsia="PMingLiU" w:hAnsi="Palatino Linotype"/>
                <w:sz w:val="20"/>
                <w:u w:val="none"/>
              </w:rPr>
              <w:t>from any and all losses, claims, damages, charges and obligations</w:t>
            </w:r>
            <w:r w:rsidR="006804EC" w:rsidRPr="00302058">
              <w:rPr>
                <w:rFonts w:ascii="Palatino Linotype" w:eastAsia="PMingLiU" w:hAnsi="Palatino Linotype"/>
                <w:sz w:val="20"/>
                <w:u w:val="none"/>
              </w:rPr>
              <w:t xml:space="preserve"> </w:t>
            </w:r>
            <w:r w:rsidR="00A475C0" w:rsidRPr="00302058">
              <w:rPr>
                <w:rFonts w:ascii="Palatino Linotype" w:eastAsia="PMingLiU" w:hAnsi="Palatino Linotype"/>
                <w:sz w:val="20"/>
                <w:u w:val="none"/>
              </w:rPr>
              <w:t>which arise</w:t>
            </w:r>
            <w:r w:rsidR="00103A48" w:rsidRPr="00302058">
              <w:rPr>
                <w:rFonts w:ascii="Palatino Linotype" w:eastAsia="PMingLiU" w:hAnsi="Palatino Linotype" w:cs="Calibri"/>
                <w:sz w:val="20"/>
                <w:szCs w:val="20"/>
                <w:u w:val="none"/>
              </w:rPr>
              <w:t>,</w:t>
            </w:r>
            <w:r w:rsidR="00A475C0" w:rsidRPr="00302058">
              <w:rPr>
                <w:rFonts w:ascii="Palatino Linotype" w:eastAsia="PMingLiU" w:hAnsi="Palatino Linotype" w:cs="Calibri"/>
                <w:sz w:val="20"/>
                <w:szCs w:val="20"/>
                <w:u w:val="none"/>
              </w:rPr>
              <w:t xml:space="preserve"> </w:t>
            </w:r>
            <w:r w:rsidR="00C01BF3" w:rsidRPr="00302058">
              <w:rPr>
                <w:rFonts w:ascii="Palatino Linotype" w:eastAsia="PMingLiU" w:hAnsi="Palatino Linotype" w:cs="Calibri"/>
                <w:sz w:val="20"/>
                <w:szCs w:val="20"/>
                <w:u w:val="none"/>
              </w:rPr>
              <w:t>directly or indirectly</w:t>
            </w:r>
            <w:r w:rsidR="00103A48" w:rsidRPr="00302058">
              <w:rPr>
                <w:rFonts w:ascii="Palatino Linotype" w:eastAsia="PMingLiU" w:hAnsi="Palatino Linotype" w:cs="Calibri"/>
                <w:sz w:val="20"/>
                <w:szCs w:val="20"/>
                <w:u w:val="none"/>
              </w:rPr>
              <w:t>,</w:t>
            </w:r>
            <w:r w:rsidR="00C01BF3" w:rsidRPr="00302058">
              <w:rPr>
                <w:rFonts w:ascii="Palatino Linotype" w:eastAsia="PMingLiU" w:hAnsi="Palatino Linotype" w:cs="Calibri"/>
                <w:sz w:val="20"/>
                <w:szCs w:val="20"/>
                <w:u w:val="none"/>
              </w:rPr>
              <w:t xml:space="preserve"> </w:t>
            </w:r>
            <w:r w:rsidR="00A475C0" w:rsidRPr="00302058">
              <w:rPr>
                <w:rFonts w:ascii="Palatino Linotype" w:hAnsi="Palatino Linotype" w:cs="Calibri"/>
                <w:sz w:val="20"/>
                <w:szCs w:val="20"/>
                <w:u w:val="none"/>
                <w:lang w:eastAsia="ko-KR"/>
              </w:rPr>
              <w:t xml:space="preserve">from </w:t>
            </w:r>
            <w:r w:rsidR="00BD5331" w:rsidRPr="00302058">
              <w:rPr>
                <w:rFonts w:ascii="Palatino Linotype" w:hAnsi="Palatino Linotype" w:cs="Calibri"/>
                <w:sz w:val="20"/>
                <w:szCs w:val="20"/>
                <w:u w:val="none"/>
                <w:lang w:eastAsia="ko-KR"/>
              </w:rPr>
              <w:t>or in connection with</w:t>
            </w:r>
            <w:r w:rsidR="004A38B0" w:rsidRPr="00302058">
              <w:rPr>
                <w:rFonts w:ascii="Palatino Linotype" w:hAnsi="Palatino Linotype" w:cs="Calibri"/>
                <w:sz w:val="20"/>
                <w:szCs w:val="20"/>
                <w:u w:val="none"/>
                <w:lang w:eastAsia="ko-KR"/>
              </w:rPr>
              <w:t>,</w:t>
            </w:r>
            <w:r w:rsidR="00714074" w:rsidRPr="00302058">
              <w:rPr>
                <w:rFonts w:ascii="Palatino Linotype" w:hAnsi="Palatino Linotype" w:cs="Calibri"/>
                <w:sz w:val="20"/>
                <w:szCs w:val="20"/>
                <w:u w:val="none"/>
                <w:lang w:eastAsia="ko-KR"/>
              </w:rPr>
              <w:t xml:space="preserve"> any</w:t>
            </w:r>
            <w:r w:rsidR="00BD5331" w:rsidRPr="00302058">
              <w:rPr>
                <w:rFonts w:ascii="Palatino Linotype" w:hAnsi="Palatino Linotype"/>
                <w:sz w:val="20"/>
                <w:u w:val="none"/>
              </w:rPr>
              <w:t xml:space="preserve"> </w:t>
            </w:r>
            <w:r w:rsidR="00A475C0" w:rsidRPr="00302058">
              <w:rPr>
                <w:rFonts w:ascii="Palatino Linotype" w:eastAsia="PMingLiU" w:hAnsi="Palatino Linotype"/>
                <w:sz w:val="20"/>
                <w:u w:val="none"/>
              </w:rPr>
              <w:t>incorrect and/or misleading representations and warranties</w:t>
            </w:r>
            <w:r w:rsidR="007C693E" w:rsidRPr="00302058">
              <w:rPr>
                <w:rFonts w:ascii="Palatino Linotype" w:eastAsia="PMingLiU" w:hAnsi="Palatino Linotype"/>
                <w:sz w:val="20"/>
                <w:u w:val="none"/>
              </w:rPr>
              <w:t xml:space="preserve"> given by</w:t>
            </w:r>
            <w:r w:rsidR="006804EC" w:rsidRPr="00302058">
              <w:rPr>
                <w:rFonts w:ascii="Palatino Linotype" w:eastAsia="PMingLiU" w:hAnsi="Palatino Linotype" w:cs="Calibri"/>
                <w:sz w:val="20"/>
                <w:szCs w:val="20"/>
                <w:u w:val="none"/>
              </w:rPr>
              <w:t>, and breach of obligations</w:t>
            </w:r>
            <w:r w:rsidR="007C693E" w:rsidRPr="00302058">
              <w:rPr>
                <w:rFonts w:ascii="Palatino Linotype" w:eastAsia="PMingLiU" w:hAnsi="Palatino Linotype" w:cs="Calibri"/>
                <w:sz w:val="20"/>
                <w:szCs w:val="20"/>
                <w:u w:val="none"/>
              </w:rPr>
              <w:t xml:space="preserve"> of</w:t>
            </w:r>
            <w:r w:rsidR="006804EC" w:rsidRPr="00302058">
              <w:rPr>
                <w:rFonts w:ascii="Palatino Linotype" w:eastAsia="PMingLiU" w:hAnsi="Palatino Linotype" w:cs="Calibri"/>
                <w:sz w:val="20"/>
                <w:szCs w:val="20"/>
                <w:u w:val="none"/>
              </w:rPr>
              <w:t>,</w:t>
            </w:r>
            <w:r w:rsidR="00A475C0" w:rsidRPr="00302058">
              <w:rPr>
                <w:rFonts w:ascii="Palatino Linotype" w:eastAsia="PMingLiU" w:hAnsi="Palatino Linotype"/>
                <w:sz w:val="20"/>
                <w:u w:val="none"/>
              </w:rPr>
              <w:t xml:space="preserve"> the </w:t>
            </w:r>
            <w:r w:rsidR="00D70FBF" w:rsidRPr="00302058">
              <w:rPr>
                <w:rFonts w:ascii="Palatino Linotype" w:eastAsia="PMingLiU" w:hAnsi="Palatino Linotype"/>
                <w:sz w:val="20"/>
                <w:u w:val="none"/>
              </w:rPr>
              <w:t>Company</w:t>
            </w:r>
            <w:r w:rsidR="008B6C46" w:rsidRPr="00302058">
              <w:rPr>
                <w:rFonts w:ascii="Palatino Linotype" w:eastAsia="PMingLiU" w:hAnsi="Palatino Linotype"/>
                <w:sz w:val="20"/>
                <w:u w:val="none"/>
              </w:rPr>
              <w:t xml:space="preserve"> </w:t>
            </w:r>
            <w:r w:rsidR="00A475C0" w:rsidRPr="00302058">
              <w:rPr>
                <w:rFonts w:ascii="Palatino Linotype" w:eastAsia="PMingLiU" w:hAnsi="Palatino Linotype"/>
                <w:sz w:val="20"/>
                <w:u w:val="none"/>
              </w:rPr>
              <w:t xml:space="preserve">under </w:t>
            </w:r>
            <w:r w:rsidR="008B6C46" w:rsidRPr="00302058">
              <w:rPr>
                <w:rFonts w:ascii="Palatino Linotype" w:eastAsia="PMingLiU" w:hAnsi="Palatino Linotype"/>
                <w:sz w:val="20"/>
                <w:u w:val="none"/>
              </w:rPr>
              <w:t>this Agreement</w:t>
            </w:r>
            <w:r w:rsidR="005E1C4B" w:rsidRPr="00302058">
              <w:rPr>
                <w:rFonts w:ascii="Palatino Linotype" w:eastAsia="PMingLiU" w:hAnsi="Palatino Linotype" w:cs="Calibri"/>
                <w:sz w:val="20"/>
                <w:szCs w:val="20"/>
                <w:u w:val="none"/>
              </w:rPr>
              <w:t>.</w:t>
            </w:r>
            <w:r w:rsidR="00A475C0" w:rsidRPr="00302058">
              <w:rPr>
                <w:rFonts w:ascii="Palatino Linotype" w:eastAsia="PMingLiU" w:hAnsi="Palatino Linotype" w:cs="Calibri"/>
                <w:sz w:val="20"/>
                <w:szCs w:val="20"/>
                <w:u w:val="none"/>
              </w:rPr>
              <w:t xml:space="preserve"> </w:t>
            </w:r>
            <w:r w:rsidR="005E1C4B" w:rsidRPr="00302058">
              <w:rPr>
                <w:rFonts w:ascii="Palatino Linotype" w:eastAsia="PMingLiU" w:hAnsi="Palatino Linotype" w:cs="Calibri"/>
                <w:sz w:val="20"/>
                <w:szCs w:val="20"/>
                <w:u w:val="none"/>
              </w:rPr>
              <w:t>T</w:t>
            </w:r>
            <w:r w:rsidR="00A475C0" w:rsidRPr="00302058">
              <w:rPr>
                <w:rFonts w:ascii="Palatino Linotype" w:eastAsia="PMingLiU" w:hAnsi="Palatino Linotype" w:cs="Calibri"/>
                <w:sz w:val="20"/>
                <w:szCs w:val="20"/>
                <w:u w:val="none"/>
              </w:rPr>
              <w:t>he</w:t>
            </w:r>
            <w:r w:rsidR="00A475C0" w:rsidRPr="00302058">
              <w:rPr>
                <w:rFonts w:ascii="Palatino Linotype" w:eastAsia="PMingLiU" w:hAnsi="Palatino Linotype"/>
                <w:sz w:val="20"/>
                <w:u w:val="none"/>
              </w:rPr>
              <w:t xml:space="preserve"> </w:t>
            </w:r>
            <w:r w:rsidR="00D70FBF" w:rsidRPr="00302058">
              <w:rPr>
                <w:rFonts w:ascii="Palatino Linotype" w:eastAsia="PMingLiU" w:hAnsi="Palatino Linotype"/>
                <w:sz w:val="20"/>
                <w:u w:val="none"/>
              </w:rPr>
              <w:t>Company</w:t>
            </w:r>
            <w:r w:rsidR="00A475C0" w:rsidRPr="00302058">
              <w:rPr>
                <w:rFonts w:ascii="Palatino Linotype" w:eastAsia="PMingLiU" w:hAnsi="Palatino Linotype"/>
                <w:sz w:val="20"/>
                <w:u w:val="none"/>
              </w:rPr>
              <w:t xml:space="preserve"> shall fully indemnify </w:t>
            </w:r>
            <w:r w:rsidR="00EC5F69" w:rsidRPr="00302058">
              <w:rPr>
                <w:rFonts w:ascii="Palatino Linotype" w:eastAsia="PMingLiU" w:hAnsi="Palatino Linotype" w:cs="Calibri"/>
                <w:sz w:val="20"/>
                <w:szCs w:val="20"/>
                <w:u w:val="none"/>
              </w:rPr>
              <w:t xml:space="preserve">and hold harmless </w:t>
            </w:r>
            <w:r w:rsidR="00AE6CBB" w:rsidRPr="00302058">
              <w:rPr>
                <w:rFonts w:ascii="Palatino Linotype" w:eastAsia="PMingLiU" w:hAnsi="Palatino Linotype" w:cs="Calibri"/>
                <w:sz w:val="20"/>
                <w:szCs w:val="20"/>
                <w:u w:val="none"/>
              </w:rPr>
              <w:t>the Indemnified Parties</w:t>
            </w:r>
            <w:r w:rsidR="00B546CC" w:rsidRPr="00302058">
              <w:rPr>
                <w:rFonts w:ascii="Palatino Linotype" w:eastAsia="PMingLiU" w:hAnsi="Palatino Linotype" w:cs="Calibri"/>
                <w:sz w:val="20"/>
                <w:szCs w:val="20"/>
                <w:u w:val="none"/>
              </w:rPr>
              <w:t xml:space="preserve"> </w:t>
            </w:r>
            <w:r w:rsidR="00A475C0" w:rsidRPr="00302058">
              <w:rPr>
                <w:rFonts w:ascii="Palatino Linotype" w:hAnsi="Palatino Linotype"/>
                <w:sz w:val="20"/>
                <w:u w:val="none"/>
              </w:rPr>
              <w:t xml:space="preserve">from </w:t>
            </w:r>
            <w:r w:rsidR="00A475C0" w:rsidRPr="00302058">
              <w:rPr>
                <w:rFonts w:ascii="Palatino Linotype" w:eastAsia="PMingLiU" w:hAnsi="Palatino Linotype"/>
                <w:sz w:val="20"/>
                <w:u w:val="none"/>
              </w:rPr>
              <w:t xml:space="preserve">all reasonable costs which </w:t>
            </w:r>
            <w:r w:rsidR="00A475C0" w:rsidRPr="00302058">
              <w:rPr>
                <w:rFonts w:ascii="Palatino Linotype" w:hAnsi="Palatino Linotype"/>
                <w:sz w:val="20"/>
                <w:u w:val="none"/>
              </w:rPr>
              <w:t xml:space="preserve">are </w:t>
            </w:r>
            <w:r w:rsidR="00A475C0" w:rsidRPr="00302058">
              <w:rPr>
                <w:rFonts w:ascii="Palatino Linotype" w:eastAsia="PMingLiU" w:hAnsi="Palatino Linotype"/>
                <w:sz w:val="20"/>
                <w:u w:val="none"/>
              </w:rPr>
              <w:t xml:space="preserve">incurred by such </w:t>
            </w:r>
            <w:r w:rsidR="00AE3DE1" w:rsidRPr="00302058">
              <w:rPr>
                <w:rFonts w:ascii="Palatino Linotype" w:eastAsia="PMingLiU" w:hAnsi="Palatino Linotype" w:cs="Calibri"/>
                <w:sz w:val="20"/>
                <w:szCs w:val="20"/>
                <w:u w:val="none"/>
              </w:rPr>
              <w:t>relevant party</w:t>
            </w:r>
            <w:r w:rsidR="00AE3DE1" w:rsidRPr="00302058">
              <w:rPr>
                <w:rFonts w:ascii="Palatino Linotype" w:eastAsia="PMingLiU" w:hAnsi="Palatino Linotype"/>
                <w:sz w:val="20"/>
                <w:u w:val="none"/>
              </w:rPr>
              <w:t xml:space="preserve"> </w:t>
            </w:r>
            <w:r w:rsidR="00A475C0" w:rsidRPr="00302058">
              <w:rPr>
                <w:rFonts w:ascii="Palatino Linotype" w:eastAsia="PMingLiU" w:hAnsi="Palatino Linotype"/>
                <w:sz w:val="20"/>
                <w:u w:val="none"/>
              </w:rPr>
              <w:t>in relation to the investigation or defence from all suits, losses, claims, damages, obligations or other actions as contemplated above.</w:t>
            </w:r>
          </w:p>
          <w:p w14:paraId="33B10297" w14:textId="77777777" w:rsidR="00A475C0" w:rsidRPr="00302058" w:rsidRDefault="00A475C0" w:rsidP="00AF0B39">
            <w:pPr>
              <w:pStyle w:val="Btext"/>
              <w:spacing w:after="0"/>
              <w:ind w:firstLine="0"/>
              <w:contextualSpacing/>
              <w:rPr>
                <w:rFonts w:ascii="Palatino Linotype" w:hAnsi="Palatino Linotype"/>
                <w:sz w:val="20"/>
                <w:szCs w:val="20"/>
              </w:rPr>
            </w:pPr>
          </w:p>
        </w:tc>
        <w:tc>
          <w:tcPr>
            <w:tcW w:w="3775" w:type="dxa"/>
            <w:gridSpan w:val="3"/>
            <w:shd w:val="clear" w:color="auto" w:fill="auto"/>
          </w:tcPr>
          <w:p w14:paraId="28BD2530" w14:textId="77777777" w:rsidR="00866157" w:rsidRPr="00D82709" w:rsidRDefault="00A475C0"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rPr>
              <w:t xml:space="preserve"> Pengikatan</w:t>
            </w:r>
          </w:p>
          <w:p w14:paraId="7B485D1A" w14:textId="77777777" w:rsidR="002C3A1B" w:rsidRPr="00D82709"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2228B744" w14:textId="77777777" w:rsidR="00A475C0" w:rsidRPr="00D82709" w:rsidRDefault="00990C9A"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rPr>
              <w:t>Perusahaan</w:t>
            </w:r>
            <w:r w:rsidR="008B6C46" w:rsidRPr="00D82709">
              <w:rPr>
                <w:rFonts w:ascii="Palatino Linotype" w:hAnsi="Palatino Linotype"/>
                <w:b w:val="0"/>
                <w:color w:val="E7E6E6" w:themeColor="background2"/>
                <w:sz w:val="20"/>
              </w:rPr>
              <w:t xml:space="preserve"> dengan ini </w:t>
            </w:r>
            <w:r w:rsidRPr="00D82709">
              <w:rPr>
                <w:rFonts w:ascii="Palatino Linotype" w:hAnsi="Palatino Linotype"/>
                <w:b w:val="0"/>
                <w:color w:val="E7E6E6" w:themeColor="background2"/>
                <w:sz w:val="20"/>
              </w:rPr>
              <w:t xml:space="preserve">menjamin  </w:t>
            </w:r>
            <w:r w:rsidR="008B6C46" w:rsidRPr="00D82709">
              <w:rPr>
                <w:rFonts w:ascii="Palatino Linotype" w:hAnsi="Palatino Linotype"/>
                <w:b w:val="0"/>
                <w:color w:val="E7E6E6" w:themeColor="background2"/>
                <w:sz w:val="20"/>
              </w:rPr>
              <w:t xml:space="preserve">akan mengganti rugi Peserta dari setiap dan seluruh kerugian, tuntutan, kerusakan, pengenaan biaya dan/atau kewajiban yang timbul dari pernyataan dan jaminan yang tidak benar dan/atau menyesatkan yang diberikan oleh </w:t>
            </w:r>
            <w:r w:rsidR="00D70FBF" w:rsidRPr="00D82709">
              <w:rPr>
                <w:rFonts w:ascii="Palatino Linotype" w:hAnsi="Palatino Linotype"/>
                <w:b w:val="0"/>
                <w:color w:val="E7E6E6" w:themeColor="background2"/>
                <w:sz w:val="20"/>
              </w:rPr>
              <w:t>Perusahaan</w:t>
            </w:r>
            <w:r w:rsidR="008B6C46" w:rsidRPr="00D82709">
              <w:rPr>
                <w:rFonts w:ascii="Palatino Linotype" w:hAnsi="Palatino Linotype"/>
                <w:b w:val="0"/>
                <w:color w:val="E7E6E6" w:themeColor="background2"/>
                <w:sz w:val="20"/>
              </w:rPr>
              <w:t xml:space="preserve"> dalam Perjanjian ini dan Perusahaan akan mengganti rugi secara penuh setiap Peserta (dan anak perusahaan, afiliasi, direksi, dan karyawan) dari seluruh biaya wajar yang diderita Pihak sehubungan dengan investigasi atau pembelaan dari seluruh gugatan, kerugian, tuntutan, kerusakan, kewajiban atau tindakan lain yang dimaksud di atas</w:t>
            </w:r>
            <w:r w:rsidR="00A475C0" w:rsidRPr="00D82709">
              <w:rPr>
                <w:rFonts w:ascii="Palatino Linotype" w:hAnsi="Palatino Linotype"/>
                <w:b w:val="0"/>
                <w:color w:val="E7E6E6" w:themeColor="background2"/>
                <w:sz w:val="20"/>
              </w:rPr>
              <w:t>.</w:t>
            </w:r>
          </w:p>
          <w:p w14:paraId="0F0B7942" w14:textId="77777777" w:rsidR="002C3A1B" w:rsidRPr="00D82709"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04BA7E58" w14:textId="7B965111" w:rsidR="002C3A1B" w:rsidRPr="00D82709" w:rsidRDefault="002C3A1B" w:rsidP="006A39AB">
            <w:pPr>
              <w:pStyle w:val="level2"/>
              <w:numPr>
                <w:ilvl w:val="0"/>
                <w:numId w:val="0"/>
              </w:numPr>
              <w:spacing w:before="0" w:line="240" w:lineRule="auto"/>
              <w:jc w:val="both"/>
              <w:rPr>
                <w:rFonts w:ascii="Palatino Linotype" w:hAnsi="Palatino Linotype"/>
                <w:color w:val="E7E6E6" w:themeColor="background2"/>
              </w:rPr>
            </w:pPr>
          </w:p>
        </w:tc>
      </w:tr>
      <w:tr w:rsidR="002C2D7C" w:rsidRPr="00302058" w14:paraId="7D677164" w14:textId="77777777" w:rsidTr="00CB655F">
        <w:tc>
          <w:tcPr>
            <w:tcW w:w="4525" w:type="dxa"/>
            <w:shd w:val="clear" w:color="auto" w:fill="auto"/>
          </w:tcPr>
          <w:p w14:paraId="2FFE2ADE" w14:textId="6A3DEA6F" w:rsidR="00866157" w:rsidRPr="00D82709" w:rsidRDefault="00216F69" w:rsidP="00D82709">
            <w:pPr>
              <w:pStyle w:val="MTH1"/>
              <w:numPr>
                <w:ilvl w:val="0"/>
                <w:numId w:val="51"/>
              </w:numPr>
              <w:spacing w:after="0"/>
              <w:ind w:left="456" w:hanging="567"/>
              <w:contextualSpacing/>
              <w:jc w:val="both"/>
              <w:rPr>
                <w:rFonts w:ascii="Palatino Linotype" w:hAnsi="Palatino Linotype"/>
                <w:b/>
                <w:sz w:val="20"/>
              </w:rPr>
            </w:pPr>
            <w:r w:rsidRPr="00D82709">
              <w:rPr>
                <w:rFonts w:ascii="Palatino Linotype" w:hAnsi="Palatino Linotype"/>
                <w:b/>
                <w:sz w:val="20"/>
              </w:rPr>
              <w:t>Termination of Agreement</w:t>
            </w:r>
            <w:r w:rsidR="00B414DA" w:rsidRPr="00302058">
              <w:rPr>
                <w:rFonts w:ascii="Palatino Linotype" w:hAnsi="Palatino Linotype"/>
                <w:b/>
                <w:bCs/>
                <w:sz w:val="20"/>
                <w:szCs w:val="20"/>
              </w:rPr>
              <w:t>.</w:t>
            </w:r>
          </w:p>
          <w:p w14:paraId="44BF4F68" w14:textId="77777777" w:rsidR="002C3A1B" w:rsidRPr="00302058" w:rsidRDefault="002C3A1B" w:rsidP="006A39AB">
            <w:pPr>
              <w:pStyle w:val="Btext"/>
              <w:spacing w:after="0"/>
              <w:contextualSpacing/>
              <w:rPr>
                <w:rFonts w:ascii="Palatino Linotype" w:hAnsi="Palatino Linotype"/>
                <w:sz w:val="20"/>
                <w:szCs w:val="20"/>
              </w:rPr>
            </w:pPr>
          </w:p>
          <w:p w14:paraId="4D72849A" w14:textId="307E4E6F" w:rsidR="00ED36D2" w:rsidRPr="00B46841" w:rsidRDefault="00216F69" w:rsidP="00D82709">
            <w:pPr>
              <w:pStyle w:val="MTH1"/>
              <w:numPr>
                <w:ilvl w:val="1"/>
                <w:numId w:val="51"/>
              </w:numPr>
              <w:spacing w:after="0"/>
              <w:ind w:left="462" w:hanging="567"/>
              <w:contextualSpacing/>
              <w:jc w:val="both"/>
              <w:rPr>
                <w:rFonts w:ascii="Palatino Linotype" w:eastAsia="PMingLiU" w:hAnsi="Palatino Linotype"/>
                <w:sz w:val="20"/>
              </w:rPr>
            </w:pPr>
            <w:r w:rsidRPr="00302058">
              <w:rPr>
                <w:rFonts w:ascii="Palatino Linotype" w:eastAsia="PMingLiU" w:hAnsi="Palatino Linotype"/>
                <w:sz w:val="20"/>
                <w:u w:val="none"/>
              </w:rPr>
              <w:t>Th</w:t>
            </w:r>
            <w:r w:rsidRPr="00302058">
              <w:rPr>
                <w:rFonts w:ascii="Palatino Linotype" w:eastAsia="Malgun Gothic" w:hAnsi="Palatino Linotype"/>
                <w:sz w:val="20"/>
                <w:u w:val="none"/>
              </w:rPr>
              <w:t>is</w:t>
            </w:r>
            <w:r w:rsidRPr="00302058">
              <w:rPr>
                <w:rFonts w:ascii="Palatino Linotype" w:eastAsia="PMingLiU" w:hAnsi="Palatino Linotype"/>
                <w:sz w:val="20"/>
                <w:u w:val="none"/>
              </w:rPr>
              <w:t xml:space="preserve"> Agreement </w:t>
            </w:r>
            <w:r w:rsidR="00D30683" w:rsidRPr="00302058">
              <w:rPr>
                <w:rFonts w:ascii="Palatino Linotype" w:eastAsia="PMingLiU" w:hAnsi="Palatino Linotype" w:cs="Calibri"/>
                <w:sz w:val="20"/>
                <w:szCs w:val="20"/>
                <w:u w:val="none"/>
              </w:rPr>
              <w:t xml:space="preserve">shall be effective from the date first mentioned above and </w:t>
            </w:r>
            <w:r w:rsidRPr="00302058">
              <w:rPr>
                <w:rFonts w:ascii="Palatino Linotype" w:eastAsia="Malgun Gothic" w:hAnsi="Palatino Linotype"/>
                <w:sz w:val="20"/>
                <w:u w:val="none"/>
              </w:rPr>
              <w:t>may</w:t>
            </w:r>
            <w:r w:rsidRPr="00302058">
              <w:rPr>
                <w:rFonts w:ascii="Palatino Linotype" w:eastAsia="PMingLiU" w:hAnsi="Palatino Linotype"/>
                <w:sz w:val="20"/>
                <w:u w:val="none"/>
              </w:rPr>
              <w:t xml:space="preserve"> be terminated:</w:t>
            </w:r>
          </w:p>
          <w:p w14:paraId="1C4B7CDE" w14:textId="77777777" w:rsidR="00302058" w:rsidRPr="00B46841" w:rsidRDefault="00302058" w:rsidP="00D82709">
            <w:pPr>
              <w:pStyle w:val="MTH1"/>
              <w:numPr>
                <w:ilvl w:val="0"/>
                <w:numId w:val="0"/>
              </w:numPr>
              <w:spacing w:after="0"/>
              <w:ind w:left="888"/>
              <w:contextualSpacing/>
              <w:jc w:val="both"/>
              <w:rPr>
                <w:rFonts w:ascii="Palatino Linotype" w:eastAsia="PMingLiU" w:hAnsi="Palatino Linotype"/>
                <w:sz w:val="20"/>
              </w:rPr>
            </w:pPr>
          </w:p>
          <w:p w14:paraId="560D67FE" w14:textId="59430ED1" w:rsidR="00302058" w:rsidRPr="00B46841" w:rsidRDefault="00216F69" w:rsidP="00D82709">
            <w:pPr>
              <w:pStyle w:val="MTH1"/>
              <w:numPr>
                <w:ilvl w:val="2"/>
                <w:numId w:val="78"/>
              </w:numPr>
              <w:spacing w:after="0"/>
              <w:ind w:left="888" w:hanging="426"/>
              <w:contextualSpacing/>
              <w:jc w:val="both"/>
              <w:rPr>
                <w:rFonts w:ascii="Palatino Linotype" w:eastAsia="PMingLiU" w:hAnsi="Palatino Linotype"/>
                <w:sz w:val="20"/>
              </w:rPr>
            </w:pPr>
            <w:r w:rsidRPr="00302058">
              <w:rPr>
                <w:rFonts w:ascii="Palatino Linotype" w:eastAsia="PMingLiU" w:hAnsi="Palatino Linotype"/>
                <w:sz w:val="20"/>
                <w:u w:val="none"/>
              </w:rPr>
              <w:t xml:space="preserve">by written consent between all of the Parties; </w:t>
            </w:r>
          </w:p>
          <w:p w14:paraId="4C81DE51" w14:textId="77777777" w:rsidR="00302058" w:rsidRPr="00B46841" w:rsidRDefault="00302058" w:rsidP="00D82709">
            <w:pPr>
              <w:pStyle w:val="MTH1"/>
              <w:numPr>
                <w:ilvl w:val="0"/>
                <w:numId w:val="0"/>
              </w:numPr>
              <w:spacing w:after="0"/>
              <w:ind w:left="888"/>
              <w:contextualSpacing/>
              <w:jc w:val="both"/>
              <w:rPr>
                <w:rFonts w:ascii="Palatino Linotype" w:eastAsia="PMingLiU" w:hAnsi="Palatino Linotype"/>
                <w:sz w:val="20"/>
              </w:rPr>
            </w:pPr>
          </w:p>
          <w:p w14:paraId="1C11791A" w14:textId="5206BCCC" w:rsidR="00216F69" w:rsidRPr="00B46841" w:rsidRDefault="00216F69" w:rsidP="00D82709">
            <w:pPr>
              <w:pStyle w:val="MTH1"/>
              <w:numPr>
                <w:ilvl w:val="2"/>
                <w:numId w:val="78"/>
              </w:numPr>
              <w:spacing w:after="0"/>
              <w:ind w:left="888" w:hanging="426"/>
              <w:contextualSpacing/>
              <w:jc w:val="both"/>
              <w:rPr>
                <w:rFonts w:ascii="Palatino Linotype" w:eastAsia="PMingLiU" w:hAnsi="Palatino Linotype"/>
              </w:rPr>
            </w:pPr>
            <w:r w:rsidRPr="00D82709">
              <w:rPr>
                <w:rFonts w:ascii="Palatino Linotype" w:eastAsia="PMingLiU" w:hAnsi="Palatino Linotype"/>
                <w:sz w:val="20"/>
                <w:u w:val="none"/>
              </w:rPr>
              <w:t xml:space="preserve">by </w:t>
            </w:r>
            <w:r w:rsidR="00367459" w:rsidRPr="00302058">
              <w:rPr>
                <w:rFonts w:ascii="Palatino Linotype" w:eastAsia="PMingLiU" w:hAnsi="Palatino Linotype" w:cs="Calibri"/>
                <w:sz w:val="20"/>
                <w:szCs w:val="20"/>
                <w:u w:val="none"/>
              </w:rPr>
              <w:t xml:space="preserve">written notification from a </w:t>
            </w:r>
            <w:r w:rsidR="002A00E2" w:rsidRPr="00302058">
              <w:rPr>
                <w:rFonts w:ascii="Palatino Linotype" w:eastAsia="PMingLiU" w:hAnsi="Palatino Linotype" w:cs="Calibri"/>
                <w:sz w:val="20"/>
                <w:szCs w:val="20"/>
                <w:u w:val="none"/>
              </w:rPr>
              <w:t xml:space="preserve">non-defaulting </w:t>
            </w:r>
            <w:r w:rsidR="00367459" w:rsidRPr="00302058">
              <w:rPr>
                <w:rFonts w:ascii="Palatino Linotype" w:eastAsia="PMingLiU" w:hAnsi="Palatino Linotype" w:cs="Calibri"/>
                <w:sz w:val="20"/>
                <w:szCs w:val="20"/>
                <w:u w:val="none"/>
              </w:rPr>
              <w:t xml:space="preserve">Party to the </w:t>
            </w:r>
            <w:r w:rsidR="00404B86" w:rsidRPr="00302058">
              <w:rPr>
                <w:rFonts w:ascii="Palatino Linotype" w:eastAsia="PMingLiU" w:hAnsi="Palatino Linotype" w:cs="Calibri"/>
                <w:sz w:val="20"/>
                <w:szCs w:val="20"/>
                <w:u w:val="none"/>
              </w:rPr>
              <w:t xml:space="preserve">defaulting </w:t>
            </w:r>
            <w:r w:rsidR="00367459" w:rsidRPr="00302058">
              <w:rPr>
                <w:rFonts w:ascii="Palatino Linotype" w:eastAsia="PMingLiU" w:hAnsi="Palatino Linotype" w:cs="Calibri"/>
                <w:sz w:val="20"/>
                <w:szCs w:val="20"/>
                <w:u w:val="none"/>
              </w:rPr>
              <w:t>Party</w:t>
            </w:r>
            <w:r w:rsidRPr="00D82709">
              <w:rPr>
                <w:rFonts w:ascii="Palatino Linotype" w:eastAsia="PMingLiU" w:hAnsi="Palatino Linotype"/>
                <w:sz w:val="20"/>
                <w:u w:val="none"/>
              </w:rPr>
              <w:t xml:space="preserve">, in the event that </w:t>
            </w:r>
            <w:r w:rsidR="00ED5722" w:rsidRPr="00302058">
              <w:rPr>
                <w:rFonts w:ascii="Palatino Linotype" w:eastAsia="PMingLiU" w:hAnsi="Palatino Linotype" w:cs="Calibri"/>
                <w:sz w:val="20"/>
                <w:szCs w:val="20"/>
                <w:u w:val="none"/>
              </w:rPr>
              <w:t>the defaulting</w:t>
            </w:r>
            <w:r w:rsidR="002A00E2" w:rsidRPr="00D82709">
              <w:rPr>
                <w:rFonts w:ascii="Palatino Linotype" w:eastAsia="PMingLiU" w:hAnsi="Palatino Linotype"/>
                <w:sz w:val="20"/>
                <w:u w:val="none"/>
              </w:rPr>
              <w:t xml:space="preserve"> </w:t>
            </w:r>
            <w:r w:rsidRPr="00D82709">
              <w:rPr>
                <w:rFonts w:ascii="Palatino Linotype" w:eastAsia="PMingLiU" w:hAnsi="Palatino Linotype"/>
                <w:sz w:val="20"/>
                <w:u w:val="none"/>
              </w:rPr>
              <w:t>Party fails to fulfil its obligations as provided in this Agreement, which termination will be effective on the date of notice of such termination</w:t>
            </w:r>
            <w:r w:rsidR="00C25867" w:rsidRPr="00302058">
              <w:rPr>
                <w:rFonts w:ascii="Palatino Linotype" w:eastAsia="PMingLiU" w:hAnsi="Palatino Linotype" w:cs="Calibri"/>
                <w:sz w:val="20"/>
                <w:szCs w:val="20"/>
                <w:u w:val="none"/>
              </w:rPr>
              <w:t>;</w:t>
            </w:r>
            <w:r w:rsidR="00AC7B1F" w:rsidRPr="00302058">
              <w:rPr>
                <w:rFonts w:ascii="Palatino Linotype" w:eastAsia="PMingLiU" w:hAnsi="Palatino Linotype" w:cs="Calibri"/>
                <w:sz w:val="20"/>
                <w:szCs w:val="20"/>
                <w:u w:val="none"/>
              </w:rPr>
              <w:t xml:space="preserve"> </w:t>
            </w:r>
            <w:r w:rsidR="00ED074D">
              <w:rPr>
                <w:rFonts w:ascii="Palatino Linotype" w:eastAsia="PMingLiU" w:hAnsi="Palatino Linotype" w:cs="Calibri"/>
                <w:sz w:val="20"/>
                <w:szCs w:val="20"/>
                <w:u w:val="none"/>
              </w:rPr>
              <w:t>or</w:t>
            </w:r>
          </w:p>
          <w:p w14:paraId="408197C0" w14:textId="77777777" w:rsidR="00302058" w:rsidRPr="00B46841" w:rsidRDefault="00302058" w:rsidP="00D82709">
            <w:pPr>
              <w:pStyle w:val="MTH1"/>
              <w:numPr>
                <w:ilvl w:val="0"/>
                <w:numId w:val="0"/>
              </w:numPr>
              <w:spacing w:after="0"/>
              <w:ind w:left="888"/>
              <w:contextualSpacing/>
              <w:jc w:val="both"/>
              <w:rPr>
                <w:rFonts w:ascii="Palatino Linotype" w:eastAsia="PMingLiU" w:hAnsi="Palatino Linotype"/>
              </w:rPr>
            </w:pPr>
          </w:p>
          <w:p w14:paraId="5CC572F6" w14:textId="70CF4A77" w:rsidR="00B42D01" w:rsidRPr="00AA424D" w:rsidRDefault="00C25867" w:rsidP="00ED074D">
            <w:pPr>
              <w:pStyle w:val="MTH1"/>
              <w:numPr>
                <w:ilvl w:val="2"/>
                <w:numId w:val="78"/>
              </w:numPr>
              <w:spacing w:after="0"/>
              <w:ind w:left="888" w:hanging="426"/>
              <w:contextualSpacing/>
              <w:jc w:val="both"/>
              <w:rPr>
                <w:rFonts w:ascii="Palatino Linotype" w:eastAsia="PMingLiU" w:hAnsi="Palatino Linotype" w:cs="Calibri"/>
                <w:sz w:val="20"/>
                <w:szCs w:val="20"/>
                <w:u w:val="none"/>
              </w:rPr>
            </w:pPr>
            <w:commentRangeStart w:id="98"/>
            <w:r w:rsidRPr="00302058">
              <w:rPr>
                <w:rFonts w:ascii="Palatino Linotype" w:eastAsia="PMingLiU" w:hAnsi="Palatino Linotype" w:cs="Calibri"/>
                <w:sz w:val="20"/>
                <w:szCs w:val="20"/>
                <w:u w:val="none"/>
              </w:rPr>
              <w:t xml:space="preserve">by the Subscriber at any time by giving a written termination notice to the </w:t>
            </w:r>
            <w:r w:rsidRPr="00302058">
              <w:rPr>
                <w:rFonts w:ascii="Palatino Linotype" w:eastAsia="PMingLiU" w:hAnsi="Palatino Linotype" w:cs="Calibri"/>
                <w:sz w:val="20"/>
                <w:szCs w:val="20"/>
                <w:u w:val="none"/>
              </w:rPr>
              <w:lastRenderedPageBreak/>
              <w:t xml:space="preserve">Company, in the event </w:t>
            </w:r>
            <w:r w:rsidR="003A30DD">
              <w:rPr>
                <w:rFonts w:ascii="Palatino Linotype" w:eastAsia="PMingLiU" w:hAnsi="Palatino Linotype" w:cs="Calibri"/>
                <w:sz w:val="20"/>
                <w:szCs w:val="20"/>
                <w:u w:val="none"/>
              </w:rPr>
              <w:t xml:space="preserve">(i) </w:t>
            </w:r>
            <w:r w:rsidRPr="00302058">
              <w:rPr>
                <w:rFonts w:ascii="Palatino Linotype" w:eastAsia="PMingLiU" w:hAnsi="Palatino Linotype" w:cs="Calibri"/>
                <w:sz w:val="20"/>
                <w:szCs w:val="20"/>
                <w:u w:val="none"/>
              </w:rPr>
              <w:t>the Investor decide</w:t>
            </w:r>
            <w:r w:rsidR="004C0F0E">
              <w:rPr>
                <w:rFonts w:ascii="Palatino Linotype" w:eastAsia="PMingLiU" w:hAnsi="Palatino Linotype" w:cs="Calibri"/>
                <w:sz w:val="20"/>
                <w:szCs w:val="20"/>
                <w:u w:val="none"/>
              </w:rPr>
              <w:t>s</w:t>
            </w:r>
            <w:r w:rsidRPr="00302058">
              <w:rPr>
                <w:rFonts w:ascii="Palatino Linotype" w:eastAsia="PMingLiU" w:hAnsi="Palatino Linotype" w:cs="Calibri"/>
                <w:sz w:val="20"/>
                <w:szCs w:val="20"/>
                <w:u w:val="none"/>
              </w:rPr>
              <w:t xml:space="preserve"> </w:t>
            </w:r>
            <w:r w:rsidR="005477E0" w:rsidRPr="00302058">
              <w:rPr>
                <w:rFonts w:ascii="Palatino Linotype" w:eastAsia="PMingLiU" w:hAnsi="Palatino Linotype" w:cs="Calibri"/>
                <w:sz w:val="20"/>
                <w:szCs w:val="20"/>
                <w:u w:val="none"/>
              </w:rPr>
              <w:t xml:space="preserve">not </w:t>
            </w:r>
            <w:r w:rsidR="004C0F0E">
              <w:rPr>
                <w:rFonts w:ascii="Palatino Linotype" w:eastAsia="PMingLiU" w:hAnsi="Palatino Linotype" w:cs="Calibri"/>
                <w:sz w:val="20"/>
                <w:szCs w:val="20"/>
                <w:u w:val="none"/>
              </w:rPr>
              <w:t xml:space="preserve">to </w:t>
            </w:r>
            <w:r w:rsidR="005477E0" w:rsidRPr="00302058">
              <w:rPr>
                <w:rFonts w:ascii="Palatino Linotype" w:eastAsia="PMingLiU" w:hAnsi="Palatino Linotype" w:cs="Calibri"/>
                <w:sz w:val="20"/>
                <w:szCs w:val="20"/>
                <w:u w:val="none"/>
              </w:rPr>
              <w:t xml:space="preserve">proceed with </w:t>
            </w:r>
            <w:r w:rsidRPr="00302058">
              <w:rPr>
                <w:rFonts w:ascii="Palatino Linotype" w:eastAsia="PMingLiU" w:hAnsi="Palatino Linotype" w:cs="Calibri"/>
                <w:sz w:val="20"/>
                <w:szCs w:val="20"/>
                <w:u w:val="none"/>
              </w:rPr>
              <w:t xml:space="preserve">the Investor’s Shares subscription due to any findings from the </w:t>
            </w:r>
            <w:r w:rsidR="00A242BE" w:rsidRPr="00302058">
              <w:rPr>
                <w:rFonts w:ascii="Palatino Linotype" w:eastAsia="PMingLiU" w:hAnsi="Palatino Linotype" w:cs="Calibri"/>
                <w:sz w:val="20"/>
                <w:szCs w:val="20"/>
                <w:u w:val="none"/>
              </w:rPr>
              <w:t>financial</w:t>
            </w:r>
            <w:r w:rsidR="00A247A6" w:rsidRPr="00302058">
              <w:rPr>
                <w:rFonts w:ascii="Palatino Linotype" w:eastAsia="PMingLiU" w:hAnsi="Palatino Linotype" w:cs="Calibri"/>
                <w:sz w:val="20"/>
                <w:szCs w:val="20"/>
                <w:u w:val="none"/>
              </w:rPr>
              <w:t xml:space="preserve">, </w:t>
            </w:r>
            <w:r w:rsidRPr="00302058">
              <w:rPr>
                <w:rFonts w:ascii="Palatino Linotype" w:eastAsia="PMingLiU" w:hAnsi="Palatino Linotype" w:cs="Calibri"/>
                <w:sz w:val="20"/>
                <w:szCs w:val="20"/>
                <w:u w:val="none"/>
              </w:rPr>
              <w:t>legal due diligence or other due diligence</w:t>
            </w:r>
            <w:r w:rsidR="0011316B" w:rsidRPr="00302058">
              <w:rPr>
                <w:rFonts w:ascii="Palatino Linotype" w:eastAsia="PMingLiU" w:hAnsi="Palatino Linotype" w:cs="Calibri"/>
                <w:sz w:val="20"/>
                <w:szCs w:val="20"/>
                <w:u w:val="none"/>
              </w:rPr>
              <w:t>s</w:t>
            </w:r>
            <w:r w:rsidRPr="00302058">
              <w:rPr>
                <w:rFonts w:ascii="Palatino Linotype" w:eastAsia="PMingLiU" w:hAnsi="Palatino Linotype" w:cs="Calibri"/>
                <w:sz w:val="20"/>
                <w:szCs w:val="20"/>
                <w:u w:val="none"/>
              </w:rPr>
              <w:t xml:space="preserve"> conducted by the </w:t>
            </w:r>
            <w:r w:rsidR="00533D9D">
              <w:rPr>
                <w:rFonts w:ascii="Palatino Linotype" w:eastAsia="PMingLiU" w:hAnsi="Palatino Linotype" w:cs="Calibri"/>
                <w:sz w:val="20"/>
                <w:szCs w:val="20"/>
                <w:u w:val="none"/>
              </w:rPr>
              <w:t>Subscriber</w:t>
            </w:r>
            <w:r w:rsidRPr="00302058">
              <w:rPr>
                <w:rFonts w:ascii="Palatino Linotype" w:eastAsia="PMingLiU" w:hAnsi="Palatino Linotype" w:cs="Calibri"/>
                <w:sz w:val="20"/>
                <w:szCs w:val="20"/>
                <w:u w:val="none"/>
              </w:rPr>
              <w:t>’s consultants to the Company</w:t>
            </w:r>
            <w:r w:rsidR="005A0D72">
              <w:rPr>
                <w:rFonts w:ascii="Palatino Linotype" w:eastAsia="PMingLiU" w:hAnsi="Palatino Linotype" w:cs="Calibri"/>
                <w:sz w:val="20"/>
                <w:szCs w:val="20"/>
                <w:u w:val="none"/>
              </w:rPr>
              <w:t xml:space="preserve"> or</w:t>
            </w:r>
            <w:r w:rsidR="005477E0" w:rsidRPr="00302058">
              <w:rPr>
                <w:rFonts w:ascii="Palatino Linotype" w:eastAsia="PMingLiU" w:hAnsi="Palatino Linotype" w:cs="Calibri"/>
                <w:sz w:val="20"/>
                <w:szCs w:val="20"/>
                <w:u w:val="none"/>
              </w:rPr>
              <w:t xml:space="preserve"> any other reason deemed material in Subscriber’s own discrection</w:t>
            </w:r>
            <w:r w:rsidR="003A30DD">
              <w:rPr>
                <w:rFonts w:ascii="Palatino Linotype" w:eastAsia="PMingLiU" w:hAnsi="Palatino Linotype" w:cs="Calibri"/>
                <w:sz w:val="20"/>
                <w:szCs w:val="20"/>
                <w:u w:val="none"/>
              </w:rPr>
              <w:t xml:space="preserve">, or (ii) </w:t>
            </w:r>
            <w:r w:rsidR="009D2DAD">
              <w:rPr>
                <w:rFonts w:ascii="Palatino Linotype" w:eastAsia="PMingLiU" w:hAnsi="Palatino Linotype" w:cs="Calibri"/>
                <w:sz w:val="20"/>
                <w:szCs w:val="20"/>
                <w:u w:val="none"/>
              </w:rPr>
              <w:t xml:space="preserve">Closing has not occurred </w:t>
            </w:r>
            <w:r w:rsidR="003A30DD">
              <w:rPr>
                <w:rFonts w:ascii="Palatino Linotype" w:eastAsia="PMingLiU" w:hAnsi="Palatino Linotype" w:cs="Calibri"/>
                <w:sz w:val="20"/>
                <w:szCs w:val="20"/>
                <w:u w:val="none"/>
              </w:rPr>
              <w:t xml:space="preserve">by </w:t>
            </w:r>
            <w:r w:rsidR="003A30DD" w:rsidRPr="00A52816">
              <w:rPr>
                <w:rFonts w:ascii="Palatino Linotype" w:eastAsia="PMingLiU" w:hAnsi="Palatino Linotype" w:cs="Calibri"/>
                <w:sz w:val="20"/>
                <w:szCs w:val="20"/>
                <w:u w:val="none"/>
              </w:rPr>
              <w:t>the Long</w:t>
            </w:r>
            <w:r w:rsidR="003A30DD">
              <w:rPr>
                <w:rFonts w:ascii="Palatino Linotype" w:eastAsia="PMingLiU" w:hAnsi="Palatino Linotype" w:cs="Calibri"/>
                <w:sz w:val="20"/>
                <w:szCs w:val="20"/>
                <w:u w:val="none"/>
              </w:rPr>
              <w:t>s</w:t>
            </w:r>
            <w:r w:rsidR="003A30DD" w:rsidRPr="00A52816">
              <w:rPr>
                <w:rFonts w:ascii="Palatino Linotype" w:eastAsia="PMingLiU" w:hAnsi="Palatino Linotype" w:cs="Calibri"/>
                <w:sz w:val="20"/>
                <w:szCs w:val="20"/>
                <w:u w:val="none"/>
              </w:rPr>
              <w:t>top Date</w:t>
            </w:r>
            <w:r w:rsidR="00A03E80" w:rsidRPr="007337F7">
              <w:rPr>
                <w:rFonts w:ascii="Palatino Linotype" w:eastAsia="PMingLiU" w:hAnsi="Palatino Linotype" w:cs="Calibri"/>
                <w:sz w:val="20"/>
                <w:szCs w:val="20"/>
                <w:u w:val="none"/>
              </w:rPr>
              <w:t>.</w:t>
            </w:r>
            <w:commentRangeEnd w:id="98"/>
            <w:r w:rsidR="006A0048">
              <w:rPr>
                <w:rStyle w:val="CommentReference"/>
                <w:rFonts w:ascii="Cambria" w:eastAsia="MS Mincho" w:hAnsi="Cambria"/>
                <w:u w:val="none"/>
                <w:lang w:val="en-ID" w:eastAsia="en-US"/>
              </w:rPr>
              <w:commentReference w:id="98"/>
            </w:r>
          </w:p>
          <w:p w14:paraId="68207BE3" w14:textId="77777777" w:rsidR="00B42D01" w:rsidRPr="00B42D01" w:rsidRDefault="00B42D01" w:rsidP="00B42D01">
            <w:pPr>
              <w:pStyle w:val="MTH1"/>
              <w:numPr>
                <w:ilvl w:val="0"/>
                <w:numId w:val="0"/>
              </w:numPr>
              <w:spacing w:after="0"/>
              <w:ind w:left="462"/>
              <w:contextualSpacing/>
              <w:jc w:val="both"/>
              <w:rPr>
                <w:rFonts w:ascii="Palatino Linotype" w:eastAsia="PMingLiU" w:hAnsi="Palatino Linotype" w:cs="Calibri"/>
              </w:rPr>
            </w:pPr>
          </w:p>
          <w:p w14:paraId="1E1B47B8" w14:textId="57A08BC8" w:rsidR="00C25867" w:rsidRPr="00302058" w:rsidRDefault="00C25867" w:rsidP="008D0018">
            <w:pPr>
              <w:pStyle w:val="MTH1"/>
              <w:numPr>
                <w:ilvl w:val="1"/>
                <w:numId w:val="51"/>
              </w:numPr>
              <w:spacing w:after="0"/>
              <w:ind w:left="462" w:hanging="567"/>
              <w:contextualSpacing/>
              <w:jc w:val="both"/>
              <w:rPr>
                <w:rFonts w:ascii="Palatino Linotype" w:eastAsia="PMingLiU" w:hAnsi="Palatino Linotype" w:cs="Calibri"/>
              </w:rPr>
            </w:pPr>
            <w:commentRangeStart w:id="99"/>
            <w:r w:rsidRPr="00302058">
              <w:rPr>
                <w:rFonts w:ascii="Palatino Linotype" w:eastAsia="PMingLiU" w:hAnsi="Palatino Linotype" w:cs="Calibri"/>
                <w:sz w:val="20"/>
                <w:szCs w:val="20"/>
                <w:u w:val="none"/>
              </w:rPr>
              <w:t xml:space="preserve">The Parties agree in the event the MOLHR does not approve the application for approval or </w:t>
            </w:r>
            <w:r w:rsidR="00AF0B39" w:rsidRPr="00302058">
              <w:rPr>
                <w:rFonts w:ascii="Palatino Linotype" w:eastAsia="PMingLiU" w:hAnsi="Palatino Linotype" w:cs="Calibri"/>
                <w:sz w:val="20"/>
                <w:szCs w:val="20"/>
                <w:u w:val="none"/>
              </w:rPr>
              <w:t xml:space="preserve">receipt of </w:t>
            </w:r>
            <w:r w:rsidRPr="00302058">
              <w:rPr>
                <w:rFonts w:ascii="Palatino Linotype" w:eastAsia="PMingLiU" w:hAnsi="Palatino Linotype" w:cs="Calibri"/>
                <w:sz w:val="20"/>
                <w:szCs w:val="20"/>
                <w:u w:val="none"/>
              </w:rPr>
              <w:t>notification which are required to be delivered pursuant to Article 4.2</w:t>
            </w:r>
            <w:r w:rsidR="00EA40E7" w:rsidRPr="00302058">
              <w:rPr>
                <w:rFonts w:ascii="Palatino Linotype" w:eastAsia="PMingLiU" w:hAnsi="Palatino Linotype" w:cs="Calibri"/>
                <w:sz w:val="20"/>
                <w:szCs w:val="20"/>
                <w:u w:val="none"/>
              </w:rPr>
              <w:t xml:space="preserve"> within 30 (thirty) days following Closing Date</w:t>
            </w:r>
            <w:r w:rsidRPr="00302058">
              <w:rPr>
                <w:rFonts w:ascii="Palatino Linotype" w:eastAsia="PMingLiU" w:hAnsi="Palatino Linotype" w:cs="Calibri"/>
                <w:sz w:val="20"/>
                <w:szCs w:val="20"/>
                <w:u w:val="none"/>
              </w:rPr>
              <w:t xml:space="preserve">, </w:t>
            </w:r>
            <w:r w:rsidR="000A25BA" w:rsidRPr="00302058">
              <w:rPr>
                <w:rFonts w:ascii="Palatino Linotype" w:eastAsia="PMingLiU" w:hAnsi="Palatino Linotype" w:cs="Calibri"/>
                <w:sz w:val="20"/>
                <w:szCs w:val="20"/>
                <w:u w:val="none"/>
              </w:rPr>
              <w:t xml:space="preserve">unless otherwise agreed by the Subscriber, </w:t>
            </w:r>
            <w:r w:rsidRPr="00302058">
              <w:rPr>
                <w:rFonts w:ascii="Palatino Linotype" w:eastAsia="PMingLiU" w:hAnsi="Palatino Linotype" w:cs="Calibri"/>
                <w:sz w:val="20"/>
                <w:szCs w:val="20"/>
                <w:u w:val="none"/>
              </w:rPr>
              <w:t xml:space="preserve">the Company shall immediately refund all payments made by the Subscriber to the Company, including the </w:t>
            </w:r>
            <w:r w:rsidR="000321DB">
              <w:rPr>
                <w:rFonts w:ascii="Palatino Linotype" w:eastAsia="PMingLiU" w:hAnsi="Palatino Linotype" w:cs="Calibri"/>
                <w:sz w:val="20"/>
                <w:szCs w:val="20"/>
                <w:u w:val="none"/>
              </w:rPr>
              <w:t xml:space="preserve">Investment </w:t>
            </w:r>
            <w:r w:rsidRPr="00302058">
              <w:rPr>
                <w:rFonts w:ascii="Palatino Linotype" w:eastAsia="PMingLiU" w:hAnsi="Palatino Linotype" w:cs="Calibri"/>
                <w:sz w:val="20"/>
                <w:szCs w:val="20"/>
                <w:u w:val="none"/>
              </w:rPr>
              <w:t>Issue Price, in full amount without deduction of any kind</w:t>
            </w:r>
            <w:r w:rsidR="004551E0" w:rsidRPr="00302058">
              <w:rPr>
                <w:rFonts w:ascii="Palatino Linotype" w:eastAsia="PMingLiU" w:hAnsi="Palatino Linotype" w:cs="Calibri"/>
                <w:sz w:val="20"/>
                <w:szCs w:val="20"/>
                <w:u w:val="none"/>
              </w:rPr>
              <w:t xml:space="preserve"> and the </w:t>
            </w:r>
            <w:r w:rsidR="00993BEC" w:rsidRPr="00302058">
              <w:rPr>
                <w:rFonts w:ascii="Palatino Linotype" w:eastAsia="PMingLiU" w:hAnsi="Palatino Linotype" w:cs="Calibri"/>
                <w:sz w:val="20"/>
                <w:szCs w:val="20"/>
                <w:u w:val="none"/>
              </w:rPr>
              <w:t xml:space="preserve">Shares </w:t>
            </w:r>
            <w:r w:rsidR="004551E0" w:rsidRPr="00302058">
              <w:rPr>
                <w:rFonts w:ascii="Palatino Linotype" w:eastAsia="PMingLiU" w:hAnsi="Palatino Linotype" w:cs="Calibri"/>
                <w:sz w:val="20"/>
                <w:szCs w:val="20"/>
                <w:u w:val="none"/>
              </w:rPr>
              <w:t>subscription shall be deemed to have never been conducted</w:t>
            </w:r>
            <w:commentRangeEnd w:id="99"/>
            <w:r w:rsidR="005F23B1">
              <w:rPr>
                <w:rStyle w:val="CommentReference"/>
                <w:rFonts w:ascii="Cambria" w:eastAsia="MS Mincho" w:hAnsi="Cambria"/>
                <w:u w:val="none"/>
                <w:lang w:val="en-ID" w:eastAsia="en-US"/>
              </w:rPr>
              <w:commentReference w:id="99"/>
            </w:r>
            <w:r w:rsidR="00BA21C8" w:rsidRPr="00302058">
              <w:rPr>
                <w:rFonts w:ascii="Palatino Linotype" w:eastAsia="PMingLiU" w:hAnsi="Palatino Linotype" w:cs="Calibri"/>
                <w:sz w:val="20"/>
                <w:szCs w:val="20"/>
                <w:u w:val="none"/>
              </w:rPr>
              <w:t>.</w:t>
            </w:r>
          </w:p>
          <w:p w14:paraId="23E410C1" w14:textId="77777777" w:rsidR="002C3A1B" w:rsidRPr="00302058" w:rsidRDefault="002C3A1B" w:rsidP="006A39AB">
            <w:pPr>
              <w:pStyle w:val="level3"/>
              <w:numPr>
                <w:ilvl w:val="0"/>
                <w:numId w:val="0"/>
              </w:numPr>
              <w:spacing w:before="0" w:line="240" w:lineRule="auto"/>
              <w:jc w:val="both"/>
              <w:rPr>
                <w:rFonts w:ascii="Palatino Linotype" w:eastAsia="PMingLiU" w:hAnsi="Palatino Linotype" w:cs="Calibri"/>
                <w:lang w:val="id-ID"/>
              </w:rPr>
            </w:pPr>
          </w:p>
          <w:p w14:paraId="319C9A8F" w14:textId="60E3AA6B" w:rsidR="009032AE" w:rsidRPr="00302058" w:rsidRDefault="009032AE" w:rsidP="008D0018">
            <w:pPr>
              <w:pStyle w:val="MTH1"/>
              <w:numPr>
                <w:ilvl w:val="1"/>
                <w:numId w:val="51"/>
              </w:numPr>
              <w:spacing w:after="0"/>
              <w:ind w:left="462" w:hanging="567"/>
              <w:contextualSpacing/>
              <w:jc w:val="both"/>
              <w:rPr>
                <w:rFonts w:ascii="Palatino Linotype" w:eastAsia="PMingLiU" w:hAnsi="Palatino Linotype" w:cs="Calibri"/>
              </w:rPr>
            </w:pPr>
            <w:r w:rsidRPr="00302058">
              <w:rPr>
                <w:rFonts w:ascii="Palatino Linotype" w:eastAsia="PMingLiU" w:hAnsi="Palatino Linotype" w:cs="Calibri"/>
                <w:sz w:val="20"/>
                <w:szCs w:val="20"/>
              </w:rPr>
              <w:t>Effect of Termination</w:t>
            </w:r>
          </w:p>
          <w:p w14:paraId="1FA56915" w14:textId="54A58A44" w:rsidR="00BF6EB8" w:rsidRPr="00302058" w:rsidRDefault="00BF6EB8" w:rsidP="00BF6EB8">
            <w:pPr>
              <w:pStyle w:val="MTH1"/>
              <w:numPr>
                <w:ilvl w:val="2"/>
                <w:numId w:val="96"/>
              </w:numPr>
              <w:spacing w:after="0"/>
              <w:ind w:left="888" w:hanging="426"/>
              <w:contextualSpacing/>
              <w:jc w:val="both"/>
              <w:rPr>
                <w:rFonts w:ascii="Palatino Linotype" w:eastAsia="PMingLiU" w:hAnsi="Palatino Linotype" w:cs="Calibri"/>
                <w:sz w:val="20"/>
                <w:szCs w:val="20"/>
                <w:u w:val="none"/>
              </w:rPr>
            </w:pPr>
            <w:r w:rsidRPr="00302058">
              <w:rPr>
                <w:rFonts w:ascii="Palatino Linotype" w:eastAsia="PMingLiU" w:hAnsi="Palatino Linotype" w:cs="Calibri"/>
                <w:sz w:val="20"/>
                <w:szCs w:val="20"/>
                <w:u w:val="none"/>
              </w:rPr>
              <w:t>Upon the termination as referred to in Article 10 above, all rights and obligations of the Parties hereunder shall terminate save for (i) those set out in the provisions of Article 9 (Indemnity) and (ii) all accrued rights and liabilities of the Parties in respect of damages for non-performance of any obligation falling due for performance or otherwise for breach of contract prior to such termination which shall continue to exist.</w:t>
            </w:r>
          </w:p>
          <w:p w14:paraId="0314E343" w14:textId="77777777" w:rsidR="006B75D5" w:rsidRDefault="006B75D5" w:rsidP="006B75D5">
            <w:pPr>
              <w:pStyle w:val="MTH1"/>
              <w:numPr>
                <w:ilvl w:val="0"/>
                <w:numId w:val="0"/>
              </w:numPr>
              <w:spacing w:after="0"/>
              <w:ind w:left="888"/>
              <w:contextualSpacing/>
              <w:jc w:val="both"/>
              <w:rPr>
                <w:rFonts w:ascii="Palatino Linotype" w:eastAsia="PMingLiU" w:hAnsi="Palatino Linotype" w:cs="Calibri"/>
                <w:sz w:val="20"/>
                <w:szCs w:val="20"/>
                <w:u w:val="none"/>
              </w:rPr>
            </w:pPr>
          </w:p>
          <w:p w14:paraId="4693A5C1" w14:textId="418E4045" w:rsidR="009032AE" w:rsidRPr="00B46841" w:rsidRDefault="0006260C" w:rsidP="00D82709">
            <w:pPr>
              <w:pStyle w:val="MTH1"/>
              <w:numPr>
                <w:ilvl w:val="2"/>
                <w:numId w:val="96"/>
              </w:numPr>
              <w:spacing w:after="0"/>
              <w:ind w:left="888" w:hanging="426"/>
              <w:contextualSpacing/>
              <w:jc w:val="both"/>
              <w:rPr>
                <w:rFonts w:ascii="Palatino Linotype" w:eastAsia="PMingLiU" w:hAnsi="Palatino Linotype"/>
              </w:rPr>
            </w:pPr>
            <w:commentRangeStart w:id="100"/>
            <w:r w:rsidRPr="00302058">
              <w:rPr>
                <w:rFonts w:ascii="Palatino Linotype" w:eastAsia="PMingLiU" w:hAnsi="Palatino Linotype" w:cs="Calibri"/>
                <w:sz w:val="20"/>
                <w:szCs w:val="20"/>
                <w:u w:val="none"/>
              </w:rPr>
              <w:t>N</w:t>
            </w:r>
            <w:r w:rsidR="00432683" w:rsidRPr="00302058">
              <w:rPr>
                <w:rFonts w:ascii="Palatino Linotype" w:eastAsia="PMingLiU" w:hAnsi="Palatino Linotype" w:cs="Calibri"/>
                <w:sz w:val="20"/>
                <w:szCs w:val="20"/>
                <w:u w:val="none"/>
              </w:rPr>
              <w:t xml:space="preserve">otwithstanding </w:t>
            </w:r>
            <w:r w:rsidR="005F3447" w:rsidRPr="00302058">
              <w:rPr>
                <w:rFonts w:ascii="Palatino Linotype" w:eastAsia="PMingLiU" w:hAnsi="Palatino Linotype" w:cs="Calibri"/>
                <w:sz w:val="20"/>
                <w:szCs w:val="20"/>
                <w:u w:val="none"/>
              </w:rPr>
              <w:t>the provision in Article 10.3(a) above</w:t>
            </w:r>
            <w:r w:rsidR="00432683" w:rsidRPr="00302058">
              <w:rPr>
                <w:rFonts w:ascii="Palatino Linotype" w:eastAsia="PMingLiU" w:hAnsi="Palatino Linotype" w:cs="Calibri"/>
                <w:sz w:val="20"/>
                <w:szCs w:val="20"/>
                <w:u w:val="none"/>
              </w:rPr>
              <w:t xml:space="preserve">, </w:t>
            </w:r>
            <w:r w:rsidR="005F3447" w:rsidRPr="00302058">
              <w:rPr>
                <w:rFonts w:ascii="Palatino Linotype" w:eastAsia="PMingLiU" w:hAnsi="Palatino Linotype" w:cs="Calibri"/>
                <w:sz w:val="20"/>
                <w:szCs w:val="20"/>
                <w:u w:val="none"/>
              </w:rPr>
              <w:t>in the event</w:t>
            </w:r>
            <w:r w:rsidR="007D34BB" w:rsidRPr="00302058">
              <w:rPr>
                <w:rFonts w:ascii="Palatino Linotype" w:eastAsia="PMingLiU" w:hAnsi="Palatino Linotype" w:cs="Calibri"/>
                <w:sz w:val="20"/>
                <w:szCs w:val="20"/>
                <w:u w:val="none"/>
              </w:rPr>
              <w:t xml:space="preserve"> the termination of this Agreement is conducted on or before the </w:t>
            </w:r>
            <w:r w:rsidR="00CB19B6" w:rsidRPr="00302058">
              <w:rPr>
                <w:rFonts w:ascii="Palatino Linotype" w:eastAsia="PMingLiU" w:hAnsi="Palatino Linotype" w:cs="Calibri"/>
                <w:sz w:val="20"/>
                <w:szCs w:val="20"/>
                <w:u w:val="none"/>
              </w:rPr>
              <w:t xml:space="preserve">Completion Date </w:t>
            </w:r>
            <w:r w:rsidR="007D34BB" w:rsidRPr="00302058">
              <w:rPr>
                <w:rFonts w:ascii="Palatino Linotype" w:eastAsia="PMingLiU" w:hAnsi="Palatino Linotype" w:cs="Calibri"/>
                <w:sz w:val="20"/>
                <w:szCs w:val="20"/>
                <w:u w:val="none"/>
              </w:rPr>
              <w:t>and</w:t>
            </w:r>
            <w:r w:rsidR="005F3447" w:rsidRPr="00302058">
              <w:rPr>
                <w:rFonts w:ascii="Palatino Linotype" w:eastAsia="PMingLiU" w:hAnsi="Palatino Linotype" w:cs="Calibri"/>
                <w:sz w:val="20"/>
                <w:szCs w:val="20"/>
                <w:u w:val="none"/>
              </w:rPr>
              <w:t xml:space="preserve"> </w:t>
            </w:r>
            <w:r w:rsidR="009032AE" w:rsidRPr="00302058">
              <w:rPr>
                <w:rFonts w:ascii="Palatino Linotype" w:eastAsia="PMingLiU" w:hAnsi="Palatino Linotype" w:cs="Calibri"/>
                <w:sz w:val="20"/>
                <w:szCs w:val="20"/>
                <w:u w:val="none"/>
              </w:rPr>
              <w:t xml:space="preserve">the </w:t>
            </w:r>
            <w:r w:rsidR="009066B7" w:rsidRPr="00302058">
              <w:rPr>
                <w:rFonts w:ascii="Palatino Linotype" w:eastAsia="PMingLiU" w:hAnsi="Palatino Linotype" w:cs="Calibri"/>
                <w:sz w:val="20"/>
                <w:szCs w:val="20"/>
                <w:u w:val="none"/>
              </w:rPr>
              <w:t>Subscriber has paid the Investment Issue Price,</w:t>
            </w:r>
            <w:r w:rsidR="009066B7" w:rsidRPr="00D82709">
              <w:rPr>
                <w:rFonts w:ascii="Palatino Linotype" w:eastAsia="PMingLiU" w:hAnsi="Palatino Linotype"/>
                <w:sz w:val="20"/>
                <w:u w:val="none"/>
              </w:rPr>
              <w:t xml:space="preserve"> the </w:t>
            </w:r>
            <w:r w:rsidR="009032AE" w:rsidRPr="00D82709">
              <w:rPr>
                <w:rFonts w:ascii="Palatino Linotype" w:eastAsia="PMingLiU" w:hAnsi="Palatino Linotype"/>
                <w:sz w:val="20"/>
                <w:u w:val="none"/>
              </w:rPr>
              <w:t xml:space="preserve">Company shall refund all payments made by the </w:t>
            </w:r>
            <w:r w:rsidR="009032AE" w:rsidRPr="00302058">
              <w:rPr>
                <w:rFonts w:ascii="Palatino Linotype" w:eastAsia="PMingLiU" w:hAnsi="Palatino Linotype" w:cs="Calibri"/>
                <w:sz w:val="20"/>
                <w:szCs w:val="20"/>
                <w:u w:val="none"/>
              </w:rPr>
              <w:t>Subscriber</w:t>
            </w:r>
            <w:r w:rsidR="009032AE" w:rsidRPr="00D82709">
              <w:rPr>
                <w:rFonts w:ascii="Palatino Linotype" w:eastAsia="PMingLiU" w:hAnsi="Palatino Linotype"/>
                <w:sz w:val="20"/>
                <w:u w:val="none"/>
              </w:rPr>
              <w:t xml:space="preserve"> in full amount without deduction</w:t>
            </w:r>
            <w:r w:rsidR="00425B04" w:rsidRPr="00D82709">
              <w:rPr>
                <w:rFonts w:ascii="Palatino Linotype" w:eastAsia="PMingLiU" w:hAnsi="Palatino Linotype"/>
                <w:sz w:val="20"/>
                <w:u w:val="none"/>
              </w:rPr>
              <w:t xml:space="preserve"> </w:t>
            </w:r>
            <w:r w:rsidR="00425B04" w:rsidRPr="00302058">
              <w:rPr>
                <w:rFonts w:ascii="Palatino Linotype" w:eastAsia="PMingLiU" w:hAnsi="Palatino Linotype" w:cs="Calibri"/>
                <w:sz w:val="20"/>
                <w:szCs w:val="20"/>
                <w:u w:val="none"/>
              </w:rPr>
              <w:t>of any kind</w:t>
            </w:r>
            <w:commentRangeEnd w:id="100"/>
            <w:r w:rsidR="005F23B1">
              <w:rPr>
                <w:rStyle w:val="CommentReference"/>
                <w:rFonts w:ascii="Cambria" w:eastAsia="MS Mincho" w:hAnsi="Cambria"/>
                <w:u w:val="none"/>
                <w:lang w:val="en-ID" w:eastAsia="en-US"/>
              </w:rPr>
              <w:commentReference w:id="100"/>
            </w:r>
            <w:r w:rsidR="00533D9D">
              <w:rPr>
                <w:rFonts w:ascii="Palatino Linotype" w:eastAsia="PMingLiU" w:hAnsi="Palatino Linotype" w:cs="Calibri"/>
                <w:sz w:val="20"/>
                <w:szCs w:val="20"/>
                <w:u w:val="none"/>
              </w:rPr>
              <w:t xml:space="preserve"> save and except any administration, legal and notarial fee incurred to facilitate this </w:t>
            </w:r>
            <w:r w:rsidR="00533D9D">
              <w:rPr>
                <w:rFonts w:ascii="Palatino Linotype" w:eastAsia="PMingLiU" w:hAnsi="Palatino Linotype" w:cs="Calibri"/>
                <w:sz w:val="20"/>
                <w:szCs w:val="20"/>
                <w:u w:val="none"/>
              </w:rPr>
              <w:lastRenderedPageBreak/>
              <w:t>Transaction</w:t>
            </w:r>
            <w:del w:id="101" w:author="OLTRE" w:date="2024-05-29T22:16:00Z">
              <w:r w:rsidR="00D0653C" w:rsidRPr="00D82709">
                <w:rPr>
                  <w:rFonts w:ascii="Palatino Linotype" w:eastAsia="PMingLiU" w:hAnsi="Palatino Linotype"/>
                  <w:sz w:val="20"/>
                  <w:u w:val="none"/>
                </w:rPr>
                <w:delText>.</w:delText>
              </w:r>
            </w:del>
            <w:ins w:id="102" w:author="OLTRE" w:date="2024-05-29T22:16:00Z">
              <w:r w:rsidR="008A1474">
                <w:rPr>
                  <w:rFonts w:ascii="Palatino Linotype" w:eastAsia="PMingLiU" w:hAnsi="Palatino Linotype" w:cs="Calibri"/>
                  <w:sz w:val="20"/>
                  <w:szCs w:val="20"/>
                  <w:u w:val="none"/>
                </w:rPr>
                <w:t xml:space="preserve"> up to a maximum of IDR 30,000,000 (thirty million Rupiah)</w:t>
              </w:r>
              <w:r w:rsidR="00D0653C" w:rsidRPr="00D82709">
                <w:rPr>
                  <w:rFonts w:ascii="Palatino Linotype" w:eastAsia="PMingLiU" w:hAnsi="Palatino Linotype"/>
                  <w:sz w:val="20"/>
                  <w:u w:val="none"/>
                </w:rPr>
                <w:t>.</w:t>
              </w:r>
            </w:ins>
          </w:p>
          <w:p w14:paraId="34AC858B" w14:textId="77777777" w:rsidR="009032AE" w:rsidRPr="00302058" w:rsidRDefault="009032AE" w:rsidP="006A39AB">
            <w:pPr>
              <w:pStyle w:val="level3"/>
              <w:numPr>
                <w:ilvl w:val="0"/>
                <w:numId w:val="0"/>
              </w:numPr>
              <w:spacing w:before="0" w:line="240" w:lineRule="auto"/>
              <w:jc w:val="both"/>
              <w:rPr>
                <w:rFonts w:ascii="Palatino Linotype" w:eastAsia="PMingLiU" w:hAnsi="Palatino Linotype" w:cs="Calibri"/>
              </w:rPr>
            </w:pPr>
          </w:p>
          <w:p w14:paraId="7F6380D2" w14:textId="7D061322" w:rsidR="00216F69" w:rsidRPr="00302058" w:rsidRDefault="00216F69" w:rsidP="00D82709">
            <w:pPr>
              <w:pStyle w:val="MTH1"/>
              <w:numPr>
                <w:ilvl w:val="1"/>
                <w:numId w:val="51"/>
              </w:numPr>
              <w:spacing w:after="0"/>
              <w:ind w:left="462" w:hanging="567"/>
              <w:contextualSpacing/>
              <w:jc w:val="both"/>
              <w:rPr>
                <w:rFonts w:ascii="Palatino Linotype" w:eastAsia="PMingLiU" w:hAnsi="Palatino Linotype" w:cs="Calibri"/>
              </w:rPr>
            </w:pPr>
            <w:r w:rsidRPr="00D82709">
              <w:rPr>
                <w:rFonts w:ascii="Palatino Linotype" w:eastAsia="PMingLiU" w:hAnsi="Palatino Linotype"/>
                <w:sz w:val="20"/>
                <w:u w:val="none"/>
              </w:rPr>
              <w:t xml:space="preserve">For the purpose of termination of this Agreement, the Parties agree to waive the provisions of Article 1266 </w:t>
            </w:r>
            <w:r w:rsidRPr="00D82709">
              <w:rPr>
                <w:rFonts w:ascii="Palatino Linotype" w:eastAsia="PMingLiU" w:hAnsi="Palatino Linotype" w:cs="Calibri"/>
                <w:sz w:val="20"/>
                <w:szCs w:val="20"/>
                <w:u w:val="none"/>
              </w:rPr>
              <w:t>paragraph two and three</w:t>
            </w:r>
            <w:r w:rsidRPr="00D82709">
              <w:rPr>
                <w:rFonts w:ascii="Palatino Linotype" w:eastAsia="PMingLiU" w:hAnsi="Palatino Linotype" w:cs="Calibri"/>
                <w:u w:val="none"/>
              </w:rPr>
              <w:t xml:space="preserve"> </w:t>
            </w:r>
            <w:r w:rsidRPr="00D82709">
              <w:rPr>
                <w:rFonts w:ascii="Palatino Linotype" w:eastAsia="PMingLiU" w:hAnsi="Palatino Linotype"/>
                <w:sz w:val="20"/>
                <w:u w:val="none"/>
              </w:rPr>
              <w:t xml:space="preserve">of the Indonesian Civil Code to the extent that judicial decision </w:t>
            </w:r>
            <w:r w:rsidR="00B72EB6" w:rsidRPr="00302058">
              <w:rPr>
                <w:rFonts w:ascii="Palatino Linotype" w:eastAsia="PMingLiU" w:hAnsi="Palatino Linotype" w:cs="Calibri"/>
                <w:sz w:val="20"/>
                <w:szCs w:val="20"/>
                <w:u w:val="none"/>
              </w:rPr>
              <w:t>shall</w:t>
            </w:r>
            <w:r w:rsidR="00B72EB6" w:rsidRPr="00D82709">
              <w:rPr>
                <w:rFonts w:ascii="Palatino Linotype" w:eastAsia="PMingLiU" w:hAnsi="Palatino Linotype"/>
                <w:sz w:val="20"/>
                <w:u w:val="none"/>
              </w:rPr>
              <w:t xml:space="preserve"> </w:t>
            </w:r>
            <w:r w:rsidRPr="00D82709">
              <w:rPr>
                <w:rFonts w:ascii="Palatino Linotype" w:eastAsia="PMingLiU" w:hAnsi="Palatino Linotype"/>
                <w:sz w:val="20"/>
                <w:u w:val="none"/>
              </w:rPr>
              <w:t>not</w:t>
            </w:r>
            <w:r w:rsidRPr="00302058">
              <w:rPr>
                <w:rFonts w:ascii="Palatino Linotype" w:eastAsia="PMingLiU" w:hAnsi="Palatino Linotype" w:cs="Calibri"/>
                <w:sz w:val="20"/>
                <w:szCs w:val="20"/>
                <w:u w:val="none"/>
              </w:rPr>
              <w:t xml:space="preserve"> </w:t>
            </w:r>
            <w:r w:rsidR="00B72EB6" w:rsidRPr="00302058">
              <w:rPr>
                <w:rFonts w:ascii="Palatino Linotype" w:eastAsia="PMingLiU" w:hAnsi="Palatino Linotype" w:cs="Calibri"/>
                <w:sz w:val="20"/>
                <w:szCs w:val="20"/>
                <w:u w:val="none"/>
              </w:rPr>
              <w:t>be</w:t>
            </w:r>
            <w:r w:rsidR="00B72EB6" w:rsidRPr="00D82709">
              <w:rPr>
                <w:rFonts w:ascii="Palatino Linotype" w:eastAsia="PMingLiU" w:hAnsi="Palatino Linotype"/>
                <w:sz w:val="20"/>
                <w:u w:val="none"/>
              </w:rPr>
              <w:t xml:space="preserve"> </w:t>
            </w:r>
            <w:r w:rsidRPr="00D82709">
              <w:rPr>
                <w:rFonts w:ascii="Palatino Linotype" w:eastAsia="PMingLiU" w:hAnsi="Palatino Linotype"/>
                <w:sz w:val="20"/>
                <w:u w:val="none"/>
              </w:rPr>
              <w:t>required to terminate this Agreement.</w:t>
            </w:r>
          </w:p>
          <w:p w14:paraId="0C35C84A" w14:textId="77777777" w:rsidR="00216F69" w:rsidRPr="00302058" w:rsidRDefault="00216F69" w:rsidP="006A39AB">
            <w:pPr>
              <w:pStyle w:val="Btext"/>
              <w:spacing w:after="0"/>
              <w:ind w:firstLine="0"/>
              <w:contextualSpacing/>
              <w:rPr>
                <w:rFonts w:ascii="Palatino Linotype" w:hAnsi="Palatino Linotype"/>
                <w:sz w:val="20"/>
                <w:szCs w:val="20"/>
              </w:rPr>
            </w:pPr>
          </w:p>
        </w:tc>
        <w:tc>
          <w:tcPr>
            <w:tcW w:w="3775" w:type="dxa"/>
            <w:gridSpan w:val="3"/>
            <w:shd w:val="clear" w:color="auto" w:fill="auto"/>
          </w:tcPr>
          <w:p w14:paraId="06517031" w14:textId="77777777" w:rsidR="00866157" w:rsidRPr="00D82709" w:rsidRDefault="00216F69"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rPr>
              <w:lastRenderedPageBreak/>
              <w:t>Pemutusan Perjanjian</w:t>
            </w:r>
          </w:p>
          <w:p w14:paraId="7D49A8D7" w14:textId="77777777" w:rsidR="002C3A1B" w:rsidRPr="00D82709"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0DDF4448" w14:textId="77777777" w:rsidR="00216F69" w:rsidRPr="00D82709" w:rsidRDefault="00216F69"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rPr>
              <w:t>Perjanjian ini dapat diputus:</w:t>
            </w:r>
          </w:p>
          <w:p w14:paraId="494B4184" w14:textId="77777777" w:rsidR="002C3A1B" w:rsidRPr="00D82709"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671D4A1B" w14:textId="77777777" w:rsidR="00216F69" w:rsidRPr="00D82709" w:rsidRDefault="00216F69" w:rsidP="006A39AB">
            <w:pPr>
              <w:pStyle w:val="level3"/>
              <w:numPr>
                <w:ilvl w:val="0"/>
                <w:numId w:val="0"/>
              </w:numPr>
              <w:spacing w:before="0" w:line="240" w:lineRule="auto"/>
              <w:jc w:val="both"/>
              <w:rPr>
                <w:rFonts w:ascii="Palatino Linotype" w:hAnsi="Palatino Linotype"/>
                <w:color w:val="E7E6E6" w:themeColor="background2"/>
                <w:lang w:val="id-ID"/>
              </w:rPr>
            </w:pPr>
            <w:r w:rsidRPr="00D82709">
              <w:rPr>
                <w:rFonts w:ascii="Palatino Linotype" w:hAnsi="Palatino Linotype"/>
                <w:color w:val="E7E6E6" w:themeColor="background2"/>
              </w:rPr>
              <w:t>dengan kesepakatan tertulis antara Para Pihak; atau</w:t>
            </w:r>
          </w:p>
          <w:p w14:paraId="69B0CFE3" w14:textId="77777777" w:rsidR="002C3A1B" w:rsidRPr="00D82709" w:rsidRDefault="002C3A1B" w:rsidP="006A39AB">
            <w:pPr>
              <w:pStyle w:val="level3"/>
              <w:numPr>
                <w:ilvl w:val="0"/>
                <w:numId w:val="0"/>
              </w:numPr>
              <w:spacing w:before="0" w:line="240" w:lineRule="auto"/>
              <w:jc w:val="both"/>
              <w:rPr>
                <w:rFonts w:ascii="Palatino Linotype" w:hAnsi="Palatino Linotype"/>
                <w:color w:val="E7E6E6" w:themeColor="background2"/>
                <w:lang w:val="id-ID"/>
              </w:rPr>
            </w:pPr>
          </w:p>
          <w:p w14:paraId="3F242EC0" w14:textId="77777777" w:rsidR="00216F69" w:rsidRPr="00D82709" w:rsidRDefault="00216F69" w:rsidP="006A39AB">
            <w:pPr>
              <w:pStyle w:val="level3"/>
              <w:numPr>
                <w:ilvl w:val="0"/>
                <w:numId w:val="0"/>
              </w:numPr>
              <w:spacing w:before="0" w:line="240" w:lineRule="auto"/>
              <w:jc w:val="both"/>
              <w:rPr>
                <w:rFonts w:ascii="Palatino Linotype" w:hAnsi="Palatino Linotype"/>
                <w:color w:val="E7E6E6" w:themeColor="background2"/>
                <w:lang w:val="id-ID"/>
              </w:rPr>
            </w:pPr>
            <w:r w:rsidRPr="00D82709">
              <w:rPr>
                <w:rFonts w:ascii="Palatino Linotype" w:hAnsi="Palatino Linotype"/>
                <w:color w:val="E7E6E6" w:themeColor="background2"/>
              </w:rPr>
              <w:t>oleh salah satu dari Para Pihak, dalam hal salah satu Pihak gagal untuk memenuhi kewajibannya sebagaimana ditentukan dalam Perjanjian ini, dimana pemutusan akan efektif pada tanggal pemberitahuan atas pemutusan tersebut, sehubungan dengan ketentuan Pasal 6 dalam Perjanjian ini.</w:t>
            </w:r>
          </w:p>
          <w:p w14:paraId="6A225C2E" w14:textId="77777777" w:rsidR="002C3A1B" w:rsidRPr="00D82709" w:rsidRDefault="002C3A1B" w:rsidP="006A39AB">
            <w:pPr>
              <w:pStyle w:val="level3"/>
              <w:numPr>
                <w:ilvl w:val="0"/>
                <w:numId w:val="0"/>
              </w:numPr>
              <w:spacing w:before="0" w:line="240" w:lineRule="auto"/>
              <w:jc w:val="both"/>
              <w:rPr>
                <w:rFonts w:ascii="Palatino Linotype" w:hAnsi="Palatino Linotype"/>
                <w:color w:val="E7E6E6" w:themeColor="background2"/>
                <w:lang w:val="id-ID"/>
              </w:rPr>
            </w:pPr>
          </w:p>
          <w:p w14:paraId="69624856" w14:textId="77777777" w:rsidR="009032AE" w:rsidRPr="00D82709" w:rsidRDefault="00216F69" w:rsidP="006A39AB">
            <w:pPr>
              <w:pStyle w:val="level3"/>
              <w:numPr>
                <w:ilvl w:val="0"/>
                <w:numId w:val="0"/>
              </w:numPr>
              <w:spacing w:before="0" w:line="240" w:lineRule="auto"/>
              <w:jc w:val="both"/>
              <w:rPr>
                <w:rFonts w:ascii="Palatino Linotype" w:hAnsi="Palatino Linotype"/>
                <w:color w:val="E7E6E6" w:themeColor="background2"/>
              </w:rPr>
            </w:pPr>
            <w:r w:rsidRPr="00D82709">
              <w:rPr>
                <w:rFonts w:ascii="Palatino Linotype" w:hAnsi="Palatino Linotype"/>
                <w:color w:val="E7E6E6" w:themeColor="background2"/>
              </w:rPr>
              <w:t xml:space="preserve">5.2 </w:t>
            </w:r>
            <w:r w:rsidR="009032AE" w:rsidRPr="00D82709">
              <w:rPr>
                <w:rFonts w:ascii="Palatino Linotype" w:hAnsi="Palatino Linotype"/>
                <w:color w:val="E7E6E6" w:themeColor="background2"/>
              </w:rPr>
              <w:t>Akibat dari Pemutusan</w:t>
            </w:r>
          </w:p>
          <w:p w14:paraId="7A7DFD48" w14:textId="13778D4A" w:rsidR="009032AE" w:rsidRPr="00D82709" w:rsidRDefault="00CC329B" w:rsidP="006A39AB">
            <w:pPr>
              <w:jc w:val="both"/>
              <w:rPr>
                <w:rFonts w:ascii="Palatino Linotype" w:hAnsi="Palatino Linotype"/>
                <w:color w:val="E7E6E6" w:themeColor="background2"/>
                <w:sz w:val="20"/>
                <w:lang w:val="id-ID"/>
              </w:rPr>
            </w:pPr>
            <w:r w:rsidRPr="00D82709">
              <w:rPr>
                <w:rFonts w:ascii="Palatino Linotype" w:hAnsi="Palatino Linotype"/>
                <w:color w:val="E7E6E6" w:themeColor="background2"/>
                <w:sz w:val="20"/>
              </w:rPr>
              <w:t>(a) S</w:t>
            </w:r>
            <w:r w:rsidR="009032AE" w:rsidRPr="00D82709">
              <w:rPr>
                <w:rFonts w:ascii="Palatino Linotype" w:hAnsi="Palatino Linotype"/>
                <w:color w:val="E7E6E6" w:themeColor="background2"/>
                <w:sz w:val="20"/>
              </w:rPr>
              <w:t xml:space="preserve">emua kewajiban lebih lanjut dari Para Pihak berdasarkan Perjanjian ini </w:t>
            </w:r>
            <w:r w:rsidR="009032AE" w:rsidRPr="00D82709">
              <w:rPr>
                <w:rFonts w:ascii="Palatino Linotype" w:hAnsi="Palatino Linotype"/>
                <w:color w:val="E7E6E6" w:themeColor="background2"/>
                <w:sz w:val="20"/>
              </w:rPr>
              <w:lastRenderedPageBreak/>
              <w:t>diakhiri dan pembayaran yang telah dilakukan akan dikembalikan</w:t>
            </w:r>
            <w:r w:rsidRPr="00D82709">
              <w:rPr>
                <w:rFonts w:ascii="Palatino Linotype" w:hAnsi="Palatino Linotype"/>
                <w:color w:val="E7E6E6" w:themeColor="background2"/>
                <w:sz w:val="20"/>
              </w:rPr>
              <w:t>; dengan ketentuan bahwa tidak ada Pihak yang dilepaskan dari pertanggungjawaban atas Perjanjian ini bila dibatalkan karena pelanggaran.</w:t>
            </w:r>
          </w:p>
          <w:p w14:paraId="0B362E61" w14:textId="77777777" w:rsidR="009032AE" w:rsidRPr="00D82709" w:rsidRDefault="009032AE" w:rsidP="006A39AB">
            <w:pPr>
              <w:pStyle w:val="level3"/>
              <w:numPr>
                <w:ilvl w:val="0"/>
                <w:numId w:val="0"/>
              </w:numPr>
              <w:spacing w:before="0" w:line="240" w:lineRule="auto"/>
              <w:jc w:val="both"/>
              <w:rPr>
                <w:rFonts w:ascii="Palatino Linotype" w:hAnsi="Palatino Linotype"/>
                <w:color w:val="E7E6E6" w:themeColor="background2"/>
              </w:rPr>
            </w:pPr>
          </w:p>
          <w:p w14:paraId="389DEDEB" w14:textId="46DE0E69" w:rsidR="009032AE" w:rsidRPr="00D82709" w:rsidRDefault="009032AE" w:rsidP="006A39AB">
            <w:pPr>
              <w:jc w:val="both"/>
              <w:rPr>
                <w:rFonts w:ascii="Palatino Linotype" w:hAnsi="Palatino Linotype"/>
                <w:color w:val="E7E6E6" w:themeColor="background2"/>
                <w:sz w:val="20"/>
              </w:rPr>
            </w:pPr>
            <w:r w:rsidRPr="00D82709">
              <w:rPr>
                <w:rFonts w:ascii="Palatino Linotype" w:hAnsi="Palatino Linotype"/>
                <w:color w:val="E7E6E6" w:themeColor="background2"/>
                <w:sz w:val="20"/>
              </w:rPr>
              <w:t xml:space="preserve">Perusahaan akan mengembalikan semua pembayaran yang </w:t>
            </w:r>
            <w:r w:rsidR="007F7AF6" w:rsidRPr="00D82709">
              <w:rPr>
                <w:rFonts w:ascii="Palatino Linotype" w:hAnsi="Palatino Linotype"/>
                <w:color w:val="E7E6E6" w:themeColor="background2"/>
                <w:sz w:val="20"/>
              </w:rPr>
              <w:t xml:space="preserve">telah </w:t>
            </w:r>
            <w:r w:rsidRPr="00D82709">
              <w:rPr>
                <w:rFonts w:ascii="Palatino Linotype" w:hAnsi="Palatino Linotype"/>
                <w:color w:val="E7E6E6" w:themeColor="background2"/>
                <w:sz w:val="20"/>
              </w:rPr>
              <w:t xml:space="preserve">dilakukan oleh </w:t>
            </w:r>
            <w:r w:rsidR="00CC12B6" w:rsidRPr="00D82709">
              <w:rPr>
                <w:rFonts w:ascii="Palatino Linotype" w:hAnsi="Palatino Linotype"/>
                <w:color w:val="E7E6E6" w:themeColor="background2"/>
                <w:sz w:val="20"/>
              </w:rPr>
              <w:t xml:space="preserve">Para </w:t>
            </w:r>
            <w:r w:rsidRPr="00D82709">
              <w:rPr>
                <w:rFonts w:ascii="Palatino Linotype" w:hAnsi="Palatino Linotype"/>
                <w:color w:val="E7E6E6" w:themeColor="background2"/>
                <w:sz w:val="20"/>
              </w:rPr>
              <w:t>Peserta dalam jumlah penuh tanpa ada pengurangan apapun dari Jumlah Pertimbangan Terkait</w:t>
            </w:r>
            <w:r w:rsidR="00DA4BC3" w:rsidRPr="00D82709">
              <w:rPr>
                <w:rFonts w:ascii="Palatino Linotype" w:hAnsi="Palatino Linotype"/>
                <w:color w:val="E7E6E6" w:themeColor="background2"/>
                <w:sz w:val="20"/>
              </w:rPr>
              <w:t>.</w:t>
            </w:r>
          </w:p>
          <w:p w14:paraId="1DBD306E" w14:textId="77777777" w:rsidR="009032AE" w:rsidRPr="00D82709" w:rsidRDefault="009032AE" w:rsidP="006A39AB">
            <w:pPr>
              <w:pStyle w:val="level3"/>
              <w:numPr>
                <w:ilvl w:val="0"/>
                <w:numId w:val="0"/>
              </w:numPr>
              <w:spacing w:before="0" w:line="240" w:lineRule="auto"/>
              <w:jc w:val="both"/>
              <w:rPr>
                <w:rFonts w:ascii="Palatino Linotype" w:hAnsi="Palatino Linotype"/>
                <w:color w:val="E7E6E6" w:themeColor="background2"/>
              </w:rPr>
            </w:pPr>
          </w:p>
          <w:p w14:paraId="43374826" w14:textId="7DF7C08D" w:rsidR="00216F69" w:rsidRPr="00D82709" w:rsidRDefault="00216F69" w:rsidP="006A39AB">
            <w:pPr>
              <w:pStyle w:val="level3"/>
              <w:numPr>
                <w:ilvl w:val="0"/>
                <w:numId w:val="0"/>
              </w:numPr>
              <w:spacing w:before="0" w:line="240" w:lineRule="auto"/>
              <w:jc w:val="both"/>
              <w:rPr>
                <w:rFonts w:ascii="Palatino Linotype" w:hAnsi="Palatino Linotype"/>
                <w:color w:val="E7E6E6" w:themeColor="background2"/>
              </w:rPr>
            </w:pPr>
            <w:r w:rsidRPr="00D82709">
              <w:rPr>
                <w:rFonts w:ascii="Palatino Linotype" w:hAnsi="Palatino Linotype"/>
                <w:color w:val="E7E6E6" w:themeColor="background2"/>
              </w:rPr>
              <w:t>Untuk tujuan pemutusan Perjanjian ini, Para Pihak setuju untuk mengesampingkan ketentuan Pasal 1266 paragraf dua dan tiga Kitab Undang-Undang Hukum Acara Perdata Indonesia sejauh keputusan pengadilan tidak dibutuhkan untuk memutus Perjanjian ini.</w:t>
            </w:r>
          </w:p>
          <w:p w14:paraId="3AD7A1D0" w14:textId="77777777" w:rsidR="00216F69" w:rsidRPr="00D82709" w:rsidRDefault="00216F69" w:rsidP="006A39AB">
            <w:pPr>
              <w:pStyle w:val="Cen1"/>
              <w:shd w:val="clear" w:color="auto" w:fill="auto"/>
              <w:spacing w:after="0"/>
              <w:contextualSpacing/>
              <w:jc w:val="both"/>
              <w:rPr>
                <w:rFonts w:ascii="Palatino Linotype" w:hAnsi="Palatino Linotype"/>
                <w:b w:val="0"/>
                <w:color w:val="E7E6E6" w:themeColor="background2"/>
                <w:sz w:val="20"/>
              </w:rPr>
            </w:pPr>
          </w:p>
        </w:tc>
      </w:tr>
      <w:tr w:rsidR="002C2D7C" w:rsidRPr="00302058" w14:paraId="2108ABD7" w14:textId="77777777" w:rsidTr="00CB655F">
        <w:tc>
          <w:tcPr>
            <w:tcW w:w="4525" w:type="dxa"/>
            <w:shd w:val="clear" w:color="auto" w:fill="auto"/>
          </w:tcPr>
          <w:p w14:paraId="0475F873" w14:textId="5350DCD1" w:rsidR="009734C5" w:rsidRPr="00D82709" w:rsidRDefault="00216F69" w:rsidP="00D82709">
            <w:pPr>
              <w:pStyle w:val="MTH1"/>
              <w:numPr>
                <w:ilvl w:val="0"/>
                <w:numId w:val="51"/>
              </w:numPr>
              <w:spacing w:after="0"/>
              <w:ind w:left="456" w:hanging="567"/>
              <w:contextualSpacing/>
              <w:jc w:val="both"/>
              <w:rPr>
                <w:rFonts w:ascii="Palatino Linotype" w:hAnsi="Palatino Linotype"/>
                <w:b/>
                <w:sz w:val="20"/>
              </w:rPr>
            </w:pPr>
            <w:r w:rsidRPr="00D82709">
              <w:rPr>
                <w:rFonts w:ascii="Palatino Linotype" w:hAnsi="Palatino Linotype"/>
                <w:b/>
                <w:sz w:val="20"/>
              </w:rPr>
              <w:lastRenderedPageBreak/>
              <w:t>Notices</w:t>
            </w:r>
            <w:r w:rsidR="00B414DA" w:rsidRPr="00302058">
              <w:rPr>
                <w:rFonts w:ascii="Palatino Linotype" w:hAnsi="Palatino Linotype"/>
                <w:b/>
                <w:bCs/>
                <w:sz w:val="20"/>
                <w:szCs w:val="20"/>
              </w:rPr>
              <w:t>.</w:t>
            </w:r>
          </w:p>
          <w:p w14:paraId="3CC915A4" w14:textId="77777777" w:rsidR="002C3A1B" w:rsidRPr="009B1AB7" w:rsidRDefault="002C3A1B" w:rsidP="006A39AB">
            <w:pPr>
              <w:pStyle w:val="Btext"/>
              <w:spacing w:after="0"/>
              <w:contextualSpacing/>
              <w:rPr>
                <w:rFonts w:ascii="Palatino Linotype" w:hAnsi="Palatino Linotype"/>
                <w:sz w:val="20"/>
                <w:szCs w:val="20"/>
              </w:rPr>
            </w:pPr>
          </w:p>
          <w:p w14:paraId="67A55A71" w14:textId="5B68B3AF" w:rsidR="00CF25FB" w:rsidRPr="00B46841" w:rsidRDefault="00CF25FB" w:rsidP="00D82709">
            <w:pPr>
              <w:pStyle w:val="MTH1"/>
              <w:numPr>
                <w:ilvl w:val="1"/>
                <w:numId w:val="51"/>
              </w:numPr>
              <w:spacing w:after="0"/>
              <w:ind w:left="462" w:hanging="567"/>
              <w:contextualSpacing/>
              <w:jc w:val="both"/>
              <w:rPr>
                <w:rFonts w:ascii="Palatino Linotype" w:hAnsi="Palatino Linotype"/>
                <w:sz w:val="20"/>
                <w:u w:val="none"/>
                <w:rPrChange w:id="103" w:author="OLTRE" w:date="2024-05-29T22:16:00Z">
                  <w:rPr>
                    <w:rFonts w:ascii="Palatino Linotype" w:hAnsi="Palatino Linotype"/>
                    <w:u w:val="none"/>
                  </w:rPr>
                </w:rPrChange>
              </w:rPr>
            </w:pPr>
            <w:r w:rsidRPr="009B1AB7">
              <w:rPr>
                <w:rFonts w:ascii="Palatino Linotype" w:hAnsi="Palatino Linotype"/>
                <w:sz w:val="20"/>
                <w:u w:val="none"/>
                <w:rPrChange w:id="104" w:author="OLTRE" w:date="2024-05-29T22:16:00Z">
                  <w:rPr>
                    <w:rFonts w:ascii="Palatino Linotype" w:hAnsi="Palatino Linotype"/>
                    <w:u w:val="none"/>
                  </w:rPr>
                </w:rPrChange>
              </w:rPr>
              <w:t xml:space="preserve">Any notice or other communication to be given under this Agreement or in connection with the matters contemplated herein shall be given in writing in the Indonesian or English language, except where otherwise specifically provided, shall be made </w:t>
            </w:r>
            <w:bookmarkStart w:id="105" w:name="_Ref269813483"/>
            <w:r w:rsidRPr="009B1AB7">
              <w:rPr>
                <w:rFonts w:ascii="Palatino Linotype" w:hAnsi="Palatino Linotype"/>
                <w:sz w:val="20"/>
                <w:u w:val="none"/>
                <w:rPrChange w:id="106" w:author="OLTRE" w:date="2024-05-29T22:16:00Z">
                  <w:rPr>
                    <w:rFonts w:ascii="Palatino Linotype" w:hAnsi="Palatino Linotype"/>
                    <w:u w:val="none"/>
                  </w:rPr>
                </w:rPrChange>
              </w:rPr>
              <w:t xml:space="preserve">by facsimile, </w:t>
            </w:r>
            <w:r w:rsidRPr="009B1AB7">
              <w:rPr>
                <w:rFonts w:ascii="Palatino Linotype" w:hAnsi="Palatino Linotype"/>
                <w:sz w:val="20"/>
                <w:szCs w:val="20"/>
                <w:u w:val="none"/>
              </w:rPr>
              <w:t xml:space="preserve">mail, </w:t>
            </w:r>
            <w:bookmarkEnd w:id="105"/>
            <w:r w:rsidRPr="009B1AB7">
              <w:rPr>
                <w:rFonts w:ascii="Palatino Linotype" w:hAnsi="Palatino Linotype"/>
                <w:sz w:val="20"/>
                <w:szCs w:val="20"/>
                <w:u w:val="none"/>
              </w:rPr>
              <w:t>or e-mail.</w:t>
            </w:r>
          </w:p>
          <w:p w14:paraId="4D8B91BE" w14:textId="77777777" w:rsidR="00CF25FB" w:rsidRPr="009B1AB7" w:rsidRDefault="00CF25FB" w:rsidP="00D82709">
            <w:pPr>
              <w:pStyle w:val="level2"/>
              <w:numPr>
                <w:ilvl w:val="0"/>
                <w:numId w:val="0"/>
              </w:numPr>
              <w:spacing w:before="0" w:line="240" w:lineRule="auto"/>
              <w:ind w:left="320"/>
              <w:jc w:val="both"/>
              <w:rPr>
                <w:rFonts w:ascii="Palatino Linotype" w:hAnsi="Palatino Linotype"/>
                <w:highlight w:val="cyan"/>
              </w:rPr>
            </w:pPr>
          </w:p>
          <w:p w14:paraId="7E63070D" w14:textId="314593C6" w:rsidR="00CF25FB" w:rsidRPr="00B46841" w:rsidRDefault="00CF25FB" w:rsidP="008D0018">
            <w:pPr>
              <w:pStyle w:val="MTH1"/>
              <w:numPr>
                <w:ilvl w:val="1"/>
                <w:numId w:val="51"/>
              </w:numPr>
              <w:spacing w:after="0"/>
              <w:ind w:left="462" w:hanging="567"/>
              <w:contextualSpacing/>
              <w:jc w:val="both"/>
              <w:rPr>
                <w:rFonts w:ascii="Palatino Linotype" w:hAnsi="Palatino Linotype"/>
                <w:sz w:val="20"/>
                <w:rPrChange w:id="107" w:author="OLTRE" w:date="2024-05-29T22:16:00Z">
                  <w:rPr>
                    <w:rFonts w:ascii="Palatino Linotype" w:hAnsi="Palatino Linotype"/>
                  </w:rPr>
                </w:rPrChange>
              </w:rPr>
            </w:pPr>
            <w:bookmarkStart w:id="108" w:name="_Ref277600147"/>
            <w:r w:rsidRPr="009B1AB7">
              <w:rPr>
                <w:rFonts w:ascii="Palatino Linotype" w:hAnsi="Palatino Linotype"/>
                <w:sz w:val="20"/>
                <w:u w:val="none"/>
                <w:rPrChange w:id="109" w:author="OLTRE" w:date="2024-05-29T22:16:00Z">
                  <w:rPr>
                    <w:rFonts w:ascii="Palatino Linotype" w:hAnsi="Palatino Linotype"/>
                    <w:u w:val="none"/>
                  </w:rPr>
                </w:rPrChange>
              </w:rPr>
              <w:t xml:space="preserve">Any notice or other communication to be given by any Party under this Agreement shall be sent </w:t>
            </w:r>
            <w:bookmarkEnd w:id="108"/>
            <w:r w:rsidRPr="009B1AB7">
              <w:rPr>
                <w:rFonts w:ascii="Palatino Linotype" w:hAnsi="Palatino Linotype"/>
                <w:sz w:val="20"/>
                <w:u w:val="none"/>
                <w:rPrChange w:id="110" w:author="OLTRE" w:date="2024-05-29T22:16:00Z">
                  <w:rPr>
                    <w:rFonts w:ascii="Palatino Linotype" w:hAnsi="Palatino Linotype"/>
                    <w:u w:val="none"/>
                  </w:rPr>
                </w:rPrChange>
              </w:rPr>
              <w:t xml:space="preserve">to the addresses provided in </w:t>
            </w:r>
            <w:r w:rsidRPr="00B46841">
              <w:rPr>
                <w:rFonts w:ascii="Palatino Linotype" w:hAnsi="Palatino Linotype"/>
                <w:sz w:val="20"/>
                <w:szCs w:val="20"/>
                <w:u w:val="none"/>
                <w:lang w:val="en-AU"/>
              </w:rPr>
              <w:t>Exhibit B</w:t>
            </w:r>
            <w:r w:rsidRPr="009B1AB7">
              <w:rPr>
                <w:rFonts w:ascii="Palatino Linotype" w:hAnsi="Palatino Linotype"/>
                <w:sz w:val="20"/>
                <w:szCs w:val="20"/>
                <w:u w:val="none"/>
              </w:rPr>
              <w:t>, or to any substitute contact information as may be notified by a Party to the other Party by not less than 5 (five) calendar days notice.</w:t>
            </w:r>
          </w:p>
          <w:p w14:paraId="3812868B" w14:textId="77777777" w:rsidR="00CF25FB" w:rsidRPr="00B46841" w:rsidRDefault="00CF25FB" w:rsidP="00CF25FB">
            <w:pPr>
              <w:pStyle w:val="ListParagraph"/>
              <w:rPr>
                <w:rFonts w:ascii="Palatino Linotype" w:hAnsi="Palatino Linotype"/>
                <w:sz w:val="20"/>
                <w:highlight w:val="cyan"/>
                <w:rPrChange w:id="111" w:author="OLTRE" w:date="2024-05-29T22:16:00Z">
                  <w:rPr>
                    <w:rFonts w:ascii="Palatino Linotype" w:hAnsi="Palatino Linotype"/>
                    <w:highlight w:val="cyan"/>
                  </w:rPr>
                </w:rPrChange>
              </w:rPr>
            </w:pPr>
          </w:p>
          <w:p w14:paraId="21C5F662" w14:textId="5542D23E" w:rsidR="00CF25FB" w:rsidRPr="00B46841" w:rsidRDefault="00CF25FB" w:rsidP="008D0018">
            <w:pPr>
              <w:pStyle w:val="MTH1"/>
              <w:numPr>
                <w:ilvl w:val="1"/>
                <w:numId w:val="51"/>
              </w:numPr>
              <w:spacing w:after="0"/>
              <w:ind w:left="462" w:hanging="567"/>
              <w:contextualSpacing/>
              <w:jc w:val="both"/>
              <w:rPr>
                <w:rFonts w:ascii="Palatino Linotype" w:hAnsi="Palatino Linotype"/>
                <w:sz w:val="20"/>
                <w:rPrChange w:id="112" w:author="OLTRE" w:date="2024-05-29T22:16:00Z">
                  <w:rPr>
                    <w:rFonts w:ascii="Palatino Linotype" w:hAnsi="Palatino Linotype"/>
                  </w:rPr>
                </w:rPrChange>
              </w:rPr>
            </w:pPr>
            <w:r w:rsidRPr="009B1AB7">
              <w:rPr>
                <w:rFonts w:ascii="Palatino Linotype" w:hAnsi="Palatino Linotype"/>
                <w:sz w:val="20"/>
                <w:szCs w:val="20"/>
                <w:u w:val="none"/>
              </w:rPr>
              <w:t>Any notice or other communication given under this Agreement shall be deemed to have been received:</w:t>
            </w:r>
          </w:p>
          <w:p w14:paraId="06C61EFB" w14:textId="77777777" w:rsidR="00302058" w:rsidRPr="009B1AB7" w:rsidRDefault="00302058" w:rsidP="00302058">
            <w:pPr>
              <w:pStyle w:val="level3"/>
              <w:numPr>
                <w:ilvl w:val="0"/>
                <w:numId w:val="0"/>
              </w:numPr>
              <w:spacing w:before="0" w:line="240" w:lineRule="auto"/>
              <w:ind w:left="888"/>
              <w:jc w:val="both"/>
              <w:rPr>
                <w:rFonts w:ascii="Palatino Linotype" w:hAnsi="Palatino Linotype" w:cs="Calibri"/>
              </w:rPr>
            </w:pPr>
          </w:p>
          <w:p w14:paraId="4289E08C" w14:textId="406BE893" w:rsidR="00CF25FB" w:rsidRPr="009B1AB7" w:rsidRDefault="00CF25FB" w:rsidP="008D0018">
            <w:pPr>
              <w:pStyle w:val="level3"/>
              <w:numPr>
                <w:ilvl w:val="2"/>
                <w:numId w:val="107"/>
              </w:numPr>
              <w:spacing w:before="0" w:line="240" w:lineRule="auto"/>
              <w:ind w:left="888" w:hanging="426"/>
              <w:jc w:val="both"/>
              <w:rPr>
                <w:rFonts w:ascii="Palatino Linotype" w:hAnsi="Palatino Linotype" w:cs="Calibri"/>
              </w:rPr>
            </w:pPr>
            <w:r w:rsidRPr="009B1AB7">
              <w:rPr>
                <w:rFonts w:ascii="Palatino Linotype" w:hAnsi="Palatino Linotype" w:cs="Calibri"/>
              </w:rPr>
              <w:t>In case of a notice transmitted by facsimile with a confirmed receipt of transmission from the sender’s machine stating that it was sent in full and without error, on the day on which the same was transmitted;</w:t>
            </w:r>
          </w:p>
          <w:p w14:paraId="30CB29BB" w14:textId="77777777" w:rsidR="00302058" w:rsidRPr="009B1AB7" w:rsidRDefault="00302058" w:rsidP="00302058">
            <w:pPr>
              <w:pStyle w:val="level3"/>
              <w:numPr>
                <w:ilvl w:val="0"/>
                <w:numId w:val="0"/>
              </w:numPr>
              <w:spacing w:before="0" w:line="240" w:lineRule="auto"/>
              <w:ind w:left="888"/>
              <w:jc w:val="both"/>
              <w:rPr>
                <w:rFonts w:ascii="Palatino Linotype" w:hAnsi="Palatino Linotype" w:cs="Calibri"/>
              </w:rPr>
            </w:pPr>
          </w:p>
          <w:p w14:paraId="3E78379F" w14:textId="0AB0842B" w:rsidR="00CF25FB" w:rsidRPr="009B1AB7" w:rsidRDefault="00CF25FB" w:rsidP="008D0018">
            <w:pPr>
              <w:pStyle w:val="level3"/>
              <w:numPr>
                <w:ilvl w:val="2"/>
                <w:numId w:val="107"/>
              </w:numPr>
              <w:spacing w:before="0" w:line="240" w:lineRule="auto"/>
              <w:ind w:left="888" w:hanging="426"/>
              <w:jc w:val="both"/>
              <w:rPr>
                <w:rFonts w:ascii="Palatino Linotype" w:hAnsi="Palatino Linotype" w:cs="Calibri"/>
              </w:rPr>
            </w:pPr>
            <w:r w:rsidRPr="009B1AB7">
              <w:rPr>
                <w:rFonts w:ascii="Palatino Linotype" w:hAnsi="Palatino Linotype" w:cs="Calibri"/>
              </w:rPr>
              <w:t>In case of a notice delivered by hand, on the day of actual delivery;</w:t>
            </w:r>
          </w:p>
          <w:p w14:paraId="6E898A3A" w14:textId="77777777" w:rsidR="00302058" w:rsidRPr="009B1AB7" w:rsidRDefault="00302058" w:rsidP="00302058">
            <w:pPr>
              <w:pStyle w:val="level3"/>
              <w:numPr>
                <w:ilvl w:val="0"/>
                <w:numId w:val="0"/>
              </w:numPr>
              <w:spacing w:before="0" w:line="240" w:lineRule="auto"/>
              <w:ind w:left="888"/>
              <w:jc w:val="both"/>
              <w:rPr>
                <w:rFonts w:ascii="Palatino Linotype" w:hAnsi="Palatino Linotype" w:cs="Calibri"/>
              </w:rPr>
            </w:pPr>
          </w:p>
          <w:p w14:paraId="24FAA3A8" w14:textId="7F888104" w:rsidR="00CF25FB" w:rsidRPr="009B1AB7" w:rsidRDefault="00CF25FB" w:rsidP="008D0018">
            <w:pPr>
              <w:pStyle w:val="level3"/>
              <w:numPr>
                <w:ilvl w:val="2"/>
                <w:numId w:val="107"/>
              </w:numPr>
              <w:spacing w:before="0" w:line="240" w:lineRule="auto"/>
              <w:ind w:left="888" w:hanging="426"/>
              <w:jc w:val="both"/>
              <w:rPr>
                <w:rFonts w:ascii="Palatino Linotype" w:hAnsi="Palatino Linotype" w:cs="Calibri"/>
              </w:rPr>
            </w:pPr>
            <w:r w:rsidRPr="009B1AB7">
              <w:rPr>
                <w:rFonts w:ascii="Palatino Linotype" w:hAnsi="Palatino Linotype" w:cs="Calibri"/>
              </w:rPr>
              <w:t>In case of a notice delivery by mail, on the second Business Day or, in case of airmail, the 5</w:t>
            </w:r>
            <w:r w:rsidRPr="009B1AB7">
              <w:rPr>
                <w:rFonts w:ascii="Palatino Linotype" w:hAnsi="Palatino Linotype" w:cs="Calibri"/>
                <w:vertAlign w:val="superscript"/>
              </w:rPr>
              <w:t>th</w:t>
            </w:r>
            <w:r w:rsidRPr="009B1AB7">
              <w:rPr>
                <w:rFonts w:ascii="Palatino Linotype" w:hAnsi="Palatino Linotype" w:cs="Calibri"/>
              </w:rPr>
              <w:t xml:space="preserve"> (fifth) Business Day, following the day on which the same was dispatched by first class mail postage prepaid or, as the case may be, airmail postage prepaid; or </w:t>
            </w:r>
          </w:p>
          <w:p w14:paraId="745A7EF8" w14:textId="77777777" w:rsidR="00302058" w:rsidRPr="009B1AB7" w:rsidRDefault="00302058" w:rsidP="00302058">
            <w:pPr>
              <w:pStyle w:val="level3"/>
              <w:numPr>
                <w:ilvl w:val="0"/>
                <w:numId w:val="0"/>
              </w:numPr>
              <w:spacing w:before="0" w:line="240" w:lineRule="auto"/>
              <w:ind w:left="888"/>
              <w:jc w:val="both"/>
              <w:rPr>
                <w:rFonts w:ascii="Palatino Linotype" w:hAnsi="Palatino Linotype" w:cs="Calibri"/>
              </w:rPr>
            </w:pPr>
          </w:p>
          <w:p w14:paraId="3E653627" w14:textId="179B2813" w:rsidR="00CF25FB" w:rsidRPr="009B1AB7" w:rsidRDefault="00CF25FB" w:rsidP="008D0018">
            <w:pPr>
              <w:pStyle w:val="level3"/>
              <w:numPr>
                <w:ilvl w:val="2"/>
                <w:numId w:val="107"/>
              </w:numPr>
              <w:spacing w:before="0" w:line="240" w:lineRule="auto"/>
              <w:ind w:left="888" w:hanging="426"/>
              <w:jc w:val="both"/>
              <w:rPr>
                <w:rFonts w:ascii="Palatino Linotype" w:hAnsi="Palatino Linotype" w:cs="Calibri"/>
              </w:rPr>
            </w:pPr>
            <w:r w:rsidRPr="009B1AB7">
              <w:rPr>
                <w:rFonts w:ascii="Palatino Linotype" w:hAnsi="Palatino Linotype" w:cs="Calibri"/>
              </w:rPr>
              <w:lastRenderedPageBreak/>
              <w:t>In case of a notice transmitted by e-mail with returned confirmation report stating that the recipient receives the e-mail, on the day on which the same was transmitted</w:t>
            </w:r>
            <w:r w:rsidR="00302058" w:rsidRPr="009B1AB7">
              <w:rPr>
                <w:rFonts w:ascii="Palatino Linotype" w:hAnsi="Palatino Linotype" w:cs="Calibri"/>
              </w:rPr>
              <w:t>,</w:t>
            </w:r>
          </w:p>
          <w:p w14:paraId="4BDB5301" w14:textId="32CA7742" w:rsidR="00CF25FB" w:rsidRPr="009B1AB7" w:rsidRDefault="00CF25FB" w:rsidP="00CF25FB">
            <w:pPr>
              <w:pStyle w:val="level3"/>
              <w:numPr>
                <w:ilvl w:val="0"/>
                <w:numId w:val="0"/>
              </w:numPr>
              <w:spacing w:before="0" w:line="240" w:lineRule="auto"/>
              <w:ind w:left="320"/>
              <w:jc w:val="both"/>
              <w:rPr>
                <w:rFonts w:ascii="Palatino Linotype" w:hAnsi="Palatino Linotype" w:cs="Calibri"/>
              </w:rPr>
            </w:pPr>
            <w:r w:rsidRPr="009B1AB7">
              <w:rPr>
                <w:rFonts w:ascii="Palatino Linotype" w:hAnsi="Palatino Linotype" w:cs="Calibri"/>
              </w:rPr>
              <w:t>provided that, a notice given in accordance with the above but received on a day which is not a Business Day or received after normal business hours at the place of the recipient shall be deemed to have been received on the next Business Day, provided further that, a notice changing the address of a Party shall be effective only upon actual receipt.</w:t>
            </w:r>
          </w:p>
          <w:p w14:paraId="39671536" w14:textId="11CB1401" w:rsidR="00F45AAA" w:rsidRPr="00302058" w:rsidRDefault="00F45AAA" w:rsidP="003B16EF">
            <w:pPr>
              <w:pStyle w:val="level3"/>
              <w:numPr>
                <w:ilvl w:val="0"/>
                <w:numId w:val="0"/>
              </w:numPr>
              <w:spacing w:before="0" w:line="240" w:lineRule="auto"/>
              <w:jc w:val="both"/>
              <w:rPr>
                <w:rFonts w:ascii="Palatino Linotype" w:hAnsi="Palatino Linotype" w:cs="Calibri"/>
              </w:rPr>
            </w:pPr>
          </w:p>
        </w:tc>
        <w:tc>
          <w:tcPr>
            <w:tcW w:w="3775" w:type="dxa"/>
            <w:gridSpan w:val="3"/>
            <w:shd w:val="clear" w:color="auto" w:fill="auto"/>
          </w:tcPr>
          <w:p w14:paraId="42A59155" w14:textId="77777777" w:rsidR="009734C5" w:rsidRPr="00D82709" w:rsidRDefault="00216F69" w:rsidP="006A39AB">
            <w:pPr>
              <w:pStyle w:val="Cen1"/>
              <w:shd w:val="clear" w:color="auto" w:fill="auto"/>
              <w:spacing w:after="0"/>
              <w:contextualSpacing/>
              <w:jc w:val="both"/>
              <w:rPr>
                <w:rFonts w:ascii="Palatino Linotype" w:hAnsi="Palatino Linotype"/>
                <w:b w:val="0"/>
                <w:color w:val="E7E6E6" w:themeColor="background2"/>
                <w:sz w:val="20"/>
              </w:rPr>
            </w:pPr>
            <w:r w:rsidRPr="00D82709">
              <w:rPr>
                <w:rFonts w:ascii="Palatino Linotype" w:hAnsi="Palatino Linotype"/>
                <w:b w:val="0"/>
                <w:color w:val="E7E6E6" w:themeColor="background2"/>
                <w:sz w:val="20"/>
              </w:rPr>
              <w:lastRenderedPageBreak/>
              <w:t>Pemberitahuan</w:t>
            </w:r>
          </w:p>
          <w:p w14:paraId="64C5461D" w14:textId="77777777" w:rsidR="002C3A1B" w:rsidRPr="00D82709"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7F1FB760" w14:textId="77777777" w:rsidR="0069511D" w:rsidRPr="00D82709" w:rsidRDefault="0069511D"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rPr>
              <w:t>Setiap pemberitahuan atau komunikasi lain yang diberikan dalam Perjanjian ini atau sehubungan dengan hal-hal yang dimaksud disini harus, kecuali ditentukan lain secara khusus, secara tertulis dalam bahasa Indonesia</w:t>
            </w:r>
            <w:r w:rsidR="00512465" w:rsidRPr="00D82709">
              <w:rPr>
                <w:rFonts w:ascii="Palatino Linotype" w:hAnsi="Palatino Linotype"/>
                <w:b w:val="0"/>
                <w:color w:val="E7E6E6" w:themeColor="background2"/>
                <w:sz w:val="20"/>
              </w:rPr>
              <w:t>/ bahasa Inggris</w:t>
            </w:r>
            <w:r w:rsidRPr="00D82709">
              <w:rPr>
                <w:rFonts w:ascii="Palatino Linotype" w:hAnsi="Palatino Linotype"/>
                <w:b w:val="0"/>
                <w:color w:val="E7E6E6" w:themeColor="background2"/>
                <w:sz w:val="20"/>
              </w:rPr>
              <w:t>, ditujukan sebagaimana diberikan dalam Pasal 6.2 dan dikirimkan:</w:t>
            </w:r>
          </w:p>
          <w:p w14:paraId="7ECACCD7" w14:textId="77777777" w:rsidR="002C3A1B" w:rsidRPr="00D82709"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452154C2" w14:textId="77777777" w:rsidR="0069511D" w:rsidRPr="00D82709" w:rsidRDefault="0069511D" w:rsidP="006A39AB">
            <w:pPr>
              <w:jc w:val="both"/>
              <w:rPr>
                <w:rFonts w:ascii="Palatino Linotype" w:hAnsi="Palatino Linotype"/>
                <w:color w:val="E7E6E6" w:themeColor="background2"/>
                <w:sz w:val="20"/>
                <w:lang w:val="id-ID"/>
              </w:rPr>
            </w:pPr>
            <w:r w:rsidRPr="00D82709">
              <w:rPr>
                <w:rFonts w:ascii="Palatino Linotype" w:hAnsi="Palatino Linotype"/>
                <w:color w:val="E7E6E6" w:themeColor="background2"/>
                <w:sz w:val="20"/>
              </w:rPr>
              <w:t>dengan meninggalkannya di alamat terkait maka akan dianggap telah diberikan saat diantarkannya ke alamat tersebut;</w:t>
            </w:r>
          </w:p>
          <w:p w14:paraId="2ABD6BAC" w14:textId="77777777" w:rsidR="002C3A1B" w:rsidRPr="00D82709" w:rsidRDefault="002C3A1B" w:rsidP="006A39AB">
            <w:pPr>
              <w:jc w:val="both"/>
              <w:rPr>
                <w:rFonts w:ascii="Palatino Linotype" w:hAnsi="Palatino Linotype"/>
                <w:color w:val="E7E6E6" w:themeColor="background2"/>
                <w:sz w:val="20"/>
                <w:lang w:val="id-ID"/>
              </w:rPr>
            </w:pPr>
          </w:p>
          <w:p w14:paraId="3FD86D1E" w14:textId="77777777" w:rsidR="0069511D" w:rsidRPr="00D82709" w:rsidRDefault="0069511D" w:rsidP="006A39AB">
            <w:pPr>
              <w:jc w:val="both"/>
              <w:rPr>
                <w:rFonts w:ascii="Palatino Linotype" w:hAnsi="Palatino Linotype"/>
                <w:color w:val="E7E6E6" w:themeColor="background2"/>
                <w:sz w:val="20"/>
              </w:rPr>
            </w:pPr>
            <w:r w:rsidRPr="00D82709">
              <w:rPr>
                <w:rFonts w:ascii="Palatino Linotype" w:hAnsi="Palatino Linotype"/>
                <w:color w:val="E7E6E6" w:themeColor="background2"/>
                <w:sz w:val="20"/>
              </w:rPr>
              <w:t>jika dari atau ke tempat di luar Indonesia, dengan kurir udara, maka akan dianggap telah diberikan dua Hari Kerja setelah diantarkannya ke perwakilan dari kurir;</w:t>
            </w:r>
          </w:p>
          <w:p w14:paraId="6CDEE43F" w14:textId="77777777" w:rsidR="009D17B5" w:rsidRPr="00D82709" w:rsidRDefault="0069511D" w:rsidP="006A39AB">
            <w:pPr>
              <w:jc w:val="both"/>
              <w:rPr>
                <w:rFonts w:ascii="Palatino Linotype" w:hAnsi="Palatino Linotype"/>
                <w:color w:val="E7E6E6" w:themeColor="background2"/>
                <w:sz w:val="20"/>
                <w:lang w:val="id-ID"/>
              </w:rPr>
            </w:pPr>
            <w:r w:rsidRPr="00D82709">
              <w:rPr>
                <w:rFonts w:ascii="Palatino Linotype" w:hAnsi="Palatino Linotype"/>
                <w:color w:val="E7E6E6" w:themeColor="background2"/>
                <w:sz w:val="20"/>
              </w:rPr>
              <w:t xml:space="preserve"> </w:t>
            </w:r>
          </w:p>
          <w:p w14:paraId="3DE7489C" w14:textId="77777777" w:rsidR="002C3A1B" w:rsidRPr="00D82709" w:rsidRDefault="002C3A1B" w:rsidP="006A39AB">
            <w:pPr>
              <w:jc w:val="both"/>
              <w:rPr>
                <w:rFonts w:ascii="Palatino Linotype" w:hAnsi="Palatino Linotype"/>
                <w:color w:val="E7E6E6" w:themeColor="background2"/>
                <w:sz w:val="20"/>
                <w:lang w:val="id-ID"/>
              </w:rPr>
            </w:pPr>
          </w:p>
          <w:p w14:paraId="6CD96F19" w14:textId="568A66C0" w:rsidR="0069511D" w:rsidRPr="00D82709" w:rsidRDefault="0069511D" w:rsidP="006A39AB">
            <w:pPr>
              <w:jc w:val="both"/>
              <w:rPr>
                <w:rFonts w:ascii="Palatino Linotype" w:hAnsi="Palatino Linotype"/>
                <w:color w:val="E7E6E6" w:themeColor="background2"/>
                <w:sz w:val="20"/>
              </w:rPr>
            </w:pPr>
            <w:r w:rsidRPr="00D82709">
              <w:rPr>
                <w:rFonts w:ascii="Palatino Linotype" w:hAnsi="Palatino Linotype"/>
                <w:color w:val="E7E6E6" w:themeColor="background2"/>
                <w:sz w:val="20"/>
              </w:rPr>
              <w:t xml:space="preserve">jika dari atau ke luar Indonesia, dengan pos prabayar, maka akan dianggap telah diterima lima Hari </w:t>
            </w:r>
            <w:r w:rsidR="008F659D" w:rsidRPr="00D82709">
              <w:rPr>
                <w:rFonts w:ascii="Palatino Linotype" w:hAnsi="Palatino Linotype"/>
                <w:color w:val="E7E6E6" w:themeColor="background2"/>
                <w:sz w:val="20"/>
              </w:rPr>
              <w:t>K</w:t>
            </w:r>
            <w:r w:rsidRPr="00D82709">
              <w:rPr>
                <w:rFonts w:ascii="Palatino Linotype" w:hAnsi="Palatino Linotype"/>
                <w:color w:val="E7E6E6" w:themeColor="background2"/>
                <w:sz w:val="20"/>
              </w:rPr>
              <w:t>erja setelah tanggal di pos; atau</w:t>
            </w:r>
          </w:p>
          <w:p w14:paraId="6C87F788" w14:textId="77777777" w:rsidR="009D17B5" w:rsidRPr="00D82709" w:rsidRDefault="009D17B5" w:rsidP="006A39AB">
            <w:pPr>
              <w:jc w:val="both"/>
              <w:rPr>
                <w:rFonts w:ascii="Palatino Linotype" w:hAnsi="Palatino Linotype"/>
                <w:color w:val="E7E6E6" w:themeColor="background2"/>
                <w:sz w:val="20"/>
                <w:lang w:val="id-ID"/>
              </w:rPr>
            </w:pPr>
          </w:p>
          <w:p w14:paraId="37301A83" w14:textId="77777777" w:rsidR="002C3A1B" w:rsidRPr="00D82709" w:rsidRDefault="002C3A1B" w:rsidP="006A39AB">
            <w:pPr>
              <w:jc w:val="both"/>
              <w:rPr>
                <w:rFonts w:ascii="Palatino Linotype" w:hAnsi="Palatino Linotype"/>
                <w:color w:val="E7E6E6" w:themeColor="background2"/>
                <w:sz w:val="20"/>
                <w:lang w:val="id-ID"/>
              </w:rPr>
            </w:pPr>
          </w:p>
          <w:p w14:paraId="4B75E20A" w14:textId="77777777" w:rsidR="0069511D" w:rsidRPr="00D82709" w:rsidRDefault="0069511D" w:rsidP="006A39AB">
            <w:pPr>
              <w:jc w:val="both"/>
              <w:rPr>
                <w:rFonts w:ascii="Palatino Linotype" w:hAnsi="Palatino Linotype"/>
                <w:color w:val="E7E6E6" w:themeColor="background2"/>
                <w:sz w:val="20"/>
                <w:lang w:val="id-ID"/>
              </w:rPr>
            </w:pPr>
            <w:r w:rsidRPr="00D82709">
              <w:rPr>
                <w:rFonts w:ascii="Palatino Linotype" w:hAnsi="Palatino Linotype"/>
                <w:color w:val="E7E6E6" w:themeColor="background2"/>
                <w:sz w:val="20"/>
              </w:rPr>
              <w:t>dengan faksimili, maka akan dianggap telah diberikan ketika dikirimkan konfirmasi atas tidak ada gangguan transmisi dengan sebuah laporan transmisi.</w:t>
            </w:r>
          </w:p>
          <w:p w14:paraId="046D7A4B" w14:textId="77777777" w:rsidR="002C3A1B" w:rsidRPr="00D82709" w:rsidRDefault="002C3A1B" w:rsidP="006A39AB">
            <w:pPr>
              <w:jc w:val="both"/>
              <w:rPr>
                <w:rFonts w:ascii="Palatino Linotype" w:hAnsi="Palatino Linotype"/>
                <w:color w:val="E7E6E6" w:themeColor="background2"/>
                <w:sz w:val="20"/>
                <w:lang w:val="id-ID"/>
              </w:rPr>
            </w:pPr>
          </w:p>
          <w:p w14:paraId="265B3F90" w14:textId="77777777" w:rsidR="007F6CD4" w:rsidRPr="00D82709" w:rsidRDefault="007F6CD4" w:rsidP="006A39AB">
            <w:pPr>
              <w:jc w:val="both"/>
              <w:rPr>
                <w:rFonts w:ascii="Palatino Linotype" w:hAnsi="Palatino Linotype"/>
                <w:color w:val="E7E6E6" w:themeColor="background2"/>
                <w:sz w:val="20"/>
                <w:lang w:val="id-ID"/>
              </w:rPr>
            </w:pPr>
          </w:p>
          <w:p w14:paraId="76F94EDB" w14:textId="77777777" w:rsidR="0069511D" w:rsidRPr="00D82709" w:rsidRDefault="009D17B5" w:rsidP="006A39AB">
            <w:pPr>
              <w:jc w:val="both"/>
              <w:rPr>
                <w:rFonts w:ascii="Palatino Linotype" w:hAnsi="Palatino Linotype"/>
                <w:color w:val="E7E6E6" w:themeColor="background2"/>
                <w:sz w:val="20"/>
                <w:lang w:val="id-ID"/>
              </w:rPr>
            </w:pPr>
            <w:r w:rsidRPr="00D82709">
              <w:rPr>
                <w:rFonts w:ascii="Palatino Linotype" w:hAnsi="Palatino Linotype"/>
                <w:color w:val="E7E6E6" w:themeColor="background2"/>
                <w:sz w:val="20"/>
              </w:rPr>
              <w:t xml:space="preserve"> </w:t>
            </w:r>
            <w:r w:rsidR="0069511D" w:rsidRPr="00D82709">
              <w:rPr>
                <w:rFonts w:ascii="Palatino Linotype" w:hAnsi="Palatino Linotype"/>
                <w:color w:val="E7E6E6" w:themeColor="background2"/>
                <w:sz w:val="20"/>
              </w:rPr>
              <w:t>dengan surat elektronik, maka akan dianggap telah diberikan ketika dikirimkan konfirmasi dari pengiriman dengan tanda terima pengiriman,</w:t>
            </w:r>
          </w:p>
          <w:p w14:paraId="55532FED" w14:textId="77777777" w:rsidR="002C3A1B" w:rsidRPr="00D82709" w:rsidRDefault="002C3A1B" w:rsidP="006A39AB">
            <w:pPr>
              <w:jc w:val="both"/>
              <w:rPr>
                <w:rFonts w:ascii="Palatino Linotype" w:hAnsi="Palatino Linotype"/>
                <w:color w:val="E7E6E6" w:themeColor="background2"/>
                <w:sz w:val="20"/>
                <w:lang w:val="id-ID"/>
              </w:rPr>
            </w:pPr>
          </w:p>
          <w:p w14:paraId="7362876A" w14:textId="77777777" w:rsidR="0069511D" w:rsidRPr="00D82709" w:rsidRDefault="0069511D"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lang w:val="id-ID"/>
              </w:rPr>
              <w:t>dengan</w:t>
            </w:r>
            <w:r w:rsidR="002C3A1B" w:rsidRPr="00D82709">
              <w:rPr>
                <w:rFonts w:ascii="Palatino Linotype" w:hAnsi="Palatino Linotype"/>
                <w:b w:val="0"/>
                <w:color w:val="E7E6E6" w:themeColor="background2"/>
                <w:sz w:val="20"/>
                <w:lang w:val="id-ID"/>
              </w:rPr>
              <w:t xml:space="preserve"> </w:t>
            </w:r>
            <w:r w:rsidRPr="00D82709">
              <w:rPr>
                <w:rFonts w:ascii="Palatino Linotype" w:hAnsi="Palatino Linotype"/>
                <w:b w:val="0"/>
                <w:color w:val="E7E6E6" w:themeColor="background2"/>
                <w:sz w:val="20"/>
                <w:lang w:val="id-ID"/>
              </w:rPr>
              <w:t>ketentuan bahwa dalam hal sub-pasal (d) dan (e) di atas pemberitahuan yang telah dikirimkan selain  di antara jam 9.30 – 17.30 pada Hari kerja (“</w:t>
            </w:r>
            <w:r w:rsidRPr="00D82709">
              <w:rPr>
                <w:rFonts w:ascii="Palatino Linotype" w:hAnsi="Palatino Linotype"/>
                <w:color w:val="E7E6E6" w:themeColor="background2"/>
                <w:sz w:val="20"/>
                <w:lang w:val="id-ID"/>
              </w:rPr>
              <w:t>Jam Kerja</w:t>
            </w:r>
            <w:r w:rsidRPr="00D82709">
              <w:rPr>
                <w:rFonts w:ascii="Palatino Linotype" w:hAnsi="Palatino Linotype"/>
                <w:b w:val="0"/>
                <w:color w:val="E7E6E6" w:themeColor="background2"/>
                <w:sz w:val="20"/>
                <w:lang w:val="id-ID"/>
              </w:rPr>
              <w:t>”) akan dianggap  diberikan mulai pada periode selanjutnya dari Jam Kerja.</w:t>
            </w:r>
          </w:p>
          <w:p w14:paraId="25F1D210" w14:textId="77777777" w:rsidR="002C3A1B" w:rsidRPr="00D82709"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491480A9" w14:textId="77777777" w:rsidR="002C3A1B" w:rsidRPr="00D82709"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3298ACDC" w14:textId="77777777" w:rsidR="0069511D" w:rsidRPr="00D82709" w:rsidRDefault="0069511D" w:rsidP="006A39AB">
            <w:pPr>
              <w:pStyle w:val="Cen1"/>
              <w:shd w:val="clear" w:color="auto" w:fill="auto"/>
              <w:spacing w:after="0"/>
              <w:contextualSpacing/>
              <w:jc w:val="both"/>
              <w:rPr>
                <w:rFonts w:ascii="Palatino Linotype" w:hAnsi="Palatino Linotype"/>
                <w:color w:val="E7E6E6" w:themeColor="background2"/>
                <w:sz w:val="20"/>
                <w:lang w:val="id-ID"/>
              </w:rPr>
            </w:pPr>
            <w:r w:rsidRPr="00D82709">
              <w:rPr>
                <w:rFonts w:ascii="Palatino Linotype" w:hAnsi="Palatino Linotype"/>
                <w:b w:val="0"/>
                <w:color w:val="E7E6E6" w:themeColor="background2"/>
                <w:sz w:val="20"/>
              </w:rPr>
              <w:t>Dengan tunduk pada ketentuan Pasal 6.3 maka pemberitahuan dalam Perjanjian ini akan dikirimkan untuk perhatian orang dan kepada alamat atau alamat surat elektronik sebagaimana ada pada</w:t>
            </w:r>
            <w:r w:rsidRPr="00D82709">
              <w:rPr>
                <w:rFonts w:ascii="Palatino Linotype" w:hAnsi="Palatino Linotype"/>
                <w:color w:val="E7E6E6" w:themeColor="background2"/>
                <w:sz w:val="20"/>
              </w:rPr>
              <w:t xml:space="preserve"> </w:t>
            </w:r>
            <w:r w:rsidR="002B2A5A" w:rsidRPr="00D82709">
              <w:rPr>
                <w:rFonts w:ascii="Palatino Linotype" w:hAnsi="Palatino Linotype"/>
                <w:color w:val="E7E6E6" w:themeColor="background2"/>
                <w:sz w:val="20"/>
              </w:rPr>
              <w:t>Lampiran B</w:t>
            </w:r>
            <w:r w:rsidRPr="00D82709">
              <w:rPr>
                <w:rFonts w:ascii="Palatino Linotype" w:hAnsi="Palatino Linotype"/>
                <w:color w:val="E7E6E6" w:themeColor="background2"/>
                <w:sz w:val="20"/>
              </w:rPr>
              <w:t>.</w:t>
            </w:r>
          </w:p>
          <w:p w14:paraId="262C491E" w14:textId="77777777" w:rsidR="002C3A1B" w:rsidRPr="00D82709" w:rsidRDefault="002C3A1B" w:rsidP="006A39AB">
            <w:pPr>
              <w:pStyle w:val="Cen1"/>
              <w:shd w:val="clear" w:color="auto" w:fill="auto"/>
              <w:spacing w:after="0"/>
              <w:contextualSpacing/>
              <w:jc w:val="both"/>
              <w:rPr>
                <w:rFonts w:ascii="Palatino Linotype" w:hAnsi="Palatino Linotype"/>
                <w:color w:val="E7E6E6" w:themeColor="background2"/>
                <w:sz w:val="20"/>
                <w:lang w:val="id-ID"/>
              </w:rPr>
            </w:pPr>
          </w:p>
          <w:p w14:paraId="2275ECC3" w14:textId="1C4DDBBF" w:rsidR="002C3A1B" w:rsidRPr="00D82709" w:rsidRDefault="0069511D"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rPr>
              <w:t>Setiap pihak atas Perjanjian ini dapat memberitahukan kepada para pihak lainnya atas perubahan alamat atau keterangan lain yang tertuang dalam Pasal 6.2 dengan ketentuan bahwa pemberitahuan tersebut akan efektif pada tanggal yang telah ditentukan dalam pemberitahuan tersebut atau lima Hari Kerja setelah pemberitahuan diberikan, manapun yang paling lama.</w:t>
            </w:r>
          </w:p>
        </w:tc>
      </w:tr>
      <w:tr w:rsidR="002C2D7C" w:rsidRPr="00302058" w14:paraId="1E0B548E" w14:textId="77777777" w:rsidTr="00CB655F">
        <w:tc>
          <w:tcPr>
            <w:tcW w:w="4525" w:type="dxa"/>
            <w:shd w:val="clear" w:color="auto" w:fill="auto"/>
          </w:tcPr>
          <w:p w14:paraId="64B51704" w14:textId="71F3EDC6" w:rsidR="00216F69" w:rsidRPr="00D82709" w:rsidRDefault="0069511D" w:rsidP="00D82709">
            <w:pPr>
              <w:pStyle w:val="MTH1"/>
              <w:numPr>
                <w:ilvl w:val="0"/>
                <w:numId w:val="51"/>
              </w:numPr>
              <w:spacing w:after="0"/>
              <w:ind w:left="456" w:hanging="567"/>
              <w:contextualSpacing/>
              <w:jc w:val="both"/>
              <w:rPr>
                <w:rFonts w:ascii="Palatino Linotype" w:eastAsia="PMingLiU" w:hAnsi="Palatino Linotype"/>
                <w:b/>
                <w:sz w:val="20"/>
              </w:rPr>
            </w:pPr>
            <w:r w:rsidRPr="00D82709">
              <w:rPr>
                <w:rFonts w:ascii="Palatino Linotype" w:eastAsia="PMingLiU" w:hAnsi="Palatino Linotype"/>
                <w:b/>
                <w:sz w:val="20"/>
              </w:rPr>
              <w:lastRenderedPageBreak/>
              <w:t xml:space="preserve">Governing Law and Dispute </w:t>
            </w:r>
            <w:r w:rsidR="00E435D3" w:rsidRPr="00302058">
              <w:rPr>
                <w:rFonts w:ascii="Palatino Linotype" w:eastAsia="PMingLiU" w:hAnsi="Palatino Linotype" w:cs="Calibri"/>
                <w:b/>
                <w:bCs/>
                <w:sz w:val="20"/>
                <w:szCs w:val="20"/>
              </w:rPr>
              <w:t>Resolution</w:t>
            </w:r>
            <w:r w:rsidRPr="00D82709">
              <w:rPr>
                <w:rFonts w:ascii="Palatino Linotype" w:eastAsia="PMingLiU" w:hAnsi="Palatino Linotype"/>
                <w:b/>
                <w:sz w:val="20"/>
              </w:rPr>
              <w:t>.</w:t>
            </w:r>
          </w:p>
          <w:p w14:paraId="1240F256" w14:textId="77777777" w:rsidR="002C3A1B" w:rsidRPr="00302058" w:rsidRDefault="002C3A1B" w:rsidP="006A39AB">
            <w:pPr>
              <w:pStyle w:val="Btext"/>
              <w:spacing w:after="0"/>
              <w:contextualSpacing/>
              <w:rPr>
                <w:rFonts w:ascii="Palatino Linotype" w:eastAsia="PMingLiU" w:hAnsi="Palatino Linotype" w:cs="Calibri"/>
                <w:sz w:val="20"/>
                <w:szCs w:val="20"/>
              </w:rPr>
            </w:pPr>
          </w:p>
          <w:p w14:paraId="609D86B6" w14:textId="35F5B865" w:rsidR="0069511D" w:rsidRPr="00302058" w:rsidRDefault="0069511D" w:rsidP="00D82709">
            <w:pPr>
              <w:pStyle w:val="MTH1"/>
              <w:numPr>
                <w:ilvl w:val="1"/>
                <w:numId w:val="51"/>
              </w:numPr>
              <w:spacing w:after="0"/>
              <w:ind w:left="462" w:hanging="567"/>
              <w:contextualSpacing/>
              <w:jc w:val="both"/>
              <w:rPr>
                <w:rFonts w:ascii="Palatino Linotype" w:eastAsia="PMingLiU" w:hAnsi="Palatino Linotype" w:cs="Calibri"/>
                <w:sz w:val="20"/>
                <w:szCs w:val="20"/>
                <w:lang w:val="id-ID"/>
              </w:rPr>
            </w:pPr>
            <w:r w:rsidRPr="00302058">
              <w:rPr>
                <w:rFonts w:ascii="Palatino Linotype" w:eastAsia="PMingLiU" w:hAnsi="Palatino Linotype"/>
                <w:sz w:val="20"/>
                <w:u w:val="none"/>
              </w:rPr>
              <w:t>This Agreement shall be governed and construed in accordance with the prevailing laws of the Republic of Indonesia.</w:t>
            </w:r>
          </w:p>
          <w:p w14:paraId="1645DA2C" w14:textId="77777777" w:rsidR="002C3A1B" w:rsidRPr="00302058" w:rsidRDefault="002C3A1B" w:rsidP="00D82709">
            <w:pPr>
              <w:pStyle w:val="Btext"/>
              <w:spacing w:after="0"/>
              <w:ind w:left="320" w:hanging="320"/>
              <w:contextualSpacing/>
              <w:rPr>
                <w:rFonts w:ascii="Palatino Linotype" w:eastAsia="PMingLiU" w:hAnsi="Palatino Linotype" w:cs="Calibri"/>
                <w:sz w:val="20"/>
                <w:szCs w:val="20"/>
                <w:lang w:val="id-ID"/>
              </w:rPr>
            </w:pPr>
          </w:p>
          <w:p w14:paraId="10CF8C99" w14:textId="29F4FD07" w:rsidR="0069511D" w:rsidRPr="00302058" w:rsidRDefault="0069511D" w:rsidP="00D82709">
            <w:pPr>
              <w:pStyle w:val="MTH1"/>
              <w:numPr>
                <w:ilvl w:val="1"/>
                <w:numId w:val="51"/>
              </w:numPr>
              <w:spacing w:after="0"/>
              <w:ind w:left="462" w:hanging="567"/>
              <w:contextualSpacing/>
              <w:jc w:val="both"/>
              <w:rPr>
                <w:rFonts w:ascii="Palatino Linotype" w:eastAsia="PMingLiU" w:hAnsi="Palatino Linotype" w:cs="Calibri"/>
                <w:sz w:val="20"/>
                <w:szCs w:val="20"/>
              </w:rPr>
            </w:pPr>
            <w:r w:rsidRPr="00302058">
              <w:rPr>
                <w:rFonts w:ascii="Palatino Linotype" w:eastAsia="PMingLiU" w:hAnsi="Palatino Linotype"/>
                <w:sz w:val="20"/>
                <w:u w:val="none"/>
              </w:rPr>
              <w:t xml:space="preserve">Any and all disputes, controversies or claims arising out of or in connection with this Agreement, including any question regarding its existence, validity, interpretation, performance or termination, shall be </w:t>
            </w:r>
            <w:r w:rsidRPr="00302058">
              <w:rPr>
                <w:rFonts w:ascii="Palatino Linotype" w:eastAsia="Malgun Gothic" w:hAnsi="Palatino Linotype"/>
                <w:sz w:val="20"/>
                <w:u w:val="none"/>
              </w:rPr>
              <w:t>finally settled in Indonesian National Arbitration Body (</w:t>
            </w:r>
            <w:r w:rsidRPr="00302058">
              <w:rPr>
                <w:rFonts w:ascii="Palatino Linotype" w:eastAsia="Malgun Gothic" w:hAnsi="Palatino Linotype"/>
                <w:i/>
                <w:sz w:val="20"/>
                <w:u w:val="none"/>
              </w:rPr>
              <w:t>Badan Arbitrase Nasional Indonesia</w:t>
            </w:r>
            <w:r w:rsidRPr="00302058">
              <w:rPr>
                <w:rFonts w:ascii="Palatino Linotype" w:eastAsia="Malgun Gothic" w:hAnsi="Palatino Linotype"/>
                <w:sz w:val="20"/>
                <w:u w:val="none"/>
              </w:rPr>
              <w:t xml:space="preserve"> – BANI). The arbitration shall be held in Jakarta</w:t>
            </w:r>
            <w:r w:rsidR="006549A4" w:rsidRPr="00302058">
              <w:rPr>
                <w:rFonts w:ascii="Palatino Linotype" w:eastAsia="Malgun Gothic" w:hAnsi="Palatino Linotype" w:cs="Calibri"/>
                <w:sz w:val="20"/>
                <w:szCs w:val="20"/>
                <w:u w:val="none"/>
                <w:lang w:eastAsia="ko-KR"/>
              </w:rPr>
              <w:t>, and the arbitral tribunal shall consist of 3 (three) arbiters</w:t>
            </w:r>
            <w:r w:rsidRPr="00302058">
              <w:rPr>
                <w:rFonts w:ascii="Palatino Linotype" w:eastAsia="Malgun Gothic" w:hAnsi="Palatino Linotype" w:cs="Calibri"/>
                <w:sz w:val="20"/>
                <w:szCs w:val="20"/>
                <w:u w:val="none"/>
                <w:lang w:val="id-ID" w:eastAsia="ko-KR"/>
              </w:rPr>
              <w:t>.</w:t>
            </w:r>
            <w:r w:rsidR="006549A4" w:rsidRPr="00302058">
              <w:rPr>
                <w:rFonts w:ascii="Palatino Linotype" w:eastAsia="Malgun Gothic" w:hAnsi="Palatino Linotype" w:cs="Calibri"/>
                <w:sz w:val="20"/>
                <w:szCs w:val="20"/>
                <w:u w:val="none"/>
                <w:lang w:eastAsia="ko-KR"/>
              </w:rPr>
              <w:t xml:space="preserve"> Each Party may appoint 1 (one) arbiter, and those appointed arbiters shall appoint the third arbiter in the arbitral tribunal. The said third arbiter shall be the chairman of the arbitral tribunal. </w:t>
            </w:r>
            <w:r w:rsidRPr="00302058">
              <w:rPr>
                <w:rFonts w:ascii="Palatino Linotype" w:eastAsia="Malgun Gothic" w:hAnsi="Palatino Linotype"/>
                <w:sz w:val="20"/>
                <w:u w:val="none"/>
              </w:rPr>
              <w:t xml:space="preserve">The award shall be final and binding upon the Parties. The language to be used in the arbitration proceedings shall be </w:t>
            </w:r>
            <w:r w:rsidRPr="00302058">
              <w:rPr>
                <w:rFonts w:ascii="Palatino Linotype" w:eastAsia="Malgun Gothic" w:hAnsi="Palatino Linotype"/>
                <w:i/>
                <w:sz w:val="20"/>
                <w:u w:val="none"/>
              </w:rPr>
              <w:t>Bahasa Indonesia</w:t>
            </w:r>
            <w:r w:rsidRPr="00302058">
              <w:rPr>
                <w:rFonts w:ascii="Palatino Linotype" w:eastAsia="PMingLiU" w:hAnsi="Palatino Linotype"/>
                <w:sz w:val="20"/>
                <w:u w:val="none"/>
              </w:rPr>
              <w:t>.</w:t>
            </w:r>
          </w:p>
          <w:p w14:paraId="05518F6B" w14:textId="77777777" w:rsidR="0069511D" w:rsidRPr="00302058" w:rsidRDefault="0069511D" w:rsidP="006A39AB">
            <w:pPr>
              <w:pStyle w:val="Btext"/>
              <w:spacing w:after="0"/>
              <w:ind w:firstLine="0"/>
              <w:contextualSpacing/>
              <w:rPr>
                <w:rFonts w:ascii="Palatino Linotype" w:hAnsi="Palatino Linotype"/>
                <w:sz w:val="20"/>
                <w:szCs w:val="20"/>
              </w:rPr>
            </w:pPr>
          </w:p>
        </w:tc>
        <w:tc>
          <w:tcPr>
            <w:tcW w:w="3775" w:type="dxa"/>
            <w:gridSpan w:val="3"/>
            <w:shd w:val="clear" w:color="auto" w:fill="auto"/>
          </w:tcPr>
          <w:p w14:paraId="24F7BA70" w14:textId="77777777" w:rsidR="00216F69" w:rsidRPr="00D82709" w:rsidRDefault="0069511D"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rPr>
              <w:t>Hukum yang Berlaku dan Penyelesaian Perselisihan.</w:t>
            </w:r>
          </w:p>
          <w:p w14:paraId="4EB827DD" w14:textId="77777777" w:rsidR="002C3A1B" w:rsidRPr="00D82709"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09DE2693" w14:textId="77777777" w:rsidR="0069511D" w:rsidRPr="00D82709" w:rsidRDefault="0069511D"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rPr>
              <w:t>Perjanjian ini diatur dan ditafsirkan berdasarkan hukum yang berlaku di Republik Indonesia.</w:t>
            </w:r>
          </w:p>
          <w:p w14:paraId="2A7A8E59" w14:textId="77777777" w:rsidR="002C3A1B" w:rsidRPr="00D82709"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3AB3C7F8" w14:textId="77777777" w:rsidR="0069511D" w:rsidRPr="00D82709" w:rsidRDefault="0069511D" w:rsidP="006A39AB">
            <w:pPr>
              <w:pStyle w:val="Cen1"/>
              <w:shd w:val="clear" w:color="auto" w:fill="auto"/>
              <w:spacing w:after="0"/>
              <w:contextualSpacing/>
              <w:jc w:val="both"/>
              <w:rPr>
                <w:rFonts w:ascii="Palatino Linotype" w:hAnsi="Palatino Linotype"/>
                <w:b w:val="0"/>
                <w:color w:val="E7E6E6" w:themeColor="background2"/>
                <w:sz w:val="20"/>
              </w:rPr>
            </w:pPr>
            <w:r w:rsidRPr="00D82709">
              <w:rPr>
                <w:rFonts w:ascii="Palatino Linotype" w:hAnsi="Palatino Linotype"/>
                <w:b w:val="0"/>
                <w:color w:val="E7E6E6" w:themeColor="background2"/>
                <w:sz w:val="20"/>
              </w:rPr>
              <w:t>Setiap dan seluruh perselisihan, kontroversi atau tuntutan yang timbul dari atau sehubungan dengan Perjanjian ini, termasuk pertanyaan mengenai keberadaan, keabsahan, interpretasi, pelaksanaan atau pemutusan, akan diselesaikan secara final di Badan Arbitrase Nasional Indonesia (BANI). Arbitrase akan dilaksanakan di Jakarta. Keputusannya bersifat final dan mengikat bagi Para Pihak. Bahasa yang digunakan dalam persidangan arbitrase adalah Bahasa Indonesia.</w:t>
            </w:r>
          </w:p>
        </w:tc>
      </w:tr>
      <w:tr w:rsidR="00803275" w:rsidRPr="00302058" w14:paraId="6DC8BFBA" w14:textId="77777777" w:rsidTr="00CB655F">
        <w:trPr>
          <w:ins w:id="113" w:author="OLTRE" w:date="2024-05-29T22:16:00Z"/>
        </w:trPr>
        <w:tc>
          <w:tcPr>
            <w:tcW w:w="4525" w:type="dxa"/>
            <w:shd w:val="clear" w:color="auto" w:fill="auto"/>
          </w:tcPr>
          <w:p w14:paraId="3560BC43" w14:textId="3E846201" w:rsidR="00803275" w:rsidRPr="00D82709" w:rsidRDefault="00803275" w:rsidP="00B46841">
            <w:pPr>
              <w:pStyle w:val="MTH2"/>
              <w:ind w:left="453"/>
              <w:rPr>
                <w:ins w:id="114" w:author="OLTRE" w:date="2024-05-29T22:16:00Z"/>
                <w:rFonts w:ascii="Palatino Linotype" w:eastAsia="PMingLiU" w:hAnsi="Palatino Linotype"/>
                <w:b/>
                <w:sz w:val="20"/>
              </w:rPr>
            </w:pPr>
            <w:ins w:id="115" w:author="OLTRE" w:date="2024-05-29T22:16:00Z">
              <w:r w:rsidRPr="007337F7">
                <w:rPr>
                  <w:rFonts w:ascii="Palatino Linotype" w:hAnsi="Palatino Linotype"/>
                  <w:sz w:val="20"/>
                  <w:szCs w:val="20"/>
                  <w:u w:val="none"/>
                </w:rPr>
                <w:lastRenderedPageBreak/>
                <w:t xml:space="preserve"> </w:t>
              </w:r>
            </w:ins>
          </w:p>
        </w:tc>
        <w:tc>
          <w:tcPr>
            <w:tcW w:w="3775" w:type="dxa"/>
            <w:gridSpan w:val="3"/>
            <w:shd w:val="clear" w:color="auto" w:fill="auto"/>
          </w:tcPr>
          <w:p w14:paraId="5B23217E" w14:textId="77777777" w:rsidR="00803275" w:rsidRPr="00D82709" w:rsidRDefault="00803275" w:rsidP="006A39AB">
            <w:pPr>
              <w:pStyle w:val="Cen1"/>
              <w:shd w:val="clear" w:color="auto" w:fill="auto"/>
              <w:spacing w:after="0"/>
              <w:contextualSpacing/>
              <w:jc w:val="both"/>
              <w:rPr>
                <w:ins w:id="116" w:author="OLTRE" w:date="2024-05-29T22:16:00Z"/>
                <w:rFonts w:ascii="Palatino Linotype" w:hAnsi="Palatino Linotype"/>
                <w:b w:val="0"/>
                <w:color w:val="E7E6E6" w:themeColor="background2"/>
                <w:sz w:val="20"/>
              </w:rPr>
            </w:pPr>
          </w:p>
        </w:tc>
      </w:tr>
      <w:tr w:rsidR="002C2D7C" w:rsidRPr="00302058" w14:paraId="144E1512" w14:textId="77777777" w:rsidTr="00CB655F">
        <w:tc>
          <w:tcPr>
            <w:tcW w:w="4525" w:type="dxa"/>
            <w:shd w:val="clear" w:color="auto" w:fill="auto"/>
          </w:tcPr>
          <w:p w14:paraId="33B78ECC" w14:textId="369BCCAF" w:rsidR="00216F69" w:rsidRPr="00D82709" w:rsidRDefault="0069511D" w:rsidP="00D82709">
            <w:pPr>
              <w:pStyle w:val="MTH1"/>
              <w:numPr>
                <w:ilvl w:val="0"/>
                <w:numId w:val="51"/>
              </w:numPr>
              <w:spacing w:after="0"/>
              <w:ind w:left="456" w:hanging="567"/>
              <w:contextualSpacing/>
              <w:jc w:val="both"/>
              <w:rPr>
                <w:rFonts w:ascii="Palatino Linotype" w:hAnsi="Palatino Linotype"/>
                <w:b/>
                <w:sz w:val="20"/>
              </w:rPr>
            </w:pPr>
            <w:r w:rsidRPr="00D82709">
              <w:rPr>
                <w:rFonts w:ascii="Palatino Linotype" w:hAnsi="Palatino Linotype"/>
                <w:b/>
                <w:sz w:val="20"/>
              </w:rPr>
              <w:t>Miscellaneous</w:t>
            </w:r>
            <w:r w:rsidR="00B414DA" w:rsidRPr="00302058">
              <w:rPr>
                <w:rFonts w:ascii="Palatino Linotype" w:hAnsi="Palatino Linotype"/>
                <w:b/>
                <w:bCs/>
                <w:sz w:val="20"/>
                <w:szCs w:val="20"/>
              </w:rPr>
              <w:t>.</w:t>
            </w:r>
            <w:r w:rsidRPr="00D82709">
              <w:rPr>
                <w:rFonts w:ascii="Palatino Linotype" w:hAnsi="Palatino Linotype"/>
                <w:b/>
                <w:sz w:val="20"/>
              </w:rPr>
              <w:t xml:space="preserve"> </w:t>
            </w:r>
          </w:p>
          <w:p w14:paraId="1B7DC0E6" w14:textId="30479137" w:rsidR="00AD13A3" w:rsidRPr="00302058" w:rsidRDefault="00AD13A3" w:rsidP="008D0018">
            <w:pPr>
              <w:pStyle w:val="Btext"/>
              <w:spacing w:after="0"/>
              <w:ind w:firstLine="0"/>
              <w:contextualSpacing/>
              <w:rPr>
                <w:rFonts w:ascii="Palatino Linotype" w:eastAsia="PMingLiU" w:hAnsi="Palatino Linotype" w:cs="Calibri"/>
                <w:sz w:val="20"/>
                <w:szCs w:val="20"/>
              </w:rPr>
            </w:pPr>
          </w:p>
          <w:p w14:paraId="2128D1C1" w14:textId="5FA5AA06" w:rsidR="00597578" w:rsidRPr="00302058" w:rsidRDefault="00597578" w:rsidP="00D82709">
            <w:pPr>
              <w:pStyle w:val="MTH1"/>
              <w:numPr>
                <w:ilvl w:val="1"/>
                <w:numId w:val="51"/>
              </w:numPr>
              <w:spacing w:after="0"/>
              <w:ind w:left="462" w:hanging="567"/>
              <w:contextualSpacing/>
              <w:jc w:val="both"/>
              <w:rPr>
                <w:rFonts w:ascii="Palatino Linotype" w:eastAsia="PMingLiU" w:hAnsi="Palatino Linotype" w:cs="Calibri"/>
                <w:sz w:val="20"/>
                <w:szCs w:val="20"/>
              </w:rPr>
            </w:pPr>
            <w:r w:rsidRPr="00302058">
              <w:rPr>
                <w:rFonts w:ascii="Palatino Linotype" w:eastAsia="PMingLiU" w:hAnsi="Palatino Linotype" w:cs="Calibri"/>
                <w:sz w:val="20"/>
                <w:szCs w:val="20"/>
                <w:u w:val="none"/>
              </w:rPr>
              <w:t>The</w:t>
            </w:r>
            <w:r w:rsidRPr="00302058">
              <w:rPr>
                <w:rFonts w:ascii="Palatino Linotype" w:eastAsia="PMingLiU" w:hAnsi="Palatino Linotype"/>
                <w:sz w:val="20"/>
                <w:u w:val="none"/>
              </w:rPr>
              <w:t xml:space="preserve"> Agreement </w:t>
            </w:r>
            <w:r w:rsidRPr="00302058">
              <w:rPr>
                <w:rFonts w:ascii="Palatino Linotype" w:eastAsia="PMingLiU" w:hAnsi="Palatino Linotype" w:cs="Calibri"/>
                <w:sz w:val="20"/>
                <w:szCs w:val="20"/>
                <w:u w:val="none"/>
              </w:rPr>
              <w:t>shall constitute</w:t>
            </w:r>
            <w:r w:rsidRPr="00302058">
              <w:rPr>
                <w:rFonts w:ascii="Palatino Linotype" w:eastAsia="PMingLiU" w:hAnsi="Palatino Linotype"/>
                <w:sz w:val="20"/>
                <w:u w:val="none"/>
              </w:rPr>
              <w:t xml:space="preserve"> the entire agreement </w:t>
            </w:r>
            <w:r w:rsidRPr="00302058">
              <w:rPr>
                <w:rFonts w:ascii="Palatino Linotype" w:eastAsia="PMingLiU" w:hAnsi="Palatino Linotype" w:cs="Calibri"/>
                <w:sz w:val="20"/>
                <w:szCs w:val="20"/>
                <w:u w:val="none"/>
              </w:rPr>
              <w:t>of</w:t>
            </w:r>
            <w:r w:rsidRPr="00302058">
              <w:rPr>
                <w:rFonts w:ascii="Palatino Linotype" w:eastAsia="PMingLiU" w:hAnsi="Palatino Linotype"/>
                <w:sz w:val="20"/>
                <w:u w:val="none"/>
              </w:rPr>
              <w:t xml:space="preserve"> the Parties </w:t>
            </w:r>
            <w:r w:rsidRPr="00302058">
              <w:rPr>
                <w:rFonts w:ascii="Palatino Linotype" w:eastAsia="PMingLiU" w:hAnsi="Palatino Linotype" w:cs="Calibri"/>
                <w:sz w:val="20"/>
                <w:szCs w:val="20"/>
                <w:u w:val="none"/>
              </w:rPr>
              <w:t xml:space="preserve">hereto </w:t>
            </w:r>
            <w:r w:rsidRPr="00302058">
              <w:rPr>
                <w:rFonts w:ascii="Palatino Linotype" w:eastAsia="PMingLiU" w:hAnsi="Palatino Linotype"/>
                <w:sz w:val="20"/>
                <w:u w:val="none"/>
              </w:rPr>
              <w:t xml:space="preserve">with respect to </w:t>
            </w:r>
            <w:r w:rsidRPr="00302058">
              <w:rPr>
                <w:rFonts w:ascii="Palatino Linotype" w:eastAsia="PMingLiU" w:hAnsi="Palatino Linotype" w:cs="Calibri"/>
                <w:sz w:val="20"/>
                <w:szCs w:val="20"/>
                <w:u w:val="none"/>
              </w:rPr>
              <w:t>the</w:t>
            </w:r>
            <w:r w:rsidRPr="00302058">
              <w:rPr>
                <w:rFonts w:ascii="Palatino Linotype" w:eastAsia="PMingLiU" w:hAnsi="Palatino Linotype"/>
                <w:sz w:val="20"/>
                <w:u w:val="none"/>
              </w:rPr>
              <w:t xml:space="preserve"> subject matter </w:t>
            </w:r>
            <w:r w:rsidRPr="00302058">
              <w:rPr>
                <w:rFonts w:ascii="Palatino Linotype" w:eastAsia="PMingLiU" w:hAnsi="Palatino Linotype" w:cs="Calibri"/>
                <w:sz w:val="20"/>
                <w:szCs w:val="20"/>
                <w:u w:val="none"/>
              </w:rPr>
              <w:t xml:space="preserve">hereof </w:t>
            </w:r>
            <w:r w:rsidRPr="00302058">
              <w:rPr>
                <w:rFonts w:ascii="Palatino Linotype" w:eastAsia="PMingLiU" w:hAnsi="Palatino Linotype"/>
                <w:sz w:val="20"/>
                <w:u w:val="none"/>
              </w:rPr>
              <w:t xml:space="preserve">and </w:t>
            </w:r>
            <w:r w:rsidRPr="00302058">
              <w:rPr>
                <w:rFonts w:ascii="Palatino Linotype" w:eastAsia="PMingLiU" w:hAnsi="Palatino Linotype" w:cs="Calibri"/>
                <w:sz w:val="20"/>
                <w:szCs w:val="20"/>
                <w:u w:val="none"/>
              </w:rPr>
              <w:t>supersede any</w:t>
            </w:r>
            <w:r w:rsidRPr="00302058">
              <w:rPr>
                <w:rFonts w:ascii="Palatino Linotype" w:eastAsia="PMingLiU" w:hAnsi="Palatino Linotype"/>
                <w:sz w:val="20"/>
                <w:u w:val="none"/>
              </w:rPr>
              <w:t xml:space="preserve"> prior </w:t>
            </w:r>
            <w:r w:rsidRPr="00302058">
              <w:rPr>
                <w:rFonts w:ascii="Palatino Linotype" w:eastAsia="PMingLiU" w:hAnsi="Palatino Linotype" w:cs="Calibri"/>
                <w:sz w:val="20"/>
                <w:szCs w:val="20"/>
                <w:u w:val="none"/>
              </w:rPr>
              <w:t>expressions of intent or understanding</w:t>
            </w:r>
            <w:r w:rsidRPr="00302058">
              <w:rPr>
                <w:rFonts w:ascii="Palatino Linotype" w:eastAsia="PMingLiU" w:hAnsi="Palatino Linotype"/>
                <w:sz w:val="20"/>
                <w:u w:val="none"/>
              </w:rPr>
              <w:t xml:space="preserve"> with </w:t>
            </w:r>
            <w:r w:rsidRPr="00302058">
              <w:rPr>
                <w:rFonts w:ascii="Palatino Linotype" w:eastAsia="PMingLiU" w:hAnsi="Palatino Linotype" w:cs="Calibri"/>
                <w:sz w:val="20"/>
                <w:szCs w:val="20"/>
                <w:u w:val="none"/>
              </w:rPr>
              <w:t>respect to foregoing</w:t>
            </w:r>
            <w:r w:rsidRPr="00302058">
              <w:rPr>
                <w:rFonts w:ascii="Palatino Linotype" w:eastAsia="PMingLiU" w:hAnsi="Palatino Linotype"/>
                <w:sz w:val="20"/>
                <w:u w:val="none"/>
              </w:rPr>
              <w:t xml:space="preserve"> subject matter, except if it is </w:t>
            </w:r>
            <w:r w:rsidRPr="00302058">
              <w:rPr>
                <w:rFonts w:ascii="Palatino Linotype" w:eastAsia="PMingLiU" w:hAnsi="Palatino Linotype" w:cs="Calibri"/>
                <w:sz w:val="20"/>
                <w:szCs w:val="20"/>
                <w:u w:val="none"/>
              </w:rPr>
              <w:t xml:space="preserve">stated </w:t>
            </w:r>
            <w:r w:rsidRPr="00302058">
              <w:rPr>
                <w:rFonts w:ascii="Palatino Linotype" w:eastAsia="PMingLiU" w:hAnsi="Palatino Linotype"/>
                <w:sz w:val="20"/>
                <w:u w:val="none"/>
              </w:rPr>
              <w:t xml:space="preserve">otherwise </w:t>
            </w:r>
            <w:r w:rsidRPr="00302058">
              <w:rPr>
                <w:rFonts w:ascii="Palatino Linotype" w:eastAsia="PMingLiU" w:hAnsi="Palatino Linotype" w:cs="Calibri"/>
                <w:sz w:val="20"/>
                <w:szCs w:val="20"/>
                <w:u w:val="none"/>
              </w:rPr>
              <w:t>in this Agreement</w:t>
            </w:r>
            <w:r w:rsidRPr="00302058">
              <w:rPr>
                <w:rFonts w:ascii="Palatino Linotype" w:eastAsia="PMingLiU" w:hAnsi="Palatino Linotype"/>
                <w:sz w:val="20"/>
                <w:u w:val="none"/>
              </w:rPr>
              <w:t>.</w:t>
            </w:r>
          </w:p>
          <w:p w14:paraId="3603A744" w14:textId="77777777" w:rsidR="00597578" w:rsidRPr="00302058" w:rsidRDefault="00597578" w:rsidP="00597578">
            <w:pPr>
              <w:pStyle w:val="Btext"/>
              <w:spacing w:after="0"/>
              <w:ind w:firstLine="0"/>
              <w:contextualSpacing/>
              <w:rPr>
                <w:rFonts w:ascii="Palatino Linotype" w:eastAsia="PMingLiU" w:hAnsi="Palatino Linotype" w:cs="Calibri"/>
                <w:sz w:val="20"/>
                <w:szCs w:val="20"/>
                <w:lang w:val="id-ID"/>
              </w:rPr>
            </w:pPr>
          </w:p>
          <w:p w14:paraId="4534A07D" w14:textId="717889CF" w:rsidR="00597578" w:rsidRPr="00302058" w:rsidRDefault="00597578" w:rsidP="00D82709">
            <w:pPr>
              <w:pStyle w:val="MTH1"/>
              <w:numPr>
                <w:ilvl w:val="1"/>
                <w:numId w:val="51"/>
              </w:numPr>
              <w:spacing w:after="0"/>
              <w:ind w:left="462" w:hanging="567"/>
              <w:contextualSpacing/>
              <w:jc w:val="both"/>
              <w:rPr>
                <w:rFonts w:ascii="Palatino Linotype" w:eastAsia="PMingLiU" w:hAnsi="Palatino Linotype" w:cs="Calibri"/>
                <w:sz w:val="20"/>
                <w:szCs w:val="20"/>
              </w:rPr>
            </w:pPr>
            <w:r w:rsidRPr="00302058">
              <w:rPr>
                <w:rFonts w:ascii="Palatino Linotype" w:eastAsia="PMingLiU" w:hAnsi="Palatino Linotype"/>
                <w:sz w:val="20"/>
                <w:u w:val="none"/>
              </w:rPr>
              <w:t>Neither failure to exercise nor any delay in exercising any right, power or remedy under this Agreement operates as a waiver.  A single or partial exercise or waiver of the exercise of any right, power or remedy does not preclude any other or further exercise of that or any other right, power or remedy.  A waiver is not valid or binding on the party granting that waiver unless made in writing.</w:t>
            </w:r>
          </w:p>
          <w:p w14:paraId="0EFDAB83" w14:textId="77777777" w:rsidR="00597578" w:rsidRPr="00D82709" w:rsidRDefault="00597578" w:rsidP="00D82709">
            <w:pPr>
              <w:pStyle w:val="Btext"/>
              <w:spacing w:after="0"/>
              <w:ind w:left="461" w:hanging="461"/>
              <w:contextualSpacing/>
              <w:rPr>
                <w:rFonts w:ascii="Palatino Linotype" w:hAnsi="Palatino Linotype"/>
                <w:sz w:val="20"/>
                <w:lang w:val="id-ID"/>
              </w:rPr>
            </w:pPr>
          </w:p>
          <w:p w14:paraId="34A97ABC" w14:textId="384BBE0A" w:rsidR="00597578" w:rsidRPr="00302058" w:rsidRDefault="00597578" w:rsidP="00D82709">
            <w:pPr>
              <w:pStyle w:val="MTH1"/>
              <w:numPr>
                <w:ilvl w:val="1"/>
                <w:numId w:val="51"/>
              </w:numPr>
              <w:spacing w:after="0"/>
              <w:ind w:left="462" w:hanging="567"/>
              <w:contextualSpacing/>
              <w:jc w:val="both"/>
              <w:rPr>
                <w:rFonts w:ascii="Palatino Linotype" w:eastAsia="PMingLiU" w:hAnsi="Palatino Linotype" w:cs="Calibri"/>
                <w:sz w:val="20"/>
                <w:szCs w:val="20"/>
              </w:rPr>
            </w:pPr>
            <w:r w:rsidRPr="00302058">
              <w:rPr>
                <w:rFonts w:ascii="Palatino Linotype" w:eastAsia="PMingLiU" w:hAnsi="Palatino Linotype"/>
                <w:sz w:val="20"/>
                <w:u w:val="none"/>
              </w:rPr>
              <w:t>Any other matters that have not or have insufficiently governed in this Agreement for the interest of the Parties will be agreed and stated further by the Parties in writing in an amendment and/or addendum as an integral and inseparable part of this Agreement.</w:t>
            </w:r>
          </w:p>
          <w:p w14:paraId="64D65656" w14:textId="77777777" w:rsidR="00597578" w:rsidRPr="00D82709" w:rsidRDefault="00597578" w:rsidP="00D82709">
            <w:pPr>
              <w:pStyle w:val="MTH1"/>
              <w:numPr>
                <w:ilvl w:val="0"/>
                <w:numId w:val="0"/>
              </w:numPr>
              <w:spacing w:after="0"/>
              <w:ind w:left="462"/>
              <w:contextualSpacing/>
              <w:jc w:val="both"/>
              <w:rPr>
                <w:rFonts w:ascii="Palatino Linotype" w:eastAsia="PMingLiU" w:hAnsi="Palatino Linotype"/>
                <w:sz w:val="20"/>
              </w:rPr>
            </w:pPr>
          </w:p>
          <w:p w14:paraId="0DBB0B7E" w14:textId="2C7DF628" w:rsidR="00597578" w:rsidRPr="00302058" w:rsidRDefault="00597578" w:rsidP="008D0018">
            <w:pPr>
              <w:pStyle w:val="MTH1"/>
              <w:numPr>
                <w:ilvl w:val="1"/>
                <w:numId w:val="51"/>
              </w:numPr>
              <w:spacing w:after="0"/>
              <w:ind w:left="462" w:hanging="567"/>
              <w:contextualSpacing/>
              <w:jc w:val="both"/>
              <w:rPr>
                <w:rFonts w:ascii="Palatino Linotype" w:eastAsia="PMingLiU" w:hAnsi="Palatino Linotype" w:cs="Calibri"/>
                <w:sz w:val="20"/>
                <w:szCs w:val="20"/>
              </w:rPr>
            </w:pPr>
            <w:r w:rsidRPr="00302058">
              <w:rPr>
                <w:rFonts w:ascii="Palatino Linotype" w:eastAsia="PMingLiU" w:hAnsi="Palatino Linotype" w:cs="Calibri"/>
                <w:sz w:val="20"/>
                <w:szCs w:val="20"/>
                <w:u w:val="none"/>
              </w:rPr>
              <w:t>No modification, amendment or waiver</w:t>
            </w:r>
            <w:r w:rsidRPr="00D82709">
              <w:rPr>
                <w:rFonts w:ascii="Palatino Linotype" w:eastAsia="PMingLiU" w:hAnsi="Palatino Linotype"/>
                <w:sz w:val="20"/>
                <w:u w:val="none"/>
              </w:rPr>
              <w:t xml:space="preserve"> of this Agreement </w:t>
            </w:r>
            <w:r w:rsidRPr="00302058">
              <w:rPr>
                <w:rFonts w:ascii="Palatino Linotype" w:eastAsia="PMingLiU" w:hAnsi="Palatino Linotype" w:cs="Calibri"/>
                <w:sz w:val="20"/>
                <w:szCs w:val="20"/>
                <w:u w:val="none"/>
              </w:rPr>
              <w:t>shall be valid or binding unless made in writing and, in case of a modification or an amendment, executed by all Parties and in case of a waiver, by the Party against whom the waiver</w:t>
            </w:r>
            <w:r w:rsidRPr="00D82709">
              <w:rPr>
                <w:rFonts w:ascii="Palatino Linotype" w:eastAsia="PMingLiU" w:hAnsi="Palatino Linotype"/>
                <w:sz w:val="20"/>
                <w:u w:val="none"/>
              </w:rPr>
              <w:t xml:space="preserve"> is </w:t>
            </w:r>
            <w:r w:rsidRPr="00302058">
              <w:rPr>
                <w:rFonts w:ascii="Palatino Linotype" w:eastAsia="PMingLiU" w:hAnsi="Palatino Linotype" w:cs="Calibri"/>
                <w:sz w:val="20"/>
                <w:szCs w:val="20"/>
                <w:u w:val="none"/>
              </w:rPr>
              <w:t>to be effected.</w:t>
            </w:r>
          </w:p>
          <w:p w14:paraId="5BB4A9FA" w14:textId="77777777" w:rsidR="00597578" w:rsidRPr="00302058" w:rsidRDefault="00597578" w:rsidP="00597578">
            <w:pPr>
              <w:pStyle w:val="Btext"/>
              <w:spacing w:after="0"/>
              <w:ind w:left="461" w:hanging="461"/>
              <w:contextualSpacing/>
              <w:rPr>
                <w:rFonts w:ascii="Palatino Linotype" w:eastAsia="PMingLiU" w:hAnsi="Palatino Linotype" w:cs="Calibri"/>
                <w:sz w:val="20"/>
                <w:szCs w:val="20"/>
              </w:rPr>
            </w:pPr>
          </w:p>
          <w:p w14:paraId="3CE9C76B" w14:textId="15170CB6" w:rsidR="00597578" w:rsidRPr="00302058" w:rsidRDefault="00597578" w:rsidP="00D82709">
            <w:pPr>
              <w:pStyle w:val="MTH1"/>
              <w:numPr>
                <w:ilvl w:val="1"/>
                <w:numId w:val="51"/>
              </w:numPr>
              <w:spacing w:after="0"/>
              <w:ind w:left="462" w:hanging="567"/>
              <w:contextualSpacing/>
              <w:jc w:val="both"/>
              <w:rPr>
                <w:rFonts w:ascii="Palatino Linotype" w:eastAsia="PMingLiU" w:hAnsi="Palatino Linotype" w:cs="Calibri"/>
                <w:sz w:val="20"/>
                <w:szCs w:val="20"/>
              </w:rPr>
            </w:pPr>
            <w:r w:rsidRPr="00302058">
              <w:rPr>
                <w:rFonts w:ascii="Palatino Linotype" w:eastAsia="PMingLiU" w:hAnsi="Palatino Linotype" w:cs="Calibri"/>
                <w:sz w:val="20"/>
                <w:szCs w:val="20"/>
                <w:u w:val="none"/>
              </w:rPr>
              <w:t>If one or more provisions of this Agreement or arrangements referred to in this Agreement shall be declared invalid, illegal</w:t>
            </w:r>
            <w:r w:rsidRPr="00302058">
              <w:rPr>
                <w:rFonts w:ascii="Palatino Linotype" w:eastAsia="PMingLiU" w:hAnsi="Palatino Linotype"/>
                <w:sz w:val="20"/>
                <w:u w:val="none"/>
              </w:rPr>
              <w:t xml:space="preserve"> or unenforceable </w:t>
            </w:r>
            <w:r w:rsidRPr="00302058">
              <w:rPr>
                <w:rFonts w:ascii="Palatino Linotype" w:eastAsia="PMingLiU" w:hAnsi="Palatino Linotype" w:cs="Calibri"/>
                <w:sz w:val="20"/>
                <w:szCs w:val="20"/>
                <w:u w:val="none"/>
              </w:rPr>
              <w:t xml:space="preserve">in any respect </w:t>
            </w:r>
            <w:r w:rsidRPr="00302058">
              <w:rPr>
                <w:rFonts w:ascii="Palatino Linotype" w:eastAsia="PMingLiU" w:hAnsi="Palatino Linotype"/>
                <w:sz w:val="20"/>
                <w:u w:val="none"/>
              </w:rPr>
              <w:t xml:space="preserve">under any applicable </w:t>
            </w:r>
            <w:r w:rsidRPr="00302058">
              <w:rPr>
                <w:rFonts w:ascii="Palatino Linotype" w:eastAsia="PMingLiU" w:hAnsi="Palatino Linotype" w:cs="Calibri"/>
                <w:sz w:val="20"/>
                <w:szCs w:val="20"/>
                <w:u w:val="none"/>
              </w:rPr>
              <w:t xml:space="preserve">law or </w:t>
            </w:r>
            <w:r w:rsidR="0039364F" w:rsidRPr="00302058">
              <w:rPr>
                <w:rFonts w:ascii="Palatino Linotype" w:eastAsia="PMingLiU" w:hAnsi="Palatino Linotype" w:cs="Calibri"/>
                <w:sz w:val="20"/>
                <w:szCs w:val="20"/>
                <w:u w:val="none"/>
              </w:rPr>
              <w:t xml:space="preserve">court </w:t>
            </w:r>
            <w:r w:rsidRPr="00302058">
              <w:rPr>
                <w:rFonts w:ascii="Palatino Linotype" w:eastAsia="PMingLiU" w:hAnsi="Palatino Linotype" w:cs="Calibri"/>
                <w:sz w:val="20"/>
                <w:szCs w:val="20"/>
                <w:u w:val="none"/>
              </w:rPr>
              <w:t xml:space="preserve">decision, the validity, legality and enforceability of the remaining provisions and agreements contained or referred to in this Agreement shall not be affected or impaired in any way. In connection with the foregoing, upon the occurrence of such event, the Parties shall use their best efforts to amend such invalid, </w:t>
            </w:r>
            <w:r w:rsidRPr="00302058">
              <w:rPr>
                <w:rFonts w:ascii="Palatino Linotype" w:eastAsia="PMingLiU" w:hAnsi="Palatino Linotype" w:cs="Calibri"/>
                <w:sz w:val="20"/>
                <w:szCs w:val="20"/>
                <w:u w:val="none"/>
              </w:rPr>
              <w:lastRenderedPageBreak/>
              <w:t>illegal or unenforceable provision(s)</w:t>
            </w:r>
            <w:r w:rsidRPr="00302058">
              <w:rPr>
                <w:rFonts w:ascii="Palatino Linotype" w:eastAsia="PMingLiU" w:hAnsi="Palatino Linotype"/>
                <w:sz w:val="20"/>
                <w:u w:val="none"/>
              </w:rPr>
              <w:t xml:space="preserve"> only to the extent </w:t>
            </w:r>
            <w:r w:rsidRPr="00302058">
              <w:rPr>
                <w:rFonts w:ascii="Palatino Linotype" w:eastAsia="PMingLiU" w:hAnsi="Palatino Linotype" w:cs="Calibri"/>
                <w:sz w:val="20"/>
                <w:szCs w:val="20"/>
                <w:u w:val="none"/>
              </w:rPr>
              <w:t xml:space="preserve">necessary to be valid, legal </w:t>
            </w:r>
            <w:r w:rsidRPr="00302058">
              <w:rPr>
                <w:rFonts w:ascii="Palatino Linotype" w:eastAsia="PMingLiU" w:hAnsi="Palatino Linotype"/>
                <w:sz w:val="20"/>
                <w:u w:val="none"/>
              </w:rPr>
              <w:t>and enforceable</w:t>
            </w:r>
            <w:r w:rsidRPr="00302058">
              <w:rPr>
                <w:rFonts w:ascii="Palatino Linotype" w:eastAsia="PMingLiU" w:hAnsi="Palatino Linotype" w:cs="Calibri"/>
                <w:sz w:val="20"/>
                <w:szCs w:val="20"/>
                <w:u w:val="none"/>
              </w:rPr>
              <w:t>, as nearly as possible and consistent with the Parties’ original intention</w:t>
            </w:r>
            <w:r w:rsidRPr="00302058">
              <w:rPr>
                <w:rFonts w:ascii="Palatino Linotype" w:eastAsia="PMingLiU" w:hAnsi="Palatino Linotype"/>
                <w:sz w:val="20"/>
                <w:u w:val="none"/>
              </w:rPr>
              <w:t>.</w:t>
            </w:r>
          </w:p>
          <w:p w14:paraId="6F94276A" w14:textId="77777777" w:rsidR="00597578" w:rsidRPr="00D82709" w:rsidRDefault="00597578" w:rsidP="00D82709">
            <w:pPr>
              <w:pStyle w:val="MTH1"/>
              <w:numPr>
                <w:ilvl w:val="0"/>
                <w:numId w:val="0"/>
              </w:numPr>
              <w:spacing w:after="0"/>
              <w:ind w:left="462"/>
              <w:contextualSpacing/>
              <w:jc w:val="both"/>
              <w:rPr>
                <w:rFonts w:ascii="Palatino Linotype" w:eastAsia="PMingLiU" w:hAnsi="Palatino Linotype"/>
                <w:sz w:val="20"/>
              </w:rPr>
            </w:pPr>
          </w:p>
          <w:p w14:paraId="21B8FBA8" w14:textId="720BB1ED" w:rsidR="00597578" w:rsidRPr="00D82709" w:rsidRDefault="00597578" w:rsidP="00D82709">
            <w:pPr>
              <w:pStyle w:val="MTH1"/>
              <w:numPr>
                <w:ilvl w:val="1"/>
                <w:numId w:val="51"/>
              </w:numPr>
              <w:spacing w:after="0"/>
              <w:ind w:left="462" w:hanging="567"/>
              <w:contextualSpacing/>
              <w:jc w:val="both"/>
              <w:rPr>
                <w:rFonts w:ascii="Palatino Linotype" w:eastAsia="PMingLiU" w:hAnsi="Palatino Linotype"/>
                <w:sz w:val="20"/>
              </w:rPr>
            </w:pPr>
            <w:r w:rsidRPr="00302058">
              <w:rPr>
                <w:rFonts w:ascii="Palatino Linotype" w:eastAsia="PMingLiU" w:hAnsi="Palatino Linotype"/>
                <w:sz w:val="20"/>
                <w:u w:val="none"/>
              </w:rPr>
              <w:t>This Agreement may be executed in any number of counterparts, each of which shall be deemed to be an original, but all such counterparts shall together constitute one and the same instrument</w:t>
            </w:r>
            <w:r w:rsidRPr="00302058">
              <w:rPr>
                <w:rFonts w:ascii="Palatino Linotype" w:eastAsia="PMingLiU" w:hAnsi="Palatino Linotype" w:cs="Calibri"/>
                <w:sz w:val="20"/>
                <w:szCs w:val="20"/>
                <w:u w:val="none"/>
              </w:rPr>
              <w:t>.</w:t>
            </w:r>
            <w:r w:rsidR="00BF474A" w:rsidRPr="00302058">
              <w:rPr>
                <w:rFonts w:ascii="Palatino Linotype" w:eastAsia="PMingLiU" w:hAnsi="Palatino Linotype" w:cs="Calibri"/>
                <w:sz w:val="20"/>
                <w:szCs w:val="20"/>
                <w:u w:val="none"/>
              </w:rPr>
              <w:t xml:space="preserve"> Transmission of an executed counterpart of this Agreement by email (in PDF, JPEG or other agreed format) shall take effect as delivery of an executed counterpart of this Agreement. If either method of delivery is adopted, without prejudice to the validity of the agreement made, each Party shall within 10 (ten) Business Days provide the other with the original of such counterpart. </w:t>
            </w:r>
          </w:p>
          <w:p w14:paraId="4BAB2F4A" w14:textId="77777777" w:rsidR="00597578" w:rsidRPr="00D82709" w:rsidRDefault="00597578" w:rsidP="00D56CC6">
            <w:pPr>
              <w:pStyle w:val="Btext"/>
              <w:spacing w:after="0"/>
              <w:ind w:firstLine="0"/>
              <w:contextualSpacing/>
              <w:rPr>
                <w:rFonts w:ascii="Palatino Linotype" w:eastAsia="PMingLiU" w:hAnsi="Palatino Linotype"/>
                <w:sz w:val="20"/>
              </w:rPr>
            </w:pPr>
          </w:p>
          <w:p w14:paraId="425DFE36" w14:textId="62F56D9A" w:rsidR="00BB3874" w:rsidRPr="00B46841" w:rsidRDefault="00597578" w:rsidP="00D82709">
            <w:pPr>
              <w:pStyle w:val="MTH1"/>
              <w:numPr>
                <w:ilvl w:val="1"/>
                <w:numId w:val="51"/>
              </w:numPr>
              <w:spacing w:after="0"/>
              <w:ind w:left="462" w:hanging="567"/>
              <w:contextualSpacing/>
              <w:jc w:val="both"/>
              <w:rPr>
                <w:rFonts w:ascii="Palatino Linotype" w:hAnsi="Palatino Linotype"/>
                <w:sz w:val="20"/>
                <w:u w:val="none"/>
              </w:rPr>
            </w:pPr>
            <w:r w:rsidRPr="00533D9D">
              <w:rPr>
                <w:rFonts w:ascii="Palatino Linotype" w:eastAsia="PMingLiU" w:hAnsi="Palatino Linotype"/>
                <w:sz w:val="20"/>
                <w:u w:val="none"/>
              </w:rPr>
              <w:t>This Agreement is executed in a text using both the English and Indonesia languages.</w:t>
            </w:r>
            <w:r w:rsidR="00E85606" w:rsidRPr="00533D9D">
              <w:rPr>
                <w:rFonts w:ascii="Palatino Linotype" w:eastAsia="PMingLiU" w:hAnsi="Palatino Linotype"/>
                <w:sz w:val="20"/>
                <w:u w:val="none"/>
              </w:rPr>
              <w:t xml:space="preserve"> The English version shall control the interpretation of this Agreement, and the Parties acknowledge and agree that i</w:t>
            </w:r>
            <w:r w:rsidRPr="00533D9D">
              <w:rPr>
                <w:rFonts w:ascii="Palatino Linotype" w:eastAsia="PMingLiU" w:hAnsi="Palatino Linotype"/>
                <w:sz w:val="20"/>
                <w:u w:val="none"/>
              </w:rPr>
              <w:t>n the event of any conflict or inconsistency between the two versions of this Agreement, the English version shall prevail</w:t>
            </w:r>
            <w:r w:rsidR="00E85606" w:rsidRPr="00533D9D">
              <w:rPr>
                <w:rFonts w:ascii="Palatino Linotype" w:eastAsia="PMingLiU" w:hAnsi="Palatino Linotype"/>
                <w:sz w:val="20"/>
                <w:u w:val="none"/>
              </w:rPr>
              <w:t xml:space="preserve">, and the Bahasa Indonesia version shall be deemed to be automatically amended to conform with and to make the relevant Bahasa Indonesia text consistent with the </w:t>
            </w:r>
            <w:r w:rsidR="00E85606" w:rsidRPr="00533D9D">
              <w:rPr>
                <w:rFonts w:ascii="Palatino Linotype" w:eastAsia="PMingLiU" w:hAnsi="Palatino Linotype" w:cs="Calibri"/>
                <w:sz w:val="20"/>
                <w:szCs w:val="20"/>
                <w:u w:val="none"/>
              </w:rPr>
              <w:t>relevant English text.</w:t>
            </w:r>
            <w:r w:rsidRPr="00533D9D">
              <w:rPr>
                <w:rFonts w:ascii="Palatino Linotype" w:eastAsia="PMingLiU" w:hAnsi="Palatino Linotype" w:cs="Calibri"/>
                <w:sz w:val="20"/>
                <w:szCs w:val="20"/>
                <w:u w:val="none"/>
              </w:rPr>
              <w:t xml:space="preserve"> </w:t>
            </w:r>
          </w:p>
        </w:tc>
        <w:tc>
          <w:tcPr>
            <w:tcW w:w="3775" w:type="dxa"/>
            <w:gridSpan w:val="3"/>
            <w:shd w:val="clear" w:color="auto" w:fill="auto"/>
          </w:tcPr>
          <w:p w14:paraId="2AEE4279" w14:textId="77777777" w:rsidR="00216F69" w:rsidRPr="00D82709" w:rsidRDefault="0069511D" w:rsidP="006A39AB">
            <w:pPr>
              <w:pStyle w:val="Cen1"/>
              <w:shd w:val="clear" w:color="auto" w:fill="auto"/>
              <w:spacing w:after="0"/>
              <w:contextualSpacing/>
              <w:jc w:val="both"/>
              <w:rPr>
                <w:rFonts w:ascii="Palatino Linotype" w:hAnsi="Palatino Linotype"/>
                <w:b w:val="0"/>
                <w:color w:val="E7E6E6" w:themeColor="background2"/>
                <w:sz w:val="20"/>
              </w:rPr>
            </w:pPr>
            <w:r w:rsidRPr="00D82709">
              <w:rPr>
                <w:rFonts w:ascii="Palatino Linotype" w:hAnsi="Palatino Linotype"/>
                <w:b w:val="0"/>
                <w:color w:val="E7E6E6" w:themeColor="background2"/>
                <w:sz w:val="20"/>
              </w:rPr>
              <w:lastRenderedPageBreak/>
              <w:t>Hal Lainnya</w:t>
            </w:r>
          </w:p>
          <w:p w14:paraId="1178E22B" w14:textId="7F8E20C6" w:rsidR="003114EF" w:rsidRPr="00D82709" w:rsidRDefault="003114EF"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rPr>
              <w:t>Perjanjian ini mencakup seluruh perjanjian antara Para Pihak sehubungan dengan hal yang diatur dan menggantikan seluruh yang telah dilaksanakan sebelumnya dan perjanjian</w:t>
            </w:r>
            <w:r w:rsidR="00EA3011" w:rsidRPr="00D82709">
              <w:rPr>
                <w:rFonts w:ascii="Palatino Linotype" w:hAnsi="Palatino Linotype"/>
                <w:b w:val="0"/>
                <w:color w:val="E7E6E6" w:themeColor="background2"/>
                <w:sz w:val="20"/>
              </w:rPr>
              <w:t>-perjanjian</w:t>
            </w:r>
            <w:r w:rsidRPr="00D82709">
              <w:rPr>
                <w:rFonts w:ascii="Palatino Linotype" w:hAnsi="Palatino Linotype"/>
                <w:b w:val="0"/>
                <w:color w:val="E7E6E6" w:themeColor="background2"/>
                <w:sz w:val="20"/>
              </w:rPr>
              <w:t xml:space="preserve"> dan pemahaman</w:t>
            </w:r>
            <w:r w:rsidR="00EA3011" w:rsidRPr="00D82709">
              <w:rPr>
                <w:rFonts w:ascii="Palatino Linotype" w:hAnsi="Palatino Linotype"/>
                <w:b w:val="0"/>
                <w:color w:val="E7E6E6" w:themeColor="background2"/>
                <w:sz w:val="20"/>
              </w:rPr>
              <w:t>-pemahaman</w:t>
            </w:r>
            <w:r w:rsidRPr="00D82709">
              <w:rPr>
                <w:rFonts w:ascii="Palatino Linotype" w:hAnsi="Palatino Linotype"/>
                <w:b w:val="0"/>
                <w:color w:val="E7E6E6" w:themeColor="background2"/>
                <w:sz w:val="20"/>
              </w:rPr>
              <w:t xml:space="preserve"> </w:t>
            </w:r>
            <w:r w:rsidR="00C641C3" w:rsidRPr="00D82709">
              <w:rPr>
                <w:rFonts w:ascii="Palatino Linotype" w:hAnsi="Palatino Linotype"/>
                <w:b w:val="0"/>
                <w:color w:val="E7E6E6" w:themeColor="background2"/>
                <w:sz w:val="20"/>
              </w:rPr>
              <w:t>sebelumnya</w:t>
            </w:r>
            <w:r w:rsidRPr="00D82709">
              <w:rPr>
                <w:rFonts w:ascii="Palatino Linotype" w:hAnsi="Palatino Linotype"/>
                <w:b w:val="0"/>
                <w:color w:val="E7E6E6" w:themeColor="background2"/>
                <w:sz w:val="20"/>
              </w:rPr>
              <w:t xml:space="preserve"> antara Para Pihak sehubungan dengan hal-hal yang diatur, kecuali jika dinyatakan lain.</w:t>
            </w:r>
          </w:p>
          <w:p w14:paraId="658946AA" w14:textId="77777777" w:rsidR="002C3A1B" w:rsidRPr="00D82709"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5E68C6B1" w14:textId="37D12014" w:rsidR="00AD13A3" w:rsidRPr="00D82709" w:rsidRDefault="00C33547"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rPr>
              <w:t>Tidak ada kegagalan dalam pelaksanaan ataupun penundaan dalam pelaksanaan setiap hak, kuasa atau pemulihan apapun dalam Perjanjian ini dianggap sebagai pengesampingan. Pelaksanaan atau pengesampingan satu atau sebagian atas pelaksanaan dari setiap hak, kuasa atau pemulihan apapun tidak menghalangi pelaksanaan lain atau lebih lanjut darinya atau hak, kuasa atau pemulihan lainnya. Pengesampingan tidak sah atau mengikat bagi Pihak yang memberikan pengesampingan tersebut kecuali dibuat secara tertulis.</w:t>
            </w:r>
          </w:p>
          <w:p w14:paraId="749B5375" w14:textId="77777777" w:rsidR="002C3A1B" w:rsidRPr="00D82709"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05DDA392" w14:textId="77777777" w:rsidR="00AD13A3" w:rsidRPr="00D82709" w:rsidRDefault="00AD13A3"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rPr>
              <w:t>Hal-hal lain yang tidak atau belum diatur secara jelas dalam Perjanjian ini untuk kepentingan Para Pihak akan disepakati dan dinyatakan lebih lanjut oleh Para Pihak secara tertulis dalam perubahan dan/atau penambahan sebagai satu kesatuan dan bagian yang tidak dapat dipisahkan dari Perjanjian ini.</w:t>
            </w:r>
          </w:p>
          <w:p w14:paraId="22D8D974" w14:textId="77777777" w:rsidR="002C3A1B" w:rsidRPr="00D82709"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5DCFB149" w14:textId="77777777" w:rsidR="00846E98" w:rsidRPr="00D82709" w:rsidRDefault="00846E98"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rPr>
              <w:t xml:space="preserve">Setiap ketentuan dari Perjanjian ini yang dilarang atau tidak dapat diterapkan berdasarkan aturan dan peraturan yang berlaku akan, atas aturan dan peraturan yang berlaku, menjadi tidak efektif hanya sejauh pelarangan atau ketidak berlakuan tanpa mempengaruhi ketentuan sisanya. Perusahaan harus, dalam keadaan apapun, melaksanakan dokumen tambahan dimana Peserta sebagai pihak yang terkena dampak dapat secara wajar meminta untuk </w:t>
            </w:r>
            <w:r w:rsidRPr="00D82709">
              <w:rPr>
                <w:rFonts w:ascii="Palatino Linotype" w:hAnsi="Palatino Linotype"/>
                <w:b w:val="0"/>
                <w:color w:val="E7E6E6" w:themeColor="background2"/>
                <w:sz w:val="20"/>
              </w:rPr>
              <w:lastRenderedPageBreak/>
              <w:t>diberikan dampak yang sah dan dapat diterapkan atas ketentuan tersebut yang ditentukan sebagai hal dilarang atau tidak dapat diterapkan.</w:t>
            </w:r>
          </w:p>
          <w:p w14:paraId="4AF1BB2D" w14:textId="77777777" w:rsidR="002C3A1B" w:rsidRPr="00D82709"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36A69AF8" w14:textId="77777777" w:rsidR="00AD13A3" w:rsidRPr="00D82709" w:rsidRDefault="00AD13A3"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rPr>
              <w:t>Perjanjian ini dapat dieksekusi dalam beberapa salinan, setiap daripadanya akan dianggap sebagai asli, tetapi seluruh salinan secara bersama-sama dianggap sebagai satu kesatuan dan instrumen yang sama.</w:t>
            </w:r>
          </w:p>
          <w:p w14:paraId="3093EBF8" w14:textId="77777777" w:rsidR="002C3A1B" w:rsidRPr="00D82709"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35D054B3" w14:textId="6F018E49" w:rsidR="00AD13A3" w:rsidRPr="00D82709" w:rsidRDefault="00AD13A3" w:rsidP="006A39AB">
            <w:pPr>
              <w:pStyle w:val="Cen1"/>
              <w:shd w:val="clear" w:color="auto" w:fill="auto"/>
              <w:spacing w:after="0"/>
              <w:contextualSpacing/>
              <w:jc w:val="both"/>
              <w:rPr>
                <w:rFonts w:ascii="Palatino Linotype" w:hAnsi="Palatino Linotype"/>
                <w:b w:val="0"/>
                <w:color w:val="E7E6E6" w:themeColor="background2"/>
                <w:sz w:val="20"/>
              </w:rPr>
            </w:pPr>
            <w:r w:rsidRPr="00D82709">
              <w:rPr>
                <w:rFonts w:ascii="Palatino Linotype" w:hAnsi="Palatino Linotype"/>
                <w:b w:val="0"/>
                <w:color w:val="E7E6E6" w:themeColor="background2"/>
                <w:sz w:val="20"/>
              </w:rPr>
              <w:t xml:space="preserve">Perjanjian ini dieksekusi dalam teks yang menggunakan bahasa Inggris dan Indonesia. dalam hal terjadi konflik atau ketidak konsistenan antara dua versi dari Perjanjian ini, versi </w:t>
            </w:r>
            <w:r w:rsidR="00550069" w:rsidRPr="00D82709">
              <w:rPr>
                <w:rFonts w:ascii="Palatino Linotype" w:hAnsi="Palatino Linotype"/>
                <w:b w:val="0"/>
                <w:color w:val="E7E6E6" w:themeColor="background2"/>
                <w:sz w:val="20"/>
              </w:rPr>
              <w:t xml:space="preserve">Inggris </w:t>
            </w:r>
            <w:r w:rsidRPr="00D82709">
              <w:rPr>
                <w:rFonts w:ascii="Palatino Linotype" w:hAnsi="Palatino Linotype"/>
                <w:b w:val="0"/>
                <w:color w:val="E7E6E6" w:themeColor="background2"/>
                <w:sz w:val="20"/>
              </w:rPr>
              <w:t>yang akan berlaku dan Para Pihak akan membuat dokumen yang diperlukan untuk mengubah versi Inggris dari Perjanjian ini sehingga konsisten dengan versi bahasa Indonesia.</w:t>
            </w:r>
          </w:p>
        </w:tc>
      </w:tr>
    </w:tbl>
    <w:p w14:paraId="128B164E" w14:textId="05E265E6" w:rsidR="00A556AD" w:rsidRPr="00302058" w:rsidRDefault="00A556AD" w:rsidP="006A39AB">
      <w:pPr>
        <w:rPr>
          <w:rFonts w:ascii="Palatino Linotype" w:hAnsi="Palatino Linotype"/>
          <w:sz w:val="20"/>
          <w:szCs w:val="20"/>
        </w:rPr>
      </w:pPr>
    </w:p>
    <w:p w14:paraId="596BDF07" w14:textId="5B1A7963" w:rsidR="00A556AD" w:rsidRPr="00302058" w:rsidRDefault="003B16EF" w:rsidP="00D82709">
      <w:pPr>
        <w:jc w:val="center"/>
        <w:rPr>
          <w:rFonts w:ascii="Palatino Linotype" w:hAnsi="Palatino Linotype"/>
          <w:sz w:val="20"/>
          <w:szCs w:val="20"/>
        </w:rPr>
      </w:pPr>
      <w:r>
        <w:rPr>
          <w:rFonts w:ascii="Palatino Linotype" w:hAnsi="Palatino Linotype"/>
          <w:sz w:val="20"/>
          <w:szCs w:val="20"/>
        </w:rPr>
        <w:t xml:space="preserve">[the signature page follows / </w:t>
      </w:r>
      <w:r>
        <w:rPr>
          <w:rFonts w:ascii="Palatino Linotype" w:hAnsi="Palatino Linotype"/>
          <w:i/>
          <w:iCs/>
          <w:sz w:val="20"/>
          <w:szCs w:val="20"/>
        </w:rPr>
        <w:t>halaman penandatanganan ada di halaman berikutnya</w:t>
      </w:r>
      <w:r>
        <w:rPr>
          <w:rFonts w:ascii="Palatino Linotype" w:hAnsi="Palatino Linotype"/>
          <w:sz w:val="20"/>
          <w:szCs w:val="20"/>
        </w:rPr>
        <w:t>]</w:t>
      </w:r>
      <w:r w:rsidR="00A556AD" w:rsidRPr="00302058">
        <w:rPr>
          <w:rFonts w:ascii="Palatino Linotype" w:hAnsi="Palatino Linotype"/>
          <w:sz w:val="20"/>
          <w:szCs w:val="20"/>
        </w:rPr>
        <w:br w:type="page"/>
      </w:r>
    </w:p>
    <w:p w14:paraId="1A57EB68" w14:textId="77777777" w:rsidR="00A556AD" w:rsidRPr="00302058" w:rsidRDefault="00A556AD" w:rsidP="00D82709">
      <w:pPr>
        <w:pStyle w:val="level2"/>
        <w:numPr>
          <w:ilvl w:val="0"/>
          <w:numId w:val="0"/>
        </w:numPr>
        <w:spacing w:line="240" w:lineRule="auto"/>
        <w:rPr>
          <w:rFonts w:ascii="Palatino Linotype" w:eastAsia="PMingLiU" w:hAnsi="Palatino Linotype"/>
        </w:rPr>
      </w:pPr>
      <w:r w:rsidRPr="00302058">
        <w:rPr>
          <w:rFonts w:ascii="Palatino Linotype" w:eastAsia="PMingLiU" w:hAnsi="Palatino Linotype"/>
          <w:b/>
          <w:bCs/>
        </w:rPr>
        <w:lastRenderedPageBreak/>
        <w:t>IN WITNESS WHEREOF</w:t>
      </w:r>
      <w:r w:rsidRPr="00302058">
        <w:rPr>
          <w:rFonts w:ascii="Palatino Linotype" w:eastAsia="PMingLiU" w:hAnsi="Palatino Linotype"/>
        </w:rPr>
        <w:t xml:space="preserve"> the Parties have caused this Agreement to be executed by their duly authorized representatives on the date first above written.</w:t>
      </w:r>
    </w:p>
    <w:p w14:paraId="39EEC2C8" w14:textId="77777777" w:rsidR="00A556AD" w:rsidRPr="00302058" w:rsidRDefault="00A556AD" w:rsidP="00D82709">
      <w:pPr>
        <w:pStyle w:val="level2"/>
        <w:numPr>
          <w:ilvl w:val="0"/>
          <w:numId w:val="0"/>
        </w:numPr>
        <w:spacing w:line="240" w:lineRule="auto"/>
        <w:rPr>
          <w:rFonts w:ascii="Palatino Linotype" w:eastAsia="PMingLiU" w:hAnsi="Palatino Linotype"/>
          <w:i/>
        </w:rPr>
      </w:pPr>
      <w:r w:rsidRPr="00302058">
        <w:rPr>
          <w:rFonts w:ascii="Palatino Linotype" w:eastAsia="PMingLiU" w:hAnsi="Palatino Linotype"/>
          <w:i/>
        </w:rPr>
        <w:t>Demikian Para Pihak telah menandatangani Perjanjian ini melalui perwakilan yang sah masing-masing pada tanggal sebagaimana tersebut di atas.</w:t>
      </w:r>
    </w:p>
    <w:tbl>
      <w:tblPr>
        <w:tblpPr w:leftFromText="180" w:rightFromText="180" w:vertAnchor="text" w:tblpY="1"/>
        <w:tblOverlap w:val="never"/>
        <w:tblW w:w="8495" w:type="dxa"/>
        <w:tblLook w:val="04A0" w:firstRow="1" w:lastRow="0" w:firstColumn="1" w:lastColumn="0" w:noHBand="0" w:noVBand="1"/>
      </w:tblPr>
      <w:tblGrid>
        <w:gridCol w:w="4050"/>
        <w:gridCol w:w="4217"/>
        <w:gridCol w:w="228"/>
      </w:tblGrid>
      <w:tr w:rsidR="00A556AD" w:rsidRPr="00302058" w14:paraId="7F22B6FC" w14:textId="77777777" w:rsidTr="00E3273B">
        <w:tc>
          <w:tcPr>
            <w:tcW w:w="4050" w:type="dxa"/>
          </w:tcPr>
          <w:p w14:paraId="17B34FDF" w14:textId="77777777" w:rsidR="00A556AD" w:rsidRPr="00302058" w:rsidRDefault="00A556AD" w:rsidP="00D82709">
            <w:pPr>
              <w:contextualSpacing/>
              <w:jc w:val="both"/>
              <w:rPr>
                <w:rFonts w:ascii="Palatino Linotype" w:hAnsi="Palatino Linotype"/>
                <w:b/>
                <w:sz w:val="20"/>
                <w:szCs w:val="20"/>
                <w:u w:val="single"/>
              </w:rPr>
            </w:pPr>
          </w:p>
          <w:p w14:paraId="550BCFFD" w14:textId="77777777" w:rsidR="00A556AD" w:rsidRPr="00302058" w:rsidRDefault="00A556AD" w:rsidP="00D82709">
            <w:pPr>
              <w:contextualSpacing/>
              <w:jc w:val="both"/>
              <w:rPr>
                <w:rFonts w:ascii="Palatino Linotype" w:hAnsi="Palatino Linotype"/>
                <w:b/>
                <w:i/>
                <w:sz w:val="20"/>
                <w:szCs w:val="20"/>
                <w:u w:val="single"/>
              </w:rPr>
            </w:pPr>
            <w:r w:rsidRPr="00302058">
              <w:rPr>
                <w:rFonts w:ascii="Palatino Linotype" w:hAnsi="Palatino Linotype"/>
                <w:b/>
                <w:sz w:val="20"/>
                <w:szCs w:val="20"/>
                <w:u w:val="single"/>
              </w:rPr>
              <w:t xml:space="preserve">Company </w:t>
            </w:r>
            <w:r w:rsidRPr="00302058">
              <w:rPr>
                <w:rFonts w:ascii="Palatino Linotype" w:hAnsi="Palatino Linotype"/>
                <w:b/>
                <w:i/>
                <w:sz w:val="20"/>
                <w:szCs w:val="20"/>
                <w:u w:val="single"/>
              </w:rPr>
              <w:t>/ Perusahaan</w:t>
            </w:r>
          </w:p>
        </w:tc>
        <w:tc>
          <w:tcPr>
            <w:tcW w:w="4217" w:type="dxa"/>
          </w:tcPr>
          <w:p w14:paraId="4136FCAB" w14:textId="77777777" w:rsidR="00A556AD" w:rsidRPr="00302058" w:rsidRDefault="00A556AD" w:rsidP="00D82709">
            <w:pPr>
              <w:contextualSpacing/>
              <w:jc w:val="both"/>
              <w:rPr>
                <w:rFonts w:ascii="Palatino Linotype" w:hAnsi="Palatino Linotype"/>
                <w:sz w:val="20"/>
                <w:szCs w:val="20"/>
              </w:rPr>
            </w:pPr>
          </w:p>
        </w:tc>
        <w:tc>
          <w:tcPr>
            <w:tcW w:w="228" w:type="dxa"/>
          </w:tcPr>
          <w:p w14:paraId="75880B34" w14:textId="77777777" w:rsidR="00A556AD" w:rsidRPr="00302058" w:rsidRDefault="00A556AD" w:rsidP="00D82709">
            <w:pPr>
              <w:contextualSpacing/>
              <w:jc w:val="both"/>
              <w:rPr>
                <w:rFonts w:ascii="Palatino Linotype" w:hAnsi="Palatino Linotype"/>
                <w:sz w:val="20"/>
                <w:szCs w:val="20"/>
              </w:rPr>
            </w:pPr>
          </w:p>
        </w:tc>
      </w:tr>
      <w:tr w:rsidR="00A556AD" w:rsidRPr="00302058" w14:paraId="74A216F8" w14:textId="77777777" w:rsidTr="00E3273B">
        <w:tc>
          <w:tcPr>
            <w:tcW w:w="4050" w:type="dxa"/>
            <w:tcBorders>
              <w:bottom w:val="single" w:sz="4" w:space="0" w:color="auto"/>
            </w:tcBorders>
          </w:tcPr>
          <w:p w14:paraId="3F1D77AC" w14:textId="1CB3E787" w:rsidR="00A556AD" w:rsidRPr="00302058" w:rsidRDefault="00237AAC" w:rsidP="00D82709">
            <w:pPr>
              <w:contextualSpacing/>
              <w:jc w:val="both"/>
              <w:rPr>
                <w:rFonts w:ascii="Palatino Linotype" w:hAnsi="Palatino Linotype"/>
                <w:b/>
                <w:sz w:val="20"/>
                <w:szCs w:val="20"/>
              </w:rPr>
            </w:pPr>
            <w:r w:rsidRPr="00302058">
              <w:rPr>
                <w:rFonts w:ascii="Palatino Linotype" w:hAnsi="Palatino Linotype"/>
                <w:b/>
                <w:sz w:val="20"/>
                <w:szCs w:val="20"/>
              </w:rPr>
              <w:t xml:space="preserve">PT REGENE ARTIFISIAL INTELIGEN </w:t>
            </w:r>
          </w:p>
          <w:p w14:paraId="6884EA4F" w14:textId="77777777" w:rsidR="00A556AD" w:rsidRPr="00302058" w:rsidRDefault="00A556AD" w:rsidP="00D82709">
            <w:pPr>
              <w:contextualSpacing/>
              <w:jc w:val="both"/>
              <w:rPr>
                <w:rFonts w:ascii="Palatino Linotype" w:hAnsi="Palatino Linotype"/>
                <w:b/>
                <w:sz w:val="20"/>
                <w:szCs w:val="20"/>
              </w:rPr>
            </w:pPr>
          </w:p>
          <w:p w14:paraId="4E1DB6F5" w14:textId="77777777" w:rsidR="00A556AD" w:rsidRPr="00302058" w:rsidRDefault="00A556AD" w:rsidP="00D82709">
            <w:pPr>
              <w:contextualSpacing/>
              <w:jc w:val="both"/>
              <w:rPr>
                <w:rFonts w:ascii="Palatino Linotype" w:hAnsi="Palatino Linotype"/>
                <w:b/>
                <w:sz w:val="20"/>
                <w:szCs w:val="20"/>
              </w:rPr>
            </w:pPr>
          </w:p>
          <w:p w14:paraId="2B3A068B" w14:textId="77777777" w:rsidR="00302058" w:rsidRPr="00302058" w:rsidRDefault="00302058" w:rsidP="008D0018">
            <w:pPr>
              <w:contextualSpacing/>
              <w:jc w:val="both"/>
              <w:rPr>
                <w:rFonts w:ascii="Palatino Linotype" w:hAnsi="Palatino Linotype"/>
                <w:b/>
                <w:sz w:val="20"/>
                <w:szCs w:val="20"/>
              </w:rPr>
            </w:pPr>
          </w:p>
          <w:p w14:paraId="3346ED88" w14:textId="77777777" w:rsidR="00302058" w:rsidRPr="00302058" w:rsidRDefault="00302058" w:rsidP="008D0018">
            <w:pPr>
              <w:contextualSpacing/>
              <w:jc w:val="both"/>
              <w:rPr>
                <w:rFonts w:ascii="Palatino Linotype" w:hAnsi="Palatino Linotype"/>
                <w:b/>
                <w:sz w:val="20"/>
                <w:szCs w:val="20"/>
              </w:rPr>
            </w:pPr>
          </w:p>
          <w:p w14:paraId="57DE8332" w14:textId="77777777" w:rsidR="00302058" w:rsidRPr="00302058" w:rsidRDefault="00302058" w:rsidP="008D0018">
            <w:pPr>
              <w:contextualSpacing/>
              <w:jc w:val="both"/>
              <w:rPr>
                <w:rFonts w:ascii="Palatino Linotype" w:hAnsi="Palatino Linotype"/>
                <w:b/>
                <w:sz w:val="20"/>
                <w:szCs w:val="20"/>
              </w:rPr>
            </w:pPr>
          </w:p>
          <w:p w14:paraId="6500C22C" w14:textId="77777777" w:rsidR="00A556AD" w:rsidRPr="00302058" w:rsidRDefault="00A556AD" w:rsidP="00D82709">
            <w:pPr>
              <w:contextualSpacing/>
              <w:jc w:val="both"/>
              <w:rPr>
                <w:rFonts w:ascii="Palatino Linotype" w:hAnsi="Palatino Linotype"/>
                <w:b/>
                <w:bCs/>
                <w:noProof/>
                <w:sz w:val="20"/>
                <w:szCs w:val="20"/>
              </w:rPr>
            </w:pPr>
            <w:r w:rsidRPr="00302058">
              <w:rPr>
                <w:rFonts w:ascii="Palatino Linotype" w:hAnsi="Palatino Linotype"/>
                <w:b/>
                <w:bCs/>
                <w:noProof/>
                <w:sz w:val="20"/>
                <w:szCs w:val="20"/>
              </w:rPr>
              <w:t>___________________________</w:t>
            </w:r>
          </w:p>
          <w:p w14:paraId="692604C6" w14:textId="50F8F6AA" w:rsidR="00A556AD" w:rsidRPr="00302058" w:rsidRDefault="00237AAC" w:rsidP="00D82709">
            <w:pPr>
              <w:contextualSpacing/>
              <w:jc w:val="both"/>
              <w:rPr>
                <w:rFonts w:ascii="Palatino Linotype" w:hAnsi="Palatino Linotype"/>
                <w:noProof/>
                <w:sz w:val="20"/>
                <w:szCs w:val="20"/>
              </w:rPr>
            </w:pPr>
            <w:r w:rsidRPr="00302058">
              <w:rPr>
                <w:rFonts w:ascii="Palatino Linotype" w:hAnsi="Palatino Linotype"/>
                <w:noProof/>
                <w:sz w:val="20"/>
                <w:szCs w:val="20"/>
              </w:rPr>
              <w:t>Tiang Vichi Lestari</w:t>
            </w:r>
          </w:p>
          <w:p w14:paraId="48CD995E" w14:textId="77777777" w:rsidR="00A556AD" w:rsidRPr="00302058" w:rsidRDefault="00237AAC" w:rsidP="00D82709">
            <w:pPr>
              <w:contextualSpacing/>
              <w:jc w:val="both"/>
              <w:rPr>
                <w:rFonts w:ascii="Palatino Linotype" w:hAnsi="Palatino Linotype"/>
                <w:b/>
                <w:bCs/>
                <w:i/>
                <w:noProof/>
                <w:sz w:val="20"/>
                <w:szCs w:val="20"/>
              </w:rPr>
            </w:pPr>
            <w:r w:rsidRPr="00302058">
              <w:rPr>
                <w:rFonts w:ascii="Palatino Linotype" w:hAnsi="Palatino Linotype"/>
                <w:bCs/>
                <w:sz w:val="20"/>
                <w:szCs w:val="20"/>
              </w:rPr>
              <w:t xml:space="preserve">Director / </w:t>
            </w:r>
            <w:r w:rsidRPr="00302058">
              <w:rPr>
                <w:rFonts w:ascii="Palatino Linotype" w:hAnsi="Palatino Linotype"/>
                <w:bCs/>
                <w:i/>
                <w:iCs/>
                <w:sz w:val="20"/>
                <w:szCs w:val="20"/>
              </w:rPr>
              <w:t>Direktur</w:t>
            </w:r>
            <w:r w:rsidRPr="00302058">
              <w:rPr>
                <w:rFonts w:ascii="Palatino Linotype" w:hAnsi="Palatino Linotype"/>
                <w:b/>
                <w:bCs/>
                <w:i/>
                <w:noProof/>
                <w:sz w:val="20"/>
                <w:szCs w:val="20"/>
              </w:rPr>
              <w:t xml:space="preserve"> </w:t>
            </w:r>
          </w:p>
          <w:p w14:paraId="66BA3A21" w14:textId="778F200D" w:rsidR="00237AAC" w:rsidRPr="00302058" w:rsidRDefault="00237AAC" w:rsidP="00D82709">
            <w:pPr>
              <w:contextualSpacing/>
              <w:jc w:val="both"/>
              <w:rPr>
                <w:rFonts w:ascii="Palatino Linotype" w:hAnsi="Palatino Linotype"/>
                <w:b/>
                <w:bCs/>
                <w:i/>
                <w:noProof/>
                <w:sz w:val="20"/>
                <w:szCs w:val="20"/>
              </w:rPr>
            </w:pPr>
          </w:p>
        </w:tc>
        <w:tc>
          <w:tcPr>
            <w:tcW w:w="4217" w:type="dxa"/>
            <w:tcBorders>
              <w:bottom w:val="single" w:sz="4" w:space="0" w:color="auto"/>
            </w:tcBorders>
          </w:tcPr>
          <w:p w14:paraId="11550265" w14:textId="77777777" w:rsidR="00A556AD" w:rsidRPr="00302058" w:rsidRDefault="00A556AD" w:rsidP="00D82709">
            <w:pPr>
              <w:contextualSpacing/>
              <w:jc w:val="both"/>
              <w:rPr>
                <w:rFonts w:ascii="Palatino Linotype" w:hAnsi="Palatino Linotype"/>
                <w:sz w:val="20"/>
                <w:szCs w:val="20"/>
              </w:rPr>
            </w:pPr>
          </w:p>
        </w:tc>
        <w:tc>
          <w:tcPr>
            <w:tcW w:w="228" w:type="dxa"/>
          </w:tcPr>
          <w:p w14:paraId="0549A095" w14:textId="77777777" w:rsidR="00A556AD" w:rsidRPr="00302058" w:rsidRDefault="00A556AD" w:rsidP="00D82709">
            <w:pPr>
              <w:contextualSpacing/>
              <w:jc w:val="both"/>
              <w:rPr>
                <w:rFonts w:ascii="Palatino Linotype" w:hAnsi="Palatino Linotype"/>
                <w:sz w:val="20"/>
                <w:szCs w:val="20"/>
              </w:rPr>
            </w:pPr>
          </w:p>
        </w:tc>
      </w:tr>
      <w:tr w:rsidR="00A556AD" w:rsidRPr="00302058" w14:paraId="58DC8C9D" w14:textId="77777777" w:rsidTr="00E3273B">
        <w:trPr>
          <w:gridAfter w:val="1"/>
          <w:wAfter w:w="228" w:type="dxa"/>
        </w:trPr>
        <w:tc>
          <w:tcPr>
            <w:tcW w:w="4050" w:type="dxa"/>
          </w:tcPr>
          <w:p w14:paraId="095813B2" w14:textId="7C7AA4C1" w:rsidR="00A556AD" w:rsidRPr="00302058" w:rsidRDefault="00A556AD" w:rsidP="00D82709">
            <w:pPr>
              <w:contextualSpacing/>
              <w:jc w:val="both"/>
              <w:rPr>
                <w:rFonts w:ascii="Palatino Linotype" w:hAnsi="Palatino Linotype"/>
                <w:b/>
                <w:sz w:val="20"/>
                <w:szCs w:val="20"/>
              </w:rPr>
            </w:pPr>
            <w:r w:rsidRPr="00302058">
              <w:rPr>
                <w:rFonts w:ascii="Palatino Linotype" w:hAnsi="Palatino Linotype"/>
                <w:b/>
                <w:sz w:val="20"/>
                <w:szCs w:val="20"/>
              </w:rPr>
              <w:t>Subscriber / Peserta:</w:t>
            </w:r>
          </w:p>
        </w:tc>
        <w:tc>
          <w:tcPr>
            <w:tcW w:w="4217" w:type="dxa"/>
          </w:tcPr>
          <w:p w14:paraId="12F840D9" w14:textId="77777777" w:rsidR="00A556AD" w:rsidRPr="00302058" w:rsidRDefault="00A556AD" w:rsidP="00D82709">
            <w:pPr>
              <w:contextualSpacing/>
              <w:jc w:val="both"/>
              <w:rPr>
                <w:rFonts w:ascii="Palatino Linotype" w:hAnsi="Palatino Linotype"/>
                <w:b/>
                <w:sz w:val="20"/>
                <w:szCs w:val="20"/>
                <w:u w:val="single"/>
              </w:rPr>
            </w:pPr>
          </w:p>
        </w:tc>
      </w:tr>
      <w:tr w:rsidR="00A556AD" w:rsidRPr="00302058" w14:paraId="71636C80" w14:textId="77777777" w:rsidTr="00E3273B">
        <w:trPr>
          <w:gridAfter w:val="1"/>
          <w:wAfter w:w="228" w:type="dxa"/>
        </w:trPr>
        <w:tc>
          <w:tcPr>
            <w:tcW w:w="4050" w:type="dxa"/>
          </w:tcPr>
          <w:p w14:paraId="200B3D53" w14:textId="336FCBD2" w:rsidR="00A556AD" w:rsidRPr="00302058" w:rsidRDefault="00A556AD" w:rsidP="00D82709">
            <w:pPr>
              <w:contextualSpacing/>
              <w:jc w:val="both"/>
              <w:rPr>
                <w:rFonts w:ascii="Palatino Linotype" w:hAnsi="Palatino Linotype"/>
                <w:b/>
                <w:bCs/>
                <w:noProof/>
                <w:sz w:val="20"/>
                <w:szCs w:val="20"/>
              </w:rPr>
            </w:pPr>
            <w:r w:rsidRPr="00302058">
              <w:rPr>
                <w:rFonts w:ascii="Palatino Linotype" w:hAnsi="Palatino Linotype"/>
                <w:b/>
                <w:bCs/>
                <w:noProof/>
                <w:sz w:val="20"/>
                <w:szCs w:val="20"/>
              </w:rPr>
              <w:t xml:space="preserve">PT </w:t>
            </w:r>
            <w:r w:rsidR="00237AAC" w:rsidRPr="00302058">
              <w:rPr>
                <w:rFonts w:ascii="Palatino Linotype" w:hAnsi="Palatino Linotype"/>
                <w:b/>
                <w:bCs/>
                <w:noProof/>
                <w:sz w:val="20"/>
                <w:szCs w:val="20"/>
              </w:rPr>
              <w:t>**</w:t>
            </w:r>
          </w:p>
          <w:p w14:paraId="6A3C6E45" w14:textId="77777777" w:rsidR="00A556AD" w:rsidRPr="00302058" w:rsidRDefault="00A556AD" w:rsidP="00D82709">
            <w:pPr>
              <w:contextualSpacing/>
              <w:jc w:val="both"/>
              <w:rPr>
                <w:rFonts w:ascii="Palatino Linotype" w:hAnsi="Palatino Linotype"/>
                <w:b/>
                <w:bCs/>
                <w:noProof/>
                <w:sz w:val="20"/>
                <w:szCs w:val="20"/>
              </w:rPr>
            </w:pPr>
          </w:p>
          <w:p w14:paraId="790C3E19" w14:textId="77777777" w:rsidR="00302058" w:rsidRPr="00302058" w:rsidRDefault="00302058" w:rsidP="00D82709">
            <w:pPr>
              <w:contextualSpacing/>
              <w:jc w:val="both"/>
              <w:rPr>
                <w:rFonts w:ascii="Palatino Linotype" w:hAnsi="Palatino Linotype"/>
                <w:b/>
                <w:bCs/>
                <w:noProof/>
                <w:sz w:val="20"/>
                <w:szCs w:val="20"/>
              </w:rPr>
            </w:pPr>
          </w:p>
          <w:p w14:paraId="2B5F3418" w14:textId="77777777" w:rsidR="00A556AD" w:rsidRPr="00302058" w:rsidRDefault="00A556AD" w:rsidP="00D82709">
            <w:pPr>
              <w:contextualSpacing/>
              <w:jc w:val="both"/>
              <w:rPr>
                <w:rFonts w:ascii="Palatino Linotype" w:hAnsi="Palatino Linotype"/>
                <w:b/>
                <w:bCs/>
                <w:noProof/>
                <w:sz w:val="20"/>
                <w:szCs w:val="20"/>
              </w:rPr>
            </w:pPr>
          </w:p>
          <w:p w14:paraId="7E5E4D30" w14:textId="77777777" w:rsidR="00A556AD" w:rsidRPr="00302058" w:rsidRDefault="00A556AD" w:rsidP="00D82709">
            <w:pPr>
              <w:contextualSpacing/>
              <w:jc w:val="both"/>
              <w:rPr>
                <w:rFonts w:ascii="Palatino Linotype" w:hAnsi="Palatino Linotype"/>
                <w:b/>
                <w:bCs/>
                <w:noProof/>
                <w:sz w:val="20"/>
                <w:szCs w:val="20"/>
              </w:rPr>
            </w:pPr>
          </w:p>
          <w:p w14:paraId="02C42DCA" w14:textId="77777777" w:rsidR="00A556AD" w:rsidRPr="00302058" w:rsidRDefault="00A556AD" w:rsidP="008D0018">
            <w:pPr>
              <w:contextualSpacing/>
              <w:jc w:val="both"/>
              <w:rPr>
                <w:rFonts w:ascii="Palatino Linotype" w:hAnsi="Palatino Linotype"/>
                <w:b/>
                <w:bCs/>
                <w:noProof/>
                <w:sz w:val="20"/>
                <w:szCs w:val="20"/>
              </w:rPr>
            </w:pPr>
          </w:p>
          <w:p w14:paraId="3B1D61E5" w14:textId="77777777" w:rsidR="00A556AD" w:rsidRPr="00302058" w:rsidRDefault="00A556AD" w:rsidP="00D82709">
            <w:pPr>
              <w:contextualSpacing/>
              <w:jc w:val="both"/>
              <w:rPr>
                <w:rFonts w:ascii="Palatino Linotype" w:hAnsi="Palatino Linotype"/>
                <w:b/>
                <w:bCs/>
                <w:noProof/>
                <w:sz w:val="20"/>
                <w:szCs w:val="20"/>
              </w:rPr>
            </w:pPr>
            <w:r w:rsidRPr="00302058">
              <w:rPr>
                <w:rFonts w:ascii="Palatino Linotype" w:hAnsi="Palatino Linotype"/>
                <w:b/>
                <w:bCs/>
                <w:noProof/>
                <w:sz w:val="20"/>
                <w:szCs w:val="20"/>
              </w:rPr>
              <w:t>___________________________</w:t>
            </w:r>
          </w:p>
          <w:p w14:paraId="71415AEB" w14:textId="34DE6115" w:rsidR="00A556AD" w:rsidRPr="00302058" w:rsidRDefault="00237AAC" w:rsidP="00D82709">
            <w:pPr>
              <w:contextualSpacing/>
              <w:jc w:val="both"/>
              <w:rPr>
                <w:rFonts w:ascii="Palatino Linotype" w:hAnsi="Palatino Linotype" w:cs="Arial"/>
                <w:sz w:val="20"/>
                <w:szCs w:val="20"/>
              </w:rPr>
            </w:pPr>
            <w:r w:rsidRPr="00302058">
              <w:rPr>
                <w:rFonts w:ascii="Palatino Linotype" w:hAnsi="Palatino Linotype" w:cs="Arial"/>
                <w:sz w:val="20"/>
                <w:szCs w:val="20"/>
              </w:rPr>
              <w:t>**</w:t>
            </w:r>
          </w:p>
          <w:p w14:paraId="7349DA36" w14:textId="77777777" w:rsidR="00A556AD" w:rsidRPr="00302058" w:rsidRDefault="00A556AD" w:rsidP="00D82709">
            <w:pPr>
              <w:contextualSpacing/>
              <w:jc w:val="both"/>
              <w:rPr>
                <w:rFonts w:ascii="Palatino Linotype" w:hAnsi="Palatino Linotype"/>
                <w:b/>
                <w:sz w:val="20"/>
                <w:szCs w:val="20"/>
                <w:u w:val="single"/>
              </w:rPr>
            </w:pPr>
            <w:r w:rsidRPr="00302058">
              <w:rPr>
                <w:rFonts w:ascii="Palatino Linotype" w:hAnsi="Palatino Linotype"/>
                <w:bCs/>
                <w:sz w:val="20"/>
                <w:szCs w:val="20"/>
              </w:rPr>
              <w:t xml:space="preserve">Director / </w:t>
            </w:r>
            <w:r w:rsidRPr="00302058">
              <w:rPr>
                <w:rFonts w:ascii="Palatino Linotype" w:hAnsi="Palatino Linotype"/>
                <w:bCs/>
                <w:i/>
                <w:iCs/>
                <w:sz w:val="20"/>
                <w:szCs w:val="20"/>
              </w:rPr>
              <w:t>Direktur</w:t>
            </w:r>
          </w:p>
        </w:tc>
        <w:tc>
          <w:tcPr>
            <w:tcW w:w="4217" w:type="dxa"/>
          </w:tcPr>
          <w:p w14:paraId="781FA755" w14:textId="77777777" w:rsidR="00A556AD" w:rsidRPr="00302058" w:rsidRDefault="00A556AD" w:rsidP="00D82709">
            <w:pPr>
              <w:contextualSpacing/>
              <w:jc w:val="both"/>
              <w:rPr>
                <w:rFonts w:ascii="Palatino Linotype" w:hAnsi="Palatino Linotype"/>
                <w:b/>
                <w:bCs/>
                <w:noProof/>
                <w:sz w:val="20"/>
                <w:szCs w:val="20"/>
              </w:rPr>
            </w:pPr>
          </w:p>
        </w:tc>
      </w:tr>
    </w:tbl>
    <w:p w14:paraId="041C6B66" w14:textId="77777777" w:rsidR="00A556AD" w:rsidRPr="00302058" w:rsidRDefault="00A556AD" w:rsidP="006A39AB">
      <w:pPr>
        <w:ind w:left="90"/>
        <w:rPr>
          <w:rFonts w:ascii="Palatino Linotype" w:hAnsi="Palatino Linotype" w:cs="Arial"/>
          <w:sz w:val="20"/>
          <w:szCs w:val="20"/>
        </w:rPr>
      </w:pPr>
      <w:r w:rsidRPr="00302058">
        <w:rPr>
          <w:rFonts w:ascii="Palatino Linotype" w:hAnsi="Palatino Linotype"/>
          <w:sz w:val="20"/>
          <w:szCs w:val="20"/>
        </w:rPr>
        <w:br w:type="textWrapping" w:clear="all"/>
      </w:r>
    </w:p>
    <w:p w14:paraId="31FE5A7E" w14:textId="77777777" w:rsidR="00D00F32" w:rsidRPr="00302058" w:rsidRDefault="00D00F32" w:rsidP="006A39AB">
      <w:pPr>
        <w:rPr>
          <w:rFonts w:ascii="Palatino Linotype" w:hAnsi="Palatino Linotype"/>
          <w:sz w:val="20"/>
          <w:szCs w:val="20"/>
        </w:rPr>
      </w:pPr>
    </w:p>
    <w:p w14:paraId="7CE35BBD" w14:textId="77777777" w:rsidR="00332671" w:rsidRPr="00302058" w:rsidRDefault="00332671" w:rsidP="006A39AB">
      <w:pPr>
        <w:rPr>
          <w:rFonts w:ascii="Palatino Linotype" w:hAnsi="Palatino Linotype"/>
          <w:sz w:val="20"/>
          <w:szCs w:val="20"/>
        </w:rPr>
      </w:pPr>
    </w:p>
    <w:p w14:paraId="394364B6" w14:textId="661A253B" w:rsidR="008D6C27" w:rsidRPr="00302058" w:rsidRDefault="008D6C27" w:rsidP="006A39AB">
      <w:pPr>
        <w:rPr>
          <w:rFonts w:ascii="Palatino Linotype" w:hAnsi="Palatino Linotype"/>
          <w:sz w:val="20"/>
          <w:szCs w:val="20"/>
        </w:rPr>
      </w:pPr>
      <w:r w:rsidRPr="00302058">
        <w:rPr>
          <w:rFonts w:ascii="Palatino Linotype" w:hAnsi="Palatino Linotype"/>
          <w:sz w:val="20"/>
          <w:szCs w:val="20"/>
        </w:rPr>
        <w:br w:type="page"/>
      </w:r>
    </w:p>
    <w:p w14:paraId="3CA0A4BE" w14:textId="77777777" w:rsidR="004A064D" w:rsidRPr="00302058" w:rsidRDefault="004A064D" w:rsidP="004A064D">
      <w:pPr>
        <w:jc w:val="center"/>
        <w:rPr>
          <w:rFonts w:ascii="Palatino Linotype" w:hAnsi="Palatino Linotype"/>
          <w:b/>
          <w:sz w:val="20"/>
          <w:szCs w:val="20"/>
        </w:rPr>
      </w:pPr>
      <w:r w:rsidRPr="00302058">
        <w:rPr>
          <w:rFonts w:ascii="Palatino Linotype" w:hAnsi="Palatino Linotype"/>
          <w:b/>
          <w:sz w:val="20"/>
          <w:szCs w:val="20"/>
        </w:rPr>
        <w:lastRenderedPageBreak/>
        <w:t>EXHIBIT A SHAREHOLDER COMPOSITION</w:t>
      </w:r>
    </w:p>
    <w:p w14:paraId="79DCE0A4" w14:textId="77777777" w:rsidR="004A064D" w:rsidRPr="00302058" w:rsidRDefault="004A064D" w:rsidP="004A064D">
      <w:pPr>
        <w:jc w:val="center"/>
        <w:rPr>
          <w:rFonts w:ascii="Palatino Linotype" w:hAnsi="Palatino Linotype"/>
          <w:b/>
          <w:sz w:val="20"/>
          <w:szCs w:val="20"/>
        </w:rPr>
      </w:pPr>
      <w:r w:rsidRPr="00302058">
        <w:rPr>
          <w:rFonts w:ascii="Palatino Linotype" w:hAnsi="Palatino Linotype"/>
          <w:b/>
          <w:sz w:val="20"/>
          <w:szCs w:val="20"/>
        </w:rPr>
        <w:t>LAMPIRAN A KOMPOSISI PEMEGANG SAHAM</w:t>
      </w:r>
    </w:p>
    <w:p w14:paraId="29A2E8B1" w14:textId="77777777" w:rsidR="004A064D" w:rsidRPr="00302058" w:rsidRDefault="004A064D" w:rsidP="004A064D">
      <w:pPr>
        <w:rPr>
          <w:rFonts w:ascii="Palatino Linotype" w:hAnsi="Palatino Linotype"/>
          <w:sz w:val="20"/>
          <w:szCs w:val="20"/>
        </w:rPr>
      </w:pPr>
    </w:p>
    <w:p w14:paraId="69C5A48B" w14:textId="77777777" w:rsidR="004A064D" w:rsidRPr="00302058" w:rsidRDefault="004A064D" w:rsidP="004A064D">
      <w:pPr>
        <w:rPr>
          <w:rFonts w:ascii="Palatino Linotype" w:hAnsi="Palatino Linotype"/>
          <w:sz w:val="20"/>
          <w:szCs w:val="20"/>
        </w:rPr>
      </w:pPr>
    </w:p>
    <w:p w14:paraId="5E4644F5" w14:textId="09447A80" w:rsidR="004A064D" w:rsidRPr="00302058" w:rsidRDefault="004A064D" w:rsidP="007B5F69">
      <w:pPr>
        <w:pStyle w:val="ListParagraph"/>
        <w:numPr>
          <w:ilvl w:val="2"/>
          <w:numId w:val="69"/>
        </w:numPr>
        <w:ind w:left="426"/>
        <w:jc w:val="both"/>
        <w:rPr>
          <w:rFonts w:ascii="Palatino Linotype" w:hAnsi="Palatino Linotype"/>
          <w:b/>
          <w:sz w:val="20"/>
          <w:szCs w:val="20"/>
        </w:rPr>
      </w:pPr>
      <w:commentRangeStart w:id="117"/>
      <w:r w:rsidRPr="00302058">
        <w:rPr>
          <w:rFonts w:ascii="Palatino Linotype" w:hAnsi="Palatino Linotype"/>
          <w:b/>
          <w:sz w:val="20"/>
          <w:szCs w:val="20"/>
        </w:rPr>
        <w:t xml:space="preserve">Prior Closing , the capital structure and shareholder composition are as follows </w:t>
      </w:r>
      <w:commentRangeEnd w:id="117"/>
      <w:r w:rsidR="007468FB" w:rsidRPr="00302058">
        <w:rPr>
          <w:rStyle w:val="CommentReference"/>
          <w:rFonts w:ascii="Palatino Linotype" w:hAnsi="Palatino Linotype"/>
        </w:rPr>
        <w:commentReference w:id="117"/>
      </w:r>
      <w:r w:rsidRPr="00302058">
        <w:rPr>
          <w:rFonts w:ascii="Palatino Linotype" w:hAnsi="Palatino Linotype"/>
          <w:b/>
          <w:sz w:val="20"/>
          <w:szCs w:val="20"/>
        </w:rPr>
        <w:t>/</w:t>
      </w:r>
    </w:p>
    <w:p w14:paraId="48D04A63" w14:textId="77777777" w:rsidR="004A064D" w:rsidRPr="00302058" w:rsidRDefault="004A064D" w:rsidP="00D82709">
      <w:pPr>
        <w:ind w:left="426"/>
        <w:rPr>
          <w:rFonts w:ascii="Palatino Linotype" w:hAnsi="Palatino Linotype"/>
          <w:b/>
          <w:sz w:val="20"/>
          <w:szCs w:val="20"/>
        </w:rPr>
      </w:pPr>
      <w:r w:rsidRPr="00302058">
        <w:rPr>
          <w:rFonts w:ascii="Palatino Linotype" w:hAnsi="Palatino Linotype"/>
          <w:b/>
          <w:sz w:val="20"/>
          <w:szCs w:val="20"/>
        </w:rPr>
        <w:t>Sebelum Penutupan Struktur Permodalan dan Pemegang Saham yang Sudah ada adalah sebagai berikut:</w:t>
      </w:r>
    </w:p>
    <w:p w14:paraId="79C29A91" w14:textId="77777777" w:rsidR="004A064D" w:rsidRPr="00302058" w:rsidRDefault="004A064D" w:rsidP="00D82709">
      <w:pPr>
        <w:rPr>
          <w:rFonts w:ascii="Palatino Linotype" w:hAnsi="Palatino Linotype"/>
          <w:sz w:val="20"/>
          <w:szCs w:val="20"/>
        </w:rPr>
      </w:pPr>
    </w:p>
    <w:tbl>
      <w:tblPr>
        <w:tblStyle w:val="TableGrid"/>
        <w:tblW w:w="8642" w:type="dxa"/>
        <w:tblLook w:val="04A0" w:firstRow="1" w:lastRow="0" w:firstColumn="1" w:lastColumn="0" w:noHBand="0" w:noVBand="1"/>
      </w:tblPr>
      <w:tblGrid>
        <w:gridCol w:w="3595"/>
        <w:gridCol w:w="5047"/>
      </w:tblGrid>
      <w:tr w:rsidR="004A064D" w:rsidRPr="00302058" w14:paraId="0F908C39" w14:textId="77777777" w:rsidTr="00F43BE3">
        <w:tc>
          <w:tcPr>
            <w:tcW w:w="3595" w:type="dxa"/>
            <w:shd w:val="clear" w:color="auto" w:fill="6B94D1"/>
            <w:vAlign w:val="center"/>
          </w:tcPr>
          <w:p w14:paraId="39B0AE61" w14:textId="77777777" w:rsidR="004A064D" w:rsidRPr="00302058" w:rsidRDefault="004A064D" w:rsidP="00F43BE3">
            <w:pPr>
              <w:rPr>
                <w:rFonts w:ascii="Palatino Linotype" w:hAnsi="Palatino Linotype"/>
                <w:b/>
                <w:sz w:val="20"/>
                <w:szCs w:val="20"/>
              </w:rPr>
            </w:pPr>
            <w:r w:rsidRPr="00302058">
              <w:rPr>
                <w:rFonts w:ascii="Palatino Linotype" w:hAnsi="Palatino Linotype"/>
                <w:b/>
                <w:sz w:val="20"/>
                <w:szCs w:val="20"/>
              </w:rPr>
              <w:t xml:space="preserve">AUTHORIZED CAPITAL / </w:t>
            </w:r>
            <w:r w:rsidRPr="00302058">
              <w:rPr>
                <w:rFonts w:ascii="Palatino Linotype" w:hAnsi="Palatino Linotype"/>
                <w:b/>
                <w:sz w:val="20"/>
                <w:szCs w:val="20"/>
              </w:rPr>
              <w:br/>
              <w:t>MODAL DASAR</w:t>
            </w:r>
          </w:p>
        </w:tc>
        <w:tc>
          <w:tcPr>
            <w:tcW w:w="5047" w:type="dxa"/>
          </w:tcPr>
          <w:p w14:paraId="4A1E82E6" w14:textId="77777777" w:rsidR="004A064D" w:rsidRPr="00302058" w:rsidRDefault="004A064D" w:rsidP="00F43BE3">
            <w:pPr>
              <w:rPr>
                <w:rFonts w:ascii="Palatino Linotype" w:hAnsi="Palatino Linotype"/>
                <w:b/>
                <w:sz w:val="20"/>
                <w:szCs w:val="20"/>
              </w:rPr>
            </w:pPr>
            <w:r w:rsidRPr="00302058">
              <w:rPr>
                <w:rFonts w:ascii="Palatino Linotype" w:hAnsi="Palatino Linotype"/>
                <w:b/>
                <w:sz w:val="20"/>
                <w:szCs w:val="20"/>
              </w:rPr>
              <w:t>IDR 40,000,000,000,-</w:t>
            </w:r>
          </w:p>
        </w:tc>
      </w:tr>
      <w:tr w:rsidR="004A064D" w:rsidRPr="00302058" w14:paraId="556D4ECD" w14:textId="77777777" w:rsidTr="00F43BE3">
        <w:tc>
          <w:tcPr>
            <w:tcW w:w="3595" w:type="dxa"/>
            <w:shd w:val="clear" w:color="auto" w:fill="6B94D1"/>
            <w:vAlign w:val="center"/>
          </w:tcPr>
          <w:p w14:paraId="376011F1" w14:textId="77777777" w:rsidR="004A064D" w:rsidRPr="00302058" w:rsidRDefault="004A064D" w:rsidP="00F43BE3">
            <w:pPr>
              <w:rPr>
                <w:rFonts w:ascii="Palatino Linotype" w:hAnsi="Palatino Linotype"/>
                <w:b/>
                <w:sz w:val="20"/>
                <w:szCs w:val="20"/>
              </w:rPr>
            </w:pPr>
            <w:r w:rsidRPr="00302058">
              <w:rPr>
                <w:rFonts w:ascii="Palatino Linotype" w:hAnsi="Palatino Linotype"/>
                <w:b/>
                <w:sz w:val="20"/>
                <w:szCs w:val="20"/>
              </w:rPr>
              <w:t>SUBSCRIBED AND PAID-UP CAPITAL/ MODAL DITEMPATKAN DAN DISETOR</w:t>
            </w:r>
          </w:p>
        </w:tc>
        <w:tc>
          <w:tcPr>
            <w:tcW w:w="5047" w:type="dxa"/>
          </w:tcPr>
          <w:p w14:paraId="7B9D1CF8" w14:textId="77777777" w:rsidR="004A064D" w:rsidRPr="00302058" w:rsidRDefault="004A064D" w:rsidP="00F43BE3">
            <w:pPr>
              <w:rPr>
                <w:rFonts w:ascii="Palatino Linotype" w:hAnsi="Palatino Linotype"/>
                <w:b/>
                <w:sz w:val="20"/>
                <w:szCs w:val="20"/>
              </w:rPr>
            </w:pPr>
            <w:r w:rsidRPr="00302058">
              <w:rPr>
                <w:rFonts w:ascii="Palatino Linotype" w:hAnsi="Palatino Linotype"/>
                <w:b/>
                <w:sz w:val="20"/>
                <w:szCs w:val="20"/>
              </w:rPr>
              <w:t>IDR 20,703,958,000,-</w:t>
            </w:r>
          </w:p>
        </w:tc>
      </w:tr>
      <w:tr w:rsidR="004A064D" w:rsidRPr="00302058" w14:paraId="5848861F" w14:textId="77777777" w:rsidTr="00D82709">
        <w:tc>
          <w:tcPr>
            <w:tcW w:w="3595" w:type="dxa"/>
            <w:shd w:val="clear" w:color="auto" w:fill="6B94D1"/>
          </w:tcPr>
          <w:p w14:paraId="5D75004A" w14:textId="77777777" w:rsidR="004A064D" w:rsidRPr="00302058" w:rsidRDefault="004A064D" w:rsidP="00F43BE3">
            <w:pPr>
              <w:rPr>
                <w:rFonts w:ascii="Palatino Linotype" w:hAnsi="Palatino Linotype"/>
                <w:b/>
                <w:sz w:val="20"/>
                <w:szCs w:val="20"/>
              </w:rPr>
            </w:pPr>
            <w:r w:rsidRPr="00302058">
              <w:rPr>
                <w:rFonts w:ascii="Palatino Linotype" w:hAnsi="Palatino Linotype"/>
                <w:b/>
                <w:sz w:val="20"/>
                <w:szCs w:val="20"/>
              </w:rPr>
              <w:t>Number of Shares/</w:t>
            </w:r>
            <w:r w:rsidRPr="00302058">
              <w:rPr>
                <w:rFonts w:ascii="Palatino Linotype" w:hAnsi="Palatino Linotype"/>
                <w:b/>
                <w:sz w:val="20"/>
                <w:szCs w:val="20"/>
              </w:rPr>
              <w:br/>
              <w:t>Jumlah Saham</w:t>
            </w:r>
          </w:p>
          <w:p w14:paraId="6C98ED59" w14:textId="77777777" w:rsidR="004A064D" w:rsidRPr="00302058" w:rsidRDefault="004A064D" w:rsidP="00F43BE3">
            <w:pPr>
              <w:rPr>
                <w:rFonts w:ascii="Palatino Linotype" w:hAnsi="Palatino Linotype"/>
                <w:b/>
                <w:sz w:val="20"/>
                <w:szCs w:val="20"/>
              </w:rPr>
            </w:pPr>
          </w:p>
        </w:tc>
        <w:tc>
          <w:tcPr>
            <w:tcW w:w="5047" w:type="dxa"/>
          </w:tcPr>
          <w:p w14:paraId="41D660B3" w14:textId="77777777" w:rsidR="004A064D" w:rsidRPr="00302058" w:rsidRDefault="004A064D" w:rsidP="00F43BE3">
            <w:pPr>
              <w:rPr>
                <w:rFonts w:ascii="Palatino Linotype" w:hAnsi="Palatino Linotype"/>
                <w:b/>
                <w:sz w:val="20"/>
                <w:szCs w:val="20"/>
              </w:rPr>
            </w:pPr>
            <w:r w:rsidRPr="00302058">
              <w:rPr>
                <w:rFonts w:ascii="Palatino Linotype" w:hAnsi="Palatino Linotype"/>
                <w:b/>
                <w:sz w:val="20"/>
                <w:szCs w:val="20"/>
              </w:rPr>
              <w:t>1,369,102 shares/saham</w:t>
            </w:r>
          </w:p>
        </w:tc>
      </w:tr>
    </w:tbl>
    <w:p w14:paraId="714E3DF5" w14:textId="77777777" w:rsidR="004A064D" w:rsidRPr="00302058" w:rsidRDefault="004A064D" w:rsidP="004A064D">
      <w:pPr>
        <w:rPr>
          <w:rFonts w:ascii="Palatino Linotype" w:hAnsi="Palatino Linotype"/>
          <w:b/>
          <w:sz w:val="20"/>
          <w:szCs w:val="20"/>
        </w:rPr>
      </w:pPr>
    </w:p>
    <w:tbl>
      <w:tblPr>
        <w:tblW w:w="8709" w:type="dxa"/>
        <w:tblInd w:w="-5" w:type="dxa"/>
        <w:tblLook w:val="04A0" w:firstRow="1" w:lastRow="0" w:firstColumn="1" w:lastColumn="0" w:noHBand="0" w:noVBand="1"/>
      </w:tblPr>
      <w:tblGrid>
        <w:gridCol w:w="1398"/>
        <w:gridCol w:w="764"/>
        <w:gridCol w:w="1417"/>
        <w:gridCol w:w="1440"/>
        <w:gridCol w:w="1530"/>
        <w:gridCol w:w="2160"/>
      </w:tblGrid>
      <w:tr w:rsidR="000109F9" w:rsidRPr="00302058" w14:paraId="3D722525" w14:textId="77777777" w:rsidTr="007B2799">
        <w:trPr>
          <w:trHeight w:val="315"/>
        </w:trPr>
        <w:tc>
          <w:tcPr>
            <w:tcW w:w="13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ABD304" w14:textId="77777777" w:rsidR="004A064D" w:rsidRPr="00D82709" w:rsidRDefault="004A064D" w:rsidP="00F43BE3">
            <w:pPr>
              <w:jc w:val="center"/>
              <w:rPr>
                <w:rFonts w:ascii="Palatino Linotype" w:hAnsi="Palatino Linotype"/>
                <w:b/>
                <w:sz w:val="20"/>
              </w:rPr>
            </w:pPr>
            <w:r w:rsidRPr="00D82709">
              <w:rPr>
                <w:rFonts w:ascii="Palatino Linotype" w:hAnsi="Palatino Linotype"/>
                <w:b/>
                <w:sz w:val="20"/>
              </w:rPr>
              <w:t>Shareholder/</w:t>
            </w:r>
            <w:r w:rsidRPr="00D82709">
              <w:rPr>
                <w:rFonts w:ascii="Palatino Linotype" w:hAnsi="Palatino Linotype"/>
                <w:b/>
                <w:sz w:val="20"/>
              </w:rPr>
              <w:br/>
              <w:t>Pemegang Saham</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17CB39C4" w14:textId="62527BF9" w:rsidR="004A064D" w:rsidRPr="00D82709" w:rsidRDefault="004A064D" w:rsidP="00F43BE3">
            <w:pPr>
              <w:jc w:val="center"/>
              <w:rPr>
                <w:rFonts w:ascii="Palatino Linotype" w:hAnsi="Palatino Linotype"/>
                <w:b/>
                <w:sz w:val="20"/>
              </w:rPr>
            </w:pPr>
            <w:r w:rsidRPr="00302058">
              <w:rPr>
                <w:rFonts w:ascii="Palatino Linotype" w:hAnsi="Palatino Linotype"/>
                <w:b/>
                <w:sz w:val="20"/>
                <w:szCs w:val="20"/>
              </w:rPr>
              <w:t>Class/</w:t>
            </w:r>
            <w:r w:rsidRPr="00302058">
              <w:rPr>
                <w:rFonts w:ascii="Palatino Linotype" w:hAnsi="Palatino Linotype"/>
                <w:b/>
                <w:sz w:val="20"/>
                <w:szCs w:val="20"/>
              </w:rPr>
              <w:br/>
              <w:t>Kelas</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6A73CA99" w14:textId="77777777" w:rsidR="004A064D" w:rsidRPr="00D82709" w:rsidRDefault="004A064D" w:rsidP="00F43BE3">
            <w:pPr>
              <w:jc w:val="center"/>
              <w:rPr>
                <w:rFonts w:ascii="Palatino Linotype" w:hAnsi="Palatino Linotype"/>
                <w:b/>
                <w:sz w:val="20"/>
              </w:rPr>
            </w:pPr>
            <w:r w:rsidRPr="00D82709">
              <w:rPr>
                <w:rFonts w:ascii="Palatino Linotype" w:hAnsi="Palatino Linotype"/>
                <w:b/>
                <w:sz w:val="20"/>
              </w:rPr>
              <w:t xml:space="preserve">Number of Shares/ </w:t>
            </w:r>
            <w:r w:rsidRPr="00D82709">
              <w:rPr>
                <w:rFonts w:ascii="Palatino Linotype" w:hAnsi="Palatino Linotype"/>
                <w:b/>
                <w:sz w:val="20"/>
              </w:rPr>
              <w:br/>
              <w:t>Kepemilikan Saham</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77304AD6" w14:textId="77777777" w:rsidR="004A064D" w:rsidRPr="00D82709" w:rsidRDefault="004A064D" w:rsidP="00F43BE3">
            <w:pPr>
              <w:jc w:val="center"/>
              <w:rPr>
                <w:rFonts w:ascii="Palatino Linotype" w:hAnsi="Palatino Linotype"/>
                <w:b/>
                <w:sz w:val="20"/>
              </w:rPr>
            </w:pPr>
            <w:r w:rsidRPr="00D82709">
              <w:rPr>
                <w:rFonts w:ascii="Palatino Linotype" w:hAnsi="Palatino Linotype"/>
                <w:b/>
                <w:sz w:val="20"/>
              </w:rPr>
              <w:t>Percentage/</w:t>
            </w:r>
            <w:r w:rsidRPr="00D82709">
              <w:rPr>
                <w:rFonts w:ascii="Palatino Linotype" w:hAnsi="Palatino Linotype"/>
                <w:b/>
                <w:sz w:val="20"/>
              </w:rPr>
              <w:br/>
              <w:t>Persentase</w:t>
            </w:r>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14:paraId="12B3EC3B" w14:textId="77777777" w:rsidR="004A064D" w:rsidRPr="00D82709" w:rsidRDefault="004A064D" w:rsidP="00F43BE3">
            <w:pPr>
              <w:jc w:val="center"/>
              <w:rPr>
                <w:rFonts w:ascii="Palatino Linotype" w:hAnsi="Palatino Linotype"/>
                <w:b/>
                <w:sz w:val="20"/>
              </w:rPr>
            </w:pPr>
            <w:r w:rsidRPr="00D82709">
              <w:rPr>
                <w:rFonts w:ascii="Palatino Linotype" w:hAnsi="Palatino Linotype"/>
                <w:b/>
                <w:sz w:val="20"/>
              </w:rPr>
              <w:t>Nominal per Shares/ Nominal per Saham</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14:paraId="1B7A49E9" w14:textId="77777777" w:rsidR="004A064D" w:rsidRPr="00D82709" w:rsidRDefault="004A064D" w:rsidP="00F43BE3">
            <w:pPr>
              <w:jc w:val="center"/>
              <w:rPr>
                <w:rFonts w:ascii="Palatino Linotype" w:hAnsi="Palatino Linotype"/>
                <w:b/>
                <w:sz w:val="20"/>
              </w:rPr>
            </w:pPr>
            <w:r w:rsidRPr="00D82709">
              <w:rPr>
                <w:rFonts w:ascii="Palatino Linotype" w:hAnsi="Palatino Linotype"/>
                <w:b/>
                <w:sz w:val="20"/>
              </w:rPr>
              <w:t xml:space="preserve">Investment Amount/ </w:t>
            </w:r>
            <w:r w:rsidRPr="00D82709">
              <w:rPr>
                <w:rFonts w:ascii="Palatino Linotype" w:hAnsi="Palatino Linotype"/>
                <w:b/>
                <w:sz w:val="20"/>
              </w:rPr>
              <w:br/>
              <w:t>Nilai Investasi</w:t>
            </w:r>
          </w:p>
        </w:tc>
      </w:tr>
      <w:tr w:rsidR="000109F9" w:rsidRPr="00302058" w14:paraId="0E4ADCE0"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5F07CA71" w14:textId="77777777" w:rsidR="004A064D" w:rsidRPr="00D82709" w:rsidRDefault="004A064D" w:rsidP="00F43BE3">
            <w:pPr>
              <w:rPr>
                <w:rFonts w:ascii="Palatino Linotype" w:hAnsi="Palatino Linotype"/>
                <w:sz w:val="20"/>
              </w:rPr>
            </w:pPr>
            <w:r w:rsidRPr="00D82709">
              <w:rPr>
                <w:rFonts w:ascii="Palatino Linotype" w:hAnsi="Palatino Linotype"/>
                <w:sz w:val="20"/>
              </w:rPr>
              <w:t>Tiang Vichi Lestari</w:t>
            </w:r>
          </w:p>
        </w:tc>
        <w:tc>
          <w:tcPr>
            <w:tcW w:w="764" w:type="dxa"/>
            <w:tcBorders>
              <w:top w:val="nil"/>
              <w:left w:val="nil"/>
              <w:bottom w:val="single" w:sz="4" w:space="0" w:color="auto"/>
              <w:right w:val="single" w:sz="4" w:space="0" w:color="auto"/>
            </w:tcBorders>
            <w:shd w:val="clear" w:color="auto" w:fill="auto"/>
            <w:noWrap/>
            <w:vAlign w:val="center"/>
            <w:hideMark/>
          </w:tcPr>
          <w:p w14:paraId="48EE2E43" w14:textId="77777777" w:rsidR="004A064D" w:rsidRPr="00D82709" w:rsidRDefault="004A064D" w:rsidP="00F43BE3">
            <w:pPr>
              <w:jc w:val="center"/>
              <w:rPr>
                <w:rFonts w:ascii="Palatino Linotype" w:hAnsi="Palatino Linotype"/>
                <w:sz w:val="20"/>
              </w:rPr>
            </w:pPr>
            <w:r w:rsidRPr="00D82709">
              <w:rPr>
                <w:rFonts w:ascii="Palatino Linotype" w:hAnsi="Palatino Linotype"/>
                <w:sz w:val="20"/>
              </w:rPr>
              <w:t>A</w:t>
            </w:r>
          </w:p>
        </w:tc>
        <w:tc>
          <w:tcPr>
            <w:tcW w:w="1417" w:type="dxa"/>
            <w:tcBorders>
              <w:top w:val="nil"/>
              <w:left w:val="nil"/>
              <w:bottom w:val="single" w:sz="4" w:space="0" w:color="auto"/>
              <w:right w:val="single" w:sz="4" w:space="0" w:color="auto"/>
            </w:tcBorders>
            <w:shd w:val="clear" w:color="auto" w:fill="auto"/>
            <w:noWrap/>
            <w:vAlign w:val="center"/>
            <w:hideMark/>
          </w:tcPr>
          <w:p w14:paraId="747198AD" w14:textId="116ADBB2" w:rsidR="004A064D" w:rsidRPr="00D82709" w:rsidRDefault="007B2799" w:rsidP="00F43BE3">
            <w:pPr>
              <w:jc w:val="center"/>
              <w:rPr>
                <w:rFonts w:ascii="Palatino Linotype" w:hAnsi="Palatino Linotype"/>
                <w:sz w:val="20"/>
              </w:rPr>
            </w:pPr>
            <w:r w:rsidRPr="00302058">
              <w:rPr>
                <w:rFonts w:ascii="Palatino Linotype" w:hAnsi="Palatino Linotype"/>
                <w:bCs/>
                <w:sz w:val="20"/>
                <w:szCs w:val="20"/>
              </w:rPr>
              <w:t>500</w:t>
            </w:r>
            <w:r w:rsidR="004A064D" w:rsidRPr="00D82709">
              <w:rPr>
                <w:rFonts w:ascii="Palatino Linotype" w:hAnsi="Palatino Linotype"/>
                <w:sz w:val="20"/>
              </w:rPr>
              <w:t>,000</w:t>
            </w:r>
          </w:p>
        </w:tc>
        <w:tc>
          <w:tcPr>
            <w:tcW w:w="1440" w:type="dxa"/>
            <w:tcBorders>
              <w:top w:val="nil"/>
              <w:left w:val="nil"/>
              <w:bottom w:val="single" w:sz="4" w:space="0" w:color="auto"/>
              <w:right w:val="single" w:sz="4" w:space="0" w:color="auto"/>
            </w:tcBorders>
            <w:shd w:val="clear" w:color="auto" w:fill="auto"/>
            <w:noWrap/>
            <w:vAlign w:val="center"/>
            <w:hideMark/>
          </w:tcPr>
          <w:p w14:paraId="44FB2AF8" w14:textId="4B7B0624" w:rsidR="004A064D" w:rsidRPr="00D82709" w:rsidRDefault="004A064D" w:rsidP="00F43BE3">
            <w:pPr>
              <w:jc w:val="right"/>
              <w:rPr>
                <w:rFonts w:ascii="Palatino Linotype" w:hAnsi="Palatino Linotype"/>
                <w:sz w:val="20"/>
              </w:rPr>
            </w:pPr>
            <w:r w:rsidRPr="00302058">
              <w:rPr>
                <w:rFonts w:ascii="Palatino Linotype" w:hAnsi="Palatino Linotype"/>
                <w:bCs/>
                <w:sz w:val="20"/>
                <w:szCs w:val="20"/>
              </w:rPr>
              <w:t>3</w:t>
            </w:r>
            <w:r w:rsidR="007B2799" w:rsidRPr="00302058">
              <w:rPr>
                <w:rFonts w:ascii="Palatino Linotype" w:hAnsi="Palatino Linotype"/>
                <w:bCs/>
                <w:sz w:val="20"/>
                <w:szCs w:val="20"/>
              </w:rPr>
              <w:t>6</w:t>
            </w:r>
            <w:r w:rsidRPr="00302058">
              <w:rPr>
                <w:rFonts w:ascii="Palatino Linotype" w:hAnsi="Palatino Linotype"/>
                <w:bCs/>
                <w:sz w:val="20"/>
                <w:szCs w:val="20"/>
              </w:rPr>
              <w:t>.</w:t>
            </w:r>
            <w:r w:rsidR="007B2799" w:rsidRPr="00302058">
              <w:rPr>
                <w:rFonts w:ascii="Palatino Linotype" w:hAnsi="Palatino Linotype"/>
                <w:bCs/>
                <w:sz w:val="20"/>
                <w:szCs w:val="20"/>
              </w:rPr>
              <w:t>52</w:t>
            </w:r>
            <w:r w:rsidRPr="00D82709">
              <w:rPr>
                <w:rFonts w:ascii="Palatino Linotype" w:hAnsi="Palatino Linotype"/>
                <w:sz w:val="20"/>
              </w:rPr>
              <w:t>%</w:t>
            </w:r>
          </w:p>
        </w:tc>
        <w:tc>
          <w:tcPr>
            <w:tcW w:w="1530" w:type="dxa"/>
            <w:tcBorders>
              <w:top w:val="nil"/>
              <w:left w:val="nil"/>
              <w:bottom w:val="single" w:sz="4" w:space="0" w:color="auto"/>
              <w:right w:val="single" w:sz="4" w:space="0" w:color="auto"/>
            </w:tcBorders>
            <w:shd w:val="clear" w:color="auto" w:fill="auto"/>
            <w:noWrap/>
            <w:vAlign w:val="center"/>
            <w:hideMark/>
          </w:tcPr>
          <w:p w14:paraId="72AC4B2D" w14:textId="77777777" w:rsidR="004A064D" w:rsidRPr="00D82709" w:rsidRDefault="004A064D" w:rsidP="00F43BE3">
            <w:pPr>
              <w:rPr>
                <w:rFonts w:ascii="Palatino Linotype" w:hAnsi="Palatino Linotype"/>
                <w:sz w:val="20"/>
              </w:rPr>
            </w:pPr>
            <w:r w:rsidRPr="00D82709">
              <w:rPr>
                <w:rFonts w:ascii="Palatino Linotype" w:hAnsi="Palatino Linotype"/>
                <w:sz w:val="20"/>
              </w:rPr>
              <w:t>IDR 10,000</w:t>
            </w:r>
          </w:p>
        </w:tc>
        <w:tc>
          <w:tcPr>
            <w:tcW w:w="2160" w:type="dxa"/>
            <w:tcBorders>
              <w:top w:val="nil"/>
              <w:left w:val="nil"/>
              <w:bottom w:val="single" w:sz="4" w:space="0" w:color="auto"/>
              <w:right w:val="single" w:sz="4" w:space="0" w:color="auto"/>
            </w:tcBorders>
            <w:shd w:val="clear" w:color="auto" w:fill="auto"/>
            <w:noWrap/>
            <w:vAlign w:val="center"/>
            <w:hideMark/>
          </w:tcPr>
          <w:p w14:paraId="56CCEA71" w14:textId="7F4B4D5E" w:rsidR="004A064D" w:rsidRPr="00D82709" w:rsidRDefault="004A064D" w:rsidP="00F43BE3">
            <w:pPr>
              <w:rPr>
                <w:rFonts w:ascii="Palatino Linotype" w:hAnsi="Palatino Linotype"/>
                <w:sz w:val="20"/>
              </w:rPr>
            </w:pPr>
            <w:r w:rsidRPr="00D82709">
              <w:rPr>
                <w:rFonts w:ascii="Palatino Linotype" w:hAnsi="Palatino Linotype"/>
                <w:sz w:val="20"/>
              </w:rPr>
              <w:t xml:space="preserve">IDR </w:t>
            </w:r>
            <w:r w:rsidR="007B2799" w:rsidRPr="00302058">
              <w:rPr>
                <w:rFonts w:ascii="Palatino Linotype" w:hAnsi="Palatino Linotype"/>
                <w:bCs/>
                <w:sz w:val="20"/>
                <w:szCs w:val="20"/>
              </w:rPr>
              <w:t>5</w:t>
            </w:r>
            <w:r w:rsidR="007B2799" w:rsidRPr="00D82709">
              <w:rPr>
                <w:rFonts w:ascii="Palatino Linotype" w:hAnsi="Palatino Linotype"/>
                <w:sz w:val="20"/>
              </w:rPr>
              <w:t>,00</w:t>
            </w:r>
            <w:r w:rsidRPr="00D82709">
              <w:rPr>
                <w:rFonts w:ascii="Palatino Linotype" w:hAnsi="Palatino Linotype"/>
                <w:sz w:val="20"/>
              </w:rPr>
              <w:t>0,000</w:t>
            </w:r>
            <w:r w:rsidRPr="00302058">
              <w:rPr>
                <w:rFonts w:ascii="Palatino Linotype" w:hAnsi="Palatino Linotype"/>
                <w:bCs/>
                <w:sz w:val="20"/>
                <w:szCs w:val="20"/>
              </w:rPr>
              <w:t>,000</w:t>
            </w:r>
          </w:p>
        </w:tc>
      </w:tr>
      <w:tr w:rsidR="000109F9" w:rsidRPr="00302058" w14:paraId="6F614BA7"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69083F76" w14:textId="77777777" w:rsidR="004A064D" w:rsidRPr="00D82709" w:rsidRDefault="004A064D" w:rsidP="00F43BE3">
            <w:pPr>
              <w:rPr>
                <w:rFonts w:ascii="Palatino Linotype" w:hAnsi="Palatino Linotype"/>
                <w:sz w:val="20"/>
              </w:rPr>
            </w:pPr>
            <w:r w:rsidRPr="00D82709">
              <w:rPr>
                <w:rFonts w:ascii="Palatino Linotype" w:hAnsi="Palatino Linotype"/>
                <w:sz w:val="20"/>
              </w:rPr>
              <w:t>Desmond Previn</w:t>
            </w:r>
          </w:p>
        </w:tc>
        <w:tc>
          <w:tcPr>
            <w:tcW w:w="764" w:type="dxa"/>
            <w:tcBorders>
              <w:top w:val="nil"/>
              <w:left w:val="nil"/>
              <w:bottom w:val="single" w:sz="4" w:space="0" w:color="auto"/>
              <w:right w:val="single" w:sz="4" w:space="0" w:color="auto"/>
            </w:tcBorders>
            <w:shd w:val="clear" w:color="auto" w:fill="auto"/>
            <w:noWrap/>
            <w:vAlign w:val="center"/>
            <w:hideMark/>
          </w:tcPr>
          <w:p w14:paraId="7C7773A5" w14:textId="77777777" w:rsidR="004A064D" w:rsidRPr="00D82709" w:rsidRDefault="004A064D" w:rsidP="00F43BE3">
            <w:pPr>
              <w:jc w:val="center"/>
              <w:rPr>
                <w:rFonts w:ascii="Palatino Linotype" w:hAnsi="Palatino Linotype"/>
                <w:sz w:val="20"/>
              </w:rPr>
            </w:pPr>
            <w:r w:rsidRPr="00D82709">
              <w:rPr>
                <w:rFonts w:ascii="Palatino Linotype" w:hAnsi="Palatino Linotype"/>
                <w:sz w:val="20"/>
              </w:rPr>
              <w:t>A</w:t>
            </w:r>
          </w:p>
        </w:tc>
        <w:tc>
          <w:tcPr>
            <w:tcW w:w="1417" w:type="dxa"/>
            <w:tcBorders>
              <w:top w:val="nil"/>
              <w:left w:val="nil"/>
              <w:bottom w:val="single" w:sz="4" w:space="0" w:color="auto"/>
              <w:right w:val="single" w:sz="4" w:space="0" w:color="auto"/>
            </w:tcBorders>
            <w:shd w:val="clear" w:color="auto" w:fill="auto"/>
            <w:noWrap/>
            <w:vAlign w:val="center"/>
            <w:hideMark/>
          </w:tcPr>
          <w:p w14:paraId="0D9C82B8" w14:textId="06E4059D" w:rsidR="004A064D" w:rsidRPr="00D82709" w:rsidRDefault="007B2799" w:rsidP="00F43BE3">
            <w:pPr>
              <w:jc w:val="center"/>
              <w:rPr>
                <w:rFonts w:ascii="Palatino Linotype" w:hAnsi="Palatino Linotype"/>
                <w:sz w:val="20"/>
              </w:rPr>
            </w:pPr>
            <w:r w:rsidRPr="00302058">
              <w:rPr>
                <w:rFonts w:ascii="Palatino Linotype" w:hAnsi="Palatino Linotype"/>
                <w:bCs/>
                <w:sz w:val="20"/>
                <w:szCs w:val="20"/>
              </w:rPr>
              <w:t>500</w:t>
            </w:r>
            <w:r w:rsidR="004A064D" w:rsidRPr="00D82709">
              <w:rPr>
                <w:rFonts w:ascii="Palatino Linotype" w:hAnsi="Palatino Linotype"/>
                <w:sz w:val="20"/>
              </w:rPr>
              <w:t>,000</w:t>
            </w:r>
          </w:p>
        </w:tc>
        <w:tc>
          <w:tcPr>
            <w:tcW w:w="1440" w:type="dxa"/>
            <w:tcBorders>
              <w:top w:val="nil"/>
              <w:left w:val="nil"/>
              <w:bottom w:val="single" w:sz="4" w:space="0" w:color="auto"/>
              <w:right w:val="single" w:sz="4" w:space="0" w:color="auto"/>
            </w:tcBorders>
            <w:shd w:val="clear" w:color="auto" w:fill="auto"/>
            <w:noWrap/>
            <w:vAlign w:val="center"/>
            <w:hideMark/>
          </w:tcPr>
          <w:p w14:paraId="484F9766" w14:textId="74B81240" w:rsidR="004A064D" w:rsidRPr="00D82709" w:rsidRDefault="007B2799" w:rsidP="00F43BE3">
            <w:pPr>
              <w:jc w:val="right"/>
              <w:rPr>
                <w:rFonts w:ascii="Palatino Linotype" w:hAnsi="Palatino Linotype"/>
                <w:sz w:val="20"/>
              </w:rPr>
            </w:pPr>
            <w:r w:rsidRPr="00302058">
              <w:rPr>
                <w:rFonts w:ascii="Palatino Linotype" w:hAnsi="Palatino Linotype"/>
                <w:bCs/>
                <w:sz w:val="20"/>
                <w:szCs w:val="20"/>
              </w:rPr>
              <w:t>36.52</w:t>
            </w:r>
            <w:r w:rsidR="004A064D" w:rsidRPr="00D82709">
              <w:rPr>
                <w:rFonts w:ascii="Palatino Linotype" w:hAnsi="Palatino Linotype"/>
                <w:sz w:val="20"/>
              </w:rPr>
              <w:t>%</w:t>
            </w:r>
          </w:p>
        </w:tc>
        <w:tc>
          <w:tcPr>
            <w:tcW w:w="1530" w:type="dxa"/>
            <w:tcBorders>
              <w:top w:val="nil"/>
              <w:left w:val="nil"/>
              <w:bottom w:val="single" w:sz="4" w:space="0" w:color="auto"/>
              <w:right w:val="single" w:sz="4" w:space="0" w:color="auto"/>
            </w:tcBorders>
            <w:shd w:val="clear" w:color="auto" w:fill="auto"/>
            <w:noWrap/>
            <w:vAlign w:val="center"/>
            <w:hideMark/>
          </w:tcPr>
          <w:p w14:paraId="306FF3A1" w14:textId="77777777" w:rsidR="004A064D" w:rsidRPr="00D82709" w:rsidRDefault="004A064D" w:rsidP="00F43BE3">
            <w:pPr>
              <w:rPr>
                <w:rFonts w:ascii="Palatino Linotype" w:hAnsi="Palatino Linotype"/>
                <w:sz w:val="20"/>
              </w:rPr>
            </w:pPr>
            <w:r w:rsidRPr="00D82709">
              <w:rPr>
                <w:rFonts w:ascii="Palatino Linotype" w:hAnsi="Palatino Linotype"/>
                <w:sz w:val="20"/>
              </w:rPr>
              <w:t>IDR 10,000</w:t>
            </w:r>
          </w:p>
        </w:tc>
        <w:tc>
          <w:tcPr>
            <w:tcW w:w="2160" w:type="dxa"/>
            <w:tcBorders>
              <w:top w:val="nil"/>
              <w:left w:val="nil"/>
              <w:bottom w:val="single" w:sz="4" w:space="0" w:color="auto"/>
              <w:right w:val="single" w:sz="4" w:space="0" w:color="auto"/>
            </w:tcBorders>
            <w:shd w:val="clear" w:color="auto" w:fill="auto"/>
            <w:noWrap/>
            <w:vAlign w:val="center"/>
            <w:hideMark/>
          </w:tcPr>
          <w:p w14:paraId="51E23D95" w14:textId="45A320DB" w:rsidR="004A064D" w:rsidRPr="00D82709" w:rsidRDefault="004A064D" w:rsidP="00F43BE3">
            <w:pPr>
              <w:rPr>
                <w:rFonts w:ascii="Palatino Linotype" w:hAnsi="Palatino Linotype"/>
                <w:sz w:val="20"/>
              </w:rPr>
            </w:pPr>
            <w:r w:rsidRPr="00D82709">
              <w:rPr>
                <w:rFonts w:ascii="Palatino Linotype" w:hAnsi="Palatino Linotype"/>
                <w:sz w:val="20"/>
              </w:rPr>
              <w:t xml:space="preserve">IDR </w:t>
            </w:r>
            <w:r w:rsidR="007B2799" w:rsidRPr="00302058">
              <w:rPr>
                <w:rFonts w:ascii="Palatino Linotype" w:hAnsi="Palatino Linotype"/>
                <w:bCs/>
                <w:sz w:val="20"/>
                <w:szCs w:val="20"/>
              </w:rPr>
              <w:t>5</w:t>
            </w:r>
            <w:r w:rsidR="007B2799" w:rsidRPr="00D82709">
              <w:rPr>
                <w:rFonts w:ascii="Palatino Linotype" w:hAnsi="Palatino Linotype"/>
                <w:sz w:val="20"/>
              </w:rPr>
              <w:t>,000</w:t>
            </w:r>
            <w:r w:rsidRPr="00D82709">
              <w:rPr>
                <w:rFonts w:ascii="Palatino Linotype" w:hAnsi="Palatino Linotype"/>
                <w:sz w:val="20"/>
              </w:rPr>
              <w:t>,000</w:t>
            </w:r>
            <w:r w:rsidRPr="00302058">
              <w:rPr>
                <w:rFonts w:ascii="Palatino Linotype" w:hAnsi="Palatino Linotype"/>
                <w:bCs/>
                <w:sz w:val="20"/>
                <w:szCs w:val="20"/>
              </w:rPr>
              <w:t>,000</w:t>
            </w:r>
          </w:p>
        </w:tc>
      </w:tr>
      <w:tr w:rsidR="000109F9" w:rsidRPr="00302058" w14:paraId="5FBB01C2"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6F07315B" w14:textId="77777777" w:rsidR="004A064D" w:rsidRPr="00D82709" w:rsidRDefault="004A064D" w:rsidP="00F43BE3">
            <w:pPr>
              <w:rPr>
                <w:rFonts w:ascii="Palatino Linotype" w:hAnsi="Palatino Linotype"/>
                <w:sz w:val="20"/>
              </w:rPr>
            </w:pPr>
            <w:r w:rsidRPr="00D82709">
              <w:rPr>
                <w:rFonts w:ascii="Palatino Linotype" w:hAnsi="Palatino Linotype"/>
                <w:sz w:val="20"/>
              </w:rPr>
              <w:t>Hikmat Hardono</w:t>
            </w:r>
          </w:p>
        </w:tc>
        <w:tc>
          <w:tcPr>
            <w:tcW w:w="764" w:type="dxa"/>
            <w:tcBorders>
              <w:top w:val="nil"/>
              <w:left w:val="nil"/>
              <w:bottom w:val="single" w:sz="4" w:space="0" w:color="auto"/>
              <w:right w:val="single" w:sz="4" w:space="0" w:color="auto"/>
            </w:tcBorders>
            <w:shd w:val="clear" w:color="auto" w:fill="auto"/>
            <w:noWrap/>
            <w:vAlign w:val="center"/>
            <w:hideMark/>
          </w:tcPr>
          <w:p w14:paraId="01FD5930" w14:textId="77777777" w:rsidR="004A064D" w:rsidRPr="00D82709" w:rsidRDefault="004A064D" w:rsidP="00F43BE3">
            <w:pPr>
              <w:jc w:val="center"/>
              <w:rPr>
                <w:rFonts w:ascii="Palatino Linotype" w:hAnsi="Palatino Linotype"/>
                <w:sz w:val="20"/>
              </w:rPr>
            </w:pPr>
            <w:r w:rsidRPr="00D82709">
              <w:rPr>
                <w:rFonts w:ascii="Palatino Linotype" w:hAnsi="Palatino Linotype"/>
                <w:sz w:val="20"/>
              </w:rPr>
              <w:t>B</w:t>
            </w:r>
          </w:p>
        </w:tc>
        <w:tc>
          <w:tcPr>
            <w:tcW w:w="1417" w:type="dxa"/>
            <w:tcBorders>
              <w:top w:val="nil"/>
              <w:left w:val="nil"/>
              <w:bottom w:val="single" w:sz="4" w:space="0" w:color="auto"/>
              <w:right w:val="single" w:sz="4" w:space="0" w:color="auto"/>
            </w:tcBorders>
            <w:shd w:val="clear" w:color="auto" w:fill="auto"/>
            <w:noWrap/>
            <w:vAlign w:val="center"/>
            <w:hideMark/>
          </w:tcPr>
          <w:p w14:paraId="6F5333EB" w14:textId="77777777" w:rsidR="004A064D" w:rsidRPr="00D82709" w:rsidRDefault="004A064D" w:rsidP="00F43BE3">
            <w:pPr>
              <w:jc w:val="center"/>
              <w:rPr>
                <w:rFonts w:ascii="Palatino Linotype" w:hAnsi="Palatino Linotype"/>
                <w:sz w:val="20"/>
              </w:rPr>
            </w:pPr>
            <w:r w:rsidRPr="00D82709">
              <w:rPr>
                <w:rFonts w:ascii="Palatino Linotype" w:hAnsi="Palatino Linotype"/>
                <w:sz w:val="20"/>
              </w:rPr>
              <w:t>66,676</w:t>
            </w:r>
          </w:p>
        </w:tc>
        <w:tc>
          <w:tcPr>
            <w:tcW w:w="1440" w:type="dxa"/>
            <w:tcBorders>
              <w:top w:val="nil"/>
              <w:left w:val="nil"/>
              <w:bottom w:val="single" w:sz="4" w:space="0" w:color="auto"/>
              <w:right w:val="single" w:sz="4" w:space="0" w:color="auto"/>
            </w:tcBorders>
            <w:shd w:val="clear" w:color="auto" w:fill="auto"/>
            <w:noWrap/>
            <w:vAlign w:val="center"/>
            <w:hideMark/>
          </w:tcPr>
          <w:p w14:paraId="65FBA207" w14:textId="3B7F2647" w:rsidR="004A064D" w:rsidRPr="00D82709" w:rsidRDefault="004A064D" w:rsidP="00F43BE3">
            <w:pPr>
              <w:jc w:val="right"/>
              <w:rPr>
                <w:rFonts w:ascii="Palatino Linotype" w:hAnsi="Palatino Linotype"/>
                <w:sz w:val="20"/>
              </w:rPr>
            </w:pPr>
            <w:r w:rsidRPr="00D82709">
              <w:rPr>
                <w:rFonts w:ascii="Palatino Linotype" w:hAnsi="Palatino Linotype"/>
                <w:sz w:val="20"/>
              </w:rPr>
              <w:t>4.</w:t>
            </w:r>
            <w:r w:rsidR="007B2799" w:rsidRPr="00D82709">
              <w:rPr>
                <w:rFonts w:ascii="Palatino Linotype" w:hAnsi="Palatino Linotype"/>
                <w:sz w:val="20"/>
              </w:rPr>
              <w:t>87</w:t>
            </w:r>
            <w:r w:rsidRPr="00D82709">
              <w:rPr>
                <w:rFonts w:ascii="Palatino Linotype" w:hAnsi="Palatino Linotype"/>
                <w:sz w:val="20"/>
              </w:rPr>
              <w:t>%</w:t>
            </w:r>
          </w:p>
        </w:tc>
        <w:tc>
          <w:tcPr>
            <w:tcW w:w="1530" w:type="dxa"/>
            <w:tcBorders>
              <w:top w:val="nil"/>
              <w:left w:val="nil"/>
              <w:bottom w:val="single" w:sz="4" w:space="0" w:color="auto"/>
              <w:right w:val="single" w:sz="4" w:space="0" w:color="auto"/>
            </w:tcBorders>
            <w:shd w:val="clear" w:color="auto" w:fill="auto"/>
            <w:noWrap/>
            <w:vAlign w:val="center"/>
            <w:hideMark/>
          </w:tcPr>
          <w:p w14:paraId="0183C748" w14:textId="77777777" w:rsidR="004A064D" w:rsidRPr="00D82709" w:rsidRDefault="004A064D" w:rsidP="00F43BE3">
            <w:pPr>
              <w:rPr>
                <w:rFonts w:ascii="Palatino Linotype" w:hAnsi="Palatino Linotype"/>
                <w:sz w:val="20"/>
              </w:rPr>
            </w:pPr>
            <w:r w:rsidRPr="00D82709">
              <w:rPr>
                <w:rFonts w:ascii="Palatino Linotype" w:hAnsi="Palatino Linotype"/>
                <w:sz w:val="20"/>
              </w:rPr>
              <w:t>IDR29,000</w:t>
            </w:r>
          </w:p>
        </w:tc>
        <w:tc>
          <w:tcPr>
            <w:tcW w:w="2160" w:type="dxa"/>
            <w:tcBorders>
              <w:top w:val="nil"/>
              <w:left w:val="nil"/>
              <w:bottom w:val="single" w:sz="4" w:space="0" w:color="auto"/>
              <w:right w:val="single" w:sz="4" w:space="0" w:color="auto"/>
            </w:tcBorders>
            <w:shd w:val="clear" w:color="auto" w:fill="auto"/>
            <w:noWrap/>
            <w:vAlign w:val="center"/>
            <w:hideMark/>
          </w:tcPr>
          <w:p w14:paraId="3780B560" w14:textId="77777777" w:rsidR="004A064D" w:rsidRPr="00D82709" w:rsidRDefault="004A064D" w:rsidP="00F43BE3">
            <w:pPr>
              <w:rPr>
                <w:rFonts w:ascii="Palatino Linotype" w:hAnsi="Palatino Linotype"/>
                <w:sz w:val="20"/>
              </w:rPr>
            </w:pPr>
            <w:r w:rsidRPr="00D82709">
              <w:rPr>
                <w:rFonts w:ascii="Palatino Linotype" w:hAnsi="Palatino Linotype"/>
                <w:sz w:val="20"/>
              </w:rPr>
              <w:t xml:space="preserve">IDR 1,933,604,000 </w:t>
            </w:r>
          </w:p>
        </w:tc>
      </w:tr>
      <w:tr w:rsidR="000109F9" w:rsidRPr="00302058" w14:paraId="77C7C7E5"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243F6BA2" w14:textId="2CF217FF" w:rsidR="004A064D" w:rsidRPr="00D82709" w:rsidRDefault="007B2799" w:rsidP="00F43BE3">
            <w:pPr>
              <w:rPr>
                <w:rFonts w:ascii="Palatino Linotype" w:hAnsi="Palatino Linotype"/>
                <w:sz w:val="20"/>
              </w:rPr>
            </w:pPr>
            <w:r w:rsidRPr="00302058">
              <w:rPr>
                <w:rFonts w:ascii="Palatino Linotype" w:hAnsi="Palatino Linotype"/>
                <w:bCs/>
                <w:sz w:val="20"/>
                <w:szCs w:val="20"/>
              </w:rPr>
              <w:t xml:space="preserve">Salim </w:t>
            </w:r>
            <w:r w:rsidR="004A064D" w:rsidRPr="00D82709">
              <w:rPr>
                <w:rFonts w:ascii="Palatino Linotype" w:hAnsi="Palatino Linotype"/>
                <w:sz w:val="20"/>
              </w:rPr>
              <w:t>Haykal</w:t>
            </w:r>
          </w:p>
        </w:tc>
        <w:tc>
          <w:tcPr>
            <w:tcW w:w="764" w:type="dxa"/>
            <w:tcBorders>
              <w:top w:val="nil"/>
              <w:left w:val="nil"/>
              <w:bottom w:val="single" w:sz="4" w:space="0" w:color="auto"/>
              <w:right w:val="single" w:sz="4" w:space="0" w:color="auto"/>
            </w:tcBorders>
            <w:shd w:val="clear" w:color="auto" w:fill="auto"/>
            <w:noWrap/>
            <w:vAlign w:val="center"/>
            <w:hideMark/>
          </w:tcPr>
          <w:p w14:paraId="3010FEDE" w14:textId="77777777" w:rsidR="004A064D" w:rsidRPr="00D82709" w:rsidRDefault="004A064D" w:rsidP="00F43BE3">
            <w:pPr>
              <w:jc w:val="center"/>
              <w:rPr>
                <w:rFonts w:ascii="Palatino Linotype" w:hAnsi="Palatino Linotype"/>
                <w:sz w:val="20"/>
              </w:rPr>
            </w:pPr>
            <w:r w:rsidRPr="00D82709">
              <w:rPr>
                <w:rFonts w:ascii="Palatino Linotype" w:hAnsi="Palatino Linotype"/>
                <w:sz w:val="20"/>
              </w:rPr>
              <w:t>B</w:t>
            </w:r>
          </w:p>
        </w:tc>
        <w:tc>
          <w:tcPr>
            <w:tcW w:w="1417" w:type="dxa"/>
            <w:tcBorders>
              <w:top w:val="nil"/>
              <w:left w:val="nil"/>
              <w:bottom w:val="single" w:sz="4" w:space="0" w:color="auto"/>
              <w:right w:val="single" w:sz="4" w:space="0" w:color="auto"/>
            </w:tcBorders>
            <w:shd w:val="clear" w:color="auto" w:fill="auto"/>
            <w:noWrap/>
            <w:vAlign w:val="center"/>
            <w:hideMark/>
          </w:tcPr>
          <w:p w14:paraId="170E5C66" w14:textId="77777777" w:rsidR="004A064D" w:rsidRPr="00D82709" w:rsidRDefault="004A064D" w:rsidP="00F43BE3">
            <w:pPr>
              <w:jc w:val="center"/>
              <w:rPr>
                <w:rFonts w:ascii="Palatino Linotype" w:hAnsi="Palatino Linotype"/>
                <w:sz w:val="20"/>
              </w:rPr>
            </w:pPr>
            <w:r w:rsidRPr="00D82709">
              <w:rPr>
                <w:rFonts w:ascii="Palatino Linotype" w:hAnsi="Palatino Linotype"/>
                <w:sz w:val="20"/>
              </w:rPr>
              <w:t>66,676</w:t>
            </w:r>
          </w:p>
        </w:tc>
        <w:tc>
          <w:tcPr>
            <w:tcW w:w="1440" w:type="dxa"/>
            <w:tcBorders>
              <w:top w:val="nil"/>
              <w:left w:val="nil"/>
              <w:bottom w:val="single" w:sz="4" w:space="0" w:color="auto"/>
              <w:right w:val="single" w:sz="4" w:space="0" w:color="auto"/>
            </w:tcBorders>
            <w:shd w:val="clear" w:color="auto" w:fill="auto"/>
            <w:noWrap/>
            <w:vAlign w:val="center"/>
            <w:hideMark/>
          </w:tcPr>
          <w:p w14:paraId="1CFB6F0D" w14:textId="77777777" w:rsidR="004A064D" w:rsidRPr="00D82709" w:rsidRDefault="004A064D" w:rsidP="00F43BE3">
            <w:pPr>
              <w:jc w:val="right"/>
              <w:rPr>
                <w:rFonts w:ascii="Palatino Linotype" w:hAnsi="Palatino Linotype"/>
                <w:sz w:val="20"/>
              </w:rPr>
            </w:pPr>
            <w:r w:rsidRPr="00D82709">
              <w:rPr>
                <w:rFonts w:ascii="Palatino Linotype" w:hAnsi="Palatino Linotype"/>
                <w:sz w:val="20"/>
              </w:rPr>
              <w:t>4.87%</w:t>
            </w:r>
          </w:p>
        </w:tc>
        <w:tc>
          <w:tcPr>
            <w:tcW w:w="1530" w:type="dxa"/>
            <w:tcBorders>
              <w:top w:val="nil"/>
              <w:left w:val="nil"/>
              <w:bottom w:val="single" w:sz="4" w:space="0" w:color="auto"/>
              <w:right w:val="single" w:sz="4" w:space="0" w:color="auto"/>
            </w:tcBorders>
            <w:shd w:val="clear" w:color="auto" w:fill="auto"/>
            <w:noWrap/>
            <w:vAlign w:val="center"/>
            <w:hideMark/>
          </w:tcPr>
          <w:p w14:paraId="74E00FD3" w14:textId="77777777" w:rsidR="004A064D" w:rsidRPr="00D82709" w:rsidRDefault="004A064D" w:rsidP="00F43BE3">
            <w:pPr>
              <w:rPr>
                <w:rFonts w:ascii="Palatino Linotype" w:hAnsi="Palatino Linotype"/>
                <w:sz w:val="20"/>
              </w:rPr>
            </w:pPr>
            <w:r w:rsidRPr="00D82709">
              <w:rPr>
                <w:rFonts w:ascii="Palatino Linotype" w:hAnsi="Palatino Linotype"/>
                <w:sz w:val="20"/>
              </w:rPr>
              <w:t>IDR29,000</w:t>
            </w:r>
          </w:p>
        </w:tc>
        <w:tc>
          <w:tcPr>
            <w:tcW w:w="2160" w:type="dxa"/>
            <w:tcBorders>
              <w:top w:val="nil"/>
              <w:left w:val="nil"/>
              <w:bottom w:val="single" w:sz="4" w:space="0" w:color="auto"/>
              <w:right w:val="single" w:sz="4" w:space="0" w:color="auto"/>
            </w:tcBorders>
            <w:shd w:val="clear" w:color="auto" w:fill="auto"/>
            <w:noWrap/>
            <w:vAlign w:val="center"/>
            <w:hideMark/>
          </w:tcPr>
          <w:p w14:paraId="52CC0424" w14:textId="77777777" w:rsidR="004A064D" w:rsidRPr="00D82709" w:rsidRDefault="004A064D" w:rsidP="00F43BE3">
            <w:pPr>
              <w:rPr>
                <w:rFonts w:ascii="Palatino Linotype" w:hAnsi="Palatino Linotype"/>
                <w:sz w:val="20"/>
              </w:rPr>
            </w:pPr>
            <w:r w:rsidRPr="00D82709">
              <w:rPr>
                <w:rFonts w:ascii="Palatino Linotype" w:hAnsi="Palatino Linotype"/>
                <w:sz w:val="20"/>
              </w:rPr>
              <w:t>IDR 1,933,604,000</w:t>
            </w:r>
          </w:p>
        </w:tc>
      </w:tr>
      <w:tr w:rsidR="000109F9" w:rsidRPr="00302058" w14:paraId="3D9E7E96"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464C8ED5" w14:textId="1114714A" w:rsidR="004A064D" w:rsidRPr="00D82709" w:rsidRDefault="007B2799" w:rsidP="00F43BE3">
            <w:pPr>
              <w:rPr>
                <w:rFonts w:ascii="Palatino Linotype" w:hAnsi="Palatino Linotype"/>
                <w:sz w:val="20"/>
              </w:rPr>
            </w:pPr>
            <w:r w:rsidRPr="00302058">
              <w:rPr>
                <w:rFonts w:ascii="Palatino Linotype" w:hAnsi="Palatino Linotype"/>
                <w:bCs/>
                <w:sz w:val="20"/>
                <w:szCs w:val="20"/>
              </w:rPr>
              <w:t xml:space="preserve">PT Mega </w:t>
            </w:r>
            <w:r w:rsidR="004A064D" w:rsidRPr="00D82709">
              <w:rPr>
                <w:rFonts w:ascii="Palatino Linotype" w:hAnsi="Palatino Linotype"/>
                <w:sz w:val="20"/>
              </w:rPr>
              <w:t xml:space="preserve">Ozora </w:t>
            </w:r>
            <w:r w:rsidRPr="00302058">
              <w:rPr>
                <w:rFonts w:ascii="Palatino Linotype" w:hAnsi="Palatino Linotype"/>
                <w:bCs/>
                <w:sz w:val="20"/>
                <w:szCs w:val="20"/>
              </w:rPr>
              <w:t xml:space="preserve"> Venture</w:t>
            </w:r>
          </w:p>
        </w:tc>
        <w:tc>
          <w:tcPr>
            <w:tcW w:w="764" w:type="dxa"/>
            <w:tcBorders>
              <w:top w:val="nil"/>
              <w:left w:val="nil"/>
              <w:bottom w:val="single" w:sz="4" w:space="0" w:color="auto"/>
              <w:right w:val="single" w:sz="4" w:space="0" w:color="auto"/>
            </w:tcBorders>
            <w:shd w:val="clear" w:color="auto" w:fill="auto"/>
            <w:noWrap/>
            <w:vAlign w:val="center"/>
            <w:hideMark/>
          </w:tcPr>
          <w:p w14:paraId="021057C6" w14:textId="77777777" w:rsidR="004A064D" w:rsidRPr="00D82709" w:rsidRDefault="004A064D" w:rsidP="00F43BE3">
            <w:pPr>
              <w:jc w:val="center"/>
              <w:rPr>
                <w:rFonts w:ascii="Palatino Linotype" w:hAnsi="Palatino Linotype"/>
                <w:sz w:val="20"/>
              </w:rPr>
            </w:pPr>
            <w:r w:rsidRPr="00D82709">
              <w:rPr>
                <w:rFonts w:ascii="Palatino Linotype" w:hAnsi="Palatino Linotype"/>
                <w:sz w:val="20"/>
              </w:rPr>
              <w:t>B</w:t>
            </w:r>
          </w:p>
        </w:tc>
        <w:tc>
          <w:tcPr>
            <w:tcW w:w="1417" w:type="dxa"/>
            <w:tcBorders>
              <w:top w:val="nil"/>
              <w:left w:val="nil"/>
              <w:bottom w:val="single" w:sz="4" w:space="0" w:color="auto"/>
              <w:right w:val="single" w:sz="4" w:space="0" w:color="auto"/>
            </w:tcBorders>
            <w:shd w:val="clear" w:color="auto" w:fill="auto"/>
            <w:noWrap/>
            <w:vAlign w:val="center"/>
            <w:hideMark/>
          </w:tcPr>
          <w:p w14:paraId="48040AF7" w14:textId="77777777" w:rsidR="004A064D" w:rsidRPr="00D82709" w:rsidRDefault="004A064D" w:rsidP="00F43BE3">
            <w:pPr>
              <w:jc w:val="center"/>
              <w:rPr>
                <w:rFonts w:ascii="Palatino Linotype" w:hAnsi="Palatino Linotype"/>
                <w:sz w:val="20"/>
              </w:rPr>
            </w:pPr>
            <w:r w:rsidRPr="00D82709">
              <w:rPr>
                <w:rFonts w:ascii="Palatino Linotype" w:hAnsi="Palatino Linotype"/>
                <w:sz w:val="20"/>
              </w:rPr>
              <w:t>29,120</w:t>
            </w:r>
          </w:p>
        </w:tc>
        <w:tc>
          <w:tcPr>
            <w:tcW w:w="1440" w:type="dxa"/>
            <w:tcBorders>
              <w:top w:val="nil"/>
              <w:left w:val="nil"/>
              <w:bottom w:val="single" w:sz="4" w:space="0" w:color="auto"/>
              <w:right w:val="single" w:sz="4" w:space="0" w:color="auto"/>
            </w:tcBorders>
            <w:shd w:val="clear" w:color="auto" w:fill="auto"/>
            <w:noWrap/>
            <w:vAlign w:val="center"/>
            <w:hideMark/>
          </w:tcPr>
          <w:p w14:paraId="5E257CDF" w14:textId="1E3056DD" w:rsidR="004A064D" w:rsidRPr="00D82709" w:rsidRDefault="004A064D" w:rsidP="00F43BE3">
            <w:pPr>
              <w:jc w:val="right"/>
              <w:rPr>
                <w:rFonts w:ascii="Palatino Linotype" w:hAnsi="Palatino Linotype"/>
                <w:sz w:val="20"/>
              </w:rPr>
            </w:pPr>
            <w:r w:rsidRPr="00D82709">
              <w:rPr>
                <w:rFonts w:ascii="Palatino Linotype" w:hAnsi="Palatino Linotype"/>
                <w:sz w:val="20"/>
              </w:rPr>
              <w:t>2.</w:t>
            </w:r>
            <w:r w:rsidRPr="00302058">
              <w:rPr>
                <w:rFonts w:ascii="Palatino Linotype" w:hAnsi="Palatino Linotype"/>
                <w:bCs/>
                <w:sz w:val="20"/>
                <w:szCs w:val="20"/>
              </w:rPr>
              <w:t>1</w:t>
            </w:r>
            <w:r w:rsidR="007B2799" w:rsidRPr="00302058">
              <w:rPr>
                <w:rFonts w:ascii="Palatino Linotype" w:hAnsi="Palatino Linotype"/>
                <w:bCs/>
                <w:sz w:val="20"/>
                <w:szCs w:val="20"/>
              </w:rPr>
              <w:t>2</w:t>
            </w:r>
            <w:r w:rsidRPr="00D82709">
              <w:rPr>
                <w:rFonts w:ascii="Palatino Linotype" w:hAnsi="Palatino Linotype"/>
                <w:sz w:val="20"/>
              </w:rPr>
              <w:t>%</w:t>
            </w:r>
          </w:p>
        </w:tc>
        <w:tc>
          <w:tcPr>
            <w:tcW w:w="1530" w:type="dxa"/>
            <w:tcBorders>
              <w:top w:val="nil"/>
              <w:left w:val="nil"/>
              <w:bottom w:val="single" w:sz="4" w:space="0" w:color="auto"/>
              <w:right w:val="single" w:sz="4" w:space="0" w:color="auto"/>
            </w:tcBorders>
            <w:shd w:val="clear" w:color="auto" w:fill="auto"/>
            <w:noWrap/>
            <w:vAlign w:val="center"/>
            <w:hideMark/>
          </w:tcPr>
          <w:p w14:paraId="5F34715E" w14:textId="77777777" w:rsidR="004A064D" w:rsidRPr="00D82709" w:rsidRDefault="004A064D" w:rsidP="00F43BE3">
            <w:pPr>
              <w:rPr>
                <w:rFonts w:ascii="Palatino Linotype" w:hAnsi="Palatino Linotype"/>
                <w:sz w:val="20"/>
              </w:rPr>
            </w:pPr>
            <w:r w:rsidRPr="00D82709">
              <w:rPr>
                <w:rFonts w:ascii="Palatino Linotype" w:hAnsi="Palatino Linotype"/>
                <w:sz w:val="20"/>
              </w:rPr>
              <w:t>IDR29,000</w:t>
            </w:r>
          </w:p>
        </w:tc>
        <w:tc>
          <w:tcPr>
            <w:tcW w:w="2160" w:type="dxa"/>
            <w:tcBorders>
              <w:top w:val="nil"/>
              <w:left w:val="nil"/>
              <w:bottom w:val="single" w:sz="4" w:space="0" w:color="auto"/>
              <w:right w:val="single" w:sz="4" w:space="0" w:color="auto"/>
            </w:tcBorders>
            <w:shd w:val="clear" w:color="auto" w:fill="auto"/>
            <w:noWrap/>
            <w:vAlign w:val="center"/>
            <w:hideMark/>
          </w:tcPr>
          <w:p w14:paraId="79EE14BD" w14:textId="77777777" w:rsidR="004A064D" w:rsidRPr="00D82709" w:rsidRDefault="004A064D" w:rsidP="00F43BE3">
            <w:pPr>
              <w:rPr>
                <w:rFonts w:ascii="Palatino Linotype" w:hAnsi="Palatino Linotype"/>
                <w:sz w:val="20"/>
              </w:rPr>
            </w:pPr>
            <w:r w:rsidRPr="00D82709">
              <w:rPr>
                <w:rFonts w:ascii="Palatino Linotype" w:hAnsi="Palatino Linotype"/>
                <w:sz w:val="20"/>
              </w:rPr>
              <w:t>IDR 844,840,000</w:t>
            </w:r>
          </w:p>
        </w:tc>
      </w:tr>
      <w:tr w:rsidR="000109F9" w:rsidRPr="00302058" w14:paraId="273EA59B"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046B17F0" w14:textId="52BC65AB" w:rsidR="004A064D" w:rsidRPr="00D82709" w:rsidRDefault="004A064D" w:rsidP="00F43BE3">
            <w:pPr>
              <w:rPr>
                <w:rFonts w:ascii="Palatino Linotype" w:hAnsi="Palatino Linotype"/>
                <w:sz w:val="20"/>
              </w:rPr>
            </w:pPr>
            <w:r w:rsidRPr="00D82709">
              <w:rPr>
                <w:rFonts w:ascii="Palatino Linotype" w:hAnsi="Palatino Linotype"/>
                <w:sz w:val="20"/>
              </w:rPr>
              <w:t>Luna</w:t>
            </w:r>
            <w:r w:rsidR="007B2799" w:rsidRPr="00302058">
              <w:rPr>
                <w:rFonts w:ascii="Palatino Linotype" w:hAnsi="Palatino Linotype"/>
                <w:bCs/>
                <w:sz w:val="20"/>
                <w:szCs w:val="20"/>
              </w:rPr>
              <w:t xml:space="preserve"> Famiarjo</w:t>
            </w:r>
          </w:p>
        </w:tc>
        <w:tc>
          <w:tcPr>
            <w:tcW w:w="764" w:type="dxa"/>
            <w:tcBorders>
              <w:top w:val="nil"/>
              <w:left w:val="nil"/>
              <w:bottom w:val="single" w:sz="4" w:space="0" w:color="auto"/>
              <w:right w:val="single" w:sz="4" w:space="0" w:color="auto"/>
            </w:tcBorders>
            <w:shd w:val="clear" w:color="auto" w:fill="auto"/>
            <w:noWrap/>
            <w:vAlign w:val="center"/>
            <w:hideMark/>
          </w:tcPr>
          <w:p w14:paraId="1B8204B1" w14:textId="77777777" w:rsidR="004A064D" w:rsidRPr="00D82709" w:rsidRDefault="004A064D" w:rsidP="00F43BE3">
            <w:pPr>
              <w:jc w:val="center"/>
              <w:rPr>
                <w:rFonts w:ascii="Palatino Linotype" w:hAnsi="Palatino Linotype"/>
                <w:sz w:val="20"/>
              </w:rPr>
            </w:pPr>
            <w:r w:rsidRPr="00D82709">
              <w:rPr>
                <w:rFonts w:ascii="Palatino Linotype" w:hAnsi="Palatino Linotype"/>
                <w:sz w:val="20"/>
              </w:rPr>
              <w:t>B</w:t>
            </w:r>
          </w:p>
        </w:tc>
        <w:tc>
          <w:tcPr>
            <w:tcW w:w="1417" w:type="dxa"/>
            <w:tcBorders>
              <w:top w:val="nil"/>
              <w:left w:val="nil"/>
              <w:bottom w:val="single" w:sz="4" w:space="0" w:color="auto"/>
              <w:right w:val="single" w:sz="4" w:space="0" w:color="auto"/>
            </w:tcBorders>
            <w:shd w:val="clear" w:color="auto" w:fill="auto"/>
            <w:noWrap/>
            <w:vAlign w:val="center"/>
            <w:hideMark/>
          </w:tcPr>
          <w:p w14:paraId="65FABE1C" w14:textId="77777777" w:rsidR="004A064D" w:rsidRPr="00D82709" w:rsidRDefault="004A064D" w:rsidP="00F43BE3">
            <w:pPr>
              <w:jc w:val="center"/>
              <w:rPr>
                <w:rFonts w:ascii="Palatino Linotype" w:hAnsi="Palatino Linotype"/>
                <w:sz w:val="20"/>
              </w:rPr>
            </w:pPr>
            <w:r w:rsidRPr="00D82709">
              <w:rPr>
                <w:rFonts w:ascii="Palatino Linotype" w:hAnsi="Palatino Linotype"/>
                <w:sz w:val="20"/>
              </w:rPr>
              <w:t>177,510</w:t>
            </w:r>
          </w:p>
        </w:tc>
        <w:tc>
          <w:tcPr>
            <w:tcW w:w="1440" w:type="dxa"/>
            <w:tcBorders>
              <w:top w:val="nil"/>
              <w:left w:val="nil"/>
              <w:bottom w:val="single" w:sz="4" w:space="0" w:color="auto"/>
              <w:right w:val="single" w:sz="4" w:space="0" w:color="auto"/>
            </w:tcBorders>
            <w:shd w:val="clear" w:color="auto" w:fill="auto"/>
            <w:noWrap/>
            <w:vAlign w:val="center"/>
            <w:hideMark/>
          </w:tcPr>
          <w:p w14:paraId="5F5C20C5" w14:textId="77777777" w:rsidR="004A064D" w:rsidRPr="00D82709" w:rsidRDefault="004A064D" w:rsidP="00F43BE3">
            <w:pPr>
              <w:jc w:val="right"/>
              <w:rPr>
                <w:rFonts w:ascii="Palatino Linotype" w:hAnsi="Palatino Linotype"/>
                <w:sz w:val="20"/>
              </w:rPr>
            </w:pPr>
            <w:r w:rsidRPr="00D82709">
              <w:rPr>
                <w:rFonts w:ascii="Palatino Linotype" w:hAnsi="Palatino Linotype"/>
                <w:sz w:val="20"/>
              </w:rPr>
              <w:t>12.97%</w:t>
            </w:r>
          </w:p>
        </w:tc>
        <w:tc>
          <w:tcPr>
            <w:tcW w:w="1530" w:type="dxa"/>
            <w:tcBorders>
              <w:top w:val="nil"/>
              <w:left w:val="nil"/>
              <w:bottom w:val="single" w:sz="4" w:space="0" w:color="auto"/>
              <w:right w:val="single" w:sz="4" w:space="0" w:color="auto"/>
            </w:tcBorders>
            <w:shd w:val="clear" w:color="auto" w:fill="auto"/>
            <w:noWrap/>
            <w:vAlign w:val="center"/>
            <w:hideMark/>
          </w:tcPr>
          <w:p w14:paraId="6C621548" w14:textId="77777777" w:rsidR="004A064D" w:rsidRPr="00D82709" w:rsidRDefault="004A064D" w:rsidP="00F43BE3">
            <w:pPr>
              <w:rPr>
                <w:rFonts w:ascii="Palatino Linotype" w:hAnsi="Palatino Linotype"/>
                <w:sz w:val="20"/>
              </w:rPr>
            </w:pPr>
            <w:r w:rsidRPr="00D82709">
              <w:rPr>
                <w:rFonts w:ascii="Palatino Linotype" w:hAnsi="Palatino Linotype"/>
                <w:sz w:val="20"/>
              </w:rPr>
              <w:t>IDR29,000</w:t>
            </w:r>
          </w:p>
        </w:tc>
        <w:tc>
          <w:tcPr>
            <w:tcW w:w="2160" w:type="dxa"/>
            <w:tcBorders>
              <w:top w:val="nil"/>
              <w:left w:val="nil"/>
              <w:bottom w:val="single" w:sz="4" w:space="0" w:color="auto"/>
              <w:right w:val="single" w:sz="4" w:space="0" w:color="auto"/>
            </w:tcBorders>
            <w:shd w:val="clear" w:color="auto" w:fill="auto"/>
            <w:noWrap/>
            <w:vAlign w:val="center"/>
            <w:hideMark/>
          </w:tcPr>
          <w:p w14:paraId="09D764B2" w14:textId="77777777" w:rsidR="004A064D" w:rsidRPr="00D82709" w:rsidRDefault="004A064D" w:rsidP="00F43BE3">
            <w:pPr>
              <w:rPr>
                <w:rFonts w:ascii="Palatino Linotype" w:hAnsi="Palatino Linotype"/>
                <w:sz w:val="20"/>
              </w:rPr>
            </w:pPr>
            <w:r w:rsidRPr="00D82709">
              <w:rPr>
                <w:rFonts w:ascii="Palatino Linotype" w:hAnsi="Palatino Linotype"/>
                <w:sz w:val="20"/>
              </w:rPr>
              <w:t>IDR 5,147,790,000</w:t>
            </w:r>
          </w:p>
        </w:tc>
      </w:tr>
      <w:tr w:rsidR="000109F9" w:rsidRPr="00302058" w14:paraId="5FCB055A"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2963F3D7" w14:textId="11D822ED" w:rsidR="004A064D" w:rsidRPr="00D82709" w:rsidRDefault="004A064D" w:rsidP="00F43BE3">
            <w:pPr>
              <w:rPr>
                <w:rFonts w:ascii="Palatino Linotype" w:hAnsi="Palatino Linotype"/>
                <w:sz w:val="20"/>
              </w:rPr>
            </w:pPr>
            <w:r w:rsidRPr="00D82709">
              <w:rPr>
                <w:rFonts w:ascii="Palatino Linotype" w:hAnsi="Palatino Linotype"/>
                <w:sz w:val="20"/>
              </w:rPr>
              <w:t>Dexter</w:t>
            </w:r>
            <w:r w:rsidR="007B2799" w:rsidRPr="00302058">
              <w:rPr>
                <w:rFonts w:ascii="Palatino Linotype" w:hAnsi="Palatino Linotype"/>
                <w:bCs/>
                <w:sz w:val="20"/>
                <w:szCs w:val="20"/>
              </w:rPr>
              <w:t xml:space="preserve"> Harto</w:t>
            </w:r>
          </w:p>
        </w:tc>
        <w:tc>
          <w:tcPr>
            <w:tcW w:w="764" w:type="dxa"/>
            <w:tcBorders>
              <w:top w:val="nil"/>
              <w:left w:val="nil"/>
              <w:bottom w:val="single" w:sz="4" w:space="0" w:color="auto"/>
              <w:right w:val="single" w:sz="4" w:space="0" w:color="auto"/>
            </w:tcBorders>
            <w:shd w:val="clear" w:color="auto" w:fill="auto"/>
            <w:noWrap/>
            <w:vAlign w:val="center"/>
            <w:hideMark/>
          </w:tcPr>
          <w:p w14:paraId="7A8E5259" w14:textId="77777777" w:rsidR="004A064D" w:rsidRPr="00D82709" w:rsidRDefault="004A064D" w:rsidP="00F43BE3">
            <w:pPr>
              <w:jc w:val="center"/>
              <w:rPr>
                <w:rFonts w:ascii="Palatino Linotype" w:hAnsi="Palatino Linotype"/>
                <w:sz w:val="20"/>
              </w:rPr>
            </w:pPr>
            <w:r w:rsidRPr="00D82709">
              <w:rPr>
                <w:rFonts w:ascii="Palatino Linotype" w:hAnsi="Palatino Linotype"/>
                <w:sz w:val="20"/>
              </w:rPr>
              <w:t>B</w:t>
            </w:r>
          </w:p>
        </w:tc>
        <w:tc>
          <w:tcPr>
            <w:tcW w:w="1417" w:type="dxa"/>
            <w:tcBorders>
              <w:top w:val="nil"/>
              <w:left w:val="nil"/>
              <w:bottom w:val="single" w:sz="4" w:space="0" w:color="auto"/>
              <w:right w:val="single" w:sz="4" w:space="0" w:color="auto"/>
            </w:tcBorders>
            <w:shd w:val="clear" w:color="auto" w:fill="auto"/>
            <w:noWrap/>
            <w:vAlign w:val="center"/>
            <w:hideMark/>
          </w:tcPr>
          <w:p w14:paraId="40FA18F8" w14:textId="77777777" w:rsidR="004A064D" w:rsidRPr="00D82709" w:rsidRDefault="004A064D" w:rsidP="00F43BE3">
            <w:pPr>
              <w:jc w:val="center"/>
              <w:rPr>
                <w:rFonts w:ascii="Palatino Linotype" w:hAnsi="Palatino Linotype"/>
                <w:sz w:val="20"/>
              </w:rPr>
            </w:pPr>
            <w:r w:rsidRPr="00D82709">
              <w:rPr>
                <w:rFonts w:ascii="Palatino Linotype" w:hAnsi="Palatino Linotype"/>
                <w:sz w:val="20"/>
              </w:rPr>
              <w:t>29,120</w:t>
            </w:r>
          </w:p>
        </w:tc>
        <w:tc>
          <w:tcPr>
            <w:tcW w:w="1440" w:type="dxa"/>
            <w:tcBorders>
              <w:top w:val="nil"/>
              <w:left w:val="nil"/>
              <w:bottom w:val="single" w:sz="4" w:space="0" w:color="auto"/>
              <w:right w:val="single" w:sz="4" w:space="0" w:color="auto"/>
            </w:tcBorders>
            <w:shd w:val="clear" w:color="auto" w:fill="auto"/>
            <w:noWrap/>
            <w:vAlign w:val="center"/>
            <w:hideMark/>
          </w:tcPr>
          <w:p w14:paraId="559CA681" w14:textId="77777777" w:rsidR="004A064D" w:rsidRPr="00D82709" w:rsidRDefault="004A064D" w:rsidP="00F43BE3">
            <w:pPr>
              <w:jc w:val="right"/>
              <w:rPr>
                <w:rFonts w:ascii="Palatino Linotype" w:hAnsi="Palatino Linotype"/>
                <w:sz w:val="20"/>
              </w:rPr>
            </w:pPr>
            <w:r w:rsidRPr="00D82709">
              <w:rPr>
                <w:rFonts w:ascii="Palatino Linotype" w:hAnsi="Palatino Linotype"/>
                <w:sz w:val="20"/>
              </w:rPr>
              <w:t>2.13%</w:t>
            </w:r>
          </w:p>
        </w:tc>
        <w:tc>
          <w:tcPr>
            <w:tcW w:w="1530" w:type="dxa"/>
            <w:tcBorders>
              <w:top w:val="nil"/>
              <w:left w:val="nil"/>
              <w:bottom w:val="single" w:sz="4" w:space="0" w:color="auto"/>
              <w:right w:val="single" w:sz="4" w:space="0" w:color="auto"/>
            </w:tcBorders>
            <w:shd w:val="clear" w:color="auto" w:fill="auto"/>
            <w:noWrap/>
            <w:vAlign w:val="center"/>
            <w:hideMark/>
          </w:tcPr>
          <w:p w14:paraId="75AC767B" w14:textId="77777777" w:rsidR="004A064D" w:rsidRPr="00D82709" w:rsidRDefault="004A064D" w:rsidP="00F43BE3">
            <w:pPr>
              <w:rPr>
                <w:rFonts w:ascii="Palatino Linotype" w:hAnsi="Palatino Linotype"/>
                <w:sz w:val="20"/>
              </w:rPr>
            </w:pPr>
            <w:r w:rsidRPr="00D82709">
              <w:rPr>
                <w:rFonts w:ascii="Palatino Linotype" w:hAnsi="Palatino Linotype"/>
                <w:sz w:val="20"/>
              </w:rPr>
              <w:t>IDR29,000</w:t>
            </w:r>
          </w:p>
        </w:tc>
        <w:tc>
          <w:tcPr>
            <w:tcW w:w="2160" w:type="dxa"/>
            <w:tcBorders>
              <w:top w:val="nil"/>
              <w:left w:val="nil"/>
              <w:bottom w:val="single" w:sz="4" w:space="0" w:color="auto"/>
              <w:right w:val="single" w:sz="4" w:space="0" w:color="auto"/>
            </w:tcBorders>
            <w:shd w:val="clear" w:color="auto" w:fill="auto"/>
            <w:noWrap/>
            <w:vAlign w:val="center"/>
            <w:hideMark/>
          </w:tcPr>
          <w:p w14:paraId="744A41CB" w14:textId="77777777" w:rsidR="004A064D" w:rsidRPr="00D82709" w:rsidRDefault="004A064D" w:rsidP="00F43BE3">
            <w:pPr>
              <w:rPr>
                <w:rFonts w:ascii="Palatino Linotype" w:hAnsi="Palatino Linotype"/>
                <w:sz w:val="20"/>
              </w:rPr>
            </w:pPr>
            <w:r w:rsidRPr="00D82709">
              <w:rPr>
                <w:rFonts w:ascii="Palatino Linotype" w:hAnsi="Palatino Linotype"/>
                <w:sz w:val="20"/>
              </w:rPr>
              <w:t>IDR 844,840,000</w:t>
            </w:r>
          </w:p>
        </w:tc>
      </w:tr>
      <w:tr w:rsidR="000109F9" w:rsidRPr="00302058" w14:paraId="29FF3A30"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bottom"/>
            <w:hideMark/>
          </w:tcPr>
          <w:p w14:paraId="0A992A3C" w14:textId="77777777" w:rsidR="004A064D" w:rsidRPr="00D82709" w:rsidRDefault="004A064D" w:rsidP="00F43BE3">
            <w:pPr>
              <w:rPr>
                <w:rFonts w:ascii="Palatino Linotype" w:hAnsi="Palatino Linotype"/>
                <w:b/>
                <w:sz w:val="20"/>
              </w:rPr>
            </w:pPr>
            <w:r w:rsidRPr="00D82709">
              <w:rPr>
                <w:rFonts w:ascii="Palatino Linotype" w:hAnsi="Palatino Linotype"/>
                <w:b/>
                <w:sz w:val="20"/>
              </w:rPr>
              <w:t> </w:t>
            </w:r>
          </w:p>
        </w:tc>
        <w:tc>
          <w:tcPr>
            <w:tcW w:w="764" w:type="dxa"/>
            <w:tcBorders>
              <w:top w:val="nil"/>
              <w:left w:val="nil"/>
              <w:bottom w:val="single" w:sz="4" w:space="0" w:color="auto"/>
              <w:right w:val="single" w:sz="4" w:space="0" w:color="auto"/>
            </w:tcBorders>
            <w:shd w:val="clear" w:color="auto" w:fill="auto"/>
            <w:noWrap/>
            <w:vAlign w:val="bottom"/>
            <w:hideMark/>
          </w:tcPr>
          <w:p w14:paraId="30F5FFC9" w14:textId="77777777" w:rsidR="004A064D" w:rsidRPr="00D82709" w:rsidRDefault="004A064D" w:rsidP="00F43BE3">
            <w:pPr>
              <w:rPr>
                <w:rFonts w:ascii="Palatino Linotype" w:hAnsi="Palatino Linotype"/>
                <w:b/>
                <w:sz w:val="20"/>
              </w:rPr>
            </w:pPr>
            <w:r w:rsidRPr="00D82709">
              <w:rPr>
                <w:rFonts w:ascii="Palatino Linotype" w:hAnsi="Palatino Linotype"/>
                <w:b/>
                <w:sz w:val="20"/>
              </w:rPr>
              <w:t> </w:t>
            </w:r>
          </w:p>
        </w:tc>
        <w:tc>
          <w:tcPr>
            <w:tcW w:w="1417" w:type="dxa"/>
            <w:tcBorders>
              <w:top w:val="nil"/>
              <w:left w:val="nil"/>
              <w:bottom w:val="single" w:sz="4" w:space="0" w:color="auto"/>
              <w:right w:val="single" w:sz="4" w:space="0" w:color="auto"/>
            </w:tcBorders>
            <w:shd w:val="clear" w:color="auto" w:fill="auto"/>
            <w:noWrap/>
            <w:vAlign w:val="center"/>
            <w:hideMark/>
          </w:tcPr>
          <w:p w14:paraId="6862A081" w14:textId="77777777" w:rsidR="004A064D" w:rsidRPr="00D82709" w:rsidRDefault="004A064D" w:rsidP="00F43BE3">
            <w:pPr>
              <w:jc w:val="center"/>
              <w:rPr>
                <w:rFonts w:ascii="Palatino Linotype" w:hAnsi="Palatino Linotype"/>
                <w:b/>
                <w:sz w:val="20"/>
              </w:rPr>
            </w:pPr>
            <w:r w:rsidRPr="00302058">
              <w:rPr>
                <w:rFonts w:ascii="Palatino Linotype" w:hAnsi="Palatino Linotype"/>
                <w:b/>
                <w:sz w:val="20"/>
                <w:szCs w:val="20"/>
              </w:rPr>
              <w:t>1,369,102</w:t>
            </w:r>
          </w:p>
        </w:tc>
        <w:tc>
          <w:tcPr>
            <w:tcW w:w="1440" w:type="dxa"/>
            <w:tcBorders>
              <w:top w:val="nil"/>
              <w:left w:val="nil"/>
              <w:bottom w:val="single" w:sz="4" w:space="0" w:color="auto"/>
              <w:right w:val="single" w:sz="4" w:space="0" w:color="auto"/>
            </w:tcBorders>
            <w:shd w:val="clear" w:color="auto" w:fill="auto"/>
            <w:noWrap/>
            <w:vAlign w:val="center"/>
            <w:hideMark/>
          </w:tcPr>
          <w:p w14:paraId="2AB45094" w14:textId="77777777" w:rsidR="004A064D" w:rsidRPr="00D82709" w:rsidRDefault="004A064D" w:rsidP="00F43BE3">
            <w:pPr>
              <w:jc w:val="right"/>
              <w:rPr>
                <w:rFonts w:ascii="Palatino Linotype" w:hAnsi="Palatino Linotype"/>
                <w:b/>
                <w:sz w:val="20"/>
              </w:rPr>
            </w:pPr>
            <w:r w:rsidRPr="00D82709">
              <w:rPr>
                <w:rFonts w:ascii="Palatino Linotype" w:hAnsi="Palatino Linotype"/>
                <w:b/>
                <w:sz w:val="20"/>
              </w:rPr>
              <w:t>100.00%</w:t>
            </w:r>
          </w:p>
        </w:tc>
        <w:tc>
          <w:tcPr>
            <w:tcW w:w="1530" w:type="dxa"/>
            <w:tcBorders>
              <w:top w:val="nil"/>
              <w:left w:val="nil"/>
              <w:bottom w:val="single" w:sz="4" w:space="0" w:color="auto"/>
              <w:right w:val="single" w:sz="4" w:space="0" w:color="auto"/>
            </w:tcBorders>
            <w:shd w:val="clear" w:color="auto" w:fill="auto"/>
            <w:noWrap/>
            <w:vAlign w:val="bottom"/>
            <w:hideMark/>
          </w:tcPr>
          <w:p w14:paraId="6283FDD4" w14:textId="77777777" w:rsidR="004A064D" w:rsidRPr="00D82709" w:rsidRDefault="004A064D" w:rsidP="00F43BE3">
            <w:pPr>
              <w:rPr>
                <w:rFonts w:ascii="Palatino Linotype" w:hAnsi="Palatino Linotype"/>
                <w:b/>
                <w:sz w:val="20"/>
              </w:rPr>
            </w:pPr>
            <w:r w:rsidRPr="00D82709">
              <w:rPr>
                <w:rFonts w:ascii="Palatino Linotype" w:hAnsi="Palatino Linotype"/>
                <w:b/>
                <w:sz w:val="20"/>
              </w:rPr>
              <w:t> </w:t>
            </w:r>
          </w:p>
        </w:tc>
        <w:tc>
          <w:tcPr>
            <w:tcW w:w="2160" w:type="dxa"/>
            <w:tcBorders>
              <w:top w:val="nil"/>
              <w:left w:val="nil"/>
              <w:bottom w:val="single" w:sz="4" w:space="0" w:color="auto"/>
              <w:right w:val="single" w:sz="4" w:space="0" w:color="auto"/>
            </w:tcBorders>
            <w:shd w:val="clear" w:color="auto" w:fill="auto"/>
            <w:noWrap/>
            <w:vAlign w:val="center"/>
            <w:hideMark/>
          </w:tcPr>
          <w:p w14:paraId="7CAD9377" w14:textId="0C396D0A" w:rsidR="004A064D" w:rsidRPr="00D82709" w:rsidRDefault="004A064D" w:rsidP="00F43BE3">
            <w:pPr>
              <w:rPr>
                <w:rFonts w:ascii="Palatino Linotype" w:hAnsi="Palatino Linotype"/>
                <w:b/>
                <w:sz w:val="20"/>
              </w:rPr>
            </w:pPr>
            <w:r w:rsidRPr="00D82709">
              <w:rPr>
                <w:rFonts w:ascii="Palatino Linotype" w:hAnsi="Palatino Linotype"/>
                <w:b/>
                <w:sz w:val="20"/>
              </w:rPr>
              <w:t xml:space="preserve">IDR </w:t>
            </w:r>
            <w:commentRangeStart w:id="118"/>
            <w:r w:rsidRPr="00D82709">
              <w:rPr>
                <w:rFonts w:ascii="Palatino Linotype" w:hAnsi="Palatino Linotype"/>
                <w:b/>
                <w:sz w:val="20"/>
              </w:rPr>
              <w:t>20,703,958,000</w:t>
            </w:r>
            <w:commentRangeEnd w:id="118"/>
            <w:r w:rsidR="007A0B9C" w:rsidRPr="00302058">
              <w:rPr>
                <w:rStyle w:val="CommentReference"/>
                <w:rFonts w:ascii="Palatino Linotype" w:hAnsi="Palatino Linotype"/>
              </w:rPr>
              <w:commentReference w:id="118"/>
            </w:r>
          </w:p>
        </w:tc>
      </w:tr>
    </w:tbl>
    <w:p w14:paraId="3F6803F3" w14:textId="77777777" w:rsidR="004A064D" w:rsidRDefault="004A064D" w:rsidP="004A064D">
      <w:pPr>
        <w:rPr>
          <w:rFonts w:ascii="Palatino Linotype" w:hAnsi="Palatino Linotype"/>
          <w:b/>
          <w:sz w:val="20"/>
          <w:szCs w:val="20"/>
        </w:rPr>
      </w:pPr>
    </w:p>
    <w:p w14:paraId="6896E51D" w14:textId="1C629CF4" w:rsidR="004A7B43" w:rsidRPr="00302058" w:rsidRDefault="004A7B43" w:rsidP="004A064D">
      <w:pPr>
        <w:rPr>
          <w:rFonts w:ascii="Palatino Linotype" w:hAnsi="Palatino Linotype"/>
          <w:b/>
          <w:sz w:val="20"/>
          <w:szCs w:val="20"/>
        </w:rPr>
      </w:pPr>
    </w:p>
    <w:tbl>
      <w:tblPr>
        <w:tblStyle w:val="TableGrid"/>
        <w:tblW w:w="8642" w:type="dxa"/>
        <w:tblLook w:val="04A0" w:firstRow="1" w:lastRow="0" w:firstColumn="1" w:lastColumn="0" w:noHBand="0" w:noVBand="1"/>
      </w:tblPr>
      <w:tblGrid>
        <w:gridCol w:w="4128"/>
        <w:gridCol w:w="4514"/>
      </w:tblGrid>
      <w:tr w:rsidR="004A7B43" w:rsidRPr="00302058" w14:paraId="1BDD39C4" w14:textId="77777777" w:rsidTr="00F43BE3">
        <w:tc>
          <w:tcPr>
            <w:tcW w:w="4128" w:type="dxa"/>
          </w:tcPr>
          <w:p w14:paraId="55335867" w14:textId="5C0D8356" w:rsidR="004A7B43" w:rsidRPr="004A7B43" w:rsidRDefault="004A7B43" w:rsidP="00F43BE3">
            <w:pPr>
              <w:jc w:val="both"/>
              <w:rPr>
                <w:rFonts w:ascii="Palatino Linotype" w:hAnsi="Palatino Linotype"/>
                <w:bCs/>
                <w:sz w:val="20"/>
                <w:szCs w:val="20"/>
              </w:rPr>
            </w:pPr>
            <w:del w:id="119" w:author="OLTRE" w:date="2024-05-29T22:16:00Z">
              <w:r>
                <w:rPr>
                  <w:rFonts w:ascii="Palatino Linotype" w:hAnsi="Palatino Linotype"/>
                  <w:bCs/>
                  <w:sz w:val="20"/>
                  <w:szCs w:val="20"/>
                </w:rPr>
                <w:delText>Upon</w:delText>
              </w:r>
            </w:del>
            <w:ins w:id="120" w:author="OLTRE" w:date="2024-05-29T22:16:00Z">
              <w:r w:rsidR="00896688">
                <w:rPr>
                  <w:rFonts w:ascii="Palatino Linotype" w:hAnsi="Palatino Linotype"/>
                  <w:bCs/>
                  <w:sz w:val="20"/>
                  <w:szCs w:val="20"/>
                </w:rPr>
                <w:t>Together with the</w:t>
              </w:r>
            </w:ins>
            <w:r w:rsidR="00896688">
              <w:rPr>
                <w:rFonts w:ascii="Palatino Linotype" w:hAnsi="Palatino Linotype"/>
                <w:bCs/>
                <w:sz w:val="20"/>
                <w:szCs w:val="20"/>
              </w:rPr>
              <w:t xml:space="preserve"> </w:t>
            </w:r>
            <w:r>
              <w:rPr>
                <w:rFonts w:ascii="Palatino Linotype" w:hAnsi="Palatino Linotype"/>
                <w:bCs/>
                <w:sz w:val="20"/>
                <w:szCs w:val="20"/>
              </w:rPr>
              <w:t>Closing</w:t>
            </w:r>
            <w:ins w:id="121" w:author="OLTRE" w:date="2024-05-29T22:16:00Z">
              <w:r w:rsidR="00896688">
                <w:rPr>
                  <w:rFonts w:ascii="Palatino Linotype" w:hAnsi="Palatino Linotype"/>
                  <w:bCs/>
                  <w:sz w:val="20"/>
                  <w:szCs w:val="20"/>
                </w:rPr>
                <w:t xml:space="preserve"> hereunder</w:t>
              </w:r>
            </w:ins>
            <w:r>
              <w:rPr>
                <w:rFonts w:ascii="Palatino Linotype" w:hAnsi="Palatino Linotype"/>
                <w:bCs/>
                <w:sz w:val="20"/>
                <w:szCs w:val="20"/>
              </w:rPr>
              <w:t>, shares belonging to Hikmat Hardono that is registered under the name of Desmond Previn and Tiang Vichi Lestari in the total amount of 50,000 (fifty thousand) Class A Sharess will be transferred back to Hikmat Hardono.</w:t>
            </w:r>
          </w:p>
        </w:tc>
        <w:tc>
          <w:tcPr>
            <w:tcW w:w="4514" w:type="dxa"/>
          </w:tcPr>
          <w:p w14:paraId="2DD33D23" w14:textId="795AAC61" w:rsidR="004A7B43" w:rsidRPr="00302058" w:rsidRDefault="004A7B43" w:rsidP="00F43BE3">
            <w:pPr>
              <w:ind w:left="987"/>
              <w:rPr>
                <w:rFonts w:ascii="Palatino Linotype" w:hAnsi="Palatino Linotype"/>
                <w:color w:val="E7E6E6" w:themeColor="background2"/>
                <w:sz w:val="20"/>
                <w:szCs w:val="20"/>
              </w:rPr>
            </w:pPr>
            <w:r>
              <w:rPr>
                <w:rFonts w:ascii="Palatino Linotype" w:hAnsi="Palatino Linotype"/>
                <w:color w:val="E7E6E6" w:themeColor="background2"/>
                <w:sz w:val="20"/>
                <w:szCs w:val="20"/>
              </w:rPr>
              <w:t>Pada saat penutupan, seluruh saham milik Hikmat Hardono yang didaftarkan atas nama Desmond Previn dan Tiang Vichi Lestari sejumlah 50,000 (lima puluh ribu) Saham Kelas A akan dialihkan Kembali ke Hikmat Hardono.</w:t>
            </w:r>
          </w:p>
        </w:tc>
      </w:tr>
      <w:tr w:rsidR="004A064D" w:rsidRPr="00302058" w14:paraId="236FCFA8" w14:textId="77777777" w:rsidTr="00F43BE3">
        <w:tc>
          <w:tcPr>
            <w:tcW w:w="4128" w:type="dxa"/>
          </w:tcPr>
          <w:p w14:paraId="146C6A2E" w14:textId="0AB0131E" w:rsidR="004A064D" w:rsidRPr="00302058" w:rsidRDefault="004A064D" w:rsidP="00F43BE3">
            <w:pPr>
              <w:jc w:val="both"/>
              <w:rPr>
                <w:rFonts w:ascii="Palatino Linotype" w:hAnsi="Palatino Linotype"/>
                <w:sz w:val="20"/>
                <w:szCs w:val="20"/>
              </w:rPr>
            </w:pPr>
            <w:r w:rsidRPr="00302058">
              <w:rPr>
                <w:rFonts w:ascii="Palatino Linotype" w:hAnsi="Palatino Linotype"/>
                <w:sz w:val="20"/>
                <w:szCs w:val="20"/>
              </w:rPr>
              <w:t>The following are the Company Shares classification:</w:t>
            </w:r>
          </w:p>
          <w:p w14:paraId="1E322594" w14:textId="77777777" w:rsidR="004A064D" w:rsidRPr="00302058" w:rsidRDefault="004A064D" w:rsidP="00F43BE3">
            <w:pPr>
              <w:pStyle w:val="ListParagraph"/>
              <w:numPr>
                <w:ilvl w:val="1"/>
                <w:numId w:val="48"/>
              </w:numPr>
              <w:ind w:left="456"/>
              <w:jc w:val="both"/>
              <w:rPr>
                <w:rFonts w:ascii="Palatino Linotype" w:hAnsi="Palatino Linotype"/>
                <w:sz w:val="20"/>
                <w:szCs w:val="20"/>
              </w:rPr>
            </w:pPr>
            <w:r w:rsidRPr="00302058">
              <w:rPr>
                <w:rFonts w:ascii="Palatino Linotype" w:hAnsi="Palatino Linotype"/>
                <w:sz w:val="20"/>
                <w:szCs w:val="20"/>
              </w:rPr>
              <w:t>Class A Share is an Ordinary Share; and</w:t>
            </w:r>
          </w:p>
          <w:p w14:paraId="04D86175" w14:textId="77777777" w:rsidR="004A064D" w:rsidRPr="00302058" w:rsidRDefault="004A064D" w:rsidP="00F43BE3">
            <w:pPr>
              <w:pStyle w:val="ListParagraph"/>
              <w:numPr>
                <w:ilvl w:val="1"/>
                <w:numId w:val="48"/>
              </w:numPr>
              <w:ind w:left="456"/>
              <w:jc w:val="both"/>
              <w:rPr>
                <w:rFonts w:ascii="Palatino Linotype" w:hAnsi="Palatino Linotype"/>
                <w:sz w:val="20"/>
                <w:szCs w:val="20"/>
              </w:rPr>
            </w:pPr>
            <w:r w:rsidRPr="00302058">
              <w:rPr>
                <w:rFonts w:ascii="Palatino Linotype" w:hAnsi="Palatino Linotype"/>
                <w:sz w:val="20"/>
                <w:szCs w:val="20"/>
              </w:rPr>
              <w:t>Class B Share is a Preferred Share.</w:t>
            </w:r>
          </w:p>
          <w:p w14:paraId="7C1F6BF0" w14:textId="77777777" w:rsidR="004A064D" w:rsidRPr="00302058" w:rsidRDefault="004A064D" w:rsidP="00F43BE3">
            <w:pPr>
              <w:ind w:left="96"/>
              <w:jc w:val="both"/>
              <w:rPr>
                <w:rFonts w:ascii="Palatino Linotype" w:hAnsi="Palatino Linotype"/>
                <w:sz w:val="20"/>
                <w:szCs w:val="20"/>
              </w:rPr>
            </w:pPr>
          </w:p>
        </w:tc>
        <w:tc>
          <w:tcPr>
            <w:tcW w:w="4514" w:type="dxa"/>
          </w:tcPr>
          <w:p w14:paraId="4340AE69" w14:textId="77777777" w:rsidR="004A064D" w:rsidRPr="00302058" w:rsidRDefault="004A064D" w:rsidP="00F43BE3">
            <w:pPr>
              <w:ind w:left="987"/>
              <w:rPr>
                <w:rFonts w:ascii="Palatino Linotype" w:hAnsi="Palatino Linotype"/>
                <w:sz w:val="20"/>
                <w:szCs w:val="20"/>
              </w:rPr>
            </w:pPr>
          </w:p>
        </w:tc>
      </w:tr>
    </w:tbl>
    <w:p w14:paraId="4283ABB8" w14:textId="32443B9D" w:rsidR="004A064D" w:rsidRDefault="004A064D" w:rsidP="007B5F69">
      <w:pPr>
        <w:pStyle w:val="ListParagraph"/>
        <w:numPr>
          <w:ilvl w:val="2"/>
          <w:numId w:val="69"/>
        </w:numPr>
        <w:ind w:left="426"/>
        <w:jc w:val="both"/>
        <w:rPr>
          <w:rFonts w:ascii="Palatino Linotype" w:hAnsi="Palatino Linotype"/>
          <w:b/>
          <w:sz w:val="20"/>
          <w:szCs w:val="20"/>
        </w:rPr>
      </w:pPr>
      <w:r w:rsidRPr="00302058">
        <w:rPr>
          <w:rFonts w:ascii="Palatino Linotype" w:hAnsi="Palatino Linotype"/>
          <w:b/>
          <w:sz w:val="20"/>
          <w:szCs w:val="20"/>
        </w:rPr>
        <w:lastRenderedPageBreak/>
        <w:t xml:space="preserve">Upon Closing, the capital structure and shareholder composition </w:t>
      </w:r>
      <w:r w:rsidR="002E5162" w:rsidRPr="00302058">
        <w:rPr>
          <w:rFonts w:ascii="Palatino Linotype" w:hAnsi="Palatino Linotype"/>
          <w:b/>
          <w:sz w:val="20"/>
          <w:szCs w:val="20"/>
        </w:rPr>
        <w:t xml:space="preserve">shall be </w:t>
      </w:r>
      <w:r w:rsidRPr="00302058">
        <w:rPr>
          <w:rFonts w:ascii="Palatino Linotype" w:hAnsi="Palatino Linotype"/>
          <w:b/>
          <w:sz w:val="20"/>
          <w:szCs w:val="20"/>
        </w:rPr>
        <w:t>as follows / Pada Penyelesaian:</w:t>
      </w:r>
    </w:p>
    <w:p w14:paraId="594E24F3" w14:textId="77777777" w:rsidR="00F6574F" w:rsidRPr="00302058" w:rsidRDefault="00F6574F" w:rsidP="00D82709">
      <w:pPr>
        <w:pStyle w:val="ListParagraph"/>
        <w:ind w:left="426"/>
        <w:jc w:val="both"/>
        <w:rPr>
          <w:rFonts w:ascii="Palatino Linotype" w:hAnsi="Palatino Linotype"/>
          <w:b/>
          <w:sz w:val="20"/>
          <w:szCs w:val="20"/>
        </w:rPr>
      </w:pP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5"/>
        <w:gridCol w:w="4237"/>
      </w:tblGrid>
      <w:tr w:rsidR="004A064D" w:rsidRPr="00302058" w14:paraId="122113E5" w14:textId="77777777" w:rsidTr="00D82709">
        <w:tc>
          <w:tcPr>
            <w:tcW w:w="4405" w:type="dxa"/>
            <w:shd w:val="clear" w:color="auto" w:fill="6B94D1"/>
            <w:vAlign w:val="center"/>
          </w:tcPr>
          <w:p w14:paraId="505F7B7F" w14:textId="77777777" w:rsidR="004A064D" w:rsidRPr="00302058" w:rsidRDefault="004A064D" w:rsidP="00F43BE3">
            <w:pPr>
              <w:rPr>
                <w:rFonts w:ascii="Palatino Linotype" w:eastAsia="Times New Roman" w:hAnsi="Palatino Linotype"/>
                <w:b/>
                <w:sz w:val="20"/>
                <w:szCs w:val="20"/>
                <w:lang w:eastAsia="zh-CN"/>
              </w:rPr>
            </w:pPr>
            <w:r w:rsidRPr="00302058">
              <w:rPr>
                <w:rFonts w:ascii="Palatino Linotype" w:hAnsi="Palatino Linotype"/>
                <w:b/>
                <w:sz w:val="20"/>
                <w:szCs w:val="20"/>
              </w:rPr>
              <w:t xml:space="preserve">AUTHORIZED CAPITAL / </w:t>
            </w:r>
            <w:r w:rsidRPr="00302058">
              <w:rPr>
                <w:rFonts w:ascii="Palatino Linotype" w:hAnsi="Palatino Linotype"/>
                <w:b/>
                <w:sz w:val="20"/>
                <w:szCs w:val="20"/>
              </w:rPr>
              <w:br/>
              <w:t>MODAL DASAR</w:t>
            </w:r>
          </w:p>
        </w:tc>
        <w:tc>
          <w:tcPr>
            <w:tcW w:w="4237" w:type="dxa"/>
            <w:shd w:val="clear" w:color="auto" w:fill="auto"/>
            <w:vAlign w:val="center"/>
          </w:tcPr>
          <w:p w14:paraId="7A11A62D" w14:textId="77777777" w:rsidR="004A064D" w:rsidRPr="00302058" w:rsidRDefault="004A064D" w:rsidP="00F43BE3">
            <w:pPr>
              <w:rPr>
                <w:rFonts w:ascii="Palatino Linotype" w:hAnsi="Palatino Linotype"/>
                <w:b/>
                <w:sz w:val="20"/>
                <w:szCs w:val="20"/>
              </w:rPr>
            </w:pPr>
            <w:r w:rsidRPr="00D82709">
              <w:rPr>
                <w:rFonts w:ascii="Palatino Linotype" w:hAnsi="Palatino Linotype"/>
                <w:b/>
                <w:sz w:val="20"/>
              </w:rPr>
              <w:t>IDR 132,815,832,000</w:t>
            </w:r>
          </w:p>
        </w:tc>
      </w:tr>
      <w:tr w:rsidR="004A064D" w:rsidRPr="00302058" w14:paraId="2854C01E" w14:textId="77777777" w:rsidTr="00D82709">
        <w:trPr>
          <w:trHeight w:val="530"/>
        </w:trPr>
        <w:tc>
          <w:tcPr>
            <w:tcW w:w="4405" w:type="dxa"/>
            <w:shd w:val="clear" w:color="auto" w:fill="6B94D1"/>
            <w:vAlign w:val="center"/>
          </w:tcPr>
          <w:p w14:paraId="1A05024C" w14:textId="77777777" w:rsidR="004A064D" w:rsidRPr="00302058" w:rsidRDefault="004A064D" w:rsidP="00F43BE3">
            <w:pPr>
              <w:rPr>
                <w:rFonts w:ascii="Palatino Linotype" w:hAnsi="Palatino Linotype"/>
                <w:b/>
                <w:sz w:val="20"/>
                <w:szCs w:val="20"/>
              </w:rPr>
            </w:pPr>
            <w:r w:rsidRPr="00302058">
              <w:rPr>
                <w:rFonts w:ascii="Palatino Linotype" w:hAnsi="Palatino Linotype"/>
                <w:b/>
                <w:sz w:val="20"/>
                <w:szCs w:val="20"/>
              </w:rPr>
              <w:t>SUBSCRIBED AND PAID-UP CAPITAL/ MODAL DITEMPATKAN DAN DISETOR</w:t>
            </w:r>
          </w:p>
        </w:tc>
        <w:tc>
          <w:tcPr>
            <w:tcW w:w="4237" w:type="dxa"/>
            <w:shd w:val="clear" w:color="auto" w:fill="auto"/>
            <w:vAlign w:val="center"/>
          </w:tcPr>
          <w:p w14:paraId="4D35E9BC" w14:textId="3F9D2CBE" w:rsidR="004A064D" w:rsidRPr="00B46841" w:rsidRDefault="004A064D" w:rsidP="00F43BE3">
            <w:pPr>
              <w:rPr>
                <w:rFonts w:ascii="Palatino" w:hAnsi="Palatino"/>
                <w:b/>
                <w:i/>
                <w:sz w:val="20"/>
              </w:rPr>
            </w:pPr>
            <w:r w:rsidRPr="00B46841">
              <w:rPr>
                <w:rFonts w:ascii="Palatino" w:hAnsi="Palatino"/>
                <w:b/>
                <w:sz w:val="20"/>
              </w:rPr>
              <w:t xml:space="preserve">IDR </w:t>
            </w:r>
            <w:r w:rsidR="00CF215E" w:rsidRPr="00B46841">
              <w:rPr>
                <w:rFonts w:ascii="Palatino" w:hAnsi="Palatino"/>
                <w:b/>
                <w:sz w:val="20"/>
              </w:rPr>
              <w:t>33,</w:t>
            </w:r>
            <w:r w:rsidR="00021719" w:rsidRPr="00D82709">
              <w:rPr>
                <w:rFonts w:ascii="Palatino" w:eastAsia="Times New Roman" w:hAnsi="Palatino" w:cs="Calibri"/>
                <w:b/>
                <w:bCs/>
                <w:color w:val="000000"/>
                <w:sz w:val="20"/>
                <w:szCs w:val="20"/>
                <w:lang w:val="en-US"/>
              </w:rPr>
              <w:t>203,958,000</w:t>
            </w:r>
          </w:p>
        </w:tc>
      </w:tr>
      <w:tr w:rsidR="004A064D" w:rsidRPr="00302058" w14:paraId="1C1AAA98" w14:textId="77777777" w:rsidTr="00F43BE3">
        <w:trPr>
          <w:trHeight w:val="530"/>
        </w:trPr>
        <w:tc>
          <w:tcPr>
            <w:tcW w:w="4405" w:type="dxa"/>
            <w:shd w:val="clear" w:color="auto" w:fill="6B94D1"/>
            <w:vAlign w:val="center"/>
          </w:tcPr>
          <w:p w14:paraId="565B0B2D" w14:textId="77777777" w:rsidR="004A064D" w:rsidRPr="00302058" w:rsidRDefault="004A064D" w:rsidP="00F43BE3">
            <w:pPr>
              <w:rPr>
                <w:rFonts w:ascii="Palatino Linotype" w:hAnsi="Palatino Linotype"/>
                <w:b/>
                <w:sz w:val="20"/>
                <w:szCs w:val="20"/>
              </w:rPr>
            </w:pPr>
            <w:r w:rsidRPr="00302058">
              <w:rPr>
                <w:rFonts w:ascii="Palatino Linotype" w:hAnsi="Palatino Linotype"/>
                <w:b/>
                <w:sz w:val="20"/>
                <w:szCs w:val="20"/>
              </w:rPr>
              <w:t>Number of Shares/</w:t>
            </w:r>
            <w:r w:rsidRPr="00302058">
              <w:rPr>
                <w:rFonts w:ascii="Palatino Linotype" w:hAnsi="Palatino Linotype"/>
                <w:b/>
                <w:sz w:val="20"/>
                <w:szCs w:val="20"/>
              </w:rPr>
              <w:br/>
              <w:t>Jumlah Saham</w:t>
            </w:r>
          </w:p>
          <w:p w14:paraId="7DC893BD" w14:textId="77777777" w:rsidR="004A064D" w:rsidRPr="00302058" w:rsidRDefault="004A064D" w:rsidP="00F43BE3">
            <w:pPr>
              <w:rPr>
                <w:rFonts w:ascii="Palatino Linotype" w:hAnsi="Palatino Linotype"/>
                <w:b/>
                <w:sz w:val="20"/>
                <w:szCs w:val="20"/>
              </w:rPr>
            </w:pPr>
          </w:p>
        </w:tc>
        <w:tc>
          <w:tcPr>
            <w:tcW w:w="4237" w:type="dxa"/>
            <w:shd w:val="clear" w:color="auto" w:fill="auto"/>
            <w:vAlign w:val="center"/>
          </w:tcPr>
          <w:p w14:paraId="12D8A410" w14:textId="77777777" w:rsidR="004A064D" w:rsidRPr="00302058" w:rsidRDefault="004A064D" w:rsidP="00F43BE3">
            <w:pPr>
              <w:rPr>
                <w:rFonts w:ascii="Palatino Linotype" w:hAnsi="Palatino Linotype"/>
                <w:b/>
                <w:sz w:val="20"/>
                <w:szCs w:val="20"/>
              </w:rPr>
            </w:pPr>
            <w:r w:rsidRPr="00302058">
              <w:rPr>
                <w:rFonts w:ascii="Palatino Linotype" w:hAnsi="Palatino Linotype"/>
                <w:b/>
                <w:sz w:val="20"/>
                <w:szCs w:val="20"/>
              </w:rPr>
              <w:t>1,521,252 shares/saham</w:t>
            </w:r>
          </w:p>
        </w:tc>
      </w:tr>
    </w:tbl>
    <w:p w14:paraId="46184456" w14:textId="77777777" w:rsidR="00E774D6" w:rsidRDefault="00E774D6" w:rsidP="004A064D">
      <w:pPr>
        <w:rPr>
          <w:rFonts w:ascii="Palatino Linotype" w:hAnsi="Palatino Linotype" w:cs="Arial"/>
          <w:i/>
          <w:color w:val="000000"/>
          <w:sz w:val="20"/>
          <w:szCs w:val="20"/>
          <w:lang w:val="en-US"/>
        </w:rPr>
      </w:pPr>
    </w:p>
    <w:tbl>
      <w:tblPr>
        <w:tblStyle w:val="TableGrid"/>
        <w:tblW w:w="8799" w:type="dxa"/>
        <w:tblInd w:w="-5" w:type="dxa"/>
        <w:tblLook w:val="04A0" w:firstRow="1" w:lastRow="0" w:firstColumn="1" w:lastColumn="0" w:noHBand="0" w:noVBand="1"/>
      </w:tblPr>
      <w:tblGrid>
        <w:gridCol w:w="1734"/>
        <w:gridCol w:w="764"/>
        <w:gridCol w:w="1658"/>
        <w:gridCol w:w="1205"/>
        <w:gridCol w:w="1122"/>
        <w:gridCol w:w="2316"/>
      </w:tblGrid>
      <w:tr w:rsidR="00E774D6" w:rsidRPr="00302058" w14:paraId="64B1DF3D" w14:textId="77777777" w:rsidTr="00E774D6">
        <w:trPr>
          <w:trHeight w:val="315"/>
        </w:trPr>
        <w:tc>
          <w:tcPr>
            <w:tcW w:w="1734" w:type="dxa"/>
            <w:noWrap/>
            <w:hideMark/>
          </w:tcPr>
          <w:p w14:paraId="530559E9" w14:textId="77777777" w:rsidR="00E774D6" w:rsidRPr="00D82709" w:rsidRDefault="00E774D6" w:rsidP="00E774D6">
            <w:pPr>
              <w:rPr>
                <w:rFonts w:ascii="Palatino Linotype" w:hAnsi="Palatino Linotype"/>
                <w:b/>
                <w:sz w:val="20"/>
              </w:rPr>
            </w:pPr>
            <w:r w:rsidRPr="00D82709">
              <w:rPr>
                <w:rFonts w:ascii="Palatino Linotype" w:hAnsi="Palatino Linotype"/>
                <w:b/>
                <w:sz w:val="20"/>
              </w:rPr>
              <w:t>Shareholder/ Pemegang Saham</w:t>
            </w:r>
          </w:p>
        </w:tc>
        <w:tc>
          <w:tcPr>
            <w:tcW w:w="764" w:type="dxa"/>
            <w:noWrap/>
            <w:hideMark/>
          </w:tcPr>
          <w:p w14:paraId="0F5726C0" w14:textId="77777777" w:rsidR="00E774D6" w:rsidRPr="00D82709" w:rsidRDefault="00E774D6" w:rsidP="00E774D6">
            <w:pPr>
              <w:rPr>
                <w:rFonts w:ascii="Palatino Linotype" w:hAnsi="Palatino Linotype"/>
                <w:b/>
                <w:sz w:val="20"/>
              </w:rPr>
            </w:pPr>
            <w:r w:rsidRPr="00D82709">
              <w:rPr>
                <w:rFonts w:ascii="Palatino Linotype" w:hAnsi="Palatino Linotype"/>
                <w:b/>
                <w:sz w:val="20"/>
              </w:rPr>
              <w:t>Class/ Kelas</w:t>
            </w:r>
          </w:p>
        </w:tc>
        <w:tc>
          <w:tcPr>
            <w:tcW w:w="1658" w:type="dxa"/>
            <w:noWrap/>
            <w:hideMark/>
          </w:tcPr>
          <w:p w14:paraId="1D7644D5" w14:textId="77777777" w:rsidR="00E774D6" w:rsidRPr="00D82709" w:rsidRDefault="00E774D6" w:rsidP="00E774D6">
            <w:pPr>
              <w:rPr>
                <w:rFonts w:ascii="Palatino Linotype" w:hAnsi="Palatino Linotype"/>
                <w:b/>
                <w:sz w:val="20"/>
              </w:rPr>
            </w:pPr>
            <w:r w:rsidRPr="00D82709">
              <w:rPr>
                <w:rFonts w:ascii="Palatino Linotype" w:hAnsi="Palatino Linotype"/>
                <w:b/>
                <w:sz w:val="20"/>
              </w:rPr>
              <w:t>Number of Shares/ Jumlah Saham</w:t>
            </w:r>
          </w:p>
        </w:tc>
        <w:tc>
          <w:tcPr>
            <w:tcW w:w="1205" w:type="dxa"/>
            <w:noWrap/>
            <w:hideMark/>
          </w:tcPr>
          <w:p w14:paraId="5D3B51E1" w14:textId="77777777" w:rsidR="00E774D6" w:rsidRPr="00D82709" w:rsidRDefault="00E774D6" w:rsidP="00E774D6">
            <w:pPr>
              <w:rPr>
                <w:rFonts w:ascii="Palatino Linotype" w:hAnsi="Palatino Linotype"/>
                <w:b/>
                <w:sz w:val="20"/>
              </w:rPr>
            </w:pPr>
            <w:r w:rsidRPr="00D82709">
              <w:rPr>
                <w:rFonts w:ascii="Palatino Linotype" w:hAnsi="Palatino Linotype"/>
                <w:b/>
                <w:sz w:val="20"/>
              </w:rPr>
              <w:t>Percentage</w:t>
            </w:r>
            <w:r w:rsidRPr="00D82709">
              <w:rPr>
                <w:rFonts w:ascii="Palatino Linotype" w:hAnsi="Palatino Linotype"/>
                <w:b/>
                <w:sz w:val="20"/>
              </w:rPr>
              <w:br/>
              <w:t>/ Persentase</w:t>
            </w:r>
          </w:p>
        </w:tc>
        <w:tc>
          <w:tcPr>
            <w:tcW w:w="1122" w:type="dxa"/>
          </w:tcPr>
          <w:p w14:paraId="315F2D4F" w14:textId="00D61201" w:rsidR="00E774D6" w:rsidRPr="00D82709" w:rsidRDefault="00E774D6" w:rsidP="00E774D6">
            <w:pPr>
              <w:rPr>
                <w:rFonts w:ascii="Palatino Linotype" w:hAnsi="Palatino Linotype"/>
                <w:b/>
                <w:sz w:val="20"/>
              </w:rPr>
            </w:pPr>
            <w:r w:rsidRPr="00D82709">
              <w:rPr>
                <w:rFonts w:ascii="Palatino Linotype" w:hAnsi="Palatino Linotype"/>
                <w:b/>
                <w:sz w:val="20"/>
              </w:rPr>
              <w:t>Nominal per Share/ Nominal per Saham</w:t>
            </w:r>
          </w:p>
        </w:tc>
        <w:tc>
          <w:tcPr>
            <w:tcW w:w="2316" w:type="dxa"/>
            <w:noWrap/>
          </w:tcPr>
          <w:p w14:paraId="47C10EE9" w14:textId="3E4B11E4" w:rsidR="00E774D6" w:rsidRPr="00D82709" w:rsidRDefault="00E774D6" w:rsidP="00E774D6">
            <w:pPr>
              <w:rPr>
                <w:rFonts w:ascii="Palatino Linotype" w:hAnsi="Palatino Linotype"/>
                <w:b/>
                <w:sz w:val="20"/>
              </w:rPr>
            </w:pPr>
            <w:r w:rsidRPr="00D82709">
              <w:rPr>
                <w:rFonts w:ascii="Palatino Linotype" w:hAnsi="Palatino Linotype"/>
                <w:b/>
                <w:sz w:val="20"/>
              </w:rPr>
              <w:t>Investment Amount/ Nilai Investasi</w:t>
            </w:r>
          </w:p>
        </w:tc>
      </w:tr>
      <w:tr w:rsidR="00E774D6" w:rsidRPr="00302058" w14:paraId="2B0AA295" w14:textId="77777777" w:rsidTr="00E774D6">
        <w:trPr>
          <w:trHeight w:val="315"/>
        </w:trPr>
        <w:tc>
          <w:tcPr>
            <w:tcW w:w="1734" w:type="dxa"/>
            <w:noWrap/>
            <w:vAlign w:val="center"/>
            <w:hideMark/>
          </w:tcPr>
          <w:p w14:paraId="16CE20B2" w14:textId="77777777" w:rsidR="00E774D6" w:rsidRPr="00D82709" w:rsidRDefault="00E774D6" w:rsidP="00E774D6">
            <w:pPr>
              <w:rPr>
                <w:rFonts w:ascii="Palatino Linotype" w:hAnsi="Palatino Linotype"/>
                <w:sz w:val="20"/>
              </w:rPr>
            </w:pPr>
            <w:r w:rsidRPr="00D82709">
              <w:rPr>
                <w:rFonts w:ascii="Palatino Linotype" w:hAnsi="Palatino Linotype"/>
                <w:sz w:val="20"/>
              </w:rPr>
              <w:t>Tiang Vichi Lestari</w:t>
            </w:r>
          </w:p>
        </w:tc>
        <w:tc>
          <w:tcPr>
            <w:tcW w:w="764" w:type="dxa"/>
            <w:noWrap/>
            <w:vAlign w:val="center"/>
            <w:hideMark/>
          </w:tcPr>
          <w:p w14:paraId="7CC917F7" w14:textId="77777777" w:rsidR="00E774D6" w:rsidRPr="00D82709" w:rsidRDefault="00E774D6" w:rsidP="00E774D6">
            <w:pPr>
              <w:jc w:val="center"/>
              <w:rPr>
                <w:rFonts w:ascii="Palatino Linotype" w:hAnsi="Palatino Linotype"/>
                <w:sz w:val="20"/>
              </w:rPr>
            </w:pPr>
            <w:r w:rsidRPr="00D82709">
              <w:rPr>
                <w:rFonts w:ascii="Palatino Linotype" w:hAnsi="Palatino Linotype"/>
                <w:sz w:val="20"/>
              </w:rPr>
              <w:t>A</w:t>
            </w:r>
          </w:p>
        </w:tc>
        <w:tc>
          <w:tcPr>
            <w:tcW w:w="1658" w:type="dxa"/>
            <w:noWrap/>
            <w:vAlign w:val="center"/>
            <w:hideMark/>
          </w:tcPr>
          <w:p w14:paraId="49A94DA0" w14:textId="77777777" w:rsidR="00E774D6" w:rsidRPr="00D82709" w:rsidRDefault="00E774D6" w:rsidP="00E774D6">
            <w:pPr>
              <w:jc w:val="right"/>
              <w:rPr>
                <w:rFonts w:ascii="Palatino Linotype" w:hAnsi="Palatino Linotype"/>
                <w:sz w:val="20"/>
              </w:rPr>
            </w:pPr>
            <w:r w:rsidRPr="00D82709">
              <w:rPr>
                <w:rFonts w:ascii="Palatino Linotype" w:hAnsi="Palatino Linotype"/>
                <w:sz w:val="20"/>
              </w:rPr>
              <w:t>475,000</w:t>
            </w:r>
          </w:p>
        </w:tc>
        <w:tc>
          <w:tcPr>
            <w:tcW w:w="1205" w:type="dxa"/>
            <w:noWrap/>
            <w:vAlign w:val="center"/>
            <w:hideMark/>
          </w:tcPr>
          <w:p w14:paraId="7F13C65E" w14:textId="77777777" w:rsidR="00E774D6" w:rsidRPr="00D82709" w:rsidRDefault="00E774D6" w:rsidP="00E774D6">
            <w:pPr>
              <w:jc w:val="right"/>
              <w:rPr>
                <w:rFonts w:ascii="Palatino Linotype" w:hAnsi="Palatino Linotype"/>
                <w:sz w:val="20"/>
              </w:rPr>
            </w:pPr>
            <w:r w:rsidRPr="00D82709">
              <w:rPr>
                <w:rFonts w:ascii="Palatino Linotype" w:hAnsi="Palatino Linotype"/>
                <w:sz w:val="20"/>
              </w:rPr>
              <w:t>31.22%</w:t>
            </w:r>
          </w:p>
        </w:tc>
        <w:tc>
          <w:tcPr>
            <w:tcW w:w="1122" w:type="dxa"/>
            <w:vAlign w:val="center"/>
          </w:tcPr>
          <w:p w14:paraId="34DCCAF5" w14:textId="2F7D6E1B" w:rsidR="00E774D6" w:rsidRPr="00D82709" w:rsidRDefault="00E774D6" w:rsidP="00E774D6">
            <w:pPr>
              <w:jc w:val="right"/>
              <w:rPr>
                <w:rFonts w:ascii="Palatino Linotype" w:hAnsi="Palatino Linotype"/>
                <w:sz w:val="20"/>
              </w:rPr>
            </w:pPr>
            <w:r w:rsidRPr="00D82709">
              <w:rPr>
                <w:rFonts w:ascii="Palatino Linotype" w:hAnsi="Palatino Linotype"/>
                <w:sz w:val="20"/>
              </w:rPr>
              <w:t>IDR 10,000</w:t>
            </w:r>
          </w:p>
        </w:tc>
        <w:tc>
          <w:tcPr>
            <w:tcW w:w="2316" w:type="dxa"/>
            <w:noWrap/>
            <w:vAlign w:val="center"/>
          </w:tcPr>
          <w:p w14:paraId="34ADFCC9" w14:textId="60FA2467" w:rsidR="00E774D6" w:rsidRPr="00D82709" w:rsidRDefault="00E774D6" w:rsidP="00E774D6">
            <w:pPr>
              <w:jc w:val="right"/>
              <w:rPr>
                <w:rFonts w:ascii="Palatino Linotype" w:hAnsi="Palatino Linotype"/>
                <w:sz w:val="20"/>
              </w:rPr>
            </w:pPr>
            <w:r w:rsidRPr="00D82709">
              <w:rPr>
                <w:rFonts w:ascii="Palatino Linotype" w:hAnsi="Palatino Linotype"/>
                <w:sz w:val="20"/>
              </w:rPr>
              <w:t>IDR 4,750,000,000</w:t>
            </w:r>
          </w:p>
        </w:tc>
      </w:tr>
      <w:tr w:rsidR="00E774D6" w:rsidRPr="00302058" w14:paraId="1152389C" w14:textId="77777777" w:rsidTr="00E774D6">
        <w:trPr>
          <w:trHeight w:val="315"/>
        </w:trPr>
        <w:tc>
          <w:tcPr>
            <w:tcW w:w="1734" w:type="dxa"/>
            <w:noWrap/>
            <w:vAlign w:val="center"/>
            <w:hideMark/>
          </w:tcPr>
          <w:p w14:paraId="520BFCE1" w14:textId="77777777" w:rsidR="00E774D6" w:rsidRPr="00D82709" w:rsidRDefault="00E774D6" w:rsidP="00E774D6">
            <w:pPr>
              <w:rPr>
                <w:rFonts w:ascii="Palatino Linotype" w:hAnsi="Palatino Linotype"/>
                <w:sz w:val="20"/>
              </w:rPr>
            </w:pPr>
            <w:r w:rsidRPr="00D82709">
              <w:rPr>
                <w:rFonts w:ascii="Palatino Linotype" w:hAnsi="Palatino Linotype"/>
                <w:sz w:val="20"/>
              </w:rPr>
              <w:t>Desmond Previn</w:t>
            </w:r>
          </w:p>
        </w:tc>
        <w:tc>
          <w:tcPr>
            <w:tcW w:w="764" w:type="dxa"/>
            <w:noWrap/>
            <w:vAlign w:val="center"/>
            <w:hideMark/>
          </w:tcPr>
          <w:p w14:paraId="30F119E8" w14:textId="77777777" w:rsidR="00E774D6" w:rsidRPr="00D82709" w:rsidRDefault="00E774D6" w:rsidP="00E774D6">
            <w:pPr>
              <w:jc w:val="center"/>
              <w:rPr>
                <w:rFonts w:ascii="Palatino Linotype" w:hAnsi="Palatino Linotype"/>
                <w:sz w:val="20"/>
              </w:rPr>
            </w:pPr>
            <w:r w:rsidRPr="00D82709">
              <w:rPr>
                <w:rFonts w:ascii="Palatino Linotype" w:hAnsi="Palatino Linotype"/>
                <w:sz w:val="20"/>
              </w:rPr>
              <w:t>A</w:t>
            </w:r>
          </w:p>
        </w:tc>
        <w:tc>
          <w:tcPr>
            <w:tcW w:w="1658" w:type="dxa"/>
            <w:noWrap/>
            <w:vAlign w:val="center"/>
            <w:hideMark/>
          </w:tcPr>
          <w:p w14:paraId="2C7BAEC7" w14:textId="77777777" w:rsidR="00E774D6" w:rsidRPr="00D82709" w:rsidRDefault="00E774D6" w:rsidP="00E774D6">
            <w:pPr>
              <w:jc w:val="right"/>
              <w:rPr>
                <w:rFonts w:ascii="Palatino Linotype" w:hAnsi="Palatino Linotype"/>
                <w:sz w:val="20"/>
              </w:rPr>
            </w:pPr>
            <w:r w:rsidRPr="00D82709">
              <w:rPr>
                <w:rFonts w:ascii="Palatino Linotype" w:hAnsi="Palatino Linotype"/>
                <w:sz w:val="20"/>
              </w:rPr>
              <w:t>475,000</w:t>
            </w:r>
          </w:p>
        </w:tc>
        <w:tc>
          <w:tcPr>
            <w:tcW w:w="1205" w:type="dxa"/>
            <w:noWrap/>
            <w:vAlign w:val="center"/>
            <w:hideMark/>
          </w:tcPr>
          <w:p w14:paraId="1FECC570" w14:textId="77777777" w:rsidR="00E774D6" w:rsidRPr="00D82709" w:rsidRDefault="00E774D6" w:rsidP="00E774D6">
            <w:pPr>
              <w:jc w:val="right"/>
              <w:rPr>
                <w:rFonts w:ascii="Palatino Linotype" w:hAnsi="Palatino Linotype"/>
                <w:sz w:val="20"/>
              </w:rPr>
            </w:pPr>
            <w:r w:rsidRPr="00D82709">
              <w:rPr>
                <w:rFonts w:ascii="Palatino Linotype" w:hAnsi="Palatino Linotype"/>
                <w:sz w:val="20"/>
              </w:rPr>
              <w:t>31.22%</w:t>
            </w:r>
          </w:p>
        </w:tc>
        <w:tc>
          <w:tcPr>
            <w:tcW w:w="1122" w:type="dxa"/>
            <w:vAlign w:val="center"/>
          </w:tcPr>
          <w:p w14:paraId="0E30CF7C" w14:textId="79F5CF0F" w:rsidR="00E774D6" w:rsidRPr="00D82709" w:rsidRDefault="00E774D6" w:rsidP="00E774D6">
            <w:pPr>
              <w:jc w:val="right"/>
              <w:rPr>
                <w:rFonts w:ascii="Palatino Linotype" w:hAnsi="Palatino Linotype"/>
                <w:sz w:val="20"/>
              </w:rPr>
            </w:pPr>
            <w:r w:rsidRPr="00D82709">
              <w:rPr>
                <w:rFonts w:ascii="Palatino Linotype" w:hAnsi="Palatino Linotype"/>
                <w:sz w:val="20"/>
              </w:rPr>
              <w:t>IDR 10,000</w:t>
            </w:r>
          </w:p>
        </w:tc>
        <w:tc>
          <w:tcPr>
            <w:tcW w:w="2316" w:type="dxa"/>
            <w:noWrap/>
            <w:vAlign w:val="center"/>
          </w:tcPr>
          <w:p w14:paraId="595F158E" w14:textId="775375AE" w:rsidR="00E774D6" w:rsidRPr="00D82709" w:rsidRDefault="00E774D6" w:rsidP="00E774D6">
            <w:pPr>
              <w:jc w:val="right"/>
              <w:rPr>
                <w:rFonts w:ascii="Palatino Linotype" w:hAnsi="Palatino Linotype"/>
                <w:sz w:val="20"/>
              </w:rPr>
            </w:pPr>
            <w:r w:rsidRPr="00D82709">
              <w:rPr>
                <w:rFonts w:ascii="Palatino Linotype" w:hAnsi="Palatino Linotype"/>
                <w:sz w:val="20"/>
              </w:rPr>
              <w:t>IDR 4,750,000,000</w:t>
            </w:r>
          </w:p>
        </w:tc>
      </w:tr>
      <w:tr w:rsidR="00E774D6" w:rsidRPr="00302058" w14:paraId="3B857FC0" w14:textId="77777777" w:rsidTr="00E774D6">
        <w:trPr>
          <w:trHeight w:val="315"/>
        </w:trPr>
        <w:tc>
          <w:tcPr>
            <w:tcW w:w="1734" w:type="dxa"/>
            <w:vMerge w:val="restart"/>
            <w:noWrap/>
            <w:vAlign w:val="center"/>
            <w:hideMark/>
          </w:tcPr>
          <w:p w14:paraId="1A526422" w14:textId="77777777" w:rsidR="00E774D6" w:rsidRPr="00D82709" w:rsidRDefault="00E774D6" w:rsidP="00E774D6">
            <w:pPr>
              <w:rPr>
                <w:rFonts w:ascii="Palatino Linotype" w:hAnsi="Palatino Linotype"/>
                <w:sz w:val="20"/>
              </w:rPr>
            </w:pPr>
            <w:r w:rsidRPr="00D82709">
              <w:rPr>
                <w:rFonts w:ascii="Palatino Linotype" w:hAnsi="Palatino Linotype"/>
                <w:sz w:val="20"/>
              </w:rPr>
              <w:t>Hikmat Hardono</w:t>
            </w:r>
          </w:p>
          <w:p w14:paraId="65D82D50" w14:textId="77777777" w:rsidR="00E774D6" w:rsidRPr="00D82709" w:rsidRDefault="00E774D6" w:rsidP="00E774D6">
            <w:pPr>
              <w:rPr>
                <w:rFonts w:ascii="Palatino Linotype" w:hAnsi="Palatino Linotype"/>
                <w:sz w:val="20"/>
              </w:rPr>
            </w:pPr>
          </w:p>
        </w:tc>
        <w:tc>
          <w:tcPr>
            <w:tcW w:w="764" w:type="dxa"/>
            <w:noWrap/>
            <w:vAlign w:val="center"/>
            <w:hideMark/>
          </w:tcPr>
          <w:p w14:paraId="314F4269" w14:textId="77777777" w:rsidR="00E774D6" w:rsidRPr="00D82709" w:rsidRDefault="00E774D6" w:rsidP="00E774D6">
            <w:pPr>
              <w:jc w:val="center"/>
              <w:rPr>
                <w:rFonts w:ascii="Palatino Linotype" w:hAnsi="Palatino Linotype"/>
                <w:sz w:val="20"/>
              </w:rPr>
            </w:pPr>
            <w:r w:rsidRPr="00D82709">
              <w:rPr>
                <w:rFonts w:ascii="Palatino Linotype" w:hAnsi="Palatino Linotype"/>
                <w:sz w:val="20"/>
              </w:rPr>
              <w:br/>
              <w:t>A</w:t>
            </w:r>
          </w:p>
        </w:tc>
        <w:tc>
          <w:tcPr>
            <w:tcW w:w="1658" w:type="dxa"/>
            <w:noWrap/>
            <w:vAlign w:val="center"/>
            <w:hideMark/>
          </w:tcPr>
          <w:p w14:paraId="48B382A5" w14:textId="0D744FD0" w:rsidR="00E774D6" w:rsidRPr="00D82709" w:rsidRDefault="00E774D6" w:rsidP="00E774D6">
            <w:pPr>
              <w:jc w:val="right"/>
              <w:rPr>
                <w:rFonts w:ascii="Palatino Linotype" w:hAnsi="Palatino Linotype"/>
                <w:sz w:val="20"/>
              </w:rPr>
            </w:pPr>
            <w:r w:rsidRPr="00D82709">
              <w:rPr>
                <w:rFonts w:ascii="Palatino Linotype" w:hAnsi="Palatino Linotype"/>
                <w:sz w:val="20"/>
              </w:rPr>
              <w:t>50,000</w:t>
            </w:r>
          </w:p>
        </w:tc>
        <w:tc>
          <w:tcPr>
            <w:tcW w:w="1205" w:type="dxa"/>
            <w:noWrap/>
            <w:vAlign w:val="center"/>
            <w:hideMark/>
          </w:tcPr>
          <w:p w14:paraId="29A7DF3E" w14:textId="77777777" w:rsidR="00E774D6" w:rsidRPr="00D82709" w:rsidRDefault="00E774D6" w:rsidP="00E774D6">
            <w:pPr>
              <w:jc w:val="right"/>
              <w:rPr>
                <w:rFonts w:ascii="Palatino Linotype" w:hAnsi="Palatino Linotype"/>
                <w:sz w:val="20"/>
              </w:rPr>
            </w:pPr>
            <w:r w:rsidRPr="00D82709">
              <w:rPr>
                <w:rFonts w:ascii="Palatino Linotype" w:hAnsi="Palatino Linotype"/>
                <w:sz w:val="20"/>
              </w:rPr>
              <w:t>3.2%</w:t>
            </w:r>
          </w:p>
        </w:tc>
        <w:tc>
          <w:tcPr>
            <w:tcW w:w="1122" w:type="dxa"/>
            <w:vAlign w:val="center"/>
          </w:tcPr>
          <w:p w14:paraId="36AD085D" w14:textId="66156234" w:rsidR="00E774D6" w:rsidRPr="00D82709" w:rsidRDefault="00E774D6" w:rsidP="00E774D6">
            <w:pPr>
              <w:jc w:val="right"/>
              <w:rPr>
                <w:rFonts w:ascii="Palatino Linotype" w:hAnsi="Palatino Linotype"/>
                <w:sz w:val="20"/>
              </w:rPr>
            </w:pPr>
            <w:r w:rsidRPr="00D82709">
              <w:rPr>
                <w:rFonts w:ascii="Palatino Linotype" w:hAnsi="Palatino Linotype"/>
                <w:sz w:val="20"/>
              </w:rPr>
              <w:t>IDR 10,000</w:t>
            </w:r>
          </w:p>
        </w:tc>
        <w:tc>
          <w:tcPr>
            <w:tcW w:w="2316" w:type="dxa"/>
            <w:noWrap/>
            <w:vAlign w:val="center"/>
          </w:tcPr>
          <w:p w14:paraId="282C0532" w14:textId="57D6947D" w:rsidR="00E774D6" w:rsidRPr="00D82709" w:rsidRDefault="00E774D6" w:rsidP="00E774D6">
            <w:pPr>
              <w:jc w:val="right"/>
              <w:rPr>
                <w:rFonts w:ascii="Palatino Linotype" w:hAnsi="Palatino Linotype"/>
                <w:sz w:val="20"/>
              </w:rPr>
            </w:pPr>
            <w:r w:rsidRPr="00D82709">
              <w:rPr>
                <w:rFonts w:ascii="Palatino Linotype" w:hAnsi="Palatino Linotype"/>
                <w:sz w:val="20"/>
              </w:rPr>
              <w:t>IDR 500,000,000</w:t>
            </w:r>
          </w:p>
        </w:tc>
      </w:tr>
      <w:tr w:rsidR="00E774D6" w:rsidRPr="00302058" w14:paraId="0F478C4D" w14:textId="77777777" w:rsidTr="00E774D6">
        <w:trPr>
          <w:trHeight w:val="315"/>
        </w:trPr>
        <w:tc>
          <w:tcPr>
            <w:tcW w:w="1734" w:type="dxa"/>
            <w:vMerge/>
            <w:noWrap/>
            <w:vAlign w:val="center"/>
            <w:hideMark/>
          </w:tcPr>
          <w:p w14:paraId="0B82CBF5" w14:textId="77777777" w:rsidR="00E774D6" w:rsidRPr="00D82709" w:rsidRDefault="00E774D6" w:rsidP="00E774D6">
            <w:pPr>
              <w:rPr>
                <w:rFonts w:ascii="Palatino Linotype" w:hAnsi="Palatino Linotype"/>
                <w:sz w:val="20"/>
              </w:rPr>
            </w:pPr>
          </w:p>
        </w:tc>
        <w:tc>
          <w:tcPr>
            <w:tcW w:w="764" w:type="dxa"/>
            <w:noWrap/>
            <w:vAlign w:val="center"/>
            <w:hideMark/>
          </w:tcPr>
          <w:p w14:paraId="33D73C5D" w14:textId="77777777" w:rsidR="00E774D6" w:rsidRPr="00D82709" w:rsidRDefault="00E774D6" w:rsidP="00E774D6">
            <w:pPr>
              <w:jc w:val="center"/>
              <w:rPr>
                <w:rFonts w:ascii="Palatino Linotype" w:hAnsi="Palatino Linotype"/>
                <w:sz w:val="20"/>
              </w:rPr>
            </w:pPr>
            <w:r w:rsidRPr="00D82709">
              <w:rPr>
                <w:rFonts w:ascii="Palatino Linotype" w:hAnsi="Palatino Linotype"/>
                <w:sz w:val="20"/>
              </w:rPr>
              <w:t>B</w:t>
            </w:r>
          </w:p>
        </w:tc>
        <w:tc>
          <w:tcPr>
            <w:tcW w:w="1658" w:type="dxa"/>
            <w:noWrap/>
            <w:vAlign w:val="center"/>
            <w:hideMark/>
          </w:tcPr>
          <w:p w14:paraId="633384C3" w14:textId="77777777" w:rsidR="00E774D6" w:rsidRPr="00D82709" w:rsidRDefault="00E774D6" w:rsidP="00E774D6">
            <w:pPr>
              <w:jc w:val="right"/>
              <w:rPr>
                <w:rFonts w:ascii="Palatino Linotype" w:hAnsi="Palatino Linotype"/>
                <w:sz w:val="20"/>
              </w:rPr>
            </w:pPr>
            <w:r w:rsidRPr="00D82709">
              <w:rPr>
                <w:rFonts w:ascii="Palatino Linotype" w:hAnsi="Palatino Linotype"/>
                <w:sz w:val="20"/>
              </w:rPr>
              <w:t>66,676</w:t>
            </w:r>
          </w:p>
        </w:tc>
        <w:tc>
          <w:tcPr>
            <w:tcW w:w="1205" w:type="dxa"/>
            <w:noWrap/>
            <w:vAlign w:val="center"/>
            <w:hideMark/>
          </w:tcPr>
          <w:p w14:paraId="4A7929E5" w14:textId="77777777" w:rsidR="00E774D6" w:rsidRPr="00D82709" w:rsidRDefault="00E774D6" w:rsidP="00E774D6">
            <w:pPr>
              <w:jc w:val="right"/>
              <w:rPr>
                <w:rFonts w:ascii="Palatino Linotype" w:hAnsi="Palatino Linotype"/>
                <w:sz w:val="20"/>
              </w:rPr>
            </w:pPr>
            <w:r w:rsidRPr="00D82709">
              <w:rPr>
                <w:rFonts w:ascii="Palatino Linotype" w:hAnsi="Palatino Linotype"/>
                <w:sz w:val="20"/>
              </w:rPr>
              <w:t>4.3%</w:t>
            </w:r>
          </w:p>
        </w:tc>
        <w:tc>
          <w:tcPr>
            <w:tcW w:w="1122" w:type="dxa"/>
            <w:vAlign w:val="center"/>
          </w:tcPr>
          <w:p w14:paraId="113452E1" w14:textId="5D654EC3" w:rsidR="00E774D6" w:rsidRPr="00D82709" w:rsidRDefault="00E774D6" w:rsidP="00E774D6">
            <w:pPr>
              <w:jc w:val="right"/>
              <w:rPr>
                <w:rFonts w:ascii="Palatino Linotype" w:hAnsi="Palatino Linotype"/>
                <w:sz w:val="20"/>
              </w:rPr>
            </w:pPr>
            <w:r w:rsidRPr="00D82709">
              <w:rPr>
                <w:rFonts w:ascii="Palatino Linotype" w:hAnsi="Palatino Linotype"/>
                <w:sz w:val="20"/>
              </w:rPr>
              <w:t>IDR29,000</w:t>
            </w:r>
          </w:p>
        </w:tc>
        <w:tc>
          <w:tcPr>
            <w:tcW w:w="2316" w:type="dxa"/>
            <w:noWrap/>
            <w:vAlign w:val="center"/>
          </w:tcPr>
          <w:p w14:paraId="2549161A" w14:textId="5E0B580C" w:rsidR="00E774D6" w:rsidRPr="00D82709" w:rsidRDefault="00E774D6" w:rsidP="00E774D6">
            <w:pPr>
              <w:jc w:val="right"/>
              <w:rPr>
                <w:rFonts w:ascii="Palatino Linotype" w:hAnsi="Palatino Linotype"/>
                <w:sz w:val="20"/>
              </w:rPr>
            </w:pPr>
            <w:r w:rsidRPr="00D82709">
              <w:rPr>
                <w:rFonts w:ascii="Palatino Linotype" w:hAnsi="Palatino Linotype"/>
                <w:sz w:val="20"/>
              </w:rPr>
              <w:t xml:space="preserve">IDR 1,933,604,000 </w:t>
            </w:r>
          </w:p>
        </w:tc>
      </w:tr>
      <w:tr w:rsidR="00E774D6" w:rsidRPr="00302058" w14:paraId="1B339B18" w14:textId="77777777" w:rsidTr="00E774D6">
        <w:trPr>
          <w:trHeight w:val="315"/>
        </w:trPr>
        <w:tc>
          <w:tcPr>
            <w:tcW w:w="1734" w:type="dxa"/>
            <w:noWrap/>
            <w:vAlign w:val="center"/>
            <w:hideMark/>
          </w:tcPr>
          <w:p w14:paraId="46DE2C2E" w14:textId="728CBA1F" w:rsidR="00E774D6" w:rsidRPr="00D82709" w:rsidRDefault="00E774D6" w:rsidP="00E774D6">
            <w:pPr>
              <w:rPr>
                <w:rFonts w:ascii="Palatino Linotype" w:hAnsi="Palatino Linotype"/>
                <w:sz w:val="20"/>
              </w:rPr>
            </w:pPr>
            <w:r>
              <w:rPr>
                <w:rFonts w:ascii="Palatino Linotype" w:hAnsi="Palatino Linotype"/>
                <w:sz w:val="20"/>
              </w:rPr>
              <w:t xml:space="preserve">Salim </w:t>
            </w:r>
            <w:r w:rsidRPr="00D82709">
              <w:rPr>
                <w:rFonts w:ascii="Palatino Linotype" w:hAnsi="Palatino Linotype"/>
                <w:sz w:val="20"/>
              </w:rPr>
              <w:t>Haykal</w:t>
            </w:r>
          </w:p>
        </w:tc>
        <w:tc>
          <w:tcPr>
            <w:tcW w:w="764" w:type="dxa"/>
            <w:noWrap/>
            <w:vAlign w:val="center"/>
            <w:hideMark/>
          </w:tcPr>
          <w:p w14:paraId="5451C21E" w14:textId="77777777" w:rsidR="00E774D6" w:rsidRPr="00D82709" w:rsidRDefault="00E774D6" w:rsidP="00E774D6">
            <w:pPr>
              <w:jc w:val="center"/>
              <w:rPr>
                <w:rFonts w:ascii="Palatino Linotype" w:hAnsi="Palatino Linotype"/>
                <w:sz w:val="20"/>
              </w:rPr>
            </w:pPr>
            <w:r w:rsidRPr="00D82709">
              <w:rPr>
                <w:rFonts w:ascii="Palatino Linotype" w:hAnsi="Palatino Linotype"/>
                <w:sz w:val="20"/>
              </w:rPr>
              <w:t>B</w:t>
            </w:r>
          </w:p>
        </w:tc>
        <w:tc>
          <w:tcPr>
            <w:tcW w:w="1658" w:type="dxa"/>
            <w:noWrap/>
            <w:vAlign w:val="center"/>
            <w:hideMark/>
          </w:tcPr>
          <w:p w14:paraId="5F90D7D5" w14:textId="77777777" w:rsidR="00E774D6" w:rsidRPr="00D82709" w:rsidRDefault="00E774D6" w:rsidP="00E774D6">
            <w:pPr>
              <w:jc w:val="right"/>
              <w:rPr>
                <w:rFonts w:ascii="Palatino Linotype" w:hAnsi="Palatino Linotype"/>
                <w:sz w:val="20"/>
              </w:rPr>
            </w:pPr>
            <w:r w:rsidRPr="00D82709">
              <w:rPr>
                <w:rFonts w:ascii="Palatino Linotype" w:hAnsi="Palatino Linotype"/>
                <w:sz w:val="20"/>
              </w:rPr>
              <w:t>66,676</w:t>
            </w:r>
          </w:p>
        </w:tc>
        <w:tc>
          <w:tcPr>
            <w:tcW w:w="1205" w:type="dxa"/>
            <w:noWrap/>
            <w:vAlign w:val="center"/>
            <w:hideMark/>
          </w:tcPr>
          <w:p w14:paraId="52B4E589" w14:textId="77777777" w:rsidR="00E774D6" w:rsidRPr="00D82709" w:rsidRDefault="00E774D6" w:rsidP="00E774D6">
            <w:pPr>
              <w:jc w:val="right"/>
              <w:rPr>
                <w:rFonts w:ascii="Palatino Linotype" w:hAnsi="Palatino Linotype"/>
                <w:sz w:val="20"/>
              </w:rPr>
            </w:pPr>
            <w:r w:rsidRPr="00D82709">
              <w:rPr>
                <w:rFonts w:ascii="Palatino Linotype" w:hAnsi="Palatino Linotype"/>
                <w:sz w:val="20"/>
              </w:rPr>
              <w:t>4.3%</w:t>
            </w:r>
          </w:p>
        </w:tc>
        <w:tc>
          <w:tcPr>
            <w:tcW w:w="1122" w:type="dxa"/>
            <w:vAlign w:val="center"/>
          </w:tcPr>
          <w:p w14:paraId="2EF99616" w14:textId="128B81EF" w:rsidR="00E774D6" w:rsidRPr="00D82709" w:rsidRDefault="00E774D6" w:rsidP="00E774D6">
            <w:pPr>
              <w:jc w:val="right"/>
              <w:rPr>
                <w:rFonts w:ascii="Palatino Linotype" w:hAnsi="Palatino Linotype"/>
                <w:sz w:val="20"/>
              </w:rPr>
            </w:pPr>
            <w:r w:rsidRPr="00D82709">
              <w:rPr>
                <w:rFonts w:ascii="Palatino Linotype" w:hAnsi="Palatino Linotype"/>
                <w:sz w:val="20"/>
              </w:rPr>
              <w:t>IDR29,000</w:t>
            </w:r>
          </w:p>
        </w:tc>
        <w:tc>
          <w:tcPr>
            <w:tcW w:w="2316" w:type="dxa"/>
            <w:noWrap/>
            <w:vAlign w:val="center"/>
          </w:tcPr>
          <w:p w14:paraId="00D6ACD6" w14:textId="743DBFFD" w:rsidR="00E774D6" w:rsidRPr="00D82709" w:rsidRDefault="00E774D6" w:rsidP="00E774D6">
            <w:pPr>
              <w:jc w:val="right"/>
              <w:rPr>
                <w:rFonts w:ascii="Palatino Linotype" w:hAnsi="Palatino Linotype"/>
                <w:sz w:val="20"/>
              </w:rPr>
            </w:pPr>
            <w:r w:rsidRPr="00D82709">
              <w:rPr>
                <w:rFonts w:ascii="Palatino Linotype" w:hAnsi="Palatino Linotype"/>
                <w:sz w:val="20"/>
              </w:rPr>
              <w:t xml:space="preserve">IDR 1,933,604,000 </w:t>
            </w:r>
          </w:p>
        </w:tc>
      </w:tr>
      <w:tr w:rsidR="00E774D6" w:rsidRPr="00302058" w14:paraId="14D94115" w14:textId="77777777" w:rsidTr="00E774D6">
        <w:trPr>
          <w:trHeight w:val="315"/>
        </w:trPr>
        <w:tc>
          <w:tcPr>
            <w:tcW w:w="1734" w:type="dxa"/>
            <w:noWrap/>
            <w:vAlign w:val="center"/>
            <w:hideMark/>
          </w:tcPr>
          <w:p w14:paraId="25D1AB15" w14:textId="3F153501" w:rsidR="00E774D6" w:rsidRPr="00D82709" w:rsidRDefault="00E774D6" w:rsidP="00E774D6">
            <w:pPr>
              <w:rPr>
                <w:rFonts w:ascii="Palatino Linotype" w:hAnsi="Palatino Linotype"/>
                <w:sz w:val="20"/>
              </w:rPr>
            </w:pPr>
            <w:r>
              <w:rPr>
                <w:rFonts w:ascii="Palatino Linotype" w:hAnsi="Palatino Linotype"/>
                <w:sz w:val="20"/>
              </w:rPr>
              <w:t xml:space="preserve">PT Mega </w:t>
            </w:r>
            <w:r w:rsidRPr="00D82709">
              <w:rPr>
                <w:rFonts w:ascii="Palatino Linotype" w:hAnsi="Palatino Linotype"/>
                <w:sz w:val="20"/>
              </w:rPr>
              <w:t xml:space="preserve">Ozora </w:t>
            </w:r>
            <w:r>
              <w:rPr>
                <w:rFonts w:ascii="Palatino Linotype" w:hAnsi="Palatino Linotype"/>
                <w:sz w:val="20"/>
              </w:rPr>
              <w:t>Venture</w:t>
            </w:r>
          </w:p>
        </w:tc>
        <w:tc>
          <w:tcPr>
            <w:tcW w:w="764" w:type="dxa"/>
            <w:noWrap/>
            <w:vAlign w:val="center"/>
            <w:hideMark/>
          </w:tcPr>
          <w:p w14:paraId="779D036A" w14:textId="77777777" w:rsidR="00E774D6" w:rsidRPr="00D82709" w:rsidRDefault="00E774D6" w:rsidP="00E774D6">
            <w:pPr>
              <w:jc w:val="center"/>
              <w:rPr>
                <w:rFonts w:ascii="Palatino Linotype" w:hAnsi="Palatino Linotype"/>
                <w:sz w:val="20"/>
              </w:rPr>
            </w:pPr>
            <w:r w:rsidRPr="00D82709">
              <w:rPr>
                <w:rFonts w:ascii="Palatino Linotype" w:hAnsi="Palatino Linotype"/>
                <w:sz w:val="20"/>
              </w:rPr>
              <w:t>B</w:t>
            </w:r>
          </w:p>
        </w:tc>
        <w:tc>
          <w:tcPr>
            <w:tcW w:w="1658" w:type="dxa"/>
            <w:noWrap/>
            <w:vAlign w:val="center"/>
            <w:hideMark/>
          </w:tcPr>
          <w:p w14:paraId="5D9901F3" w14:textId="77777777" w:rsidR="00E774D6" w:rsidRPr="00D82709" w:rsidRDefault="00E774D6" w:rsidP="00E774D6">
            <w:pPr>
              <w:jc w:val="right"/>
              <w:rPr>
                <w:rFonts w:ascii="Palatino Linotype" w:hAnsi="Palatino Linotype"/>
                <w:sz w:val="20"/>
              </w:rPr>
            </w:pPr>
            <w:r w:rsidRPr="00D82709">
              <w:rPr>
                <w:rFonts w:ascii="Palatino Linotype" w:hAnsi="Palatino Linotype"/>
                <w:sz w:val="20"/>
              </w:rPr>
              <w:t>29,120</w:t>
            </w:r>
          </w:p>
        </w:tc>
        <w:tc>
          <w:tcPr>
            <w:tcW w:w="1205" w:type="dxa"/>
            <w:noWrap/>
            <w:vAlign w:val="center"/>
            <w:hideMark/>
          </w:tcPr>
          <w:p w14:paraId="51ECBEA3" w14:textId="77777777" w:rsidR="00E774D6" w:rsidRPr="00D82709" w:rsidRDefault="00E774D6" w:rsidP="00E774D6">
            <w:pPr>
              <w:jc w:val="right"/>
              <w:rPr>
                <w:rFonts w:ascii="Palatino Linotype" w:hAnsi="Palatino Linotype"/>
                <w:sz w:val="20"/>
              </w:rPr>
            </w:pPr>
            <w:r w:rsidRPr="00D82709">
              <w:rPr>
                <w:rFonts w:ascii="Palatino Linotype" w:hAnsi="Palatino Linotype"/>
                <w:sz w:val="20"/>
              </w:rPr>
              <w:t>1.9%</w:t>
            </w:r>
          </w:p>
        </w:tc>
        <w:tc>
          <w:tcPr>
            <w:tcW w:w="1122" w:type="dxa"/>
            <w:vAlign w:val="center"/>
          </w:tcPr>
          <w:p w14:paraId="625D1528" w14:textId="0D04614E" w:rsidR="00E774D6" w:rsidRPr="00D82709" w:rsidRDefault="00E774D6" w:rsidP="00E774D6">
            <w:pPr>
              <w:jc w:val="right"/>
              <w:rPr>
                <w:rFonts w:ascii="Palatino Linotype" w:hAnsi="Palatino Linotype"/>
                <w:sz w:val="20"/>
              </w:rPr>
            </w:pPr>
            <w:r w:rsidRPr="00D82709">
              <w:rPr>
                <w:rFonts w:ascii="Palatino Linotype" w:hAnsi="Palatino Linotype"/>
                <w:sz w:val="20"/>
              </w:rPr>
              <w:t>IDR29,000</w:t>
            </w:r>
          </w:p>
        </w:tc>
        <w:tc>
          <w:tcPr>
            <w:tcW w:w="2316" w:type="dxa"/>
            <w:noWrap/>
            <w:vAlign w:val="center"/>
          </w:tcPr>
          <w:p w14:paraId="025A5A9F" w14:textId="7FFB41DF" w:rsidR="00E774D6" w:rsidRPr="00D82709" w:rsidRDefault="00E774D6" w:rsidP="00E774D6">
            <w:pPr>
              <w:jc w:val="right"/>
              <w:rPr>
                <w:rFonts w:ascii="Palatino Linotype" w:hAnsi="Palatino Linotype"/>
                <w:sz w:val="20"/>
              </w:rPr>
            </w:pPr>
            <w:r w:rsidRPr="00D82709">
              <w:rPr>
                <w:rFonts w:ascii="Palatino Linotype" w:hAnsi="Palatino Linotype"/>
                <w:sz w:val="20"/>
              </w:rPr>
              <w:t>IDR 844,840,000</w:t>
            </w:r>
          </w:p>
        </w:tc>
      </w:tr>
      <w:tr w:rsidR="00E774D6" w:rsidRPr="00302058" w14:paraId="24FDFD39" w14:textId="77777777" w:rsidTr="00E774D6">
        <w:trPr>
          <w:trHeight w:val="315"/>
        </w:trPr>
        <w:tc>
          <w:tcPr>
            <w:tcW w:w="1734" w:type="dxa"/>
            <w:noWrap/>
            <w:vAlign w:val="center"/>
            <w:hideMark/>
          </w:tcPr>
          <w:p w14:paraId="6DA27893" w14:textId="03CA8592" w:rsidR="00E774D6" w:rsidRPr="00D82709" w:rsidRDefault="00E774D6" w:rsidP="00E774D6">
            <w:pPr>
              <w:rPr>
                <w:rFonts w:ascii="Palatino Linotype" w:hAnsi="Palatino Linotype"/>
                <w:sz w:val="20"/>
              </w:rPr>
            </w:pPr>
            <w:r w:rsidRPr="00D82709">
              <w:rPr>
                <w:rFonts w:ascii="Palatino Linotype" w:hAnsi="Palatino Linotype"/>
                <w:sz w:val="20"/>
              </w:rPr>
              <w:t>Luna</w:t>
            </w:r>
            <w:r>
              <w:rPr>
                <w:rFonts w:ascii="Palatino Linotype" w:hAnsi="Palatino Linotype"/>
                <w:sz w:val="20"/>
              </w:rPr>
              <w:t xml:space="preserve"> </w:t>
            </w:r>
            <w:del w:id="122" w:author="OLTRE" w:date="2024-05-29T22:16:00Z">
              <w:r>
                <w:rPr>
                  <w:rFonts w:ascii="Palatino Linotype" w:hAnsi="Palatino Linotype"/>
                  <w:sz w:val="20"/>
                </w:rPr>
                <w:delText>famiarjo</w:delText>
              </w:r>
            </w:del>
            <w:ins w:id="123" w:author="OLTRE" w:date="2024-05-29T22:16:00Z">
              <w:r>
                <w:rPr>
                  <w:rFonts w:ascii="Palatino Linotype" w:hAnsi="Palatino Linotype"/>
                  <w:sz w:val="20"/>
                </w:rPr>
                <w:t>Famiarjo</w:t>
              </w:r>
            </w:ins>
          </w:p>
        </w:tc>
        <w:tc>
          <w:tcPr>
            <w:tcW w:w="764" w:type="dxa"/>
            <w:noWrap/>
            <w:vAlign w:val="center"/>
            <w:hideMark/>
          </w:tcPr>
          <w:p w14:paraId="0CF89737" w14:textId="77777777" w:rsidR="00E774D6" w:rsidRPr="00D82709" w:rsidRDefault="00E774D6" w:rsidP="00E774D6">
            <w:pPr>
              <w:jc w:val="center"/>
              <w:rPr>
                <w:rFonts w:ascii="Palatino Linotype" w:hAnsi="Palatino Linotype"/>
                <w:sz w:val="20"/>
              </w:rPr>
            </w:pPr>
            <w:r w:rsidRPr="00D82709">
              <w:rPr>
                <w:rFonts w:ascii="Palatino Linotype" w:hAnsi="Palatino Linotype"/>
                <w:sz w:val="20"/>
              </w:rPr>
              <w:t>B</w:t>
            </w:r>
          </w:p>
        </w:tc>
        <w:tc>
          <w:tcPr>
            <w:tcW w:w="1658" w:type="dxa"/>
            <w:noWrap/>
            <w:vAlign w:val="center"/>
            <w:hideMark/>
          </w:tcPr>
          <w:p w14:paraId="37CDDD8A" w14:textId="77777777" w:rsidR="00E774D6" w:rsidRPr="00D82709" w:rsidRDefault="00E774D6" w:rsidP="00E774D6">
            <w:pPr>
              <w:jc w:val="right"/>
              <w:rPr>
                <w:rFonts w:ascii="Palatino Linotype" w:hAnsi="Palatino Linotype"/>
                <w:sz w:val="20"/>
              </w:rPr>
            </w:pPr>
            <w:r w:rsidRPr="00D82709">
              <w:rPr>
                <w:rFonts w:ascii="Palatino Linotype" w:hAnsi="Palatino Linotype"/>
                <w:sz w:val="20"/>
              </w:rPr>
              <w:t>177,510</w:t>
            </w:r>
          </w:p>
        </w:tc>
        <w:tc>
          <w:tcPr>
            <w:tcW w:w="1205" w:type="dxa"/>
            <w:noWrap/>
            <w:vAlign w:val="center"/>
            <w:hideMark/>
          </w:tcPr>
          <w:p w14:paraId="6FB8D8B0" w14:textId="77777777" w:rsidR="00E774D6" w:rsidRPr="00D82709" w:rsidRDefault="00E774D6" w:rsidP="00E774D6">
            <w:pPr>
              <w:jc w:val="right"/>
              <w:rPr>
                <w:rFonts w:ascii="Palatino Linotype" w:hAnsi="Palatino Linotype"/>
                <w:sz w:val="20"/>
              </w:rPr>
            </w:pPr>
            <w:r w:rsidRPr="00D82709">
              <w:rPr>
                <w:rFonts w:ascii="Palatino Linotype" w:hAnsi="Palatino Linotype"/>
                <w:sz w:val="20"/>
              </w:rPr>
              <w:t>11.66%</w:t>
            </w:r>
          </w:p>
        </w:tc>
        <w:tc>
          <w:tcPr>
            <w:tcW w:w="1122" w:type="dxa"/>
            <w:vAlign w:val="center"/>
          </w:tcPr>
          <w:p w14:paraId="5E68A2DA" w14:textId="7C1598A4" w:rsidR="00E774D6" w:rsidRPr="00D82709" w:rsidRDefault="00E774D6" w:rsidP="00E774D6">
            <w:pPr>
              <w:jc w:val="right"/>
              <w:rPr>
                <w:rFonts w:ascii="Palatino Linotype" w:hAnsi="Palatino Linotype"/>
                <w:sz w:val="20"/>
              </w:rPr>
            </w:pPr>
            <w:r w:rsidRPr="00D82709">
              <w:rPr>
                <w:rFonts w:ascii="Palatino Linotype" w:hAnsi="Palatino Linotype"/>
                <w:sz w:val="20"/>
              </w:rPr>
              <w:t>IDR29,000</w:t>
            </w:r>
          </w:p>
        </w:tc>
        <w:tc>
          <w:tcPr>
            <w:tcW w:w="2316" w:type="dxa"/>
            <w:noWrap/>
            <w:vAlign w:val="center"/>
          </w:tcPr>
          <w:p w14:paraId="215DC4CF" w14:textId="651AF6AE" w:rsidR="00E774D6" w:rsidRPr="00D82709" w:rsidRDefault="00E774D6" w:rsidP="00E774D6">
            <w:pPr>
              <w:jc w:val="right"/>
              <w:rPr>
                <w:rFonts w:ascii="Palatino Linotype" w:hAnsi="Palatino Linotype"/>
                <w:sz w:val="20"/>
              </w:rPr>
            </w:pPr>
            <w:r w:rsidRPr="00D82709">
              <w:rPr>
                <w:rFonts w:ascii="Palatino Linotype" w:hAnsi="Palatino Linotype"/>
                <w:sz w:val="20"/>
              </w:rPr>
              <w:t>IDR 5,147,790,000</w:t>
            </w:r>
          </w:p>
        </w:tc>
      </w:tr>
      <w:tr w:rsidR="00E774D6" w:rsidRPr="00302058" w14:paraId="11F7619A" w14:textId="77777777" w:rsidTr="00E774D6">
        <w:trPr>
          <w:trHeight w:val="315"/>
        </w:trPr>
        <w:tc>
          <w:tcPr>
            <w:tcW w:w="1734" w:type="dxa"/>
            <w:vAlign w:val="center"/>
            <w:hideMark/>
          </w:tcPr>
          <w:p w14:paraId="3EE829E1" w14:textId="4B13C3FC" w:rsidR="00E774D6" w:rsidRPr="00D82709" w:rsidRDefault="00E774D6" w:rsidP="00E774D6">
            <w:pPr>
              <w:rPr>
                <w:rFonts w:ascii="Palatino Linotype" w:hAnsi="Palatino Linotype"/>
                <w:sz w:val="20"/>
              </w:rPr>
            </w:pPr>
            <w:r w:rsidRPr="00D82709">
              <w:rPr>
                <w:rFonts w:ascii="Palatino Linotype" w:hAnsi="Palatino Linotype"/>
                <w:sz w:val="20"/>
              </w:rPr>
              <w:t>Dexter</w:t>
            </w:r>
            <w:r>
              <w:rPr>
                <w:rFonts w:ascii="Palatino Linotype" w:hAnsi="Palatino Linotype"/>
                <w:sz w:val="20"/>
              </w:rPr>
              <w:t xml:space="preserve"> Harto</w:t>
            </w:r>
          </w:p>
        </w:tc>
        <w:tc>
          <w:tcPr>
            <w:tcW w:w="764" w:type="dxa"/>
            <w:noWrap/>
            <w:vAlign w:val="center"/>
            <w:hideMark/>
          </w:tcPr>
          <w:p w14:paraId="6B9B8317" w14:textId="77777777" w:rsidR="00E774D6" w:rsidRPr="00D82709" w:rsidRDefault="00E774D6" w:rsidP="00E774D6">
            <w:pPr>
              <w:jc w:val="center"/>
              <w:rPr>
                <w:rFonts w:ascii="Palatino Linotype" w:hAnsi="Palatino Linotype"/>
                <w:sz w:val="20"/>
              </w:rPr>
            </w:pPr>
            <w:r w:rsidRPr="00D82709">
              <w:rPr>
                <w:rFonts w:ascii="Palatino Linotype" w:hAnsi="Palatino Linotype"/>
                <w:sz w:val="20"/>
              </w:rPr>
              <w:t>B</w:t>
            </w:r>
          </w:p>
        </w:tc>
        <w:tc>
          <w:tcPr>
            <w:tcW w:w="1658" w:type="dxa"/>
            <w:noWrap/>
            <w:vAlign w:val="center"/>
            <w:hideMark/>
          </w:tcPr>
          <w:p w14:paraId="4800E7D7" w14:textId="77777777" w:rsidR="00E774D6" w:rsidRPr="00D82709" w:rsidRDefault="00E774D6" w:rsidP="00E774D6">
            <w:pPr>
              <w:jc w:val="right"/>
              <w:rPr>
                <w:rFonts w:ascii="Palatino Linotype" w:hAnsi="Palatino Linotype"/>
                <w:sz w:val="20"/>
              </w:rPr>
            </w:pPr>
            <w:r w:rsidRPr="00D82709">
              <w:rPr>
                <w:rFonts w:ascii="Palatino Linotype" w:hAnsi="Palatino Linotype"/>
                <w:sz w:val="20"/>
              </w:rPr>
              <w:t>29,120</w:t>
            </w:r>
          </w:p>
        </w:tc>
        <w:tc>
          <w:tcPr>
            <w:tcW w:w="1205" w:type="dxa"/>
            <w:noWrap/>
            <w:vAlign w:val="center"/>
            <w:hideMark/>
          </w:tcPr>
          <w:p w14:paraId="65CAFEE4" w14:textId="77777777" w:rsidR="00E774D6" w:rsidRPr="00D82709" w:rsidRDefault="00E774D6" w:rsidP="00E774D6">
            <w:pPr>
              <w:jc w:val="right"/>
              <w:rPr>
                <w:rFonts w:ascii="Palatino Linotype" w:hAnsi="Palatino Linotype"/>
                <w:sz w:val="20"/>
              </w:rPr>
            </w:pPr>
            <w:r w:rsidRPr="00D82709">
              <w:rPr>
                <w:rFonts w:ascii="Palatino Linotype" w:hAnsi="Palatino Linotype"/>
                <w:sz w:val="20"/>
              </w:rPr>
              <w:t>1.9%</w:t>
            </w:r>
          </w:p>
        </w:tc>
        <w:tc>
          <w:tcPr>
            <w:tcW w:w="1122" w:type="dxa"/>
            <w:vAlign w:val="center"/>
          </w:tcPr>
          <w:p w14:paraId="7ADA2525" w14:textId="638DCB54" w:rsidR="00E774D6" w:rsidRPr="00D82709" w:rsidRDefault="00E774D6" w:rsidP="00E774D6">
            <w:pPr>
              <w:jc w:val="right"/>
              <w:rPr>
                <w:rFonts w:ascii="Palatino Linotype" w:hAnsi="Palatino Linotype"/>
                <w:sz w:val="20"/>
              </w:rPr>
            </w:pPr>
            <w:r w:rsidRPr="00D82709">
              <w:rPr>
                <w:rFonts w:ascii="Palatino Linotype" w:hAnsi="Palatino Linotype"/>
                <w:sz w:val="20"/>
              </w:rPr>
              <w:t>IDR29,000</w:t>
            </w:r>
          </w:p>
        </w:tc>
        <w:tc>
          <w:tcPr>
            <w:tcW w:w="2316" w:type="dxa"/>
            <w:noWrap/>
            <w:vAlign w:val="center"/>
          </w:tcPr>
          <w:p w14:paraId="37A15E39" w14:textId="567655FD" w:rsidR="00E774D6" w:rsidRPr="00D82709" w:rsidRDefault="00E774D6" w:rsidP="00E774D6">
            <w:pPr>
              <w:jc w:val="right"/>
              <w:rPr>
                <w:rFonts w:ascii="Palatino Linotype" w:hAnsi="Palatino Linotype"/>
                <w:sz w:val="20"/>
              </w:rPr>
            </w:pPr>
            <w:r w:rsidRPr="00D82709">
              <w:rPr>
                <w:rFonts w:ascii="Palatino Linotype" w:hAnsi="Palatino Linotype"/>
                <w:sz w:val="20"/>
              </w:rPr>
              <w:t>IDR 844,840,000</w:t>
            </w:r>
          </w:p>
        </w:tc>
      </w:tr>
      <w:tr w:rsidR="00E774D6" w:rsidRPr="00EB7A8D" w14:paraId="73E5CA40" w14:textId="77777777" w:rsidTr="00E774D6">
        <w:trPr>
          <w:trHeight w:val="315"/>
        </w:trPr>
        <w:tc>
          <w:tcPr>
            <w:tcW w:w="1734" w:type="dxa"/>
            <w:noWrap/>
            <w:hideMark/>
          </w:tcPr>
          <w:p w14:paraId="5A680DDC" w14:textId="77777777" w:rsidR="00E774D6" w:rsidRPr="00B46841" w:rsidRDefault="00E774D6" w:rsidP="00E774D6">
            <w:pPr>
              <w:rPr>
                <w:rFonts w:ascii="Palatino" w:hAnsi="Palatino"/>
                <w:sz w:val="20"/>
              </w:rPr>
            </w:pPr>
            <w:r w:rsidRPr="00B46841">
              <w:rPr>
                <w:rFonts w:ascii="Palatino" w:hAnsi="Palatino"/>
                <w:sz w:val="20"/>
              </w:rPr>
              <w:t>xx</w:t>
            </w:r>
          </w:p>
        </w:tc>
        <w:tc>
          <w:tcPr>
            <w:tcW w:w="764" w:type="dxa"/>
            <w:noWrap/>
            <w:hideMark/>
          </w:tcPr>
          <w:p w14:paraId="64E8A49C" w14:textId="77777777" w:rsidR="00E774D6" w:rsidRPr="00B46841" w:rsidRDefault="00E774D6" w:rsidP="00E774D6">
            <w:pPr>
              <w:jc w:val="center"/>
              <w:rPr>
                <w:rFonts w:ascii="Palatino" w:hAnsi="Palatino"/>
                <w:sz w:val="20"/>
              </w:rPr>
            </w:pPr>
            <w:r w:rsidRPr="00B46841">
              <w:rPr>
                <w:rFonts w:ascii="Palatino" w:hAnsi="Palatino"/>
                <w:sz w:val="20"/>
              </w:rPr>
              <w:t>C</w:t>
            </w:r>
          </w:p>
        </w:tc>
        <w:tc>
          <w:tcPr>
            <w:tcW w:w="1658" w:type="dxa"/>
            <w:noWrap/>
            <w:hideMark/>
          </w:tcPr>
          <w:p w14:paraId="4BFFDFE5" w14:textId="77777777" w:rsidR="00E774D6" w:rsidRPr="00B46841" w:rsidRDefault="00E774D6" w:rsidP="00E774D6">
            <w:pPr>
              <w:jc w:val="right"/>
              <w:rPr>
                <w:rFonts w:ascii="Palatino" w:hAnsi="Palatino"/>
                <w:sz w:val="20"/>
              </w:rPr>
            </w:pPr>
            <w:r w:rsidRPr="00B46841">
              <w:rPr>
                <w:rFonts w:ascii="Palatino" w:hAnsi="Palatino"/>
                <w:sz w:val="20"/>
              </w:rPr>
              <w:t xml:space="preserve">152,150 </w:t>
            </w:r>
          </w:p>
        </w:tc>
        <w:tc>
          <w:tcPr>
            <w:tcW w:w="1205" w:type="dxa"/>
            <w:noWrap/>
            <w:hideMark/>
          </w:tcPr>
          <w:p w14:paraId="323D2B42" w14:textId="77777777" w:rsidR="00E774D6" w:rsidRPr="00B46841" w:rsidRDefault="00E774D6" w:rsidP="00E774D6">
            <w:pPr>
              <w:jc w:val="right"/>
              <w:rPr>
                <w:rFonts w:ascii="Palatino" w:hAnsi="Palatino"/>
                <w:sz w:val="20"/>
              </w:rPr>
            </w:pPr>
            <w:r w:rsidRPr="00B46841">
              <w:rPr>
                <w:rFonts w:ascii="Palatino" w:hAnsi="Palatino"/>
                <w:sz w:val="20"/>
              </w:rPr>
              <w:t>10%</w:t>
            </w:r>
          </w:p>
        </w:tc>
        <w:tc>
          <w:tcPr>
            <w:tcW w:w="1122" w:type="dxa"/>
          </w:tcPr>
          <w:p w14:paraId="4D4A6CA3" w14:textId="51BE4A2E" w:rsidR="00E774D6" w:rsidRPr="00B46841" w:rsidRDefault="00E774D6" w:rsidP="00E774D6">
            <w:pPr>
              <w:jc w:val="right"/>
              <w:rPr>
                <w:rFonts w:ascii="Palatino" w:hAnsi="Palatino"/>
                <w:sz w:val="20"/>
              </w:rPr>
            </w:pPr>
            <w:r w:rsidRPr="00B46841">
              <w:rPr>
                <w:rFonts w:ascii="Palatino" w:hAnsi="Palatino"/>
                <w:sz w:val="20"/>
              </w:rPr>
              <w:t>IDR82,</w:t>
            </w:r>
            <w:r w:rsidRPr="00EB7A8D">
              <w:rPr>
                <w:rFonts w:ascii="Palatino" w:hAnsi="Palatino"/>
                <w:sz w:val="20"/>
                <w:szCs w:val="20"/>
              </w:rPr>
              <w:t>200</w:t>
            </w:r>
          </w:p>
        </w:tc>
        <w:tc>
          <w:tcPr>
            <w:tcW w:w="2316" w:type="dxa"/>
            <w:noWrap/>
          </w:tcPr>
          <w:p w14:paraId="6FB15F5C" w14:textId="14CDB084" w:rsidR="00E774D6" w:rsidRPr="00B46841" w:rsidRDefault="00E774D6" w:rsidP="00E774D6">
            <w:pPr>
              <w:jc w:val="right"/>
              <w:rPr>
                <w:rFonts w:ascii="Palatino" w:hAnsi="Palatino"/>
                <w:sz w:val="20"/>
              </w:rPr>
            </w:pPr>
            <w:r w:rsidRPr="00B46841">
              <w:rPr>
                <w:rFonts w:ascii="Palatino" w:hAnsi="Palatino"/>
                <w:sz w:val="20"/>
              </w:rPr>
              <w:t>IDR 12,</w:t>
            </w:r>
            <w:r w:rsidRPr="00EB7A8D">
              <w:rPr>
                <w:rFonts w:ascii="Palatino" w:eastAsia="Times New Roman" w:hAnsi="Palatino" w:cstheme="minorHAnsi"/>
                <w:color w:val="000000"/>
                <w:sz w:val="20"/>
                <w:szCs w:val="20"/>
                <w:lang w:val="en-US"/>
              </w:rPr>
              <w:t>506,730,000</w:t>
            </w:r>
          </w:p>
        </w:tc>
      </w:tr>
      <w:tr w:rsidR="00E774D6" w:rsidRPr="00EB7A8D" w14:paraId="76FCE042" w14:textId="77777777" w:rsidTr="00E774D6">
        <w:trPr>
          <w:trHeight w:val="85"/>
        </w:trPr>
        <w:tc>
          <w:tcPr>
            <w:tcW w:w="1734" w:type="dxa"/>
            <w:noWrap/>
            <w:hideMark/>
          </w:tcPr>
          <w:p w14:paraId="518CFA94" w14:textId="77777777" w:rsidR="00E774D6" w:rsidRPr="00B46841" w:rsidRDefault="00E774D6" w:rsidP="00E774D6">
            <w:pPr>
              <w:rPr>
                <w:rFonts w:ascii="Palatino" w:hAnsi="Palatino"/>
                <w:b/>
                <w:sz w:val="20"/>
              </w:rPr>
            </w:pPr>
          </w:p>
        </w:tc>
        <w:tc>
          <w:tcPr>
            <w:tcW w:w="764" w:type="dxa"/>
            <w:noWrap/>
            <w:hideMark/>
          </w:tcPr>
          <w:p w14:paraId="2875DDCD" w14:textId="77777777" w:rsidR="00E774D6" w:rsidRPr="00B46841" w:rsidRDefault="00E774D6" w:rsidP="00E774D6">
            <w:pPr>
              <w:rPr>
                <w:rFonts w:ascii="Palatino" w:hAnsi="Palatino"/>
                <w:b/>
                <w:sz w:val="20"/>
              </w:rPr>
            </w:pPr>
          </w:p>
        </w:tc>
        <w:tc>
          <w:tcPr>
            <w:tcW w:w="1658" w:type="dxa"/>
            <w:noWrap/>
            <w:hideMark/>
          </w:tcPr>
          <w:p w14:paraId="01132282" w14:textId="77777777" w:rsidR="00E774D6" w:rsidRDefault="00E774D6" w:rsidP="00E774D6">
            <w:pPr>
              <w:jc w:val="right"/>
              <w:rPr>
                <w:ins w:id="124" w:author="OLTRE" w:date="2024-05-29T22:16:00Z"/>
                <w:rFonts w:ascii="Palatino" w:hAnsi="Palatino"/>
                <w:b/>
                <w:sz w:val="20"/>
              </w:rPr>
            </w:pPr>
          </w:p>
          <w:p w14:paraId="4CCAD9BD" w14:textId="28167855" w:rsidR="00E774D6" w:rsidRPr="00B46841" w:rsidRDefault="00E774D6" w:rsidP="00E774D6">
            <w:pPr>
              <w:jc w:val="right"/>
              <w:rPr>
                <w:rFonts w:ascii="Palatino" w:hAnsi="Palatino"/>
                <w:b/>
                <w:sz w:val="20"/>
              </w:rPr>
            </w:pPr>
            <w:r w:rsidRPr="00B46841">
              <w:rPr>
                <w:rFonts w:ascii="Palatino" w:hAnsi="Palatino"/>
                <w:b/>
                <w:sz w:val="20"/>
              </w:rPr>
              <w:t>1,521,252</w:t>
            </w:r>
          </w:p>
        </w:tc>
        <w:tc>
          <w:tcPr>
            <w:tcW w:w="1205" w:type="dxa"/>
            <w:noWrap/>
            <w:hideMark/>
          </w:tcPr>
          <w:p w14:paraId="31BAF898" w14:textId="77777777" w:rsidR="00E774D6" w:rsidRDefault="00E774D6" w:rsidP="00E774D6">
            <w:pPr>
              <w:jc w:val="right"/>
              <w:rPr>
                <w:ins w:id="125" w:author="OLTRE" w:date="2024-05-29T22:16:00Z"/>
                <w:rFonts w:ascii="Palatino" w:hAnsi="Palatino"/>
                <w:b/>
                <w:sz w:val="20"/>
              </w:rPr>
            </w:pPr>
          </w:p>
          <w:p w14:paraId="1D100074" w14:textId="14B2FDB0" w:rsidR="00E774D6" w:rsidRPr="00B46841" w:rsidRDefault="00E774D6" w:rsidP="00E774D6">
            <w:pPr>
              <w:jc w:val="right"/>
              <w:rPr>
                <w:rFonts w:ascii="Palatino" w:hAnsi="Palatino"/>
                <w:b/>
                <w:sz w:val="20"/>
              </w:rPr>
            </w:pPr>
            <w:r w:rsidRPr="00B46841">
              <w:rPr>
                <w:rFonts w:ascii="Palatino" w:hAnsi="Palatino"/>
                <w:b/>
                <w:sz w:val="20"/>
              </w:rPr>
              <w:t>100.00%</w:t>
            </w:r>
          </w:p>
        </w:tc>
        <w:tc>
          <w:tcPr>
            <w:tcW w:w="1122" w:type="dxa"/>
          </w:tcPr>
          <w:p w14:paraId="3898BBDE" w14:textId="77777777" w:rsidR="00E774D6" w:rsidRPr="00B46841" w:rsidRDefault="00E774D6" w:rsidP="00E774D6">
            <w:pPr>
              <w:jc w:val="right"/>
              <w:rPr>
                <w:rFonts w:ascii="Palatino" w:hAnsi="Palatino"/>
                <w:b/>
                <w:sz w:val="20"/>
              </w:rPr>
            </w:pPr>
          </w:p>
        </w:tc>
        <w:tc>
          <w:tcPr>
            <w:tcW w:w="2316" w:type="dxa"/>
            <w:noWrap/>
            <w:hideMark/>
          </w:tcPr>
          <w:p w14:paraId="09EE1EFC" w14:textId="48D42F72" w:rsidR="00E774D6" w:rsidRPr="00B46841" w:rsidRDefault="00E774D6" w:rsidP="00E774D6">
            <w:pPr>
              <w:jc w:val="right"/>
              <w:rPr>
                <w:rFonts w:ascii="Palatino" w:hAnsi="Palatino"/>
                <w:b/>
                <w:sz w:val="20"/>
              </w:rPr>
            </w:pPr>
            <w:r w:rsidRPr="00725EA3">
              <w:rPr>
                <w:rFonts w:ascii="Palatino" w:hAnsi="Palatino"/>
                <w:b/>
                <w:sz w:val="20"/>
              </w:rPr>
              <w:t>IDR</w:t>
            </w:r>
            <w:r>
              <w:rPr>
                <w:rFonts w:ascii="Palatino" w:hAnsi="Palatino"/>
                <w:b/>
                <w:sz w:val="20"/>
              </w:rPr>
              <w:t xml:space="preserve"> 33,</w:t>
            </w:r>
            <w:del w:id="126" w:author="OLTRE" w:date="2024-05-29T22:16:00Z">
              <w:r w:rsidRPr="00EB7A8D">
                <w:rPr>
                  <w:rFonts w:ascii="Palatino" w:hAnsi="Palatino" w:cstheme="minorHAnsi"/>
                  <w:b/>
                  <w:bCs/>
                  <w:iCs/>
                  <w:color w:val="000000"/>
                  <w:sz w:val="20"/>
                  <w:szCs w:val="20"/>
                </w:rPr>
                <w:delText>203,958,00</w:delText>
              </w:r>
            </w:del>
            <w:r>
              <w:rPr>
                <w:rFonts w:ascii="Palatino" w:hAnsi="Palatino" w:cstheme="minorHAnsi"/>
                <w:b/>
                <w:bCs/>
                <w:iCs/>
                <w:color w:val="000000"/>
                <w:sz w:val="20"/>
                <w:szCs w:val="20"/>
              </w:rPr>
              <w:br/>
            </w:r>
            <w:del w:id="127" w:author="OLTRE" w:date="2024-05-29T22:16:00Z">
              <w:r w:rsidRPr="00EB7A8D">
                <w:rPr>
                  <w:rFonts w:ascii="Palatino" w:hAnsi="Palatino" w:cstheme="minorHAnsi"/>
                  <w:b/>
                  <w:bCs/>
                  <w:iCs/>
                  <w:color w:val="000000"/>
                  <w:sz w:val="20"/>
                  <w:szCs w:val="20"/>
                </w:rPr>
                <w:delText>0</w:delText>
              </w:r>
              <w:r w:rsidRPr="00EB7A8D">
                <w:rPr>
                  <w:rFonts w:ascii="Palatino" w:hAnsi="Palatino"/>
                  <w:b/>
                  <w:sz w:val="20"/>
                  <w:szCs w:val="20"/>
                </w:rPr>
                <w:delText>204,561,250</w:delText>
              </w:r>
            </w:del>
            <w:ins w:id="128" w:author="OLTRE" w:date="2024-05-29T22:16:00Z">
              <w:r>
                <w:rPr>
                  <w:rFonts w:ascii="Palatino" w:hAnsi="Palatino"/>
                  <w:b/>
                  <w:sz w:val="20"/>
                </w:rPr>
                <w:t>211,408,000</w:t>
              </w:r>
            </w:ins>
          </w:p>
        </w:tc>
      </w:tr>
    </w:tbl>
    <w:p w14:paraId="5E344108" w14:textId="77777777" w:rsidR="004A064D" w:rsidRPr="00B46841" w:rsidRDefault="004A064D" w:rsidP="004A064D">
      <w:pPr>
        <w:rPr>
          <w:rFonts w:ascii="Palatino" w:hAnsi="Palatino"/>
          <w:b/>
          <w:color w:val="000000"/>
          <w:sz w:val="20"/>
        </w:rPr>
      </w:pPr>
    </w:p>
    <w:tbl>
      <w:tblPr>
        <w:tblStyle w:val="TableGrid"/>
        <w:tblW w:w="8642" w:type="dxa"/>
        <w:tblLook w:val="04A0" w:firstRow="1" w:lastRow="0" w:firstColumn="1" w:lastColumn="0" w:noHBand="0" w:noVBand="1"/>
      </w:tblPr>
      <w:tblGrid>
        <w:gridCol w:w="4132"/>
        <w:gridCol w:w="4510"/>
      </w:tblGrid>
      <w:tr w:rsidR="004A064D" w:rsidRPr="00302058" w14:paraId="3141EA23" w14:textId="77777777" w:rsidTr="00D82709">
        <w:tc>
          <w:tcPr>
            <w:tcW w:w="4132" w:type="dxa"/>
          </w:tcPr>
          <w:p w14:paraId="15AFAFE4" w14:textId="22F1D1F4" w:rsidR="004A064D" w:rsidRPr="00302058" w:rsidRDefault="004A064D" w:rsidP="00F43BE3">
            <w:pPr>
              <w:jc w:val="both"/>
              <w:rPr>
                <w:rFonts w:ascii="Palatino Linotype" w:hAnsi="Palatino Linotype"/>
                <w:sz w:val="20"/>
                <w:szCs w:val="20"/>
              </w:rPr>
            </w:pPr>
            <w:r w:rsidRPr="00302058">
              <w:rPr>
                <w:rFonts w:ascii="Palatino Linotype" w:hAnsi="Palatino Linotype"/>
                <w:sz w:val="20"/>
                <w:szCs w:val="20"/>
              </w:rPr>
              <w:t>The following are the Company Shares classification:</w:t>
            </w:r>
          </w:p>
          <w:p w14:paraId="0FFB8B75" w14:textId="32105010" w:rsidR="004A064D" w:rsidRPr="00302058" w:rsidRDefault="004A064D" w:rsidP="00D82709">
            <w:pPr>
              <w:pStyle w:val="ListParagraph"/>
              <w:numPr>
                <w:ilvl w:val="1"/>
                <w:numId w:val="132"/>
              </w:numPr>
              <w:ind w:left="456"/>
              <w:jc w:val="both"/>
              <w:rPr>
                <w:rFonts w:ascii="Palatino Linotype" w:hAnsi="Palatino Linotype"/>
                <w:sz w:val="20"/>
                <w:szCs w:val="20"/>
              </w:rPr>
            </w:pPr>
            <w:r w:rsidRPr="00302058">
              <w:rPr>
                <w:rFonts w:ascii="Palatino Linotype" w:hAnsi="Palatino Linotype"/>
                <w:sz w:val="20"/>
                <w:szCs w:val="20"/>
              </w:rPr>
              <w:t>Class A Share is an Ordinary Share;</w:t>
            </w:r>
          </w:p>
          <w:p w14:paraId="4021C1E0" w14:textId="3BC91846" w:rsidR="004A064D" w:rsidRPr="00302058" w:rsidRDefault="004A064D" w:rsidP="00D82709">
            <w:pPr>
              <w:pStyle w:val="ListParagraph"/>
              <w:numPr>
                <w:ilvl w:val="1"/>
                <w:numId w:val="132"/>
              </w:numPr>
              <w:ind w:left="456"/>
              <w:jc w:val="both"/>
              <w:rPr>
                <w:rFonts w:ascii="Palatino Linotype" w:hAnsi="Palatino Linotype"/>
                <w:sz w:val="20"/>
                <w:szCs w:val="20"/>
              </w:rPr>
            </w:pPr>
            <w:r w:rsidRPr="00302058">
              <w:rPr>
                <w:rFonts w:ascii="Palatino Linotype" w:hAnsi="Palatino Linotype"/>
                <w:sz w:val="20"/>
                <w:szCs w:val="20"/>
              </w:rPr>
              <w:t>Class B Share is a Preferred Share; and</w:t>
            </w:r>
          </w:p>
          <w:p w14:paraId="6A1774F5" w14:textId="378AED96" w:rsidR="004A064D" w:rsidRPr="00302058" w:rsidRDefault="004A064D" w:rsidP="00D82709">
            <w:pPr>
              <w:pStyle w:val="ListParagraph"/>
              <w:numPr>
                <w:ilvl w:val="1"/>
                <w:numId w:val="132"/>
              </w:numPr>
              <w:ind w:left="456"/>
              <w:jc w:val="both"/>
              <w:rPr>
                <w:rFonts w:ascii="Palatino Linotype" w:hAnsi="Palatino Linotype"/>
                <w:sz w:val="20"/>
                <w:szCs w:val="20"/>
              </w:rPr>
            </w:pPr>
            <w:r w:rsidRPr="00302058">
              <w:rPr>
                <w:rFonts w:ascii="Palatino Linotype" w:hAnsi="Palatino Linotype"/>
                <w:sz w:val="20"/>
                <w:szCs w:val="20"/>
              </w:rPr>
              <w:t>Class C Share is a Preferred Share superior to Class B Share.</w:t>
            </w:r>
          </w:p>
        </w:tc>
        <w:tc>
          <w:tcPr>
            <w:tcW w:w="4510" w:type="dxa"/>
          </w:tcPr>
          <w:p w14:paraId="20EEB8E4" w14:textId="77777777" w:rsidR="004A064D" w:rsidRPr="00D82709" w:rsidRDefault="004A064D" w:rsidP="00F43BE3">
            <w:pPr>
              <w:jc w:val="both"/>
              <w:rPr>
                <w:rFonts w:ascii="Palatino Linotype" w:hAnsi="Palatino Linotype"/>
                <w:color w:val="E7E6E6" w:themeColor="background2"/>
                <w:sz w:val="20"/>
              </w:rPr>
            </w:pPr>
            <w:r w:rsidRPr="00D82709">
              <w:rPr>
                <w:rFonts w:ascii="Palatino Linotype" w:hAnsi="Palatino Linotype"/>
                <w:color w:val="E7E6E6" w:themeColor="background2"/>
                <w:sz w:val="20"/>
              </w:rPr>
              <w:t>Berikut merupakan urutan atas klasifikasi saham sesuai dengan serinya dalam Perusahaan sebagaimana diseuaikan berdasarkan Hukum Perseroan Indonesia:</w:t>
            </w:r>
          </w:p>
          <w:p w14:paraId="0137CD29" w14:textId="77777777" w:rsidR="004A064D" w:rsidRPr="00D82709" w:rsidRDefault="004A064D" w:rsidP="00F43BE3">
            <w:pPr>
              <w:ind w:left="987"/>
              <w:rPr>
                <w:rFonts w:ascii="Palatino Linotype" w:hAnsi="Palatino Linotype"/>
                <w:color w:val="E7E6E6" w:themeColor="background2"/>
                <w:sz w:val="20"/>
              </w:rPr>
            </w:pPr>
            <w:r w:rsidRPr="00D82709">
              <w:rPr>
                <w:rFonts w:ascii="Palatino Linotype" w:hAnsi="Palatino Linotype"/>
                <w:color w:val="E7E6E6" w:themeColor="background2"/>
                <w:sz w:val="20"/>
              </w:rPr>
              <w:t>Saham Kelas A adalah saham Biasa;</w:t>
            </w:r>
          </w:p>
          <w:p w14:paraId="54C65890" w14:textId="77777777" w:rsidR="004A064D" w:rsidRPr="00D82709" w:rsidRDefault="004A064D" w:rsidP="00F43BE3">
            <w:pPr>
              <w:ind w:left="987"/>
              <w:rPr>
                <w:rFonts w:ascii="Palatino Linotype" w:hAnsi="Palatino Linotype"/>
                <w:color w:val="E7E6E6" w:themeColor="background2"/>
                <w:sz w:val="20"/>
              </w:rPr>
            </w:pPr>
            <w:r w:rsidRPr="00D82709">
              <w:rPr>
                <w:rFonts w:ascii="Palatino Linotype" w:hAnsi="Palatino Linotype"/>
                <w:color w:val="E7E6E6" w:themeColor="background2"/>
                <w:sz w:val="20"/>
              </w:rPr>
              <w:t>Saham Kelas B adalah saham merupakan saham preferen;</w:t>
            </w:r>
          </w:p>
          <w:p w14:paraId="3AE6546F" w14:textId="3BA41AFD" w:rsidR="004A064D" w:rsidRPr="0082608C" w:rsidRDefault="004A064D" w:rsidP="0082608C">
            <w:pPr>
              <w:ind w:left="987"/>
              <w:rPr>
                <w:rFonts w:ascii="Palatino Linotype" w:hAnsi="Palatino Linotype"/>
                <w:color w:val="E7E6E6" w:themeColor="background2"/>
                <w:sz w:val="20"/>
              </w:rPr>
            </w:pPr>
            <w:r w:rsidRPr="00D82709">
              <w:rPr>
                <w:rFonts w:ascii="Palatino Linotype" w:hAnsi="Palatino Linotype"/>
                <w:color w:val="E7E6E6" w:themeColor="background2"/>
                <w:sz w:val="20"/>
              </w:rPr>
              <w:t>Saham Kelas C merupakan saham preferen dengan tingkatan diatas Saham Kelas B.</w:t>
            </w:r>
          </w:p>
        </w:tc>
      </w:tr>
    </w:tbl>
    <w:p w14:paraId="48C002F4" w14:textId="77777777" w:rsidR="004A064D" w:rsidRPr="00302058" w:rsidRDefault="004A064D" w:rsidP="004A064D">
      <w:pPr>
        <w:rPr>
          <w:rFonts w:ascii="Palatino Linotype" w:hAnsi="Palatino Linotype"/>
          <w:b/>
          <w:sz w:val="20"/>
          <w:szCs w:val="20"/>
        </w:rPr>
      </w:pPr>
    </w:p>
    <w:p w14:paraId="093E1400" w14:textId="77777777" w:rsidR="004A064D" w:rsidRPr="00302058" w:rsidRDefault="004A064D" w:rsidP="004A064D">
      <w:pPr>
        <w:rPr>
          <w:rFonts w:ascii="Palatino Linotype" w:hAnsi="Palatino Linotype"/>
          <w:b/>
          <w:sz w:val="20"/>
          <w:szCs w:val="20"/>
        </w:rPr>
      </w:pPr>
    </w:p>
    <w:p w14:paraId="5422F068" w14:textId="77777777" w:rsidR="0085496C" w:rsidRPr="00302058" w:rsidRDefault="0085496C" w:rsidP="0085496C">
      <w:pPr>
        <w:rPr>
          <w:rFonts w:ascii="Palatino Linotype" w:hAnsi="Palatino Linotype"/>
          <w:b/>
          <w:sz w:val="20"/>
          <w:szCs w:val="20"/>
        </w:rPr>
      </w:pPr>
    </w:p>
    <w:p w14:paraId="5B6D9C8C" w14:textId="77777777" w:rsidR="0085496C" w:rsidRPr="00302058" w:rsidRDefault="0085496C" w:rsidP="0085496C">
      <w:pPr>
        <w:rPr>
          <w:rFonts w:ascii="Palatino Linotype" w:hAnsi="Palatino Linotype"/>
          <w:b/>
          <w:sz w:val="20"/>
          <w:szCs w:val="20"/>
        </w:rPr>
      </w:pPr>
    </w:p>
    <w:p w14:paraId="171B8DBD" w14:textId="77777777" w:rsidR="0085496C" w:rsidRPr="00302058" w:rsidRDefault="0085496C" w:rsidP="0085496C">
      <w:pPr>
        <w:rPr>
          <w:rFonts w:ascii="Palatino Linotype" w:hAnsi="Palatino Linotype"/>
          <w:b/>
          <w:sz w:val="20"/>
          <w:szCs w:val="20"/>
        </w:rPr>
      </w:pPr>
    </w:p>
    <w:p w14:paraId="17194E33" w14:textId="77777777" w:rsidR="0085496C" w:rsidRPr="00302058" w:rsidRDefault="0085496C" w:rsidP="0085496C">
      <w:pPr>
        <w:rPr>
          <w:rFonts w:ascii="Palatino Linotype" w:hAnsi="Palatino Linotype"/>
          <w:b/>
          <w:sz w:val="20"/>
          <w:szCs w:val="20"/>
        </w:rPr>
      </w:pPr>
      <w:r w:rsidRPr="00302058">
        <w:rPr>
          <w:rFonts w:ascii="Palatino Linotype" w:hAnsi="Palatino Linotype"/>
          <w:b/>
          <w:sz w:val="20"/>
          <w:szCs w:val="20"/>
        </w:rPr>
        <w:br w:type="page"/>
      </w:r>
    </w:p>
    <w:p w14:paraId="6DE49400" w14:textId="77777777" w:rsidR="00A01D51" w:rsidRPr="00302058" w:rsidRDefault="00A01D51" w:rsidP="00A01D51">
      <w:pPr>
        <w:jc w:val="center"/>
        <w:rPr>
          <w:rFonts w:ascii="Palatino Linotype" w:hAnsi="Palatino Linotype"/>
          <w:b/>
          <w:sz w:val="20"/>
          <w:szCs w:val="20"/>
        </w:rPr>
      </w:pPr>
      <w:r w:rsidRPr="00302058">
        <w:rPr>
          <w:rFonts w:ascii="Palatino Linotype" w:hAnsi="Palatino Linotype"/>
          <w:b/>
          <w:sz w:val="20"/>
          <w:szCs w:val="20"/>
        </w:rPr>
        <w:lastRenderedPageBreak/>
        <w:t>EXHIBIT B ADDRESS NOTICE</w:t>
      </w:r>
    </w:p>
    <w:p w14:paraId="750EC878" w14:textId="77777777" w:rsidR="00A01D51" w:rsidRPr="00302058" w:rsidRDefault="00A01D51" w:rsidP="00A01D51">
      <w:pPr>
        <w:jc w:val="center"/>
        <w:rPr>
          <w:rFonts w:ascii="Palatino Linotype" w:hAnsi="Palatino Linotype"/>
          <w:b/>
          <w:sz w:val="20"/>
          <w:szCs w:val="20"/>
        </w:rPr>
      </w:pPr>
      <w:r w:rsidRPr="00302058">
        <w:rPr>
          <w:rFonts w:ascii="Palatino Linotype" w:hAnsi="Palatino Linotype"/>
          <w:b/>
          <w:sz w:val="20"/>
          <w:szCs w:val="20"/>
        </w:rPr>
        <w:t>LAMPIRAN B ALAMAT PEMBERITAHUAN</w:t>
      </w:r>
    </w:p>
    <w:p w14:paraId="532DA931" w14:textId="77777777" w:rsidR="00A01D51" w:rsidRPr="00302058" w:rsidRDefault="00A01D51" w:rsidP="00A01D51">
      <w:pPr>
        <w:jc w:val="center"/>
        <w:rPr>
          <w:rFonts w:ascii="Palatino Linotype" w:hAnsi="Palatino Linotype"/>
          <w:b/>
          <w:sz w:val="20"/>
          <w:szCs w:val="20"/>
        </w:rPr>
      </w:pPr>
    </w:p>
    <w:tbl>
      <w:tblPr>
        <w:tblW w:w="893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2218"/>
        <w:gridCol w:w="1326"/>
        <w:gridCol w:w="2693"/>
      </w:tblGrid>
      <w:tr w:rsidR="000109F9" w:rsidRPr="00302058" w14:paraId="0B0F362B" w14:textId="77777777" w:rsidTr="007B5F69">
        <w:tc>
          <w:tcPr>
            <w:tcW w:w="2694" w:type="dxa"/>
            <w:shd w:val="clear" w:color="auto" w:fill="548DD4"/>
          </w:tcPr>
          <w:p w14:paraId="19C0918C" w14:textId="52848EC0" w:rsidR="00A01D51" w:rsidRPr="00302058" w:rsidRDefault="00A01D51" w:rsidP="00D82709">
            <w:pPr>
              <w:contextualSpacing/>
              <w:jc w:val="center"/>
              <w:rPr>
                <w:rFonts w:ascii="Palatino Linotype" w:hAnsi="Palatino Linotype"/>
                <w:b/>
                <w:sz w:val="20"/>
                <w:szCs w:val="20"/>
              </w:rPr>
            </w:pPr>
            <w:r w:rsidRPr="00302058">
              <w:rPr>
                <w:rFonts w:ascii="Palatino Linotype" w:hAnsi="Palatino Linotype"/>
                <w:b/>
                <w:sz w:val="20"/>
                <w:szCs w:val="20"/>
              </w:rPr>
              <w:t>Party</w:t>
            </w:r>
            <w:r w:rsidR="002B69BC" w:rsidRPr="00302058">
              <w:rPr>
                <w:rFonts w:ascii="Palatino Linotype" w:hAnsi="Palatino Linotype"/>
                <w:b/>
                <w:sz w:val="20"/>
                <w:szCs w:val="20"/>
              </w:rPr>
              <w:t xml:space="preserve"> /</w:t>
            </w:r>
          </w:p>
          <w:p w14:paraId="1E923F2E" w14:textId="228A23A4" w:rsidR="002B69BC" w:rsidRPr="00302058" w:rsidRDefault="002B69BC" w:rsidP="007B5F69">
            <w:pPr>
              <w:contextualSpacing/>
              <w:jc w:val="center"/>
              <w:rPr>
                <w:rFonts w:ascii="Palatino Linotype" w:hAnsi="Palatino Linotype"/>
                <w:b/>
                <w:i/>
                <w:iCs/>
                <w:sz w:val="20"/>
                <w:szCs w:val="20"/>
              </w:rPr>
            </w:pPr>
            <w:r w:rsidRPr="00302058">
              <w:rPr>
                <w:rFonts w:ascii="Palatino Linotype" w:hAnsi="Palatino Linotype"/>
                <w:b/>
                <w:i/>
                <w:iCs/>
                <w:sz w:val="20"/>
                <w:szCs w:val="20"/>
              </w:rPr>
              <w:t>Pihak</w:t>
            </w:r>
          </w:p>
          <w:p w14:paraId="0B9C6C0C" w14:textId="77777777" w:rsidR="00A01D51" w:rsidRPr="00302058" w:rsidRDefault="00A01D51" w:rsidP="00D82709">
            <w:pPr>
              <w:contextualSpacing/>
              <w:jc w:val="center"/>
              <w:rPr>
                <w:rFonts w:ascii="Palatino Linotype" w:hAnsi="Palatino Linotype"/>
                <w:b/>
                <w:i/>
                <w:sz w:val="20"/>
                <w:szCs w:val="20"/>
              </w:rPr>
            </w:pPr>
          </w:p>
        </w:tc>
        <w:tc>
          <w:tcPr>
            <w:tcW w:w="2218" w:type="dxa"/>
            <w:shd w:val="clear" w:color="auto" w:fill="548DD4"/>
          </w:tcPr>
          <w:p w14:paraId="0AE9C714" w14:textId="77777777" w:rsidR="00A01D51" w:rsidRPr="00302058" w:rsidRDefault="00A01D51" w:rsidP="00D82709">
            <w:pPr>
              <w:contextualSpacing/>
              <w:jc w:val="center"/>
              <w:rPr>
                <w:rFonts w:ascii="Palatino Linotype" w:hAnsi="Palatino Linotype"/>
                <w:b/>
                <w:sz w:val="20"/>
                <w:szCs w:val="20"/>
              </w:rPr>
            </w:pPr>
            <w:r w:rsidRPr="00302058">
              <w:rPr>
                <w:rFonts w:ascii="Palatino Linotype" w:hAnsi="Palatino Linotype"/>
                <w:b/>
                <w:sz w:val="20"/>
                <w:szCs w:val="20"/>
              </w:rPr>
              <w:t>Address</w:t>
            </w:r>
          </w:p>
          <w:p w14:paraId="4586FF04" w14:textId="77777777" w:rsidR="00A01D51" w:rsidRPr="00302058" w:rsidRDefault="00A01D51" w:rsidP="00D82709">
            <w:pPr>
              <w:contextualSpacing/>
              <w:jc w:val="center"/>
              <w:rPr>
                <w:rFonts w:ascii="Palatino Linotype" w:hAnsi="Palatino Linotype"/>
                <w:b/>
                <w:i/>
                <w:sz w:val="20"/>
                <w:szCs w:val="20"/>
              </w:rPr>
            </w:pPr>
            <w:r w:rsidRPr="00302058">
              <w:rPr>
                <w:rFonts w:ascii="Palatino Linotype" w:hAnsi="Palatino Linotype"/>
                <w:b/>
                <w:i/>
                <w:sz w:val="20"/>
                <w:szCs w:val="20"/>
              </w:rPr>
              <w:t>Alamat</w:t>
            </w:r>
          </w:p>
        </w:tc>
        <w:tc>
          <w:tcPr>
            <w:tcW w:w="1326" w:type="dxa"/>
            <w:shd w:val="clear" w:color="auto" w:fill="548DD4"/>
          </w:tcPr>
          <w:p w14:paraId="2326B8A8" w14:textId="77777777" w:rsidR="00A01D51" w:rsidRPr="00302058" w:rsidRDefault="00A01D51" w:rsidP="00F43BE3">
            <w:pPr>
              <w:contextualSpacing/>
              <w:jc w:val="center"/>
              <w:rPr>
                <w:rFonts w:ascii="Palatino Linotype" w:hAnsi="Palatino Linotype"/>
                <w:b/>
                <w:sz w:val="20"/>
                <w:szCs w:val="20"/>
              </w:rPr>
            </w:pPr>
            <w:r w:rsidRPr="00302058">
              <w:rPr>
                <w:rFonts w:ascii="Palatino Linotype" w:hAnsi="Palatino Linotype"/>
                <w:b/>
                <w:sz w:val="20"/>
                <w:szCs w:val="20"/>
              </w:rPr>
              <w:t>Attention</w:t>
            </w:r>
            <w:r w:rsidR="002B69BC" w:rsidRPr="00302058">
              <w:rPr>
                <w:rFonts w:ascii="Palatino Linotype" w:hAnsi="Palatino Linotype"/>
                <w:b/>
                <w:sz w:val="20"/>
                <w:szCs w:val="20"/>
              </w:rPr>
              <w:t xml:space="preserve"> / </w:t>
            </w:r>
          </w:p>
          <w:p w14:paraId="66F2117F" w14:textId="7973503F" w:rsidR="002B69BC" w:rsidRPr="00302058" w:rsidRDefault="002B69BC" w:rsidP="00F43BE3">
            <w:pPr>
              <w:contextualSpacing/>
              <w:jc w:val="center"/>
              <w:rPr>
                <w:rFonts w:ascii="Palatino Linotype" w:hAnsi="Palatino Linotype"/>
                <w:b/>
                <w:i/>
                <w:iCs/>
                <w:sz w:val="20"/>
                <w:szCs w:val="20"/>
              </w:rPr>
            </w:pPr>
            <w:r w:rsidRPr="00302058">
              <w:rPr>
                <w:rFonts w:ascii="Palatino Linotype" w:hAnsi="Palatino Linotype"/>
                <w:b/>
                <w:i/>
                <w:iCs/>
                <w:sz w:val="20"/>
                <w:szCs w:val="20"/>
              </w:rPr>
              <w:t>U.P.</w:t>
            </w:r>
          </w:p>
        </w:tc>
        <w:tc>
          <w:tcPr>
            <w:tcW w:w="2693" w:type="dxa"/>
            <w:shd w:val="clear" w:color="auto" w:fill="548DD4"/>
          </w:tcPr>
          <w:p w14:paraId="6F961531" w14:textId="77777777" w:rsidR="00A01D51" w:rsidRPr="00302058" w:rsidRDefault="00A01D51" w:rsidP="00F43BE3">
            <w:pPr>
              <w:contextualSpacing/>
              <w:jc w:val="center"/>
              <w:rPr>
                <w:rFonts w:ascii="Palatino Linotype" w:hAnsi="Palatino Linotype"/>
                <w:b/>
                <w:sz w:val="20"/>
                <w:szCs w:val="20"/>
              </w:rPr>
            </w:pPr>
            <w:r w:rsidRPr="00302058">
              <w:rPr>
                <w:rFonts w:ascii="Palatino Linotype" w:hAnsi="Palatino Linotype"/>
                <w:b/>
                <w:sz w:val="20"/>
                <w:szCs w:val="20"/>
              </w:rPr>
              <w:t xml:space="preserve">Email and </w:t>
            </w:r>
          </w:p>
          <w:p w14:paraId="0F56CCD9" w14:textId="77777777" w:rsidR="00A01D51" w:rsidRPr="00302058" w:rsidRDefault="00A01D51">
            <w:pPr>
              <w:contextualSpacing/>
              <w:jc w:val="center"/>
              <w:rPr>
                <w:rFonts w:ascii="Palatino Linotype" w:hAnsi="Palatino Linotype"/>
                <w:b/>
                <w:sz w:val="20"/>
                <w:szCs w:val="20"/>
              </w:rPr>
            </w:pPr>
            <w:r w:rsidRPr="00302058">
              <w:rPr>
                <w:rFonts w:ascii="Palatino Linotype" w:hAnsi="Palatino Linotype"/>
                <w:b/>
                <w:sz w:val="20"/>
                <w:szCs w:val="20"/>
              </w:rPr>
              <w:t>Facsimile Number</w:t>
            </w:r>
            <w:r w:rsidR="002B69BC" w:rsidRPr="00302058">
              <w:rPr>
                <w:rFonts w:ascii="Palatino Linotype" w:hAnsi="Palatino Linotype"/>
                <w:b/>
                <w:sz w:val="20"/>
                <w:szCs w:val="20"/>
              </w:rPr>
              <w:t xml:space="preserve"> / </w:t>
            </w:r>
          </w:p>
          <w:p w14:paraId="54953CE1" w14:textId="77777777" w:rsidR="002B69BC" w:rsidRPr="00302058" w:rsidRDefault="002B69BC">
            <w:pPr>
              <w:contextualSpacing/>
              <w:jc w:val="center"/>
              <w:rPr>
                <w:rFonts w:ascii="Palatino Linotype" w:hAnsi="Palatino Linotype"/>
                <w:b/>
                <w:i/>
                <w:iCs/>
                <w:sz w:val="20"/>
                <w:szCs w:val="20"/>
              </w:rPr>
            </w:pPr>
            <w:r w:rsidRPr="00302058">
              <w:rPr>
                <w:rFonts w:ascii="Palatino Linotype" w:hAnsi="Palatino Linotype"/>
                <w:b/>
                <w:i/>
                <w:iCs/>
                <w:sz w:val="20"/>
                <w:szCs w:val="20"/>
              </w:rPr>
              <w:t xml:space="preserve">Surat Elektronik dan </w:t>
            </w:r>
          </w:p>
          <w:p w14:paraId="6BB7F3C1" w14:textId="1F22490A" w:rsidR="002B69BC" w:rsidRPr="00D82709" w:rsidRDefault="002B69BC" w:rsidP="00D82709">
            <w:pPr>
              <w:contextualSpacing/>
              <w:jc w:val="center"/>
              <w:rPr>
                <w:rFonts w:ascii="Palatino Linotype" w:hAnsi="Palatino Linotype"/>
                <w:b/>
                <w:i/>
                <w:sz w:val="20"/>
              </w:rPr>
            </w:pPr>
            <w:r w:rsidRPr="00302058">
              <w:rPr>
                <w:rFonts w:ascii="Palatino Linotype" w:hAnsi="Palatino Linotype"/>
                <w:b/>
                <w:i/>
                <w:iCs/>
                <w:sz w:val="20"/>
                <w:szCs w:val="20"/>
              </w:rPr>
              <w:t>Nomor Fax</w:t>
            </w:r>
          </w:p>
        </w:tc>
      </w:tr>
      <w:tr w:rsidR="00A01D51" w:rsidRPr="00302058" w14:paraId="25836753" w14:textId="77777777" w:rsidTr="00D82709">
        <w:tc>
          <w:tcPr>
            <w:tcW w:w="2694" w:type="dxa"/>
          </w:tcPr>
          <w:p w14:paraId="619DB742" w14:textId="77777777" w:rsidR="00A01D51" w:rsidRPr="00302058" w:rsidRDefault="00A01D51" w:rsidP="00D82709">
            <w:pPr>
              <w:contextualSpacing/>
              <w:rPr>
                <w:rFonts w:ascii="Palatino Linotype" w:hAnsi="Palatino Linotype"/>
                <w:b/>
                <w:bCs/>
                <w:sz w:val="20"/>
                <w:szCs w:val="20"/>
              </w:rPr>
            </w:pPr>
            <w:r w:rsidRPr="00302058">
              <w:rPr>
                <w:rFonts w:ascii="Palatino Linotype" w:hAnsi="Palatino Linotype"/>
                <w:b/>
                <w:bCs/>
                <w:sz w:val="20"/>
                <w:szCs w:val="20"/>
              </w:rPr>
              <w:t>PT.  REGENE ARTIFISIAL INTELIGEN</w:t>
            </w:r>
          </w:p>
        </w:tc>
        <w:tc>
          <w:tcPr>
            <w:tcW w:w="2218" w:type="dxa"/>
          </w:tcPr>
          <w:p w14:paraId="7A8C3C2F" w14:textId="35818191" w:rsidR="00A01D51" w:rsidRPr="00302058" w:rsidRDefault="00A01D51" w:rsidP="00F43BE3">
            <w:pPr>
              <w:jc w:val="both"/>
              <w:rPr>
                <w:rFonts w:ascii="Palatino Linotype" w:hAnsi="Palatino Linotype"/>
                <w:sz w:val="20"/>
                <w:szCs w:val="20"/>
              </w:rPr>
            </w:pPr>
            <w:r w:rsidRPr="00302058">
              <w:rPr>
                <w:rFonts w:ascii="Palatino Linotype" w:eastAsia="Times New Roman" w:hAnsi="Palatino Linotype" w:cs="Arial"/>
                <w:color w:val="222222"/>
                <w:sz w:val="20"/>
                <w:szCs w:val="20"/>
                <w:shd w:val="clear" w:color="auto" w:fill="FFFFFF"/>
              </w:rPr>
              <w:t> </w:t>
            </w:r>
            <w:r w:rsidR="00F43BE3">
              <w:rPr>
                <w:rFonts w:ascii="Palatino Linotype" w:eastAsia="Times New Roman" w:hAnsi="Palatino Linotype" w:cs="Arial"/>
                <w:color w:val="222222"/>
                <w:sz w:val="20"/>
                <w:szCs w:val="20"/>
                <w:shd w:val="clear" w:color="auto" w:fill="FFFFFF"/>
              </w:rPr>
              <w:t>Jl. Metro Pondok Indah Blok TB No.35, Pondok Pinang, Kebayoran Lama, Jakarta Selatan 12310.</w:t>
            </w:r>
          </w:p>
        </w:tc>
        <w:tc>
          <w:tcPr>
            <w:tcW w:w="1326" w:type="dxa"/>
          </w:tcPr>
          <w:p w14:paraId="70EDD5C6" w14:textId="16024BAB" w:rsidR="00A01D51" w:rsidRPr="00302058" w:rsidRDefault="00F43BE3" w:rsidP="00F43BE3">
            <w:pPr>
              <w:rPr>
                <w:rFonts w:ascii="Palatino Linotype" w:hAnsi="Palatino Linotype"/>
                <w:sz w:val="20"/>
                <w:szCs w:val="20"/>
              </w:rPr>
            </w:pPr>
            <w:r>
              <w:rPr>
                <w:rFonts w:ascii="Palatino Linotype" w:hAnsi="Palatino Linotype"/>
                <w:sz w:val="20"/>
                <w:szCs w:val="20"/>
              </w:rPr>
              <w:t>Tiang Vichi Lestari</w:t>
            </w:r>
          </w:p>
        </w:tc>
        <w:tc>
          <w:tcPr>
            <w:tcW w:w="2693" w:type="dxa"/>
          </w:tcPr>
          <w:p w14:paraId="7BFD98C0" w14:textId="77777777" w:rsidR="00A01D51" w:rsidRPr="00302058" w:rsidRDefault="00A01D51" w:rsidP="00F43BE3">
            <w:pPr>
              <w:rPr>
                <w:rFonts w:ascii="Palatino Linotype" w:hAnsi="Palatino Linotype"/>
                <w:sz w:val="20"/>
                <w:szCs w:val="20"/>
              </w:rPr>
            </w:pPr>
          </w:p>
          <w:p w14:paraId="4AD9EDC4" w14:textId="49DDA295" w:rsidR="00A01D51" w:rsidRPr="00302058" w:rsidRDefault="00F43BE3" w:rsidP="00F43BE3">
            <w:pPr>
              <w:rPr>
                <w:rFonts w:ascii="Palatino Linotype" w:hAnsi="Palatino Linotype"/>
                <w:sz w:val="20"/>
                <w:szCs w:val="20"/>
              </w:rPr>
            </w:pPr>
            <w:r>
              <w:rPr>
                <w:rFonts w:ascii="Palatino Linotype" w:hAnsi="Palatino Linotype"/>
                <w:sz w:val="20"/>
                <w:szCs w:val="20"/>
              </w:rPr>
              <w:t>Vichi@regene.id</w:t>
            </w:r>
          </w:p>
        </w:tc>
      </w:tr>
      <w:tr w:rsidR="00A01D51" w:rsidRPr="00302058" w14:paraId="681B4214" w14:textId="77777777" w:rsidTr="00D82709">
        <w:tc>
          <w:tcPr>
            <w:tcW w:w="2694" w:type="dxa"/>
          </w:tcPr>
          <w:p w14:paraId="3D1F9CF1" w14:textId="77777777" w:rsidR="00A01D51" w:rsidRPr="00302058" w:rsidRDefault="00A01D51" w:rsidP="00D82709">
            <w:pPr>
              <w:contextualSpacing/>
              <w:rPr>
                <w:rFonts w:ascii="Palatino Linotype" w:hAnsi="Palatino Linotype"/>
                <w:sz w:val="20"/>
                <w:szCs w:val="20"/>
              </w:rPr>
            </w:pPr>
          </w:p>
        </w:tc>
        <w:tc>
          <w:tcPr>
            <w:tcW w:w="2218" w:type="dxa"/>
          </w:tcPr>
          <w:p w14:paraId="00D48F77" w14:textId="77777777" w:rsidR="00A01D51" w:rsidRPr="00302058" w:rsidRDefault="00A01D51" w:rsidP="00D82709">
            <w:pPr>
              <w:contextualSpacing/>
              <w:jc w:val="both"/>
              <w:rPr>
                <w:rFonts w:ascii="Palatino Linotype" w:hAnsi="Palatino Linotype"/>
                <w:sz w:val="20"/>
                <w:szCs w:val="20"/>
              </w:rPr>
            </w:pPr>
          </w:p>
        </w:tc>
        <w:tc>
          <w:tcPr>
            <w:tcW w:w="1326" w:type="dxa"/>
          </w:tcPr>
          <w:p w14:paraId="75906766" w14:textId="77777777" w:rsidR="00A01D51" w:rsidRPr="00302058" w:rsidRDefault="00A01D51" w:rsidP="00D82709">
            <w:pPr>
              <w:contextualSpacing/>
              <w:rPr>
                <w:rFonts w:ascii="Palatino Linotype" w:hAnsi="Palatino Linotype"/>
                <w:sz w:val="20"/>
                <w:szCs w:val="20"/>
              </w:rPr>
            </w:pPr>
          </w:p>
        </w:tc>
        <w:tc>
          <w:tcPr>
            <w:tcW w:w="2693" w:type="dxa"/>
          </w:tcPr>
          <w:p w14:paraId="3FDBA379" w14:textId="77777777" w:rsidR="00A01D51" w:rsidRPr="00302058" w:rsidRDefault="00A01D51" w:rsidP="007B5F69">
            <w:pPr>
              <w:contextualSpacing/>
              <w:rPr>
                <w:rFonts w:ascii="Palatino Linotype" w:hAnsi="Palatino Linotype"/>
                <w:sz w:val="20"/>
                <w:szCs w:val="20"/>
              </w:rPr>
            </w:pPr>
          </w:p>
        </w:tc>
      </w:tr>
    </w:tbl>
    <w:p w14:paraId="552FD0EC" w14:textId="77777777" w:rsidR="00A01D51" w:rsidRPr="00302058" w:rsidRDefault="00A01D51" w:rsidP="00A01D51">
      <w:pPr>
        <w:rPr>
          <w:rFonts w:ascii="Palatino Linotype" w:hAnsi="Palatino Linotype"/>
          <w:sz w:val="20"/>
          <w:szCs w:val="20"/>
        </w:rPr>
      </w:pPr>
    </w:p>
    <w:p w14:paraId="576682BE" w14:textId="77777777" w:rsidR="00BD7260" w:rsidRPr="00302058" w:rsidRDefault="00BD7260" w:rsidP="006A39AB">
      <w:pPr>
        <w:rPr>
          <w:rFonts w:ascii="Palatino Linotype" w:hAnsi="Palatino Linotype"/>
          <w:sz w:val="20"/>
          <w:szCs w:val="20"/>
        </w:rPr>
      </w:pPr>
    </w:p>
    <w:p w14:paraId="47BA8C32" w14:textId="77777777" w:rsidR="00553035" w:rsidRPr="00302058" w:rsidRDefault="00553035" w:rsidP="006A39AB">
      <w:pPr>
        <w:rPr>
          <w:rFonts w:ascii="Palatino Linotype" w:hAnsi="Palatino Linotype"/>
          <w:b/>
          <w:sz w:val="20"/>
          <w:szCs w:val="20"/>
        </w:rPr>
      </w:pPr>
      <w:r w:rsidRPr="00302058">
        <w:rPr>
          <w:rFonts w:ascii="Palatino Linotype" w:hAnsi="Palatino Linotype"/>
          <w:b/>
          <w:sz w:val="20"/>
          <w:szCs w:val="20"/>
        </w:rPr>
        <w:br w:type="page"/>
      </w:r>
    </w:p>
    <w:p w14:paraId="0C54442C" w14:textId="77777777" w:rsidR="004337A9" w:rsidRPr="00302058" w:rsidRDefault="004337A9" w:rsidP="004337A9">
      <w:pPr>
        <w:jc w:val="center"/>
        <w:rPr>
          <w:rFonts w:ascii="Palatino Linotype" w:hAnsi="Palatino Linotype"/>
          <w:b/>
          <w:sz w:val="20"/>
          <w:szCs w:val="20"/>
        </w:rPr>
      </w:pPr>
      <w:r w:rsidRPr="00302058">
        <w:rPr>
          <w:rFonts w:ascii="Palatino Linotype" w:hAnsi="Palatino Linotype"/>
          <w:b/>
          <w:sz w:val="20"/>
          <w:szCs w:val="20"/>
        </w:rPr>
        <w:lastRenderedPageBreak/>
        <w:t>EXHIBIT C</w:t>
      </w:r>
    </w:p>
    <w:p w14:paraId="17C80036" w14:textId="77777777" w:rsidR="004337A9" w:rsidRPr="00302058" w:rsidRDefault="004337A9" w:rsidP="004337A9">
      <w:pPr>
        <w:jc w:val="center"/>
        <w:rPr>
          <w:rFonts w:ascii="Palatino Linotype" w:hAnsi="Palatino Linotype"/>
          <w:b/>
          <w:sz w:val="20"/>
          <w:szCs w:val="20"/>
        </w:rPr>
      </w:pPr>
    </w:p>
    <w:p w14:paraId="6EBCE23E" w14:textId="77777777" w:rsidR="004337A9" w:rsidRPr="00302058" w:rsidRDefault="004337A9" w:rsidP="004337A9">
      <w:pPr>
        <w:contextualSpacing/>
        <w:rPr>
          <w:rFonts w:ascii="Palatino Linotype" w:hAnsi="Palatino Linotype"/>
          <w:b/>
          <w:sz w:val="20"/>
          <w:szCs w:val="20"/>
        </w:rPr>
      </w:pPr>
    </w:p>
    <w:p w14:paraId="5F40616D" w14:textId="77777777" w:rsidR="004337A9" w:rsidRPr="00302058" w:rsidRDefault="004337A9" w:rsidP="004337A9">
      <w:pPr>
        <w:contextualSpacing/>
        <w:rPr>
          <w:rFonts w:ascii="Palatino Linotype" w:hAnsi="Palatino Linotype"/>
          <w:sz w:val="20"/>
          <w:szCs w:val="20"/>
        </w:rPr>
      </w:pPr>
      <w:r w:rsidRPr="00302058">
        <w:rPr>
          <w:rFonts w:ascii="Palatino Linotype" w:hAnsi="Palatino Linotype"/>
          <w:sz w:val="20"/>
          <w:szCs w:val="20"/>
        </w:rPr>
        <w:t>The Subscriber shall pay the Investment Issue Price in immediately available funds by way of bank transfer</w:t>
      </w:r>
      <w:r w:rsidRPr="00302058" w:rsidDel="00E140EC">
        <w:rPr>
          <w:rFonts w:ascii="Palatino Linotype" w:hAnsi="Palatino Linotype"/>
          <w:sz w:val="20"/>
          <w:szCs w:val="20"/>
        </w:rPr>
        <w:t xml:space="preserve"> </w:t>
      </w:r>
      <w:r w:rsidRPr="00302058">
        <w:rPr>
          <w:rFonts w:ascii="Palatino Linotype" w:hAnsi="Palatino Linotype"/>
          <w:sz w:val="20"/>
          <w:szCs w:val="20"/>
        </w:rPr>
        <w:t>to either of the following bank account maintained by the Company:</w:t>
      </w:r>
    </w:p>
    <w:p w14:paraId="43E68B02" w14:textId="77777777" w:rsidR="004337A9" w:rsidRPr="00302058" w:rsidRDefault="004337A9" w:rsidP="004337A9">
      <w:pPr>
        <w:contextualSpacing/>
        <w:rPr>
          <w:rFonts w:ascii="Palatino Linotype" w:hAnsi="Palatino Linotype"/>
          <w:b/>
          <w:sz w:val="20"/>
          <w:szCs w:val="20"/>
        </w:rPr>
      </w:pPr>
    </w:p>
    <w:p w14:paraId="7E6FA197" w14:textId="77777777" w:rsidR="004337A9" w:rsidRPr="00302058" w:rsidRDefault="004337A9" w:rsidP="004337A9">
      <w:pPr>
        <w:contextualSpacing/>
        <w:rPr>
          <w:rFonts w:ascii="Palatino Linotype" w:hAnsi="Palatino Linotype"/>
          <w:b/>
          <w:i/>
          <w:sz w:val="20"/>
          <w:szCs w:val="20"/>
        </w:rPr>
      </w:pPr>
      <w:r w:rsidRPr="00302058">
        <w:rPr>
          <w:rFonts w:ascii="Palatino Linotype" w:hAnsi="Palatino Linotype"/>
          <w:b/>
          <w:sz w:val="20"/>
          <w:szCs w:val="20"/>
          <w:u w:val="single"/>
        </w:rPr>
        <w:t>BCA ACCOUNT (IDR)</w:t>
      </w:r>
    </w:p>
    <w:p w14:paraId="1B972434" w14:textId="77777777" w:rsidR="004337A9" w:rsidRPr="00302058" w:rsidRDefault="004337A9" w:rsidP="00D82709">
      <w:pPr>
        <w:contextualSpacing/>
        <w:jc w:val="center"/>
        <w:rPr>
          <w:rFonts w:ascii="Palatino Linotype" w:hAnsi="Palatino Linotype"/>
          <w:b/>
          <w:sz w:val="20"/>
          <w:szCs w:val="20"/>
        </w:rPr>
      </w:pPr>
    </w:p>
    <w:p w14:paraId="1054AC98" w14:textId="77777777" w:rsidR="004337A9" w:rsidRPr="00302058" w:rsidRDefault="004337A9" w:rsidP="004337A9">
      <w:pPr>
        <w:rPr>
          <w:rFonts w:ascii="Palatino Linotype" w:eastAsia="Times New Roman" w:hAnsi="Palatino Linotype"/>
          <w:sz w:val="20"/>
          <w:szCs w:val="20"/>
        </w:rPr>
      </w:pPr>
      <w:r w:rsidRPr="00302058">
        <w:rPr>
          <w:rFonts w:ascii="Palatino Linotype" w:hAnsi="Palatino Linotype"/>
          <w:b/>
          <w:sz w:val="20"/>
          <w:szCs w:val="20"/>
        </w:rPr>
        <w:t xml:space="preserve">Beneficiary Name/ </w:t>
      </w:r>
      <w:r w:rsidRPr="00302058">
        <w:rPr>
          <w:rFonts w:ascii="Palatino Linotype" w:hAnsi="Palatino Linotype"/>
          <w:b/>
          <w:i/>
          <w:sz w:val="20"/>
          <w:szCs w:val="20"/>
        </w:rPr>
        <w:t>Nama Rekening</w:t>
      </w:r>
      <w:r w:rsidRPr="00302058">
        <w:rPr>
          <w:rFonts w:ascii="Palatino Linotype" w:hAnsi="Palatino Linotype"/>
          <w:b/>
          <w:sz w:val="20"/>
          <w:szCs w:val="20"/>
        </w:rPr>
        <w:t xml:space="preserve">        </w:t>
      </w:r>
      <w:r w:rsidRPr="00302058">
        <w:rPr>
          <w:rFonts w:ascii="Palatino Linotype" w:hAnsi="Palatino Linotype"/>
          <w:sz w:val="20"/>
          <w:szCs w:val="20"/>
        </w:rPr>
        <w:t xml:space="preserve">: </w:t>
      </w:r>
      <w:r w:rsidRPr="00302058">
        <w:rPr>
          <w:rFonts w:ascii="Palatino Linotype" w:eastAsia="Times New Roman" w:hAnsi="Palatino Linotype" w:cs="Arial"/>
          <w:color w:val="222222"/>
          <w:sz w:val="20"/>
          <w:szCs w:val="20"/>
          <w:shd w:val="clear" w:color="auto" w:fill="FFFFFF"/>
        </w:rPr>
        <w:t>PT. REGENE ARTIFISIAL INTELIGEN</w:t>
      </w:r>
    </w:p>
    <w:p w14:paraId="1B6E048F" w14:textId="77777777" w:rsidR="004337A9" w:rsidRPr="00302058" w:rsidRDefault="004337A9" w:rsidP="004337A9">
      <w:pPr>
        <w:rPr>
          <w:rFonts w:ascii="Palatino Linotype" w:hAnsi="Palatino Linotype"/>
          <w:sz w:val="20"/>
          <w:szCs w:val="20"/>
        </w:rPr>
      </w:pPr>
    </w:p>
    <w:p w14:paraId="66B1A469" w14:textId="77777777" w:rsidR="004337A9" w:rsidRPr="00302058" w:rsidRDefault="004337A9" w:rsidP="004337A9">
      <w:pPr>
        <w:rPr>
          <w:rFonts w:ascii="Palatino Linotype" w:hAnsi="Palatino Linotype"/>
          <w:sz w:val="20"/>
          <w:szCs w:val="20"/>
        </w:rPr>
      </w:pPr>
      <w:r w:rsidRPr="00302058">
        <w:rPr>
          <w:rFonts w:ascii="Palatino Linotype" w:hAnsi="Palatino Linotype"/>
          <w:b/>
          <w:sz w:val="20"/>
          <w:szCs w:val="20"/>
        </w:rPr>
        <w:t xml:space="preserve">Beneficiary Bank / </w:t>
      </w:r>
      <w:r w:rsidRPr="00302058">
        <w:rPr>
          <w:rFonts w:ascii="Palatino Linotype" w:hAnsi="Palatino Linotype"/>
          <w:b/>
          <w:i/>
          <w:sz w:val="20"/>
          <w:szCs w:val="20"/>
        </w:rPr>
        <w:t>Bank Rekening</w:t>
      </w:r>
      <w:r w:rsidRPr="00302058">
        <w:rPr>
          <w:rFonts w:ascii="Palatino Linotype" w:hAnsi="Palatino Linotype"/>
          <w:b/>
          <w:sz w:val="20"/>
          <w:szCs w:val="20"/>
        </w:rPr>
        <w:t>          </w:t>
      </w:r>
      <w:r w:rsidRPr="00302058">
        <w:rPr>
          <w:rFonts w:ascii="Palatino Linotype" w:hAnsi="Palatino Linotype"/>
          <w:sz w:val="20"/>
          <w:szCs w:val="20"/>
        </w:rPr>
        <w:t>: Bank BCA</w:t>
      </w:r>
    </w:p>
    <w:p w14:paraId="47FD2E67" w14:textId="77777777" w:rsidR="004337A9" w:rsidRPr="00302058" w:rsidRDefault="004337A9" w:rsidP="004337A9">
      <w:pPr>
        <w:rPr>
          <w:rFonts w:ascii="Palatino Linotype" w:eastAsia="Times New Roman" w:hAnsi="Palatino Linotype"/>
          <w:sz w:val="20"/>
          <w:szCs w:val="20"/>
        </w:rPr>
      </w:pPr>
      <w:r w:rsidRPr="00302058">
        <w:rPr>
          <w:rFonts w:ascii="Palatino Linotype" w:hAnsi="Palatino Linotype"/>
          <w:b/>
          <w:sz w:val="20"/>
          <w:szCs w:val="20"/>
        </w:rPr>
        <w:t xml:space="preserve">Branch/ </w:t>
      </w:r>
      <w:r w:rsidRPr="00302058">
        <w:rPr>
          <w:rFonts w:ascii="Palatino Linotype" w:hAnsi="Palatino Linotype"/>
          <w:b/>
          <w:i/>
          <w:sz w:val="20"/>
          <w:szCs w:val="20"/>
        </w:rPr>
        <w:t>Cabang</w:t>
      </w:r>
      <w:r w:rsidRPr="00302058">
        <w:rPr>
          <w:rFonts w:ascii="Palatino Linotype" w:hAnsi="Palatino Linotype"/>
          <w:b/>
          <w:sz w:val="20"/>
          <w:szCs w:val="20"/>
        </w:rPr>
        <w:t>                              </w:t>
      </w:r>
      <w:r w:rsidRPr="00302058">
        <w:rPr>
          <w:rFonts w:ascii="Palatino Linotype" w:hAnsi="Palatino Linotype"/>
          <w:sz w:val="20"/>
          <w:szCs w:val="20"/>
        </w:rPr>
        <w:t xml:space="preserve"> </w:t>
      </w:r>
      <w:r w:rsidRPr="00302058">
        <w:rPr>
          <w:rFonts w:ascii="Palatino Linotype" w:hAnsi="Palatino Linotype"/>
          <w:sz w:val="20"/>
          <w:szCs w:val="20"/>
        </w:rPr>
        <w:tab/>
        <w:t xml:space="preserve">: </w:t>
      </w:r>
      <w:r w:rsidRPr="00302058">
        <w:rPr>
          <w:rFonts w:ascii="Palatino Linotype" w:eastAsia="Palatino Linotype" w:hAnsi="Palatino Linotype" w:cs="Palatino Linotype"/>
          <w:sz w:val="20"/>
          <w:szCs w:val="20"/>
        </w:rPr>
        <w:t>BCA KCP Graha Paramita</w:t>
      </w:r>
    </w:p>
    <w:p w14:paraId="56EA1296" w14:textId="77777777" w:rsidR="004337A9" w:rsidRPr="00302058" w:rsidRDefault="004337A9" w:rsidP="004337A9">
      <w:pPr>
        <w:rPr>
          <w:rFonts w:ascii="Palatino Linotype" w:hAnsi="Palatino Linotype"/>
          <w:sz w:val="20"/>
          <w:szCs w:val="20"/>
        </w:rPr>
      </w:pPr>
    </w:p>
    <w:p w14:paraId="6CD7F748" w14:textId="77777777" w:rsidR="004337A9" w:rsidRPr="00302058" w:rsidRDefault="004337A9" w:rsidP="004337A9">
      <w:pPr>
        <w:rPr>
          <w:rFonts w:ascii="Palatino Linotype" w:eastAsia="Times New Roman" w:hAnsi="Palatino Linotype"/>
          <w:sz w:val="20"/>
          <w:szCs w:val="20"/>
        </w:rPr>
      </w:pPr>
      <w:r w:rsidRPr="00302058">
        <w:rPr>
          <w:rFonts w:ascii="Palatino Linotype" w:hAnsi="Palatino Linotype"/>
          <w:b/>
          <w:sz w:val="20"/>
          <w:szCs w:val="20"/>
        </w:rPr>
        <w:t xml:space="preserve">Beneficiary Account No./ </w:t>
      </w:r>
      <w:r w:rsidRPr="00302058">
        <w:rPr>
          <w:rFonts w:ascii="Palatino Linotype" w:hAnsi="Palatino Linotype"/>
          <w:b/>
          <w:i/>
          <w:sz w:val="20"/>
          <w:szCs w:val="20"/>
        </w:rPr>
        <w:t>No Rekening</w:t>
      </w:r>
      <w:r w:rsidRPr="00302058">
        <w:rPr>
          <w:rFonts w:ascii="Palatino Linotype" w:hAnsi="Palatino Linotype"/>
          <w:sz w:val="20"/>
          <w:szCs w:val="20"/>
        </w:rPr>
        <w:tab/>
        <w:t xml:space="preserve">: </w:t>
      </w:r>
      <w:r w:rsidRPr="00302058">
        <w:rPr>
          <w:rFonts w:ascii="Palatino Linotype" w:eastAsia="Palatino Linotype" w:hAnsi="Palatino Linotype" w:cs="Palatino Linotype"/>
          <w:sz w:val="20"/>
          <w:szCs w:val="20"/>
        </w:rPr>
        <w:t>5020334756</w:t>
      </w:r>
    </w:p>
    <w:p w14:paraId="3436697C" w14:textId="77777777" w:rsidR="004337A9" w:rsidRPr="00302058" w:rsidRDefault="004337A9" w:rsidP="004337A9">
      <w:pPr>
        <w:rPr>
          <w:rFonts w:ascii="Palatino Linotype" w:hAnsi="Palatino Linotype"/>
          <w:sz w:val="20"/>
          <w:szCs w:val="20"/>
        </w:rPr>
      </w:pPr>
    </w:p>
    <w:p w14:paraId="26799C48" w14:textId="77777777" w:rsidR="004337A9" w:rsidRPr="00302058" w:rsidRDefault="004337A9" w:rsidP="004337A9">
      <w:pPr>
        <w:rPr>
          <w:rFonts w:ascii="Palatino Linotype" w:hAnsi="Palatino Linotype"/>
          <w:sz w:val="20"/>
          <w:szCs w:val="20"/>
        </w:rPr>
      </w:pPr>
      <w:r w:rsidRPr="00302058">
        <w:rPr>
          <w:rFonts w:ascii="Palatino Linotype" w:hAnsi="Palatino Linotype"/>
          <w:b/>
          <w:sz w:val="20"/>
          <w:szCs w:val="20"/>
        </w:rPr>
        <w:t xml:space="preserve">Currency/ </w:t>
      </w:r>
      <w:r w:rsidRPr="00302058">
        <w:rPr>
          <w:rFonts w:ascii="Palatino Linotype" w:hAnsi="Palatino Linotype"/>
          <w:b/>
          <w:i/>
          <w:sz w:val="20"/>
          <w:szCs w:val="20"/>
        </w:rPr>
        <w:t>Mata Uang</w:t>
      </w:r>
      <w:r w:rsidRPr="00302058">
        <w:rPr>
          <w:rFonts w:ascii="Palatino Linotype" w:hAnsi="Palatino Linotype"/>
          <w:i/>
          <w:sz w:val="20"/>
          <w:szCs w:val="20"/>
        </w:rPr>
        <w:tab/>
      </w:r>
      <w:r w:rsidRPr="00302058">
        <w:rPr>
          <w:rFonts w:ascii="Palatino Linotype" w:hAnsi="Palatino Linotype"/>
          <w:sz w:val="20"/>
          <w:szCs w:val="20"/>
        </w:rPr>
        <w:tab/>
      </w:r>
      <w:r w:rsidRPr="00302058">
        <w:rPr>
          <w:rFonts w:ascii="Palatino Linotype" w:hAnsi="Palatino Linotype"/>
          <w:sz w:val="20"/>
          <w:szCs w:val="20"/>
        </w:rPr>
        <w:tab/>
        <w:t>: IDR</w:t>
      </w:r>
    </w:p>
    <w:p w14:paraId="226D2EA8" w14:textId="77777777" w:rsidR="004337A9" w:rsidRPr="00302058" w:rsidRDefault="004337A9" w:rsidP="004337A9">
      <w:pPr>
        <w:rPr>
          <w:rFonts w:ascii="Palatino Linotype" w:hAnsi="Palatino Linotype"/>
          <w:sz w:val="20"/>
          <w:szCs w:val="20"/>
        </w:rPr>
      </w:pPr>
    </w:p>
    <w:p w14:paraId="51A394DC" w14:textId="77777777" w:rsidR="004337A9" w:rsidRPr="00302058" w:rsidRDefault="004337A9" w:rsidP="004337A9">
      <w:pPr>
        <w:rPr>
          <w:rFonts w:ascii="Palatino Linotype" w:hAnsi="Palatino Linotype"/>
          <w:sz w:val="20"/>
          <w:szCs w:val="20"/>
        </w:rPr>
      </w:pPr>
      <w:r w:rsidRPr="00302058">
        <w:rPr>
          <w:rFonts w:ascii="Palatino Linotype" w:hAnsi="Palatino Linotype"/>
          <w:b/>
          <w:sz w:val="20"/>
          <w:szCs w:val="20"/>
        </w:rPr>
        <w:t>SWIFT Code</w:t>
      </w:r>
      <w:r w:rsidRPr="00302058">
        <w:rPr>
          <w:rFonts w:ascii="Palatino Linotype" w:hAnsi="Palatino Linotype"/>
          <w:b/>
          <w:sz w:val="20"/>
          <w:szCs w:val="20"/>
        </w:rPr>
        <w:tab/>
      </w:r>
      <w:r w:rsidRPr="00302058">
        <w:rPr>
          <w:rFonts w:ascii="Palatino Linotype" w:hAnsi="Palatino Linotype"/>
          <w:sz w:val="20"/>
          <w:szCs w:val="20"/>
        </w:rPr>
        <w:tab/>
      </w:r>
      <w:r w:rsidRPr="00302058">
        <w:rPr>
          <w:rFonts w:ascii="Palatino Linotype" w:hAnsi="Palatino Linotype"/>
          <w:sz w:val="20"/>
          <w:szCs w:val="20"/>
        </w:rPr>
        <w:tab/>
      </w:r>
      <w:r w:rsidRPr="00302058">
        <w:rPr>
          <w:rFonts w:ascii="Palatino Linotype" w:hAnsi="Palatino Linotype"/>
          <w:sz w:val="20"/>
          <w:szCs w:val="20"/>
        </w:rPr>
        <w:tab/>
        <w:t>: CENAIDJA</w:t>
      </w:r>
    </w:p>
    <w:p w14:paraId="0B928DBF" w14:textId="77777777" w:rsidR="004337A9" w:rsidRPr="00302058" w:rsidRDefault="004337A9" w:rsidP="004337A9">
      <w:pPr>
        <w:rPr>
          <w:rFonts w:ascii="Palatino Linotype" w:hAnsi="Palatino Linotype"/>
          <w:sz w:val="20"/>
          <w:szCs w:val="20"/>
        </w:rPr>
      </w:pPr>
    </w:p>
    <w:p w14:paraId="1054995A" w14:textId="77777777" w:rsidR="004337A9" w:rsidRPr="00302058" w:rsidRDefault="004337A9" w:rsidP="004337A9">
      <w:pPr>
        <w:rPr>
          <w:rFonts w:ascii="Palatino Linotype" w:hAnsi="Palatino Linotype"/>
          <w:sz w:val="20"/>
          <w:szCs w:val="20"/>
        </w:rPr>
      </w:pPr>
    </w:p>
    <w:p w14:paraId="188BD7AE" w14:textId="77777777" w:rsidR="004337A9" w:rsidRPr="00302058" w:rsidRDefault="004337A9" w:rsidP="004337A9">
      <w:pPr>
        <w:rPr>
          <w:rFonts w:ascii="Palatino Linotype" w:hAnsi="Palatino Linotype"/>
          <w:sz w:val="20"/>
          <w:szCs w:val="20"/>
        </w:rPr>
      </w:pPr>
    </w:p>
    <w:p w14:paraId="47DDFAB6" w14:textId="77777777" w:rsidR="004337A9" w:rsidRPr="00302058" w:rsidRDefault="004337A9" w:rsidP="004337A9">
      <w:pPr>
        <w:rPr>
          <w:rFonts w:ascii="Palatino Linotype" w:hAnsi="Palatino Linotype"/>
          <w:sz w:val="20"/>
          <w:szCs w:val="20"/>
        </w:rPr>
      </w:pPr>
    </w:p>
    <w:p w14:paraId="29E8036B" w14:textId="77777777" w:rsidR="004337A9" w:rsidRPr="00302058" w:rsidRDefault="004337A9" w:rsidP="004337A9">
      <w:pPr>
        <w:rPr>
          <w:rFonts w:ascii="Palatino Linotype" w:hAnsi="Palatino Linotype"/>
          <w:b/>
          <w:bCs/>
          <w:sz w:val="20"/>
          <w:szCs w:val="20"/>
          <w:u w:val="single"/>
        </w:rPr>
      </w:pPr>
      <w:r w:rsidRPr="00302058">
        <w:rPr>
          <w:rFonts w:ascii="Palatino Linotype" w:hAnsi="Palatino Linotype"/>
          <w:b/>
          <w:bCs/>
          <w:sz w:val="20"/>
          <w:szCs w:val="20"/>
          <w:u w:val="single"/>
        </w:rPr>
        <w:t>OCBC ACCOUNT (IDR)</w:t>
      </w:r>
    </w:p>
    <w:p w14:paraId="44D7D78B" w14:textId="77777777" w:rsidR="004337A9" w:rsidRPr="00302058" w:rsidRDefault="004337A9" w:rsidP="00D82709">
      <w:pPr>
        <w:contextualSpacing/>
        <w:rPr>
          <w:rFonts w:ascii="Palatino Linotype" w:hAnsi="Palatino Linotype"/>
          <w:b/>
          <w:sz w:val="20"/>
          <w:szCs w:val="20"/>
        </w:rPr>
      </w:pPr>
    </w:p>
    <w:p w14:paraId="2774C7C3" w14:textId="77777777" w:rsidR="004337A9" w:rsidRPr="00302058" w:rsidRDefault="004337A9" w:rsidP="004337A9">
      <w:pPr>
        <w:rPr>
          <w:rFonts w:ascii="Palatino Linotype" w:eastAsia="Times New Roman" w:hAnsi="Palatino Linotype"/>
          <w:sz w:val="20"/>
          <w:szCs w:val="20"/>
        </w:rPr>
      </w:pPr>
      <w:r w:rsidRPr="00302058">
        <w:rPr>
          <w:rFonts w:ascii="Palatino Linotype" w:hAnsi="Palatino Linotype"/>
          <w:b/>
          <w:sz w:val="20"/>
          <w:szCs w:val="20"/>
        </w:rPr>
        <w:t xml:space="preserve">Beneficiary Name/ </w:t>
      </w:r>
      <w:r w:rsidRPr="00302058">
        <w:rPr>
          <w:rFonts w:ascii="Palatino Linotype" w:hAnsi="Palatino Linotype"/>
          <w:b/>
          <w:i/>
          <w:sz w:val="20"/>
          <w:szCs w:val="20"/>
        </w:rPr>
        <w:t>Nama Rekening</w:t>
      </w:r>
      <w:r w:rsidRPr="00302058">
        <w:rPr>
          <w:rFonts w:ascii="Palatino Linotype" w:hAnsi="Palatino Linotype"/>
          <w:b/>
          <w:sz w:val="20"/>
          <w:szCs w:val="20"/>
        </w:rPr>
        <w:t xml:space="preserve">        </w:t>
      </w:r>
      <w:r w:rsidRPr="00302058">
        <w:rPr>
          <w:rFonts w:ascii="Palatino Linotype" w:hAnsi="Palatino Linotype"/>
          <w:sz w:val="20"/>
          <w:szCs w:val="20"/>
        </w:rPr>
        <w:t xml:space="preserve">: </w:t>
      </w:r>
      <w:r w:rsidRPr="00302058">
        <w:rPr>
          <w:rFonts w:ascii="Palatino Linotype" w:eastAsia="Times New Roman" w:hAnsi="Palatino Linotype" w:cs="Arial"/>
          <w:color w:val="222222"/>
          <w:sz w:val="20"/>
          <w:szCs w:val="20"/>
          <w:shd w:val="clear" w:color="auto" w:fill="FFFFFF"/>
        </w:rPr>
        <w:t>PT. REGENE ARTIFISIAL INTELIGEN</w:t>
      </w:r>
    </w:p>
    <w:p w14:paraId="46205CA1" w14:textId="77777777" w:rsidR="004337A9" w:rsidRPr="00302058" w:rsidRDefault="004337A9" w:rsidP="004337A9">
      <w:pPr>
        <w:rPr>
          <w:rFonts w:ascii="Palatino Linotype" w:hAnsi="Palatino Linotype"/>
          <w:sz w:val="20"/>
          <w:szCs w:val="20"/>
        </w:rPr>
      </w:pPr>
    </w:p>
    <w:p w14:paraId="628E6FB1" w14:textId="77777777" w:rsidR="004337A9" w:rsidRPr="00302058" w:rsidRDefault="004337A9" w:rsidP="004337A9">
      <w:pPr>
        <w:rPr>
          <w:rFonts w:ascii="Palatino Linotype" w:hAnsi="Palatino Linotype"/>
          <w:sz w:val="20"/>
          <w:szCs w:val="20"/>
        </w:rPr>
      </w:pPr>
      <w:r w:rsidRPr="00302058">
        <w:rPr>
          <w:rFonts w:ascii="Palatino Linotype" w:hAnsi="Palatino Linotype"/>
          <w:b/>
          <w:sz w:val="20"/>
          <w:szCs w:val="20"/>
        </w:rPr>
        <w:t xml:space="preserve">Beneficiary Bank / </w:t>
      </w:r>
      <w:r w:rsidRPr="00302058">
        <w:rPr>
          <w:rFonts w:ascii="Palatino Linotype" w:hAnsi="Palatino Linotype"/>
          <w:b/>
          <w:i/>
          <w:sz w:val="20"/>
          <w:szCs w:val="20"/>
        </w:rPr>
        <w:t>Bank Rekening</w:t>
      </w:r>
      <w:r w:rsidRPr="00302058">
        <w:rPr>
          <w:rFonts w:ascii="Palatino Linotype" w:hAnsi="Palatino Linotype"/>
          <w:b/>
          <w:sz w:val="20"/>
          <w:szCs w:val="20"/>
        </w:rPr>
        <w:t>          </w:t>
      </w:r>
      <w:r w:rsidRPr="00302058">
        <w:rPr>
          <w:rFonts w:ascii="Palatino Linotype" w:hAnsi="Palatino Linotype"/>
          <w:sz w:val="20"/>
          <w:szCs w:val="20"/>
        </w:rPr>
        <w:t>: Bank OCBC</w:t>
      </w:r>
    </w:p>
    <w:p w14:paraId="0D5FC606" w14:textId="77777777" w:rsidR="004337A9" w:rsidRPr="00302058" w:rsidRDefault="004337A9" w:rsidP="004337A9">
      <w:pPr>
        <w:rPr>
          <w:rFonts w:ascii="Palatino Linotype" w:eastAsia="Times New Roman" w:hAnsi="Palatino Linotype"/>
          <w:sz w:val="20"/>
          <w:szCs w:val="20"/>
        </w:rPr>
      </w:pPr>
      <w:r w:rsidRPr="00302058">
        <w:rPr>
          <w:rFonts w:ascii="Palatino Linotype" w:hAnsi="Palatino Linotype"/>
          <w:b/>
          <w:sz w:val="20"/>
          <w:szCs w:val="20"/>
        </w:rPr>
        <w:t xml:space="preserve">Branch/ </w:t>
      </w:r>
      <w:r w:rsidRPr="00302058">
        <w:rPr>
          <w:rFonts w:ascii="Palatino Linotype" w:hAnsi="Palatino Linotype"/>
          <w:b/>
          <w:i/>
          <w:sz w:val="20"/>
          <w:szCs w:val="20"/>
        </w:rPr>
        <w:t>Cabang</w:t>
      </w:r>
      <w:r w:rsidRPr="00302058">
        <w:rPr>
          <w:rFonts w:ascii="Palatino Linotype" w:hAnsi="Palatino Linotype"/>
          <w:b/>
          <w:sz w:val="20"/>
          <w:szCs w:val="20"/>
        </w:rPr>
        <w:t>                              </w:t>
      </w:r>
      <w:r w:rsidRPr="00302058">
        <w:rPr>
          <w:rFonts w:ascii="Palatino Linotype" w:hAnsi="Palatino Linotype"/>
          <w:sz w:val="20"/>
          <w:szCs w:val="20"/>
        </w:rPr>
        <w:t xml:space="preserve"> </w:t>
      </w:r>
      <w:r w:rsidRPr="00302058">
        <w:rPr>
          <w:rFonts w:ascii="Palatino Linotype" w:hAnsi="Palatino Linotype"/>
          <w:sz w:val="20"/>
          <w:szCs w:val="20"/>
        </w:rPr>
        <w:tab/>
        <w:t>: Mitra Hadiprana</w:t>
      </w:r>
    </w:p>
    <w:p w14:paraId="2E3C9D29" w14:textId="77777777" w:rsidR="004337A9" w:rsidRPr="00302058" w:rsidRDefault="004337A9" w:rsidP="004337A9">
      <w:pPr>
        <w:rPr>
          <w:rFonts w:ascii="Palatino Linotype" w:hAnsi="Palatino Linotype"/>
          <w:sz w:val="20"/>
          <w:szCs w:val="20"/>
        </w:rPr>
      </w:pPr>
    </w:p>
    <w:p w14:paraId="66660496" w14:textId="77777777" w:rsidR="004337A9" w:rsidRPr="00302058" w:rsidRDefault="004337A9" w:rsidP="004337A9">
      <w:pPr>
        <w:rPr>
          <w:rFonts w:ascii="Palatino Linotype" w:eastAsia="Times New Roman" w:hAnsi="Palatino Linotype"/>
          <w:sz w:val="20"/>
          <w:szCs w:val="20"/>
        </w:rPr>
      </w:pPr>
      <w:r w:rsidRPr="00302058">
        <w:rPr>
          <w:rFonts w:ascii="Palatino Linotype" w:hAnsi="Palatino Linotype"/>
          <w:b/>
          <w:sz w:val="20"/>
          <w:szCs w:val="20"/>
        </w:rPr>
        <w:t xml:space="preserve">Beneficiary Account No./ </w:t>
      </w:r>
      <w:r w:rsidRPr="00302058">
        <w:rPr>
          <w:rFonts w:ascii="Palatino Linotype" w:hAnsi="Palatino Linotype"/>
          <w:b/>
          <w:i/>
          <w:sz w:val="20"/>
          <w:szCs w:val="20"/>
        </w:rPr>
        <w:t>No Rekening</w:t>
      </w:r>
      <w:r w:rsidRPr="00302058">
        <w:rPr>
          <w:rFonts w:ascii="Palatino Linotype" w:hAnsi="Palatino Linotype"/>
          <w:sz w:val="20"/>
          <w:szCs w:val="20"/>
        </w:rPr>
        <w:tab/>
        <w:t xml:space="preserve">: </w:t>
      </w:r>
      <w:r w:rsidRPr="00302058">
        <w:rPr>
          <w:rFonts w:ascii="Palatino Linotype" w:eastAsia="Palatino Linotype" w:hAnsi="Palatino Linotype" w:cs="Palatino Linotype"/>
          <w:sz w:val="20"/>
          <w:szCs w:val="20"/>
        </w:rPr>
        <w:t>531800003331</w:t>
      </w:r>
    </w:p>
    <w:p w14:paraId="72CACE66" w14:textId="77777777" w:rsidR="004337A9" w:rsidRPr="00302058" w:rsidRDefault="004337A9" w:rsidP="004337A9">
      <w:pPr>
        <w:rPr>
          <w:rFonts w:ascii="Palatino Linotype" w:hAnsi="Palatino Linotype"/>
          <w:sz w:val="20"/>
          <w:szCs w:val="20"/>
        </w:rPr>
      </w:pPr>
    </w:p>
    <w:p w14:paraId="695D0C13" w14:textId="77777777" w:rsidR="004337A9" w:rsidRPr="00302058" w:rsidRDefault="004337A9" w:rsidP="004337A9">
      <w:pPr>
        <w:rPr>
          <w:rFonts w:ascii="Palatino Linotype" w:hAnsi="Palatino Linotype"/>
          <w:sz w:val="20"/>
          <w:szCs w:val="20"/>
        </w:rPr>
      </w:pPr>
      <w:r w:rsidRPr="00302058">
        <w:rPr>
          <w:rFonts w:ascii="Palatino Linotype" w:hAnsi="Palatino Linotype"/>
          <w:b/>
          <w:sz w:val="20"/>
          <w:szCs w:val="20"/>
        </w:rPr>
        <w:t xml:space="preserve">Currency/ </w:t>
      </w:r>
      <w:r w:rsidRPr="00302058">
        <w:rPr>
          <w:rFonts w:ascii="Palatino Linotype" w:hAnsi="Palatino Linotype"/>
          <w:b/>
          <w:i/>
          <w:sz w:val="20"/>
          <w:szCs w:val="20"/>
        </w:rPr>
        <w:t>Mata Uang</w:t>
      </w:r>
      <w:r w:rsidRPr="00302058">
        <w:rPr>
          <w:rFonts w:ascii="Palatino Linotype" w:hAnsi="Palatino Linotype"/>
          <w:i/>
          <w:sz w:val="20"/>
          <w:szCs w:val="20"/>
        </w:rPr>
        <w:tab/>
      </w:r>
      <w:r w:rsidRPr="00302058">
        <w:rPr>
          <w:rFonts w:ascii="Palatino Linotype" w:hAnsi="Palatino Linotype"/>
          <w:sz w:val="20"/>
          <w:szCs w:val="20"/>
        </w:rPr>
        <w:tab/>
      </w:r>
      <w:r w:rsidRPr="00302058">
        <w:rPr>
          <w:rFonts w:ascii="Palatino Linotype" w:hAnsi="Palatino Linotype"/>
          <w:sz w:val="20"/>
          <w:szCs w:val="20"/>
        </w:rPr>
        <w:tab/>
        <w:t>: IDR IDR</w:t>
      </w:r>
    </w:p>
    <w:p w14:paraId="31A519D5" w14:textId="77777777" w:rsidR="004337A9" w:rsidRPr="00302058" w:rsidRDefault="004337A9" w:rsidP="004337A9">
      <w:pPr>
        <w:rPr>
          <w:rFonts w:ascii="Palatino Linotype" w:hAnsi="Palatino Linotype"/>
          <w:sz w:val="20"/>
          <w:szCs w:val="20"/>
        </w:rPr>
      </w:pPr>
    </w:p>
    <w:p w14:paraId="25DCCD8F" w14:textId="77777777" w:rsidR="004337A9" w:rsidRPr="00302058" w:rsidRDefault="004337A9" w:rsidP="004337A9">
      <w:pPr>
        <w:rPr>
          <w:rFonts w:ascii="Palatino Linotype" w:hAnsi="Palatino Linotype"/>
          <w:sz w:val="20"/>
          <w:szCs w:val="20"/>
        </w:rPr>
      </w:pPr>
      <w:r w:rsidRPr="00302058">
        <w:rPr>
          <w:rFonts w:ascii="Palatino Linotype" w:hAnsi="Palatino Linotype"/>
          <w:b/>
          <w:sz w:val="20"/>
          <w:szCs w:val="20"/>
        </w:rPr>
        <w:t>SWIFT Code</w:t>
      </w:r>
      <w:r w:rsidRPr="00302058">
        <w:rPr>
          <w:rFonts w:ascii="Palatino Linotype" w:hAnsi="Palatino Linotype"/>
          <w:b/>
          <w:sz w:val="20"/>
          <w:szCs w:val="20"/>
        </w:rPr>
        <w:tab/>
      </w:r>
      <w:r w:rsidRPr="00302058">
        <w:rPr>
          <w:rFonts w:ascii="Palatino Linotype" w:hAnsi="Palatino Linotype"/>
          <w:sz w:val="20"/>
          <w:szCs w:val="20"/>
        </w:rPr>
        <w:tab/>
      </w:r>
      <w:r w:rsidRPr="00302058">
        <w:rPr>
          <w:rFonts w:ascii="Palatino Linotype" w:hAnsi="Palatino Linotype"/>
          <w:sz w:val="20"/>
          <w:szCs w:val="20"/>
        </w:rPr>
        <w:tab/>
      </w:r>
      <w:r w:rsidRPr="00302058">
        <w:rPr>
          <w:rFonts w:ascii="Palatino Linotype" w:hAnsi="Palatino Linotype"/>
          <w:sz w:val="20"/>
          <w:szCs w:val="20"/>
        </w:rPr>
        <w:tab/>
        <w:t xml:space="preserve">: NISPDJA </w:t>
      </w:r>
    </w:p>
    <w:p w14:paraId="22C69DE0" w14:textId="77777777" w:rsidR="004337A9" w:rsidRPr="00302058" w:rsidRDefault="004337A9" w:rsidP="004337A9">
      <w:pPr>
        <w:rPr>
          <w:rFonts w:ascii="Palatino Linotype" w:hAnsi="Palatino Linotype"/>
          <w:sz w:val="20"/>
          <w:szCs w:val="20"/>
        </w:rPr>
      </w:pPr>
    </w:p>
    <w:p w14:paraId="38A35352" w14:textId="77777777" w:rsidR="004337A9" w:rsidRPr="00302058" w:rsidRDefault="004337A9" w:rsidP="004337A9">
      <w:pPr>
        <w:rPr>
          <w:rFonts w:ascii="Palatino Linotype" w:hAnsi="Palatino Linotype"/>
          <w:sz w:val="20"/>
          <w:szCs w:val="20"/>
        </w:rPr>
      </w:pPr>
    </w:p>
    <w:p w14:paraId="2359B12E" w14:textId="77777777" w:rsidR="00183188" w:rsidRPr="00302058" w:rsidRDefault="00183188" w:rsidP="00183188">
      <w:pPr>
        <w:rPr>
          <w:rFonts w:ascii="Palatino Linotype" w:hAnsi="Palatino Linotype"/>
          <w:sz w:val="20"/>
          <w:szCs w:val="20"/>
        </w:rPr>
      </w:pPr>
    </w:p>
    <w:p w14:paraId="42EEFF69" w14:textId="77777777" w:rsidR="00183188" w:rsidRPr="00302058" w:rsidRDefault="00183188" w:rsidP="00183188">
      <w:pPr>
        <w:rPr>
          <w:rFonts w:ascii="Palatino Linotype" w:hAnsi="Palatino Linotype"/>
          <w:sz w:val="20"/>
          <w:szCs w:val="20"/>
        </w:rPr>
      </w:pPr>
    </w:p>
    <w:p w14:paraId="65C946D8" w14:textId="77777777" w:rsidR="00183188" w:rsidRPr="00302058" w:rsidRDefault="00183188" w:rsidP="00183188">
      <w:pPr>
        <w:rPr>
          <w:rFonts w:ascii="Palatino Linotype" w:hAnsi="Palatino Linotype"/>
          <w:sz w:val="20"/>
          <w:szCs w:val="20"/>
        </w:rPr>
      </w:pPr>
    </w:p>
    <w:p w14:paraId="75AFB54A" w14:textId="77777777" w:rsidR="00183188" w:rsidRPr="00302058" w:rsidRDefault="00183188" w:rsidP="00183188">
      <w:pPr>
        <w:rPr>
          <w:rFonts w:ascii="Palatino Linotype" w:hAnsi="Palatino Linotype"/>
          <w:sz w:val="20"/>
          <w:szCs w:val="20"/>
        </w:rPr>
      </w:pPr>
    </w:p>
    <w:p w14:paraId="70CADC81" w14:textId="77777777" w:rsidR="00183188" w:rsidRPr="00302058" w:rsidRDefault="00183188" w:rsidP="00183188">
      <w:pPr>
        <w:rPr>
          <w:rFonts w:ascii="Palatino Linotype" w:hAnsi="Palatino Linotype"/>
          <w:sz w:val="20"/>
          <w:szCs w:val="20"/>
        </w:rPr>
      </w:pPr>
    </w:p>
    <w:p w14:paraId="71F11CDA" w14:textId="77777777" w:rsidR="005124B2" w:rsidRPr="00302058" w:rsidRDefault="005124B2" w:rsidP="006A39AB">
      <w:pPr>
        <w:rPr>
          <w:rFonts w:ascii="Palatino Linotype" w:hAnsi="Palatino Linotype"/>
          <w:sz w:val="20"/>
          <w:szCs w:val="20"/>
        </w:rPr>
      </w:pPr>
    </w:p>
    <w:p w14:paraId="0B79522F" w14:textId="77777777" w:rsidR="00564BCE" w:rsidRDefault="00564BCE" w:rsidP="006A39AB">
      <w:pPr>
        <w:rPr>
          <w:rFonts w:ascii="Palatino Linotype" w:hAnsi="Palatino Linotype"/>
          <w:sz w:val="20"/>
          <w:szCs w:val="20"/>
        </w:rPr>
      </w:pPr>
    </w:p>
    <w:p w14:paraId="2C08A8F9" w14:textId="77777777" w:rsidR="00533D9D" w:rsidRDefault="00533D9D" w:rsidP="006A39AB">
      <w:pPr>
        <w:rPr>
          <w:rFonts w:ascii="Palatino Linotype" w:hAnsi="Palatino Linotype"/>
          <w:sz w:val="20"/>
          <w:szCs w:val="20"/>
        </w:rPr>
      </w:pPr>
    </w:p>
    <w:p w14:paraId="3D0E0308" w14:textId="77777777" w:rsidR="00533D9D" w:rsidRDefault="00533D9D" w:rsidP="006A39AB">
      <w:pPr>
        <w:rPr>
          <w:rFonts w:ascii="Palatino Linotype" w:hAnsi="Palatino Linotype"/>
          <w:sz w:val="20"/>
          <w:szCs w:val="20"/>
        </w:rPr>
      </w:pPr>
    </w:p>
    <w:p w14:paraId="2472407F" w14:textId="77777777" w:rsidR="00533D9D" w:rsidRDefault="00533D9D" w:rsidP="006A39AB">
      <w:pPr>
        <w:rPr>
          <w:rFonts w:ascii="Palatino Linotype" w:hAnsi="Palatino Linotype"/>
          <w:sz w:val="20"/>
          <w:szCs w:val="20"/>
        </w:rPr>
      </w:pPr>
    </w:p>
    <w:p w14:paraId="4EE45BFE" w14:textId="77777777" w:rsidR="00533D9D" w:rsidRDefault="00533D9D" w:rsidP="006A39AB">
      <w:pPr>
        <w:rPr>
          <w:rFonts w:ascii="Palatino Linotype" w:hAnsi="Palatino Linotype"/>
          <w:sz w:val="20"/>
          <w:szCs w:val="20"/>
        </w:rPr>
      </w:pPr>
    </w:p>
    <w:p w14:paraId="5E4F3225" w14:textId="77777777" w:rsidR="000321DB" w:rsidRDefault="000321DB" w:rsidP="006A39AB">
      <w:pPr>
        <w:rPr>
          <w:rFonts w:ascii="Palatino Linotype" w:hAnsi="Palatino Linotype"/>
          <w:sz w:val="20"/>
          <w:szCs w:val="20"/>
        </w:rPr>
      </w:pPr>
    </w:p>
    <w:p w14:paraId="7FDB2F1B" w14:textId="77777777" w:rsidR="000321DB" w:rsidRDefault="000321DB" w:rsidP="006A39AB">
      <w:pPr>
        <w:rPr>
          <w:rFonts w:ascii="Palatino Linotype" w:hAnsi="Palatino Linotype"/>
          <w:sz w:val="20"/>
          <w:szCs w:val="20"/>
        </w:rPr>
      </w:pPr>
    </w:p>
    <w:p w14:paraId="3E756064" w14:textId="77777777" w:rsidR="000321DB" w:rsidRPr="00302058" w:rsidRDefault="000321DB" w:rsidP="006A39AB">
      <w:pPr>
        <w:rPr>
          <w:rFonts w:ascii="Palatino Linotype" w:hAnsi="Palatino Linotype"/>
          <w:sz w:val="20"/>
          <w:szCs w:val="20"/>
        </w:rPr>
      </w:pPr>
    </w:p>
    <w:p w14:paraId="485297C3" w14:textId="77777777" w:rsidR="00564BCE" w:rsidRPr="00302058" w:rsidRDefault="00564BCE" w:rsidP="006A39AB">
      <w:pPr>
        <w:rPr>
          <w:rFonts w:ascii="Palatino Linotype" w:hAnsi="Palatino Linotype"/>
          <w:sz w:val="20"/>
          <w:szCs w:val="20"/>
        </w:rPr>
      </w:pPr>
    </w:p>
    <w:p w14:paraId="2394E0A5" w14:textId="77777777" w:rsidR="00564BCE" w:rsidRPr="00302058" w:rsidRDefault="00564BCE" w:rsidP="006A39AB">
      <w:pPr>
        <w:rPr>
          <w:rFonts w:ascii="Palatino Linotype" w:hAnsi="Palatino Linotype"/>
          <w:sz w:val="20"/>
          <w:szCs w:val="20"/>
        </w:rPr>
      </w:pPr>
    </w:p>
    <w:p w14:paraId="217AD463" w14:textId="77777777" w:rsidR="00BD7260" w:rsidRPr="00302058" w:rsidRDefault="00BD7260" w:rsidP="006A39AB">
      <w:pPr>
        <w:rPr>
          <w:rFonts w:ascii="Palatino Linotype" w:hAnsi="Palatino Linotype"/>
          <w:sz w:val="20"/>
          <w:szCs w:val="20"/>
        </w:rPr>
      </w:pPr>
    </w:p>
    <w:p w14:paraId="41E5D9A9" w14:textId="77777777" w:rsidR="00AD13A3" w:rsidRPr="00302058" w:rsidRDefault="002B2A5A" w:rsidP="006A39AB">
      <w:pPr>
        <w:jc w:val="center"/>
        <w:rPr>
          <w:rFonts w:ascii="Palatino Linotype" w:hAnsi="Palatino Linotype"/>
          <w:b/>
          <w:sz w:val="20"/>
          <w:szCs w:val="20"/>
        </w:rPr>
      </w:pPr>
      <w:r w:rsidRPr="00302058">
        <w:rPr>
          <w:rFonts w:ascii="Palatino Linotype" w:hAnsi="Palatino Linotype"/>
          <w:b/>
          <w:sz w:val="20"/>
          <w:szCs w:val="20"/>
        </w:rPr>
        <w:t>Exhibit D</w:t>
      </w:r>
      <w:r w:rsidR="00324B45" w:rsidRPr="00302058">
        <w:rPr>
          <w:rFonts w:ascii="Palatino Linotype" w:hAnsi="Palatino Linotype"/>
          <w:b/>
          <w:sz w:val="20"/>
          <w:szCs w:val="20"/>
        </w:rPr>
        <w:t>/</w:t>
      </w:r>
      <w:r w:rsidRPr="00302058">
        <w:rPr>
          <w:rFonts w:ascii="Palatino Linotype" w:hAnsi="Palatino Linotype"/>
          <w:b/>
          <w:sz w:val="20"/>
          <w:szCs w:val="20"/>
        </w:rPr>
        <w:t>Lampiran D</w:t>
      </w:r>
    </w:p>
    <w:p w14:paraId="29DC04A2" w14:textId="77777777" w:rsidR="00564BCE" w:rsidRPr="00302058" w:rsidRDefault="00564BCE" w:rsidP="006A39AB">
      <w:pPr>
        <w:jc w:val="center"/>
        <w:rPr>
          <w:rFonts w:ascii="Palatino Linotype" w:hAnsi="Palatino Linotype"/>
          <w:b/>
          <w:sz w:val="20"/>
          <w:szCs w:val="20"/>
        </w:rPr>
      </w:pPr>
    </w:p>
    <w:p w14:paraId="78AA8554" w14:textId="53099D0B" w:rsidR="00324B45" w:rsidRPr="00302058" w:rsidRDefault="00BD7260" w:rsidP="006A39AB">
      <w:pPr>
        <w:pBdr>
          <w:bottom w:val="single" w:sz="4" w:space="1" w:color="auto"/>
        </w:pBdr>
        <w:rPr>
          <w:rFonts w:ascii="Palatino Linotype" w:hAnsi="Palatino Linotype"/>
          <w:sz w:val="20"/>
          <w:szCs w:val="20"/>
        </w:rPr>
      </w:pPr>
      <w:r w:rsidRPr="00302058">
        <w:rPr>
          <w:rFonts w:ascii="Palatino Linotype" w:hAnsi="Palatino Linotype"/>
          <w:sz w:val="20"/>
          <w:szCs w:val="20"/>
        </w:rPr>
        <w:t xml:space="preserve">Class </w:t>
      </w:r>
      <w:r w:rsidR="00784EDB" w:rsidRPr="00302058">
        <w:rPr>
          <w:rFonts w:ascii="Palatino Linotype" w:hAnsi="Palatino Linotype"/>
          <w:sz w:val="20"/>
          <w:szCs w:val="20"/>
        </w:rPr>
        <w:t>C</w:t>
      </w:r>
      <w:r w:rsidR="00B61EA6" w:rsidRPr="00302058">
        <w:rPr>
          <w:rFonts w:ascii="Palatino Linotype" w:hAnsi="Palatino Linotype"/>
          <w:sz w:val="20"/>
          <w:szCs w:val="20"/>
        </w:rPr>
        <w:t xml:space="preserve"> </w:t>
      </w:r>
      <w:r w:rsidR="002D443C" w:rsidRPr="00302058">
        <w:rPr>
          <w:rFonts w:ascii="Palatino Linotype" w:hAnsi="Palatino Linotype"/>
          <w:sz w:val="20"/>
          <w:szCs w:val="20"/>
        </w:rPr>
        <w:t xml:space="preserve">Preferred </w:t>
      </w:r>
      <w:r w:rsidR="00564BCE" w:rsidRPr="00302058">
        <w:rPr>
          <w:rFonts w:ascii="Palatino Linotype" w:hAnsi="Palatino Linotype"/>
          <w:sz w:val="20"/>
          <w:szCs w:val="20"/>
        </w:rPr>
        <w:t>Shares</w:t>
      </w:r>
      <w:r w:rsidR="00324B45" w:rsidRPr="00302058">
        <w:rPr>
          <w:rFonts w:ascii="Palatino Linotype" w:hAnsi="Palatino Linotype"/>
          <w:sz w:val="20"/>
          <w:szCs w:val="20"/>
        </w:rPr>
        <w:t xml:space="preserve"> shall have the following rights</w:t>
      </w:r>
      <w:r w:rsidR="00785BA0" w:rsidRPr="00302058">
        <w:rPr>
          <w:rFonts w:ascii="Palatino Linotype" w:hAnsi="Palatino Linotype"/>
          <w:sz w:val="20"/>
          <w:szCs w:val="20"/>
        </w:rPr>
        <w:t xml:space="preserve">, which shall either </w:t>
      </w:r>
      <w:r w:rsidR="00324B45" w:rsidRPr="00302058">
        <w:rPr>
          <w:rFonts w:ascii="Palatino Linotype" w:hAnsi="Palatino Linotype"/>
          <w:sz w:val="20"/>
          <w:szCs w:val="20"/>
        </w:rPr>
        <w:t>be</w:t>
      </w:r>
      <w:r w:rsidR="004F529A" w:rsidRPr="00302058">
        <w:rPr>
          <w:rFonts w:ascii="Palatino Linotype" w:hAnsi="Palatino Linotype"/>
          <w:sz w:val="20"/>
          <w:szCs w:val="20"/>
        </w:rPr>
        <w:t xml:space="preserve"> (i)</w:t>
      </w:r>
      <w:r w:rsidR="00324B45" w:rsidRPr="00302058">
        <w:rPr>
          <w:rFonts w:ascii="Palatino Linotype" w:hAnsi="Palatino Linotype"/>
          <w:sz w:val="20"/>
          <w:szCs w:val="20"/>
        </w:rPr>
        <w:t xml:space="preserve"> incorporated into the Company’s </w:t>
      </w:r>
      <w:r w:rsidR="009972E7" w:rsidRPr="00302058">
        <w:rPr>
          <w:rFonts w:ascii="Palatino Linotype" w:hAnsi="Palatino Linotype"/>
          <w:sz w:val="20"/>
          <w:szCs w:val="20"/>
        </w:rPr>
        <w:t xml:space="preserve">Amended </w:t>
      </w:r>
      <w:r w:rsidR="00324B45" w:rsidRPr="00302058">
        <w:rPr>
          <w:rFonts w:ascii="Palatino Linotype" w:hAnsi="Palatino Linotype"/>
          <w:sz w:val="20"/>
          <w:szCs w:val="20"/>
        </w:rPr>
        <w:t>Articles of Association at Completion</w:t>
      </w:r>
      <w:r w:rsidR="00785BA0" w:rsidRPr="00302058">
        <w:rPr>
          <w:rFonts w:ascii="Palatino Linotype" w:hAnsi="Palatino Linotype"/>
          <w:sz w:val="20"/>
          <w:szCs w:val="20"/>
        </w:rPr>
        <w:t xml:space="preserve"> or </w:t>
      </w:r>
      <w:r w:rsidR="004F529A" w:rsidRPr="00302058">
        <w:rPr>
          <w:rFonts w:ascii="Palatino Linotype" w:hAnsi="Palatino Linotype"/>
          <w:sz w:val="20"/>
          <w:szCs w:val="20"/>
        </w:rPr>
        <w:t xml:space="preserve">(ii) </w:t>
      </w:r>
      <w:r w:rsidR="00BF4B37" w:rsidRPr="00302058">
        <w:rPr>
          <w:rFonts w:ascii="Palatino Linotype" w:hAnsi="Palatino Linotype"/>
          <w:sz w:val="20"/>
          <w:szCs w:val="20"/>
        </w:rPr>
        <w:t>provided for under</w:t>
      </w:r>
      <w:r w:rsidR="00785BA0" w:rsidRPr="00302058">
        <w:rPr>
          <w:rFonts w:ascii="Palatino Linotype" w:hAnsi="Palatino Linotype"/>
          <w:sz w:val="20"/>
          <w:szCs w:val="20"/>
        </w:rPr>
        <w:t xml:space="preserve"> the </w:t>
      </w:r>
      <w:del w:id="129" w:author="OLTRE" w:date="2024-05-29T22:16:00Z">
        <w:r w:rsidR="00785BA0" w:rsidRPr="00302058">
          <w:rPr>
            <w:rFonts w:ascii="Palatino Linotype" w:hAnsi="Palatino Linotype"/>
            <w:sz w:val="20"/>
            <w:szCs w:val="20"/>
          </w:rPr>
          <w:delText>Investor</w:delText>
        </w:r>
      </w:del>
      <w:ins w:id="130" w:author="OLTRE" w:date="2024-05-29T22:16:00Z">
        <w:r w:rsidR="00091DC3">
          <w:rPr>
            <w:rFonts w:ascii="Palatino Linotype" w:hAnsi="Palatino Linotype"/>
            <w:sz w:val="20"/>
            <w:szCs w:val="20"/>
          </w:rPr>
          <w:t>Shareholders</w:t>
        </w:r>
      </w:ins>
      <w:r w:rsidR="00091DC3">
        <w:rPr>
          <w:rFonts w:ascii="Palatino Linotype" w:hAnsi="Palatino Linotype"/>
          <w:sz w:val="20"/>
          <w:szCs w:val="20"/>
        </w:rPr>
        <w:t xml:space="preserve"> </w:t>
      </w:r>
      <w:r w:rsidR="00785BA0" w:rsidRPr="00302058">
        <w:rPr>
          <w:rFonts w:ascii="Palatino Linotype" w:hAnsi="Palatino Linotype"/>
          <w:sz w:val="20"/>
          <w:szCs w:val="20"/>
        </w:rPr>
        <w:t>Agreement</w:t>
      </w:r>
      <w:r w:rsidR="00324B45" w:rsidRPr="00302058">
        <w:rPr>
          <w:rFonts w:ascii="Palatino Linotype" w:hAnsi="Palatino Linotype"/>
          <w:sz w:val="20"/>
          <w:szCs w:val="20"/>
        </w:rPr>
        <w:t>:</w:t>
      </w:r>
    </w:p>
    <w:p w14:paraId="40C9D67C" w14:textId="211F49EF" w:rsidR="00324B45" w:rsidRPr="00302058" w:rsidRDefault="00BD7260" w:rsidP="006A39AB">
      <w:pPr>
        <w:rPr>
          <w:rFonts w:ascii="Palatino Linotype" w:hAnsi="Palatino Linotype"/>
          <w:i/>
          <w:sz w:val="20"/>
          <w:szCs w:val="20"/>
        </w:rPr>
      </w:pPr>
      <w:r w:rsidRPr="00B46841">
        <w:rPr>
          <w:rFonts w:ascii="Palatino Linotype" w:hAnsi="Palatino Linotype"/>
          <w:color w:val="E7E6E6" w:themeColor="background2"/>
          <w:sz w:val="20"/>
        </w:rPr>
        <w:t xml:space="preserve">Saham Preferen Kelas </w:t>
      </w:r>
      <w:r w:rsidR="00784EDB" w:rsidRPr="00B46841">
        <w:rPr>
          <w:rFonts w:ascii="Palatino Linotype" w:hAnsi="Palatino Linotype"/>
          <w:color w:val="E7E6E6" w:themeColor="background2"/>
          <w:sz w:val="20"/>
        </w:rPr>
        <w:t>C</w:t>
      </w:r>
      <w:r w:rsidR="00B61EA6" w:rsidRPr="00B46841">
        <w:rPr>
          <w:rFonts w:ascii="Palatino Linotype" w:hAnsi="Palatino Linotype"/>
          <w:color w:val="E7E6E6" w:themeColor="background2"/>
          <w:sz w:val="20"/>
        </w:rPr>
        <w:t xml:space="preserve"> </w:t>
      </w:r>
      <w:r w:rsidR="00324B45" w:rsidRPr="00B46841">
        <w:rPr>
          <w:rFonts w:ascii="Palatino Linotype" w:hAnsi="Palatino Linotype"/>
          <w:color w:val="E7E6E6" w:themeColor="background2"/>
          <w:sz w:val="20"/>
        </w:rPr>
        <w:t>memiliki hak sebagai berikut yang akan dimasukkan dalam Anggaran Dasar Perusahaan saat Penyelesaian:</w:t>
      </w:r>
    </w:p>
    <w:p w14:paraId="3BBD488E" w14:textId="77777777" w:rsidR="00813110" w:rsidRPr="00302058" w:rsidRDefault="00813110" w:rsidP="006A39AB">
      <w:pPr>
        <w:rPr>
          <w:rFonts w:ascii="Palatino Linotype" w:eastAsia="PMingLiU" w:hAnsi="Palatino Linotype"/>
        </w:rPr>
      </w:pPr>
    </w:p>
    <w:tbl>
      <w:tblPr>
        <w:tblStyle w:val="TableGrid"/>
        <w:tblW w:w="0" w:type="auto"/>
        <w:tblLook w:val="04A0" w:firstRow="1" w:lastRow="0" w:firstColumn="1" w:lastColumn="0" w:noHBand="0" w:noVBand="1"/>
      </w:tblPr>
      <w:tblGrid>
        <w:gridCol w:w="4143"/>
        <w:gridCol w:w="4147"/>
      </w:tblGrid>
      <w:tr w:rsidR="00287DCC" w:rsidRPr="00302058" w14:paraId="21D76FD5" w14:textId="77777777" w:rsidTr="00E3273B">
        <w:tc>
          <w:tcPr>
            <w:tcW w:w="4143" w:type="dxa"/>
          </w:tcPr>
          <w:p w14:paraId="5EAC1324"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Dividends</w:t>
            </w:r>
          </w:p>
          <w:p w14:paraId="0A673535" w14:textId="1B3F711D" w:rsidR="00287DCC" w:rsidRPr="00302058" w:rsidRDefault="00450743" w:rsidP="006A39AB">
            <w:pPr>
              <w:pStyle w:val="ListParagraph"/>
              <w:ind w:left="0"/>
              <w:jc w:val="both"/>
              <w:rPr>
                <w:rFonts w:ascii="Palatino Linotype" w:hAnsi="Palatino Linotype"/>
                <w:bCs/>
                <w:sz w:val="20"/>
                <w:szCs w:val="20"/>
              </w:rPr>
            </w:pPr>
            <w:r w:rsidRPr="00302058">
              <w:rPr>
                <w:rFonts w:ascii="Palatino Linotype" w:hAnsi="Palatino Linotype"/>
                <w:bCs/>
                <w:sz w:val="20"/>
                <w:szCs w:val="20"/>
              </w:rPr>
              <w:t xml:space="preserve">The holder of Class C </w:t>
            </w:r>
            <w:r w:rsidR="00287DCC" w:rsidRPr="00302058">
              <w:rPr>
                <w:rFonts w:ascii="Palatino Linotype" w:hAnsi="Palatino Linotype"/>
                <w:bCs/>
                <w:sz w:val="20"/>
                <w:szCs w:val="20"/>
              </w:rPr>
              <w:t>Preferred Share</w:t>
            </w:r>
            <w:r w:rsidRPr="00302058">
              <w:rPr>
                <w:rFonts w:ascii="Palatino Linotype" w:hAnsi="Palatino Linotype"/>
                <w:bCs/>
                <w:sz w:val="20"/>
                <w:szCs w:val="20"/>
              </w:rPr>
              <w:t>s</w:t>
            </w:r>
            <w:r w:rsidR="00287DCC" w:rsidRPr="00302058">
              <w:rPr>
                <w:rFonts w:ascii="Palatino Linotype" w:hAnsi="Palatino Linotype"/>
                <w:bCs/>
                <w:sz w:val="20"/>
                <w:szCs w:val="20"/>
              </w:rPr>
              <w:t xml:space="preserve"> is entitled to receive dividend </w:t>
            </w:r>
            <w:r w:rsidR="00197059" w:rsidRPr="00302058">
              <w:rPr>
                <w:rFonts w:ascii="Palatino Linotype" w:hAnsi="Palatino Linotype"/>
                <w:bCs/>
                <w:sz w:val="20"/>
                <w:szCs w:val="20"/>
              </w:rPr>
              <w:t xml:space="preserve">payment </w:t>
            </w:r>
            <w:r w:rsidR="00287DCC" w:rsidRPr="00302058">
              <w:rPr>
                <w:rFonts w:ascii="Palatino Linotype" w:hAnsi="Palatino Linotype"/>
                <w:bCs/>
                <w:sz w:val="20"/>
                <w:szCs w:val="20"/>
              </w:rPr>
              <w:t xml:space="preserve">in preferrence to </w:t>
            </w:r>
            <w:r w:rsidR="00197059" w:rsidRPr="00302058">
              <w:rPr>
                <w:rFonts w:ascii="Palatino Linotype" w:hAnsi="Palatino Linotype"/>
                <w:bCs/>
                <w:sz w:val="20"/>
                <w:szCs w:val="20"/>
              </w:rPr>
              <w:t xml:space="preserve">the holder of Ordinary Shares </w:t>
            </w:r>
            <w:r w:rsidR="00287DCC" w:rsidRPr="00302058">
              <w:rPr>
                <w:rFonts w:ascii="Palatino Linotype" w:hAnsi="Palatino Linotype"/>
                <w:bCs/>
                <w:sz w:val="20"/>
                <w:szCs w:val="20"/>
              </w:rPr>
              <w:t xml:space="preserve">payment of dividend. Such dividend shall be paid upon and </w:t>
            </w:r>
            <w:r w:rsidR="00197059" w:rsidRPr="00302058">
              <w:rPr>
                <w:rFonts w:ascii="Palatino Linotype" w:hAnsi="Palatino Linotype"/>
                <w:bCs/>
                <w:sz w:val="20"/>
                <w:szCs w:val="20"/>
              </w:rPr>
              <w:t xml:space="preserve">shall be </w:t>
            </w:r>
            <w:r w:rsidR="00287DCC" w:rsidRPr="00302058">
              <w:rPr>
                <w:rFonts w:ascii="Palatino Linotype" w:hAnsi="Palatino Linotype"/>
                <w:bCs/>
                <w:sz w:val="20"/>
                <w:szCs w:val="20"/>
              </w:rPr>
              <w:t xml:space="preserve">deemed to have been </w:t>
            </w:r>
            <w:r w:rsidR="00197059" w:rsidRPr="00302058">
              <w:rPr>
                <w:rFonts w:ascii="Palatino Linotype" w:hAnsi="Palatino Linotype"/>
                <w:bCs/>
                <w:sz w:val="20"/>
                <w:szCs w:val="20"/>
              </w:rPr>
              <w:t xml:space="preserve">approved </w:t>
            </w:r>
            <w:r w:rsidR="00287DCC" w:rsidRPr="00302058">
              <w:rPr>
                <w:rFonts w:ascii="Palatino Linotype" w:hAnsi="Palatino Linotype"/>
                <w:bCs/>
                <w:sz w:val="20"/>
                <w:szCs w:val="20"/>
              </w:rPr>
              <w:t>by the Board of Commissaries.</w:t>
            </w:r>
          </w:p>
        </w:tc>
        <w:tc>
          <w:tcPr>
            <w:tcW w:w="4147" w:type="dxa"/>
          </w:tcPr>
          <w:p w14:paraId="3470DFA9" w14:textId="77777777" w:rsidR="00287DCC" w:rsidRPr="00D82709" w:rsidRDefault="00287DCC" w:rsidP="006A39AB">
            <w:pPr>
              <w:pStyle w:val="ListParagraph"/>
              <w:numPr>
                <w:ilvl w:val="0"/>
                <w:numId w:val="36"/>
              </w:numPr>
              <w:ind w:left="338"/>
              <w:jc w:val="both"/>
              <w:rPr>
                <w:rFonts w:ascii="Palatino Linotype" w:hAnsi="Palatino Linotype"/>
                <w:b/>
                <w:color w:val="E7E6E6" w:themeColor="background2"/>
                <w:sz w:val="20"/>
              </w:rPr>
            </w:pPr>
            <w:r w:rsidRPr="00D82709">
              <w:rPr>
                <w:rFonts w:ascii="Palatino Linotype" w:hAnsi="Palatino Linotype"/>
                <w:b/>
                <w:color w:val="E7E6E6" w:themeColor="background2"/>
                <w:sz w:val="20"/>
              </w:rPr>
              <w:t>Dividen</w:t>
            </w:r>
          </w:p>
          <w:p w14:paraId="69413314" w14:textId="77777777" w:rsidR="00287DCC" w:rsidRPr="00D82709" w:rsidRDefault="00287DCC" w:rsidP="006A39AB">
            <w:pPr>
              <w:pStyle w:val="ListParagraph"/>
              <w:ind w:left="0"/>
              <w:jc w:val="both"/>
              <w:rPr>
                <w:rFonts w:ascii="Palatino Linotype" w:hAnsi="Palatino Linotype"/>
                <w:color w:val="E7E6E6" w:themeColor="background2"/>
                <w:sz w:val="20"/>
              </w:rPr>
            </w:pPr>
            <w:r w:rsidRPr="00D82709">
              <w:rPr>
                <w:rFonts w:ascii="Palatino Linotype" w:hAnsi="Palatino Linotype"/>
                <w:color w:val="E7E6E6" w:themeColor="background2"/>
                <w:sz w:val="20"/>
              </w:rPr>
              <w:t>Pemegang saham Preferen berhak untuk menerima dividen dengan prefrensi atau prioritas terhadap pembayaran dividen mana pun atas saham biasa. Dividen tersebut wajib dibayarkan ketika, dan dianggap, telah dinyatakan oleh Dewan Komisaris, Saham preferen berpartisipasi dengan saham biasa sebagaimana berdasarkan hasil dari konversi.</w:t>
            </w:r>
          </w:p>
          <w:p w14:paraId="05517A8F" w14:textId="77777777" w:rsidR="00287DCC" w:rsidRPr="00D82709" w:rsidRDefault="00287DCC" w:rsidP="006A39AB">
            <w:pPr>
              <w:pStyle w:val="ListParagraph"/>
              <w:jc w:val="both"/>
              <w:rPr>
                <w:rFonts w:ascii="Palatino Linotype" w:hAnsi="Palatino Linotype"/>
                <w:color w:val="E7E6E6" w:themeColor="background2"/>
                <w:sz w:val="20"/>
              </w:rPr>
            </w:pPr>
          </w:p>
        </w:tc>
      </w:tr>
      <w:tr w:rsidR="00287DCC" w:rsidRPr="00302058" w14:paraId="4765B659" w14:textId="77777777" w:rsidTr="00E3273B">
        <w:tc>
          <w:tcPr>
            <w:tcW w:w="4143" w:type="dxa"/>
          </w:tcPr>
          <w:p w14:paraId="60E9F47A"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Conversion</w:t>
            </w:r>
          </w:p>
          <w:p w14:paraId="0A54CBB5" w14:textId="037CABAB" w:rsidR="00287DCC" w:rsidRPr="00302058" w:rsidRDefault="00287DCC" w:rsidP="006A39AB">
            <w:pPr>
              <w:pStyle w:val="ListParagraph"/>
              <w:ind w:left="-30"/>
              <w:jc w:val="both"/>
              <w:rPr>
                <w:rFonts w:ascii="Palatino Linotype" w:hAnsi="Palatino Linotype"/>
                <w:bCs/>
                <w:sz w:val="20"/>
                <w:szCs w:val="20"/>
              </w:rPr>
            </w:pPr>
            <w:r w:rsidRPr="00302058">
              <w:rPr>
                <w:rFonts w:ascii="Palatino Linotype" w:hAnsi="Palatino Linotype"/>
                <w:bCs/>
                <w:sz w:val="20"/>
                <w:szCs w:val="20"/>
              </w:rPr>
              <w:t xml:space="preserve">Each Preferred Shares may be converted at the option of the Preferred Shares holder at any time, into Ordinary Shares. The conversion ratio is 1:1 (one to one) </w:t>
            </w:r>
            <w:r w:rsidR="008F1157" w:rsidRPr="00302058">
              <w:rPr>
                <w:rFonts w:ascii="Palatino Linotype" w:hAnsi="Palatino Linotype"/>
                <w:bCs/>
                <w:sz w:val="20"/>
                <w:szCs w:val="20"/>
              </w:rPr>
              <w:t xml:space="preserve">subject to </w:t>
            </w:r>
            <w:r w:rsidRPr="00302058">
              <w:rPr>
                <w:rFonts w:ascii="Palatino Linotype" w:hAnsi="Palatino Linotype"/>
                <w:bCs/>
                <w:sz w:val="20"/>
                <w:szCs w:val="20"/>
              </w:rPr>
              <w:t>“Anti Dilution Provision</w:t>
            </w:r>
            <w:r w:rsidR="008F1157" w:rsidRPr="00302058">
              <w:rPr>
                <w:rFonts w:ascii="Palatino Linotype" w:hAnsi="Palatino Linotype"/>
                <w:bCs/>
                <w:sz w:val="20"/>
                <w:szCs w:val="20"/>
              </w:rPr>
              <w:t>s</w:t>
            </w:r>
            <w:r w:rsidRPr="00302058">
              <w:rPr>
                <w:rFonts w:ascii="Palatino Linotype" w:hAnsi="Palatino Linotype"/>
                <w:bCs/>
                <w:sz w:val="20"/>
                <w:szCs w:val="20"/>
              </w:rPr>
              <w:t>”</w:t>
            </w:r>
            <w:r w:rsidR="008F1157" w:rsidRPr="00302058">
              <w:rPr>
                <w:rFonts w:ascii="Palatino Linotype" w:hAnsi="Palatino Linotype"/>
                <w:bCs/>
                <w:sz w:val="20"/>
                <w:szCs w:val="20"/>
              </w:rPr>
              <w:t xml:space="preserve"> set forth below</w:t>
            </w:r>
            <w:r w:rsidRPr="00302058">
              <w:rPr>
                <w:rFonts w:ascii="Palatino Linotype" w:hAnsi="Palatino Linotype"/>
                <w:bCs/>
                <w:sz w:val="20"/>
                <w:szCs w:val="20"/>
              </w:rPr>
              <w:t>.</w:t>
            </w:r>
          </w:p>
        </w:tc>
        <w:tc>
          <w:tcPr>
            <w:tcW w:w="4147" w:type="dxa"/>
          </w:tcPr>
          <w:p w14:paraId="72179AFE" w14:textId="77777777" w:rsidR="00287DCC" w:rsidRPr="00D82709" w:rsidRDefault="00287DCC" w:rsidP="006A39AB">
            <w:pPr>
              <w:pStyle w:val="ListParagraph"/>
              <w:numPr>
                <w:ilvl w:val="0"/>
                <w:numId w:val="36"/>
              </w:numPr>
              <w:ind w:left="338"/>
              <w:jc w:val="both"/>
              <w:rPr>
                <w:rFonts w:ascii="Palatino Linotype" w:hAnsi="Palatino Linotype"/>
                <w:b/>
                <w:color w:val="E7E6E6" w:themeColor="background2"/>
                <w:sz w:val="20"/>
              </w:rPr>
            </w:pPr>
            <w:r w:rsidRPr="00D82709">
              <w:rPr>
                <w:rFonts w:ascii="Palatino Linotype" w:hAnsi="Palatino Linotype"/>
                <w:b/>
                <w:color w:val="E7E6E6" w:themeColor="background2"/>
                <w:sz w:val="20"/>
              </w:rPr>
              <w:t>Konversi</w:t>
            </w:r>
          </w:p>
          <w:p w14:paraId="0EA203FA" w14:textId="77777777" w:rsidR="00287DCC" w:rsidRPr="00D82709" w:rsidRDefault="00287DCC" w:rsidP="006A39AB">
            <w:pPr>
              <w:pStyle w:val="ListParagraph"/>
              <w:ind w:left="0"/>
              <w:jc w:val="both"/>
              <w:rPr>
                <w:rFonts w:ascii="Palatino Linotype" w:hAnsi="Palatino Linotype"/>
                <w:color w:val="E7E6E6" w:themeColor="background2"/>
                <w:sz w:val="20"/>
              </w:rPr>
            </w:pPr>
            <w:r w:rsidRPr="00D82709">
              <w:rPr>
                <w:rFonts w:ascii="Palatino Linotype" w:hAnsi="Palatino Linotype"/>
                <w:color w:val="E7E6E6" w:themeColor="background2"/>
                <w:sz w:val="20"/>
              </w:rPr>
              <w:t>Tiap lembar Saham Preferen dapat dikonversikan kapanpun, sesuai pilihan dari pemegang saham Preferen, menjadi Saham Biasa. Nilai konversi adalah 1:1 (satu banding satu) sesuai dengan penyesuaian dividen saham, pemecahan, konsilidasi, dan seperti yang dijelaskan pada bagian “Ketentuan Anti Dilusi”</w:t>
            </w:r>
          </w:p>
          <w:p w14:paraId="787F517A" w14:textId="77777777" w:rsidR="00287DCC" w:rsidRPr="00D82709" w:rsidRDefault="00287DCC" w:rsidP="006A39AB">
            <w:pPr>
              <w:pStyle w:val="ListParagraph"/>
              <w:jc w:val="both"/>
              <w:rPr>
                <w:rFonts w:ascii="Palatino Linotype" w:hAnsi="Palatino Linotype"/>
                <w:color w:val="E7E6E6" w:themeColor="background2"/>
                <w:sz w:val="20"/>
              </w:rPr>
            </w:pPr>
          </w:p>
        </w:tc>
      </w:tr>
      <w:tr w:rsidR="00287DCC" w:rsidRPr="00302058" w14:paraId="398D69D8" w14:textId="77777777" w:rsidTr="00E3273B">
        <w:tc>
          <w:tcPr>
            <w:tcW w:w="4143" w:type="dxa"/>
          </w:tcPr>
          <w:p w14:paraId="24114615"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Automatic Conversion</w:t>
            </w:r>
          </w:p>
          <w:p w14:paraId="45BA4DA0" w14:textId="60D27D63" w:rsidR="00287DCC" w:rsidRPr="00302058" w:rsidRDefault="00287DCC" w:rsidP="006A39AB">
            <w:pPr>
              <w:jc w:val="both"/>
              <w:rPr>
                <w:rFonts w:ascii="Palatino Linotype" w:hAnsi="Palatino Linotype"/>
                <w:bCs/>
                <w:sz w:val="20"/>
                <w:szCs w:val="20"/>
              </w:rPr>
            </w:pPr>
            <w:r w:rsidRPr="00302058">
              <w:rPr>
                <w:rFonts w:ascii="Palatino Linotype" w:hAnsi="Palatino Linotype"/>
                <w:bCs/>
                <w:sz w:val="20"/>
                <w:szCs w:val="20"/>
              </w:rPr>
              <w:t xml:space="preserve">Each Preferred Shares will automatically convert into ordinary Shares, upon closing of a firmly underwritten </w:t>
            </w:r>
            <w:r w:rsidR="00F43FED" w:rsidRPr="00302058">
              <w:rPr>
                <w:rFonts w:ascii="Palatino Linotype" w:hAnsi="Palatino Linotype"/>
                <w:bCs/>
                <w:sz w:val="20"/>
                <w:szCs w:val="20"/>
              </w:rPr>
              <w:t xml:space="preserve">IPO </w:t>
            </w:r>
            <w:r w:rsidRPr="00302058">
              <w:rPr>
                <w:rFonts w:ascii="Palatino Linotype" w:hAnsi="Palatino Linotype"/>
                <w:bCs/>
                <w:sz w:val="20"/>
                <w:szCs w:val="20"/>
              </w:rPr>
              <w:t>with gross offering proceeds more than US$25 million.</w:t>
            </w:r>
          </w:p>
        </w:tc>
        <w:tc>
          <w:tcPr>
            <w:tcW w:w="4147" w:type="dxa"/>
          </w:tcPr>
          <w:p w14:paraId="1740BD3B" w14:textId="77777777" w:rsidR="00287DCC" w:rsidRPr="00D82709" w:rsidRDefault="00287DCC" w:rsidP="006A39AB">
            <w:pPr>
              <w:pStyle w:val="ListParagraph"/>
              <w:numPr>
                <w:ilvl w:val="0"/>
                <w:numId w:val="36"/>
              </w:numPr>
              <w:ind w:left="338"/>
              <w:jc w:val="both"/>
              <w:rPr>
                <w:rFonts w:ascii="Palatino Linotype" w:hAnsi="Palatino Linotype"/>
                <w:b/>
                <w:color w:val="E7E6E6" w:themeColor="background2"/>
                <w:sz w:val="20"/>
              </w:rPr>
            </w:pPr>
            <w:r w:rsidRPr="00D82709">
              <w:rPr>
                <w:rFonts w:ascii="Palatino Linotype" w:hAnsi="Palatino Linotype"/>
                <w:b/>
                <w:color w:val="E7E6E6" w:themeColor="background2"/>
                <w:sz w:val="20"/>
              </w:rPr>
              <w:t>Konversi Otomatis</w:t>
            </w:r>
          </w:p>
          <w:p w14:paraId="29A84C90" w14:textId="77777777" w:rsidR="00287DCC" w:rsidRPr="00D82709" w:rsidRDefault="00287DCC" w:rsidP="006A39AB">
            <w:pPr>
              <w:jc w:val="both"/>
              <w:rPr>
                <w:rFonts w:ascii="Palatino Linotype" w:hAnsi="Palatino Linotype"/>
                <w:color w:val="E7E6E6" w:themeColor="background2"/>
                <w:sz w:val="20"/>
              </w:rPr>
            </w:pPr>
            <w:r w:rsidRPr="00D82709">
              <w:rPr>
                <w:rFonts w:ascii="Palatino Linotype" w:hAnsi="Palatino Linotype"/>
                <w:color w:val="E7E6E6" w:themeColor="background2"/>
                <w:sz w:val="20"/>
              </w:rPr>
              <w:t>Masing-masing Saham Preferen secara otomatis akan dikonversikan menjadi Saham Biasa, dengan harga konversi yang akan berlaku, pada penutupan penawaran dengan nilai lebih dari USD 25 juta.</w:t>
            </w:r>
          </w:p>
          <w:p w14:paraId="388DF8C5" w14:textId="77777777" w:rsidR="00287DCC" w:rsidRPr="00D82709" w:rsidRDefault="00287DCC" w:rsidP="006A39AB">
            <w:pPr>
              <w:jc w:val="both"/>
              <w:rPr>
                <w:rFonts w:ascii="Palatino Linotype" w:hAnsi="Palatino Linotype"/>
                <w:color w:val="E7E6E6" w:themeColor="background2"/>
                <w:sz w:val="20"/>
              </w:rPr>
            </w:pPr>
          </w:p>
        </w:tc>
      </w:tr>
      <w:tr w:rsidR="00287DCC" w:rsidRPr="00302058" w14:paraId="3E3E4399" w14:textId="77777777" w:rsidTr="00E3273B">
        <w:tc>
          <w:tcPr>
            <w:tcW w:w="4143" w:type="dxa"/>
          </w:tcPr>
          <w:p w14:paraId="012259DD"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Anti-Dilution Provisions</w:t>
            </w:r>
          </w:p>
          <w:p w14:paraId="1DDE3753" w14:textId="75884889" w:rsidR="00287DCC" w:rsidRPr="00302058" w:rsidRDefault="00287DCC" w:rsidP="006A39AB">
            <w:pPr>
              <w:jc w:val="both"/>
              <w:rPr>
                <w:rFonts w:ascii="Palatino Linotype" w:hAnsi="Palatino Linotype"/>
                <w:bCs/>
                <w:sz w:val="20"/>
                <w:szCs w:val="20"/>
              </w:rPr>
            </w:pPr>
            <w:r w:rsidRPr="00302058">
              <w:rPr>
                <w:rFonts w:ascii="Palatino Linotype" w:hAnsi="Palatino Linotype"/>
                <w:bCs/>
                <w:sz w:val="20"/>
                <w:szCs w:val="20"/>
              </w:rPr>
              <w:t xml:space="preserve">The conversion ratio </w:t>
            </w:r>
            <w:r w:rsidR="00E6691D" w:rsidRPr="00302058">
              <w:rPr>
                <w:rFonts w:ascii="Palatino Linotype" w:hAnsi="Palatino Linotype"/>
                <w:bCs/>
                <w:sz w:val="20"/>
                <w:szCs w:val="20"/>
              </w:rPr>
              <w:t xml:space="preserve">Class C </w:t>
            </w:r>
            <w:r w:rsidRPr="00302058">
              <w:rPr>
                <w:rFonts w:ascii="Palatino Linotype" w:hAnsi="Palatino Linotype"/>
                <w:bCs/>
                <w:sz w:val="20"/>
                <w:szCs w:val="20"/>
              </w:rPr>
              <w:t>Preferred Shares and Ordinary Shares shall be adjusted on a “</w:t>
            </w:r>
            <w:r w:rsidRPr="00302058">
              <w:rPr>
                <w:rFonts w:ascii="Palatino Linotype" w:hAnsi="Palatino Linotype"/>
                <w:sz w:val="20"/>
              </w:rPr>
              <w:t xml:space="preserve">broad-based weight average” basis in the event of capital increase or other changes of the capital structure of the Company (including mergers) wherein the transaction share price is lower than the related </w:t>
            </w:r>
            <w:r w:rsidR="00E6691D" w:rsidRPr="00302058">
              <w:rPr>
                <w:rFonts w:ascii="Palatino Linotype" w:hAnsi="Palatino Linotype"/>
                <w:sz w:val="20"/>
              </w:rPr>
              <w:t xml:space="preserve">Class C </w:t>
            </w:r>
            <w:r w:rsidRPr="00302058">
              <w:rPr>
                <w:rFonts w:ascii="Palatino Linotype" w:hAnsi="Palatino Linotype"/>
                <w:sz w:val="20"/>
              </w:rPr>
              <w:t>Preferred Shares price</w:t>
            </w:r>
            <w:r w:rsidR="001E509B" w:rsidRPr="00302058">
              <w:rPr>
                <w:rFonts w:ascii="Palatino Linotype" w:hAnsi="Palatino Linotype"/>
                <w:sz w:val="20"/>
              </w:rPr>
              <w:t>, such that</w:t>
            </w:r>
            <w:r w:rsidR="00A33AFD" w:rsidRPr="00302058">
              <w:rPr>
                <w:rFonts w:ascii="Palatino Linotype" w:hAnsi="Palatino Linotype"/>
                <w:sz w:val="20"/>
              </w:rPr>
              <w:t xml:space="preserve"> the holders of Class C Preferred Shares receive a higher number of Ordinary Shares to compensate for the higher subscription price paid for the subscription of Class C </w:t>
            </w:r>
            <w:r w:rsidR="00A33AFD" w:rsidRPr="00302058">
              <w:rPr>
                <w:rFonts w:ascii="Palatino Linotype" w:hAnsi="Palatino Linotype"/>
                <w:sz w:val="20"/>
              </w:rPr>
              <w:lastRenderedPageBreak/>
              <w:t>Preferred Shares</w:t>
            </w:r>
            <w:r w:rsidR="00584AB4" w:rsidRPr="00302058">
              <w:rPr>
                <w:rFonts w:ascii="Palatino Linotype" w:hAnsi="Palatino Linotype"/>
                <w:sz w:val="20"/>
              </w:rPr>
              <w:t xml:space="preserve"> than </w:t>
            </w:r>
            <w:r w:rsidR="00CD34A2" w:rsidRPr="00302058">
              <w:rPr>
                <w:rFonts w:ascii="Palatino Linotype" w:hAnsi="Palatino Linotype"/>
                <w:sz w:val="20"/>
              </w:rPr>
              <w:t xml:space="preserve">such </w:t>
            </w:r>
            <w:r w:rsidR="00584AB4" w:rsidRPr="00302058">
              <w:rPr>
                <w:rFonts w:ascii="Palatino Linotype" w:hAnsi="Palatino Linotype"/>
                <w:sz w:val="20"/>
              </w:rPr>
              <w:t>transaction share price</w:t>
            </w:r>
            <w:r w:rsidRPr="00302058">
              <w:rPr>
                <w:rFonts w:ascii="Palatino Linotype" w:hAnsi="Palatino Linotype"/>
                <w:bCs/>
                <w:sz w:val="20"/>
                <w:szCs w:val="20"/>
              </w:rPr>
              <w:t xml:space="preserve">. </w:t>
            </w:r>
          </w:p>
          <w:p w14:paraId="70FD1BEE" w14:textId="77777777" w:rsidR="00287DCC" w:rsidRPr="00302058" w:rsidRDefault="00287DCC" w:rsidP="006A39AB">
            <w:pPr>
              <w:jc w:val="both"/>
              <w:rPr>
                <w:rFonts w:ascii="Palatino Linotype" w:hAnsi="Palatino Linotype"/>
                <w:bCs/>
                <w:sz w:val="20"/>
                <w:szCs w:val="20"/>
              </w:rPr>
            </w:pPr>
          </w:p>
        </w:tc>
        <w:tc>
          <w:tcPr>
            <w:tcW w:w="4147" w:type="dxa"/>
          </w:tcPr>
          <w:p w14:paraId="39256851" w14:textId="77777777" w:rsidR="00287DCC" w:rsidRPr="00D82709" w:rsidRDefault="00287DCC" w:rsidP="006A39AB">
            <w:pPr>
              <w:pStyle w:val="ListParagraph"/>
              <w:numPr>
                <w:ilvl w:val="0"/>
                <w:numId w:val="36"/>
              </w:numPr>
              <w:ind w:left="338"/>
              <w:jc w:val="both"/>
              <w:rPr>
                <w:rFonts w:ascii="Palatino Linotype" w:hAnsi="Palatino Linotype"/>
                <w:b/>
                <w:color w:val="E7E6E6" w:themeColor="background2"/>
                <w:sz w:val="20"/>
              </w:rPr>
            </w:pPr>
            <w:r w:rsidRPr="00D82709">
              <w:rPr>
                <w:rFonts w:ascii="Palatino Linotype" w:hAnsi="Palatino Linotype"/>
                <w:b/>
                <w:color w:val="E7E6E6" w:themeColor="background2"/>
                <w:sz w:val="20"/>
              </w:rPr>
              <w:lastRenderedPageBreak/>
              <w:t>Perlindungan Anti-Dilusi</w:t>
            </w:r>
          </w:p>
          <w:p w14:paraId="6B1FCE67" w14:textId="28B4B567" w:rsidR="00287DCC" w:rsidRPr="00D82709" w:rsidRDefault="00287DCC" w:rsidP="006A39AB">
            <w:pPr>
              <w:jc w:val="both"/>
              <w:rPr>
                <w:rFonts w:ascii="Palatino Linotype" w:hAnsi="Palatino Linotype"/>
                <w:color w:val="E7E6E6" w:themeColor="background2"/>
                <w:sz w:val="20"/>
              </w:rPr>
            </w:pPr>
            <w:r w:rsidRPr="00D82709">
              <w:rPr>
                <w:rFonts w:ascii="Palatino Linotype" w:hAnsi="Palatino Linotype"/>
                <w:color w:val="E7E6E6" w:themeColor="background2"/>
                <w:sz w:val="20"/>
              </w:rPr>
              <w:t xml:space="preserve">Rasio Konversi antara Saham Preferen dengan saham biasa wajib disesuaikan berdasarkan prinsip “broad-based weighted average” ketika terjadi penambahan modal atau perubahan terhadap struktur modal di Perusahaan (termasuk merger) dimana harga sahamnya berada di bawah harga valuasi saham Preferen terkait. Prinsip anti dilusi tidak akan berlaku bagi saham yang diterbitkan untuk tujuan ESOP atau skema sejenisnya sesuai kesepakatan dalam </w:t>
            </w:r>
            <w:r w:rsidR="00784EDB" w:rsidRPr="00D82709">
              <w:rPr>
                <w:rFonts w:ascii="Palatino Linotype" w:hAnsi="Palatino Linotype"/>
                <w:color w:val="E7E6E6" w:themeColor="background2"/>
                <w:sz w:val="20"/>
              </w:rPr>
              <w:t xml:space="preserve">Rapat </w:t>
            </w:r>
            <w:r w:rsidR="00784EDB" w:rsidRPr="00D82709">
              <w:rPr>
                <w:rFonts w:ascii="Palatino Linotype" w:hAnsi="Palatino Linotype"/>
                <w:color w:val="E7E6E6" w:themeColor="background2"/>
                <w:sz w:val="20"/>
              </w:rPr>
              <w:lastRenderedPageBreak/>
              <w:t>Umum Pemegang Saham atau Keputusan Sirkuler Pemegang Saham</w:t>
            </w:r>
            <w:r w:rsidRPr="00D82709">
              <w:rPr>
                <w:rFonts w:ascii="Palatino Linotype" w:hAnsi="Palatino Linotype"/>
                <w:color w:val="E7E6E6" w:themeColor="background2"/>
                <w:sz w:val="20"/>
              </w:rPr>
              <w:t>.</w:t>
            </w:r>
          </w:p>
        </w:tc>
      </w:tr>
      <w:tr w:rsidR="00287DCC" w:rsidRPr="00302058" w14:paraId="437C6102" w14:textId="77777777" w:rsidTr="00E3273B">
        <w:tc>
          <w:tcPr>
            <w:tcW w:w="4143" w:type="dxa"/>
          </w:tcPr>
          <w:p w14:paraId="75B419EC"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lastRenderedPageBreak/>
              <w:t>Other Anti-Dilution Adjustment</w:t>
            </w:r>
          </w:p>
          <w:p w14:paraId="19536EAB" w14:textId="08539E25" w:rsidR="00287DCC" w:rsidRPr="00302058" w:rsidRDefault="00DC0BDC" w:rsidP="006A39AB">
            <w:pPr>
              <w:jc w:val="both"/>
              <w:rPr>
                <w:rFonts w:ascii="Palatino Linotype" w:hAnsi="Palatino Linotype"/>
                <w:bCs/>
                <w:sz w:val="20"/>
                <w:szCs w:val="20"/>
              </w:rPr>
            </w:pPr>
            <w:r w:rsidRPr="00302058">
              <w:rPr>
                <w:rFonts w:ascii="Palatino Linotype" w:hAnsi="Palatino Linotype"/>
                <w:bCs/>
                <w:sz w:val="20"/>
                <w:szCs w:val="20"/>
              </w:rPr>
              <w:t>The holders of Preferred Shares are entitled</w:t>
            </w:r>
            <w:r w:rsidRPr="00302058" w:rsidDel="009911FC">
              <w:rPr>
                <w:rFonts w:ascii="Palatino Linotype" w:hAnsi="Palatino Linotype"/>
                <w:bCs/>
                <w:sz w:val="20"/>
                <w:szCs w:val="20"/>
              </w:rPr>
              <w:t xml:space="preserve"> </w:t>
            </w:r>
            <w:r w:rsidRPr="00302058">
              <w:rPr>
                <w:rFonts w:ascii="Palatino Linotype" w:hAnsi="Palatino Linotype"/>
                <w:bCs/>
                <w:sz w:val="20"/>
                <w:szCs w:val="20"/>
              </w:rPr>
              <w:t>to proportional adjustments for stock splits and stock dividends and similar events.</w:t>
            </w:r>
          </w:p>
        </w:tc>
        <w:tc>
          <w:tcPr>
            <w:tcW w:w="4147" w:type="dxa"/>
          </w:tcPr>
          <w:p w14:paraId="30C95A62" w14:textId="77777777" w:rsidR="00287DCC" w:rsidRPr="00D82709" w:rsidRDefault="00287DCC" w:rsidP="006A39AB">
            <w:pPr>
              <w:pStyle w:val="ListParagraph"/>
              <w:numPr>
                <w:ilvl w:val="0"/>
                <w:numId w:val="36"/>
              </w:numPr>
              <w:ind w:left="338"/>
              <w:jc w:val="both"/>
              <w:rPr>
                <w:rFonts w:ascii="Palatino Linotype" w:hAnsi="Palatino Linotype"/>
                <w:b/>
                <w:color w:val="E7E6E6" w:themeColor="background2"/>
                <w:sz w:val="20"/>
              </w:rPr>
            </w:pPr>
            <w:r w:rsidRPr="00D82709">
              <w:rPr>
                <w:rFonts w:ascii="Palatino Linotype" w:hAnsi="Palatino Linotype"/>
                <w:b/>
                <w:color w:val="E7E6E6" w:themeColor="background2"/>
                <w:sz w:val="20"/>
              </w:rPr>
              <w:t>Penyesuaian Anti Dilusi Lainnya</w:t>
            </w:r>
          </w:p>
          <w:p w14:paraId="379D2749" w14:textId="77777777" w:rsidR="00287DCC" w:rsidRPr="00D82709" w:rsidRDefault="00287DCC" w:rsidP="006A39AB">
            <w:pPr>
              <w:jc w:val="both"/>
              <w:rPr>
                <w:rFonts w:ascii="Palatino Linotype" w:hAnsi="Palatino Linotype"/>
                <w:color w:val="E7E6E6" w:themeColor="background2"/>
                <w:sz w:val="20"/>
              </w:rPr>
            </w:pPr>
            <w:r w:rsidRPr="00D82709">
              <w:rPr>
                <w:rFonts w:ascii="Palatino Linotype" w:hAnsi="Palatino Linotype"/>
                <w:color w:val="E7E6E6" w:themeColor="background2"/>
                <w:sz w:val="20"/>
              </w:rPr>
              <w:t>Penyesuaian secara proposional akan dilakukan bagi pemecahan nilai saham dan dividen atau kejadian serupa.</w:t>
            </w:r>
          </w:p>
          <w:p w14:paraId="22F8F283" w14:textId="77777777" w:rsidR="00287DCC" w:rsidRPr="00D82709" w:rsidRDefault="00287DCC" w:rsidP="006A39AB">
            <w:pPr>
              <w:jc w:val="both"/>
              <w:rPr>
                <w:rFonts w:ascii="Palatino Linotype" w:hAnsi="Palatino Linotype"/>
                <w:color w:val="E7E6E6" w:themeColor="background2"/>
                <w:sz w:val="20"/>
              </w:rPr>
            </w:pPr>
          </w:p>
        </w:tc>
      </w:tr>
      <w:tr w:rsidR="00287DCC" w:rsidRPr="00302058" w14:paraId="122D1A09" w14:textId="77777777" w:rsidTr="00E3273B">
        <w:tc>
          <w:tcPr>
            <w:tcW w:w="4143" w:type="dxa"/>
          </w:tcPr>
          <w:p w14:paraId="15A26644"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Voting Rights</w:t>
            </w:r>
          </w:p>
          <w:p w14:paraId="11CA4F2A" w14:textId="0AE693FD" w:rsidR="003120F1" w:rsidRPr="00302058" w:rsidRDefault="00287DCC" w:rsidP="006A39AB">
            <w:pPr>
              <w:jc w:val="both"/>
              <w:rPr>
                <w:rFonts w:ascii="Palatino Linotype" w:hAnsi="Palatino Linotype"/>
                <w:bCs/>
                <w:sz w:val="20"/>
                <w:szCs w:val="20"/>
              </w:rPr>
            </w:pPr>
            <w:r w:rsidRPr="00302058">
              <w:rPr>
                <w:rFonts w:ascii="Palatino Linotype" w:hAnsi="Palatino Linotype"/>
                <w:bCs/>
                <w:sz w:val="20"/>
                <w:szCs w:val="20"/>
              </w:rPr>
              <w:t>Each Preferred Shares will carry the same voting right as Ordinary Shares</w:t>
            </w:r>
            <w:r w:rsidR="003120F1" w:rsidRPr="00302058">
              <w:rPr>
                <w:rFonts w:ascii="Palatino Linotype" w:hAnsi="Palatino Linotype"/>
                <w:bCs/>
                <w:sz w:val="20"/>
                <w:szCs w:val="20"/>
              </w:rPr>
              <w:t>.</w:t>
            </w:r>
            <w:r w:rsidRPr="00302058">
              <w:rPr>
                <w:rFonts w:ascii="Palatino Linotype" w:hAnsi="Palatino Linotype"/>
                <w:bCs/>
                <w:sz w:val="20"/>
                <w:szCs w:val="20"/>
              </w:rPr>
              <w:t xml:space="preserve"> </w:t>
            </w:r>
          </w:p>
          <w:p w14:paraId="07759067" w14:textId="77777777" w:rsidR="003120F1" w:rsidRPr="00302058" w:rsidRDefault="003120F1" w:rsidP="006A39AB">
            <w:pPr>
              <w:jc w:val="both"/>
              <w:rPr>
                <w:rFonts w:ascii="Palatino Linotype" w:hAnsi="Palatino Linotype"/>
                <w:bCs/>
                <w:sz w:val="20"/>
                <w:szCs w:val="20"/>
              </w:rPr>
            </w:pPr>
          </w:p>
          <w:p w14:paraId="1239FEB2" w14:textId="32DAA409" w:rsidR="00287DCC" w:rsidRPr="00302058" w:rsidRDefault="003120F1" w:rsidP="006A39AB">
            <w:pPr>
              <w:jc w:val="both"/>
              <w:rPr>
                <w:rFonts w:ascii="Palatino Linotype" w:hAnsi="Palatino Linotype"/>
                <w:bCs/>
                <w:sz w:val="20"/>
                <w:szCs w:val="20"/>
              </w:rPr>
            </w:pPr>
            <w:r w:rsidRPr="00302058">
              <w:rPr>
                <w:rFonts w:ascii="Palatino Linotype" w:hAnsi="Palatino Linotype"/>
                <w:bCs/>
                <w:sz w:val="20"/>
                <w:szCs w:val="20"/>
              </w:rPr>
              <w:t>I</w:t>
            </w:r>
            <w:r w:rsidR="00287DCC" w:rsidRPr="00302058">
              <w:rPr>
                <w:rFonts w:ascii="Palatino Linotype" w:hAnsi="Palatino Linotype"/>
                <w:bCs/>
                <w:sz w:val="20"/>
                <w:szCs w:val="20"/>
              </w:rPr>
              <w:t>n addition to statutory majority requirements</w:t>
            </w:r>
            <w:r w:rsidR="004D77D9" w:rsidRPr="00302058">
              <w:rPr>
                <w:rFonts w:ascii="Palatino Linotype" w:hAnsi="Palatino Linotype"/>
                <w:bCs/>
                <w:sz w:val="20"/>
                <w:szCs w:val="20"/>
              </w:rPr>
              <w:t xml:space="preserve"> for voting</w:t>
            </w:r>
            <w:r w:rsidR="00287DCC" w:rsidRPr="00302058">
              <w:rPr>
                <w:rFonts w:ascii="Palatino Linotype" w:hAnsi="Palatino Linotype"/>
                <w:bCs/>
                <w:sz w:val="20"/>
                <w:szCs w:val="20"/>
              </w:rPr>
              <w:t xml:space="preserve">, certain specific approval from </w:t>
            </w:r>
            <w:ins w:id="131" w:author="OLTRE" w:date="2024-05-29T22:16:00Z">
              <w:r w:rsidR="007D706E">
                <w:rPr>
                  <w:rFonts w:ascii="Palatino Linotype" w:hAnsi="Palatino Linotype"/>
                  <w:bCs/>
                  <w:sz w:val="20"/>
                  <w:szCs w:val="20"/>
                </w:rPr>
                <w:t xml:space="preserve">all of </w:t>
              </w:r>
            </w:ins>
            <w:r w:rsidR="00287DCC" w:rsidRPr="00302058">
              <w:rPr>
                <w:rFonts w:ascii="Palatino Linotype" w:hAnsi="Palatino Linotype"/>
                <w:bCs/>
                <w:sz w:val="20"/>
                <w:szCs w:val="20"/>
              </w:rPr>
              <w:t xml:space="preserve">the Preferred Shares </w:t>
            </w:r>
            <w:del w:id="132" w:author="OLTRE" w:date="2024-05-29T22:16:00Z">
              <w:r w:rsidR="00287DCC" w:rsidRPr="00302058">
                <w:rPr>
                  <w:rFonts w:ascii="Palatino Linotype" w:hAnsi="Palatino Linotype"/>
                  <w:bCs/>
                  <w:sz w:val="20"/>
                  <w:szCs w:val="20"/>
                </w:rPr>
                <w:delText>holder</w:delText>
              </w:r>
            </w:del>
            <w:ins w:id="133" w:author="OLTRE" w:date="2024-05-29T22:16:00Z">
              <w:r w:rsidR="00287DCC" w:rsidRPr="00302058">
                <w:rPr>
                  <w:rFonts w:ascii="Palatino Linotype" w:hAnsi="Palatino Linotype"/>
                  <w:bCs/>
                  <w:sz w:val="20"/>
                  <w:szCs w:val="20"/>
                </w:rPr>
                <w:t>holder</w:t>
              </w:r>
              <w:r w:rsidR="007D706E">
                <w:rPr>
                  <w:rFonts w:ascii="Palatino Linotype" w:hAnsi="Palatino Linotype"/>
                  <w:bCs/>
                  <w:sz w:val="20"/>
                  <w:szCs w:val="20"/>
                </w:rPr>
                <w:t>s</w:t>
              </w:r>
            </w:ins>
            <w:r w:rsidR="00287DCC" w:rsidRPr="00302058">
              <w:rPr>
                <w:rFonts w:ascii="Palatino Linotype" w:hAnsi="Palatino Linotype"/>
                <w:bCs/>
                <w:sz w:val="20"/>
                <w:szCs w:val="20"/>
              </w:rPr>
              <w:t xml:space="preserve"> must be obtained</w:t>
            </w:r>
            <w:r w:rsidR="00F35EC5" w:rsidRPr="00302058">
              <w:rPr>
                <w:rFonts w:ascii="Palatino Linotype" w:hAnsi="Palatino Linotype"/>
                <w:bCs/>
                <w:sz w:val="20"/>
                <w:szCs w:val="20"/>
              </w:rPr>
              <w:t>,</w:t>
            </w:r>
            <w:r w:rsidR="00287DCC" w:rsidRPr="00302058">
              <w:rPr>
                <w:rFonts w:ascii="Palatino Linotype" w:hAnsi="Palatino Linotype"/>
                <w:bCs/>
                <w:sz w:val="20"/>
                <w:szCs w:val="20"/>
              </w:rPr>
              <w:t xml:space="preserve"> including but not limited to the following:</w:t>
            </w:r>
          </w:p>
          <w:p w14:paraId="55ECAAC9" w14:textId="1801B1E2" w:rsidR="00287DCC" w:rsidRPr="00302058" w:rsidRDefault="00AE4D8E" w:rsidP="006A39AB">
            <w:pPr>
              <w:pStyle w:val="ListParagraph"/>
              <w:numPr>
                <w:ilvl w:val="1"/>
                <w:numId w:val="37"/>
              </w:numPr>
              <w:ind w:left="602"/>
              <w:jc w:val="both"/>
              <w:rPr>
                <w:rFonts w:ascii="Palatino Linotype" w:hAnsi="Palatino Linotype"/>
                <w:bCs/>
                <w:sz w:val="20"/>
                <w:szCs w:val="20"/>
              </w:rPr>
            </w:pPr>
            <w:r w:rsidRPr="00302058">
              <w:rPr>
                <w:rFonts w:ascii="Palatino Linotype" w:hAnsi="Palatino Linotype"/>
                <w:bCs/>
                <w:sz w:val="20"/>
                <w:szCs w:val="20"/>
              </w:rPr>
              <w:t>amend, alter, add, or</w:t>
            </w:r>
            <w:r w:rsidR="00E27DC3" w:rsidRPr="00302058">
              <w:rPr>
                <w:rFonts w:ascii="Palatino Linotype" w:hAnsi="Palatino Linotype"/>
                <w:bCs/>
                <w:sz w:val="20"/>
                <w:szCs w:val="20"/>
              </w:rPr>
              <w:t xml:space="preserve"> </w:t>
            </w:r>
            <w:r w:rsidRPr="00302058">
              <w:rPr>
                <w:rFonts w:ascii="Palatino Linotype" w:hAnsi="Palatino Linotype"/>
                <w:bCs/>
                <w:sz w:val="20"/>
                <w:szCs w:val="20"/>
              </w:rPr>
              <w:t xml:space="preserve">repeal any  provision of  the  Articles of Association or  by laws, which may </w:t>
            </w:r>
            <w:r w:rsidR="00CA1077" w:rsidRPr="00302058">
              <w:rPr>
                <w:rFonts w:ascii="Palatino Linotype" w:hAnsi="Palatino Linotype"/>
                <w:bCs/>
                <w:sz w:val="20"/>
                <w:szCs w:val="20"/>
              </w:rPr>
              <w:t>a</w:t>
            </w:r>
            <w:r w:rsidRPr="00302058">
              <w:rPr>
                <w:rFonts w:ascii="Palatino Linotype" w:hAnsi="Palatino Linotype"/>
                <w:bCs/>
                <w:sz w:val="20"/>
                <w:szCs w:val="20"/>
              </w:rPr>
              <w:t xml:space="preserve">ffect the rights, preferences, privileges or powers of or restrictions on </w:t>
            </w:r>
            <w:r w:rsidR="00E81E3A" w:rsidRPr="00302058">
              <w:rPr>
                <w:rFonts w:ascii="Palatino Linotype" w:hAnsi="Palatino Linotype"/>
                <w:bCs/>
                <w:sz w:val="20"/>
                <w:szCs w:val="20"/>
              </w:rPr>
              <w:t xml:space="preserve">the </w:t>
            </w:r>
            <w:r w:rsidRPr="00302058">
              <w:rPr>
                <w:rFonts w:ascii="Palatino Linotype" w:hAnsi="Palatino Linotype"/>
                <w:bCs/>
                <w:sz w:val="20"/>
                <w:szCs w:val="20"/>
              </w:rPr>
              <w:t>Preferred Shares</w:t>
            </w:r>
            <w:r w:rsidR="00287DCC" w:rsidRPr="00302058">
              <w:rPr>
                <w:rFonts w:ascii="Palatino Linotype" w:hAnsi="Palatino Linotype"/>
                <w:bCs/>
                <w:sz w:val="20"/>
                <w:szCs w:val="20"/>
              </w:rPr>
              <w:t>;</w:t>
            </w:r>
          </w:p>
          <w:p w14:paraId="7360BCBB" w14:textId="593C5E9D" w:rsidR="00287DCC" w:rsidRPr="00302058" w:rsidRDefault="00287DCC" w:rsidP="006A39AB">
            <w:pPr>
              <w:pStyle w:val="ListParagraph"/>
              <w:numPr>
                <w:ilvl w:val="1"/>
                <w:numId w:val="37"/>
              </w:numPr>
              <w:ind w:left="602"/>
              <w:jc w:val="both"/>
              <w:rPr>
                <w:rFonts w:ascii="Palatino Linotype" w:hAnsi="Palatino Linotype"/>
                <w:bCs/>
                <w:sz w:val="20"/>
                <w:szCs w:val="20"/>
              </w:rPr>
            </w:pPr>
            <w:r w:rsidRPr="00302058">
              <w:rPr>
                <w:rFonts w:ascii="Palatino Linotype" w:hAnsi="Palatino Linotype"/>
                <w:bCs/>
                <w:sz w:val="20"/>
                <w:szCs w:val="20"/>
              </w:rPr>
              <w:t xml:space="preserve">create a new class of shares or a series of shares in with rights, preferrence and priviledges </w:t>
            </w:r>
            <w:r w:rsidR="00324747" w:rsidRPr="00302058">
              <w:rPr>
                <w:rFonts w:ascii="Palatino Linotype" w:hAnsi="Palatino Linotype"/>
                <w:bCs/>
                <w:sz w:val="20"/>
                <w:szCs w:val="20"/>
              </w:rPr>
              <w:t xml:space="preserve">more beneficial than, </w:t>
            </w:r>
            <w:r w:rsidRPr="00302058">
              <w:rPr>
                <w:rFonts w:ascii="Palatino Linotype" w:hAnsi="Palatino Linotype"/>
                <w:bCs/>
                <w:sz w:val="20"/>
                <w:szCs w:val="20"/>
              </w:rPr>
              <w:t xml:space="preserve">senior to or equal to </w:t>
            </w:r>
            <w:r w:rsidR="009A2752">
              <w:rPr>
                <w:rFonts w:ascii="Palatino Linotype" w:hAnsi="Palatino Linotype"/>
                <w:bCs/>
                <w:sz w:val="20"/>
                <w:szCs w:val="20"/>
              </w:rPr>
              <w:t xml:space="preserve">any </w:t>
            </w:r>
            <w:r w:rsidRPr="00302058">
              <w:rPr>
                <w:rFonts w:ascii="Palatino Linotype" w:hAnsi="Palatino Linotype"/>
                <w:bCs/>
                <w:sz w:val="20"/>
                <w:szCs w:val="20"/>
              </w:rPr>
              <w:t>Preferred Shares or obtaining voting rights other than the voting rights given to the Preferred Share</w:t>
            </w:r>
            <w:r w:rsidR="00B2383B" w:rsidRPr="00302058">
              <w:rPr>
                <w:rFonts w:ascii="Palatino Linotype" w:hAnsi="Palatino Linotype"/>
                <w:bCs/>
                <w:sz w:val="20"/>
                <w:szCs w:val="20"/>
              </w:rPr>
              <w:t xml:space="preserve"> </w:t>
            </w:r>
            <w:r w:rsidRPr="00302058">
              <w:rPr>
                <w:rFonts w:ascii="Palatino Linotype" w:hAnsi="Palatino Linotype"/>
                <w:bCs/>
                <w:sz w:val="20"/>
                <w:szCs w:val="20"/>
              </w:rPr>
              <w:t>holder in general;</w:t>
            </w:r>
          </w:p>
          <w:p w14:paraId="36EF6D87" w14:textId="188B209E" w:rsidR="006D77B3" w:rsidRPr="00302058" w:rsidRDefault="006D77B3" w:rsidP="006A39AB">
            <w:pPr>
              <w:pStyle w:val="ListParagraph"/>
              <w:numPr>
                <w:ilvl w:val="1"/>
                <w:numId w:val="37"/>
              </w:numPr>
              <w:ind w:left="602"/>
              <w:jc w:val="both"/>
              <w:rPr>
                <w:rFonts w:ascii="Palatino Linotype" w:hAnsi="Palatino Linotype"/>
                <w:bCs/>
                <w:sz w:val="20"/>
                <w:szCs w:val="20"/>
              </w:rPr>
            </w:pPr>
            <w:r w:rsidRPr="00302058">
              <w:rPr>
                <w:rFonts w:ascii="Palatino Linotype" w:hAnsi="Palatino Linotype"/>
                <w:bCs/>
                <w:sz w:val="20"/>
                <w:szCs w:val="20"/>
              </w:rPr>
              <w:t xml:space="preserve">a merger, consolidation, transfer of </w:t>
            </w:r>
            <w:r w:rsidR="006C33C0" w:rsidRPr="00302058">
              <w:rPr>
                <w:rFonts w:ascii="Palatino Linotype" w:hAnsi="Palatino Linotype"/>
                <w:bCs/>
                <w:sz w:val="20"/>
                <w:szCs w:val="20"/>
              </w:rPr>
              <w:t xml:space="preserve">shares </w:t>
            </w:r>
            <w:r w:rsidRPr="00302058">
              <w:rPr>
                <w:rFonts w:ascii="Palatino Linotype" w:hAnsi="Palatino Linotype"/>
                <w:bCs/>
                <w:sz w:val="20"/>
                <w:szCs w:val="20"/>
              </w:rPr>
              <w:t xml:space="preserve">or any other similar transaction with any other person that results in the </w:t>
            </w:r>
            <w:r w:rsidR="00FA7B10" w:rsidRPr="00302058">
              <w:rPr>
                <w:rFonts w:ascii="Palatino Linotype" w:hAnsi="Palatino Linotype"/>
                <w:bCs/>
                <w:sz w:val="20"/>
                <w:szCs w:val="20"/>
              </w:rPr>
              <w:t xml:space="preserve">Subscriber and the Existing </w:t>
            </w:r>
            <w:r w:rsidRPr="00302058">
              <w:rPr>
                <w:rFonts w:ascii="Palatino Linotype" w:hAnsi="Palatino Linotype"/>
                <w:bCs/>
                <w:sz w:val="20"/>
                <w:szCs w:val="20"/>
              </w:rPr>
              <w:t xml:space="preserve">Shareholders </w:t>
            </w:r>
            <w:r w:rsidR="00102089" w:rsidRPr="00302058">
              <w:rPr>
                <w:rFonts w:ascii="Palatino Linotype" w:hAnsi="Palatino Linotype"/>
                <w:bCs/>
                <w:sz w:val="20"/>
                <w:szCs w:val="20"/>
              </w:rPr>
              <w:t xml:space="preserve">immediately </w:t>
            </w:r>
            <w:r w:rsidR="004723AF" w:rsidRPr="00302058">
              <w:rPr>
                <w:rFonts w:ascii="Palatino Linotype" w:hAnsi="Palatino Linotype"/>
                <w:bCs/>
                <w:sz w:val="20"/>
                <w:szCs w:val="20"/>
              </w:rPr>
              <w:t xml:space="preserve">before the </w:t>
            </w:r>
            <w:r w:rsidR="00102089" w:rsidRPr="00302058">
              <w:rPr>
                <w:rFonts w:ascii="Palatino Linotype" w:hAnsi="Palatino Linotype"/>
                <w:bCs/>
                <w:sz w:val="20"/>
                <w:szCs w:val="20"/>
              </w:rPr>
              <w:t>transaction owning</w:t>
            </w:r>
            <w:r w:rsidRPr="00302058">
              <w:rPr>
                <w:rFonts w:ascii="Palatino Linotype" w:hAnsi="Palatino Linotype"/>
                <w:bCs/>
                <w:sz w:val="20"/>
                <w:szCs w:val="20"/>
              </w:rPr>
              <w:t>, directly or indirectly, 50% or less of the voting power of the Company or the surviving entity, as applicable</w:t>
            </w:r>
            <w:r w:rsidR="004723AF" w:rsidRPr="00302058">
              <w:rPr>
                <w:rFonts w:ascii="Palatino Linotype" w:hAnsi="Palatino Linotype"/>
                <w:bCs/>
                <w:sz w:val="20"/>
                <w:szCs w:val="20"/>
              </w:rPr>
              <w:t>, immediately after the consummation of the transaction</w:t>
            </w:r>
            <w:r w:rsidR="00477D4C" w:rsidRPr="00302058">
              <w:rPr>
                <w:rFonts w:ascii="Palatino Linotype" w:hAnsi="Palatino Linotype"/>
                <w:bCs/>
                <w:sz w:val="20"/>
                <w:szCs w:val="20"/>
              </w:rPr>
              <w:t xml:space="preserve">; </w:t>
            </w:r>
          </w:p>
          <w:p w14:paraId="23A827C8" w14:textId="7D4C1C8C" w:rsidR="00E3670D" w:rsidRPr="00302058" w:rsidRDefault="007363CB" w:rsidP="00E3670D">
            <w:pPr>
              <w:pStyle w:val="ListParagraph"/>
              <w:numPr>
                <w:ilvl w:val="1"/>
                <w:numId w:val="37"/>
              </w:numPr>
              <w:ind w:left="602"/>
              <w:jc w:val="both"/>
              <w:rPr>
                <w:rFonts w:ascii="Palatino Linotype" w:hAnsi="Palatino Linotype"/>
                <w:bCs/>
                <w:sz w:val="20"/>
                <w:szCs w:val="20"/>
              </w:rPr>
            </w:pPr>
            <w:r w:rsidRPr="00302058">
              <w:rPr>
                <w:rFonts w:ascii="Palatino Linotype" w:hAnsi="Palatino Linotype"/>
                <w:bCs/>
                <w:sz w:val="20"/>
                <w:szCs w:val="20"/>
              </w:rPr>
              <w:t xml:space="preserve">a sale </w:t>
            </w:r>
            <w:r w:rsidR="00BE0956" w:rsidRPr="00302058">
              <w:rPr>
                <w:rFonts w:ascii="Palatino Linotype" w:hAnsi="Palatino Linotype"/>
                <w:bCs/>
                <w:sz w:val="20"/>
                <w:szCs w:val="20"/>
              </w:rPr>
              <w:t>or disposal of all of the property or assets of the Company, or any material part of the property or assets of the Company, including Company Intellectual Property, amounting to 50% (fifty percent) of the total net assets of the Company</w:t>
            </w:r>
            <w:r w:rsidR="00E3670D" w:rsidRPr="00302058">
              <w:rPr>
                <w:rFonts w:ascii="Palatino Linotype" w:hAnsi="Palatino Linotype"/>
                <w:bCs/>
                <w:sz w:val="20"/>
                <w:szCs w:val="20"/>
              </w:rPr>
              <w:t xml:space="preserve">; and </w:t>
            </w:r>
          </w:p>
          <w:p w14:paraId="30CC4660" w14:textId="1411D73D" w:rsidR="00E3670D" w:rsidRPr="00302058" w:rsidRDefault="00C42D2C" w:rsidP="00E3670D">
            <w:pPr>
              <w:pStyle w:val="ListParagraph"/>
              <w:numPr>
                <w:ilvl w:val="1"/>
                <w:numId w:val="37"/>
              </w:numPr>
              <w:ind w:left="602"/>
              <w:jc w:val="both"/>
              <w:rPr>
                <w:rFonts w:ascii="Palatino Linotype" w:hAnsi="Palatino Linotype"/>
                <w:bCs/>
                <w:sz w:val="20"/>
                <w:szCs w:val="20"/>
              </w:rPr>
            </w:pPr>
            <w:r w:rsidRPr="00302058">
              <w:rPr>
                <w:rFonts w:ascii="Palatino Linotype" w:hAnsi="Palatino Linotype"/>
                <w:bCs/>
                <w:sz w:val="20"/>
                <w:szCs w:val="20"/>
              </w:rPr>
              <w:t xml:space="preserve">any </w:t>
            </w:r>
            <w:r w:rsidR="00E3670D" w:rsidRPr="00302058">
              <w:rPr>
                <w:rFonts w:ascii="Palatino Linotype" w:hAnsi="Palatino Linotype"/>
                <w:bCs/>
                <w:sz w:val="20"/>
                <w:szCs w:val="20"/>
              </w:rPr>
              <w:t>increase or decrease the number of Preferred Shares in the Company.</w:t>
            </w:r>
          </w:p>
          <w:p w14:paraId="3A6E33F6" w14:textId="77777777" w:rsidR="00E3670D" w:rsidRPr="00302058" w:rsidRDefault="00E3670D" w:rsidP="00E3670D">
            <w:pPr>
              <w:pStyle w:val="ListParagraph"/>
              <w:ind w:left="602"/>
              <w:jc w:val="both"/>
              <w:rPr>
                <w:rFonts w:ascii="Palatino Linotype" w:hAnsi="Palatino Linotype"/>
                <w:bCs/>
                <w:sz w:val="20"/>
                <w:szCs w:val="20"/>
              </w:rPr>
            </w:pPr>
          </w:p>
          <w:p w14:paraId="6135385C" w14:textId="25452553" w:rsidR="003902DD" w:rsidRPr="00302058" w:rsidRDefault="003902DD" w:rsidP="00D82709">
            <w:pPr>
              <w:jc w:val="both"/>
              <w:rPr>
                <w:rFonts w:ascii="Palatino Linotype" w:hAnsi="Palatino Linotype"/>
                <w:bCs/>
                <w:sz w:val="20"/>
                <w:szCs w:val="20"/>
              </w:rPr>
            </w:pPr>
          </w:p>
        </w:tc>
        <w:tc>
          <w:tcPr>
            <w:tcW w:w="4147" w:type="dxa"/>
          </w:tcPr>
          <w:p w14:paraId="51C006F3" w14:textId="77777777" w:rsidR="00287DCC" w:rsidRPr="00D82709" w:rsidRDefault="00287DCC" w:rsidP="006A39AB">
            <w:pPr>
              <w:pStyle w:val="ListParagraph"/>
              <w:numPr>
                <w:ilvl w:val="0"/>
                <w:numId w:val="36"/>
              </w:numPr>
              <w:ind w:left="338"/>
              <w:jc w:val="both"/>
              <w:rPr>
                <w:rFonts w:ascii="Palatino Linotype" w:hAnsi="Palatino Linotype"/>
                <w:b/>
                <w:color w:val="E7E6E6" w:themeColor="background2"/>
                <w:sz w:val="20"/>
              </w:rPr>
            </w:pPr>
            <w:r w:rsidRPr="00D82709">
              <w:rPr>
                <w:rFonts w:ascii="Palatino Linotype" w:hAnsi="Palatino Linotype"/>
                <w:b/>
                <w:color w:val="E7E6E6" w:themeColor="background2"/>
                <w:sz w:val="20"/>
              </w:rPr>
              <w:lastRenderedPageBreak/>
              <w:t>Hak Suara</w:t>
            </w:r>
          </w:p>
          <w:p w14:paraId="4ED776D6" w14:textId="77777777" w:rsidR="00287DCC" w:rsidRPr="00D82709" w:rsidRDefault="00287DCC" w:rsidP="006A39AB">
            <w:pPr>
              <w:jc w:val="both"/>
              <w:rPr>
                <w:rFonts w:ascii="Palatino Linotype" w:hAnsi="Palatino Linotype"/>
                <w:color w:val="E7E6E6" w:themeColor="background2"/>
                <w:sz w:val="20"/>
              </w:rPr>
            </w:pPr>
            <w:r w:rsidRPr="00D82709">
              <w:rPr>
                <w:rFonts w:ascii="Palatino Linotype" w:hAnsi="Palatino Linotype"/>
                <w:color w:val="E7E6E6" w:themeColor="background2"/>
                <w:sz w:val="20"/>
              </w:rPr>
              <w:t>Tiap saham preferen memperoleh Hak Suara yang sama dengan saham biasa, asalkan, di samping persyaratan suara mayoritas, wajib mendapatkan persetujuan dari Pemegang saham Preferen untuk beberapa Keputusan Pemegang Saham, termasuk namun tidak terbatas pada Tindakan:</w:t>
            </w:r>
          </w:p>
          <w:p w14:paraId="3AF6D26C" w14:textId="77777777" w:rsidR="00287DCC" w:rsidRPr="00D82709" w:rsidRDefault="00287DCC" w:rsidP="006A39AB">
            <w:pPr>
              <w:pStyle w:val="ListParagraph"/>
              <w:numPr>
                <w:ilvl w:val="1"/>
                <w:numId w:val="38"/>
              </w:numPr>
              <w:ind w:left="606"/>
              <w:jc w:val="both"/>
              <w:rPr>
                <w:rFonts w:ascii="Palatino Linotype" w:hAnsi="Palatino Linotype"/>
                <w:color w:val="E7E6E6" w:themeColor="background2"/>
                <w:sz w:val="20"/>
              </w:rPr>
            </w:pPr>
            <w:r w:rsidRPr="00D82709">
              <w:rPr>
                <w:rFonts w:ascii="Palatino Linotype" w:hAnsi="Palatino Linotype"/>
                <w:color w:val="E7E6E6" w:themeColor="background2"/>
                <w:sz w:val="20"/>
              </w:rPr>
              <w:t>Merubah ketentuan apa pun dalam Anggaran Dasar perusahaan atau dokumen pokok yang sama apabila hal tersebut akan menimbulkan dampak negatif terhadap hak, hak istimewa atau kekuasaan atau pembatasan terhadap Pemegang Saham Preferen;</w:t>
            </w:r>
          </w:p>
          <w:p w14:paraId="29F35B8B" w14:textId="77777777" w:rsidR="00287DCC" w:rsidRPr="00D82709" w:rsidRDefault="00287DCC" w:rsidP="006A39AB">
            <w:pPr>
              <w:pStyle w:val="ListParagraph"/>
              <w:numPr>
                <w:ilvl w:val="1"/>
                <w:numId w:val="38"/>
              </w:numPr>
              <w:ind w:left="606"/>
              <w:jc w:val="both"/>
              <w:rPr>
                <w:rFonts w:ascii="Palatino Linotype" w:hAnsi="Palatino Linotype"/>
                <w:color w:val="E7E6E6" w:themeColor="background2"/>
                <w:sz w:val="20"/>
              </w:rPr>
            </w:pPr>
            <w:r w:rsidRPr="00D82709">
              <w:rPr>
                <w:rFonts w:ascii="Palatino Linotype" w:hAnsi="Palatino Linotype"/>
                <w:color w:val="E7E6E6" w:themeColor="background2"/>
                <w:sz w:val="20"/>
              </w:rPr>
              <w:t>Memberi kewenangan atau menciptakan setiap kelas baru atau serangkaian saham dengan hak, preferensi dan hak istimewa sehubungan dengan dividen atau likuidasi senior atau sama dengan Saham Preferen atau memperoleh Hak Suara selain dari pada hak suara yang diberikan kepada Pemegang Saham Preferen pada umumnya;</w:t>
            </w:r>
          </w:p>
          <w:p w14:paraId="780BA2F5" w14:textId="77777777" w:rsidR="00287DCC" w:rsidRPr="00D82709" w:rsidRDefault="00287DCC" w:rsidP="006A39AB">
            <w:pPr>
              <w:pStyle w:val="ListParagraph"/>
              <w:numPr>
                <w:ilvl w:val="1"/>
                <w:numId w:val="38"/>
              </w:numPr>
              <w:ind w:left="606"/>
              <w:jc w:val="both"/>
              <w:rPr>
                <w:rFonts w:ascii="Palatino Linotype" w:hAnsi="Palatino Linotype"/>
                <w:color w:val="E7E6E6" w:themeColor="background2"/>
                <w:sz w:val="20"/>
              </w:rPr>
            </w:pPr>
            <w:r w:rsidRPr="00D82709">
              <w:rPr>
                <w:rFonts w:ascii="Palatino Linotype" w:hAnsi="Palatino Linotype"/>
                <w:color w:val="E7E6E6" w:themeColor="background2"/>
                <w:sz w:val="20"/>
              </w:rPr>
              <w:t>Menyetujui penggabungan, penjualan aset atau reorganisasi perusahaan atau akuisisi;</w:t>
            </w:r>
          </w:p>
          <w:p w14:paraId="71778B6F" w14:textId="77777777" w:rsidR="00287DCC" w:rsidRPr="00D82709" w:rsidRDefault="00287DCC" w:rsidP="006A39AB">
            <w:pPr>
              <w:jc w:val="both"/>
              <w:rPr>
                <w:rFonts w:ascii="Palatino Linotype" w:hAnsi="Palatino Linotype"/>
                <w:color w:val="E7E6E6" w:themeColor="background2"/>
                <w:sz w:val="20"/>
              </w:rPr>
            </w:pPr>
          </w:p>
        </w:tc>
      </w:tr>
      <w:tr w:rsidR="00287DCC" w:rsidRPr="00302058" w14:paraId="3EEDF7E8" w14:textId="77777777" w:rsidTr="00E3273B">
        <w:tc>
          <w:tcPr>
            <w:tcW w:w="4143" w:type="dxa"/>
          </w:tcPr>
          <w:p w14:paraId="674C96B8"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Co-Sale Rights</w:t>
            </w:r>
          </w:p>
          <w:p w14:paraId="003F0DAE" w14:textId="0B7AF21D" w:rsidR="00287DCC" w:rsidRPr="00302058" w:rsidRDefault="00287DCC" w:rsidP="006A39AB">
            <w:pPr>
              <w:jc w:val="both"/>
              <w:rPr>
                <w:rFonts w:ascii="Palatino Linotype" w:hAnsi="Palatino Linotype"/>
                <w:bCs/>
                <w:sz w:val="20"/>
                <w:szCs w:val="20"/>
              </w:rPr>
            </w:pPr>
            <w:r w:rsidRPr="00302058">
              <w:rPr>
                <w:rFonts w:ascii="Palatino Linotype" w:hAnsi="Palatino Linotype"/>
                <w:bCs/>
                <w:sz w:val="20"/>
                <w:szCs w:val="20"/>
              </w:rPr>
              <w:t xml:space="preserve">In the event of any First Refusal Right is not exercised then, the </w:t>
            </w:r>
            <w:r w:rsidR="00AF177D" w:rsidRPr="00302058">
              <w:rPr>
                <w:rFonts w:ascii="Palatino Linotype" w:hAnsi="Palatino Linotype"/>
                <w:bCs/>
                <w:sz w:val="20"/>
                <w:szCs w:val="20"/>
              </w:rPr>
              <w:t xml:space="preserve">Class C </w:t>
            </w:r>
            <w:r w:rsidRPr="00302058">
              <w:rPr>
                <w:rFonts w:ascii="Palatino Linotype" w:hAnsi="Palatino Linotype"/>
                <w:bCs/>
                <w:sz w:val="20"/>
                <w:szCs w:val="20"/>
              </w:rPr>
              <w:t>Preferred Shareholder may exercise the right (“</w:t>
            </w:r>
            <w:r w:rsidRPr="00D82709">
              <w:rPr>
                <w:rFonts w:ascii="Palatino Linotype" w:hAnsi="Palatino Linotype"/>
                <w:b/>
                <w:sz w:val="20"/>
              </w:rPr>
              <w:t>Co-Sale Right</w:t>
            </w:r>
            <w:r w:rsidRPr="00302058">
              <w:rPr>
                <w:rFonts w:ascii="Palatino Linotype" w:hAnsi="Palatino Linotype"/>
                <w:bCs/>
                <w:sz w:val="20"/>
                <w:szCs w:val="20"/>
              </w:rPr>
              <w:t xml:space="preserve">”) to sell their Shares on pro rata basis along with the Shares proposed to be sold by </w:t>
            </w:r>
            <w:r w:rsidR="00AF177D" w:rsidRPr="00302058">
              <w:rPr>
                <w:rFonts w:ascii="Palatino Linotype" w:hAnsi="Palatino Linotype"/>
                <w:bCs/>
                <w:sz w:val="20"/>
                <w:szCs w:val="20"/>
              </w:rPr>
              <w:t xml:space="preserve">a </w:t>
            </w:r>
            <w:r w:rsidRPr="00302058">
              <w:rPr>
                <w:rFonts w:ascii="Palatino Linotype" w:hAnsi="Palatino Linotype"/>
                <w:bCs/>
                <w:sz w:val="20"/>
                <w:szCs w:val="20"/>
              </w:rPr>
              <w:t>Shareholder (“</w:t>
            </w:r>
            <w:r w:rsidRPr="00D82709">
              <w:rPr>
                <w:rFonts w:ascii="Palatino Linotype" w:hAnsi="Palatino Linotype"/>
                <w:b/>
                <w:sz w:val="20"/>
              </w:rPr>
              <w:t>Co-Sale Interest</w:t>
            </w:r>
            <w:r w:rsidRPr="00302058">
              <w:rPr>
                <w:rFonts w:ascii="Palatino Linotype" w:hAnsi="Palatino Linotype"/>
                <w:bCs/>
                <w:sz w:val="20"/>
                <w:szCs w:val="20"/>
              </w:rPr>
              <w:t xml:space="preserve">”) upon presenting a notice to </w:t>
            </w:r>
            <w:r w:rsidR="00AF177D" w:rsidRPr="00302058">
              <w:rPr>
                <w:rFonts w:ascii="Palatino Linotype" w:hAnsi="Palatino Linotype"/>
                <w:bCs/>
                <w:sz w:val="20"/>
                <w:szCs w:val="20"/>
              </w:rPr>
              <w:t>the relevant</w:t>
            </w:r>
            <w:r w:rsidRPr="00302058">
              <w:rPr>
                <w:rFonts w:ascii="Palatino Linotype" w:hAnsi="Palatino Linotype"/>
                <w:bCs/>
                <w:sz w:val="20"/>
                <w:szCs w:val="20"/>
              </w:rPr>
              <w:t xml:space="preserve"> Shareholder to transfer its Co-Sale Interest (“</w:t>
            </w:r>
            <w:r w:rsidRPr="00D82709">
              <w:rPr>
                <w:rFonts w:ascii="Palatino Linotype" w:hAnsi="Palatino Linotype"/>
                <w:b/>
                <w:sz w:val="20"/>
              </w:rPr>
              <w:t>Co-Sale Acceptance Notice</w:t>
            </w:r>
            <w:r w:rsidRPr="00302058">
              <w:rPr>
                <w:rFonts w:ascii="Palatino Linotype" w:hAnsi="Palatino Linotype"/>
                <w:bCs/>
                <w:sz w:val="20"/>
                <w:szCs w:val="20"/>
              </w:rPr>
              <w:t>”) within the Acceptance Period</w:t>
            </w:r>
            <w:r w:rsidR="004A7B43">
              <w:rPr>
                <w:rFonts w:ascii="Palatino Linotype" w:hAnsi="Palatino Linotype"/>
                <w:bCs/>
                <w:sz w:val="20"/>
                <w:szCs w:val="20"/>
              </w:rPr>
              <w:t xml:space="preserve"> having the same terms in with the Offer Notice</w:t>
            </w:r>
            <w:r w:rsidRPr="00302058">
              <w:rPr>
                <w:rFonts w:ascii="Palatino Linotype" w:hAnsi="Palatino Linotype"/>
                <w:bCs/>
                <w:sz w:val="20"/>
                <w:szCs w:val="20"/>
              </w:rPr>
              <w:t>. This Co-sale right will be subject to customary exception and will terminate immediately prior to Initial Public Offering or a Change of Control.</w:t>
            </w:r>
          </w:p>
          <w:p w14:paraId="530E611C" w14:textId="77777777" w:rsidR="00287DCC" w:rsidRPr="00302058" w:rsidRDefault="00287DCC" w:rsidP="006A39AB">
            <w:pPr>
              <w:jc w:val="both"/>
              <w:rPr>
                <w:rFonts w:ascii="Palatino Linotype" w:hAnsi="Palatino Linotype"/>
                <w:bCs/>
                <w:sz w:val="20"/>
                <w:szCs w:val="20"/>
              </w:rPr>
            </w:pPr>
          </w:p>
          <w:p w14:paraId="69B052D3" w14:textId="3660B7A6" w:rsidR="00287DCC" w:rsidRPr="00302058" w:rsidRDefault="00287DCC" w:rsidP="006A39AB">
            <w:pPr>
              <w:jc w:val="both"/>
              <w:rPr>
                <w:rFonts w:ascii="Palatino Linotype" w:hAnsi="Palatino Linotype"/>
                <w:bCs/>
                <w:sz w:val="20"/>
                <w:szCs w:val="20"/>
              </w:rPr>
            </w:pPr>
            <w:r w:rsidRPr="00302058">
              <w:rPr>
                <w:rFonts w:ascii="Palatino Linotype" w:hAnsi="Palatino Linotype"/>
                <w:bCs/>
                <w:sz w:val="20"/>
                <w:szCs w:val="20"/>
              </w:rPr>
              <w:t xml:space="preserve">If a participating Preferred Sharesholders exercise its Co-Sale Rights, the transferor shall arrange for the sale to the proposed transferee of the Co-Sale Interest. </w:t>
            </w:r>
            <w:r w:rsidR="00AF177D" w:rsidRPr="00302058">
              <w:rPr>
                <w:rFonts w:ascii="Palatino Linotype" w:hAnsi="Palatino Linotype"/>
                <w:bCs/>
                <w:sz w:val="20"/>
                <w:szCs w:val="20"/>
              </w:rPr>
              <w:t>The relevant</w:t>
            </w:r>
            <w:r w:rsidRPr="00302058">
              <w:rPr>
                <w:rFonts w:ascii="Palatino Linotype" w:hAnsi="Palatino Linotype"/>
                <w:bCs/>
                <w:sz w:val="20"/>
                <w:szCs w:val="20"/>
              </w:rPr>
              <w:t xml:space="preserve"> Shareholder shall use </w:t>
            </w:r>
            <w:r w:rsidR="00AF177D" w:rsidRPr="00302058">
              <w:rPr>
                <w:rFonts w:ascii="Palatino Linotype" w:hAnsi="Palatino Linotype"/>
                <w:bCs/>
                <w:sz w:val="20"/>
                <w:szCs w:val="20"/>
              </w:rPr>
              <w:t xml:space="preserve">its </w:t>
            </w:r>
            <w:r w:rsidRPr="00302058">
              <w:rPr>
                <w:rFonts w:ascii="Palatino Linotype" w:hAnsi="Palatino Linotype"/>
                <w:bCs/>
                <w:sz w:val="20"/>
                <w:szCs w:val="20"/>
              </w:rPr>
              <w:t>best efforts to arrange for the sale to the proposed transferee the aggregate Co-Sale Interests of the Preferred Shares holders who have issued a Co-Sale Acceptance Notice (collectively, the “</w:t>
            </w:r>
            <w:r w:rsidRPr="00D82709">
              <w:rPr>
                <w:rFonts w:ascii="Palatino Linotype" w:hAnsi="Palatino Linotype"/>
                <w:b/>
                <w:sz w:val="20"/>
              </w:rPr>
              <w:t>Aggregate Interest</w:t>
            </w:r>
            <w:r w:rsidRPr="00302058">
              <w:rPr>
                <w:rFonts w:ascii="Palatino Linotype" w:hAnsi="Palatino Linotype"/>
                <w:bCs/>
                <w:sz w:val="20"/>
                <w:szCs w:val="20"/>
              </w:rPr>
              <w:t xml:space="preserve">”); provided, however, that if the proposed transferee wishes to purchase less than the Aggregate Interest, the Aggregate Interest shall be reduced pro-rata between the holder exercising their Co-Sale Rights and </w:t>
            </w:r>
            <w:r w:rsidR="00AF177D" w:rsidRPr="00302058">
              <w:rPr>
                <w:rFonts w:ascii="Palatino Linotype" w:hAnsi="Palatino Linotype"/>
                <w:bCs/>
                <w:sz w:val="20"/>
                <w:szCs w:val="20"/>
              </w:rPr>
              <w:t>the relevant</w:t>
            </w:r>
            <w:r w:rsidRPr="00302058">
              <w:rPr>
                <w:rFonts w:ascii="Palatino Linotype" w:hAnsi="Palatino Linotype"/>
                <w:bCs/>
                <w:sz w:val="20"/>
                <w:szCs w:val="20"/>
              </w:rPr>
              <w:t xml:space="preserve"> Shareholder.</w:t>
            </w:r>
          </w:p>
          <w:p w14:paraId="212F0B39" w14:textId="77777777" w:rsidR="00287DCC" w:rsidRPr="00302058" w:rsidRDefault="00287DCC" w:rsidP="006A39AB">
            <w:pPr>
              <w:jc w:val="both"/>
              <w:rPr>
                <w:rFonts w:ascii="Palatino Linotype" w:hAnsi="Palatino Linotype"/>
                <w:bCs/>
                <w:sz w:val="20"/>
                <w:szCs w:val="20"/>
              </w:rPr>
            </w:pPr>
          </w:p>
          <w:p w14:paraId="24CE5490" w14:textId="1C90C34A" w:rsidR="00287DCC" w:rsidRPr="00302058" w:rsidRDefault="00287DCC" w:rsidP="006A39AB">
            <w:pPr>
              <w:jc w:val="both"/>
              <w:rPr>
                <w:rFonts w:ascii="Palatino Linotype" w:hAnsi="Palatino Linotype"/>
                <w:b/>
                <w:sz w:val="20"/>
                <w:szCs w:val="20"/>
              </w:rPr>
            </w:pPr>
            <w:r w:rsidRPr="00302058">
              <w:rPr>
                <w:rFonts w:ascii="Palatino Linotype" w:hAnsi="Palatino Linotype"/>
                <w:bCs/>
                <w:sz w:val="20"/>
                <w:szCs w:val="20"/>
              </w:rPr>
              <w:t xml:space="preserve">If the proposed transferee refuses the Co-Sale Interest from the </w:t>
            </w:r>
            <w:r w:rsidR="004E4A19" w:rsidRPr="00302058">
              <w:rPr>
                <w:rFonts w:ascii="Palatino Linotype" w:hAnsi="Palatino Linotype"/>
                <w:bCs/>
                <w:sz w:val="20"/>
                <w:szCs w:val="20"/>
              </w:rPr>
              <w:t>Share</w:t>
            </w:r>
            <w:r w:rsidRPr="00302058">
              <w:rPr>
                <w:rFonts w:ascii="Palatino Linotype" w:hAnsi="Palatino Linotype"/>
                <w:bCs/>
                <w:sz w:val="20"/>
                <w:szCs w:val="20"/>
              </w:rPr>
              <w:t xml:space="preserve">holder who exercises its Co-Sale Rights, </w:t>
            </w:r>
            <w:r w:rsidR="00675CDD" w:rsidRPr="00302058">
              <w:rPr>
                <w:rFonts w:ascii="Palatino Linotype" w:hAnsi="Palatino Linotype"/>
                <w:bCs/>
                <w:sz w:val="20"/>
                <w:szCs w:val="20"/>
              </w:rPr>
              <w:t>the relevant</w:t>
            </w:r>
            <w:r w:rsidRPr="00302058">
              <w:rPr>
                <w:rFonts w:ascii="Palatino Linotype" w:hAnsi="Palatino Linotype"/>
                <w:bCs/>
                <w:sz w:val="20"/>
                <w:szCs w:val="20"/>
              </w:rPr>
              <w:t xml:space="preserve"> Shareholder may not sell to such proposed transferee any of the </w:t>
            </w:r>
            <w:r w:rsidR="00AF79EE" w:rsidRPr="00302058">
              <w:rPr>
                <w:rFonts w:ascii="Palatino Linotype" w:hAnsi="Palatino Linotype"/>
                <w:bCs/>
                <w:sz w:val="20"/>
                <w:szCs w:val="20"/>
              </w:rPr>
              <w:t xml:space="preserve">relevant </w:t>
            </w:r>
            <w:r w:rsidRPr="00302058">
              <w:rPr>
                <w:rFonts w:ascii="Palatino Linotype" w:hAnsi="Palatino Linotype"/>
                <w:bCs/>
                <w:sz w:val="20"/>
                <w:szCs w:val="20"/>
              </w:rPr>
              <w:t>Shareholders</w:t>
            </w:r>
            <w:r w:rsidR="00BF774B" w:rsidRPr="00302058">
              <w:rPr>
                <w:rFonts w:ascii="Palatino Linotype" w:hAnsi="Palatino Linotype"/>
                <w:bCs/>
                <w:sz w:val="20"/>
                <w:szCs w:val="20"/>
              </w:rPr>
              <w:t>’</w:t>
            </w:r>
            <w:r w:rsidRPr="00302058">
              <w:rPr>
                <w:rFonts w:ascii="Palatino Linotype" w:hAnsi="Palatino Linotype"/>
                <w:bCs/>
                <w:sz w:val="20"/>
                <w:szCs w:val="20"/>
              </w:rPr>
              <w:t xml:space="preserve"> </w:t>
            </w:r>
            <w:r w:rsidR="00AF79EE" w:rsidRPr="00302058">
              <w:rPr>
                <w:rFonts w:ascii="Palatino Linotype" w:hAnsi="Palatino Linotype"/>
                <w:bCs/>
                <w:sz w:val="20"/>
                <w:szCs w:val="20"/>
              </w:rPr>
              <w:t>s</w:t>
            </w:r>
            <w:r w:rsidRPr="00302058">
              <w:rPr>
                <w:rFonts w:ascii="Palatino Linotype" w:hAnsi="Palatino Linotype"/>
                <w:bCs/>
                <w:sz w:val="20"/>
                <w:szCs w:val="20"/>
              </w:rPr>
              <w:t xml:space="preserve">hares unless and until, simultaneously with such sale, </w:t>
            </w:r>
            <w:r w:rsidR="00C86835" w:rsidRPr="00302058">
              <w:rPr>
                <w:rFonts w:ascii="Palatino Linotype" w:hAnsi="Palatino Linotype"/>
                <w:bCs/>
                <w:sz w:val="20"/>
                <w:szCs w:val="20"/>
              </w:rPr>
              <w:t xml:space="preserve">the relevant </w:t>
            </w:r>
            <w:r w:rsidRPr="00302058">
              <w:rPr>
                <w:rFonts w:ascii="Palatino Linotype" w:hAnsi="Palatino Linotype"/>
                <w:bCs/>
                <w:sz w:val="20"/>
                <w:szCs w:val="20"/>
              </w:rPr>
              <w:t>Shareholder purchas</w:t>
            </w:r>
            <w:r w:rsidR="00C86835" w:rsidRPr="00302058">
              <w:rPr>
                <w:rFonts w:ascii="Palatino Linotype" w:hAnsi="Palatino Linotype"/>
                <w:bCs/>
                <w:sz w:val="20"/>
                <w:szCs w:val="20"/>
              </w:rPr>
              <w:t>e</w:t>
            </w:r>
            <w:r w:rsidRPr="00302058">
              <w:rPr>
                <w:rFonts w:ascii="Palatino Linotype" w:hAnsi="Palatino Linotype"/>
                <w:bCs/>
                <w:sz w:val="20"/>
                <w:szCs w:val="20"/>
              </w:rPr>
              <w:t xml:space="preserve"> such dismissed Co-Sale Interest, on the same terms and conditions specified in the Offer Notice</w:t>
            </w:r>
            <w:r w:rsidR="005A0A58" w:rsidRPr="00302058">
              <w:rPr>
                <w:rFonts w:ascii="Palatino Linotype" w:hAnsi="Palatino Linotype"/>
                <w:bCs/>
                <w:sz w:val="20"/>
                <w:szCs w:val="20"/>
              </w:rPr>
              <w:t>.</w:t>
            </w:r>
          </w:p>
        </w:tc>
        <w:tc>
          <w:tcPr>
            <w:tcW w:w="4147" w:type="dxa"/>
          </w:tcPr>
          <w:p w14:paraId="1A8EDD66" w14:textId="77777777" w:rsidR="00287DCC" w:rsidRPr="00D82709" w:rsidRDefault="00287DCC" w:rsidP="006A39AB">
            <w:pPr>
              <w:pStyle w:val="ListParagraph"/>
              <w:numPr>
                <w:ilvl w:val="0"/>
                <w:numId w:val="36"/>
              </w:numPr>
              <w:ind w:left="338"/>
              <w:jc w:val="both"/>
              <w:rPr>
                <w:rFonts w:ascii="Palatino Linotype" w:hAnsi="Palatino Linotype"/>
                <w:b/>
                <w:color w:val="E7E6E6" w:themeColor="background2"/>
                <w:sz w:val="20"/>
              </w:rPr>
            </w:pPr>
            <w:r w:rsidRPr="00D82709">
              <w:rPr>
                <w:rFonts w:ascii="Palatino Linotype" w:hAnsi="Palatino Linotype"/>
                <w:b/>
                <w:color w:val="E7E6E6" w:themeColor="background2"/>
                <w:sz w:val="20"/>
              </w:rPr>
              <w:t>Hak Turut Jual</w:t>
            </w:r>
          </w:p>
          <w:p w14:paraId="75D057A9" w14:textId="77777777" w:rsidR="00287DCC" w:rsidRPr="00D82709" w:rsidRDefault="00287DCC" w:rsidP="006A39AB">
            <w:pPr>
              <w:jc w:val="both"/>
              <w:rPr>
                <w:rFonts w:ascii="Palatino Linotype" w:hAnsi="Palatino Linotype"/>
                <w:color w:val="E7E6E6" w:themeColor="background2"/>
                <w:sz w:val="20"/>
              </w:rPr>
            </w:pPr>
            <w:r w:rsidRPr="00D82709">
              <w:rPr>
                <w:rFonts w:ascii="Palatino Linotype" w:hAnsi="Palatino Linotype"/>
                <w:color w:val="E7E6E6" w:themeColor="background2"/>
                <w:sz w:val="20"/>
              </w:rPr>
              <w:t>Dalam hal Hak Penolakan Pertama tidak dilaksanakan, maka pemegang saham preferen dapat melaksanakan hak untuk menjual Sahamnya berdasarkan perhitungan proporsional (“Saham Turut Jual”) bersamaan dengan Saham yang diajukan untuk dijual oleh Pemegang Saham Pendiri (“Hak Turut Menjual”) dengan menyediakan pemberitahuan kepada Pemegang Saham Pendiri untuk mengalihkan (“Pemberitahuan Penerimaan Turut Jual”) selama Periode Penerimaan. Hak Turut Menjual ini tunduk pada pengecualian biasa dan akan berakhir seketika sebelum IPO atau Perubahan Kendali.</w:t>
            </w:r>
          </w:p>
          <w:p w14:paraId="54BFE4C8" w14:textId="77777777" w:rsidR="00287DCC" w:rsidRPr="00D82709" w:rsidRDefault="00287DCC" w:rsidP="006A39AB">
            <w:pPr>
              <w:jc w:val="both"/>
              <w:rPr>
                <w:rFonts w:ascii="Palatino Linotype" w:hAnsi="Palatino Linotype"/>
                <w:color w:val="E7E6E6" w:themeColor="background2"/>
                <w:sz w:val="20"/>
              </w:rPr>
            </w:pPr>
          </w:p>
          <w:p w14:paraId="60B8A632" w14:textId="77777777" w:rsidR="00287DCC" w:rsidRPr="00D82709" w:rsidRDefault="00287DCC" w:rsidP="006A39AB">
            <w:pPr>
              <w:jc w:val="both"/>
              <w:rPr>
                <w:rFonts w:ascii="Palatino Linotype" w:hAnsi="Palatino Linotype"/>
                <w:color w:val="E7E6E6" w:themeColor="background2"/>
                <w:sz w:val="20"/>
              </w:rPr>
            </w:pPr>
            <w:r w:rsidRPr="00D82709">
              <w:rPr>
                <w:rFonts w:ascii="Palatino Linotype" w:hAnsi="Palatino Linotype"/>
                <w:color w:val="E7E6E6" w:themeColor="background2"/>
                <w:sz w:val="20"/>
              </w:rPr>
              <w:t>Apabila Peserta Pemegang Saham Preferen melaksanakan Hak Turut Menjual-nya, Pengalih akan mengatur agar penjualan kepada calon penerima pengalihan atas Saham Turut Jual. Pemegang Saham Pendiri wajib menggunakan kemampuan terbaiknya untuk mengatur penjualan kepada penerima pengalihan atas seluruh Saham Turut Jual yang telah menerbitkan Pemberitahuan Penerimaan Turut Jual (bersama-sama disebut sebagai “Saham Total”); akan tetapi, dengan syarat, bahwa apabila calon penerima pengalihan hendak membeli kurang dari jumlah Saham Total, Saham Total dikurangi secara pro-rata diantara Investor yang melaksankan Hak Turut Menjualnya dengan Pemegang Saham Pendiri.</w:t>
            </w:r>
          </w:p>
          <w:p w14:paraId="26CCA854" w14:textId="77777777" w:rsidR="00287DCC" w:rsidRPr="00D82709" w:rsidRDefault="00287DCC" w:rsidP="006A39AB">
            <w:pPr>
              <w:jc w:val="both"/>
              <w:rPr>
                <w:rFonts w:ascii="Palatino Linotype" w:hAnsi="Palatino Linotype"/>
                <w:color w:val="E7E6E6" w:themeColor="background2"/>
                <w:sz w:val="20"/>
              </w:rPr>
            </w:pPr>
          </w:p>
          <w:p w14:paraId="14626207" w14:textId="77777777" w:rsidR="00287DCC" w:rsidRPr="00D82709" w:rsidRDefault="00287DCC" w:rsidP="006A39AB">
            <w:pPr>
              <w:jc w:val="both"/>
              <w:rPr>
                <w:rFonts w:ascii="Palatino Linotype" w:hAnsi="Palatino Linotype"/>
                <w:color w:val="E7E6E6" w:themeColor="background2"/>
                <w:sz w:val="20"/>
              </w:rPr>
            </w:pPr>
            <w:r w:rsidRPr="00D82709">
              <w:rPr>
                <w:rFonts w:ascii="Palatino Linotype" w:hAnsi="Palatino Linotype"/>
                <w:color w:val="E7E6E6" w:themeColor="background2"/>
                <w:sz w:val="20"/>
              </w:rPr>
              <w:t>Apabila calon penerima pengalihan menolak untuk membeli Saham Turut Jualnya dari Peserta yang melaksanakan Hak Turut Jualnya, maka Pengalih tidak dapat menjual kepada calon penerima pengalihan tiap dari Saham Pemegang Saham Pendiri kecuali dan sampai, Pemegang Saham Pendiri membeli Saham Turut Jual yang ditolak untuk dibeli oleh calon penerima pengalihan, berdasarkan syarat-syarat dan ketentuan-ketentuan yang disebutkan dalam Pemberitahuan Penawaran.</w:t>
            </w:r>
          </w:p>
          <w:p w14:paraId="13452A2B" w14:textId="77777777" w:rsidR="00287DCC" w:rsidRDefault="00287DCC" w:rsidP="006A39AB">
            <w:pPr>
              <w:jc w:val="both"/>
              <w:rPr>
                <w:rFonts w:ascii="Palatino Linotype" w:hAnsi="Palatino Linotype"/>
                <w:bCs/>
                <w:color w:val="E7E6E6" w:themeColor="background2"/>
                <w:sz w:val="20"/>
                <w:szCs w:val="20"/>
              </w:rPr>
            </w:pPr>
          </w:p>
          <w:p w14:paraId="1D577346" w14:textId="77777777" w:rsidR="00FA3668" w:rsidRPr="00D82709" w:rsidRDefault="00FA3668" w:rsidP="006A39AB">
            <w:pPr>
              <w:jc w:val="both"/>
              <w:rPr>
                <w:rFonts w:ascii="Palatino Linotype" w:hAnsi="Palatino Linotype"/>
                <w:color w:val="E7E6E6" w:themeColor="background2"/>
                <w:sz w:val="20"/>
              </w:rPr>
            </w:pPr>
          </w:p>
        </w:tc>
      </w:tr>
      <w:tr w:rsidR="00287DCC" w:rsidRPr="00302058" w14:paraId="5CCAFDD7" w14:textId="77777777" w:rsidTr="00E3273B">
        <w:tc>
          <w:tcPr>
            <w:tcW w:w="4143" w:type="dxa"/>
          </w:tcPr>
          <w:p w14:paraId="1F8CAB03" w14:textId="77777777" w:rsidR="00952F85" w:rsidRPr="00302058" w:rsidRDefault="00952F85" w:rsidP="00952F85">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lastRenderedPageBreak/>
              <w:t>Liquidation Preference</w:t>
            </w:r>
          </w:p>
          <w:p w14:paraId="728945CA" w14:textId="47100470" w:rsidR="00952F85" w:rsidRPr="00302058" w:rsidRDefault="00952F85" w:rsidP="00952F85">
            <w:pPr>
              <w:jc w:val="both"/>
              <w:rPr>
                <w:rFonts w:ascii="Palatino Linotype" w:hAnsi="Palatino Linotype"/>
                <w:bCs/>
                <w:sz w:val="20"/>
                <w:szCs w:val="20"/>
              </w:rPr>
            </w:pPr>
            <w:r w:rsidRPr="00302058">
              <w:rPr>
                <w:rFonts w:ascii="Palatino Linotype" w:hAnsi="Palatino Linotype"/>
                <w:bCs/>
                <w:sz w:val="20"/>
                <w:szCs w:val="20"/>
              </w:rPr>
              <w:t>Upon the occurrence of any Deemed Liquidation Event (as defined below), holders of Class C Preferred Shares shall be entitled to receive, in preference to the holders of Class A Shares and Class B Shares, the original investment price along with the declared but undistributed dividend amount, in the following orders:</w:t>
            </w:r>
          </w:p>
          <w:p w14:paraId="722C6112" w14:textId="4C87097D" w:rsidR="00952F85" w:rsidRPr="00302058" w:rsidRDefault="00952F85" w:rsidP="00952F85">
            <w:pPr>
              <w:pStyle w:val="ListParagraph"/>
              <w:numPr>
                <w:ilvl w:val="0"/>
                <w:numId w:val="40"/>
              </w:numPr>
              <w:ind w:left="332" w:hanging="270"/>
              <w:jc w:val="both"/>
              <w:rPr>
                <w:rFonts w:ascii="Palatino Linotype" w:hAnsi="Palatino Linotype"/>
                <w:bCs/>
                <w:sz w:val="20"/>
                <w:szCs w:val="20"/>
              </w:rPr>
            </w:pPr>
            <w:r w:rsidRPr="00302058">
              <w:rPr>
                <w:rFonts w:ascii="Palatino Linotype" w:hAnsi="Palatino Linotype"/>
                <w:bCs/>
                <w:sz w:val="20"/>
                <w:szCs w:val="20"/>
              </w:rPr>
              <w:t>first to the holder of Class C Shares;</w:t>
            </w:r>
          </w:p>
          <w:p w14:paraId="2B94F13E" w14:textId="2563EEE6" w:rsidR="00952F85" w:rsidRPr="00302058" w:rsidRDefault="00952F85" w:rsidP="00952F85">
            <w:pPr>
              <w:pStyle w:val="ListParagraph"/>
              <w:numPr>
                <w:ilvl w:val="0"/>
                <w:numId w:val="40"/>
              </w:numPr>
              <w:ind w:left="332" w:hanging="270"/>
              <w:jc w:val="both"/>
              <w:rPr>
                <w:rFonts w:ascii="Palatino Linotype" w:hAnsi="Palatino Linotype"/>
                <w:bCs/>
                <w:sz w:val="20"/>
                <w:szCs w:val="20"/>
              </w:rPr>
            </w:pPr>
            <w:r w:rsidRPr="00302058">
              <w:rPr>
                <w:rFonts w:ascii="Palatino Linotype" w:hAnsi="Palatino Linotype"/>
                <w:bCs/>
                <w:sz w:val="20"/>
                <w:szCs w:val="20"/>
              </w:rPr>
              <w:t>second to the holder of Class B Shares;</w:t>
            </w:r>
          </w:p>
          <w:p w14:paraId="0BF79B30" w14:textId="05D0A109" w:rsidR="00952F85" w:rsidRPr="00302058" w:rsidRDefault="00952F85" w:rsidP="00952F85">
            <w:pPr>
              <w:pStyle w:val="ListParagraph"/>
              <w:numPr>
                <w:ilvl w:val="0"/>
                <w:numId w:val="40"/>
              </w:numPr>
              <w:ind w:left="332" w:hanging="270"/>
              <w:jc w:val="both"/>
              <w:rPr>
                <w:rFonts w:ascii="Palatino Linotype" w:hAnsi="Palatino Linotype"/>
                <w:bCs/>
                <w:sz w:val="20"/>
                <w:szCs w:val="20"/>
              </w:rPr>
            </w:pPr>
            <w:r w:rsidRPr="00302058">
              <w:rPr>
                <w:rFonts w:ascii="Palatino Linotype" w:hAnsi="Palatino Linotype"/>
                <w:bCs/>
                <w:sz w:val="20"/>
                <w:szCs w:val="20"/>
              </w:rPr>
              <w:t>lastly, all shareholders shall share all the remaining assets of the Company on a pro rata basis.</w:t>
            </w:r>
          </w:p>
          <w:p w14:paraId="350934BD" w14:textId="77777777" w:rsidR="00952F85" w:rsidRPr="00302058" w:rsidRDefault="00952F85" w:rsidP="00952F85">
            <w:pPr>
              <w:jc w:val="both"/>
              <w:rPr>
                <w:rFonts w:ascii="Palatino Linotype" w:hAnsi="Palatino Linotype"/>
                <w:bCs/>
                <w:sz w:val="20"/>
                <w:szCs w:val="20"/>
              </w:rPr>
            </w:pPr>
          </w:p>
          <w:p w14:paraId="41E3E5C5" w14:textId="49314207" w:rsidR="00287DCC" w:rsidRPr="00302058" w:rsidRDefault="00952F85" w:rsidP="00952F85">
            <w:pPr>
              <w:jc w:val="both"/>
              <w:rPr>
                <w:rFonts w:ascii="Palatino Linotype" w:hAnsi="Palatino Linotype"/>
                <w:bCs/>
                <w:sz w:val="20"/>
                <w:szCs w:val="20"/>
              </w:rPr>
            </w:pPr>
            <w:r w:rsidRPr="00302058">
              <w:rPr>
                <w:rFonts w:ascii="Palatino Linotype" w:hAnsi="Palatino Linotype"/>
                <w:bCs/>
                <w:sz w:val="20"/>
                <w:szCs w:val="20"/>
              </w:rPr>
              <w:t>“</w:t>
            </w:r>
            <w:r w:rsidRPr="00302058">
              <w:rPr>
                <w:rFonts w:ascii="Palatino Linotype" w:hAnsi="Palatino Linotype"/>
                <w:b/>
                <w:sz w:val="20"/>
                <w:szCs w:val="20"/>
              </w:rPr>
              <w:t>Deemed Liquidiation Event</w:t>
            </w:r>
            <w:r w:rsidRPr="00302058">
              <w:rPr>
                <w:rFonts w:ascii="Palatino Linotype" w:hAnsi="Palatino Linotype"/>
                <w:bCs/>
                <w:sz w:val="20"/>
                <w:szCs w:val="20"/>
              </w:rPr>
              <w:t>” means (a) a merger, consolidation, transfer of equity or any other similar transaction</w:t>
            </w:r>
            <w:r w:rsidR="00102089" w:rsidRPr="00302058">
              <w:rPr>
                <w:rFonts w:ascii="Palatino Linotype" w:hAnsi="Palatino Linotype"/>
                <w:bCs/>
                <w:sz w:val="20"/>
                <w:szCs w:val="20"/>
              </w:rPr>
              <w:t>s</w:t>
            </w:r>
            <w:r w:rsidRPr="00302058">
              <w:rPr>
                <w:rFonts w:ascii="Palatino Linotype" w:hAnsi="Palatino Linotype"/>
                <w:bCs/>
                <w:sz w:val="20"/>
                <w:szCs w:val="20"/>
              </w:rPr>
              <w:t xml:space="preserve"> with any other person that results in the Shareholders of the Company immediately </w:t>
            </w:r>
            <w:r w:rsidR="004723AF" w:rsidRPr="00302058">
              <w:rPr>
                <w:rFonts w:ascii="Palatino Linotype" w:hAnsi="Palatino Linotype"/>
                <w:bCs/>
                <w:sz w:val="20"/>
                <w:szCs w:val="20"/>
              </w:rPr>
              <w:t>before</w:t>
            </w:r>
            <w:r w:rsidRPr="00302058">
              <w:rPr>
                <w:rFonts w:ascii="Palatino Linotype" w:hAnsi="Palatino Linotype"/>
                <w:bCs/>
                <w:sz w:val="20"/>
                <w:szCs w:val="20"/>
              </w:rPr>
              <w:t xml:space="preserve"> </w:t>
            </w:r>
            <w:r w:rsidR="00102089" w:rsidRPr="00302058">
              <w:rPr>
                <w:rFonts w:ascii="Palatino Linotype" w:hAnsi="Palatino Linotype"/>
                <w:bCs/>
                <w:sz w:val="20"/>
                <w:szCs w:val="20"/>
              </w:rPr>
              <w:t xml:space="preserve">the </w:t>
            </w:r>
            <w:r w:rsidRPr="00302058">
              <w:rPr>
                <w:rFonts w:ascii="Palatino Linotype" w:hAnsi="Palatino Linotype"/>
                <w:bCs/>
                <w:sz w:val="20"/>
                <w:szCs w:val="20"/>
              </w:rPr>
              <w:t xml:space="preserve">transaction owning, directly or indirectly, 50% or less of the voting power of the Company or the surviving entity, as applicable, </w:t>
            </w:r>
            <w:r w:rsidR="004723AF" w:rsidRPr="00302058">
              <w:rPr>
                <w:rFonts w:ascii="Palatino Linotype" w:hAnsi="Palatino Linotype"/>
                <w:bCs/>
                <w:sz w:val="20"/>
                <w:szCs w:val="20"/>
              </w:rPr>
              <w:t xml:space="preserve">immediately after the consummation of the transaction </w:t>
            </w:r>
            <w:r w:rsidRPr="00302058">
              <w:rPr>
                <w:rFonts w:ascii="Palatino Linotype" w:hAnsi="Palatino Linotype"/>
                <w:bCs/>
                <w:sz w:val="20"/>
                <w:szCs w:val="20"/>
              </w:rPr>
              <w:t>(b) a sale of all or substantially all assets of the Company or of its subsidiaries, including Company Intellectual Property, (c) liquidation, dissolution or wind up the Company, suspension of debt repayment obligation (</w:t>
            </w:r>
            <w:r w:rsidRPr="00302058">
              <w:rPr>
                <w:rFonts w:ascii="Palatino Linotype" w:hAnsi="Palatino Linotype"/>
                <w:bCs/>
                <w:i/>
                <w:iCs/>
                <w:sz w:val="20"/>
                <w:szCs w:val="20"/>
              </w:rPr>
              <w:t>Penundaan Kewajiban Pembayaran Utang - PKPU)</w:t>
            </w:r>
            <w:r w:rsidR="00DC0876" w:rsidRPr="00302058">
              <w:rPr>
                <w:rFonts w:ascii="Palatino Linotype" w:hAnsi="Palatino Linotype"/>
                <w:bCs/>
                <w:i/>
                <w:iCs/>
                <w:sz w:val="20"/>
                <w:szCs w:val="20"/>
              </w:rPr>
              <w:t xml:space="preserve">, </w:t>
            </w:r>
            <w:r w:rsidR="00DC0876" w:rsidRPr="00302058">
              <w:rPr>
                <w:rFonts w:ascii="Palatino Linotype" w:hAnsi="Palatino Linotype"/>
                <w:bCs/>
                <w:sz w:val="20"/>
                <w:szCs w:val="20"/>
              </w:rPr>
              <w:t xml:space="preserve">suspension of </w:t>
            </w:r>
            <w:r w:rsidR="00C4086F" w:rsidRPr="00302058">
              <w:rPr>
                <w:rFonts w:ascii="Palatino Linotype" w:hAnsi="Palatino Linotype"/>
                <w:bCs/>
                <w:sz w:val="20"/>
                <w:szCs w:val="20"/>
              </w:rPr>
              <w:t>business activities</w:t>
            </w:r>
            <w:r w:rsidRPr="00302058">
              <w:rPr>
                <w:rFonts w:ascii="Palatino Linotype" w:hAnsi="Palatino Linotype"/>
                <w:bCs/>
                <w:sz w:val="20"/>
                <w:szCs w:val="20"/>
              </w:rPr>
              <w:t xml:space="preserve">, (d) exclusive licensing of all or substantially of the intellectual property of the Company and its subsidiaries, or (e) any other transaction similar to any of the transactions described in (a) through (d) above; provided, however, that each holder of </w:t>
            </w:r>
            <w:r w:rsidR="00BC3D9A" w:rsidRPr="00302058">
              <w:rPr>
                <w:rFonts w:ascii="Palatino Linotype" w:hAnsi="Palatino Linotype"/>
                <w:bCs/>
                <w:sz w:val="20"/>
                <w:szCs w:val="20"/>
              </w:rPr>
              <w:t>P</w:t>
            </w:r>
            <w:r w:rsidRPr="00302058">
              <w:rPr>
                <w:rFonts w:ascii="Palatino Linotype" w:hAnsi="Palatino Linotype"/>
                <w:bCs/>
                <w:sz w:val="20"/>
                <w:szCs w:val="20"/>
              </w:rPr>
              <w:t xml:space="preserve">referred </w:t>
            </w:r>
            <w:r w:rsidR="00BC3D9A" w:rsidRPr="00302058">
              <w:rPr>
                <w:rFonts w:ascii="Palatino Linotype" w:hAnsi="Palatino Linotype"/>
                <w:bCs/>
                <w:sz w:val="20"/>
                <w:szCs w:val="20"/>
              </w:rPr>
              <w:t>S</w:t>
            </w:r>
            <w:r w:rsidRPr="00302058">
              <w:rPr>
                <w:rFonts w:ascii="Palatino Linotype" w:hAnsi="Palatino Linotype"/>
                <w:bCs/>
                <w:sz w:val="20"/>
                <w:szCs w:val="20"/>
              </w:rPr>
              <w:t>hares may waive the treatment of such a transaction as a Deemed Liquidation Event in respect of such holder.</w:t>
            </w:r>
          </w:p>
        </w:tc>
        <w:tc>
          <w:tcPr>
            <w:tcW w:w="4147" w:type="dxa"/>
          </w:tcPr>
          <w:p w14:paraId="5EF2926D" w14:textId="77777777" w:rsidR="00287DCC" w:rsidRPr="00D82709" w:rsidRDefault="00287DCC" w:rsidP="006A39AB">
            <w:pPr>
              <w:pStyle w:val="ListParagraph"/>
              <w:numPr>
                <w:ilvl w:val="0"/>
                <w:numId w:val="36"/>
              </w:numPr>
              <w:ind w:left="338"/>
              <w:jc w:val="both"/>
              <w:rPr>
                <w:rFonts w:ascii="Palatino Linotype" w:hAnsi="Palatino Linotype"/>
                <w:b/>
                <w:color w:val="E7E6E6" w:themeColor="background2"/>
                <w:sz w:val="20"/>
              </w:rPr>
            </w:pPr>
            <w:r w:rsidRPr="00D82709">
              <w:rPr>
                <w:rFonts w:ascii="Palatino Linotype" w:hAnsi="Palatino Linotype"/>
                <w:b/>
                <w:color w:val="E7E6E6" w:themeColor="background2"/>
                <w:sz w:val="20"/>
              </w:rPr>
              <w:t>Hak Preferen dalam Likuidasi</w:t>
            </w:r>
          </w:p>
          <w:p w14:paraId="1AE853F7" w14:textId="5503610F" w:rsidR="00287DCC" w:rsidRPr="00D82709" w:rsidRDefault="00287DCC" w:rsidP="006A39AB">
            <w:pPr>
              <w:jc w:val="both"/>
              <w:rPr>
                <w:rFonts w:ascii="Palatino Linotype" w:hAnsi="Palatino Linotype"/>
                <w:color w:val="E7E6E6" w:themeColor="background2"/>
                <w:sz w:val="20"/>
              </w:rPr>
            </w:pPr>
            <w:r w:rsidRPr="00D82709">
              <w:rPr>
                <w:rFonts w:ascii="Palatino Linotype" w:hAnsi="Palatino Linotype"/>
                <w:color w:val="E7E6E6" w:themeColor="background2"/>
                <w:sz w:val="20"/>
              </w:rPr>
              <w:t xml:space="preserve">Pada saat terjadinya likuidasi pembubaran atau penutupan Perusahaan (setiap peristiwa tersebut, “Peristiwa Likuidasi”), maka pemegang Saham Preferen berhak untuk mendapatkan, hak preferen likuidasi terlebih dahulu dibandingkan pemegang Saham Kelas A dan Saham Kelas B, sebesar Jumlah harga </w:t>
            </w:r>
            <w:r w:rsidR="00784EDB" w:rsidRPr="00D82709">
              <w:rPr>
                <w:rFonts w:ascii="Palatino Linotype" w:hAnsi="Palatino Linotype"/>
                <w:color w:val="E7E6E6" w:themeColor="background2"/>
                <w:sz w:val="20"/>
              </w:rPr>
              <w:t xml:space="preserve">investasi awal </w:t>
            </w:r>
            <w:r w:rsidRPr="00D82709">
              <w:rPr>
                <w:rFonts w:ascii="Palatino Linotype" w:hAnsi="Palatino Linotype"/>
                <w:color w:val="E7E6E6" w:themeColor="background2"/>
                <w:sz w:val="20"/>
              </w:rPr>
              <w:t>ditambah dividen yang telah ditetapkan namun belum dibagikan, dengan urutan pembagian sebagai berikut:</w:t>
            </w:r>
          </w:p>
          <w:p w14:paraId="5DE9E194" w14:textId="77777777" w:rsidR="00287DCC" w:rsidRPr="00D82709" w:rsidRDefault="00287DCC" w:rsidP="006A39AB">
            <w:pPr>
              <w:jc w:val="both"/>
              <w:rPr>
                <w:rFonts w:ascii="Palatino Linotype" w:hAnsi="Palatino Linotype"/>
                <w:color w:val="E7E6E6" w:themeColor="background2"/>
                <w:sz w:val="20"/>
              </w:rPr>
            </w:pPr>
          </w:p>
          <w:p w14:paraId="707FC31A" w14:textId="2C067D7A" w:rsidR="00287DCC" w:rsidRPr="00D82709" w:rsidRDefault="00287DCC" w:rsidP="006A39AB">
            <w:pPr>
              <w:pStyle w:val="ListParagraph"/>
              <w:numPr>
                <w:ilvl w:val="1"/>
                <w:numId w:val="39"/>
              </w:numPr>
              <w:ind w:left="246" w:hanging="246"/>
              <w:jc w:val="both"/>
              <w:rPr>
                <w:rFonts w:ascii="Palatino Linotype" w:hAnsi="Palatino Linotype"/>
                <w:color w:val="E7E6E6" w:themeColor="background2"/>
                <w:sz w:val="20"/>
              </w:rPr>
            </w:pPr>
            <w:r w:rsidRPr="00D82709">
              <w:rPr>
                <w:rFonts w:ascii="Palatino Linotype" w:hAnsi="Palatino Linotype"/>
                <w:color w:val="E7E6E6" w:themeColor="background2"/>
                <w:sz w:val="20"/>
              </w:rPr>
              <w:t xml:space="preserve">Pertama-tama kepada Pemegang Saham Kelas </w:t>
            </w:r>
            <w:r w:rsidR="00784EDB" w:rsidRPr="00D82709">
              <w:rPr>
                <w:rFonts w:ascii="Palatino Linotype" w:hAnsi="Palatino Linotype"/>
                <w:color w:val="E7E6E6" w:themeColor="background2"/>
                <w:sz w:val="20"/>
              </w:rPr>
              <w:t>C</w:t>
            </w:r>
            <w:r w:rsidRPr="00D82709">
              <w:rPr>
                <w:rFonts w:ascii="Palatino Linotype" w:hAnsi="Palatino Linotype"/>
                <w:color w:val="E7E6E6" w:themeColor="background2"/>
                <w:sz w:val="20"/>
              </w:rPr>
              <w:t>;</w:t>
            </w:r>
          </w:p>
          <w:p w14:paraId="706CC290" w14:textId="4A2F4AD2" w:rsidR="00287DCC" w:rsidRPr="00D82709" w:rsidRDefault="00287DCC" w:rsidP="006A39AB">
            <w:pPr>
              <w:pStyle w:val="ListParagraph"/>
              <w:numPr>
                <w:ilvl w:val="1"/>
                <w:numId w:val="39"/>
              </w:numPr>
              <w:ind w:left="246" w:hanging="246"/>
              <w:jc w:val="both"/>
              <w:rPr>
                <w:rFonts w:ascii="Palatino Linotype" w:hAnsi="Palatino Linotype"/>
                <w:color w:val="E7E6E6" w:themeColor="background2"/>
                <w:sz w:val="20"/>
              </w:rPr>
            </w:pPr>
            <w:r w:rsidRPr="00D82709">
              <w:rPr>
                <w:rFonts w:ascii="Palatino Linotype" w:hAnsi="Palatino Linotype"/>
                <w:color w:val="E7E6E6" w:themeColor="background2"/>
                <w:sz w:val="20"/>
              </w:rPr>
              <w:t xml:space="preserve">Kedua kepada Pemegang Saham Kelas </w:t>
            </w:r>
            <w:r w:rsidR="00784EDB" w:rsidRPr="00D82709">
              <w:rPr>
                <w:rFonts w:ascii="Palatino Linotype" w:hAnsi="Palatino Linotype"/>
                <w:color w:val="E7E6E6" w:themeColor="background2"/>
                <w:sz w:val="20"/>
              </w:rPr>
              <w:t>B</w:t>
            </w:r>
            <w:r w:rsidRPr="00D82709">
              <w:rPr>
                <w:rFonts w:ascii="Palatino Linotype" w:hAnsi="Palatino Linotype"/>
                <w:color w:val="E7E6E6" w:themeColor="background2"/>
                <w:sz w:val="20"/>
              </w:rPr>
              <w:t>;</w:t>
            </w:r>
          </w:p>
          <w:p w14:paraId="6815A663" w14:textId="77777777" w:rsidR="00287DCC" w:rsidRPr="00D82709" w:rsidRDefault="00287DCC" w:rsidP="006A39AB">
            <w:pPr>
              <w:pStyle w:val="ListParagraph"/>
              <w:numPr>
                <w:ilvl w:val="1"/>
                <w:numId w:val="39"/>
              </w:numPr>
              <w:ind w:left="246" w:hanging="246"/>
              <w:jc w:val="both"/>
              <w:rPr>
                <w:rFonts w:ascii="Palatino Linotype" w:hAnsi="Palatino Linotype"/>
                <w:color w:val="E7E6E6" w:themeColor="background2"/>
                <w:sz w:val="20"/>
              </w:rPr>
            </w:pPr>
            <w:r w:rsidRPr="00D82709">
              <w:rPr>
                <w:rFonts w:ascii="Palatino Linotype" w:hAnsi="Palatino Linotype"/>
                <w:color w:val="E7E6E6" w:themeColor="background2"/>
                <w:sz w:val="20"/>
              </w:rPr>
              <w:t>Setelah pembayaran sesuai dengan urutan diatas maka sisa aset yang ada akan dibagikan secara pro rata kepada seluruh pemegang Saham Perusahaan.</w:t>
            </w:r>
          </w:p>
          <w:p w14:paraId="219D0E84" w14:textId="77777777" w:rsidR="00287DCC" w:rsidRPr="00D82709" w:rsidRDefault="00287DCC" w:rsidP="006A39AB">
            <w:pPr>
              <w:jc w:val="both"/>
              <w:rPr>
                <w:rFonts w:ascii="Palatino Linotype" w:hAnsi="Palatino Linotype"/>
                <w:color w:val="E7E6E6" w:themeColor="background2"/>
                <w:sz w:val="20"/>
              </w:rPr>
            </w:pPr>
          </w:p>
          <w:p w14:paraId="21429CAC" w14:textId="77777777" w:rsidR="00287DCC" w:rsidRPr="00D82709" w:rsidRDefault="00287DCC" w:rsidP="006A39AB">
            <w:pPr>
              <w:jc w:val="both"/>
              <w:rPr>
                <w:rFonts w:ascii="Palatino Linotype" w:hAnsi="Palatino Linotype"/>
                <w:color w:val="E7E6E6" w:themeColor="background2"/>
                <w:sz w:val="20"/>
              </w:rPr>
            </w:pPr>
            <w:r w:rsidRPr="00D82709">
              <w:rPr>
                <w:rFonts w:ascii="Palatino Linotype" w:hAnsi="Palatino Linotype"/>
                <w:color w:val="E7E6E6" w:themeColor="background2"/>
                <w:sz w:val="20"/>
              </w:rPr>
              <w:t>“</w:t>
            </w:r>
            <w:r w:rsidRPr="00D82709">
              <w:rPr>
                <w:rFonts w:ascii="Palatino Linotype" w:hAnsi="Palatino Linotype"/>
                <w:b/>
                <w:color w:val="E7E6E6" w:themeColor="background2"/>
                <w:sz w:val="20"/>
              </w:rPr>
              <w:t>Peristiwa Likuidasi</w:t>
            </w:r>
            <w:r w:rsidRPr="00D82709">
              <w:rPr>
                <w:rFonts w:ascii="Palatino Linotype" w:hAnsi="Palatino Linotype"/>
                <w:color w:val="E7E6E6" w:themeColor="background2"/>
                <w:sz w:val="20"/>
              </w:rPr>
              <w:t>” berarti merger, konsolidasi, pengalihan dari ekuitas atau transaksi serupa dengan orang lain yang mengakibatkan pengalihan Pemegang Saham Perusahaan sebelum transaksi secara langsung ataupun tidak langsung yang memiliki 50% atau kurang dari hak suara Perseoran atau badan yang ada, sebagaimana berlaku (b) penjualan seluruh atau sebagian besar dari aset Perusahaan dan anak perusahaannya, (c) pemberian lisensi ekslusif dari sebagian besar atau seluruh hak intelektual properti dari Perusahaan dan anak perusahaannya, atau (d) transaksi serupa dengan yang disebutkan dari huruf (a) sampai (c) diatas; dengan ketentuan bahwa setiap pemegang Saham Preferen dapat melepaskan haknya untuk memperlakukan hal tersebut sebagai Peristiwa Likuidasi terkait dengan pemegang bersangkutan.</w:t>
            </w:r>
          </w:p>
          <w:p w14:paraId="1381273D" w14:textId="77777777" w:rsidR="00287DCC" w:rsidRPr="00D82709" w:rsidRDefault="00287DCC" w:rsidP="006A39AB">
            <w:pPr>
              <w:jc w:val="both"/>
              <w:rPr>
                <w:rFonts w:ascii="Palatino Linotype" w:hAnsi="Palatino Linotype"/>
                <w:color w:val="E7E6E6" w:themeColor="background2"/>
                <w:sz w:val="20"/>
              </w:rPr>
            </w:pPr>
          </w:p>
        </w:tc>
      </w:tr>
      <w:tr w:rsidR="00287DCC" w:rsidRPr="00302058" w:rsidDel="00D62953" w14:paraId="71F01215" w14:textId="77777777" w:rsidTr="00E3273B">
        <w:tc>
          <w:tcPr>
            <w:tcW w:w="4143" w:type="dxa"/>
          </w:tcPr>
          <w:p w14:paraId="72790129"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Protective Provision</w:t>
            </w:r>
          </w:p>
          <w:p w14:paraId="272E7CDB" w14:textId="08D3BC79" w:rsidR="00287DCC" w:rsidRPr="00302058" w:rsidRDefault="007F6506" w:rsidP="006A39AB">
            <w:pPr>
              <w:jc w:val="both"/>
              <w:rPr>
                <w:rFonts w:ascii="Palatino Linotype" w:hAnsi="Palatino Linotype"/>
                <w:bCs/>
                <w:sz w:val="20"/>
                <w:szCs w:val="20"/>
              </w:rPr>
            </w:pPr>
            <w:r w:rsidRPr="00302058">
              <w:rPr>
                <w:rFonts w:ascii="Palatino Linotype" w:hAnsi="Palatino Linotype"/>
                <w:bCs/>
                <w:sz w:val="20"/>
                <w:szCs w:val="20"/>
              </w:rPr>
              <w:t>In addition to fulfilling the applicable statutory voting requirements of the Company’s General Meeting of Shareholders, t</w:t>
            </w:r>
            <w:r w:rsidR="00287DCC" w:rsidRPr="00302058">
              <w:rPr>
                <w:rFonts w:ascii="Palatino Linotype" w:hAnsi="Palatino Linotype"/>
                <w:bCs/>
                <w:sz w:val="20"/>
                <w:szCs w:val="20"/>
              </w:rPr>
              <w:t xml:space="preserve">he Company will not, </w:t>
            </w:r>
            <w:r w:rsidR="00025DD1" w:rsidRPr="00302058">
              <w:rPr>
                <w:rFonts w:ascii="Palatino Linotype" w:hAnsi="Palatino Linotype"/>
                <w:bCs/>
                <w:sz w:val="20"/>
                <w:szCs w:val="20"/>
              </w:rPr>
              <w:t xml:space="preserve">and shall procure that the other Shareholders will not, </w:t>
            </w:r>
            <w:r w:rsidR="00287DCC" w:rsidRPr="00302058">
              <w:rPr>
                <w:rFonts w:ascii="Palatino Linotype" w:hAnsi="Palatino Linotype"/>
                <w:bCs/>
                <w:sz w:val="20"/>
                <w:szCs w:val="20"/>
              </w:rPr>
              <w:t xml:space="preserve">without the written consent of </w:t>
            </w:r>
            <w:del w:id="134" w:author="OLTRE" w:date="2024-05-29T22:16:00Z">
              <w:r w:rsidR="00287DCC" w:rsidRPr="00302058">
                <w:rPr>
                  <w:rFonts w:ascii="Palatino Linotype" w:hAnsi="Palatino Linotype"/>
                  <w:bCs/>
                  <w:sz w:val="20"/>
                  <w:szCs w:val="20"/>
                </w:rPr>
                <w:delText xml:space="preserve">2/3 </w:delText>
              </w:r>
              <w:r w:rsidR="00287DCC" w:rsidRPr="00302058">
                <w:rPr>
                  <w:rFonts w:ascii="Palatino Linotype" w:hAnsi="Palatino Linotype"/>
                  <w:bCs/>
                  <w:sz w:val="20"/>
                  <w:szCs w:val="20"/>
                </w:rPr>
                <w:lastRenderedPageBreak/>
                <w:delText xml:space="preserve">(two-third) </w:delText>
              </w:r>
            </w:del>
            <w:commentRangeStart w:id="135"/>
            <w:ins w:id="136" w:author="OLTRE" w:date="2024-05-29T22:16:00Z">
              <w:r w:rsidR="00F821A6">
                <w:rPr>
                  <w:rFonts w:ascii="Palatino Linotype" w:hAnsi="Palatino Linotype"/>
                  <w:bCs/>
                  <w:sz w:val="20"/>
                  <w:szCs w:val="20"/>
                </w:rPr>
                <w:t xml:space="preserve">at least </w:t>
              </w:r>
              <w:r w:rsidR="006B0AA7">
                <w:rPr>
                  <w:rFonts w:ascii="Palatino Linotype" w:hAnsi="Palatino Linotype"/>
                  <w:bCs/>
                  <w:sz w:val="20"/>
                  <w:szCs w:val="20"/>
                </w:rPr>
                <w:t>3/4</w:t>
              </w:r>
              <w:r w:rsidR="003471FD">
                <w:rPr>
                  <w:rFonts w:ascii="Palatino Linotype" w:hAnsi="Palatino Linotype"/>
                  <w:bCs/>
                  <w:sz w:val="20"/>
                  <w:szCs w:val="20"/>
                </w:rPr>
                <w:t xml:space="preserve"> (three fourth)</w:t>
              </w:r>
              <w:r w:rsidR="00287DCC" w:rsidRPr="00302058">
                <w:rPr>
                  <w:rFonts w:ascii="Palatino Linotype" w:hAnsi="Palatino Linotype"/>
                  <w:bCs/>
                  <w:sz w:val="20"/>
                  <w:szCs w:val="20"/>
                </w:rPr>
                <w:t xml:space="preserve"> </w:t>
              </w:r>
              <w:commentRangeEnd w:id="135"/>
              <w:r w:rsidR="00CA0B03">
                <w:rPr>
                  <w:rStyle w:val="CommentReference"/>
                </w:rPr>
                <w:commentReference w:id="135"/>
              </w:r>
            </w:ins>
            <w:r w:rsidR="00287DCC" w:rsidRPr="00302058">
              <w:rPr>
                <w:rFonts w:ascii="Palatino Linotype" w:hAnsi="Palatino Linotype"/>
                <w:bCs/>
                <w:sz w:val="20"/>
                <w:szCs w:val="20"/>
              </w:rPr>
              <w:t>of the Preferred Shareholders:</w:t>
            </w:r>
          </w:p>
          <w:p w14:paraId="3D7893E2" w14:textId="77777777" w:rsidR="00287DCC" w:rsidRPr="00302058" w:rsidRDefault="00287DCC" w:rsidP="006A39AB">
            <w:pPr>
              <w:jc w:val="both"/>
              <w:rPr>
                <w:rFonts w:ascii="Palatino Linotype" w:hAnsi="Palatino Linotype"/>
                <w:bCs/>
                <w:sz w:val="20"/>
                <w:szCs w:val="20"/>
              </w:rPr>
            </w:pPr>
          </w:p>
          <w:p w14:paraId="0DC12901" w14:textId="3DF22135" w:rsidR="00BD4823" w:rsidRPr="00302058" w:rsidRDefault="00BD4823" w:rsidP="00BD4823">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establish a joint venture, or own shares in a company</w:t>
            </w:r>
            <w:del w:id="137" w:author="OLTRE" w:date="2024-05-29T22:16:00Z">
              <w:r w:rsidR="009A2752">
                <w:rPr>
                  <w:rFonts w:ascii="Palatino Linotype" w:hAnsi="Palatino Linotype"/>
                  <w:bCs/>
                  <w:sz w:val="20"/>
                  <w:szCs w:val="20"/>
                </w:rPr>
                <w:delText xml:space="preserve"> unless as disclosed for the purpose of lab expansion</w:delText>
              </w:r>
              <w:r w:rsidR="004A7B43">
                <w:rPr>
                  <w:rFonts w:ascii="Palatino Linotype" w:hAnsi="Palatino Linotype"/>
                  <w:bCs/>
                  <w:sz w:val="20"/>
                  <w:szCs w:val="20"/>
                </w:rPr>
                <w:delText xml:space="preserve"> and equipment</w:delText>
              </w:r>
              <w:r w:rsidR="009A2752">
                <w:rPr>
                  <w:rFonts w:ascii="Palatino Linotype" w:hAnsi="Palatino Linotype"/>
                  <w:bCs/>
                  <w:sz w:val="20"/>
                  <w:szCs w:val="20"/>
                </w:rPr>
                <w:delText xml:space="preserve"> like stemcell , clinics </w:delText>
              </w:r>
              <w:r w:rsidR="004A7B43">
                <w:rPr>
                  <w:rFonts w:ascii="Palatino Linotype" w:hAnsi="Palatino Linotype"/>
                  <w:bCs/>
                  <w:sz w:val="20"/>
                  <w:szCs w:val="20"/>
                </w:rPr>
                <w:delText xml:space="preserve">expansion </w:delText>
              </w:r>
              <w:r w:rsidR="009A2752">
                <w:rPr>
                  <w:rFonts w:ascii="Palatino Linotype" w:hAnsi="Palatino Linotype"/>
                  <w:bCs/>
                  <w:sz w:val="20"/>
                  <w:szCs w:val="20"/>
                </w:rPr>
                <w:delText>and other biotech products including but not limited to the wellness supplement and skincare products as originally disclosed to the Subscriber as part of the natural business conduct of REGENE</w:delText>
              </w:r>
            </w:del>
            <w:commentRangeStart w:id="138"/>
            <w:commentRangeEnd w:id="138"/>
            <w:r w:rsidR="0015497A">
              <w:rPr>
                <w:rStyle w:val="CommentReference"/>
              </w:rPr>
              <w:commentReference w:id="138"/>
            </w:r>
            <w:r w:rsidRPr="00302058">
              <w:rPr>
                <w:rFonts w:ascii="Palatino Linotype" w:hAnsi="Palatino Linotype"/>
                <w:bCs/>
                <w:sz w:val="20"/>
                <w:szCs w:val="20"/>
              </w:rPr>
              <w:t xml:space="preserve">; </w:t>
            </w:r>
          </w:p>
          <w:p w14:paraId="464EC97B" w14:textId="65883553" w:rsidR="00BD4823" w:rsidRPr="00302058" w:rsidRDefault="00372028" w:rsidP="00BD4823">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 xml:space="preserve">conduct any </w:t>
            </w:r>
            <w:r w:rsidR="00BD4823" w:rsidRPr="00302058">
              <w:rPr>
                <w:rFonts w:ascii="Palatino Linotype" w:hAnsi="Palatino Linotype"/>
                <w:bCs/>
                <w:sz w:val="20"/>
                <w:szCs w:val="20"/>
              </w:rPr>
              <w:t xml:space="preserve">changes </w:t>
            </w:r>
            <w:r w:rsidR="00F76C41" w:rsidRPr="00302058">
              <w:rPr>
                <w:rFonts w:ascii="Palatino Linotype" w:hAnsi="Palatino Linotype"/>
                <w:bCs/>
                <w:sz w:val="20"/>
                <w:szCs w:val="20"/>
              </w:rPr>
              <w:t xml:space="preserve">to </w:t>
            </w:r>
            <w:r w:rsidR="00BD4823" w:rsidRPr="00302058">
              <w:rPr>
                <w:rFonts w:ascii="Palatino Linotype" w:hAnsi="Palatino Linotype"/>
                <w:bCs/>
                <w:sz w:val="20"/>
                <w:szCs w:val="20"/>
              </w:rPr>
              <w:t xml:space="preserve">the scope of </w:t>
            </w:r>
            <w:r w:rsidR="002C0261" w:rsidRPr="00302058">
              <w:rPr>
                <w:rFonts w:ascii="Palatino Linotype" w:hAnsi="Palatino Linotype"/>
                <w:bCs/>
                <w:sz w:val="20"/>
                <w:szCs w:val="20"/>
              </w:rPr>
              <w:t xml:space="preserve">the Company’s </w:t>
            </w:r>
            <w:r w:rsidR="00BD4823" w:rsidRPr="00302058">
              <w:rPr>
                <w:rFonts w:ascii="Palatino Linotype" w:hAnsi="Palatino Linotype"/>
                <w:bCs/>
                <w:sz w:val="20"/>
                <w:szCs w:val="20"/>
              </w:rPr>
              <w:t xml:space="preserve">business; </w:t>
            </w:r>
          </w:p>
          <w:p w14:paraId="02AE4FCF" w14:textId="0BFF4240" w:rsidR="00BD4823" w:rsidRPr="00302058" w:rsidRDefault="00207BB8" w:rsidP="00BD4823">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 xml:space="preserve">conduct </w:t>
            </w:r>
            <w:r w:rsidR="00BD4823" w:rsidRPr="00302058">
              <w:rPr>
                <w:rFonts w:ascii="Palatino Linotype" w:hAnsi="Palatino Linotype"/>
                <w:bCs/>
                <w:sz w:val="20"/>
                <w:szCs w:val="20"/>
              </w:rPr>
              <w:t>any Deemed Liquidation Event;</w:t>
            </w:r>
          </w:p>
          <w:p w14:paraId="2E96007C" w14:textId="77777777" w:rsidR="00287DCC" w:rsidRPr="00302058" w:rsidRDefault="00287DCC" w:rsidP="006A39AB">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create or authorize the creation of or issue any other security convertible into or exercisable for any equity security, having rights, preferences or privileges senior to or on parity with any Preferred Shares, or increase or decrease the  issuance  number  of shares of Preferred Shares;</w:t>
            </w:r>
          </w:p>
          <w:p w14:paraId="4B9D4E11" w14:textId="0075FEF1" w:rsidR="00287DCC" w:rsidRPr="00302058" w:rsidRDefault="00287DCC" w:rsidP="006A39AB">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purchase or redeem or pay any dividend on any capital stock prior to the Preferred Shares, other than stock repurchased from former employees or consultants in connection with the cessation of their employment/services, at the lower of fair market value of cost</w:t>
            </w:r>
            <w:r w:rsidR="009A2752">
              <w:rPr>
                <w:rFonts w:ascii="Palatino Linotype" w:hAnsi="Palatino Linotype"/>
                <w:bCs/>
                <w:sz w:val="20"/>
                <w:szCs w:val="20"/>
              </w:rPr>
              <w:t>;</w:t>
            </w:r>
          </w:p>
          <w:p w14:paraId="6CC8C4C7" w14:textId="0CF0D163" w:rsidR="00287DCC" w:rsidRPr="00302058" w:rsidRDefault="004951DC" w:rsidP="006A39AB">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create or authorize the creation of any debt security if it will cause the Company’s aggregate indebtedness would excess USD 500,000 (five hundred thousand United States Dollars</w:t>
            </w:r>
            <w:del w:id="139" w:author="OLTRE" w:date="2024-05-29T22:16:00Z">
              <w:r w:rsidRPr="00302058">
                <w:rPr>
                  <w:rFonts w:ascii="Palatino Linotype" w:hAnsi="Palatino Linotype"/>
                  <w:bCs/>
                  <w:sz w:val="20"/>
                  <w:szCs w:val="20"/>
                </w:rPr>
                <w:delText>)</w:delText>
              </w:r>
              <w:r w:rsidR="009A2752">
                <w:rPr>
                  <w:rFonts w:ascii="Palatino Linotype" w:hAnsi="Palatino Linotype"/>
                  <w:bCs/>
                  <w:sz w:val="20"/>
                  <w:szCs w:val="20"/>
                </w:rPr>
                <w:delText xml:space="preserve"> unless due to a business practice for lab or clinical equipment</w:delText>
              </w:r>
              <w:r w:rsidR="00287DCC" w:rsidRPr="00302058">
                <w:rPr>
                  <w:rFonts w:ascii="Palatino Linotype" w:hAnsi="Palatino Linotype"/>
                  <w:bCs/>
                  <w:sz w:val="20"/>
                  <w:szCs w:val="20"/>
                </w:rPr>
                <w:delText>;</w:delText>
              </w:r>
            </w:del>
            <w:commentRangeStart w:id="140"/>
            <w:ins w:id="141" w:author="OLTRE" w:date="2024-05-29T22:16:00Z">
              <w:r w:rsidRPr="00302058">
                <w:rPr>
                  <w:rFonts w:ascii="Palatino Linotype" w:hAnsi="Palatino Linotype"/>
                  <w:bCs/>
                  <w:sz w:val="20"/>
                  <w:szCs w:val="20"/>
                </w:rPr>
                <w:t>)</w:t>
              </w:r>
              <w:r w:rsidR="00287DCC" w:rsidRPr="00302058">
                <w:rPr>
                  <w:rFonts w:ascii="Palatino Linotype" w:hAnsi="Palatino Linotype"/>
                  <w:bCs/>
                  <w:sz w:val="20"/>
                  <w:szCs w:val="20"/>
                </w:rPr>
                <w:t>;</w:t>
              </w:r>
              <w:commentRangeEnd w:id="140"/>
              <w:r w:rsidR="008349A0">
                <w:rPr>
                  <w:rStyle w:val="CommentReference"/>
                </w:rPr>
                <w:commentReference w:id="140"/>
              </w:r>
            </w:ins>
          </w:p>
          <w:p w14:paraId="23A63D6B" w14:textId="30F2413C" w:rsidR="00A912DF" w:rsidRPr="00302058" w:rsidRDefault="00A912DF" w:rsidP="00A912DF">
            <w:pPr>
              <w:pStyle w:val="ListParagraph"/>
              <w:numPr>
                <w:ilvl w:val="1"/>
                <w:numId w:val="41"/>
              </w:numPr>
              <w:ind w:left="332" w:hanging="332"/>
              <w:jc w:val="both"/>
              <w:rPr>
                <w:rFonts w:ascii="Palatino Linotype" w:hAnsi="Palatino Linotype"/>
                <w:sz w:val="20"/>
              </w:rPr>
            </w:pPr>
            <w:r w:rsidRPr="00302058">
              <w:rPr>
                <w:rFonts w:ascii="Palatino Linotype" w:hAnsi="Palatino Linotype"/>
                <w:sz w:val="20"/>
              </w:rPr>
              <w:t xml:space="preserve">enter into or be a party to any transaction with any director, officer or employee of the Company or any associate/partner of any such person except transactions resulting in payments to or by the Company in an amount </w:t>
            </w:r>
            <w:r w:rsidR="00DF53F1" w:rsidRPr="00302058">
              <w:rPr>
                <w:rFonts w:ascii="Palatino Linotype" w:hAnsi="Palatino Linotype"/>
                <w:sz w:val="20"/>
              </w:rPr>
              <w:t xml:space="preserve">more than </w:t>
            </w:r>
            <w:r w:rsidRPr="00302058">
              <w:rPr>
                <w:rFonts w:ascii="Palatino Linotype" w:hAnsi="Palatino Linotype"/>
                <w:sz w:val="20"/>
              </w:rPr>
              <w:t>US</w:t>
            </w:r>
            <w:r w:rsidR="00400490" w:rsidRPr="00302058">
              <w:rPr>
                <w:rFonts w:ascii="Palatino Linotype" w:hAnsi="Palatino Linotype"/>
                <w:sz w:val="20"/>
              </w:rPr>
              <w:t>D</w:t>
            </w:r>
            <w:r w:rsidRPr="00302058">
              <w:rPr>
                <w:rFonts w:ascii="Palatino Linotype" w:hAnsi="Palatino Linotype"/>
                <w:sz w:val="20"/>
              </w:rPr>
              <w:t xml:space="preserve"> 50,000 (fifty thousand United State Dollars) per year;</w:t>
            </w:r>
          </w:p>
          <w:p w14:paraId="3B8EF190" w14:textId="07A1E00F" w:rsidR="00A912DF" w:rsidRPr="00302058" w:rsidRDefault="00A912DF" w:rsidP="00A912DF">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enter into any corporate strategic relationship involving the payment contribution or assignment by the Company or to the Company of assets greater than US</w:t>
            </w:r>
            <w:r w:rsidR="00FA0268" w:rsidRPr="00302058">
              <w:rPr>
                <w:rFonts w:ascii="Palatino Linotype" w:hAnsi="Palatino Linotype"/>
                <w:bCs/>
                <w:sz w:val="20"/>
                <w:szCs w:val="20"/>
              </w:rPr>
              <w:t>D</w:t>
            </w:r>
            <w:r w:rsidRPr="00302058">
              <w:rPr>
                <w:rFonts w:ascii="Palatino Linotype" w:hAnsi="Palatino Linotype"/>
                <w:bCs/>
                <w:sz w:val="20"/>
                <w:szCs w:val="20"/>
              </w:rPr>
              <w:t xml:space="preserve"> 1,000,000 (one  million United State</w:t>
            </w:r>
            <w:r w:rsidR="009A4D92" w:rsidRPr="00302058">
              <w:rPr>
                <w:rFonts w:ascii="Palatino Linotype" w:hAnsi="Palatino Linotype"/>
                <w:bCs/>
                <w:sz w:val="20"/>
                <w:szCs w:val="20"/>
              </w:rPr>
              <w:t>s</w:t>
            </w:r>
            <w:r w:rsidRPr="00302058">
              <w:rPr>
                <w:rFonts w:ascii="Palatino Linotype" w:hAnsi="Palatino Linotype"/>
                <w:bCs/>
                <w:sz w:val="20"/>
                <w:szCs w:val="20"/>
              </w:rPr>
              <w:t xml:space="preserve"> Dollars);</w:t>
            </w:r>
          </w:p>
          <w:p w14:paraId="75D5E3EC" w14:textId="46CF8D9B" w:rsidR="00A912DF" w:rsidRPr="00302058" w:rsidRDefault="00496DE0" w:rsidP="00A912DF">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lastRenderedPageBreak/>
              <w:t xml:space="preserve">any </w:t>
            </w:r>
            <w:r w:rsidR="00A912DF" w:rsidRPr="00302058">
              <w:rPr>
                <w:rFonts w:ascii="Palatino Linotype" w:hAnsi="Palatino Linotype"/>
                <w:bCs/>
                <w:sz w:val="20"/>
                <w:szCs w:val="20"/>
              </w:rPr>
              <w:t xml:space="preserve">increase or decrease </w:t>
            </w:r>
            <w:r w:rsidRPr="00302058">
              <w:rPr>
                <w:rFonts w:ascii="Palatino Linotype" w:hAnsi="Palatino Linotype"/>
                <w:bCs/>
                <w:sz w:val="20"/>
                <w:szCs w:val="20"/>
              </w:rPr>
              <w:t xml:space="preserve">of </w:t>
            </w:r>
            <w:r w:rsidR="00A912DF" w:rsidRPr="00302058">
              <w:rPr>
                <w:rFonts w:ascii="Palatino Linotype" w:hAnsi="Palatino Linotype"/>
                <w:bCs/>
                <w:sz w:val="20"/>
                <w:szCs w:val="20"/>
              </w:rPr>
              <w:t xml:space="preserve">the </w:t>
            </w:r>
            <w:r w:rsidRPr="00302058">
              <w:rPr>
                <w:rFonts w:ascii="Palatino Linotype" w:hAnsi="Palatino Linotype"/>
                <w:bCs/>
                <w:sz w:val="20"/>
                <w:szCs w:val="20"/>
              </w:rPr>
              <w:t xml:space="preserve">maximum number </w:t>
            </w:r>
            <w:r w:rsidR="00A912DF" w:rsidRPr="00302058">
              <w:rPr>
                <w:rFonts w:ascii="Palatino Linotype" w:hAnsi="Palatino Linotype"/>
                <w:bCs/>
                <w:sz w:val="20"/>
                <w:szCs w:val="20"/>
              </w:rPr>
              <w:t xml:space="preserve">of the Board of Directors </w:t>
            </w:r>
            <w:r w:rsidR="002327BA" w:rsidRPr="00302058">
              <w:rPr>
                <w:rFonts w:ascii="Palatino Linotype" w:hAnsi="Palatino Linotype"/>
                <w:bCs/>
                <w:sz w:val="20"/>
                <w:szCs w:val="20"/>
              </w:rPr>
              <w:t>and Board of Commissioners;</w:t>
            </w:r>
            <w:r w:rsidR="00E3670D" w:rsidRPr="00302058">
              <w:rPr>
                <w:rFonts w:ascii="Palatino Linotype" w:hAnsi="Palatino Linotype"/>
                <w:bCs/>
                <w:sz w:val="20"/>
                <w:szCs w:val="20"/>
              </w:rPr>
              <w:t xml:space="preserve"> and</w:t>
            </w:r>
          </w:p>
          <w:p w14:paraId="0CDB8446" w14:textId="7F04D71B" w:rsidR="009014B4" w:rsidRPr="00302058" w:rsidDel="00396F2C" w:rsidRDefault="00EB1CB3" w:rsidP="00E3670D">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 xml:space="preserve">any </w:t>
            </w:r>
            <w:r w:rsidR="00A912DF" w:rsidRPr="00302058">
              <w:rPr>
                <w:rFonts w:ascii="Palatino Linotype" w:hAnsi="Palatino Linotype"/>
                <w:bCs/>
                <w:sz w:val="20"/>
                <w:szCs w:val="20"/>
              </w:rPr>
              <w:t xml:space="preserve">change </w:t>
            </w:r>
            <w:r w:rsidR="00BC5EF0" w:rsidRPr="00302058">
              <w:rPr>
                <w:rFonts w:ascii="Palatino Linotype" w:hAnsi="Palatino Linotype"/>
                <w:bCs/>
                <w:sz w:val="20"/>
                <w:szCs w:val="20"/>
              </w:rPr>
              <w:t xml:space="preserve">of </w:t>
            </w:r>
            <w:r w:rsidR="00496DE0" w:rsidRPr="00302058">
              <w:rPr>
                <w:rFonts w:ascii="Palatino Linotype" w:hAnsi="Palatino Linotype"/>
                <w:bCs/>
                <w:sz w:val="20"/>
                <w:szCs w:val="20"/>
              </w:rPr>
              <w:t xml:space="preserve">the </w:t>
            </w:r>
            <w:r w:rsidRPr="00302058">
              <w:rPr>
                <w:rFonts w:ascii="Palatino Linotype" w:hAnsi="Palatino Linotype"/>
                <w:bCs/>
                <w:sz w:val="20"/>
                <w:szCs w:val="20"/>
              </w:rPr>
              <w:t xml:space="preserve">appointed </w:t>
            </w:r>
            <w:r w:rsidR="00A912DF" w:rsidRPr="00302058">
              <w:rPr>
                <w:rFonts w:ascii="Palatino Linotype" w:hAnsi="Palatino Linotype"/>
                <w:bCs/>
                <w:sz w:val="20"/>
                <w:szCs w:val="20"/>
              </w:rPr>
              <w:t>members of the Board of Directors</w:t>
            </w:r>
            <w:r w:rsidRPr="00302058">
              <w:rPr>
                <w:rFonts w:ascii="Palatino Linotype" w:hAnsi="Palatino Linotype"/>
                <w:bCs/>
                <w:sz w:val="20"/>
                <w:szCs w:val="20"/>
              </w:rPr>
              <w:t xml:space="preserve"> and </w:t>
            </w:r>
            <w:r w:rsidR="00A912DF" w:rsidRPr="00302058">
              <w:rPr>
                <w:rFonts w:ascii="Palatino Linotype" w:hAnsi="Palatino Linotype"/>
                <w:bCs/>
                <w:sz w:val="20"/>
                <w:szCs w:val="20"/>
              </w:rPr>
              <w:t>the Board of Commissioners</w:t>
            </w:r>
            <w:r w:rsidR="00E3670D" w:rsidRPr="00302058">
              <w:rPr>
                <w:rFonts w:ascii="Palatino Linotype" w:hAnsi="Palatino Linotype"/>
                <w:bCs/>
                <w:sz w:val="20"/>
                <w:szCs w:val="20"/>
              </w:rPr>
              <w:t>.</w:t>
            </w:r>
          </w:p>
        </w:tc>
        <w:tc>
          <w:tcPr>
            <w:tcW w:w="4147" w:type="dxa"/>
          </w:tcPr>
          <w:p w14:paraId="5C6E28E0" w14:textId="77777777" w:rsidR="00287DCC" w:rsidRPr="00D82709" w:rsidRDefault="00287DCC" w:rsidP="006A39AB">
            <w:pPr>
              <w:pStyle w:val="ListParagraph"/>
              <w:numPr>
                <w:ilvl w:val="0"/>
                <w:numId w:val="36"/>
              </w:numPr>
              <w:ind w:left="338"/>
              <w:jc w:val="both"/>
              <w:rPr>
                <w:rFonts w:ascii="Palatino Linotype" w:hAnsi="Palatino Linotype"/>
                <w:b/>
                <w:color w:val="E7E6E6" w:themeColor="background2"/>
                <w:sz w:val="20"/>
              </w:rPr>
            </w:pPr>
            <w:r w:rsidRPr="00D82709">
              <w:rPr>
                <w:rFonts w:ascii="Palatino Linotype" w:hAnsi="Palatino Linotype"/>
                <w:b/>
                <w:color w:val="E7E6E6" w:themeColor="background2"/>
                <w:sz w:val="20"/>
              </w:rPr>
              <w:lastRenderedPageBreak/>
              <w:t>Ketentuan Perlindungan</w:t>
            </w:r>
          </w:p>
          <w:p w14:paraId="0923031A" w14:textId="77777777" w:rsidR="00287DCC" w:rsidRPr="00D82709" w:rsidRDefault="00287DCC" w:rsidP="006A39AB">
            <w:pPr>
              <w:jc w:val="both"/>
              <w:rPr>
                <w:rFonts w:ascii="Palatino Linotype" w:hAnsi="Palatino Linotype"/>
                <w:color w:val="E7E6E6" w:themeColor="background2"/>
                <w:sz w:val="20"/>
              </w:rPr>
            </w:pPr>
            <w:r w:rsidRPr="00D82709">
              <w:rPr>
                <w:rFonts w:ascii="Palatino Linotype" w:hAnsi="Palatino Linotype"/>
                <w:color w:val="E7E6E6" w:themeColor="background2"/>
                <w:sz w:val="20"/>
              </w:rPr>
              <w:t>Perseroan dilarang, tanpa persetujuan dari perwakilan 2/3 (dua per tiga) pemegang saham Preferen secara keseluruhan untuk:</w:t>
            </w:r>
          </w:p>
          <w:p w14:paraId="1F3ABB3D" w14:textId="77777777" w:rsidR="00287DCC" w:rsidRPr="00D82709" w:rsidRDefault="00287DCC" w:rsidP="006A39AB">
            <w:pPr>
              <w:jc w:val="both"/>
              <w:rPr>
                <w:rFonts w:ascii="Palatino Linotype" w:hAnsi="Palatino Linotype"/>
                <w:color w:val="E7E6E6" w:themeColor="background2"/>
                <w:sz w:val="20"/>
              </w:rPr>
            </w:pPr>
          </w:p>
          <w:p w14:paraId="2B2DCEE1" w14:textId="77777777" w:rsidR="00287DCC" w:rsidRPr="00D82709" w:rsidRDefault="00287DCC" w:rsidP="006A39AB">
            <w:pPr>
              <w:pStyle w:val="ListParagraph"/>
              <w:numPr>
                <w:ilvl w:val="1"/>
                <w:numId w:val="42"/>
              </w:numPr>
              <w:ind w:left="336" w:hanging="336"/>
              <w:jc w:val="both"/>
              <w:rPr>
                <w:rFonts w:ascii="Palatino Linotype" w:hAnsi="Palatino Linotype"/>
                <w:color w:val="E7E6E6" w:themeColor="background2"/>
                <w:sz w:val="20"/>
              </w:rPr>
            </w:pPr>
            <w:r w:rsidRPr="00D82709">
              <w:rPr>
                <w:rFonts w:ascii="Palatino Linotype" w:hAnsi="Palatino Linotype"/>
                <w:color w:val="E7E6E6" w:themeColor="background2"/>
                <w:sz w:val="20"/>
              </w:rPr>
              <w:t xml:space="preserve">Likuidasi pembubaran atau mengakhiri kegiatan Perseroan, atau melakukan </w:t>
            </w:r>
            <w:r w:rsidRPr="00D82709">
              <w:rPr>
                <w:rFonts w:ascii="Palatino Linotype" w:hAnsi="Palatino Linotype"/>
                <w:color w:val="E7E6E6" w:themeColor="background2"/>
                <w:sz w:val="20"/>
              </w:rPr>
              <w:lastRenderedPageBreak/>
              <w:t>penggabungan, konsolidasi, atau hal lain yang “Dianggap Sebagai Peristiwa Likuidasi”;</w:t>
            </w:r>
          </w:p>
          <w:p w14:paraId="17665EAA" w14:textId="77777777" w:rsidR="00287DCC" w:rsidRPr="00D82709" w:rsidRDefault="00287DCC" w:rsidP="006A39AB">
            <w:pPr>
              <w:pStyle w:val="ListParagraph"/>
              <w:ind w:left="336"/>
              <w:jc w:val="both"/>
              <w:rPr>
                <w:rFonts w:ascii="Palatino Linotype" w:hAnsi="Palatino Linotype"/>
                <w:color w:val="E7E6E6" w:themeColor="background2"/>
                <w:sz w:val="20"/>
              </w:rPr>
            </w:pPr>
          </w:p>
          <w:p w14:paraId="4D4A59D4" w14:textId="77777777" w:rsidR="00287DCC" w:rsidRPr="00D82709" w:rsidRDefault="00287DCC" w:rsidP="006A39AB">
            <w:pPr>
              <w:pStyle w:val="ListParagraph"/>
              <w:ind w:left="336"/>
              <w:jc w:val="both"/>
              <w:rPr>
                <w:rFonts w:ascii="Palatino Linotype" w:hAnsi="Palatino Linotype"/>
                <w:color w:val="E7E6E6" w:themeColor="background2"/>
                <w:sz w:val="20"/>
              </w:rPr>
            </w:pPr>
          </w:p>
          <w:p w14:paraId="3864EB17" w14:textId="77777777" w:rsidR="00287DCC" w:rsidRPr="00D82709" w:rsidRDefault="00287DCC" w:rsidP="006A39AB">
            <w:pPr>
              <w:pStyle w:val="ListParagraph"/>
              <w:ind w:left="336"/>
              <w:jc w:val="both"/>
              <w:rPr>
                <w:rFonts w:ascii="Palatino Linotype" w:hAnsi="Palatino Linotype"/>
                <w:color w:val="E7E6E6" w:themeColor="background2"/>
                <w:sz w:val="20"/>
              </w:rPr>
            </w:pPr>
          </w:p>
          <w:p w14:paraId="129B995D" w14:textId="77777777" w:rsidR="00287DCC" w:rsidRPr="00D82709" w:rsidRDefault="00287DCC" w:rsidP="006A39AB">
            <w:pPr>
              <w:pStyle w:val="ListParagraph"/>
              <w:numPr>
                <w:ilvl w:val="1"/>
                <w:numId w:val="42"/>
              </w:numPr>
              <w:ind w:left="336" w:hanging="336"/>
              <w:jc w:val="both"/>
              <w:rPr>
                <w:rFonts w:ascii="Palatino Linotype" w:hAnsi="Palatino Linotype"/>
                <w:color w:val="E7E6E6" w:themeColor="background2"/>
                <w:sz w:val="20"/>
              </w:rPr>
            </w:pPr>
            <w:r w:rsidRPr="00D82709">
              <w:rPr>
                <w:rFonts w:ascii="Palatino Linotype" w:hAnsi="Palatino Linotype"/>
                <w:color w:val="E7E6E6" w:themeColor="background2"/>
                <w:sz w:val="20"/>
              </w:rPr>
              <w:t>Mengubah, mengganti atau menarik suatu ketentuan dari Anggaran Dasar Perseroan atau secara Hukum yang dapat merugikan hak Saham Preferen;</w:t>
            </w:r>
          </w:p>
          <w:p w14:paraId="76574D9D" w14:textId="77777777" w:rsidR="00287DCC" w:rsidRPr="00D82709" w:rsidRDefault="00287DCC" w:rsidP="006A39AB">
            <w:pPr>
              <w:pStyle w:val="ListParagraph"/>
              <w:ind w:left="336"/>
              <w:jc w:val="both"/>
              <w:rPr>
                <w:rFonts w:ascii="Palatino Linotype" w:hAnsi="Palatino Linotype"/>
                <w:color w:val="E7E6E6" w:themeColor="background2"/>
                <w:sz w:val="20"/>
              </w:rPr>
            </w:pPr>
          </w:p>
          <w:p w14:paraId="0E496F28" w14:textId="77777777" w:rsidR="00287DCC" w:rsidRPr="00D82709" w:rsidRDefault="00287DCC" w:rsidP="006A39AB">
            <w:pPr>
              <w:pStyle w:val="ListParagraph"/>
              <w:numPr>
                <w:ilvl w:val="1"/>
                <w:numId w:val="42"/>
              </w:numPr>
              <w:ind w:left="336" w:hanging="336"/>
              <w:jc w:val="both"/>
              <w:rPr>
                <w:rFonts w:ascii="Palatino Linotype" w:hAnsi="Palatino Linotype"/>
                <w:color w:val="E7E6E6" w:themeColor="background2"/>
                <w:sz w:val="20"/>
              </w:rPr>
            </w:pPr>
            <w:r w:rsidRPr="00D82709">
              <w:rPr>
                <w:rFonts w:ascii="Palatino Linotype" w:hAnsi="Palatino Linotype"/>
                <w:color w:val="E7E6E6" w:themeColor="background2"/>
                <w:sz w:val="20"/>
              </w:rPr>
              <w:t>Menciptakan atau mengizinkan suatu penciptaan terhadap penerbitan dari suatu saham konversi atau bentuk lainnya yang dapat dieksekusi menjadi saham, memiliki hak, preferen atau prioritas atau sama dengan saham preferen atau meningkatkan jumlah Saham Preferen;</w:t>
            </w:r>
          </w:p>
          <w:p w14:paraId="323A1365" w14:textId="77777777" w:rsidR="00287DCC" w:rsidRPr="00D82709" w:rsidRDefault="00287DCC" w:rsidP="006A39AB">
            <w:pPr>
              <w:pStyle w:val="ListParagraph"/>
              <w:numPr>
                <w:ilvl w:val="1"/>
                <w:numId w:val="42"/>
              </w:numPr>
              <w:ind w:left="336" w:hanging="336"/>
              <w:jc w:val="both"/>
              <w:rPr>
                <w:rFonts w:ascii="Palatino Linotype" w:hAnsi="Palatino Linotype"/>
                <w:color w:val="E7E6E6" w:themeColor="background2"/>
                <w:sz w:val="20"/>
              </w:rPr>
            </w:pPr>
            <w:r w:rsidRPr="00D82709">
              <w:rPr>
                <w:rFonts w:ascii="Palatino Linotype" w:hAnsi="Palatino Linotype"/>
                <w:color w:val="E7E6E6" w:themeColor="background2"/>
                <w:sz w:val="20"/>
              </w:rPr>
              <w:t>Membeli atau mengubah atau membayar dividen atas saham sebelum Preferen, selain daripada saham yang dibeli Kembali dari bekas karyawan atau konsultan sehubugan dengan berhentinya masa jabatan/penyediaan jasa, dengan harga di bawah harga pasar, atau hal lain yang disetujui oleh Direksi dan pemegang Saham Preferen;</w:t>
            </w:r>
          </w:p>
          <w:p w14:paraId="7906D691" w14:textId="77777777" w:rsidR="00287DCC" w:rsidRPr="00D82709" w:rsidRDefault="00287DCC" w:rsidP="006A39AB">
            <w:pPr>
              <w:pStyle w:val="ListParagraph"/>
              <w:ind w:left="336"/>
              <w:jc w:val="both"/>
              <w:rPr>
                <w:rFonts w:ascii="Palatino Linotype" w:hAnsi="Palatino Linotype"/>
                <w:color w:val="E7E6E6" w:themeColor="background2"/>
                <w:sz w:val="20"/>
              </w:rPr>
            </w:pPr>
          </w:p>
          <w:p w14:paraId="16626074" w14:textId="77777777" w:rsidR="00287DCC" w:rsidRPr="00D82709" w:rsidRDefault="00287DCC" w:rsidP="006A39AB">
            <w:pPr>
              <w:pStyle w:val="ListParagraph"/>
              <w:numPr>
                <w:ilvl w:val="1"/>
                <w:numId w:val="42"/>
              </w:numPr>
              <w:ind w:left="336" w:hanging="336"/>
              <w:jc w:val="both"/>
              <w:rPr>
                <w:rFonts w:ascii="Palatino Linotype" w:hAnsi="Palatino Linotype"/>
                <w:color w:val="E7E6E6" w:themeColor="background2"/>
                <w:sz w:val="20"/>
              </w:rPr>
            </w:pPr>
            <w:r w:rsidRPr="00D82709">
              <w:rPr>
                <w:rFonts w:ascii="Palatino Linotype" w:hAnsi="Palatino Linotype"/>
                <w:color w:val="E7E6E6" w:themeColor="background2"/>
                <w:sz w:val="20"/>
              </w:rPr>
              <w:t>Membuat atau mengesahkan pembuatan jaminan utang jika keseluruhan utang Perseroan akan melebihi USD 500.000 (lima ratus ribu Dollar Amerika Serikat) selain dari pinjaman atau kredit bank kecuali utang tersebut telah memperoleh persetujuan terlebih dahulu dari Dewan Direksi, termasuk persetujuan Direktur yang ditunjuk oleh Pemegang Saham Preferen;</w:t>
            </w:r>
          </w:p>
          <w:p w14:paraId="571B0BA5" w14:textId="77777777" w:rsidR="00287DCC" w:rsidRPr="00D82709" w:rsidRDefault="00287DCC" w:rsidP="006A39AB">
            <w:pPr>
              <w:pStyle w:val="ListParagraph"/>
              <w:numPr>
                <w:ilvl w:val="1"/>
                <w:numId w:val="42"/>
              </w:numPr>
              <w:ind w:left="336" w:hanging="336"/>
              <w:jc w:val="both"/>
              <w:rPr>
                <w:rFonts w:ascii="Palatino Linotype" w:hAnsi="Palatino Linotype"/>
                <w:color w:val="E7E6E6" w:themeColor="background2"/>
                <w:sz w:val="20"/>
              </w:rPr>
            </w:pPr>
            <w:r w:rsidRPr="00D82709">
              <w:rPr>
                <w:rFonts w:ascii="Palatino Linotype" w:hAnsi="Palatino Linotype"/>
                <w:color w:val="E7E6E6" w:themeColor="background2"/>
                <w:sz w:val="20"/>
              </w:rPr>
              <w:t>Menciptakan atau memiliki saham dalam perusahaan subsidiari yang bukan merupakan milik sepenuhnya dari Perseroan, melepaskan saham atau melepaskan seluruh atau Sebagian besar aset dari perusahaan subsidiary tersebut;</w:t>
            </w:r>
          </w:p>
          <w:p w14:paraId="439A9A0C" w14:textId="77777777" w:rsidR="00287DCC" w:rsidRPr="00D82709" w:rsidRDefault="00287DCC" w:rsidP="006A39AB">
            <w:pPr>
              <w:pStyle w:val="ListParagraph"/>
              <w:numPr>
                <w:ilvl w:val="1"/>
                <w:numId w:val="42"/>
              </w:numPr>
              <w:ind w:left="336" w:hanging="336"/>
              <w:jc w:val="both"/>
              <w:rPr>
                <w:rFonts w:ascii="Palatino Linotype" w:hAnsi="Palatino Linotype"/>
                <w:color w:val="E7E6E6" w:themeColor="background2"/>
                <w:sz w:val="20"/>
              </w:rPr>
            </w:pPr>
            <w:r w:rsidRPr="00D82709">
              <w:rPr>
                <w:rFonts w:ascii="Palatino Linotype" w:hAnsi="Palatino Linotype"/>
                <w:color w:val="E7E6E6" w:themeColor="background2"/>
                <w:sz w:val="20"/>
              </w:rPr>
              <w:t xml:space="preserve">mengadakan atau menjadi pihak dalam transaksi apa pun dengan direktur, pejabat, atau karyawan Perusahaan atau “rekanan” dari individu tersebut kecuali transaksi yang menghasilkan pembayaran kepada atau oleh </w:t>
            </w:r>
            <w:r w:rsidRPr="00D82709">
              <w:rPr>
                <w:rFonts w:ascii="Palatino Linotype" w:hAnsi="Palatino Linotype"/>
                <w:color w:val="E7E6E6" w:themeColor="background2"/>
                <w:sz w:val="20"/>
              </w:rPr>
              <w:lastRenderedPageBreak/>
              <w:t>Perusahaan dalam jumlah kurang dari USD 50.000 (lima puluh ribu Dollar Amerika Serikat) per tahun kecuali telah mendapatkan persetujuan sebelumnya dari Direksi yang dinominasikan oleh Saham Preferen;</w:t>
            </w:r>
          </w:p>
          <w:p w14:paraId="1D14A7C9" w14:textId="77777777" w:rsidR="00287DCC" w:rsidRPr="00D82709" w:rsidRDefault="00287DCC" w:rsidP="006A39AB">
            <w:pPr>
              <w:pStyle w:val="ListParagraph"/>
              <w:numPr>
                <w:ilvl w:val="1"/>
                <w:numId w:val="42"/>
              </w:numPr>
              <w:ind w:left="336" w:hanging="336"/>
              <w:jc w:val="both"/>
              <w:rPr>
                <w:rFonts w:ascii="Palatino Linotype" w:hAnsi="Palatino Linotype"/>
                <w:color w:val="E7E6E6" w:themeColor="background2"/>
                <w:sz w:val="20"/>
              </w:rPr>
            </w:pPr>
            <w:r w:rsidRPr="00D82709">
              <w:rPr>
                <w:rFonts w:ascii="Palatino Linotype" w:hAnsi="Palatino Linotype"/>
                <w:color w:val="E7E6E6" w:themeColor="background2"/>
                <w:sz w:val="20"/>
              </w:rPr>
              <w:t>mengadakan hubungan strategis perusahaan yang melibatkan kontribusi pembayaran atau pengalihan oleh Perusahaan atau kepada Perusahaan atas aset yang lebih besar dari USD 1.000.000 (satu juta Dollar Amerika Serikat) kecuali telah mendapatkan persetujuan sebelumnya dari Direksi yang dinominasikan oleh Saham Preferen</w:t>
            </w:r>
          </w:p>
          <w:p w14:paraId="05A0BD2E" w14:textId="62F3DE36" w:rsidR="00287DCC" w:rsidRPr="00D82709" w:rsidRDefault="00287DCC" w:rsidP="006A39AB">
            <w:pPr>
              <w:pStyle w:val="ListParagraph"/>
              <w:numPr>
                <w:ilvl w:val="1"/>
                <w:numId w:val="42"/>
              </w:numPr>
              <w:ind w:left="336" w:hanging="336"/>
              <w:jc w:val="both"/>
              <w:rPr>
                <w:rFonts w:ascii="Palatino Linotype" w:hAnsi="Palatino Linotype"/>
                <w:color w:val="E7E6E6" w:themeColor="background2"/>
                <w:sz w:val="20"/>
              </w:rPr>
            </w:pPr>
            <w:r w:rsidRPr="00D82709">
              <w:rPr>
                <w:rFonts w:ascii="Palatino Linotype" w:hAnsi="Palatino Linotype"/>
                <w:color w:val="E7E6E6" w:themeColor="background2"/>
                <w:sz w:val="20"/>
              </w:rPr>
              <w:t>Meningkatkan atau mengurangi jumlah Dewan Direksi</w:t>
            </w:r>
            <w:r w:rsidR="00784EDB" w:rsidRPr="00D82709">
              <w:rPr>
                <w:rFonts w:ascii="Palatino Linotype" w:hAnsi="Palatino Linotype"/>
                <w:color w:val="E7E6E6" w:themeColor="background2"/>
                <w:sz w:val="20"/>
              </w:rPr>
              <w:t xml:space="preserve"> kecuali sebagaimana diatur melalui Anggaran Dasar</w:t>
            </w:r>
            <w:r w:rsidRPr="00D82709">
              <w:rPr>
                <w:rFonts w:ascii="Palatino Linotype" w:hAnsi="Palatino Linotype"/>
                <w:color w:val="E7E6E6" w:themeColor="background2"/>
                <w:sz w:val="20"/>
              </w:rPr>
              <w:t>; atau</w:t>
            </w:r>
          </w:p>
          <w:p w14:paraId="028636C7" w14:textId="77777777" w:rsidR="00287DCC" w:rsidRPr="00D82709" w:rsidDel="00D62953" w:rsidRDefault="00287DCC" w:rsidP="006A39AB">
            <w:pPr>
              <w:pStyle w:val="ListParagraph"/>
              <w:numPr>
                <w:ilvl w:val="1"/>
                <w:numId w:val="42"/>
              </w:numPr>
              <w:ind w:left="336" w:hanging="336"/>
              <w:jc w:val="both"/>
              <w:rPr>
                <w:rFonts w:ascii="Palatino Linotype" w:hAnsi="Palatino Linotype"/>
                <w:color w:val="E7E6E6" w:themeColor="background2"/>
                <w:sz w:val="20"/>
              </w:rPr>
            </w:pPr>
            <w:r w:rsidRPr="00D82709">
              <w:rPr>
                <w:rFonts w:ascii="Palatino Linotype" w:hAnsi="Palatino Linotype"/>
                <w:color w:val="E7E6E6" w:themeColor="background2"/>
                <w:sz w:val="20"/>
              </w:rPr>
              <w:t>Meningkatkan atau mengurangi jumlah saham dari Saham Preferen di Perseroan.</w:t>
            </w:r>
          </w:p>
        </w:tc>
      </w:tr>
    </w:tbl>
    <w:p w14:paraId="3D1E28DD" w14:textId="1A8A17C4" w:rsidR="00A07C57" w:rsidRPr="00302058" w:rsidRDefault="00A07C57" w:rsidP="006A39AB">
      <w:pPr>
        <w:rPr>
          <w:rFonts w:ascii="Palatino Linotype" w:hAnsi="Palatino Linotype" w:cs="Arial"/>
          <w:sz w:val="20"/>
          <w:szCs w:val="20"/>
        </w:rPr>
      </w:pPr>
    </w:p>
    <w:p w14:paraId="5C661095" w14:textId="7A8FB021" w:rsidR="007D45FD" w:rsidRPr="00302058" w:rsidRDefault="007D45FD" w:rsidP="006A39AB">
      <w:pPr>
        <w:rPr>
          <w:rFonts w:ascii="Palatino Linotype" w:hAnsi="Palatino Linotype" w:cs="Arial"/>
          <w:sz w:val="20"/>
          <w:szCs w:val="20"/>
        </w:rPr>
      </w:pPr>
      <w:r w:rsidRPr="00302058">
        <w:rPr>
          <w:rFonts w:ascii="Palatino Linotype" w:hAnsi="Palatino Linotype" w:cs="Arial"/>
          <w:sz w:val="20"/>
          <w:szCs w:val="20"/>
        </w:rPr>
        <w:br w:type="page"/>
      </w:r>
    </w:p>
    <w:p w14:paraId="7564E0E0" w14:textId="69DEA44C" w:rsidR="007D45FD" w:rsidRPr="00302058" w:rsidRDefault="007D45FD" w:rsidP="006A39AB">
      <w:pPr>
        <w:jc w:val="center"/>
        <w:rPr>
          <w:rFonts w:ascii="Palatino Linotype" w:hAnsi="Palatino Linotype" w:cs="Arial"/>
          <w:b/>
          <w:bCs/>
          <w:sz w:val="20"/>
          <w:szCs w:val="20"/>
        </w:rPr>
      </w:pPr>
      <w:r w:rsidRPr="00302058">
        <w:rPr>
          <w:rFonts w:ascii="Palatino Linotype" w:hAnsi="Palatino Linotype" w:cs="Arial"/>
          <w:b/>
          <w:bCs/>
          <w:sz w:val="20"/>
          <w:szCs w:val="20"/>
        </w:rPr>
        <w:lastRenderedPageBreak/>
        <w:t>EXHIBIT E</w:t>
      </w:r>
    </w:p>
    <w:p w14:paraId="7165E4CD" w14:textId="231F8649" w:rsidR="007D45FD" w:rsidRPr="00302058" w:rsidRDefault="007D45FD" w:rsidP="006A39AB">
      <w:pPr>
        <w:jc w:val="center"/>
        <w:rPr>
          <w:rFonts w:ascii="Palatino Linotype" w:hAnsi="Palatino Linotype" w:cs="Arial"/>
          <w:b/>
          <w:bCs/>
          <w:sz w:val="20"/>
          <w:szCs w:val="20"/>
        </w:rPr>
      </w:pPr>
      <w:r w:rsidRPr="00302058">
        <w:rPr>
          <w:rFonts w:ascii="Palatino Linotype" w:hAnsi="Palatino Linotype" w:cs="Arial"/>
          <w:b/>
          <w:bCs/>
          <w:sz w:val="20"/>
          <w:szCs w:val="20"/>
        </w:rPr>
        <w:t>CONDITIONS PRECEDENT</w:t>
      </w:r>
    </w:p>
    <w:p w14:paraId="59ADD781" w14:textId="77777777" w:rsidR="007D45FD" w:rsidRPr="00302058" w:rsidRDefault="007D45FD" w:rsidP="006A39AB">
      <w:pPr>
        <w:jc w:val="center"/>
        <w:rPr>
          <w:rFonts w:ascii="Palatino Linotype" w:hAnsi="Palatino Linotype" w:cs="Arial"/>
          <w:b/>
          <w:bCs/>
          <w:sz w:val="20"/>
          <w:szCs w:val="20"/>
        </w:rPr>
      </w:pPr>
    </w:p>
    <w:p w14:paraId="78163A42" w14:textId="77777777" w:rsidR="007D45FD" w:rsidRPr="00302058" w:rsidRDefault="007D45FD" w:rsidP="006A39AB">
      <w:pPr>
        <w:pStyle w:val="Btext"/>
        <w:spacing w:after="0"/>
        <w:ind w:firstLine="0"/>
        <w:contextualSpacing/>
        <w:rPr>
          <w:rFonts w:ascii="Palatino Linotype" w:hAnsi="Palatino Linotype" w:cs="Calibri"/>
          <w:sz w:val="20"/>
          <w:szCs w:val="20"/>
        </w:rPr>
      </w:pPr>
    </w:p>
    <w:p w14:paraId="14718496" w14:textId="4467E9B2" w:rsidR="007D45FD" w:rsidRPr="00302058" w:rsidRDefault="007D45FD" w:rsidP="00A62E3C">
      <w:pPr>
        <w:pStyle w:val="Btext"/>
        <w:numPr>
          <w:ilvl w:val="2"/>
          <w:numId w:val="42"/>
        </w:numPr>
        <w:spacing w:after="0"/>
        <w:ind w:left="0"/>
        <w:contextualSpacing/>
        <w:rPr>
          <w:rFonts w:ascii="Palatino Linotype" w:hAnsi="Palatino Linotype" w:cs="Calibri"/>
          <w:sz w:val="20"/>
          <w:szCs w:val="20"/>
        </w:rPr>
      </w:pPr>
      <w:r w:rsidRPr="00302058">
        <w:rPr>
          <w:rFonts w:ascii="Palatino Linotype" w:hAnsi="Palatino Linotype" w:cs="Calibri"/>
          <w:sz w:val="20"/>
          <w:szCs w:val="20"/>
        </w:rPr>
        <w:t>The Company shall provide to the Subscriber:</w:t>
      </w:r>
    </w:p>
    <w:p w14:paraId="42ABEDE4" w14:textId="77777777" w:rsidR="00333E0E" w:rsidRPr="00302058" w:rsidRDefault="00333E0E" w:rsidP="00A62E3C">
      <w:pPr>
        <w:pStyle w:val="Btext"/>
        <w:spacing w:after="0"/>
        <w:ind w:firstLine="0"/>
        <w:contextualSpacing/>
        <w:rPr>
          <w:rFonts w:ascii="Palatino Linotype" w:hAnsi="Palatino Linotype" w:cs="Calibri"/>
          <w:sz w:val="20"/>
          <w:szCs w:val="20"/>
        </w:rPr>
      </w:pPr>
    </w:p>
    <w:p w14:paraId="4BA32213" w14:textId="44DEB995" w:rsidR="00A764EA" w:rsidRPr="00302058" w:rsidRDefault="00A764EA" w:rsidP="007B5F69">
      <w:pPr>
        <w:pStyle w:val="Btext"/>
        <w:numPr>
          <w:ilvl w:val="0"/>
          <w:numId w:val="15"/>
        </w:numPr>
        <w:spacing w:after="0"/>
        <w:ind w:left="709" w:hanging="709"/>
        <w:contextualSpacing/>
        <w:rPr>
          <w:rFonts w:ascii="Palatino Linotype" w:hAnsi="Palatino Linotype" w:cs="Calibri"/>
          <w:sz w:val="20"/>
          <w:szCs w:val="20"/>
        </w:rPr>
      </w:pPr>
      <w:r w:rsidRPr="00302058">
        <w:rPr>
          <w:rFonts w:ascii="Palatino Linotype" w:hAnsi="Palatino Linotype" w:cs="Calibri"/>
          <w:sz w:val="20"/>
          <w:szCs w:val="20"/>
        </w:rPr>
        <w:t xml:space="preserve">A </w:t>
      </w:r>
      <w:r w:rsidR="00E37515" w:rsidRPr="00302058">
        <w:rPr>
          <w:rFonts w:ascii="Palatino Linotype" w:hAnsi="Palatino Linotype" w:cs="Calibri"/>
          <w:sz w:val="20"/>
          <w:szCs w:val="20"/>
        </w:rPr>
        <w:t xml:space="preserve">certified true copy </w:t>
      </w:r>
      <w:r w:rsidRPr="00302058">
        <w:rPr>
          <w:rFonts w:ascii="Palatino Linotype" w:hAnsi="Palatino Linotype" w:cs="Calibri"/>
          <w:sz w:val="20"/>
          <w:szCs w:val="20"/>
        </w:rPr>
        <w:t xml:space="preserve">of the Company’s constitutional documents along with the relevant MOLHR approval ratifying the establishment of the Company, and any amendments made to the Company’s </w:t>
      </w:r>
      <w:r w:rsidR="009972E7" w:rsidRPr="00302058">
        <w:rPr>
          <w:rFonts w:ascii="Palatino Linotype" w:hAnsi="Palatino Linotype" w:cs="Calibri"/>
          <w:sz w:val="20"/>
          <w:szCs w:val="20"/>
        </w:rPr>
        <w:t>A</w:t>
      </w:r>
      <w:r w:rsidRPr="00302058">
        <w:rPr>
          <w:rFonts w:ascii="Palatino Linotype" w:hAnsi="Palatino Linotype" w:cs="Calibri"/>
          <w:sz w:val="20"/>
          <w:szCs w:val="20"/>
        </w:rPr>
        <w:t xml:space="preserve">rticles of </w:t>
      </w:r>
      <w:r w:rsidR="009972E7" w:rsidRPr="00302058">
        <w:rPr>
          <w:rFonts w:ascii="Palatino Linotype" w:hAnsi="Palatino Linotype" w:cs="Calibri"/>
          <w:sz w:val="20"/>
          <w:szCs w:val="20"/>
        </w:rPr>
        <w:t>A</w:t>
      </w:r>
      <w:r w:rsidRPr="00302058">
        <w:rPr>
          <w:rFonts w:ascii="Palatino Linotype" w:hAnsi="Palatino Linotype" w:cs="Calibri"/>
          <w:sz w:val="20"/>
          <w:szCs w:val="20"/>
        </w:rPr>
        <w:t>ssociation up until the Closing date;</w:t>
      </w:r>
    </w:p>
    <w:p w14:paraId="5B804EDC" w14:textId="77777777" w:rsidR="00A764EA" w:rsidRPr="00302058" w:rsidRDefault="00A764EA" w:rsidP="00A62E3C">
      <w:pPr>
        <w:pStyle w:val="Btext"/>
        <w:spacing w:after="0"/>
        <w:ind w:firstLine="0"/>
        <w:contextualSpacing/>
        <w:rPr>
          <w:rFonts w:ascii="Palatino Linotype" w:hAnsi="Palatino Linotype" w:cs="Calibri"/>
          <w:sz w:val="20"/>
          <w:szCs w:val="20"/>
        </w:rPr>
      </w:pPr>
    </w:p>
    <w:p w14:paraId="0EE2CB39" w14:textId="43F7E0FA" w:rsidR="007D45FD" w:rsidRPr="00302058" w:rsidRDefault="007D45FD" w:rsidP="007B5F69">
      <w:pPr>
        <w:pStyle w:val="Btext"/>
        <w:numPr>
          <w:ilvl w:val="0"/>
          <w:numId w:val="15"/>
        </w:numPr>
        <w:spacing w:after="0"/>
        <w:ind w:left="709" w:hanging="709"/>
        <w:contextualSpacing/>
        <w:rPr>
          <w:rFonts w:ascii="Palatino Linotype" w:hAnsi="Palatino Linotype" w:cs="Calibri"/>
          <w:sz w:val="20"/>
          <w:szCs w:val="20"/>
        </w:rPr>
      </w:pPr>
      <w:r w:rsidRPr="00302058">
        <w:rPr>
          <w:rFonts w:ascii="Palatino Linotype" w:hAnsi="Palatino Linotype" w:cs="Calibri"/>
          <w:sz w:val="20"/>
          <w:szCs w:val="20"/>
        </w:rPr>
        <w:t xml:space="preserve">A certified </w:t>
      </w:r>
      <w:r w:rsidR="0084396B" w:rsidRPr="00302058">
        <w:rPr>
          <w:rFonts w:ascii="Palatino Linotype" w:hAnsi="Palatino Linotype" w:cs="Calibri"/>
          <w:sz w:val="20"/>
          <w:szCs w:val="20"/>
        </w:rPr>
        <w:t xml:space="preserve">true </w:t>
      </w:r>
      <w:r w:rsidRPr="00302058">
        <w:rPr>
          <w:rFonts w:ascii="Palatino Linotype" w:hAnsi="Palatino Linotype" w:cs="Calibri"/>
          <w:sz w:val="20"/>
          <w:szCs w:val="20"/>
        </w:rPr>
        <w:t xml:space="preserve">copy of a general meeting of shareholders </w:t>
      </w:r>
      <w:r w:rsidR="0025130E" w:rsidRPr="00302058">
        <w:rPr>
          <w:rFonts w:ascii="Palatino Linotype" w:hAnsi="Palatino Linotype" w:cs="Calibri"/>
          <w:sz w:val="20"/>
          <w:szCs w:val="20"/>
        </w:rPr>
        <w:t xml:space="preserve">resolution </w:t>
      </w:r>
      <w:r w:rsidRPr="00302058">
        <w:rPr>
          <w:rFonts w:ascii="Palatino Linotype" w:hAnsi="Palatino Linotype" w:cs="Calibri"/>
          <w:sz w:val="20"/>
          <w:szCs w:val="20"/>
        </w:rPr>
        <w:t xml:space="preserve">or </w:t>
      </w:r>
      <w:r w:rsidR="001D042D" w:rsidRPr="00302058">
        <w:rPr>
          <w:rFonts w:ascii="Palatino Linotype" w:hAnsi="Palatino Linotype" w:cs="Calibri"/>
          <w:sz w:val="20"/>
          <w:szCs w:val="20"/>
        </w:rPr>
        <w:t xml:space="preserve">a </w:t>
      </w:r>
      <w:r w:rsidRPr="00302058">
        <w:rPr>
          <w:rFonts w:ascii="Palatino Linotype" w:hAnsi="Palatino Linotype" w:cs="Calibri"/>
          <w:sz w:val="20"/>
          <w:szCs w:val="20"/>
        </w:rPr>
        <w:t>circular resolution in lieu of an extraordinary general meeting of shareholders</w:t>
      </w:r>
      <w:r w:rsidR="001D042D" w:rsidRPr="00302058">
        <w:rPr>
          <w:rFonts w:ascii="Palatino Linotype" w:hAnsi="Palatino Linotype" w:cs="Calibri"/>
          <w:sz w:val="20"/>
          <w:szCs w:val="20"/>
        </w:rPr>
        <w:t xml:space="preserve"> </w:t>
      </w:r>
      <w:r w:rsidR="00746CB3" w:rsidRPr="00302058">
        <w:rPr>
          <w:rFonts w:ascii="Palatino Linotype" w:hAnsi="Palatino Linotype" w:cs="Calibri"/>
          <w:sz w:val="20"/>
          <w:szCs w:val="20"/>
        </w:rPr>
        <w:t>resolving and approving</w:t>
      </w:r>
      <w:r w:rsidR="001D042D" w:rsidRPr="00302058">
        <w:rPr>
          <w:rFonts w:ascii="Palatino Linotype" w:hAnsi="Palatino Linotype" w:cs="Calibri"/>
          <w:sz w:val="20"/>
          <w:szCs w:val="20"/>
        </w:rPr>
        <w:t xml:space="preserve">, </w:t>
      </w:r>
      <w:r w:rsidRPr="00302058">
        <w:rPr>
          <w:rFonts w:ascii="Palatino Linotype" w:hAnsi="Palatino Linotype" w:cs="Calibri"/>
          <w:sz w:val="20"/>
          <w:szCs w:val="20"/>
        </w:rPr>
        <w:t>amongst others:</w:t>
      </w:r>
    </w:p>
    <w:p w14:paraId="2D9AFBFC" w14:textId="77777777" w:rsidR="007D45FD" w:rsidRPr="00302058" w:rsidRDefault="007D45FD" w:rsidP="00A62E3C">
      <w:pPr>
        <w:pStyle w:val="Btext"/>
        <w:spacing w:after="0"/>
        <w:contextualSpacing/>
        <w:rPr>
          <w:rFonts w:ascii="Palatino Linotype" w:hAnsi="Palatino Linotype" w:cs="Calibri"/>
          <w:sz w:val="20"/>
          <w:szCs w:val="20"/>
          <w:lang w:val="id-ID"/>
        </w:rPr>
      </w:pPr>
    </w:p>
    <w:p w14:paraId="76164304" w14:textId="0D9D825C" w:rsidR="001D042D" w:rsidRPr="00302058" w:rsidRDefault="001D042D" w:rsidP="007B5F69">
      <w:pPr>
        <w:pStyle w:val="Btext"/>
        <w:numPr>
          <w:ilvl w:val="0"/>
          <w:numId w:val="18"/>
        </w:numPr>
        <w:spacing w:after="0"/>
        <w:ind w:left="1418" w:hanging="698"/>
        <w:contextualSpacing/>
        <w:rPr>
          <w:rFonts w:ascii="Palatino Linotype" w:hAnsi="Palatino Linotype" w:cs="Calibri"/>
          <w:b/>
          <w:sz w:val="20"/>
          <w:szCs w:val="20"/>
        </w:rPr>
      </w:pPr>
      <w:r w:rsidRPr="00302058">
        <w:rPr>
          <w:rFonts w:ascii="Palatino Linotype" w:hAnsi="Palatino Linotype" w:cs="Calibri"/>
          <w:sz w:val="20"/>
          <w:szCs w:val="20"/>
        </w:rPr>
        <w:t>the increase of the Company's a</w:t>
      </w:r>
      <w:r w:rsidR="007D45FD" w:rsidRPr="00302058">
        <w:rPr>
          <w:rFonts w:ascii="Palatino Linotype" w:hAnsi="Palatino Linotype" w:cs="Calibri"/>
          <w:sz w:val="20"/>
          <w:szCs w:val="20"/>
        </w:rPr>
        <w:t xml:space="preserve">uthorized </w:t>
      </w:r>
      <w:r w:rsidRPr="00302058">
        <w:rPr>
          <w:rFonts w:ascii="Palatino Linotype" w:hAnsi="Palatino Linotype" w:cs="Calibri"/>
          <w:sz w:val="20"/>
          <w:szCs w:val="20"/>
        </w:rPr>
        <w:t>c</w:t>
      </w:r>
      <w:r w:rsidR="007D45FD" w:rsidRPr="00302058">
        <w:rPr>
          <w:rFonts w:ascii="Palatino Linotype" w:hAnsi="Palatino Linotype" w:cs="Calibri"/>
          <w:sz w:val="20"/>
          <w:szCs w:val="20"/>
        </w:rPr>
        <w:t>apital</w:t>
      </w:r>
      <w:r w:rsidRPr="00302058">
        <w:rPr>
          <w:rFonts w:ascii="Palatino Linotype" w:hAnsi="Palatino Linotype" w:cs="Calibri"/>
          <w:sz w:val="20"/>
          <w:szCs w:val="20"/>
        </w:rPr>
        <w:t xml:space="preserve"> from IDR 40,000,000,000 (forty billion Rupiah) to IDR </w:t>
      </w:r>
      <w:commentRangeStart w:id="142"/>
      <w:r w:rsidRPr="00302058">
        <w:rPr>
          <w:rFonts w:ascii="Palatino Linotype" w:hAnsi="Palatino Linotype" w:cs="Calibri"/>
          <w:sz w:val="20"/>
          <w:szCs w:val="20"/>
        </w:rPr>
        <w:t>132,815,832,000 (one hundred thirty two billion eight hundred and fifteen million eight hundred and thirty two thousand Rupiah</w:t>
      </w:r>
      <w:del w:id="143" w:author="OLTRE" w:date="2024-05-29T22:16:00Z">
        <w:r w:rsidRPr="00302058">
          <w:rPr>
            <w:rFonts w:ascii="Palatino Linotype" w:hAnsi="Palatino Linotype" w:cs="Calibri"/>
            <w:sz w:val="20"/>
            <w:szCs w:val="20"/>
          </w:rPr>
          <w:delText>)</w:delText>
        </w:r>
        <w:commentRangeEnd w:id="142"/>
        <w:r w:rsidR="002B2AD3" w:rsidRPr="00302058">
          <w:rPr>
            <w:rStyle w:val="CommentReference"/>
            <w:rFonts w:ascii="Palatino Linotype" w:eastAsia="MS Mincho" w:hAnsi="Palatino Linotype"/>
            <w:lang w:val="en-ID" w:eastAsia="en-US"/>
          </w:rPr>
          <w:commentReference w:id="142"/>
        </w:r>
        <w:r w:rsidRPr="00302058">
          <w:rPr>
            <w:rFonts w:ascii="Palatino Linotype" w:hAnsi="Palatino Linotype" w:cs="Calibri"/>
            <w:sz w:val="20"/>
            <w:szCs w:val="20"/>
          </w:rPr>
          <w:delText>;</w:delText>
        </w:r>
      </w:del>
      <w:ins w:id="144" w:author="OLTRE" w:date="2024-05-29T22:16:00Z">
        <w:r w:rsidRPr="00302058">
          <w:rPr>
            <w:rFonts w:ascii="Palatino Linotype" w:hAnsi="Palatino Linotype" w:cs="Calibri"/>
            <w:sz w:val="20"/>
            <w:szCs w:val="20"/>
          </w:rPr>
          <w:t>);</w:t>
        </w:r>
      </w:ins>
    </w:p>
    <w:p w14:paraId="1FF99C15" w14:textId="77777777" w:rsidR="001D042D" w:rsidRPr="00302058" w:rsidRDefault="001D042D" w:rsidP="007B5F69">
      <w:pPr>
        <w:pStyle w:val="Btext"/>
        <w:spacing w:after="0"/>
        <w:ind w:left="1418" w:hanging="698"/>
        <w:contextualSpacing/>
        <w:rPr>
          <w:rFonts w:ascii="Palatino Linotype" w:hAnsi="Palatino Linotype" w:cs="Calibri"/>
          <w:b/>
          <w:sz w:val="20"/>
          <w:szCs w:val="20"/>
        </w:rPr>
      </w:pPr>
    </w:p>
    <w:p w14:paraId="2DC1C7D1" w14:textId="57F2BD36" w:rsidR="007D45FD" w:rsidRPr="00302058" w:rsidRDefault="001D042D" w:rsidP="007B5F69">
      <w:pPr>
        <w:pStyle w:val="Btext"/>
        <w:numPr>
          <w:ilvl w:val="0"/>
          <w:numId w:val="18"/>
        </w:numPr>
        <w:spacing w:after="0"/>
        <w:ind w:left="1418" w:hanging="698"/>
        <w:contextualSpacing/>
        <w:rPr>
          <w:rFonts w:ascii="Palatino Linotype" w:hAnsi="Palatino Linotype" w:cs="Calibri"/>
          <w:b/>
          <w:sz w:val="20"/>
          <w:szCs w:val="20"/>
        </w:rPr>
      </w:pPr>
      <w:r w:rsidRPr="00302058">
        <w:rPr>
          <w:rFonts w:ascii="Palatino Linotype" w:hAnsi="Palatino Linotype" w:cs="Calibri"/>
          <w:sz w:val="20"/>
          <w:szCs w:val="20"/>
        </w:rPr>
        <w:t>the increase of the Company’s s</w:t>
      </w:r>
      <w:r w:rsidR="007D45FD" w:rsidRPr="00302058">
        <w:rPr>
          <w:rFonts w:ascii="Palatino Linotype" w:hAnsi="Palatino Linotype" w:cs="Calibri"/>
          <w:sz w:val="20"/>
          <w:szCs w:val="20"/>
        </w:rPr>
        <w:t xml:space="preserve">ubscribed and </w:t>
      </w:r>
      <w:r w:rsidRPr="00302058">
        <w:rPr>
          <w:rFonts w:ascii="Palatino Linotype" w:hAnsi="Palatino Linotype" w:cs="Calibri"/>
          <w:sz w:val="20"/>
          <w:szCs w:val="20"/>
        </w:rPr>
        <w:t>p</w:t>
      </w:r>
      <w:r w:rsidR="007D45FD" w:rsidRPr="00302058">
        <w:rPr>
          <w:rFonts w:ascii="Palatino Linotype" w:hAnsi="Palatino Linotype" w:cs="Calibri"/>
          <w:sz w:val="20"/>
          <w:szCs w:val="20"/>
        </w:rPr>
        <w:t>aid-</w:t>
      </w:r>
      <w:r w:rsidRPr="00302058">
        <w:rPr>
          <w:rFonts w:ascii="Palatino Linotype" w:hAnsi="Palatino Linotype" w:cs="Calibri"/>
          <w:sz w:val="20"/>
          <w:szCs w:val="20"/>
        </w:rPr>
        <w:t>u</w:t>
      </w:r>
      <w:r w:rsidR="007D45FD" w:rsidRPr="00302058">
        <w:rPr>
          <w:rFonts w:ascii="Palatino Linotype" w:hAnsi="Palatino Linotype" w:cs="Calibri"/>
          <w:sz w:val="20"/>
          <w:szCs w:val="20"/>
        </w:rPr>
        <w:t xml:space="preserve">p </w:t>
      </w:r>
      <w:r w:rsidRPr="00302058">
        <w:rPr>
          <w:rFonts w:ascii="Palatino Linotype" w:hAnsi="Palatino Linotype" w:cs="Calibri"/>
          <w:sz w:val="20"/>
          <w:szCs w:val="20"/>
        </w:rPr>
        <w:t>c</w:t>
      </w:r>
      <w:r w:rsidR="007D45FD" w:rsidRPr="00302058">
        <w:rPr>
          <w:rFonts w:ascii="Palatino Linotype" w:hAnsi="Palatino Linotype" w:cs="Calibri"/>
          <w:sz w:val="20"/>
          <w:szCs w:val="20"/>
        </w:rPr>
        <w:t xml:space="preserve">apital as stated </w:t>
      </w:r>
      <w:r w:rsidRPr="00302058">
        <w:rPr>
          <w:rFonts w:ascii="Palatino Linotype" w:hAnsi="Palatino Linotype" w:cs="Calibri"/>
          <w:sz w:val="20"/>
          <w:szCs w:val="20"/>
        </w:rPr>
        <w:t xml:space="preserve">from </w:t>
      </w:r>
      <w:commentRangeStart w:id="145"/>
      <w:r w:rsidRPr="00302058">
        <w:rPr>
          <w:rFonts w:ascii="Palatino Linotype" w:hAnsi="Palatino Linotype" w:cs="Calibri"/>
          <w:sz w:val="20"/>
          <w:szCs w:val="20"/>
        </w:rPr>
        <w:t>IDR 20,703,958,000 (twenty billion seven hundred and three million nine hundred and fifty eight thousand Rupiah)</w:t>
      </w:r>
      <w:commentRangeEnd w:id="145"/>
      <w:r w:rsidR="002847B0" w:rsidRPr="00302058">
        <w:rPr>
          <w:rStyle w:val="CommentReference"/>
          <w:rFonts w:ascii="Palatino Linotype" w:eastAsia="MS Mincho" w:hAnsi="Palatino Linotype"/>
          <w:lang w:val="en-ID" w:eastAsia="en-US"/>
        </w:rPr>
        <w:commentReference w:id="145"/>
      </w:r>
      <w:r w:rsidRPr="00302058">
        <w:rPr>
          <w:rFonts w:ascii="Palatino Linotype" w:hAnsi="Palatino Linotype" w:cs="Calibri"/>
          <w:sz w:val="20"/>
          <w:szCs w:val="20"/>
        </w:rPr>
        <w:t xml:space="preserve"> to IDR 33,</w:t>
      </w:r>
      <w:r w:rsidR="007A0B9C" w:rsidRPr="00302058">
        <w:rPr>
          <w:rFonts w:ascii="Palatino Linotype" w:hAnsi="Palatino Linotype"/>
          <w:bCs/>
          <w:sz w:val="20"/>
          <w:szCs w:val="20"/>
        </w:rPr>
        <w:t>204,561,250</w:t>
      </w:r>
      <w:r w:rsidR="007A0B9C" w:rsidRPr="00302058">
        <w:rPr>
          <w:rFonts w:ascii="Palatino Linotype" w:hAnsi="Palatino Linotype" w:cs="Calibri"/>
          <w:bCs/>
          <w:sz w:val="20"/>
          <w:szCs w:val="20"/>
        </w:rPr>
        <w:t xml:space="preserve"> </w:t>
      </w:r>
      <w:r w:rsidRPr="00302058">
        <w:rPr>
          <w:rFonts w:ascii="Palatino Linotype" w:hAnsi="Palatino Linotype" w:cs="Calibri"/>
          <w:sz w:val="20"/>
          <w:szCs w:val="20"/>
        </w:rPr>
        <w:t xml:space="preserve">(thirty three billion two hundred and </w:t>
      </w:r>
      <w:r w:rsidR="007A0B9C" w:rsidRPr="00302058">
        <w:rPr>
          <w:rFonts w:ascii="Palatino Linotype" w:hAnsi="Palatino Linotype" w:cs="Calibri"/>
          <w:sz w:val="20"/>
          <w:szCs w:val="20"/>
        </w:rPr>
        <w:t xml:space="preserve">four </w:t>
      </w:r>
      <w:r w:rsidRPr="00302058">
        <w:rPr>
          <w:rFonts w:ascii="Palatino Linotype" w:hAnsi="Palatino Linotype" w:cs="Calibri"/>
          <w:sz w:val="20"/>
          <w:szCs w:val="20"/>
        </w:rPr>
        <w:t xml:space="preserve">million </w:t>
      </w:r>
      <w:r w:rsidR="007A0B9C" w:rsidRPr="00302058">
        <w:rPr>
          <w:rFonts w:ascii="Palatino Linotype" w:hAnsi="Palatino Linotype" w:cs="Calibri"/>
          <w:sz w:val="20"/>
          <w:szCs w:val="20"/>
        </w:rPr>
        <w:t xml:space="preserve">five hundred sixty one thousand two hundred fifty </w:t>
      </w:r>
      <w:r w:rsidRPr="00302058">
        <w:rPr>
          <w:rFonts w:ascii="Palatino Linotype" w:hAnsi="Palatino Linotype" w:cs="Calibri"/>
          <w:sz w:val="20"/>
          <w:szCs w:val="20"/>
        </w:rPr>
        <w:t>Rupiah);</w:t>
      </w:r>
    </w:p>
    <w:p w14:paraId="5491CB21" w14:textId="77777777" w:rsidR="001D042D" w:rsidRPr="00302058" w:rsidRDefault="001D042D" w:rsidP="007B5F69">
      <w:pPr>
        <w:pStyle w:val="ListParagraph"/>
        <w:ind w:left="1418" w:hanging="698"/>
        <w:jc w:val="both"/>
        <w:rPr>
          <w:rFonts w:ascii="Palatino Linotype" w:hAnsi="Palatino Linotype" w:cs="Calibri"/>
          <w:b/>
          <w:sz w:val="20"/>
          <w:szCs w:val="20"/>
        </w:rPr>
      </w:pPr>
    </w:p>
    <w:p w14:paraId="0360AFE8" w14:textId="6716F4CA" w:rsidR="001D042D" w:rsidRPr="00302058" w:rsidRDefault="001D042D" w:rsidP="007B5F69">
      <w:pPr>
        <w:pStyle w:val="Btext"/>
        <w:numPr>
          <w:ilvl w:val="0"/>
          <w:numId w:val="18"/>
        </w:numPr>
        <w:spacing w:after="0"/>
        <w:ind w:left="1418" w:hanging="698"/>
        <w:contextualSpacing/>
        <w:rPr>
          <w:rFonts w:ascii="Palatino Linotype" w:hAnsi="Palatino Linotype" w:cs="Calibri"/>
          <w:b/>
          <w:sz w:val="20"/>
          <w:szCs w:val="20"/>
        </w:rPr>
      </w:pPr>
      <w:r w:rsidRPr="00302058">
        <w:rPr>
          <w:rFonts w:ascii="Palatino Linotype" w:hAnsi="Palatino Linotype" w:cs="Calibri"/>
          <w:bCs/>
          <w:sz w:val="20"/>
          <w:szCs w:val="20"/>
        </w:rPr>
        <w:t>the addition of a new class of shares called the Class C Preferred Shares,  each with the nominal of IDR 82,</w:t>
      </w:r>
      <w:r w:rsidR="004A7B43">
        <w:rPr>
          <w:rFonts w:ascii="Palatino Linotype" w:hAnsi="Palatino Linotype" w:cs="Calibri"/>
          <w:bCs/>
          <w:sz w:val="20"/>
          <w:szCs w:val="20"/>
        </w:rPr>
        <w:t>200</w:t>
      </w:r>
      <w:r w:rsidRPr="00302058">
        <w:rPr>
          <w:rFonts w:ascii="Palatino Linotype" w:hAnsi="Palatino Linotype" w:cs="Calibri"/>
          <w:bCs/>
          <w:sz w:val="20"/>
          <w:szCs w:val="20"/>
        </w:rPr>
        <w:t xml:space="preserve"> (eighty two thousand </w:t>
      </w:r>
      <w:r w:rsidR="004A7B43">
        <w:rPr>
          <w:rFonts w:ascii="Palatino Linotype" w:hAnsi="Palatino Linotype" w:cs="Calibri"/>
          <w:bCs/>
          <w:sz w:val="20"/>
          <w:szCs w:val="20"/>
        </w:rPr>
        <w:t>two</w:t>
      </w:r>
      <w:r w:rsidR="004A7B43" w:rsidRPr="00302058">
        <w:rPr>
          <w:rFonts w:ascii="Palatino Linotype" w:hAnsi="Palatino Linotype" w:cs="Calibri"/>
          <w:bCs/>
          <w:sz w:val="20"/>
          <w:szCs w:val="20"/>
        </w:rPr>
        <w:t xml:space="preserve"> </w:t>
      </w:r>
      <w:r w:rsidRPr="00302058">
        <w:rPr>
          <w:rFonts w:ascii="Palatino Linotype" w:hAnsi="Palatino Linotype" w:cs="Calibri"/>
          <w:bCs/>
          <w:sz w:val="20"/>
          <w:szCs w:val="20"/>
        </w:rPr>
        <w:t xml:space="preserve">hundred </w:t>
      </w:r>
      <w:r w:rsidR="00CD3965" w:rsidRPr="00302058">
        <w:rPr>
          <w:rFonts w:ascii="Palatino Linotype" w:hAnsi="Palatino Linotype" w:cs="Calibri"/>
          <w:bCs/>
          <w:sz w:val="20"/>
          <w:szCs w:val="20"/>
        </w:rPr>
        <w:t xml:space="preserve">Rupiah), </w:t>
      </w:r>
      <w:r w:rsidRPr="00302058">
        <w:rPr>
          <w:rFonts w:ascii="Palatino Linotype" w:hAnsi="Palatino Linotype" w:cs="Calibri"/>
          <w:bCs/>
          <w:sz w:val="20"/>
          <w:szCs w:val="20"/>
        </w:rPr>
        <w:t>with the rights provided</w:t>
      </w:r>
      <w:r w:rsidR="00B45523" w:rsidRPr="00302058">
        <w:rPr>
          <w:rFonts w:ascii="Palatino Linotype" w:hAnsi="Palatino Linotype" w:cs="Calibri"/>
          <w:bCs/>
          <w:sz w:val="20"/>
          <w:szCs w:val="20"/>
        </w:rPr>
        <w:t xml:space="preserve"> for</w:t>
      </w:r>
      <w:r w:rsidRPr="00302058">
        <w:rPr>
          <w:rFonts w:ascii="Palatino Linotype" w:hAnsi="Palatino Linotype" w:cs="Calibri"/>
          <w:bCs/>
          <w:sz w:val="20"/>
          <w:szCs w:val="20"/>
        </w:rPr>
        <w:t xml:space="preserve"> in Exhibit D embedded to it</w:t>
      </w:r>
      <w:r w:rsidR="00005538" w:rsidRPr="00302058">
        <w:rPr>
          <w:rFonts w:ascii="Palatino Linotype" w:hAnsi="Palatino Linotype" w:cs="Calibri"/>
          <w:bCs/>
          <w:sz w:val="20"/>
          <w:szCs w:val="20"/>
        </w:rPr>
        <w:t>;</w:t>
      </w:r>
    </w:p>
    <w:p w14:paraId="0D452577" w14:textId="77777777" w:rsidR="00CD3965" w:rsidRPr="00302058" w:rsidRDefault="00CD3965" w:rsidP="007B5F69">
      <w:pPr>
        <w:pStyle w:val="Btext"/>
        <w:spacing w:after="0"/>
        <w:ind w:firstLine="0"/>
        <w:contextualSpacing/>
        <w:rPr>
          <w:rFonts w:ascii="Palatino Linotype" w:hAnsi="Palatino Linotype" w:cs="Calibri"/>
          <w:b/>
          <w:sz w:val="20"/>
          <w:szCs w:val="20"/>
        </w:rPr>
      </w:pPr>
    </w:p>
    <w:p w14:paraId="75CF815C" w14:textId="46D7D828" w:rsidR="002B522D" w:rsidRPr="00302058" w:rsidRDefault="00D96FDB">
      <w:pPr>
        <w:pStyle w:val="Btext"/>
        <w:numPr>
          <w:ilvl w:val="0"/>
          <w:numId w:val="18"/>
        </w:numPr>
        <w:spacing w:after="0"/>
        <w:ind w:left="1418" w:hanging="698"/>
        <w:contextualSpacing/>
        <w:rPr>
          <w:rFonts w:ascii="Palatino Linotype" w:hAnsi="Palatino Linotype" w:cs="Calibri"/>
          <w:b/>
          <w:sz w:val="20"/>
          <w:szCs w:val="20"/>
        </w:rPr>
      </w:pPr>
      <w:r w:rsidRPr="00302058">
        <w:rPr>
          <w:rFonts w:ascii="Palatino Linotype" w:hAnsi="Palatino Linotype" w:cs="Calibri"/>
          <w:bCs/>
          <w:sz w:val="20"/>
          <w:szCs w:val="20"/>
        </w:rPr>
        <w:t xml:space="preserve">the </w:t>
      </w:r>
      <w:r w:rsidRPr="00302058">
        <w:rPr>
          <w:rFonts w:ascii="Palatino Linotype" w:hAnsi="Palatino Linotype" w:cs="Calibri"/>
          <w:sz w:val="20"/>
          <w:szCs w:val="20"/>
        </w:rPr>
        <w:t xml:space="preserve">Existing Shareholders </w:t>
      </w:r>
      <w:r w:rsidR="00C44866" w:rsidRPr="00302058">
        <w:rPr>
          <w:rFonts w:ascii="Palatino Linotype" w:hAnsi="Palatino Linotype" w:cs="Calibri"/>
          <w:sz w:val="20"/>
          <w:szCs w:val="20"/>
        </w:rPr>
        <w:t xml:space="preserve">have </w:t>
      </w:r>
      <w:r w:rsidRPr="00302058">
        <w:rPr>
          <w:rFonts w:ascii="Palatino Linotype" w:hAnsi="Palatino Linotype" w:cs="Calibri"/>
          <w:sz w:val="20"/>
          <w:szCs w:val="20"/>
        </w:rPr>
        <w:t>waive</w:t>
      </w:r>
      <w:r w:rsidR="00C44866" w:rsidRPr="00302058">
        <w:rPr>
          <w:rFonts w:ascii="Palatino Linotype" w:hAnsi="Palatino Linotype" w:cs="Calibri"/>
          <w:sz w:val="20"/>
          <w:szCs w:val="20"/>
        </w:rPr>
        <w:t>d</w:t>
      </w:r>
      <w:r w:rsidRPr="00302058">
        <w:rPr>
          <w:rFonts w:ascii="Palatino Linotype" w:hAnsi="Palatino Linotype" w:cs="Calibri"/>
          <w:sz w:val="20"/>
          <w:szCs w:val="20"/>
        </w:rPr>
        <w:t xml:space="preserve"> their pre-emptive rights to </w:t>
      </w:r>
      <w:r w:rsidR="00B17450" w:rsidRPr="00302058">
        <w:rPr>
          <w:rFonts w:ascii="Palatino Linotype" w:hAnsi="Palatino Linotype" w:cs="Calibri"/>
          <w:sz w:val="20"/>
          <w:szCs w:val="20"/>
        </w:rPr>
        <w:t xml:space="preserve">the issuance of </w:t>
      </w:r>
      <w:r w:rsidR="002B522D" w:rsidRPr="00302058">
        <w:rPr>
          <w:rFonts w:ascii="Palatino Linotype" w:hAnsi="Palatino Linotype" w:cs="Calibri"/>
          <w:sz w:val="20"/>
          <w:szCs w:val="20"/>
        </w:rPr>
        <w:t xml:space="preserve">any </w:t>
      </w:r>
      <w:r w:rsidRPr="00302058">
        <w:rPr>
          <w:rFonts w:ascii="Palatino Linotype" w:hAnsi="Palatino Linotype" w:cs="Calibri"/>
          <w:sz w:val="20"/>
          <w:szCs w:val="20"/>
        </w:rPr>
        <w:t>newly issued Class C Preferred Shares</w:t>
      </w:r>
      <w:r w:rsidR="001D042D" w:rsidRPr="00302058">
        <w:rPr>
          <w:rFonts w:ascii="Palatino Linotype" w:hAnsi="Palatino Linotype" w:cs="Calibri"/>
          <w:bCs/>
          <w:sz w:val="20"/>
          <w:szCs w:val="20"/>
        </w:rPr>
        <w:t>;</w:t>
      </w:r>
    </w:p>
    <w:p w14:paraId="02782572" w14:textId="77777777" w:rsidR="002B522D" w:rsidRPr="00302058" w:rsidRDefault="002B522D" w:rsidP="007B5F69">
      <w:pPr>
        <w:pStyle w:val="Btext"/>
        <w:spacing w:after="0"/>
        <w:ind w:left="1418" w:firstLine="0"/>
        <w:contextualSpacing/>
        <w:rPr>
          <w:rFonts w:ascii="Palatino Linotype" w:hAnsi="Palatino Linotype" w:cs="Calibri"/>
          <w:b/>
          <w:sz w:val="20"/>
          <w:szCs w:val="20"/>
        </w:rPr>
      </w:pPr>
    </w:p>
    <w:p w14:paraId="180B4298" w14:textId="4B78A919" w:rsidR="00010B7D" w:rsidRPr="00302058" w:rsidRDefault="002B522D" w:rsidP="007B5F69">
      <w:pPr>
        <w:pStyle w:val="Btext"/>
        <w:numPr>
          <w:ilvl w:val="0"/>
          <w:numId w:val="18"/>
        </w:numPr>
        <w:spacing w:after="0"/>
        <w:ind w:left="1418" w:hanging="698"/>
        <w:contextualSpacing/>
        <w:rPr>
          <w:rFonts w:ascii="Palatino Linotype" w:hAnsi="Palatino Linotype" w:cs="Calibri"/>
          <w:b/>
          <w:sz w:val="20"/>
          <w:szCs w:val="20"/>
        </w:rPr>
      </w:pPr>
      <w:r w:rsidRPr="00302058">
        <w:rPr>
          <w:rFonts w:ascii="Palatino Linotype" w:hAnsi="Palatino Linotype" w:cs="Calibri"/>
          <w:bCs/>
          <w:sz w:val="20"/>
          <w:szCs w:val="20"/>
        </w:rPr>
        <w:t>the issuance of 152,150</w:t>
      </w:r>
      <w:r w:rsidR="004C6B4B" w:rsidRPr="00302058">
        <w:rPr>
          <w:rFonts w:ascii="Palatino Linotype" w:hAnsi="Palatino Linotype" w:cs="Calibri"/>
          <w:bCs/>
          <w:sz w:val="20"/>
          <w:szCs w:val="20"/>
        </w:rPr>
        <w:t xml:space="preserve"> </w:t>
      </w:r>
      <w:r w:rsidR="00112FB7" w:rsidRPr="00302058">
        <w:rPr>
          <w:rFonts w:ascii="Palatino Linotype" w:hAnsi="Palatino Linotype" w:cs="Calibri"/>
          <w:bCs/>
          <w:sz w:val="20"/>
          <w:szCs w:val="20"/>
        </w:rPr>
        <w:t xml:space="preserve">new </w:t>
      </w:r>
      <w:r w:rsidRPr="00302058">
        <w:rPr>
          <w:rFonts w:ascii="Palatino Linotype" w:hAnsi="Palatino Linotype" w:cs="Calibri"/>
          <w:bCs/>
          <w:sz w:val="20"/>
          <w:szCs w:val="20"/>
        </w:rPr>
        <w:t>Class C Preferred Shares to the Subscriber</w:t>
      </w:r>
      <w:r w:rsidR="00112FB7" w:rsidRPr="00302058">
        <w:rPr>
          <w:rFonts w:ascii="Palatino Linotype" w:hAnsi="Palatino Linotype" w:cs="Calibri"/>
          <w:bCs/>
          <w:sz w:val="20"/>
          <w:szCs w:val="20"/>
        </w:rPr>
        <w:t xml:space="preserve">, amounting to IDR </w:t>
      </w:r>
      <w:r w:rsidR="00A4387B" w:rsidRPr="00302058">
        <w:rPr>
          <w:rFonts w:ascii="Palatino Linotype" w:hAnsi="Palatino Linotype"/>
          <w:bCs/>
          <w:sz w:val="20"/>
          <w:szCs w:val="20"/>
        </w:rPr>
        <w:t>12,</w:t>
      </w:r>
      <w:r w:rsidR="00CB17C5">
        <w:rPr>
          <w:rFonts w:ascii="Palatino Linotype" w:hAnsi="Palatino Linotype"/>
          <w:bCs/>
          <w:sz w:val="20"/>
          <w:szCs w:val="20"/>
        </w:rPr>
        <w:t>506,730,00</w:t>
      </w:r>
      <w:r w:rsidR="00A4387B" w:rsidRPr="00302058">
        <w:rPr>
          <w:rFonts w:ascii="Palatino Linotype" w:hAnsi="Palatino Linotype"/>
          <w:bCs/>
          <w:sz w:val="20"/>
          <w:szCs w:val="20"/>
        </w:rPr>
        <w:t>0.-</w:t>
      </w:r>
      <w:r w:rsidR="00A4387B" w:rsidRPr="00302058">
        <w:rPr>
          <w:rFonts w:ascii="Palatino Linotype" w:hAnsi="Palatino Linotype"/>
          <w:sz w:val="20"/>
          <w:szCs w:val="20"/>
        </w:rPr>
        <w:t xml:space="preserve"> (twelve billion  and </w:t>
      </w:r>
      <w:r w:rsidR="00CE772C">
        <w:rPr>
          <w:rFonts w:ascii="Palatino Linotype" w:hAnsi="Palatino Linotype"/>
          <w:sz w:val="20"/>
          <w:szCs w:val="20"/>
        </w:rPr>
        <w:t>five</w:t>
      </w:r>
      <w:r w:rsidR="00A4387B" w:rsidRPr="00302058">
        <w:rPr>
          <w:rFonts w:ascii="Palatino Linotype" w:hAnsi="Palatino Linotype"/>
          <w:sz w:val="20"/>
          <w:szCs w:val="20"/>
        </w:rPr>
        <w:t xml:space="preserve"> hundred </w:t>
      </w:r>
      <w:r w:rsidR="00CE772C">
        <w:rPr>
          <w:rFonts w:ascii="Palatino Linotype" w:hAnsi="Palatino Linotype"/>
          <w:sz w:val="20"/>
          <w:szCs w:val="20"/>
        </w:rPr>
        <w:t>six</w:t>
      </w:r>
      <w:r w:rsidR="00A4387B" w:rsidRPr="00302058">
        <w:rPr>
          <w:rFonts w:ascii="Palatino Linotype" w:hAnsi="Palatino Linotype"/>
          <w:sz w:val="20"/>
          <w:szCs w:val="20"/>
        </w:rPr>
        <w:t xml:space="preserve"> million </w:t>
      </w:r>
      <w:r w:rsidR="00CE772C">
        <w:rPr>
          <w:rFonts w:ascii="Palatino Linotype" w:hAnsi="Palatino Linotype"/>
          <w:sz w:val="20"/>
          <w:szCs w:val="20"/>
        </w:rPr>
        <w:t>seven</w:t>
      </w:r>
      <w:r w:rsidR="00A4387B" w:rsidRPr="00302058">
        <w:rPr>
          <w:rFonts w:ascii="Palatino Linotype" w:hAnsi="Palatino Linotype"/>
          <w:sz w:val="20"/>
          <w:szCs w:val="20"/>
        </w:rPr>
        <w:t xml:space="preserve"> hundred </w:t>
      </w:r>
      <w:r w:rsidR="00CE772C">
        <w:rPr>
          <w:rFonts w:ascii="Palatino Linotype" w:hAnsi="Palatino Linotype"/>
          <w:sz w:val="20"/>
          <w:szCs w:val="20"/>
        </w:rPr>
        <w:t>thirty</w:t>
      </w:r>
      <w:r w:rsidR="00A4387B" w:rsidRPr="00302058">
        <w:rPr>
          <w:rFonts w:ascii="Palatino Linotype" w:hAnsi="Palatino Linotype"/>
          <w:sz w:val="20"/>
          <w:szCs w:val="20"/>
        </w:rPr>
        <w:t xml:space="preserve"> thousand Rupiah)</w:t>
      </w:r>
      <w:r w:rsidR="00B1080B" w:rsidRPr="00302058">
        <w:rPr>
          <w:rFonts w:ascii="Palatino Linotype" w:hAnsi="Palatino Linotype" w:cs="Calibri"/>
          <w:bCs/>
          <w:sz w:val="20"/>
          <w:szCs w:val="20"/>
        </w:rPr>
        <w:t>, and approving the Subscriber’s payment to those 152,150 new Class C Preferred Shares</w:t>
      </w:r>
      <w:r w:rsidRPr="00302058">
        <w:rPr>
          <w:rFonts w:ascii="Palatino Linotype" w:hAnsi="Palatino Linotype" w:cs="Calibri"/>
          <w:bCs/>
          <w:sz w:val="20"/>
          <w:szCs w:val="20"/>
        </w:rPr>
        <w:t xml:space="preserve">; </w:t>
      </w:r>
    </w:p>
    <w:p w14:paraId="08255C2E" w14:textId="77777777" w:rsidR="00D96FDB" w:rsidRPr="00302058" w:rsidRDefault="00D96FDB" w:rsidP="007B5F69">
      <w:pPr>
        <w:jc w:val="both"/>
        <w:rPr>
          <w:rFonts w:ascii="Palatino Linotype" w:hAnsi="Palatino Linotype" w:cs="Calibri"/>
          <w:sz w:val="20"/>
          <w:szCs w:val="20"/>
        </w:rPr>
      </w:pPr>
    </w:p>
    <w:p w14:paraId="7CF8E245" w14:textId="25ADFB20" w:rsidR="007D45FD" w:rsidRPr="00302058" w:rsidRDefault="007D45FD" w:rsidP="007B5F69">
      <w:pPr>
        <w:pStyle w:val="Btext"/>
        <w:numPr>
          <w:ilvl w:val="0"/>
          <w:numId w:val="18"/>
        </w:numPr>
        <w:spacing w:after="0"/>
        <w:ind w:left="1418" w:hanging="698"/>
        <w:contextualSpacing/>
        <w:rPr>
          <w:rFonts w:ascii="Palatino Linotype" w:hAnsi="Palatino Linotype" w:cs="Calibri"/>
          <w:b/>
          <w:sz w:val="20"/>
          <w:szCs w:val="20"/>
        </w:rPr>
      </w:pPr>
      <w:r w:rsidRPr="00302058">
        <w:rPr>
          <w:rFonts w:ascii="Palatino Linotype" w:hAnsi="Palatino Linotype" w:cs="Calibri"/>
          <w:sz w:val="20"/>
          <w:szCs w:val="20"/>
        </w:rPr>
        <w:t xml:space="preserve">the amendments </w:t>
      </w:r>
      <w:r w:rsidR="00CD3965" w:rsidRPr="00302058">
        <w:rPr>
          <w:rFonts w:ascii="Palatino Linotype" w:hAnsi="Palatino Linotype" w:cs="Calibri"/>
          <w:sz w:val="20"/>
          <w:szCs w:val="20"/>
        </w:rPr>
        <w:t xml:space="preserve">to the Articles of Association required to </w:t>
      </w:r>
      <w:r w:rsidRPr="00302058">
        <w:rPr>
          <w:rFonts w:ascii="Palatino Linotype" w:hAnsi="Palatino Linotype" w:cs="Calibri"/>
          <w:sz w:val="20"/>
          <w:szCs w:val="20"/>
        </w:rPr>
        <w:t>reflect</w:t>
      </w:r>
      <w:r w:rsidR="00CD3965" w:rsidRPr="00302058">
        <w:rPr>
          <w:rFonts w:ascii="Palatino Linotype" w:hAnsi="Palatino Linotype" w:cs="Calibri"/>
          <w:sz w:val="20"/>
          <w:szCs w:val="20"/>
        </w:rPr>
        <w:t xml:space="preserve"> point (i) to (v) above</w:t>
      </w:r>
      <w:r w:rsidR="003D03A3" w:rsidRPr="00302058">
        <w:rPr>
          <w:rFonts w:ascii="Palatino Linotype" w:hAnsi="Palatino Linotype" w:cs="Calibri"/>
          <w:sz w:val="20"/>
          <w:szCs w:val="20"/>
        </w:rPr>
        <w:t>, including Article 4 (Capital) and Article 5 (Shares)</w:t>
      </w:r>
      <w:r w:rsidR="001009F2" w:rsidRPr="00302058">
        <w:rPr>
          <w:rFonts w:ascii="Palatino Linotype" w:hAnsi="Palatino Linotype" w:cs="Calibri"/>
          <w:sz w:val="20"/>
          <w:szCs w:val="20"/>
        </w:rPr>
        <w:t>; and</w:t>
      </w:r>
    </w:p>
    <w:p w14:paraId="7527E8AD" w14:textId="77777777" w:rsidR="001009F2" w:rsidRPr="00302058" w:rsidRDefault="001009F2" w:rsidP="001009F2">
      <w:pPr>
        <w:pStyle w:val="ListParagraph"/>
        <w:rPr>
          <w:rFonts w:ascii="Palatino Linotype" w:hAnsi="Palatino Linotype" w:cs="Calibri"/>
          <w:b/>
          <w:sz w:val="20"/>
          <w:szCs w:val="20"/>
        </w:rPr>
      </w:pPr>
    </w:p>
    <w:p w14:paraId="7808656C" w14:textId="550F3B9F" w:rsidR="001009F2" w:rsidRPr="00302058" w:rsidRDefault="001009F2" w:rsidP="007B5F69">
      <w:pPr>
        <w:pStyle w:val="Btext"/>
        <w:numPr>
          <w:ilvl w:val="0"/>
          <w:numId w:val="18"/>
        </w:numPr>
        <w:spacing w:after="0"/>
        <w:ind w:left="1418" w:hanging="698"/>
        <w:contextualSpacing/>
        <w:rPr>
          <w:rFonts w:ascii="Palatino Linotype" w:hAnsi="Palatino Linotype" w:cs="Calibri"/>
          <w:b/>
          <w:sz w:val="20"/>
          <w:szCs w:val="20"/>
        </w:rPr>
      </w:pPr>
      <w:r w:rsidRPr="00302058">
        <w:rPr>
          <w:rFonts w:ascii="Palatino Linotype" w:hAnsi="Palatino Linotype" w:cs="Calibri"/>
          <w:bCs/>
          <w:sz w:val="20"/>
          <w:szCs w:val="20"/>
        </w:rPr>
        <w:t xml:space="preserve">any other matter required to implement this Agreement and the </w:t>
      </w:r>
      <w:del w:id="146" w:author="OLTRE" w:date="2024-05-29T22:16:00Z">
        <w:r w:rsidRPr="00302058">
          <w:rPr>
            <w:rFonts w:ascii="Palatino Linotype" w:hAnsi="Palatino Linotype" w:cs="Calibri"/>
            <w:bCs/>
            <w:sz w:val="20"/>
            <w:szCs w:val="20"/>
          </w:rPr>
          <w:delText>Investor</w:delText>
        </w:r>
      </w:del>
      <w:ins w:id="147" w:author="OLTRE" w:date="2024-05-29T22:16:00Z">
        <w:r w:rsidR="00091DC3">
          <w:rPr>
            <w:rFonts w:ascii="Palatino Linotype" w:hAnsi="Palatino Linotype" w:cs="Calibri"/>
            <w:bCs/>
            <w:sz w:val="20"/>
            <w:szCs w:val="20"/>
          </w:rPr>
          <w:t>Shareholders</w:t>
        </w:r>
      </w:ins>
      <w:r w:rsidR="00091DC3">
        <w:rPr>
          <w:rFonts w:ascii="Palatino Linotype" w:hAnsi="Palatino Linotype" w:cs="Calibri"/>
          <w:bCs/>
          <w:sz w:val="20"/>
          <w:szCs w:val="20"/>
        </w:rPr>
        <w:t xml:space="preserve"> </w:t>
      </w:r>
      <w:r w:rsidRPr="00302058">
        <w:rPr>
          <w:rFonts w:ascii="Palatino Linotype" w:hAnsi="Palatino Linotype" w:cs="Calibri"/>
          <w:bCs/>
          <w:sz w:val="20"/>
          <w:szCs w:val="20"/>
        </w:rPr>
        <w:t>Agreement</w:t>
      </w:r>
      <w:r w:rsidR="002722AE" w:rsidRPr="00302058">
        <w:rPr>
          <w:rFonts w:ascii="Palatino Linotype" w:hAnsi="Palatino Linotype" w:cs="Calibri"/>
          <w:bCs/>
          <w:sz w:val="20"/>
          <w:szCs w:val="20"/>
        </w:rPr>
        <w:t>;</w:t>
      </w:r>
    </w:p>
    <w:p w14:paraId="79F35BD2" w14:textId="77777777" w:rsidR="007D45FD" w:rsidRPr="00302058" w:rsidRDefault="007D45FD" w:rsidP="007B5F69">
      <w:pPr>
        <w:jc w:val="both"/>
        <w:rPr>
          <w:rFonts w:ascii="Palatino Linotype" w:hAnsi="Palatino Linotype" w:cs="Calibri"/>
          <w:sz w:val="20"/>
          <w:szCs w:val="20"/>
        </w:rPr>
      </w:pPr>
    </w:p>
    <w:p w14:paraId="1A59969A" w14:textId="4536F9EC" w:rsidR="007D45FD" w:rsidRPr="00302058" w:rsidRDefault="007D45FD" w:rsidP="007B5F69">
      <w:pPr>
        <w:pStyle w:val="Btext"/>
        <w:numPr>
          <w:ilvl w:val="0"/>
          <w:numId w:val="15"/>
        </w:numPr>
        <w:spacing w:after="0"/>
        <w:ind w:left="709" w:hanging="709"/>
        <w:contextualSpacing/>
        <w:rPr>
          <w:rFonts w:ascii="Palatino Linotype" w:hAnsi="Palatino Linotype" w:cs="Calibri"/>
          <w:sz w:val="20"/>
          <w:szCs w:val="20"/>
        </w:rPr>
      </w:pPr>
      <w:r w:rsidRPr="00302058">
        <w:rPr>
          <w:rFonts w:ascii="Palatino Linotype" w:hAnsi="Palatino Linotype" w:cs="Calibri"/>
          <w:sz w:val="20"/>
          <w:szCs w:val="20"/>
        </w:rPr>
        <w:t xml:space="preserve">a </w:t>
      </w:r>
      <w:r w:rsidR="00E37515" w:rsidRPr="00302058">
        <w:rPr>
          <w:rFonts w:ascii="Palatino Linotype" w:hAnsi="Palatino Linotype" w:cs="Calibri"/>
          <w:sz w:val="20"/>
          <w:szCs w:val="20"/>
        </w:rPr>
        <w:t>certified true copy</w:t>
      </w:r>
      <w:r w:rsidRPr="00302058">
        <w:rPr>
          <w:rFonts w:ascii="Palatino Linotype" w:hAnsi="Palatino Linotype" w:cs="Calibri"/>
          <w:sz w:val="20"/>
          <w:szCs w:val="20"/>
        </w:rPr>
        <w:t xml:space="preserve"> of </w:t>
      </w:r>
      <w:r w:rsidR="00E37515" w:rsidRPr="00302058">
        <w:rPr>
          <w:rFonts w:ascii="Palatino Linotype" w:hAnsi="Palatino Linotype" w:cs="Calibri"/>
          <w:sz w:val="20"/>
          <w:szCs w:val="20"/>
        </w:rPr>
        <w:t xml:space="preserve">any </w:t>
      </w:r>
      <w:r w:rsidR="00E863AB" w:rsidRPr="00302058">
        <w:rPr>
          <w:rFonts w:ascii="Palatino Linotype" w:hAnsi="Palatino Linotype" w:cs="Calibri"/>
          <w:sz w:val="20"/>
          <w:szCs w:val="20"/>
        </w:rPr>
        <w:t>non-competition and non-solicitation agreement</w:t>
      </w:r>
      <w:r w:rsidR="00E37515" w:rsidRPr="00302058">
        <w:rPr>
          <w:rFonts w:ascii="Palatino Linotype" w:hAnsi="Palatino Linotype" w:cs="Calibri"/>
          <w:sz w:val="20"/>
          <w:szCs w:val="20"/>
        </w:rPr>
        <w:t>,</w:t>
      </w:r>
      <w:r w:rsidR="00E863AB" w:rsidRPr="00302058">
        <w:rPr>
          <w:rFonts w:ascii="Palatino Linotype" w:hAnsi="Palatino Linotype" w:cs="Calibri"/>
          <w:sz w:val="20"/>
          <w:szCs w:val="20"/>
        </w:rPr>
        <w:t xml:space="preserve"> </w:t>
      </w:r>
      <w:r w:rsidRPr="00302058">
        <w:rPr>
          <w:rFonts w:ascii="Palatino Linotype" w:hAnsi="Palatino Linotype" w:cs="Calibri"/>
          <w:sz w:val="20"/>
          <w:szCs w:val="20"/>
        </w:rPr>
        <w:t>with minimum period of two years entered into by and between the Company and each Key Employee;</w:t>
      </w:r>
    </w:p>
    <w:p w14:paraId="2E17A5D2" w14:textId="77777777" w:rsidR="007D45FD" w:rsidRPr="00302058" w:rsidRDefault="007D45FD" w:rsidP="007B5F69">
      <w:pPr>
        <w:pStyle w:val="ListParagraph"/>
        <w:ind w:left="709" w:hanging="709"/>
        <w:jc w:val="both"/>
        <w:rPr>
          <w:rFonts w:ascii="Palatino Linotype" w:hAnsi="Palatino Linotype" w:cs="Calibri"/>
          <w:sz w:val="20"/>
          <w:szCs w:val="20"/>
        </w:rPr>
      </w:pPr>
    </w:p>
    <w:p w14:paraId="2633D8FA" w14:textId="6D12138F" w:rsidR="007D45FD" w:rsidRPr="00302058" w:rsidRDefault="007D45FD" w:rsidP="007B5F69">
      <w:pPr>
        <w:pStyle w:val="Btext"/>
        <w:numPr>
          <w:ilvl w:val="0"/>
          <w:numId w:val="15"/>
        </w:numPr>
        <w:spacing w:after="0"/>
        <w:ind w:left="709" w:hanging="709"/>
        <w:contextualSpacing/>
        <w:rPr>
          <w:rFonts w:ascii="Palatino Linotype" w:hAnsi="Palatino Linotype" w:cs="Calibri"/>
          <w:sz w:val="20"/>
          <w:szCs w:val="20"/>
        </w:rPr>
      </w:pPr>
      <w:r w:rsidRPr="00302058">
        <w:rPr>
          <w:rFonts w:ascii="Palatino Linotype" w:hAnsi="Palatino Linotype" w:cs="Calibri"/>
          <w:sz w:val="20"/>
          <w:szCs w:val="20"/>
        </w:rPr>
        <w:t xml:space="preserve">a certified </w:t>
      </w:r>
      <w:r w:rsidR="00E37515" w:rsidRPr="00302058">
        <w:rPr>
          <w:rFonts w:ascii="Palatino Linotype" w:hAnsi="Palatino Linotype" w:cs="Calibri"/>
          <w:sz w:val="20"/>
          <w:szCs w:val="20"/>
        </w:rPr>
        <w:t xml:space="preserve">true </w:t>
      </w:r>
      <w:r w:rsidRPr="00302058">
        <w:rPr>
          <w:rFonts w:ascii="Palatino Linotype" w:hAnsi="Palatino Linotype" w:cs="Calibri"/>
          <w:sz w:val="20"/>
          <w:szCs w:val="20"/>
        </w:rPr>
        <w:t xml:space="preserve">copy of each </w:t>
      </w:r>
      <w:r w:rsidR="00E863AB" w:rsidRPr="00302058">
        <w:rPr>
          <w:rFonts w:ascii="Palatino Linotype" w:hAnsi="Palatino Linotype" w:cs="Calibri"/>
          <w:sz w:val="20"/>
          <w:szCs w:val="20"/>
        </w:rPr>
        <w:t xml:space="preserve">non-disclosure agreement </w:t>
      </w:r>
      <w:r w:rsidRPr="00302058">
        <w:rPr>
          <w:rFonts w:ascii="Palatino Linotype" w:hAnsi="Palatino Linotype" w:cs="Calibri"/>
          <w:sz w:val="20"/>
          <w:szCs w:val="20"/>
        </w:rPr>
        <w:t>entered into by and between the Company and each Key Employee</w:t>
      </w:r>
      <w:r w:rsidR="00E37515" w:rsidRPr="00302058">
        <w:rPr>
          <w:rFonts w:ascii="Palatino Linotype" w:hAnsi="Palatino Linotype" w:cs="Calibri"/>
          <w:sz w:val="20"/>
          <w:szCs w:val="20"/>
        </w:rPr>
        <w:t>; and</w:t>
      </w:r>
    </w:p>
    <w:p w14:paraId="12A97C39" w14:textId="77777777" w:rsidR="00FD2558" w:rsidRPr="00302058" w:rsidRDefault="00FD2558" w:rsidP="007B5F69">
      <w:pPr>
        <w:pStyle w:val="ListParagraph"/>
        <w:ind w:left="709" w:hanging="709"/>
        <w:jc w:val="both"/>
        <w:rPr>
          <w:rFonts w:ascii="Palatino Linotype" w:hAnsi="Palatino Linotype" w:cs="Calibri"/>
          <w:sz w:val="20"/>
          <w:szCs w:val="20"/>
        </w:rPr>
      </w:pPr>
    </w:p>
    <w:p w14:paraId="59758668" w14:textId="7C83CF26" w:rsidR="00AF67C9" w:rsidRPr="00302058" w:rsidRDefault="002722AE" w:rsidP="007B5F69">
      <w:pPr>
        <w:pStyle w:val="Btext"/>
        <w:numPr>
          <w:ilvl w:val="0"/>
          <w:numId w:val="15"/>
        </w:numPr>
        <w:spacing w:after="0"/>
        <w:ind w:left="709" w:hanging="709"/>
        <w:contextualSpacing/>
        <w:rPr>
          <w:rFonts w:ascii="Palatino Linotype" w:hAnsi="Palatino Linotype" w:cs="Calibri"/>
          <w:sz w:val="20"/>
          <w:szCs w:val="20"/>
        </w:rPr>
      </w:pPr>
      <w:r w:rsidRPr="00302058">
        <w:rPr>
          <w:rFonts w:ascii="Palatino Linotype" w:hAnsi="Palatino Linotype" w:cs="Calibri"/>
          <w:sz w:val="20"/>
          <w:szCs w:val="20"/>
        </w:rPr>
        <w:t xml:space="preserve">certified true copy </w:t>
      </w:r>
      <w:r w:rsidR="00FD2558" w:rsidRPr="00302058">
        <w:rPr>
          <w:rFonts w:ascii="Palatino Linotype" w:hAnsi="Palatino Linotype" w:cs="Calibri"/>
          <w:sz w:val="20"/>
          <w:szCs w:val="20"/>
        </w:rPr>
        <w:t xml:space="preserve">of </w:t>
      </w:r>
      <w:r w:rsidRPr="00302058">
        <w:rPr>
          <w:rFonts w:ascii="Palatino Linotype" w:hAnsi="Palatino Linotype" w:cs="Calibri"/>
          <w:sz w:val="20"/>
          <w:szCs w:val="20"/>
        </w:rPr>
        <w:t xml:space="preserve">the </w:t>
      </w:r>
      <w:r w:rsidR="00220985" w:rsidRPr="00302058">
        <w:rPr>
          <w:rFonts w:ascii="Palatino Linotype" w:hAnsi="Palatino Linotype" w:cs="Calibri"/>
          <w:sz w:val="20"/>
          <w:szCs w:val="20"/>
        </w:rPr>
        <w:t>D</w:t>
      </w:r>
      <w:r w:rsidR="00FD2558" w:rsidRPr="00302058">
        <w:rPr>
          <w:rFonts w:ascii="Palatino Linotype" w:hAnsi="Palatino Linotype" w:cs="Calibri"/>
          <w:sz w:val="20"/>
          <w:szCs w:val="20"/>
        </w:rPr>
        <w:t xml:space="preserve">istribution </w:t>
      </w:r>
      <w:r w:rsidR="00220985" w:rsidRPr="00302058">
        <w:rPr>
          <w:rFonts w:ascii="Palatino Linotype" w:hAnsi="Palatino Linotype" w:cs="Calibri"/>
          <w:sz w:val="20"/>
          <w:szCs w:val="20"/>
        </w:rPr>
        <w:t>A</w:t>
      </w:r>
      <w:r w:rsidR="00FD2558" w:rsidRPr="00302058">
        <w:rPr>
          <w:rFonts w:ascii="Palatino Linotype" w:hAnsi="Palatino Linotype" w:cs="Calibri"/>
          <w:sz w:val="20"/>
          <w:szCs w:val="20"/>
        </w:rPr>
        <w:t xml:space="preserve">greement entered into by and between the </w:t>
      </w:r>
      <w:r w:rsidR="00FD2558" w:rsidRPr="00302058">
        <w:rPr>
          <w:rFonts w:ascii="Palatino Linotype" w:hAnsi="Palatino Linotype" w:cs="Calibri"/>
          <w:sz w:val="20"/>
          <w:szCs w:val="20"/>
        </w:rPr>
        <w:lastRenderedPageBreak/>
        <w:t xml:space="preserve">Company and </w:t>
      </w:r>
      <w:r w:rsidR="00087B83" w:rsidRPr="00302058">
        <w:rPr>
          <w:rFonts w:ascii="Palatino Linotype" w:hAnsi="Palatino Linotype" w:cs="Calibri"/>
          <w:sz w:val="20"/>
          <w:szCs w:val="20"/>
        </w:rPr>
        <w:t xml:space="preserve">a distribution company appointed by the </w:t>
      </w:r>
      <w:r w:rsidR="00FD2558" w:rsidRPr="00302058">
        <w:rPr>
          <w:rFonts w:ascii="Palatino Linotype" w:hAnsi="Palatino Linotype" w:cs="Calibri"/>
          <w:sz w:val="20"/>
          <w:szCs w:val="20"/>
        </w:rPr>
        <w:t xml:space="preserve">Subscriber, wherein </w:t>
      </w:r>
      <w:r w:rsidR="00881610" w:rsidRPr="00302058">
        <w:rPr>
          <w:rFonts w:ascii="Palatino Linotype" w:hAnsi="Palatino Linotype" w:cs="Calibri"/>
          <w:sz w:val="20"/>
          <w:szCs w:val="20"/>
        </w:rPr>
        <w:t xml:space="preserve">such company </w:t>
      </w:r>
      <w:r w:rsidR="007E250B" w:rsidRPr="00302058">
        <w:rPr>
          <w:rFonts w:ascii="Palatino Linotype" w:hAnsi="Palatino Linotype" w:cs="Calibri"/>
          <w:sz w:val="20"/>
          <w:szCs w:val="20"/>
        </w:rPr>
        <w:t xml:space="preserve">shall have </w:t>
      </w:r>
      <w:r w:rsidR="00FD2558" w:rsidRPr="00302058">
        <w:rPr>
          <w:rFonts w:ascii="Palatino Linotype" w:hAnsi="Palatino Linotype" w:cs="Calibri"/>
          <w:sz w:val="20"/>
          <w:szCs w:val="20"/>
        </w:rPr>
        <w:t>the</w:t>
      </w:r>
      <w:r w:rsidR="007E250B" w:rsidRPr="00302058">
        <w:rPr>
          <w:rFonts w:ascii="Palatino Linotype" w:hAnsi="Palatino Linotype" w:cs="Calibri"/>
          <w:sz w:val="20"/>
          <w:szCs w:val="20"/>
        </w:rPr>
        <w:t xml:space="preserve"> </w:t>
      </w:r>
      <w:r w:rsidR="00FD2558" w:rsidRPr="00302058">
        <w:rPr>
          <w:rFonts w:ascii="Palatino Linotype" w:hAnsi="Palatino Linotype" w:cs="Calibri"/>
          <w:sz w:val="20"/>
          <w:szCs w:val="20"/>
        </w:rPr>
        <w:t>right to distribute the Company’s products;</w:t>
      </w:r>
    </w:p>
    <w:p w14:paraId="09831327" w14:textId="77777777" w:rsidR="008C305C" w:rsidRPr="00302058" w:rsidRDefault="008C305C" w:rsidP="007B5F69">
      <w:pPr>
        <w:pStyle w:val="ListParagraph"/>
        <w:ind w:left="0"/>
        <w:jc w:val="both"/>
        <w:rPr>
          <w:rFonts w:ascii="Palatino Linotype" w:hAnsi="Palatino Linotype" w:cs="Calibri"/>
          <w:sz w:val="20"/>
          <w:szCs w:val="20"/>
        </w:rPr>
      </w:pPr>
    </w:p>
    <w:p w14:paraId="01266DB2" w14:textId="72EFF71E" w:rsidR="008028CA" w:rsidRPr="00302058" w:rsidRDefault="00296062">
      <w:pPr>
        <w:pStyle w:val="ListParagraph"/>
        <w:numPr>
          <w:ilvl w:val="2"/>
          <w:numId w:val="42"/>
        </w:numPr>
        <w:ind w:left="0"/>
        <w:jc w:val="both"/>
        <w:rPr>
          <w:rFonts w:ascii="Palatino Linotype" w:hAnsi="Palatino Linotype" w:cs="Calibri"/>
          <w:sz w:val="20"/>
          <w:szCs w:val="20"/>
        </w:rPr>
      </w:pPr>
      <w:commentRangeStart w:id="148"/>
      <w:r w:rsidRPr="00302058">
        <w:rPr>
          <w:rFonts w:ascii="Palatino Linotype" w:hAnsi="Palatino Linotype" w:cs="Calibri"/>
          <w:sz w:val="20"/>
          <w:szCs w:val="20"/>
        </w:rPr>
        <w:t xml:space="preserve">the Subscriber having </w:t>
      </w:r>
      <w:r w:rsidR="00132BC2" w:rsidRPr="00302058">
        <w:rPr>
          <w:rFonts w:ascii="Palatino Linotype" w:hAnsi="Palatino Linotype" w:cs="Calibri"/>
          <w:sz w:val="20"/>
          <w:szCs w:val="20"/>
        </w:rPr>
        <w:t xml:space="preserve">obtained the </w:t>
      </w:r>
      <w:r w:rsidR="00C46245" w:rsidRPr="00302058">
        <w:rPr>
          <w:rFonts w:ascii="Palatino Linotype" w:hAnsi="Palatino Linotype" w:cs="Calibri"/>
          <w:sz w:val="20"/>
          <w:szCs w:val="20"/>
        </w:rPr>
        <w:t>l</w:t>
      </w:r>
      <w:r w:rsidR="00132BC2" w:rsidRPr="00302058">
        <w:rPr>
          <w:rFonts w:ascii="Palatino Linotype" w:hAnsi="Palatino Linotype" w:cs="Calibri"/>
          <w:sz w:val="20"/>
          <w:szCs w:val="20"/>
        </w:rPr>
        <w:t xml:space="preserve">egal </w:t>
      </w:r>
      <w:r w:rsidR="00C46245" w:rsidRPr="00302058">
        <w:rPr>
          <w:rFonts w:ascii="Palatino Linotype" w:hAnsi="Palatino Linotype" w:cs="Calibri"/>
          <w:sz w:val="20"/>
          <w:szCs w:val="20"/>
        </w:rPr>
        <w:t>d</w:t>
      </w:r>
      <w:r w:rsidR="00132BC2" w:rsidRPr="00302058">
        <w:rPr>
          <w:rFonts w:ascii="Palatino Linotype" w:hAnsi="Palatino Linotype" w:cs="Calibri"/>
          <w:sz w:val="20"/>
          <w:szCs w:val="20"/>
        </w:rPr>
        <w:t xml:space="preserve">ue </w:t>
      </w:r>
      <w:r w:rsidR="00C46245" w:rsidRPr="00302058">
        <w:rPr>
          <w:rFonts w:ascii="Palatino Linotype" w:hAnsi="Palatino Linotype" w:cs="Calibri"/>
          <w:sz w:val="20"/>
          <w:szCs w:val="20"/>
        </w:rPr>
        <w:t>d</w:t>
      </w:r>
      <w:r w:rsidR="00132BC2" w:rsidRPr="00302058">
        <w:rPr>
          <w:rFonts w:ascii="Palatino Linotype" w:hAnsi="Palatino Linotype" w:cs="Calibri"/>
          <w:sz w:val="20"/>
          <w:szCs w:val="20"/>
        </w:rPr>
        <w:t xml:space="preserve">illigence </w:t>
      </w:r>
      <w:r w:rsidR="00C46245" w:rsidRPr="00302058">
        <w:rPr>
          <w:rFonts w:ascii="Palatino Linotype" w:hAnsi="Palatino Linotype" w:cs="Calibri"/>
          <w:sz w:val="20"/>
          <w:szCs w:val="20"/>
        </w:rPr>
        <w:t>r</w:t>
      </w:r>
      <w:r w:rsidR="00132BC2" w:rsidRPr="00302058">
        <w:rPr>
          <w:rFonts w:ascii="Palatino Linotype" w:hAnsi="Palatino Linotype" w:cs="Calibri"/>
          <w:sz w:val="20"/>
          <w:szCs w:val="20"/>
        </w:rPr>
        <w:t>eport</w:t>
      </w:r>
      <w:r w:rsidR="00637491" w:rsidRPr="00302058">
        <w:rPr>
          <w:rFonts w:ascii="Palatino Linotype" w:hAnsi="Palatino Linotype" w:cs="Calibri"/>
          <w:sz w:val="20"/>
          <w:szCs w:val="20"/>
        </w:rPr>
        <w:t xml:space="preserve"> </w:t>
      </w:r>
      <w:r w:rsidR="00132BC2" w:rsidRPr="00302058">
        <w:rPr>
          <w:rFonts w:ascii="Palatino Linotype" w:hAnsi="Palatino Linotype" w:cs="Calibri"/>
          <w:sz w:val="20"/>
          <w:szCs w:val="20"/>
        </w:rPr>
        <w:t xml:space="preserve">from its appointed legal counsel </w:t>
      </w:r>
      <w:r w:rsidRPr="00302058">
        <w:rPr>
          <w:rFonts w:ascii="Palatino Linotype" w:hAnsi="Palatino Linotype" w:cs="Calibri"/>
          <w:sz w:val="20"/>
          <w:szCs w:val="20"/>
        </w:rPr>
        <w:t>and</w:t>
      </w:r>
      <w:r w:rsidR="007E314E" w:rsidRPr="00302058">
        <w:rPr>
          <w:rFonts w:ascii="Palatino Linotype" w:hAnsi="Palatino Linotype" w:cs="Calibri"/>
          <w:sz w:val="20"/>
          <w:szCs w:val="20"/>
        </w:rPr>
        <w:t xml:space="preserve"> found no legal issues which are not acceptable to the Subscriber, provided that such acceptability may be contingent to certain further undertakings from the Company</w:t>
      </w:r>
      <w:r w:rsidR="009E5B11" w:rsidRPr="00302058">
        <w:rPr>
          <w:rFonts w:ascii="Palatino Linotype" w:hAnsi="Palatino Linotype" w:cs="Calibri"/>
          <w:sz w:val="20"/>
          <w:szCs w:val="20"/>
        </w:rPr>
        <w:t xml:space="preserve">; </w:t>
      </w:r>
      <w:commentRangeEnd w:id="148"/>
      <w:r w:rsidR="00823CB4">
        <w:rPr>
          <w:rStyle w:val="CommentReference"/>
        </w:rPr>
        <w:commentReference w:id="148"/>
      </w:r>
    </w:p>
    <w:p w14:paraId="327111F6" w14:textId="77777777" w:rsidR="008028CA" w:rsidRPr="00302058" w:rsidRDefault="008028CA" w:rsidP="007B5F69">
      <w:pPr>
        <w:pStyle w:val="ListParagraph"/>
        <w:ind w:left="0"/>
        <w:jc w:val="both"/>
        <w:rPr>
          <w:rFonts w:ascii="Palatino Linotype" w:hAnsi="Palatino Linotype" w:cs="Calibri"/>
          <w:sz w:val="20"/>
          <w:szCs w:val="20"/>
        </w:rPr>
      </w:pPr>
    </w:p>
    <w:p w14:paraId="216FC805" w14:textId="26976712" w:rsidR="00296062" w:rsidRPr="00302058" w:rsidRDefault="008028CA" w:rsidP="007B5F69">
      <w:pPr>
        <w:pStyle w:val="ListParagraph"/>
        <w:numPr>
          <w:ilvl w:val="2"/>
          <w:numId w:val="42"/>
        </w:numPr>
        <w:ind w:left="0"/>
        <w:jc w:val="both"/>
        <w:rPr>
          <w:rFonts w:ascii="Palatino Linotype" w:hAnsi="Palatino Linotype" w:cs="Calibri"/>
          <w:sz w:val="20"/>
          <w:szCs w:val="20"/>
        </w:rPr>
      </w:pPr>
      <w:r w:rsidRPr="00302058">
        <w:rPr>
          <w:rFonts w:ascii="Palatino Linotype" w:hAnsi="Palatino Linotype" w:cs="Calibri"/>
          <w:sz w:val="20"/>
          <w:szCs w:val="20"/>
        </w:rPr>
        <w:t xml:space="preserve">all of the warranties and representation by the Company made in this Agreement shall be true, accurate, complete and correct as of the date of this Agreement and as of the Closing Date; </w:t>
      </w:r>
    </w:p>
    <w:p w14:paraId="6457A4F9" w14:textId="77777777" w:rsidR="004D13CD" w:rsidRPr="00302058" w:rsidRDefault="004D13CD" w:rsidP="007B5F69">
      <w:pPr>
        <w:rPr>
          <w:rFonts w:ascii="Palatino Linotype" w:hAnsi="Palatino Linotype" w:cs="Calibri"/>
          <w:sz w:val="20"/>
          <w:szCs w:val="20"/>
        </w:rPr>
      </w:pPr>
    </w:p>
    <w:p w14:paraId="01ABB6AA" w14:textId="7707C1D6" w:rsidR="004D13CD" w:rsidRDefault="004D13CD" w:rsidP="00A62E3C">
      <w:pPr>
        <w:pStyle w:val="ListParagraph"/>
        <w:numPr>
          <w:ilvl w:val="2"/>
          <w:numId w:val="42"/>
        </w:numPr>
        <w:ind w:left="0"/>
        <w:jc w:val="both"/>
        <w:rPr>
          <w:rFonts w:ascii="Palatino Linotype" w:hAnsi="Palatino Linotype" w:cs="Calibri"/>
          <w:sz w:val="20"/>
          <w:szCs w:val="20"/>
        </w:rPr>
      </w:pPr>
      <w:r w:rsidRPr="00302058">
        <w:rPr>
          <w:rFonts w:ascii="Palatino Linotype" w:hAnsi="Palatino Linotype" w:cs="Calibri"/>
          <w:sz w:val="20"/>
          <w:szCs w:val="20"/>
        </w:rPr>
        <w:t xml:space="preserve">the Company has </w:t>
      </w:r>
      <w:r w:rsidR="008F2F7D" w:rsidRPr="00302058">
        <w:rPr>
          <w:rFonts w:ascii="Palatino Linotype" w:hAnsi="Palatino Linotype" w:cs="Calibri"/>
          <w:sz w:val="20"/>
          <w:szCs w:val="20"/>
        </w:rPr>
        <w:t>s</w:t>
      </w:r>
      <w:r w:rsidRPr="00302058">
        <w:rPr>
          <w:rFonts w:ascii="Palatino Linotype" w:hAnsi="Palatino Linotype" w:cs="Calibri"/>
          <w:sz w:val="20"/>
          <w:szCs w:val="20"/>
        </w:rPr>
        <w:t xml:space="preserve">uccessfully procured that the </w:t>
      </w:r>
      <w:del w:id="149" w:author="OLTRE" w:date="2024-05-29T22:16:00Z">
        <w:r w:rsidRPr="00302058">
          <w:rPr>
            <w:rFonts w:ascii="Palatino Linotype" w:hAnsi="Palatino Linotype" w:cs="Calibri"/>
            <w:sz w:val="20"/>
            <w:szCs w:val="20"/>
          </w:rPr>
          <w:delText>Investor</w:delText>
        </w:r>
      </w:del>
      <w:ins w:id="150" w:author="OLTRE" w:date="2024-05-29T22:16:00Z">
        <w:r w:rsidR="00824F2A">
          <w:rPr>
            <w:rFonts w:ascii="Palatino Linotype" w:hAnsi="Palatino Linotype" w:cs="Calibri"/>
            <w:sz w:val="20"/>
            <w:szCs w:val="20"/>
          </w:rPr>
          <w:t>Shareholders</w:t>
        </w:r>
      </w:ins>
      <w:r w:rsidR="00824F2A">
        <w:rPr>
          <w:rFonts w:ascii="Palatino Linotype" w:hAnsi="Palatino Linotype" w:cs="Calibri"/>
          <w:sz w:val="20"/>
          <w:szCs w:val="20"/>
        </w:rPr>
        <w:t xml:space="preserve"> </w:t>
      </w:r>
      <w:r w:rsidRPr="00302058">
        <w:rPr>
          <w:rFonts w:ascii="Palatino Linotype" w:hAnsi="Palatino Linotype" w:cs="Calibri"/>
          <w:sz w:val="20"/>
          <w:szCs w:val="20"/>
        </w:rPr>
        <w:t>Agreement shall be signed by all Existing Shareholders, the Company, and the Subscriber as the investor</w:t>
      </w:r>
      <w:r w:rsidR="00FD11DA" w:rsidRPr="00302058">
        <w:rPr>
          <w:rFonts w:ascii="Palatino Linotype" w:hAnsi="Palatino Linotype" w:cs="Calibri"/>
          <w:sz w:val="20"/>
          <w:szCs w:val="20"/>
        </w:rPr>
        <w:t>, on the Closing Date</w:t>
      </w:r>
      <w:r w:rsidRPr="00302058">
        <w:rPr>
          <w:rFonts w:ascii="Palatino Linotype" w:hAnsi="Palatino Linotype" w:cs="Calibri"/>
          <w:sz w:val="20"/>
          <w:szCs w:val="20"/>
        </w:rPr>
        <w:t xml:space="preserve">; </w:t>
      </w:r>
      <w:del w:id="151" w:author="OLTRE" w:date="2024-05-29T22:16:00Z">
        <w:r w:rsidRPr="00302058">
          <w:rPr>
            <w:rFonts w:ascii="Palatino Linotype" w:hAnsi="Palatino Linotype" w:cs="Calibri"/>
            <w:sz w:val="20"/>
            <w:szCs w:val="20"/>
          </w:rPr>
          <w:delText>and</w:delText>
        </w:r>
      </w:del>
    </w:p>
    <w:p w14:paraId="20D8FB3A" w14:textId="77777777" w:rsidR="00CD51E6" w:rsidRPr="00B46841" w:rsidRDefault="00CD51E6">
      <w:pPr>
        <w:pStyle w:val="ListParagraph"/>
        <w:rPr>
          <w:rFonts w:ascii="Palatino Linotype" w:hAnsi="Palatino Linotype" w:cs="Calibri"/>
          <w:sz w:val="20"/>
          <w:szCs w:val="20"/>
        </w:rPr>
        <w:pPrChange w:id="152" w:author="OLTRE" w:date="2024-05-29T22:16:00Z">
          <w:pPr>
            <w:pStyle w:val="ListParagraph"/>
            <w:ind w:left="0"/>
            <w:jc w:val="both"/>
          </w:pPr>
        </w:pPrChange>
      </w:pPr>
    </w:p>
    <w:p w14:paraId="50DBF1D3" w14:textId="7FA42A72" w:rsidR="00CD51E6" w:rsidRPr="00302058" w:rsidRDefault="005B272D" w:rsidP="00A62E3C">
      <w:pPr>
        <w:pStyle w:val="ListParagraph"/>
        <w:numPr>
          <w:ilvl w:val="2"/>
          <w:numId w:val="42"/>
        </w:numPr>
        <w:ind w:left="0"/>
        <w:jc w:val="both"/>
        <w:rPr>
          <w:ins w:id="153" w:author="OLTRE" w:date="2024-05-29T22:16:00Z"/>
          <w:rFonts w:ascii="Palatino Linotype" w:hAnsi="Palatino Linotype" w:cs="Calibri"/>
          <w:sz w:val="20"/>
          <w:szCs w:val="20"/>
        </w:rPr>
      </w:pPr>
      <w:del w:id="154" w:author="OLTRE" w:date="2024-05-29T22:16:00Z">
        <w:r w:rsidRPr="00302058">
          <w:rPr>
            <w:rFonts w:ascii="Palatino Linotype" w:hAnsi="Palatino Linotype" w:cs="Calibri"/>
            <w:sz w:val="20"/>
            <w:szCs w:val="20"/>
          </w:rPr>
          <w:delText>t</w:delText>
        </w:r>
        <w:r w:rsidR="008C305C" w:rsidRPr="00302058">
          <w:rPr>
            <w:rFonts w:ascii="Palatino Linotype" w:hAnsi="Palatino Linotype" w:cs="Calibri"/>
            <w:sz w:val="20"/>
            <w:szCs w:val="20"/>
          </w:rPr>
          <w:delText>he execution version of the Investor</w:delText>
        </w:r>
      </w:del>
      <w:ins w:id="155" w:author="OLTRE" w:date="2024-05-29T22:16:00Z">
        <w:r w:rsidR="003421EF">
          <w:rPr>
            <w:rFonts w:ascii="Palatino Linotype" w:hAnsi="Palatino Linotype" w:cs="Calibri"/>
            <w:sz w:val="20"/>
            <w:szCs w:val="20"/>
          </w:rPr>
          <w:t>the execution version of the</w:t>
        </w:r>
        <w:r w:rsidR="00CD51E6">
          <w:rPr>
            <w:rFonts w:ascii="Palatino Linotype" w:hAnsi="Palatino Linotype" w:cs="Calibri"/>
            <w:sz w:val="20"/>
            <w:szCs w:val="20"/>
          </w:rPr>
          <w:t xml:space="preserve"> Conditional Sale and Purchase Agreement between the Subscriber and Luna Famiardjo (or </w:t>
        </w:r>
        <w:r w:rsidR="003421EF">
          <w:rPr>
            <w:rFonts w:ascii="Palatino Linotype" w:hAnsi="Palatino Linotype" w:cs="Calibri"/>
            <w:sz w:val="20"/>
            <w:szCs w:val="20"/>
          </w:rPr>
          <w:t xml:space="preserve">the Company as </w:t>
        </w:r>
        <w:r w:rsidR="00CD51E6">
          <w:rPr>
            <w:rFonts w:ascii="Palatino Linotype" w:hAnsi="Palatino Linotype" w:cs="Calibri"/>
            <w:sz w:val="20"/>
            <w:szCs w:val="20"/>
          </w:rPr>
          <w:t xml:space="preserve">her </w:t>
        </w:r>
        <w:r w:rsidR="003421EF">
          <w:rPr>
            <w:rFonts w:ascii="Palatino Linotype" w:hAnsi="Palatino Linotype" w:cs="Calibri"/>
            <w:sz w:val="20"/>
            <w:szCs w:val="20"/>
          </w:rPr>
          <w:t>attorney-in-fact, as applicable</w:t>
        </w:r>
        <w:r w:rsidR="00CD51E6">
          <w:rPr>
            <w:rFonts w:ascii="Palatino Linotype" w:hAnsi="Palatino Linotype" w:cs="Calibri"/>
            <w:sz w:val="20"/>
            <w:szCs w:val="20"/>
          </w:rPr>
          <w:t xml:space="preserve">) </w:t>
        </w:r>
        <w:r w:rsidR="003421EF">
          <w:rPr>
            <w:rFonts w:ascii="Palatino Linotype" w:hAnsi="Palatino Linotype" w:cs="Calibri"/>
            <w:sz w:val="20"/>
            <w:szCs w:val="20"/>
          </w:rPr>
          <w:t>(“</w:t>
        </w:r>
        <w:r w:rsidR="003421EF">
          <w:rPr>
            <w:rFonts w:ascii="Palatino Linotype" w:hAnsi="Palatino Linotype" w:cs="Calibri"/>
            <w:b/>
            <w:bCs/>
            <w:sz w:val="20"/>
            <w:szCs w:val="20"/>
          </w:rPr>
          <w:t>Seller</w:t>
        </w:r>
        <w:r w:rsidR="003421EF">
          <w:rPr>
            <w:rFonts w:ascii="Palatino Linotype" w:hAnsi="Palatino Linotype" w:cs="Calibri"/>
            <w:sz w:val="20"/>
            <w:szCs w:val="20"/>
          </w:rPr>
          <w:t xml:space="preserve">”) </w:t>
        </w:r>
        <w:r w:rsidR="00CD51E6">
          <w:rPr>
            <w:rFonts w:ascii="Palatino Linotype" w:hAnsi="Palatino Linotype" w:cs="Calibri"/>
            <w:sz w:val="20"/>
            <w:szCs w:val="20"/>
          </w:rPr>
          <w:t xml:space="preserve">for the sale and purchase of </w:t>
        </w:r>
        <w:r w:rsidR="003421EF">
          <w:rPr>
            <w:rFonts w:ascii="Palatino Linotype" w:hAnsi="Palatino Linotype" w:cs="Calibri"/>
            <w:sz w:val="20"/>
            <w:szCs w:val="20"/>
          </w:rPr>
          <w:t xml:space="preserve">her </w:t>
        </w:r>
        <w:r w:rsidR="003421EF" w:rsidRPr="003421EF">
          <w:rPr>
            <w:rFonts w:ascii="Palatino Linotype" w:hAnsi="Palatino Linotype" w:cs="Calibri"/>
            <w:sz w:val="20"/>
            <w:szCs w:val="20"/>
            <w:lang w:val="en-US"/>
          </w:rPr>
          <w:t>152,150 (one hundred fifty two thousand and one hundred fifty) Class B Shares</w:t>
        </w:r>
        <w:r w:rsidR="003421EF">
          <w:rPr>
            <w:rFonts w:ascii="Palatino Linotype" w:hAnsi="Palatino Linotype" w:cs="Calibri"/>
            <w:sz w:val="20"/>
            <w:szCs w:val="20"/>
            <w:lang w:val="en-US"/>
          </w:rPr>
          <w:t xml:space="preserve"> </w:t>
        </w:r>
        <w:r w:rsidR="00FD55B8">
          <w:rPr>
            <w:rFonts w:ascii="Palatino Linotype" w:hAnsi="Palatino Linotype" w:cs="Calibri"/>
            <w:sz w:val="20"/>
            <w:szCs w:val="20"/>
            <w:lang w:val="en-US"/>
          </w:rPr>
          <w:t>in the Company</w:t>
        </w:r>
        <w:r w:rsidR="008E1A83">
          <w:rPr>
            <w:rFonts w:ascii="Palatino Linotype" w:hAnsi="Palatino Linotype" w:cs="Calibri"/>
            <w:sz w:val="20"/>
            <w:szCs w:val="20"/>
            <w:lang w:val="en-US"/>
          </w:rPr>
          <w:t xml:space="preserve"> </w:t>
        </w:r>
        <w:r w:rsidR="003421EF">
          <w:rPr>
            <w:rFonts w:ascii="Palatino Linotype" w:hAnsi="Palatino Linotype" w:cs="Calibri"/>
            <w:sz w:val="20"/>
            <w:szCs w:val="20"/>
            <w:lang w:val="en-US"/>
          </w:rPr>
          <w:t>to the Subscriber upon the fulfilment of certain conditions thereunder</w:t>
        </w:r>
        <w:r w:rsidR="003B6D29">
          <w:rPr>
            <w:rFonts w:ascii="Palatino Linotype" w:hAnsi="Palatino Linotype" w:cs="Calibri"/>
            <w:sz w:val="20"/>
            <w:szCs w:val="20"/>
            <w:lang w:val="en-US"/>
          </w:rPr>
          <w:t>,</w:t>
        </w:r>
        <w:r w:rsidR="003421EF">
          <w:rPr>
            <w:rFonts w:ascii="Palatino Linotype" w:hAnsi="Palatino Linotype" w:cs="Calibri"/>
            <w:sz w:val="20"/>
            <w:szCs w:val="20"/>
            <w:lang w:val="en-US"/>
          </w:rPr>
          <w:t xml:space="preserve"> is in a form agreed by the Subscriber and the Seller and ready to be signed on or before the Closing Date; and</w:t>
        </w:r>
      </w:ins>
    </w:p>
    <w:p w14:paraId="1FCD3A0F" w14:textId="77777777" w:rsidR="004D13CD" w:rsidRPr="00302058" w:rsidRDefault="004D13CD" w:rsidP="007B5F69">
      <w:pPr>
        <w:pStyle w:val="ListParagraph"/>
        <w:ind w:left="0"/>
        <w:jc w:val="both"/>
        <w:rPr>
          <w:ins w:id="156" w:author="OLTRE" w:date="2024-05-29T22:16:00Z"/>
          <w:rFonts w:ascii="Palatino Linotype" w:hAnsi="Palatino Linotype" w:cs="Calibri"/>
          <w:sz w:val="20"/>
          <w:szCs w:val="20"/>
        </w:rPr>
      </w:pPr>
    </w:p>
    <w:p w14:paraId="0B5D6F33" w14:textId="4439DE90" w:rsidR="008C305C" w:rsidRPr="00302058" w:rsidRDefault="005B272D" w:rsidP="007B5F69">
      <w:pPr>
        <w:pStyle w:val="ListParagraph"/>
        <w:numPr>
          <w:ilvl w:val="2"/>
          <w:numId w:val="42"/>
        </w:numPr>
        <w:ind w:left="0"/>
        <w:jc w:val="both"/>
        <w:rPr>
          <w:rFonts w:ascii="Palatino Linotype" w:hAnsi="Palatino Linotype" w:cs="Calibri"/>
          <w:sz w:val="20"/>
          <w:szCs w:val="20"/>
        </w:rPr>
      </w:pPr>
      <w:ins w:id="157" w:author="OLTRE" w:date="2024-05-29T22:16:00Z">
        <w:r w:rsidRPr="00302058">
          <w:rPr>
            <w:rFonts w:ascii="Palatino Linotype" w:hAnsi="Palatino Linotype" w:cs="Calibri"/>
            <w:sz w:val="20"/>
            <w:szCs w:val="20"/>
          </w:rPr>
          <w:t>t</w:t>
        </w:r>
        <w:r w:rsidR="008C305C" w:rsidRPr="00302058">
          <w:rPr>
            <w:rFonts w:ascii="Palatino Linotype" w:hAnsi="Palatino Linotype" w:cs="Calibri"/>
            <w:sz w:val="20"/>
            <w:szCs w:val="20"/>
          </w:rPr>
          <w:t xml:space="preserve">he execution version of the </w:t>
        </w:r>
        <w:r w:rsidR="00D07804">
          <w:rPr>
            <w:rFonts w:ascii="Palatino Linotype" w:hAnsi="Palatino Linotype" w:cs="Calibri"/>
            <w:sz w:val="20"/>
            <w:szCs w:val="20"/>
          </w:rPr>
          <w:t>Shareholders</w:t>
        </w:r>
      </w:ins>
      <w:r w:rsidR="00D07804">
        <w:rPr>
          <w:rFonts w:ascii="Palatino Linotype" w:hAnsi="Palatino Linotype" w:cs="Calibri"/>
          <w:sz w:val="20"/>
          <w:szCs w:val="20"/>
        </w:rPr>
        <w:t xml:space="preserve"> </w:t>
      </w:r>
      <w:r w:rsidR="008C305C" w:rsidRPr="00302058">
        <w:rPr>
          <w:rFonts w:ascii="Palatino Linotype" w:hAnsi="Palatino Linotype" w:cs="Calibri"/>
          <w:sz w:val="20"/>
          <w:szCs w:val="20"/>
        </w:rPr>
        <w:t xml:space="preserve">Agreement </w:t>
      </w:r>
      <w:r w:rsidR="00711BF1" w:rsidRPr="00302058">
        <w:rPr>
          <w:rFonts w:ascii="Palatino Linotype" w:hAnsi="Palatino Linotype" w:cs="Calibri"/>
          <w:sz w:val="20"/>
          <w:szCs w:val="20"/>
        </w:rPr>
        <w:t xml:space="preserve">is </w:t>
      </w:r>
      <w:r w:rsidR="00A73DD0" w:rsidRPr="00302058">
        <w:rPr>
          <w:rFonts w:ascii="Palatino Linotype" w:hAnsi="Palatino Linotype" w:cs="Calibri"/>
          <w:sz w:val="20"/>
          <w:szCs w:val="20"/>
        </w:rPr>
        <w:t xml:space="preserve">in </w:t>
      </w:r>
      <w:r w:rsidR="00711BF1" w:rsidRPr="00302058">
        <w:rPr>
          <w:rFonts w:ascii="Palatino Linotype" w:hAnsi="Palatino Linotype" w:cs="Calibri"/>
          <w:sz w:val="20"/>
          <w:szCs w:val="20"/>
        </w:rPr>
        <w:t xml:space="preserve">a </w:t>
      </w:r>
      <w:r w:rsidR="00A73DD0" w:rsidRPr="00302058">
        <w:rPr>
          <w:rFonts w:ascii="Palatino Linotype" w:hAnsi="Palatino Linotype" w:cs="Calibri"/>
          <w:sz w:val="20"/>
          <w:szCs w:val="20"/>
        </w:rPr>
        <w:t xml:space="preserve">form </w:t>
      </w:r>
      <w:r w:rsidR="00711BF1" w:rsidRPr="00302058">
        <w:rPr>
          <w:rFonts w:ascii="Palatino Linotype" w:hAnsi="Palatino Linotype" w:cs="Calibri"/>
          <w:sz w:val="20"/>
          <w:szCs w:val="20"/>
        </w:rPr>
        <w:t xml:space="preserve">agreed </w:t>
      </w:r>
      <w:r w:rsidR="00A73DD0" w:rsidRPr="00302058">
        <w:rPr>
          <w:rFonts w:ascii="Palatino Linotype" w:hAnsi="Palatino Linotype" w:cs="Calibri"/>
          <w:sz w:val="20"/>
          <w:szCs w:val="20"/>
        </w:rPr>
        <w:t>by the Parties and all of the Company’s other shareholders</w:t>
      </w:r>
      <w:r w:rsidR="00711BF1" w:rsidRPr="00302058">
        <w:rPr>
          <w:rFonts w:ascii="Palatino Linotype" w:hAnsi="Palatino Linotype" w:cs="Calibri"/>
          <w:sz w:val="20"/>
          <w:szCs w:val="20"/>
        </w:rPr>
        <w:t xml:space="preserve"> and ready to be signed on or before the Closing Date</w:t>
      </w:r>
      <w:r w:rsidR="00113683" w:rsidRPr="00302058">
        <w:rPr>
          <w:rFonts w:ascii="Palatino Linotype" w:hAnsi="Palatino Linotype" w:cs="Calibri"/>
          <w:sz w:val="20"/>
          <w:szCs w:val="20"/>
        </w:rPr>
        <w:t>.</w:t>
      </w:r>
    </w:p>
    <w:p w14:paraId="0B89A14C" w14:textId="77777777" w:rsidR="00875842" w:rsidRPr="00302058" w:rsidRDefault="00875842" w:rsidP="007B5F69">
      <w:pPr>
        <w:pStyle w:val="ListParagraph"/>
        <w:jc w:val="both"/>
        <w:rPr>
          <w:rFonts w:ascii="Palatino Linotype" w:hAnsi="Palatino Linotype" w:cs="Calibri"/>
          <w:sz w:val="20"/>
          <w:szCs w:val="20"/>
        </w:rPr>
      </w:pPr>
    </w:p>
    <w:p w14:paraId="5ADA7AF8" w14:textId="77777777" w:rsidR="00296062" w:rsidRPr="00302058" w:rsidRDefault="00296062" w:rsidP="008D0018">
      <w:pPr>
        <w:pStyle w:val="ListParagraph"/>
        <w:ind w:left="0"/>
        <w:rPr>
          <w:rFonts w:ascii="Palatino Linotype" w:hAnsi="Palatino Linotype" w:cs="Calibri"/>
          <w:sz w:val="20"/>
          <w:szCs w:val="20"/>
        </w:rPr>
      </w:pPr>
    </w:p>
    <w:p w14:paraId="043F0451" w14:textId="77777777" w:rsidR="007D45FD" w:rsidRPr="00302058" w:rsidRDefault="007D45FD" w:rsidP="006A39AB">
      <w:pPr>
        <w:pStyle w:val="Btext"/>
        <w:spacing w:after="0"/>
        <w:contextualSpacing/>
        <w:rPr>
          <w:rFonts w:ascii="Palatino Linotype" w:hAnsi="Palatino Linotype" w:cs="Calibri"/>
          <w:sz w:val="20"/>
          <w:szCs w:val="20"/>
        </w:rPr>
      </w:pPr>
    </w:p>
    <w:p w14:paraId="3F6177F2" w14:textId="77777777" w:rsidR="007D45FD" w:rsidRPr="00302058" w:rsidRDefault="007D45FD" w:rsidP="008D0018">
      <w:pPr>
        <w:jc w:val="center"/>
        <w:rPr>
          <w:rFonts w:ascii="Palatino Linotype" w:hAnsi="Palatino Linotype" w:cs="Arial"/>
          <w:b/>
          <w:bCs/>
          <w:sz w:val="20"/>
          <w:szCs w:val="20"/>
        </w:rPr>
      </w:pPr>
    </w:p>
    <w:p w14:paraId="6D8AAD86" w14:textId="77777777" w:rsidR="00976EB2" w:rsidRPr="00302058" w:rsidRDefault="00976EB2" w:rsidP="007B5F69">
      <w:pPr>
        <w:rPr>
          <w:rFonts w:ascii="Palatino Linotype" w:hAnsi="Palatino Linotype" w:cs="Calibri"/>
          <w:sz w:val="20"/>
          <w:szCs w:val="20"/>
          <w:lang w:val="id-ID"/>
        </w:rPr>
      </w:pPr>
    </w:p>
    <w:p w14:paraId="1BFBACDC" w14:textId="149CA9B3" w:rsidR="004D13CD" w:rsidRPr="00D82709" w:rsidRDefault="004D13CD" w:rsidP="00D82709">
      <w:pPr>
        <w:jc w:val="both"/>
        <w:rPr>
          <w:rFonts w:ascii="Palatino Linotype" w:hAnsi="Palatino Linotype"/>
          <w:b/>
          <w:sz w:val="20"/>
        </w:rPr>
      </w:pPr>
    </w:p>
    <w:sectPr w:rsidR="004D13CD" w:rsidRPr="00D82709" w:rsidSect="00542D1E">
      <w:headerReference w:type="default" r:id="rId12"/>
      <w:footerReference w:type="default" r:id="rId13"/>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OLTRE" w:date="2024-05-29T19:32:00Z" w:initials="OLTRE">
    <w:p w14:paraId="4E9B370D" w14:textId="77777777" w:rsidR="008A1474" w:rsidRDefault="008A1474" w:rsidP="008A1474">
      <w:r>
        <w:rPr>
          <w:rStyle w:val="CommentReference"/>
        </w:rPr>
        <w:annotationRef/>
      </w:r>
      <w:r>
        <w:rPr>
          <w:color w:val="000000"/>
        </w:rPr>
        <w:t xml:space="preserve">Note to Regene: we are aiming to establish the shareholder company by end of next week. Therefore this Agreement should be able to be executed by the shareholder company directly instead of the nominee. </w:t>
      </w:r>
    </w:p>
  </w:comment>
  <w:comment w:id="26" w:author="OLTRE" w:date="2024-05-29T19:33:00Z" w:initials="OLTRE">
    <w:p w14:paraId="49EC9A4F" w14:textId="77777777" w:rsidR="008A1474" w:rsidRDefault="008A1474" w:rsidP="008A1474">
      <w:r>
        <w:rPr>
          <w:rStyle w:val="CommentReference"/>
        </w:rPr>
        <w:annotationRef/>
      </w:r>
      <w:r>
        <w:rPr>
          <w:color w:val="000000"/>
        </w:rPr>
        <w:t xml:space="preserve">Note to Regene: Please refer to our comments in the Parties section above. </w:t>
      </w:r>
    </w:p>
  </w:comment>
  <w:comment w:id="46" w:author="OLTRE" w:date="2024-05-21T13:28:00Z" w:initials="OLTRE">
    <w:p w14:paraId="064699C6" w14:textId="77777777" w:rsidR="00F43BE3" w:rsidRDefault="00F43BE3" w:rsidP="00395BC7">
      <w:r>
        <w:rPr>
          <w:rStyle w:val="CommentReference"/>
        </w:rPr>
        <w:annotationRef/>
      </w:r>
      <w:r>
        <w:t>Note to Regene:</w:t>
      </w:r>
    </w:p>
    <w:p w14:paraId="5D85EB30" w14:textId="77777777" w:rsidR="00F43BE3" w:rsidRDefault="00F43BE3" w:rsidP="00395BC7">
      <w:r>
        <w:t>Please provide us with the MOLHR decree legalizing the establishment of the Company.</w:t>
      </w:r>
    </w:p>
  </w:comment>
  <w:comment w:id="47" w:author="OLTRE" w:date="2024-05-21T13:27:00Z" w:initials="OLTRE">
    <w:p w14:paraId="0CC9B8B2" w14:textId="77777777" w:rsidR="00F43BE3" w:rsidRDefault="00F43BE3" w:rsidP="00395BC7">
      <w:r>
        <w:rPr>
          <w:rStyle w:val="CommentReference"/>
        </w:rPr>
        <w:annotationRef/>
      </w:r>
      <w:r>
        <w:rPr>
          <w:color w:val="000000"/>
        </w:rPr>
        <w:t>Note to Regene:</w:t>
      </w:r>
    </w:p>
    <w:p w14:paraId="31BF3538" w14:textId="77777777" w:rsidR="00F43BE3" w:rsidRDefault="00F43BE3" w:rsidP="00395BC7">
      <w:r>
        <w:rPr>
          <w:color w:val="000000"/>
        </w:rPr>
        <w:t>Please provide us with the MOLHR receipt of notification letters in relation to Deed No. 2, dated 23 February 2024, made before Jane Miranda Gasali, S.H., M.Kn, Notary in Depok City.</w:t>
      </w:r>
    </w:p>
  </w:comment>
  <w:comment w:id="63" w:author="OLTRE" w:date="2024-05-21T16:54:00Z" w:initials="OLTRE">
    <w:p w14:paraId="7FA77DBC" w14:textId="77777777" w:rsidR="00F43BE3" w:rsidRDefault="00F43BE3" w:rsidP="000321DB">
      <w:r>
        <w:rPr>
          <w:rStyle w:val="CommentReference"/>
        </w:rPr>
        <w:annotationRef/>
      </w:r>
      <w:r>
        <w:t>Note to Regene: Currently the price per share is IDR 82,155.</w:t>
      </w:r>
      <w:r>
        <w:rPr>
          <w:b/>
          <w:bCs/>
        </w:rPr>
        <w:t>77</w:t>
      </w:r>
      <w:r>
        <w:t xml:space="preserve">. We propose to round the share price to IDR 82,155. So that there is no fraction of IDR 1 in the share price. </w:t>
      </w:r>
    </w:p>
  </w:comment>
  <w:comment w:id="64" w:author="HT" w:date="2024-05-27T20:47:00Z" w:initials="HT">
    <w:p w14:paraId="578F8C5B" w14:textId="77777777" w:rsidR="00F43BE3" w:rsidRDefault="00F43BE3" w:rsidP="000321DB">
      <w:r>
        <w:rPr>
          <w:rStyle w:val="CommentReference"/>
        </w:rPr>
        <w:annotationRef/>
      </w:r>
      <w:r>
        <w:rPr>
          <w:color w:val="000000"/>
        </w:rPr>
        <w:t>Round up to be 82.200 instead</w:t>
      </w:r>
    </w:p>
  </w:comment>
  <w:comment w:id="65" w:author="OLTRE" w:date="2024-05-21T16:54:00Z" w:initials="OLTRE">
    <w:p w14:paraId="39087106" w14:textId="77777777" w:rsidR="00F43BE3" w:rsidRDefault="00F43BE3" w:rsidP="000321DB">
      <w:r>
        <w:rPr>
          <w:rStyle w:val="CommentReference"/>
        </w:rPr>
        <w:annotationRef/>
      </w:r>
      <w:r>
        <w:t>Note to Regene: Currently the price per share is IDR 82,155.</w:t>
      </w:r>
      <w:r>
        <w:rPr>
          <w:b/>
          <w:bCs/>
        </w:rPr>
        <w:t>77</w:t>
      </w:r>
      <w:r>
        <w:t xml:space="preserve">. We propose to round the share price to IDR 82,155. So that there is no fraction of IDR 1 in the share price. </w:t>
      </w:r>
    </w:p>
  </w:comment>
  <w:comment w:id="78" w:author="HT" w:date="2024-05-27T16:14:00Z" w:initials="HT">
    <w:p w14:paraId="430E8310" w14:textId="55381400" w:rsidR="00F43BE3" w:rsidRDefault="00F43BE3" w:rsidP="00EB7A8D">
      <w:r>
        <w:rPr>
          <w:rStyle w:val="CommentReference"/>
        </w:rPr>
        <w:annotationRef/>
      </w:r>
      <w:r>
        <w:t>Ci Vichi, is Regene oke untuk semua matters nya?</w:t>
      </w:r>
    </w:p>
  </w:comment>
  <w:comment w:id="79" w:author="OLTRE" w:date="2024-05-19T20:07:00Z" w:initials="OLTRE">
    <w:p w14:paraId="2E5351CF" w14:textId="77777777" w:rsidR="00F43BE3" w:rsidRDefault="00F43BE3" w:rsidP="00472BD9">
      <w:r>
        <w:rPr>
          <w:rStyle w:val="CommentReference"/>
        </w:rPr>
        <w:annotationRef/>
      </w:r>
      <w:r>
        <w:t>Note to Regene: Based on the Company's Deed No. 2 dated 23 Feb 2024 ("</w:t>
      </w:r>
      <w:r>
        <w:rPr>
          <w:b/>
          <w:bCs/>
        </w:rPr>
        <w:t>Deed No. 2/2024</w:t>
      </w:r>
      <w:r>
        <w:t xml:space="preserve">"), the Company's authorized capital (i.e., IDR 40.000.000.000) appears to be sufficient for the issuance of the Shares. However, the Investor's Agreement provides that following the Company's Authorized capital shall become IDR 132.815.832.000. </w:t>
      </w:r>
      <w:r>
        <w:cr/>
      </w:r>
      <w:r>
        <w:cr/>
        <w:t>Please let us know when such increase of authorized capital is planned to be conducted. Is this conducted before or on the issuance of the Shares in this SSA?</w:t>
      </w:r>
    </w:p>
  </w:comment>
  <w:comment w:id="82" w:author="HT" w:date="2024-05-27T20:51:00Z" w:initials="HT">
    <w:p w14:paraId="42C1A668" w14:textId="77777777" w:rsidR="00F43BE3" w:rsidRDefault="00F43BE3" w:rsidP="003A40C6">
      <w:r>
        <w:rPr>
          <w:rStyle w:val="CommentReference"/>
        </w:rPr>
        <w:annotationRef/>
      </w:r>
      <w:r>
        <w:rPr>
          <w:color w:val="000000"/>
        </w:rPr>
        <w:t>Ci Vichi, ini cuma show salinan asli aja kan? Dokumen asli di keep saa Regene?</w:t>
      </w:r>
    </w:p>
  </w:comment>
  <w:comment w:id="83" w:author="OLTRE" w:date="2024-05-28T19:47:00Z" w:initials="OLTRE">
    <w:p w14:paraId="0ACB5988" w14:textId="77777777" w:rsidR="009B1AB7" w:rsidRDefault="009B1AB7" w:rsidP="009B1AB7">
      <w:r>
        <w:rPr>
          <w:rStyle w:val="CommentReference"/>
        </w:rPr>
        <w:annotationRef/>
      </w:r>
      <w:r>
        <w:rPr>
          <w:color w:val="000000"/>
        </w:rPr>
        <w:t>Ok dengan certified true copy.</w:t>
      </w:r>
    </w:p>
  </w:comment>
  <w:comment w:id="89" w:author="HT" w:date="2024-05-27T16:23:00Z" w:initials="HT">
    <w:p w14:paraId="60E5AEB1" w14:textId="53F37F5D" w:rsidR="00F43BE3" w:rsidRDefault="00F43BE3" w:rsidP="00EB7A8D">
      <w:r>
        <w:rPr>
          <w:rStyle w:val="CommentReference"/>
        </w:rPr>
        <w:annotationRef/>
      </w:r>
      <w:r>
        <w:t>Ci Vichi, ini to be noted terkait Indebtedness. Apakah Regene OK?</w:t>
      </w:r>
    </w:p>
  </w:comment>
  <w:comment w:id="90" w:author="Vichi Lestari" w:date="2024-05-28T16:53:00Z" w:initials="VL">
    <w:p w14:paraId="60141C0E" w14:textId="77777777" w:rsidR="00F43BE3" w:rsidRDefault="00F43BE3" w:rsidP="00F43BE3">
      <w:r>
        <w:rPr>
          <w:rStyle w:val="CommentReference"/>
        </w:rPr>
        <w:annotationRef/>
      </w:r>
      <w:r>
        <w:t>Halo semua ini seperti nanti terterap ada laporan keuangan aja ciclan mesin</w:t>
      </w:r>
    </w:p>
  </w:comment>
  <w:comment w:id="91" w:author="OLTRE" w:date="2024-05-28T19:47:00Z" w:initials="OLTRE">
    <w:p w14:paraId="02F8AF3E" w14:textId="77777777" w:rsidR="009B1AB7" w:rsidRDefault="009B1AB7" w:rsidP="009B1AB7">
      <w:r>
        <w:rPr>
          <w:rStyle w:val="CommentReference"/>
        </w:rPr>
        <w:annotationRef/>
      </w:r>
      <w:r>
        <w:rPr>
          <w:color w:val="000000"/>
        </w:rPr>
        <w:t>Ok bu Vichi.</w:t>
      </w:r>
    </w:p>
  </w:comment>
  <w:comment w:id="98" w:author="HT" w:date="2024-05-27T16:28:00Z" w:initials="HT">
    <w:p w14:paraId="2EC4CE07" w14:textId="11450890" w:rsidR="00F43BE3" w:rsidRDefault="00F43BE3" w:rsidP="005F23B1">
      <w:r>
        <w:rPr>
          <w:rStyle w:val="CommentReference"/>
        </w:rPr>
        <w:annotationRef/>
      </w:r>
      <w:r>
        <w:t>Ci Vichi, will there be a due diligence conducted by the Investor? Dan Subscriber boleh terminate SSA based on hasil DD?</w:t>
      </w:r>
    </w:p>
    <w:p w14:paraId="4F20A142" w14:textId="77777777" w:rsidR="00F43BE3" w:rsidRDefault="00F43BE3" w:rsidP="005F23B1"/>
    <w:p w14:paraId="760B582D" w14:textId="77777777" w:rsidR="00F43BE3" w:rsidRDefault="00F43BE3" w:rsidP="005F23B1">
      <w:r>
        <w:t>Is Regene OK?</w:t>
      </w:r>
    </w:p>
  </w:comment>
  <w:comment w:id="99" w:author="HT" w:date="2024-05-27T18:36:00Z" w:initials="HT">
    <w:p w14:paraId="5B38F89D" w14:textId="77777777" w:rsidR="00F43BE3" w:rsidRDefault="00F43BE3" w:rsidP="005F23B1">
      <w:r>
        <w:rPr>
          <w:rStyle w:val="CommentReference"/>
        </w:rPr>
        <w:annotationRef/>
      </w:r>
      <w:r>
        <w:rPr>
          <w:color w:val="000000"/>
        </w:rPr>
        <w:t>Ci Vichi, to be noted yang refund ini</w:t>
      </w:r>
    </w:p>
  </w:comment>
  <w:comment w:id="100" w:author="HT" w:date="2024-05-27T18:37:00Z" w:initials="HT">
    <w:p w14:paraId="26F7D49E" w14:textId="77777777" w:rsidR="00F43BE3" w:rsidRDefault="00F43BE3" w:rsidP="005F23B1">
      <w:r>
        <w:rPr>
          <w:rStyle w:val="CommentReference"/>
        </w:rPr>
        <w:annotationRef/>
      </w:r>
      <w:r>
        <w:rPr>
          <w:color w:val="000000"/>
        </w:rPr>
        <w:t>Ci Vichi, this is to be noted regarding the payment refund.</w:t>
      </w:r>
    </w:p>
  </w:comment>
  <w:comment w:id="117" w:author="OLTRE" w:date="2024-05-21T17:39:00Z" w:initials="OLTRE">
    <w:p w14:paraId="231C3567" w14:textId="77777777" w:rsidR="00F43BE3" w:rsidRDefault="00F43BE3" w:rsidP="00472BD9">
      <w:r>
        <w:rPr>
          <w:rStyle w:val="CommentReference"/>
        </w:rPr>
        <w:annotationRef/>
      </w:r>
      <w:r>
        <w:t xml:space="preserve">Note to Regene: We've been informed that the Company's last amendment to the Articles of Association and composition of shareholders are in Deed No. 2/2024. </w:t>
      </w:r>
      <w:r>
        <w:cr/>
      </w:r>
      <w:r>
        <w:cr/>
        <w:t xml:space="preserve">However, the capital structure prior to Closing in Exhibit A is different than that provided under Deed No. 2/2024. </w:t>
      </w:r>
      <w:r>
        <w:cr/>
      </w:r>
      <w:r>
        <w:cr/>
        <w:t xml:space="preserve">We have adjusted the shareholding structure to be aligned with Deed No. 2/2024. Please confirm. </w:t>
      </w:r>
    </w:p>
  </w:comment>
  <w:comment w:id="118" w:author="OLTRE" w:date="2024-05-21T19:36:00Z" w:initials="OLTRE">
    <w:p w14:paraId="1218CA17" w14:textId="77777777" w:rsidR="00F43BE3" w:rsidRDefault="00F43BE3" w:rsidP="007A0B9C">
      <w:r>
        <w:rPr>
          <w:rStyle w:val="CommentReference"/>
        </w:rPr>
        <w:annotationRef/>
      </w:r>
      <w:r>
        <w:t xml:space="preserve">Note to Regene: </w:t>
      </w:r>
      <w:r>
        <w:cr/>
      </w:r>
      <w:r>
        <w:cr/>
        <w:t xml:space="preserve">This total investment amount is reflected in Deed No. 2/2024. </w:t>
      </w:r>
      <w:r>
        <w:cr/>
      </w:r>
      <w:r>
        <w:cr/>
        <w:t xml:space="preserve">Based on our calculation, the total investment value should be IDR 20,704,678,000. Please confirm. </w:t>
      </w:r>
    </w:p>
  </w:comment>
  <w:comment w:id="135" w:author="OLTRE" w:date="2024-05-29T22:06:00Z" w:initials="OLTRE">
    <w:p w14:paraId="20D20338" w14:textId="77777777" w:rsidR="00FD55B8" w:rsidRDefault="00CA0B03" w:rsidP="00FD55B8">
      <w:r>
        <w:rPr>
          <w:rStyle w:val="CommentReference"/>
        </w:rPr>
        <w:annotationRef/>
      </w:r>
      <w:r w:rsidR="00FD55B8">
        <w:t xml:space="preserve">Note to Regene: In principle any transfer of a company's assets of a significant amount requires the affirmative votes from 3/4 of all shareholders (e.g., Article 102 of Indonesian Company Law). Similarly, as some matters set forth hereunder also involve considerable amount of company's assets, we request to mirror such principle and seek approval from at least 3/4 of Preferred Shareholders.  </w:t>
      </w:r>
    </w:p>
  </w:comment>
  <w:comment w:id="138" w:author="OLTRE" w:date="2024-05-29T17:54:00Z" w:initials="OLTRE">
    <w:p w14:paraId="216A9B00" w14:textId="6C52E0AB" w:rsidR="00844A79" w:rsidRDefault="0015497A" w:rsidP="00844A79">
      <w:r>
        <w:rPr>
          <w:rStyle w:val="CommentReference"/>
        </w:rPr>
        <w:annotationRef/>
      </w:r>
      <w:r w:rsidR="00844A79">
        <w:t xml:space="preserve">Note to Regene: participation in another company/joint venture needs to obtain approval of the Shareholders. </w:t>
      </w:r>
    </w:p>
  </w:comment>
  <w:comment w:id="140" w:author="OLTRE" w:date="2024-05-28T19:57:00Z" w:initials="OLTRE">
    <w:p w14:paraId="24A97FDB" w14:textId="77777777" w:rsidR="00FD55B8" w:rsidRDefault="008349A0" w:rsidP="00FD55B8">
      <w:r>
        <w:rPr>
          <w:rStyle w:val="CommentReference"/>
        </w:rPr>
        <w:annotationRef/>
      </w:r>
      <w:r w:rsidR="00FD55B8">
        <w:t>Note to Regene:</w:t>
      </w:r>
      <w:r w:rsidR="00FD55B8">
        <w:cr/>
      </w:r>
      <w:r w:rsidR="00FD55B8">
        <w:cr/>
        <w:t>USD 500,000 is a significant amount and therefore for any cause it should require shareholders approvals.</w:t>
      </w:r>
    </w:p>
  </w:comment>
  <w:comment w:id="142" w:author="OLTRE" w:date="2024-05-21T19:39:00Z" w:initials="OLTRE">
    <w:p w14:paraId="6E9EAA28" w14:textId="77777777" w:rsidR="00F43BE3" w:rsidRDefault="00F43BE3" w:rsidP="002B2AD3">
      <w:r>
        <w:rPr>
          <w:rStyle w:val="CommentReference"/>
        </w:rPr>
        <w:annotationRef/>
      </w:r>
      <w:r>
        <w:rPr>
          <w:color w:val="000000"/>
        </w:rPr>
        <w:t xml:space="preserve">Note to Regene: We refer to our previous comments in Article 5.2c. Please confirm. </w:t>
      </w:r>
    </w:p>
  </w:comment>
  <w:comment w:id="145" w:author="OLTRE" w:date="2024-05-21T19:40:00Z" w:initials="OLTRE">
    <w:p w14:paraId="1651A40D" w14:textId="77777777" w:rsidR="00F43BE3" w:rsidRDefault="00F43BE3" w:rsidP="002847B0">
      <w:r>
        <w:rPr>
          <w:rStyle w:val="CommentReference"/>
        </w:rPr>
        <w:annotationRef/>
      </w:r>
      <w:r>
        <w:rPr>
          <w:color w:val="000000"/>
        </w:rPr>
        <w:t>Note to Regene: We refer to our comments in paragraph 1 of Exhibit A. Please confirm.</w:t>
      </w:r>
    </w:p>
  </w:comment>
  <w:comment w:id="148" w:author="HT" w:date="2024-05-27T21:09:00Z" w:initials="HT">
    <w:p w14:paraId="03545F44" w14:textId="5BA18580" w:rsidR="00F43BE3" w:rsidRDefault="00F43BE3" w:rsidP="00823CB4">
      <w:r>
        <w:rPr>
          <w:rStyle w:val="CommentReference"/>
        </w:rPr>
        <w:annotationRef/>
      </w:r>
      <w:r>
        <w:rPr>
          <w:color w:val="000000"/>
        </w:rPr>
        <w:t>Ci Vichi, this is to be noted regarding due diligence. This is related to termination of SSA based on Due diligence result.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9B370D" w15:done="0"/>
  <w15:commentEx w15:paraId="49EC9A4F" w15:done="0"/>
  <w15:commentEx w15:paraId="5D85EB30" w15:done="0"/>
  <w15:commentEx w15:paraId="31BF3538" w15:done="0"/>
  <w15:commentEx w15:paraId="7FA77DBC" w15:done="0"/>
  <w15:commentEx w15:paraId="578F8C5B" w15:paraIdParent="7FA77DBC" w15:done="0"/>
  <w15:commentEx w15:paraId="39087106" w15:done="0"/>
  <w15:commentEx w15:paraId="430E8310" w15:done="0"/>
  <w15:commentEx w15:paraId="2E5351CF" w15:done="0"/>
  <w15:commentEx w15:paraId="42C1A668" w15:done="0"/>
  <w15:commentEx w15:paraId="0ACB5988" w15:paraIdParent="42C1A668" w15:done="0"/>
  <w15:commentEx w15:paraId="60E5AEB1" w15:done="0"/>
  <w15:commentEx w15:paraId="60141C0E" w15:paraIdParent="60E5AEB1" w15:done="0"/>
  <w15:commentEx w15:paraId="02F8AF3E" w15:paraIdParent="60E5AEB1" w15:done="0"/>
  <w15:commentEx w15:paraId="760B582D" w15:done="0"/>
  <w15:commentEx w15:paraId="5B38F89D" w15:done="0"/>
  <w15:commentEx w15:paraId="26F7D49E" w15:done="0"/>
  <w15:commentEx w15:paraId="231C3567" w15:done="0"/>
  <w15:commentEx w15:paraId="1218CA17" w15:done="0"/>
  <w15:commentEx w15:paraId="20D20338" w15:done="0"/>
  <w15:commentEx w15:paraId="216A9B00" w15:done="0"/>
  <w15:commentEx w15:paraId="24A97FDB" w15:done="0"/>
  <w15:commentEx w15:paraId="6E9EAA28" w15:done="0"/>
  <w15:commentEx w15:paraId="1651A40D" w15:done="0"/>
  <w15:commentEx w15:paraId="03545F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E171ABA" w16cex:dateUtc="2024-05-29T12:32:00Z"/>
  <w16cex:commentExtensible w16cex:durableId="4A389FFA" w16cex:dateUtc="2024-05-29T12:33:00Z"/>
  <w16cex:commentExtensible w16cex:durableId="21456BFB" w16cex:dateUtc="2024-05-21T06:28:00Z"/>
  <w16cex:commentExtensible w16cex:durableId="3A7E4395" w16cex:dateUtc="2024-05-21T06:27:00Z"/>
  <w16cex:commentExtensible w16cex:durableId="352DC47D" w16cex:dateUtc="2024-05-21T09:54:00Z"/>
  <w16cex:commentExtensible w16cex:durableId="40424D0F" w16cex:dateUtc="2024-05-27T13:47:00Z"/>
  <w16cex:commentExtensible w16cex:durableId="7304F69E" w16cex:dateUtc="2024-05-21T09:54:00Z"/>
  <w16cex:commentExtensible w16cex:durableId="43F5243A" w16cex:dateUtc="2024-05-27T09:14:00Z"/>
  <w16cex:commentExtensible w16cex:durableId="168C0827" w16cex:dateUtc="2024-05-19T13:07:00Z"/>
  <w16cex:commentExtensible w16cex:durableId="72275347" w16cex:dateUtc="2024-05-27T13:51:00Z"/>
  <w16cex:commentExtensible w16cex:durableId="58EBE630" w16cex:dateUtc="2024-05-28T12:47:00Z"/>
  <w16cex:commentExtensible w16cex:durableId="7472B60C" w16cex:dateUtc="2024-05-27T09:23:00Z"/>
  <w16cex:commentExtensible w16cex:durableId="28F0FDE2" w16cex:dateUtc="2024-05-28T09:53:00Z"/>
  <w16cex:commentExtensible w16cex:durableId="347E23A2" w16cex:dateUtc="2024-05-28T12:47:00Z"/>
  <w16cex:commentExtensible w16cex:durableId="150A29E7" w16cex:dateUtc="2024-05-27T09:28:00Z"/>
  <w16cex:commentExtensible w16cex:durableId="5DD03BAE" w16cex:dateUtc="2024-05-27T11:36:00Z"/>
  <w16cex:commentExtensible w16cex:durableId="05937479" w16cex:dateUtc="2024-05-27T11:37:00Z"/>
  <w16cex:commentExtensible w16cex:durableId="0820B10B" w16cex:dateUtc="2024-05-21T10:39:00Z"/>
  <w16cex:commentExtensible w16cex:durableId="7CD719C1" w16cex:dateUtc="2024-05-21T12:36:00Z"/>
  <w16cex:commentExtensible w16cex:durableId="53306059" w16cex:dateUtc="2024-05-29T15:06:00Z"/>
  <w16cex:commentExtensible w16cex:durableId="7441E883" w16cex:dateUtc="2024-05-29T10:54:00Z"/>
  <w16cex:commentExtensible w16cex:durableId="4EEB89A9" w16cex:dateUtc="2024-05-28T12:57:00Z"/>
  <w16cex:commentExtensible w16cex:durableId="3C3E5A54" w16cex:dateUtc="2024-05-21T12:39:00Z"/>
  <w16cex:commentExtensible w16cex:durableId="3278444E" w16cex:dateUtc="2024-05-21T12:40:00Z"/>
  <w16cex:commentExtensible w16cex:durableId="4E8D2D79" w16cex:dateUtc="2024-05-27T14: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9B370D" w16cid:durableId="4E171ABA"/>
  <w16cid:commentId w16cid:paraId="49EC9A4F" w16cid:durableId="4A389FFA"/>
  <w16cid:commentId w16cid:paraId="5D85EB30" w16cid:durableId="21456BFB"/>
  <w16cid:commentId w16cid:paraId="31BF3538" w16cid:durableId="3A7E4395"/>
  <w16cid:commentId w16cid:paraId="7FA77DBC" w16cid:durableId="352DC47D"/>
  <w16cid:commentId w16cid:paraId="578F8C5B" w16cid:durableId="40424D0F"/>
  <w16cid:commentId w16cid:paraId="39087106" w16cid:durableId="7304F69E"/>
  <w16cid:commentId w16cid:paraId="430E8310" w16cid:durableId="43F5243A"/>
  <w16cid:commentId w16cid:paraId="2E5351CF" w16cid:durableId="168C0827"/>
  <w16cid:commentId w16cid:paraId="42C1A668" w16cid:durableId="72275347"/>
  <w16cid:commentId w16cid:paraId="0ACB5988" w16cid:durableId="58EBE630"/>
  <w16cid:commentId w16cid:paraId="60E5AEB1" w16cid:durableId="7472B60C"/>
  <w16cid:commentId w16cid:paraId="60141C0E" w16cid:durableId="28F0FDE2"/>
  <w16cid:commentId w16cid:paraId="02F8AF3E" w16cid:durableId="347E23A2"/>
  <w16cid:commentId w16cid:paraId="760B582D" w16cid:durableId="150A29E7"/>
  <w16cid:commentId w16cid:paraId="5B38F89D" w16cid:durableId="5DD03BAE"/>
  <w16cid:commentId w16cid:paraId="26F7D49E" w16cid:durableId="05937479"/>
  <w16cid:commentId w16cid:paraId="231C3567" w16cid:durableId="0820B10B"/>
  <w16cid:commentId w16cid:paraId="1218CA17" w16cid:durableId="7CD719C1"/>
  <w16cid:commentId w16cid:paraId="20D20338" w16cid:durableId="53306059"/>
  <w16cid:commentId w16cid:paraId="216A9B00" w16cid:durableId="7441E883"/>
  <w16cid:commentId w16cid:paraId="24A97FDB" w16cid:durableId="4EEB89A9"/>
  <w16cid:commentId w16cid:paraId="6E9EAA28" w16cid:durableId="3C3E5A54"/>
  <w16cid:commentId w16cid:paraId="1651A40D" w16cid:durableId="3278444E"/>
  <w16cid:commentId w16cid:paraId="03545F44" w16cid:durableId="4E8D2D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3FF69" w14:textId="77777777" w:rsidR="004A65F5" w:rsidRDefault="004A65F5" w:rsidP="003844D4">
      <w:r>
        <w:separator/>
      </w:r>
    </w:p>
  </w:endnote>
  <w:endnote w:type="continuationSeparator" w:id="0">
    <w:p w14:paraId="445451BF" w14:textId="77777777" w:rsidR="004A65F5" w:rsidRDefault="004A65F5" w:rsidP="003844D4">
      <w:r>
        <w:continuationSeparator/>
      </w:r>
    </w:p>
  </w:endnote>
  <w:endnote w:type="continuationNotice" w:id="1">
    <w:p w14:paraId="74AA416C" w14:textId="77777777" w:rsidR="004A65F5" w:rsidRDefault="004A65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GarmdITC Bk BT">
    <w:altName w:val="Times New Roman"/>
    <w:panose1 w:val="020B0604020202020204"/>
    <w:charset w:val="00"/>
    <w:family w:val="roman"/>
    <w:notTrueType/>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
    <w:altName w:val="Yu Gothic"/>
    <w:panose1 w:val="020B0604020202020204"/>
    <w:charset w:val="80"/>
    <w:family w:val="auto"/>
    <w:notTrueType/>
    <w:pitch w:val="variable"/>
    <w:sig w:usb0="00000001" w:usb1="08070000" w:usb2="00000010" w:usb3="00000000" w:csb0="00020000"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alatino">
    <w:panose1 w:val="00000000000000000000"/>
    <w:charset w:val="4D"/>
    <w:family w:val="auto"/>
    <w:pitch w:val="variable"/>
    <w:sig w:usb0="A00002FF" w:usb1="7800205A" w:usb2="14600000" w:usb3="00000000" w:csb0="00000193" w:csb1="00000000"/>
  </w:font>
  <w:font w:name="Verdana">
    <w:panose1 w:val="020B0604030504040204"/>
    <w:charset w:val="00"/>
    <w:family w:val="swiss"/>
    <w:pitch w:val="variable"/>
    <w:sig w:usb0="A1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AAF78" w14:textId="77777777" w:rsidR="00F43BE3" w:rsidRDefault="00F43B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F9F95" w14:textId="77777777" w:rsidR="004A65F5" w:rsidRDefault="004A65F5" w:rsidP="003844D4">
      <w:r>
        <w:separator/>
      </w:r>
    </w:p>
  </w:footnote>
  <w:footnote w:type="continuationSeparator" w:id="0">
    <w:p w14:paraId="4698619F" w14:textId="77777777" w:rsidR="004A65F5" w:rsidRDefault="004A65F5" w:rsidP="003844D4">
      <w:r>
        <w:continuationSeparator/>
      </w:r>
    </w:p>
  </w:footnote>
  <w:footnote w:type="continuationNotice" w:id="1">
    <w:p w14:paraId="3637BE2D" w14:textId="77777777" w:rsidR="004A65F5" w:rsidRDefault="004A65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B4724" w14:textId="77777777" w:rsidR="00F43BE3" w:rsidRDefault="00F43B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0DCDA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D"/>
    <w:multiLevelType w:val="hybridMultilevel"/>
    <w:tmpl w:val="B48CF652"/>
    <w:name w:val="Num 1"/>
    <w:lvl w:ilvl="0" w:tplc="E0AA9BE2">
      <w:start w:val="1"/>
      <w:numFmt w:val="upperLetter"/>
      <w:pStyle w:val="Num1"/>
      <w:lvlText w:val="(%1)"/>
      <w:lvlJc w:val="left"/>
      <w:pPr>
        <w:tabs>
          <w:tab w:val="num" w:pos="720"/>
        </w:tabs>
        <w:ind w:left="720" w:hanging="720"/>
      </w:pPr>
      <w:rPr>
        <w:rFonts w:ascii="Times New Roman" w:hAnsi="Times New Roman" w:cs="Times New Roman" w:hint="default"/>
        <w:b w:val="0"/>
        <w:i w:val="0"/>
        <w:color w:val="auto"/>
        <w:sz w:val="24"/>
        <w:u w:val="none"/>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00000013"/>
    <w:multiLevelType w:val="hybridMultilevel"/>
    <w:tmpl w:val="DDC0D124"/>
    <w:name w:val="MT"/>
    <w:lvl w:ilvl="0" w:tplc="19D8CE20">
      <w:start w:val="1"/>
      <w:numFmt w:val="decimal"/>
      <w:lvlRestart w:val="0"/>
      <w:pStyle w:val="MTH1"/>
      <w:lvlText w:val="%1."/>
      <w:lvlJc w:val="left"/>
      <w:pPr>
        <w:tabs>
          <w:tab w:val="num" w:pos="1440"/>
        </w:tabs>
        <w:ind w:left="1440" w:hanging="720"/>
      </w:pPr>
      <w:rPr>
        <w:rFonts w:ascii="Times New Roman" w:hAnsi="Times New Roman" w:cs="Times New Roman" w:hint="default"/>
        <w:b w:val="0"/>
        <w:i w:val="0"/>
        <w:caps w:val="0"/>
        <w:strike w:val="0"/>
        <w:dstrike w:val="0"/>
        <w:vanish w:val="0"/>
        <w:color w:val="auto"/>
        <w:sz w:val="24"/>
        <w:u w:val="none"/>
        <w:vertAlign w:val="baseline"/>
      </w:rPr>
    </w:lvl>
    <w:lvl w:ilvl="1" w:tplc="3B9410F8">
      <w:start w:val="1"/>
      <w:numFmt w:val="decimal"/>
      <w:lvlText w:val="%2.1"/>
      <w:lvlJc w:val="left"/>
      <w:pPr>
        <w:tabs>
          <w:tab w:val="num" w:pos="2430"/>
        </w:tabs>
        <w:ind w:left="2430" w:hanging="720"/>
      </w:pPr>
      <w:rPr>
        <w:rFonts w:hint="default"/>
        <w:b w:val="0"/>
        <w:i w:val="0"/>
        <w:caps w:val="0"/>
        <w:strike w:val="0"/>
        <w:dstrike w:val="0"/>
        <w:vanish w:val="0"/>
        <w:color w:val="auto"/>
        <w:sz w:val="24"/>
        <w:u w:val="none"/>
        <w:vertAlign w:val="baseline"/>
      </w:rPr>
    </w:lvl>
    <w:lvl w:ilvl="2" w:tplc="6B3E83E4">
      <w:start w:val="1"/>
      <w:numFmt w:val="lowerLetter"/>
      <w:pStyle w:val="MTH3"/>
      <w:lvlText w:val="(%3)"/>
      <w:lvlJc w:val="left"/>
      <w:pPr>
        <w:tabs>
          <w:tab w:val="num" w:pos="1145"/>
        </w:tabs>
        <w:ind w:left="-1735" w:firstLine="2160"/>
      </w:pPr>
      <w:rPr>
        <w:rFonts w:ascii="Times New Roman" w:hAnsi="Times New Roman" w:cs="Times New Roman" w:hint="default"/>
        <w:b w:val="0"/>
        <w:i w:val="0"/>
        <w:caps w:val="0"/>
        <w:strike w:val="0"/>
        <w:dstrike w:val="0"/>
        <w:vanish w:val="0"/>
        <w:color w:val="auto"/>
        <w:sz w:val="24"/>
        <w:u w:val="none"/>
        <w:vertAlign w:val="baseline"/>
      </w:rPr>
    </w:lvl>
    <w:lvl w:ilvl="3" w:tplc="42AE7BC6">
      <w:start w:val="1"/>
      <w:numFmt w:val="lowerRoman"/>
      <w:pStyle w:val="MTH4"/>
      <w:lvlText w:val="(%4)"/>
      <w:lvlJc w:val="left"/>
      <w:pPr>
        <w:tabs>
          <w:tab w:val="num" w:pos="3600"/>
        </w:tabs>
        <w:ind w:left="0" w:firstLine="2880"/>
      </w:pPr>
      <w:rPr>
        <w:rFonts w:ascii="Times New Roman" w:hAnsi="Times New Roman" w:cs="Times New Roman" w:hint="default"/>
        <w:b w:val="0"/>
        <w:i w:val="0"/>
        <w:caps w:val="0"/>
        <w:strike w:val="0"/>
        <w:dstrike w:val="0"/>
        <w:vanish w:val="0"/>
        <w:color w:val="auto"/>
        <w:sz w:val="24"/>
        <w:u w:val="none"/>
        <w:vertAlign w:val="baseline"/>
      </w:rPr>
    </w:lvl>
    <w:lvl w:ilvl="4" w:tplc="DF3CBA1C">
      <w:start w:val="1"/>
      <w:numFmt w:val="lowerLetter"/>
      <w:pStyle w:val="MTH5"/>
      <w:lvlText w:val="%5."/>
      <w:lvlJc w:val="left"/>
      <w:pPr>
        <w:tabs>
          <w:tab w:val="num" w:pos="3600"/>
        </w:tabs>
        <w:ind w:left="0" w:firstLine="2880"/>
      </w:pPr>
      <w:rPr>
        <w:rFonts w:ascii="Times New Roman" w:hAnsi="Times New Roman" w:cs="Times New Roman" w:hint="default"/>
        <w:b w:val="0"/>
        <w:i w:val="0"/>
        <w:caps w:val="0"/>
        <w:strike w:val="0"/>
        <w:dstrike w:val="0"/>
        <w:vanish w:val="0"/>
        <w:color w:val="auto"/>
        <w:sz w:val="24"/>
        <w:u w:val="none"/>
        <w:vertAlign w:val="baseline"/>
      </w:rPr>
    </w:lvl>
    <w:lvl w:ilvl="5" w:tplc="562E9868">
      <w:start w:val="1"/>
      <w:numFmt w:val="lowerRoman"/>
      <w:pStyle w:val="MTH6"/>
      <w:lvlText w:val="%6."/>
      <w:lvlJc w:val="left"/>
      <w:pPr>
        <w:tabs>
          <w:tab w:val="num" w:pos="4320"/>
        </w:tabs>
        <w:ind w:left="0" w:firstLine="3600"/>
      </w:pPr>
      <w:rPr>
        <w:rFonts w:ascii="Times New Roman" w:hAnsi="Times New Roman" w:cs="Times New Roman" w:hint="default"/>
        <w:b w:val="0"/>
        <w:i w:val="0"/>
        <w:caps w:val="0"/>
        <w:strike w:val="0"/>
        <w:dstrike w:val="0"/>
        <w:vanish w:val="0"/>
        <w:color w:val="auto"/>
        <w:sz w:val="24"/>
        <w:u w:val="none"/>
        <w:vertAlign w:val="baseline"/>
      </w:rPr>
    </w:lvl>
    <w:lvl w:ilvl="6" w:tplc="56383AEE">
      <w:start w:val="1"/>
      <w:numFmt w:val="decimal"/>
      <w:pStyle w:val="MTH7"/>
      <w:lvlText w:val="%7)"/>
      <w:lvlJc w:val="left"/>
      <w:pPr>
        <w:tabs>
          <w:tab w:val="num" w:pos="5040"/>
        </w:tabs>
        <w:ind w:left="0" w:firstLine="4320"/>
      </w:pPr>
      <w:rPr>
        <w:rFonts w:ascii="Times New Roman" w:hAnsi="Times New Roman" w:cs="Times New Roman" w:hint="default"/>
        <w:b w:val="0"/>
        <w:i w:val="0"/>
        <w:caps w:val="0"/>
        <w:strike w:val="0"/>
        <w:dstrike w:val="0"/>
        <w:vanish w:val="0"/>
        <w:color w:val="auto"/>
        <w:sz w:val="24"/>
        <w:u w:val="none"/>
        <w:vertAlign w:val="baseline"/>
      </w:rPr>
    </w:lvl>
    <w:lvl w:ilvl="7" w:tplc="0FEC4E36">
      <w:start w:val="1"/>
      <w:numFmt w:val="lowerLetter"/>
      <w:pStyle w:val="MTH8"/>
      <w:lvlText w:val="%8)"/>
      <w:lvlJc w:val="left"/>
      <w:pPr>
        <w:tabs>
          <w:tab w:val="num" w:pos="5760"/>
        </w:tabs>
        <w:ind w:left="0" w:firstLine="5040"/>
      </w:pPr>
      <w:rPr>
        <w:rFonts w:ascii="Times New Roman" w:hAnsi="Times New Roman" w:cs="Times New Roman" w:hint="default"/>
        <w:b w:val="0"/>
        <w:i w:val="0"/>
        <w:caps w:val="0"/>
        <w:strike w:val="0"/>
        <w:dstrike w:val="0"/>
        <w:vanish w:val="0"/>
        <w:color w:val="auto"/>
        <w:sz w:val="24"/>
        <w:u w:val="none"/>
        <w:vertAlign w:val="baseline"/>
      </w:rPr>
    </w:lvl>
    <w:lvl w:ilvl="8" w:tplc="DAB4C5CE">
      <w:start w:val="1"/>
      <w:numFmt w:val="lowerRoman"/>
      <w:pStyle w:val="MTH9"/>
      <w:lvlText w:val="%9)"/>
      <w:lvlJc w:val="left"/>
      <w:pPr>
        <w:tabs>
          <w:tab w:val="num" w:pos="6480"/>
        </w:tabs>
        <w:ind w:left="0" w:firstLine="5760"/>
      </w:pPr>
      <w:rPr>
        <w:rFonts w:ascii="Times New Roman" w:hAnsi="Times New Roman" w:cs="Times New Roman" w:hint="default"/>
        <w:b w:val="0"/>
        <w:i w:val="0"/>
        <w:caps w:val="0"/>
        <w:strike w:val="0"/>
        <w:dstrike w:val="0"/>
        <w:vanish w:val="0"/>
        <w:color w:val="auto"/>
        <w:sz w:val="24"/>
        <w:u w:val="none"/>
        <w:vertAlign w:val="baseline"/>
      </w:rPr>
    </w:lvl>
  </w:abstractNum>
  <w:abstractNum w:abstractNumId="3" w15:restartNumberingAfterBreak="0">
    <w:nsid w:val="030B788C"/>
    <w:multiLevelType w:val="hybridMultilevel"/>
    <w:tmpl w:val="2E280DF6"/>
    <w:lvl w:ilvl="0" w:tplc="59B83A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93F5D"/>
    <w:multiLevelType w:val="hybridMultilevel"/>
    <w:tmpl w:val="F1166E2A"/>
    <w:lvl w:ilvl="0" w:tplc="6A42DE9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06B17560"/>
    <w:multiLevelType w:val="hybridMultilevel"/>
    <w:tmpl w:val="852662EA"/>
    <w:lvl w:ilvl="0" w:tplc="4AAAD01C">
      <w:start w:val="1"/>
      <w:numFmt w:val="lowerLetter"/>
      <w:lvlText w:val="%1."/>
      <w:lvlJc w:val="left"/>
      <w:pPr>
        <w:ind w:left="1760" w:hanging="360"/>
      </w:pPr>
      <w:rPr>
        <w:sz w:val="20"/>
        <w:szCs w:val="20"/>
      </w:r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6" w15:restartNumberingAfterBreak="0">
    <w:nsid w:val="06B91A9D"/>
    <w:multiLevelType w:val="multilevel"/>
    <w:tmpl w:val="46BE714E"/>
    <w:lvl w:ilvl="0">
      <w:start w:val="1"/>
      <w:numFmt w:val="decimal"/>
      <w:pStyle w:val="level1"/>
      <w:lvlText w:val="ARTICLE %1"/>
      <w:lvlJc w:val="left"/>
      <w:pPr>
        <w:ind w:left="360" w:hanging="360"/>
      </w:pPr>
      <w:rPr>
        <w:rFonts w:hint="default"/>
      </w:rPr>
    </w:lvl>
    <w:lvl w:ilvl="1">
      <w:start w:val="1"/>
      <w:numFmt w:val="decimal"/>
      <w:pStyle w:val="level2"/>
      <w:lvlText w:val="%1.%2"/>
      <w:lvlJc w:val="left"/>
      <w:pPr>
        <w:tabs>
          <w:tab w:val="num" w:pos="709"/>
        </w:tabs>
        <w:ind w:left="709" w:hanging="709"/>
      </w:pPr>
      <w:rPr>
        <w:rFonts w:hint="default"/>
      </w:rPr>
    </w:lvl>
    <w:lvl w:ilvl="2">
      <w:start w:val="1"/>
      <w:numFmt w:val="lowerLetter"/>
      <w:pStyle w:val="level3"/>
      <w:lvlText w:val="(%3)"/>
      <w:lvlJc w:val="left"/>
      <w:pPr>
        <w:tabs>
          <w:tab w:val="num" w:pos="1418"/>
        </w:tabs>
        <w:ind w:left="1418" w:hanging="709"/>
      </w:pPr>
      <w:rPr>
        <w:rFonts w:hint="default"/>
      </w:rPr>
    </w:lvl>
    <w:lvl w:ilvl="3">
      <w:start w:val="1"/>
      <w:numFmt w:val="lowerRoman"/>
      <w:pStyle w:val="level4"/>
      <w:lvlText w:val="(%4)"/>
      <w:lvlJc w:val="left"/>
      <w:pPr>
        <w:tabs>
          <w:tab w:val="num" w:pos="2126"/>
        </w:tabs>
        <w:ind w:left="2126" w:hanging="708"/>
      </w:pPr>
      <w:rPr>
        <w:rFonts w:hint="default"/>
      </w:rPr>
    </w:lvl>
    <w:lvl w:ilvl="4">
      <w:start w:val="1"/>
      <w:numFmt w:val="upperLetter"/>
      <w:pStyle w:val="level5"/>
      <w:lvlText w:val="(%5)"/>
      <w:lvlJc w:val="left"/>
      <w:pPr>
        <w:tabs>
          <w:tab w:val="num" w:pos="2835"/>
        </w:tabs>
        <w:ind w:left="2835" w:hanging="709"/>
      </w:pPr>
      <w:rPr>
        <w:rFonts w:hint="default"/>
      </w:rPr>
    </w:lvl>
    <w:lvl w:ilvl="5">
      <w:start w:val="1"/>
      <w:numFmt w:val="decimal"/>
      <w:pStyle w:val="level6"/>
      <w:lvlText w:val="(%6)"/>
      <w:lvlJc w:val="left"/>
      <w:pPr>
        <w:tabs>
          <w:tab w:val="num" w:pos="3544"/>
        </w:tabs>
        <w:ind w:left="3544" w:hanging="709"/>
      </w:pPr>
      <w:rPr>
        <w:rFonts w:hint="default"/>
      </w:rPr>
    </w:lvl>
    <w:lvl w:ilvl="6">
      <w:start w:val="1"/>
      <w:numFmt w:val="decimal"/>
      <w:lvlText w:val="%7."/>
      <w:lvlJc w:val="left"/>
      <w:pPr>
        <w:tabs>
          <w:tab w:val="num" w:pos="709"/>
        </w:tabs>
        <w:ind w:left="709" w:hanging="709"/>
      </w:pPr>
      <w:rPr>
        <w:rFonts w:hint="default"/>
      </w:rPr>
    </w:lvl>
    <w:lvl w:ilvl="7">
      <w:start w:val="1"/>
      <w:numFmt w:val="lowerLetter"/>
      <w:lvlText w:val="(%8)"/>
      <w:lvlJc w:val="left"/>
      <w:pPr>
        <w:tabs>
          <w:tab w:val="num" w:pos="1418"/>
        </w:tabs>
        <w:ind w:left="1418" w:hanging="709"/>
      </w:pPr>
      <w:rPr>
        <w:rFonts w:hint="default"/>
      </w:rPr>
    </w:lvl>
    <w:lvl w:ilvl="8">
      <w:start w:val="1"/>
      <w:numFmt w:val="lowerRoman"/>
      <w:lvlText w:val="(%9)"/>
      <w:lvlJc w:val="left"/>
      <w:pPr>
        <w:tabs>
          <w:tab w:val="num" w:pos="2126"/>
        </w:tabs>
        <w:ind w:left="2126" w:hanging="708"/>
      </w:pPr>
      <w:rPr>
        <w:rFonts w:hint="default"/>
      </w:rPr>
    </w:lvl>
  </w:abstractNum>
  <w:abstractNum w:abstractNumId="7" w15:restartNumberingAfterBreak="0">
    <w:nsid w:val="090244D9"/>
    <w:multiLevelType w:val="hybridMultilevel"/>
    <w:tmpl w:val="A404A20E"/>
    <w:lvl w:ilvl="0" w:tplc="0409000F">
      <w:start w:val="1"/>
      <w:numFmt w:val="decimal"/>
      <w:lvlText w:val="%1."/>
      <w:lvlJc w:val="left"/>
      <w:pPr>
        <w:ind w:left="720" w:hanging="360"/>
      </w:pPr>
    </w:lvl>
    <w:lvl w:ilvl="1" w:tplc="05087444">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7E6DBB"/>
    <w:multiLevelType w:val="multilevel"/>
    <w:tmpl w:val="1A56D68C"/>
    <w:lvl w:ilvl="0">
      <w:start w:val="3"/>
      <w:numFmt w:val="decimal"/>
      <w:lvlText w:val="%1"/>
      <w:lvlJc w:val="left"/>
      <w:pPr>
        <w:ind w:left="360" w:hanging="360"/>
      </w:pPr>
      <w:rPr>
        <w:rFonts w:hint="default"/>
      </w:rPr>
    </w:lvl>
    <w:lvl w:ilvl="1">
      <w:start w:val="1"/>
      <w:numFmt w:val="decimal"/>
      <w:lvlText w:val="%2."/>
      <w:lvlJc w:val="left"/>
      <w:pPr>
        <w:ind w:left="2070" w:hanging="360"/>
      </w:pPr>
    </w:lvl>
    <w:lvl w:ilvl="2">
      <w:start w:val="1"/>
      <w:numFmt w:val="decimal"/>
      <w:lvlText w:val="%1.%2.%3"/>
      <w:lvlJc w:val="left"/>
      <w:pPr>
        <w:ind w:left="4140" w:hanging="720"/>
      </w:pPr>
      <w:rPr>
        <w:rFonts w:hint="default"/>
      </w:rPr>
    </w:lvl>
    <w:lvl w:ilvl="3">
      <w:start w:val="1"/>
      <w:numFmt w:val="decimal"/>
      <w:lvlText w:val="%1.%2.%3.%4"/>
      <w:lvlJc w:val="left"/>
      <w:pPr>
        <w:ind w:left="5850" w:hanging="720"/>
      </w:pPr>
      <w:rPr>
        <w:rFonts w:hint="default"/>
      </w:rPr>
    </w:lvl>
    <w:lvl w:ilvl="4">
      <w:start w:val="1"/>
      <w:numFmt w:val="decimal"/>
      <w:lvlText w:val="%1.%2.%3.%4.%5"/>
      <w:lvlJc w:val="left"/>
      <w:pPr>
        <w:ind w:left="7560" w:hanging="720"/>
      </w:pPr>
      <w:rPr>
        <w:rFonts w:hint="default"/>
      </w:rPr>
    </w:lvl>
    <w:lvl w:ilvl="5">
      <w:start w:val="1"/>
      <w:numFmt w:val="decimal"/>
      <w:lvlText w:val="%1.%2.%3.%4.%5.%6"/>
      <w:lvlJc w:val="left"/>
      <w:pPr>
        <w:ind w:left="9630" w:hanging="1080"/>
      </w:pPr>
      <w:rPr>
        <w:rFonts w:hint="default"/>
      </w:rPr>
    </w:lvl>
    <w:lvl w:ilvl="6">
      <w:start w:val="1"/>
      <w:numFmt w:val="decimal"/>
      <w:lvlText w:val="%1.%2.%3.%4.%5.%6.%7"/>
      <w:lvlJc w:val="left"/>
      <w:pPr>
        <w:ind w:left="11340" w:hanging="1080"/>
      </w:pPr>
      <w:rPr>
        <w:rFonts w:hint="default"/>
      </w:rPr>
    </w:lvl>
    <w:lvl w:ilvl="7">
      <w:start w:val="1"/>
      <w:numFmt w:val="decimal"/>
      <w:lvlText w:val="%1.%2.%3.%4.%5.%6.%7.%8"/>
      <w:lvlJc w:val="left"/>
      <w:pPr>
        <w:ind w:left="13410" w:hanging="1440"/>
      </w:pPr>
      <w:rPr>
        <w:rFonts w:hint="default"/>
      </w:rPr>
    </w:lvl>
    <w:lvl w:ilvl="8">
      <w:start w:val="1"/>
      <w:numFmt w:val="decimal"/>
      <w:lvlText w:val="%1.%2.%3.%4.%5.%6.%7.%8.%9"/>
      <w:lvlJc w:val="left"/>
      <w:pPr>
        <w:ind w:left="15120" w:hanging="1440"/>
      </w:pPr>
      <w:rPr>
        <w:rFonts w:hint="default"/>
      </w:rPr>
    </w:lvl>
  </w:abstractNum>
  <w:abstractNum w:abstractNumId="9" w15:restartNumberingAfterBreak="0">
    <w:nsid w:val="0F9D3846"/>
    <w:multiLevelType w:val="hybridMultilevel"/>
    <w:tmpl w:val="1D46542A"/>
    <w:lvl w:ilvl="0" w:tplc="5DF4EFE6">
      <w:start w:val="2"/>
      <w:numFmt w:val="decimal"/>
      <w:lvlText w:val="%1"/>
      <w:lvlJc w:val="left"/>
      <w:pPr>
        <w:ind w:left="720" w:hanging="360"/>
      </w:pPr>
      <w:rPr>
        <w:rFonts w:cs="Times New Roman" w:hint="default"/>
        <w:b/>
        <w:i w:val="0"/>
        <w:color w:val="auto"/>
      </w:rPr>
    </w:lvl>
    <w:lvl w:ilvl="1" w:tplc="56009388">
      <w:start w:val="1"/>
      <w:numFmt w:val="lowerLetter"/>
      <w:lvlText w:val="%2."/>
      <w:lvlJc w:val="left"/>
      <w:pPr>
        <w:ind w:left="1440" w:hanging="360"/>
      </w:pPr>
      <w:rPr>
        <w:rFonts w:cs="Times New Roman" w:hint="default"/>
      </w:rPr>
    </w:lvl>
    <w:lvl w:ilvl="2" w:tplc="687E192E">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1ABC48F3"/>
    <w:multiLevelType w:val="hybridMultilevel"/>
    <w:tmpl w:val="06BCB4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5F042B"/>
    <w:multiLevelType w:val="multilevel"/>
    <w:tmpl w:val="61D473F4"/>
    <w:lvl w:ilvl="0">
      <w:start w:val="4"/>
      <w:numFmt w:val="decimal"/>
      <w:lvlText w:val="%1."/>
      <w:lvlJc w:val="left"/>
      <w:pPr>
        <w:ind w:left="360" w:hanging="360"/>
      </w:pPr>
      <w:rPr>
        <w:rFonts w:hint="default"/>
        <w:u w:val="none"/>
      </w:rPr>
    </w:lvl>
    <w:lvl w:ilvl="1">
      <w:start w:val="1"/>
      <w:numFmt w:val="decimal"/>
      <w:lvlText w:val="%1.%2."/>
      <w:lvlJc w:val="left"/>
      <w:pPr>
        <w:ind w:left="792" w:hanging="432"/>
      </w:pPr>
      <w:rPr>
        <w:rFonts w:hint="default"/>
        <w:u w:val="none"/>
      </w:rPr>
    </w:lvl>
    <w:lvl w:ilvl="2">
      <w:start w:val="1"/>
      <w:numFmt w:val="lowerLetter"/>
      <w:lvlText w:val="(%3)"/>
      <w:lvlJc w:val="left"/>
      <w:pPr>
        <w:ind w:left="1460" w:hanging="740"/>
      </w:pPr>
      <w:rPr>
        <w:rFonts w:hint="default"/>
        <w:u w:val="none"/>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u w:val="single"/>
      </w:rPr>
    </w:lvl>
    <w:lvl w:ilvl="5">
      <w:start w:val="1"/>
      <w:numFmt w:val="decimal"/>
      <w:lvlText w:val="%1.%2.%3.%4.%5.%6."/>
      <w:lvlJc w:val="left"/>
      <w:pPr>
        <w:ind w:left="2736" w:hanging="936"/>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744" w:hanging="1224"/>
      </w:pPr>
      <w:rPr>
        <w:rFonts w:hint="default"/>
        <w:u w:val="single"/>
      </w:rPr>
    </w:lvl>
    <w:lvl w:ilvl="8">
      <w:start w:val="1"/>
      <w:numFmt w:val="decimal"/>
      <w:lvlText w:val="%1.%2.%3.%4.%5.%6.%7.%8.%9."/>
      <w:lvlJc w:val="left"/>
      <w:pPr>
        <w:ind w:left="4320" w:hanging="1440"/>
      </w:pPr>
      <w:rPr>
        <w:rFonts w:hint="default"/>
        <w:u w:val="single"/>
      </w:rPr>
    </w:lvl>
  </w:abstractNum>
  <w:abstractNum w:abstractNumId="12" w15:restartNumberingAfterBreak="0">
    <w:nsid w:val="1E22287D"/>
    <w:multiLevelType w:val="hybridMultilevel"/>
    <w:tmpl w:val="03868EB0"/>
    <w:name w:val="MT2"/>
    <w:lvl w:ilvl="0" w:tplc="2E42F918">
      <w:start w:val="1"/>
      <w:numFmt w:val="lowerLetter"/>
      <w:lvlText w:val="(%1)"/>
      <w:lvlJc w:val="left"/>
      <w:pPr>
        <w:ind w:left="1530" w:hanging="360"/>
      </w:pPr>
      <w:rPr>
        <w:rFonts w:hint="default"/>
      </w:rPr>
    </w:lvl>
    <w:lvl w:ilvl="1" w:tplc="04210019" w:tentative="1">
      <w:start w:val="1"/>
      <w:numFmt w:val="lowerLetter"/>
      <w:lvlText w:val="%2."/>
      <w:lvlJc w:val="left"/>
      <w:pPr>
        <w:ind w:left="2250" w:hanging="360"/>
      </w:pPr>
    </w:lvl>
    <w:lvl w:ilvl="2" w:tplc="0421001B" w:tentative="1">
      <w:start w:val="1"/>
      <w:numFmt w:val="lowerRoman"/>
      <w:lvlText w:val="%3."/>
      <w:lvlJc w:val="right"/>
      <w:pPr>
        <w:ind w:left="2970" w:hanging="180"/>
      </w:pPr>
    </w:lvl>
    <w:lvl w:ilvl="3" w:tplc="0421000F" w:tentative="1">
      <w:start w:val="1"/>
      <w:numFmt w:val="decimal"/>
      <w:lvlText w:val="%4."/>
      <w:lvlJc w:val="left"/>
      <w:pPr>
        <w:ind w:left="3690" w:hanging="360"/>
      </w:pPr>
    </w:lvl>
    <w:lvl w:ilvl="4" w:tplc="04210019" w:tentative="1">
      <w:start w:val="1"/>
      <w:numFmt w:val="lowerLetter"/>
      <w:lvlText w:val="%5."/>
      <w:lvlJc w:val="left"/>
      <w:pPr>
        <w:ind w:left="4410" w:hanging="360"/>
      </w:pPr>
    </w:lvl>
    <w:lvl w:ilvl="5" w:tplc="0421001B" w:tentative="1">
      <w:start w:val="1"/>
      <w:numFmt w:val="lowerRoman"/>
      <w:lvlText w:val="%6."/>
      <w:lvlJc w:val="right"/>
      <w:pPr>
        <w:ind w:left="5130" w:hanging="180"/>
      </w:pPr>
    </w:lvl>
    <w:lvl w:ilvl="6" w:tplc="0421000F" w:tentative="1">
      <w:start w:val="1"/>
      <w:numFmt w:val="decimal"/>
      <w:lvlText w:val="%7."/>
      <w:lvlJc w:val="left"/>
      <w:pPr>
        <w:ind w:left="5850" w:hanging="360"/>
      </w:pPr>
    </w:lvl>
    <w:lvl w:ilvl="7" w:tplc="04210019" w:tentative="1">
      <w:start w:val="1"/>
      <w:numFmt w:val="lowerLetter"/>
      <w:lvlText w:val="%8."/>
      <w:lvlJc w:val="left"/>
      <w:pPr>
        <w:ind w:left="6570" w:hanging="360"/>
      </w:pPr>
    </w:lvl>
    <w:lvl w:ilvl="8" w:tplc="0421001B" w:tentative="1">
      <w:start w:val="1"/>
      <w:numFmt w:val="lowerRoman"/>
      <w:lvlText w:val="%9."/>
      <w:lvlJc w:val="right"/>
      <w:pPr>
        <w:ind w:left="7290" w:hanging="180"/>
      </w:pPr>
    </w:lvl>
  </w:abstractNum>
  <w:abstractNum w:abstractNumId="13" w15:restartNumberingAfterBreak="0">
    <w:nsid w:val="1E8C170F"/>
    <w:multiLevelType w:val="multilevel"/>
    <w:tmpl w:val="3E908440"/>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color w:val="auto"/>
        <w:sz w:val="20"/>
        <w:szCs w:val="20"/>
      </w:rPr>
    </w:lvl>
    <w:lvl w:ilvl="2">
      <w:start w:val="1"/>
      <w:numFmt w:val="lowerLetter"/>
      <w:lvlText w:val="%3."/>
      <w:lvlJc w:val="left"/>
      <w:pPr>
        <w:ind w:left="1080" w:hanging="360"/>
      </w:pPr>
    </w:lvl>
    <w:lvl w:ilvl="3">
      <w:start w:val="1"/>
      <w:numFmt w:val="decimal"/>
      <w:lvlText w:val="%1.%2.%3.%4."/>
      <w:lvlJc w:val="left"/>
      <w:pPr>
        <w:ind w:left="1728" w:hanging="648"/>
      </w:pPr>
      <w:rPr>
        <w:rFonts w:hint="default"/>
        <w:color w:val="auto"/>
      </w:rPr>
    </w:lvl>
    <w:lvl w:ilvl="4">
      <w:start w:val="1"/>
      <w:numFmt w:val="decimal"/>
      <w:lvlText w:val="%1.%2.%3.%4.%5."/>
      <w:lvlJc w:val="left"/>
      <w:pPr>
        <w:ind w:left="2232" w:hanging="792"/>
      </w:pPr>
      <w:rPr>
        <w:rFonts w:hint="default"/>
        <w:color w:val="auto"/>
      </w:rPr>
    </w:lvl>
    <w:lvl w:ilvl="5">
      <w:start w:val="1"/>
      <w:numFmt w:val="decimal"/>
      <w:lvlText w:val="%1.%2.%3.%4.%5.%6."/>
      <w:lvlJc w:val="left"/>
      <w:pPr>
        <w:ind w:left="2736" w:hanging="936"/>
      </w:pPr>
      <w:rPr>
        <w:rFonts w:hint="default"/>
        <w:color w:val="auto"/>
      </w:rPr>
    </w:lvl>
    <w:lvl w:ilvl="6">
      <w:start w:val="1"/>
      <w:numFmt w:val="decimal"/>
      <w:lvlText w:val="%1.%2.%3.%4.%5.%6.%7."/>
      <w:lvlJc w:val="left"/>
      <w:pPr>
        <w:ind w:left="3240" w:hanging="1080"/>
      </w:pPr>
      <w:rPr>
        <w:rFonts w:hint="default"/>
        <w:color w:val="auto"/>
      </w:rPr>
    </w:lvl>
    <w:lvl w:ilvl="7">
      <w:start w:val="1"/>
      <w:numFmt w:val="decimal"/>
      <w:lvlText w:val="%1.%2.%3.%4.%5.%6.%7.%8."/>
      <w:lvlJc w:val="left"/>
      <w:pPr>
        <w:ind w:left="3744" w:hanging="1224"/>
      </w:pPr>
      <w:rPr>
        <w:rFonts w:hint="default"/>
        <w:color w:val="auto"/>
      </w:rPr>
    </w:lvl>
    <w:lvl w:ilvl="8">
      <w:start w:val="1"/>
      <w:numFmt w:val="decimal"/>
      <w:lvlText w:val="%1.%2.%3.%4.%5.%6.%7.%8.%9."/>
      <w:lvlJc w:val="left"/>
      <w:pPr>
        <w:ind w:left="4320" w:hanging="1440"/>
      </w:pPr>
      <w:rPr>
        <w:rFonts w:hint="default"/>
        <w:color w:val="auto"/>
      </w:rPr>
    </w:lvl>
  </w:abstractNum>
  <w:abstractNum w:abstractNumId="14" w15:restartNumberingAfterBreak="0">
    <w:nsid w:val="1F4F460A"/>
    <w:multiLevelType w:val="hybridMultilevel"/>
    <w:tmpl w:val="FD3A5264"/>
    <w:lvl w:ilvl="0" w:tplc="60F2A252">
      <w:start w:val="1"/>
      <w:numFmt w:val="decimal"/>
      <w:lvlText w:val="%1."/>
      <w:lvlJc w:val="left"/>
      <w:pPr>
        <w:ind w:left="720" w:hanging="360"/>
      </w:pPr>
      <w:rPr>
        <w:rFonts w:hint="default"/>
      </w:rPr>
    </w:lvl>
    <w:lvl w:ilvl="1" w:tplc="2ED2919E">
      <w:start w:val="1"/>
      <w:numFmt w:val="lowerLetter"/>
      <w:lvlText w:val="(%2)"/>
      <w:lvlJc w:val="left"/>
      <w:pPr>
        <w:ind w:left="1800" w:hanging="720"/>
      </w:pPr>
      <w:rPr>
        <w:rFonts w:hint="default"/>
        <w:b w:val="0"/>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670B26"/>
    <w:multiLevelType w:val="hybridMultilevel"/>
    <w:tmpl w:val="E69207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1508EB"/>
    <w:multiLevelType w:val="hybridMultilevel"/>
    <w:tmpl w:val="64823BD4"/>
    <w:lvl w:ilvl="0" w:tplc="E644866C">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806268"/>
    <w:multiLevelType w:val="hybridMultilevel"/>
    <w:tmpl w:val="DDBC2832"/>
    <w:lvl w:ilvl="0" w:tplc="7E2E1062">
      <w:start w:val="2"/>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8" w15:restartNumberingAfterBreak="0">
    <w:nsid w:val="258109EC"/>
    <w:multiLevelType w:val="hybridMultilevel"/>
    <w:tmpl w:val="A5FC30EE"/>
    <w:lvl w:ilvl="0" w:tplc="6D9C9B9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9D2C2E"/>
    <w:multiLevelType w:val="multilevel"/>
    <w:tmpl w:val="F092B3B4"/>
    <w:lvl w:ilvl="0">
      <w:start w:val="1"/>
      <w:numFmt w:val="decimal"/>
      <w:lvlText w:val="%1."/>
      <w:lvlJc w:val="left"/>
      <w:pPr>
        <w:ind w:left="644" w:hanging="360"/>
      </w:pPr>
      <w:rPr>
        <w:rFonts w:hint="default"/>
        <w:u w:val="none"/>
      </w:rPr>
    </w:lvl>
    <w:lvl w:ilvl="1">
      <w:start w:val="1"/>
      <w:numFmt w:val="lowerLetter"/>
      <w:lvlText w:val="%2."/>
      <w:lvlJc w:val="left"/>
      <w:pPr>
        <w:ind w:left="1364" w:hanging="360"/>
      </w:pPr>
    </w:lvl>
    <w:lvl w:ilvl="2">
      <w:start w:val="1"/>
      <w:numFmt w:val="lowerLetter"/>
      <w:lvlText w:val="%3."/>
      <w:lvlJc w:val="left"/>
      <w:pPr>
        <w:ind w:left="2084" w:hanging="360"/>
      </w:pPr>
      <w:rPr>
        <w:rFonts w:ascii="Palatino Linotype" w:hAnsi="Palatino Linotype" w:hint="default"/>
        <w:sz w:val="20"/>
        <w:szCs w:val="20"/>
      </w:rPr>
    </w:lvl>
    <w:lvl w:ilvl="3">
      <w:start w:val="1"/>
      <w:numFmt w:val="decimal"/>
      <w:isLgl/>
      <w:lvlText w:val="%1.%2.%3.%4"/>
      <w:lvlJc w:val="left"/>
      <w:pPr>
        <w:ind w:left="3164" w:hanging="720"/>
      </w:pPr>
      <w:rPr>
        <w:rFonts w:hint="default"/>
        <w:color w:val="auto"/>
      </w:rPr>
    </w:lvl>
    <w:lvl w:ilvl="4">
      <w:start w:val="1"/>
      <w:numFmt w:val="decimal"/>
      <w:isLgl/>
      <w:lvlText w:val="%1.%2.%3.%4.%5"/>
      <w:lvlJc w:val="left"/>
      <w:pPr>
        <w:ind w:left="4244" w:hanging="1080"/>
      </w:pPr>
      <w:rPr>
        <w:rFonts w:hint="default"/>
        <w:color w:val="auto"/>
      </w:rPr>
    </w:lvl>
    <w:lvl w:ilvl="5">
      <w:start w:val="1"/>
      <w:numFmt w:val="decimal"/>
      <w:isLgl/>
      <w:lvlText w:val="%1.%2.%3.%4.%5.%6"/>
      <w:lvlJc w:val="left"/>
      <w:pPr>
        <w:ind w:left="4964" w:hanging="1080"/>
      </w:pPr>
      <w:rPr>
        <w:rFonts w:hint="default"/>
        <w:color w:val="auto"/>
      </w:rPr>
    </w:lvl>
    <w:lvl w:ilvl="6">
      <w:start w:val="1"/>
      <w:numFmt w:val="decimal"/>
      <w:isLgl/>
      <w:lvlText w:val="%1.%2.%3.%4.%5.%6.%7"/>
      <w:lvlJc w:val="left"/>
      <w:pPr>
        <w:ind w:left="6044" w:hanging="1440"/>
      </w:pPr>
      <w:rPr>
        <w:rFonts w:hint="default"/>
        <w:color w:val="auto"/>
      </w:rPr>
    </w:lvl>
    <w:lvl w:ilvl="7">
      <w:start w:val="1"/>
      <w:numFmt w:val="decimal"/>
      <w:isLgl/>
      <w:lvlText w:val="%1.%2.%3.%4.%5.%6.%7.%8"/>
      <w:lvlJc w:val="left"/>
      <w:pPr>
        <w:ind w:left="6764" w:hanging="1440"/>
      </w:pPr>
      <w:rPr>
        <w:rFonts w:hint="default"/>
        <w:color w:val="auto"/>
      </w:rPr>
    </w:lvl>
    <w:lvl w:ilvl="8">
      <w:start w:val="1"/>
      <w:numFmt w:val="decimal"/>
      <w:isLgl/>
      <w:lvlText w:val="%1.%2.%3.%4.%5.%6.%7.%8.%9"/>
      <w:lvlJc w:val="left"/>
      <w:pPr>
        <w:ind w:left="7844" w:hanging="1800"/>
      </w:pPr>
      <w:rPr>
        <w:rFonts w:hint="default"/>
        <w:color w:val="auto"/>
      </w:rPr>
    </w:lvl>
  </w:abstractNum>
  <w:abstractNum w:abstractNumId="20" w15:restartNumberingAfterBreak="0">
    <w:nsid w:val="27506C07"/>
    <w:multiLevelType w:val="hybridMultilevel"/>
    <w:tmpl w:val="1D0819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1D26B0"/>
    <w:multiLevelType w:val="hybridMultilevel"/>
    <w:tmpl w:val="91422A0A"/>
    <w:lvl w:ilvl="0" w:tplc="FFFFFFFF">
      <w:start w:val="1"/>
      <w:numFmt w:val="decimal"/>
      <w:lvlText w:val="8.%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A3205C8"/>
    <w:multiLevelType w:val="multilevel"/>
    <w:tmpl w:val="6502973C"/>
    <w:lvl w:ilvl="0">
      <w:start w:val="4"/>
      <w:numFmt w:val="decimal"/>
      <w:lvlText w:val="%1."/>
      <w:lvlJc w:val="left"/>
      <w:pPr>
        <w:ind w:left="360" w:hanging="360"/>
      </w:pPr>
      <w:rPr>
        <w:rFonts w:hint="default"/>
        <w:u w:val="none"/>
      </w:rPr>
    </w:lvl>
    <w:lvl w:ilvl="1">
      <w:start w:val="1"/>
      <w:numFmt w:val="decimal"/>
      <w:lvlText w:val="%1.%2."/>
      <w:lvlJc w:val="left"/>
      <w:pPr>
        <w:ind w:left="792" w:hanging="432"/>
      </w:pPr>
      <w:rPr>
        <w:rFonts w:hint="default"/>
        <w:u w:val="none"/>
      </w:rPr>
    </w:lvl>
    <w:lvl w:ilvl="2">
      <w:start w:val="1"/>
      <w:numFmt w:val="lowerLetter"/>
      <w:lvlText w:val="%3."/>
      <w:lvlJc w:val="left"/>
      <w:pPr>
        <w:ind w:left="1760" w:hanging="360"/>
      </w:p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u w:val="single"/>
      </w:rPr>
    </w:lvl>
    <w:lvl w:ilvl="5">
      <w:start w:val="1"/>
      <w:numFmt w:val="decimal"/>
      <w:lvlText w:val="%1.%2.%3.%4.%5.%6."/>
      <w:lvlJc w:val="left"/>
      <w:pPr>
        <w:ind w:left="2736" w:hanging="936"/>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744" w:hanging="1224"/>
      </w:pPr>
      <w:rPr>
        <w:rFonts w:hint="default"/>
        <w:u w:val="single"/>
      </w:rPr>
    </w:lvl>
    <w:lvl w:ilvl="8">
      <w:start w:val="1"/>
      <w:numFmt w:val="decimal"/>
      <w:lvlText w:val="%1.%2.%3.%4.%5.%6.%7.%8.%9."/>
      <w:lvlJc w:val="left"/>
      <w:pPr>
        <w:ind w:left="4320" w:hanging="1440"/>
      </w:pPr>
      <w:rPr>
        <w:rFonts w:hint="default"/>
        <w:u w:val="single"/>
      </w:rPr>
    </w:lvl>
  </w:abstractNum>
  <w:abstractNum w:abstractNumId="23" w15:restartNumberingAfterBreak="0">
    <w:nsid w:val="2B5D4C6A"/>
    <w:multiLevelType w:val="hybridMultilevel"/>
    <w:tmpl w:val="0F06AD76"/>
    <w:lvl w:ilvl="0" w:tplc="A5D2E6B4">
      <w:start w:val="1"/>
      <w:numFmt w:val="lowerLetter"/>
      <w:lvlText w:val="(%1)"/>
      <w:lvlJc w:val="left"/>
      <w:pPr>
        <w:ind w:left="1120" w:hanging="400"/>
      </w:pPr>
      <w:rPr>
        <w:rFonts w:ascii="Times New Roman" w:hAnsi="Times New Roman"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B7D0283"/>
    <w:multiLevelType w:val="hybridMultilevel"/>
    <w:tmpl w:val="D83AA6D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A7A29D8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F24B9A"/>
    <w:multiLevelType w:val="hybridMultilevel"/>
    <w:tmpl w:val="EA00A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2581228"/>
    <w:multiLevelType w:val="multilevel"/>
    <w:tmpl w:val="87C04426"/>
    <w:lvl w:ilvl="0">
      <w:start w:val="3"/>
      <w:numFmt w:val="decimal"/>
      <w:lvlText w:val="%1."/>
      <w:lvlJc w:val="left"/>
      <w:pPr>
        <w:ind w:left="360" w:hanging="360"/>
      </w:pPr>
      <w:rPr>
        <w:rFonts w:hint="default"/>
        <w:u w:val="none"/>
      </w:rPr>
    </w:lvl>
    <w:lvl w:ilvl="1">
      <w:start w:val="1"/>
      <w:numFmt w:val="decimal"/>
      <w:lvlText w:val="%1.%2."/>
      <w:lvlJc w:val="left"/>
      <w:pPr>
        <w:ind w:left="792" w:hanging="432"/>
      </w:pPr>
      <w:rPr>
        <w:rFonts w:hint="default"/>
        <w:u w:val="none"/>
      </w:rPr>
    </w:lvl>
    <w:lvl w:ilvl="2">
      <w:start w:val="1"/>
      <w:numFmt w:val="lowerLetter"/>
      <w:lvlText w:val="(%3)"/>
      <w:lvlJc w:val="left"/>
      <w:pPr>
        <w:ind w:left="1460" w:hanging="740"/>
      </w:pPr>
      <w:rPr>
        <w:rFonts w:hint="default"/>
        <w:u w:val="none"/>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u w:val="single"/>
      </w:rPr>
    </w:lvl>
    <w:lvl w:ilvl="5">
      <w:start w:val="1"/>
      <w:numFmt w:val="decimal"/>
      <w:lvlText w:val="%1.%2.%3.%4.%5.%6."/>
      <w:lvlJc w:val="left"/>
      <w:pPr>
        <w:ind w:left="2736" w:hanging="936"/>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744" w:hanging="1224"/>
      </w:pPr>
      <w:rPr>
        <w:rFonts w:hint="default"/>
        <w:u w:val="single"/>
      </w:rPr>
    </w:lvl>
    <w:lvl w:ilvl="8">
      <w:start w:val="1"/>
      <w:numFmt w:val="decimal"/>
      <w:lvlText w:val="%1.%2.%3.%4.%5.%6.%7.%8.%9."/>
      <w:lvlJc w:val="left"/>
      <w:pPr>
        <w:ind w:left="4320" w:hanging="1440"/>
      </w:pPr>
      <w:rPr>
        <w:rFonts w:hint="default"/>
        <w:u w:val="single"/>
      </w:rPr>
    </w:lvl>
  </w:abstractNum>
  <w:abstractNum w:abstractNumId="27" w15:restartNumberingAfterBreak="0">
    <w:nsid w:val="38C052F5"/>
    <w:multiLevelType w:val="hybridMultilevel"/>
    <w:tmpl w:val="199E02F2"/>
    <w:lvl w:ilvl="0" w:tplc="04090019">
      <w:start w:val="1"/>
      <w:numFmt w:val="lowerLetter"/>
      <w:lvlText w:val="%1."/>
      <w:lvlJc w:val="left"/>
      <w:pPr>
        <w:ind w:left="1040" w:hanging="360"/>
      </w:pPr>
    </w:lvl>
    <w:lvl w:ilvl="1" w:tplc="46F6D08C">
      <w:start w:val="1"/>
      <w:numFmt w:val="lowerLetter"/>
      <w:lvlText w:val="%2."/>
      <w:lvlJc w:val="left"/>
      <w:pPr>
        <w:ind w:left="1760" w:hanging="360"/>
      </w:pPr>
      <w:rPr>
        <w:sz w:val="20"/>
        <w:szCs w:val="20"/>
      </w:rPr>
    </w:lvl>
    <w:lvl w:ilvl="2" w:tplc="F634C69A">
      <w:start w:val="1"/>
      <w:numFmt w:val="decimal"/>
      <w:lvlText w:val="%3."/>
      <w:lvlJc w:val="left"/>
      <w:pPr>
        <w:ind w:left="2660" w:hanging="360"/>
      </w:pPr>
      <w:rPr>
        <w:rFonts w:hint="default"/>
      </w:r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8" w15:restartNumberingAfterBreak="0">
    <w:nsid w:val="39DD1D5D"/>
    <w:multiLevelType w:val="hybridMultilevel"/>
    <w:tmpl w:val="6FFC9582"/>
    <w:lvl w:ilvl="0" w:tplc="6D9C9B98">
      <w:start w:val="1"/>
      <w:numFmt w:val="lowerRoman"/>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AAE5CF0"/>
    <w:multiLevelType w:val="hybridMultilevel"/>
    <w:tmpl w:val="F51274EC"/>
    <w:lvl w:ilvl="0" w:tplc="122687EC">
      <w:start w:val="1"/>
      <w:numFmt w:val="lowerLetter"/>
      <w:lvlText w:val="(%1)"/>
      <w:lvlJc w:val="left"/>
      <w:pPr>
        <w:ind w:left="1024" w:hanging="740"/>
      </w:pPr>
      <w:rPr>
        <w:rFonts w:hint="default"/>
        <w:b w:val="0"/>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0" w15:restartNumberingAfterBreak="0">
    <w:nsid w:val="3ABA2A57"/>
    <w:multiLevelType w:val="hybridMultilevel"/>
    <w:tmpl w:val="523EAD44"/>
    <w:lvl w:ilvl="0" w:tplc="99CCD6A6">
      <w:start w:val="1"/>
      <w:numFmt w:val="lowerRoman"/>
      <w:lvlText w:val="(%1)"/>
      <w:lvlJc w:val="left"/>
      <w:pPr>
        <w:ind w:left="1600" w:hanging="720"/>
      </w:pPr>
      <w:rPr>
        <w:rFonts w:hint="default"/>
      </w:rPr>
    </w:lvl>
    <w:lvl w:ilvl="1" w:tplc="04090019" w:tentative="1">
      <w:start w:val="1"/>
      <w:numFmt w:val="lowerLetter"/>
      <w:lvlText w:val="%2."/>
      <w:lvlJc w:val="left"/>
      <w:pPr>
        <w:ind w:left="1960" w:hanging="360"/>
      </w:pPr>
    </w:lvl>
    <w:lvl w:ilvl="2" w:tplc="0409001B" w:tentative="1">
      <w:start w:val="1"/>
      <w:numFmt w:val="lowerRoman"/>
      <w:lvlText w:val="%3."/>
      <w:lvlJc w:val="right"/>
      <w:pPr>
        <w:ind w:left="2680" w:hanging="180"/>
      </w:pPr>
    </w:lvl>
    <w:lvl w:ilvl="3" w:tplc="0409000F" w:tentative="1">
      <w:start w:val="1"/>
      <w:numFmt w:val="decimal"/>
      <w:lvlText w:val="%4."/>
      <w:lvlJc w:val="left"/>
      <w:pPr>
        <w:ind w:left="3400" w:hanging="360"/>
      </w:pPr>
    </w:lvl>
    <w:lvl w:ilvl="4" w:tplc="04090019" w:tentative="1">
      <w:start w:val="1"/>
      <w:numFmt w:val="lowerLetter"/>
      <w:lvlText w:val="%5."/>
      <w:lvlJc w:val="left"/>
      <w:pPr>
        <w:ind w:left="4120" w:hanging="360"/>
      </w:pPr>
    </w:lvl>
    <w:lvl w:ilvl="5" w:tplc="0409001B" w:tentative="1">
      <w:start w:val="1"/>
      <w:numFmt w:val="lowerRoman"/>
      <w:lvlText w:val="%6."/>
      <w:lvlJc w:val="right"/>
      <w:pPr>
        <w:ind w:left="4840" w:hanging="180"/>
      </w:pPr>
    </w:lvl>
    <w:lvl w:ilvl="6" w:tplc="0409000F" w:tentative="1">
      <w:start w:val="1"/>
      <w:numFmt w:val="decimal"/>
      <w:lvlText w:val="%7."/>
      <w:lvlJc w:val="left"/>
      <w:pPr>
        <w:ind w:left="5560" w:hanging="360"/>
      </w:pPr>
    </w:lvl>
    <w:lvl w:ilvl="7" w:tplc="04090019" w:tentative="1">
      <w:start w:val="1"/>
      <w:numFmt w:val="lowerLetter"/>
      <w:lvlText w:val="%8."/>
      <w:lvlJc w:val="left"/>
      <w:pPr>
        <w:ind w:left="6280" w:hanging="360"/>
      </w:pPr>
    </w:lvl>
    <w:lvl w:ilvl="8" w:tplc="0409001B" w:tentative="1">
      <w:start w:val="1"/>
      <w:numFmt w:val="lowerRoman"/>
      <w:lvlText w:val="%9."/>
      <w:lvlJc w:val="right"/>
      <w:pPr>
        <w:ind w:left="7000" w:hanging="180"/>
      </w:pPr>
    </w:lvl>
  </w:abstractNum>
  <w:abstractNum w:abstractNumId="31" w15:restartNumberingAfterBreak="0">
    <w:nsid w:val="3D1E663F"/>
    <w:multiLevelType w:val="multilevel"/>
    <w:tmpl w:val="4FE0BDEC"/>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color w:val="auto"/>
        <w:sz w:val="20"/>
        <w:szCs w:val="20"/>
      </w:rPr>
    </w:lvl>
    <w:lvl w:ilvl="2">
      <w:start w:val="1"/>
      <w:numFmt w:val="decimal"/>
      <w:lvlText w:val="%1.%2.%3."/>
      <w:lvlJc w:val="left"/>
      <w:pPr>
        <w:ind w:left="1224" w:hanging="504"/>
      </w:pPr>
    </w:lvl>
    <w:lvl w:ilvl="3">
      <w:start w:val="1"/>
      <w:numFmt w:val="decimal"/>
      <w:lvlText w:val="%1.%2.%3.%4."/>
      <w:lvlJc w:val="left"/>
      <w:pPr>
        <w:ind w:left="1728" w:hanging="648"/>
      </w:pPr>
      <w:rPr>
        <w:rFonts w:hint="default"/>
        <w:color w:val="auto"/>
      </w:rPr>
    </w:lvl>
    <w:lvl w:ilvl="4">
      <w:start w:val="1"/>
      <w:numFmt w:val="decimal"/>
      <w:lvlText w:val="%1.%2.%3.%4.%5."/>
      <w:lvlJc w:val="left"/>
      <w:pPr>
        <w:ind w:left="2232" w:hanging="792"/>
      </w:pPr>
      <w:rPr>
        <w:rFonts w:hint="default"/>
        <w:color w:val="auto"/>
      </w:rPr>
    </w:lvl>
    <w:lvl w:ilvl="5">
      <w:start w:val="1"/>
      <w:numFmt w:val="decimal"/>
      <w:lvlText w:val="%1.%2.%3.%4.%5.%6."/>
      <w:lvlJc w:val="left"/>
      <w:pPr>
        <w:ind w:left="2736" w:hanging="936"/>
      </w:pPr>
      <w:rPr>
        <w:rFonts w:hint="default"/>
        <w:color w:val="auto"/>
      </w:rPr>
    </w:lvl>
    <w:lvl w:ilvl="6">
      <w:start w:val="1"/>
      <w:numFmt w:val="decimal"/>
      <w:lvlText w:val="%1.%2.%3.%4.%5.%6.%7."/>
      <w:lvlJc w:val="left"/>
      <w:pPr>
        <w:ind w:left="3240" w:hanging="1080"/>
      </w:pPr>
      <w:rPr>
        <w:rFonts w:hint="default"/>
        <w:color w:val="auto"/>
      </w:rPr>
    </w:lvl>
    <w:lvl w:ilvl="7">
      <w:start w:val="1"/>
      <w:numFmt w:val="decimal"/>
      <w:lvlText w:val="%1.%2.%3.%4.%5.%6.%7.%8."/>
      <w:lvlJc w:val="left"/>
      <w:pPr>
        <w:ind w:left="3744" w:hanging="1224"/>
      </w:pPr>
      <w:rPr>
        <w:rFonts w:hint="default"/>
        <w:color w:val="auto"/>
      </w:rPr>
    </w:lvl>
    <w:lvl w:ilvl="8">
      <w:start w:val="1"/>
      <w:numFmt w:val="decimal"/>
      <w:lvlText w:val="%1.%2.%3.%4.%5.%6.%7.%8.%9."/>
      <w:lvlJc w:val="left"/>
      <w:pPr>
        <w:ind w:left="4320" w:hanging="1440"/>
      </w:pPr>
      <w:rPr>
        <w:rFonts w:hint="default"/>
        <w:color w:val="auto"/>
      </w:rPr>
    </w:lvl>
  </w:abstractNum>
  <w:abstractNum w:abstractNumId="32" w15:restartNumberingAfterBreak="0">
    <w:nsid w:val="3DBF1677"/>
    <w:multiLevelType w:val="hybridMultilevel"/>
    <w:tmpl w:val="3AD44CEE"/>
    <w:lvl w:ilvl="0" w:tplc="C298F2A6">
      <w:start w:val="1"/>
      <w:numFmt w:val="decimal"/>
      <w:lvlText w:val="13.%1"/>
      <w:lvlJc w:val="left"/>
      <w:pPr>
        <w:ind w:left="720" w:hanging="360"/>
      </w:pPr>
      <w:rPr>
        <w:rFonts w:ascii="Palatino Linotype" w:hAnsi="Palatino Linotype"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3486788"/>
    <w:multiLevelType w:val="multilevel"/>
    <w:tmpl w:val="CD40CF5C"/>
    <w:lvl w:ilvl="0">
      <w:start w:val="1"/>
      <w:numFmt w:val="decimal"/>
      <w:lvlText w:val="%1."/>
      <w:lvlJc w:val="left"/>
      <w:pPr>
        <w:ind w:left="644" w:hanging="360"/>
      </w:pPr>
      <w:rPr>
        <w:rFonts w:hint="default"/>
        <w:u w:val="none"/>
      </w:rPr>
    </w:lvl>
    <w:lvl w:ilvl="1">
      <w:start w:val="1"/>
      <w:numFmt w:val="decimal"/>
      <w:isLgl/>
      <w:lvlText w:val="%1.%2"/>
      <w:lvlJc w:val="left"/>
      <w:pPr>
        <w:ind w:left="1364" w:hanging="360"/>
      </w:pPr>
      <w:rPr>
        <w:rFonts w:hint="default"/>
        <w:color w:val="auto"/>
        <w:sz w:val="20"/>
        <w:szCs w:val="20"/>
      </w:rPr>
    </w:lvl>
    <w:lvl w:ilvl="2">
      <w:start w:val="1"/>
      <w:numFmt w:val="decimal"/>
      <w:isLgl/>
      <w:lvlText w:val="%1.%2.%3"/>
      <w:lvlJc w:val="left"/>
      <w:pPr>
        <w:ind w:left="2444" w:hanging="720"/>
      </w:pPr>
      <w:rPr>
        <w:rFonts w:hint="default"/>
        <w:color w:val="auto"/>
      </w:rPr>
    </w:lvl>
    <w:lvl w:ilvl="3">
      <w:start w:val="1"/>
      <w:numFmt w:val="decimal"/>
      <w:isLgl/>
      <w:lvlText w:val="%1.%2.%3.%4"/>
      <w:lvlJc w:val="left"/>
      <w:pPr>
        <w:ind w:left="3164" w:hanging="720"/>
      </w:pPr>
      <w:rPr>
        <w:rFonts w:hint="default"/>
        <w:color w:val="auto"/>
      </w:rPr>
    </w:lvl>
    <w:lvl w:ilvl="4">
      <w:start w:val="1"/>
      <w:numFmt w:val="decimal"/>
      <w:isLgl/>
      <w:lvlText w:val="%1.%2.%3.%4.%5"/>
      <w:lvlJc w:val="left"/>
      <w:pPr>
        <w:ind w:left="4244" w:hanging="1080"/>
      </w:pPr>
      <w:rPr>
        <w:rFonts w:hint="default"/>
        <w:color w:val="auto"/>
      </w:rPr>
    </w:lvl>
    <w:lvl w:ilvl="5">
      <w:start w:val="1"/>
      <w:numFmt w:val="decimal"/>
      <w:isLgl/>
      <w:lvlText w:val="%1.%2.%3.%4.%5.%6"/>
      <w:lvlJc w:val="left"/>
      <w:pPr>
        <w:ind w:left="4964" w:hanging="1080"/>
      </w:pPr>
      <w:rPr>
        <w:rFonts w:hint="default"/>
        <w:color w:val="auto"/>
      </w:rPr>
    </w:lvl>
    <w:lvl w:ilvl="6">
      <w:start w:val="1"/>
      <w:numFmt w:val="decimal"/>
      <w:isLgl/>
      <w:lvlText w:val="%1.%2.%3.%4.%5.%6.%7"/>
      <w:lvlJc w:val="left"/>
      <w:pPr>
        <w:ind w:left="6044" w:hanging="1440"/>
      </w:pPr>
      <w:rPr>
        <w:rFonts w:hint="default"/>
        <w:color w:val="auto"/>
      </w:rPr>
    </w:lvl>
    <w:lvl w:ilvl="7">
      <w:start w:val="1"/>
      <w:numFmt w:val="decimal"/>
      <w:isLgl/>
      <w:lvlText w:val="%1.%2.%3.%4.%5.%6.%7.%8"/>
      <w:lvlJc w:val="left"/>
      <w:pPr>
        <w:ind w:left="6764" w:hanging="1440"/>
      </w:pPr>
      <w:rPr>
        <w:rFonts w:hint="default"/>
        <w:color w:val="auto"/>
      </w:rPr>
    </w:lvl>
    <w:lvl w:ilvl="8">
      <w:start w:val="1"/>
      <w:numFmt w:val="decimal"/>
      <w:isLgl/>
      <w:lvlText w:val="%1.%2.%3.%4.%5.%6.%7.%8.%9"/>
      <w:lvlJc w:val="left"/>
      <w:pPr>
        <w:ind w:left="7844" w:hanging="1800"/>
      </w:pPr>
      <w:rPr>
        <w:rFonts w:hint="default"/>
        <w:color w:val="auto"/>
      </w:rPr>
    </w:lvl>
  </w:abstractNum>
  <w:abstractNum w:abstractNumId="34" w15:restartNumberingAfterBreak="0">
    <w:nsid w:val="4446707E"/>
    <w:multiLevelType w:val="hybridMultilevel"/>
    <w:tmpl w:val="BBF2D594"/>
    <w:lvl w:ilvl="0" w:tplc="9ADA09BC">
      <w:start w:val="1"/>
      <w:numFmt w:val="lowerLetter"/>
      <w:lvlText w:val="(%1)"/>
      <w:lvlJc w:val="left"/>
      <w:pPr>
        <w:ind w:left="880" w:hanging="5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6C6564B"/>
    <w:multiLevelType w:val="multilevel"/>
    <w:tmpl w:val="5A4C986C"/>
    <w:lvl w:ilvl="0">
      <w:start w:val="1"/>
      <w:numFmt w:val="decimal"/>
      <w:lvlText w:val="%1."/>
      <w:lvlJc w:val="left"/>
      <w:pPr>
        <w:ind w:left="644" w:hanging="360"/>
      </w:pPr>
      <w:rPr>
        <w:rFonts w:hint="default"/>
        <w:u w:val="none"/>
      </w:rPr>
    </w:lvl>
    <w:lvl w:ilvl="1">
      <w:start w:val="1"/>
      <w:numFmt w:val="decimal"/>
      <w:isLgl/>
      <w:lvlText w:val="%1.%2"/>
      <w:lvlJc w:val="left"/>
      <w:pPr>
        <w:ind w:left="1364" w:hanging="360"/>
      </w:pPr>
      <w:rPr>
        <w:rFonts w:hint="default"/>
        <w:color w:val="auto"/>
        <w:sz w:val="20"/>
        <w:szCs w:val="20"/>
      </w:rPr>
    </w:lvl>
    <w:lvl w:ilvl="2">
      <w:start w:val="1"/>
      <w:numFmt w:val="lowerLetter"/>
      <w:lvlText w:val="%3."/>
      <w:lvlJc w:val="left"/>
      <w:pPr>
        <w:ind w:left="2084" w:hanging="360"/>
      </w:pPr>
    </w:lvl>
    <w:lvl w:ilvl="3">
      <w:start w:val="1"/>
      <w:numFmt w:val="decimal"/>
      <w:isLgl/>
      <w:lvlText w:val="%1.%2.%3.%4"/>
      <w:lvlJc w:val="left"/>
      <w:pPr>
        <w:ind w:left="3164" w:hanging="720"/>
      </w:pPr>
      <w:rPr>
        <w:rFonts w:hint="default"/>
        <w:color w:val="auto"/>
      </w:rPr>
    </w:lvl>
    <w:lvl w:ilvl="4">
      <w:start w:val="1"/>
      <w:numFmt w:val="decimal"/>
      <w:isLgl/>
      <w:lvlText w:val="%1.%2.%3.%4.%5"/>
      <w:lvlJc w:val="left"/>
      <w:pPr>
        <w:ind w:left="4244" w:hanging="1080"/>
      </w:pPr>
      <w:rPr>
        <w:rFonts w:hint="default"/>
        <w:color w:val="auto"/>
      </w:rPr>
    </w:lvl>
    <w:lvl w:ilvl="5">
      <w:start w:val="1"/>
      <w:numFmt w:val="decimal"/>
      <w:isLgl/>
      <w:lvlText w:val="%1.%2.%3.%4.%5.%6"/>
      <w:lvlJc w:val="left"/>
      <w:pPr>
        <w:ind w:left="4964" w:hanging="1080"/>
      </w:pPr>
      <w:rPr>
        <w:rFonts w:hint="default"/>
        <w:color w:val="auto"/>
      </w:rPr>
    </w:lvl>
    <w:lvl w:ilvl="6">
      <w:start w:val="1"/>
      <w:numFmt w:val="decimal"/>
      <w:isLgl/>
      <w:lvlText w:val="%1.%2.%3.%4.%5.%6.%7"/>
      <w:lvlJc w:val="left"/>
      <w:pPr>
        <w:ind w:left="6044" w:hanging="1440"/>
      </w:pPr>
      <w:rPr>
        <w:rFonts w:hint="default"/>
        <w:color w:val="auto"/>
      </w:rPr>
    </w:lvl>
    <w:lvl w:ilvl="7">
      <w:start w:val="1"/>
      <w:numFmt w:val="decimal"/>
      <w:isLgl/>
      <w:lvlText w:val="%1.%2.%3.%4.%5.%6.%7.%8"/>
      <w:lvlJc w:val="left"/>
      <w:pPr>
        <w:ind w:left="6764" w:hanging="1440"/>
      </w:pPr>
      <w:rPr>
        <w:rFonts w:hint="default"/>
        <w:color w:val="auto"/>
      </w:rPr>
    </w:lvl>
    <w:lvl w:ilvl="8">
      <w:start w:val="1"/>
      <w:numFmt w:val="decimal"/>
      <w:isLgl/>
      <w:lvlText w:val="%1.%2.%3.%4.%5.%6.%7.%8.%9"/>
      <w:lvlJc w:val="left"/>
      <w:pPr>
        <w:ind w:left="7844" w:hanging="1800"/>
      </w:pPr>
      <w:rPr>
        <w:rFonts w:hint="default"/>
        <w:color w:val="auto"/>
      </w:rPr>
    </w:lvl>
  </w:abstractNum>
  <w:abstractNum w:abstractNumId="36" w15:restartNumberingAfterBreak="0">
    <w:nsid w:val="4ABC6341"/>
    <w:multiLevelType w:val="hybridMultilevel"/>
    <w:tmpl w:val="D94CB762"/>
    <w:lvl w:ilvl="0" w:tplc="94EA4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0882E6B"/>
    <w:multiLevelType w:val="hybridMultilevel"/>
    <w:tmpl w:val="6AEAF2D6"/>
    <w:lvl w:ilvl="0" w:tplc="04090019">
      <w:start w:val="1"/>
      <w:numFmt w:val="lowerLetter"/>
      <w:lvlText w:val="%1."/>
      <w:lvlJc w:val="left"/>
      <w:pPr>
        <w:ind w:left="17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311678E"/>
    <w:multiLevelType w:val="multilevel"/>
    <w:tmpl w:val="A8A6656A"/>
    <w:lvl w:ilvl="0">
      <w:start w:val="1"/>
      <w:numFmt w:val="lowerLetter"/>
      <w:lvlText w:val="(%1)"/>
      <w:lvlJc w:val="left"/>
      <w:pPr>
        <w:ind w:left="740" w:hanging="740"/>
      </w:pPr>
      <w:rPr>
        <w:rFonts w:hint="default"/>
        <w:b w:val="0"/>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39" w15:restartNumberingAfterBreak="0">
    <w:nsid w:val="56415224"/>
    <w:multiLevelType w:val="multilevel"/>
    <w:tmpl w:val="FDF8C328"/>
    <w:lvl w:ilvl="0">
      <w:start w:val="3"/>
      <w:numFmt w:val="decimal"/>
      <w:lvlText w:val="%1"/>
      <w:lvlJc w:val="left"/>
      <w:pPr>
        <w:ind w:left="360" w:hanging="360"/>
      </w:pPr>
      <w:rPr>
        <w:rFonts w:hint="default"/>
      </w:rPr>
    </w:lvl>
    <w:lvl w:ilvl="1">
      <w:start w:val="1"/>
      <w:numFmt w:val="decimal"/>
      <w:lvlText w:val="%2."/>
      <w:lvlJc w:val="left"/>
      <w:pPr>
        <w:ind w:left="2070" w:hanging="360"/>
      </w:pPr>
    </w:lvl>
    <w:lvl w:ilvl="2">
      <w:start w:val="1"/>
      <w:numFmt w:val="decimal"/>
      <w:lvlText w:val="%1.%2.%3"/>
      <w:lvlJc w:val="left"/>
      <w:pPr>
        <w:ind w:left="4140" w:hanging="720"/>
      </w:pPr>
      <w:rPr>
        <w:rFonts w:hint="default"/>
      </w:rPr>
    </w:lvl>
    <w:lvl w:ilvl="3">
      <w:start w:val="1"/>
      <w:numFmt w:val="decimal"/>
      <w:lvlText w:val="%1.%2.%3.%4"/>
      <w:lvlJc w:val="left"/>
      <w:pPr>
        <w:ind w:left="5850" w:hanging="720"/>
      </w:pPr>
      <w:rPr>
        <w:rFonts w:hint="default"/>
      </w:rPr>
    </w:lvl>
    <w:lvl w:ilvl="4">
      <w:start w:val="1"/>
      <w:numFmt w:val="decimal"/>
      <w:lvlText w:val="%1.%2.%3.%4.%5"/>
      <w:lvlJc w:val="left"/>
      <w:pPr>
        <w:ind w:left="7560" w:hanging="720"/>
      </w:pPr>
      <w:rPr>
        <w:rFonts w:hint="default"/>
      </w:rPr>
    </w:lvl>
    <w:lvl w:ilvl="5">
      <w:start w:val="1"/>
      <w:numFmt w:val="decimal"/>
      <w:lvlText w:val="%1.%2.%3.%4.%5.%6"/>
      <w:lvlJc w:val="left"/>
      <w:pPr>
        <w:ind w:left="9630" w:hanging="1080"/>
      </w:pPr>
      <w:rPr>
        <w:rFonts w:hint="default"/>
      </w:rPr>
    </w:lvl>
    <w:lvl w:ilvl="6">
      <w:start w:val="1"/>
      <w:numFmt w:val="decimal"/>
      <w:lvlText w:val="%1.%2.%3.%4.%5.%6.%7"/>
      <w:lvlJc w:val="left"/>
      <w:pPr>
        <w:ind w:left="11340" w:hanging="1080"/>
      </w:pPr>
      <w:rPr>
        <w:rFonts w:hint="default"/>
      </w:rPr>
    </w:lvl>
    <w:lvl w:ilvl="7">
      <w:start w:val="1"/>
      <w:numFmt w:val="decimal"/>
      <w:lvlText w:val="%1.%2.%3.%4.%5.%6.%7.%8"/>
      <w:lvlJc w:val="left"/>
      <w:pPr>
        <w:ind w:left="13410" w:hanging="1440"/>
      </w:pPr>
      <w:rPr>
        <w:rFonts w:hint="default"/>
      </w:rPr>
    </w:lvl>
    <w:lvl w:ilvl="8">
      <w:start w:val="1"/>
      <w:numFmt w:val="decimal"/>
      <w:lvlText w:val="%1.%2.%3.%4.%5.%6.%7.%8.%9"/>
      <w:lvlJc w:val="left"/>
      <w:pPr>
        <w:ind w:left="15120" w:hanging="1440"/>
      </w:pPr>
      <w:rPr>
        <w:rFonts w:hint="default"/>
      </w:rPr>
    </w:lvl>
  </w:abstractNum>
  <w:abstractNum w:abstractNumId="40" w15:restartNumberingAfterBreak="0">
    <w:nsid w:val="612A5729"/>
    <w:multiLevelType w:val="hybridMultilevel"/>
    <w:tmpl w:val="EFECDF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134453D"/>
    <w:multiLevelType w:val="hybridMultilevel"/>
    <w:tmpl w:val="101C672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3E542B"/>
    <w:multiLevelType w:val="hybridMultilevel"/>
    <w:tmpl w:val="8FEE17BC"/>
    <w:lvl w:ilvl="0" w:tplc="2E42F9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2E36EF3"/>
    <w:multiLevelType w:val="hybridMultilevel"/>
    <w:tmpl w:val="CD94566E"/>
    <w:lvl w:ilvl="0" w:tplc="924A9F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38C2F22"/>
    <w:multiLevelType w:val="hybridMultilevel"/>
    <w:tmpl w:val="5C36E700"/>
    <w:lvl w:ilvl="0" w:tplc="90C67D5A">
      <w:start w:val="1"/>
      <w:numFmt w:val="upperLetter"/>
      <w:lvlText w:val="%1."/>
      <w:lvlJc w:val="left"/>
      <w:pPr>
        <w:ind w:left="720" w:hanging="360"/>
      </w:pPr>
      <w:rPr>
        <w:rFonts w:hint="default"/>
        <w:b w:val="0"/>
        <w:bCs/>
        <w:i w:val="0"/>
        <w:iCs/>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3B2709F"/>
    <w:multiLevelType w:val="multilevel"/>
    <w:tmpl w:val="308232B8"/>
    <w:lvl w:ilvl="0">
      <w:start w:val="2"/>
      <w:numFmt w:val="decimal"/>
      <w:lvlText w:val="%1"/>
      <w:lvlJc w:val="left"/>
      <w:pPr>
        <w:ind w:left="360" w:hanging="360"/>
      </w:pPr>
      <w:rPr>
        <w:rFonts w:hint="default"/>
        <w:color w:val="auto"/>
      </w:rPr>
    </w:lvl>
    <w:lvl w:ilvl="1">
      <w:start w:val="1"/>
      <w:numFmt w:val="decimal"/>
      <w:lvlText w:val="%1.%2"/>
      <w:lvlJc w:val="left"/>
      <w:pPr>
        <w:ind w:left="2070" w:hanging="360"/>
      </w:pPr>
      <w:rPr>
        <w:rFonts w:hint="default"/>
        <w:color w:val="auto"/>
      </w:rPr>
    </w:lvl>
    <w:lvl w:ilvl="2">
      <w:start w:val="1"/>
      <w:numFmt w:val="decimal"/>
      <w:lvlText w:val="%1.%2.%3"/>
      <w:lvlJc w:val="left"/>
      <w:pPr>
        <w:ind w:left="4140" w:hanging="720"/>
      </w:pPr>
      <w:rPr>
        <w:rFonts w:hint="default"/>
        <w:color w:val="auto"/>
      </w:rPr>
    </w:lvl>
    <w:lvl w:ilvl="3">
      <w:start w:val="1"/>
      <w:numFmt w:val="decimal"/>
      <w:lvlText w:val="%1.%2.%3.%4"/>
      <w:lvlJc w:val="left"/>
      <w:pPr>
        <w:ind w:left="5850" w:hanging="720"/>
      </w:pPr>
      <w:rPr>
        <w:rFonts w:hint="default"/>
        <w:color w:val="auto"/>
      </w:rPr>
    </w:lvl>
    <w:lvl w:ilvl="4">
      <w:start w:val="1"/>
      <w:numFmt w:val="decimal"/>
      <w:lvlText w:val="%1.%2.%3.%4.%5"/>
      <w:lvlJc w:val="left"/>
      <w:pPr>
        <w:ind w:left="7920" w:hanging="1080"/>
      </w:pPr>
      <w:rPr>
        <w:rFonts w:hint="default"/>
        <w:color w:val="auto"/>
      </w:rPr>
    </w:lvl>
    <w:lvl w:ilvl="5">
      <w:start w:val="1"/>
      <w:numFmt w:val="decimal"/>
      <w:lvlText w:val="%1.%2.%3.%4.%5.%6"/>
      <w:lvlJc w:val="left"/>
      <w:pPr>
        <w:ind w:left="9630" w:hanging="1080"/>
      </w:pPr>
      <w:rPr>
        <w:rFonts w:hint="default"/>
        <w:color w:val="auto"/>
      </w:rPr>
    </w:lvl>
    <w:lvl w:ilvl="6">
      <w:start w:val="1"/>
      <w:numFmt w:val="decimal"/>
      <w:lvlText w:val="%1.%2.%3.%4.%5.%6.%7"/>
      <w:lvlJc w:val="left"/>
      <w:pPr>
        <w:ind w:left="11700" w:hanging="1440"/>
      </w:pPr>
      <w:rPr>
        <w:rFonts w:hint="default"/>
        <w:color w:val="auto"/>
      </w:rPr>
    </w:lvl>
    <w:lvl w:ilvl="7">
      <w:start w:val="1"/>
      <w:numFmt w:val="decimal"/>
      <w:lvlText w:val="%1.%2.%3.%4.%5.%6.%7.%8"/>
      <w:lvlJc w:val="left"/>
      <w:pPr>
        <w:ind w:left="13410" w:hanging="1440"/>
      </w:pPr>
      <w:rPr>
        <w:rFonts w:hint="default"/>
        <w:color w:val="auto"/>
      </w:rPr>
    </w:lvl>
    <w:lvl w:ilvl="8">
      <w:start w:val="1"/>
      <w:numFmt w:val="decimal"/>
      <w:lvlText w:val="%1.%2.%3.%4.%5.%6.%7.%8.%9"/>
      <w:lvlJc w:val="left"/>
      <w:pPr>
        <w:ind w:left="15480" w:hanging="1800"/>
      </w:pPr>
      <w:rPr>
        <w:rFonts w:hint="default"/>
        <w:color w:val="auto"/>
      </w:rPr>
    </w:lvl>
  </w:abstractNum>
  <w:abstractNum w:abstractNumId="46" w15:restartNumberingAfterBreak="0">
    <w:nsid w:val="655B1B14"/>
    <w:multiLevelType w:val="hybridMultilevel"/>
    <w:tmpl w:val="9800CA94"/>
    <w:lvl w:ilvl="0" w:tplc="6D9C9B98">
      <w:start w:val="1"/>
      <w:numFmt w:val="lowerRoman"/>
      <w:lvlText w:val="(%1)"/>
      <w:lvlJc w:val="left"/>
      <w:pPr>
        <w:ind w:left="1242" w:hanging="360"/>
      </w:pPr>
      <w:rPr>
        <w:rFonts w:hint="default"/>
        <w:b w:val="0"/>
      </w:rPr>
    </w:lvl>
    <w:lvl w:ilvl="1" w:tplc="04090019" w:tentative="1">
      <w:start w:val="1"/>
      <w:numFmt w:val="lowerLetter"/>
      <w:lvlText w:val="%2."/>
      <w:lvlJc w:val="left"/>
      <w:pPr>
        <w:ind w:left="1962" w:hanging="360"/>
      </w:pPr>
    </w:lvl>
    <w:lvl w:ilvl="2" w:tplc="0409001B" w:tentative="1">
      <w:start w:val="1"/>
      <w:numFmt w:val="lowerRoman"/>
      <w:lvlText w:val="%3."/>
      <w:lvlJc w:val="right"/>
      <w:pPr>
        <w:ind w:left="2682" w:hanging="180"/>
      </w:pPr>
    </w:lvl>
    <w:lvl w:ilvl="3" w:tplc="0409000F" w:tentative="1">
      <w:start w:val="1"/>
      <w:numFmt w:val="decimal"/>
      <w:lvlText w:val="%4."/>
      <w:lvlJc w:val="left"/>
      <w:pPr>
        <w:ind w:left="3402" w:hanging="360"/>
      </w:pPr>
    </w:lvl>
    <w:lvl w:ilvl="4" w:tplc="04090019" w:tentative="1">
      <w:start w:val="1"/>
      <w:numFmt w:val="lowerLetter"/>
      <w:lvlText w:val="%5."/>
      <w:lvlJc w:val="left"/>
      <w:pPr>
        <w:ind w:left="4122" w:hanging="360"/>
      </w:pPr>
    </w:lvl>
    <w:lvl w:ilvl="5" w:tplc="0409001B" w:tentative="1">
      <w:start w:val="1"/>
      <w:numFmt w:val="lowerRoman"/>
      <w:lvlText w:val="%6."/>
      <w:lvlJc w:val="right"/>
      <w:pPr>
        <w:ind w:left="4842" w:hanging="180"/>
      </w:pPr>
    </w:lvl>
    <w:lvl w:ilvl="6" w:tplc="0409000F" w:tentative="1">
      <w:start w:val="1"/>
      <w:numFmt w:val="decimal"/>
      <w:lvlText w:val="%7."/>
      <w:lvlJc w:val="left"/>
      <w:pPr>
        <w:ind w:left="5562" w:hanging="360"/>
      </w:pPr>
    </w:lvl>
    <w:lvl w:ilvl="7" w:tplc="04090019" w:tentative="1">
      <w:start w:val="1"/>
      <w:numFmt w:val="lowerLetter"/>
      <w:lvlText w:val="%8."/>
      <w:lvlJc w:val="left"/>
      <w:pPr>
        <w:ind w:left="6282" w:hanging="360"/>
      </w:pPr>
    </w:lvl>
    <w:lvl w:ilvl="8" w:tplc="0409001B" w:tentative="1">
      <w:start w:val="1"/>
      <w:numFmt w:val="lowerRoman"/>
      <w:lvlText w:val="%9."/>
      <w:lvlJc w:val="right"/>
      <w:pPr>
        <w:ind w:left="7002" w:hanging="180"/>
      </w:pPr>
    </w:lvl>
  </w:abstractNum>
  <w:abstractNum w:abstractNumId="47" w15:restartNumberingAfterBreak="0">
    <w:nsid w:val="666B5F72"/>
    <w:multiLevelType w:val="hybridMultilevel"/>
    <w:tmpl w:val="C06A13C0"/>
    <w:lvl w:ilvl="0" w:tplc="D4DA26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9E8E27BA">
      <w:start w:val="1"/>
      <w:numFmt w:val="lowerRoman"/>
      <w:lvlText w:val="(%3)"/>
      <w:lvlJc w:val="left"/>
      <w:pPr>
        <w:ind w:left="2700" w:hanging="720"/>
      </w:pPr>
      <w:rPr>
        <w:rFonts w:hint="default"/>
      </w:rPr>
    </w:lvl>
    <w:lvl w:ilvl="3" w:tplc="0FFCAB04">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66F0942"/>
    <w:multiLevelType w:val="multilevel"/>
    <w:tmpl w:val="A592774C"/>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color w:val="auto"/>
        <w:sz w:val="20"/>
        <w:szCs w:val="20"/>
      </w:rPr>
    </w:lvl>
    <w:lvl w:ilvl="2">
      <w:start w:val="1"/>
      <w:numFmt w:val="lowerLetter"/>
      <w:lvlText w:val="%3."/>
      <w:lvlJc w:val="left"/>
      <w:pPr>
        <w:ind w:left="1080" w:hanging="360"/>
      </w:pPr>
      <w:rPr>
        <w:sz w:val="20"/>
        <w:szCs w:val="20"/>
      </w:rPr>
    </w:lvl>
    <w:lvl w:ilvl="3">
      <w:start w:val="1"/>
      <w:numFmt w:val="decimal"/>
      <w:lvlText w:val="%1.%2.%3.%4."/>
      <w:lvlJc w:val="left"/>
      <w:pPr>
        <w:ind w:left="1728" w:hanging="648"/>
      </w:pPr>
      <w:rPr>
        <w:rFonts w:hint="default"/>
        <w:color w:val="auto"/>
      </w:rPr>
    </w:lvl>
    <w:lvl w:ilvl="4">
      <w:start w:val="1"/>
      <w:numFmt w:val="decimal"/>
      <w:lvlText w:val="%1.%2.%3.%4.%5."/>
      <w:lvlJc w:val="left"/>
      <w:pPr>
        <w:ind w:left="2232" w:hanging="792"/>
      </w:pPr>
      <w:rPr>
        <w:rFonts w:hint="default"/>
        <w:color w:val="auto"/>
      </w:rPr>
    </w:lvl>
    <w:lvl w:ilvl="5">
      <w:start w:val="1"/>
      <w:numFmt w:val="decimal"/>
      <w:lvlText w:val="%1.%2.%3.%4.%5.%6."/>
      <w:lvlJc w:val="left"/>
      <w:pPr>
        <w:ind w:left="2736" w:hanging="936"/>
      </w:pPr>
      <w:rPr>
        <w:rFonts w:hint="default"/>
        <w:color w:val="auto"/>
      </w:rPr>
    </w:lvl>
    <w:lvl w:ilvl="6">
      <w:start w:val="1"/>
      <w:numFmt w:val="decimal"/>
      <w:lvlText w:val="%1.%2.%3.%4.%5.%6.%7."/>
      <w:lvlJc w:val="left"/>
      <w:pPr>
        <w:ind w:left="3240" w:hanging="1080"/>
      </w:pPr>
      <w:rPr>
        <w:rFonts w:hint="default"/>
        <w:color w:val="auto"/>
      </w:rPr>
    </w:lvl>
    <w:lvl w:ilvl="7">
      <w:start w:val="1"/>
      <w:numFmt w:val="decimal"/>
      <w:lvlText w:val="%1.%2.%3.%4.%5.%6.%7.%8."/>
      <w:lvlJc w:val="left"/>
      <w:pPr>
        <w:ind w:left="3744" w:hanging="1224"/>
      </w:pPr>
      <w:rPr>
        <w:rFonts w:hint="default"/>
        <w:color w:val="auto"/>
      </w:rPr>
    </w:lvl>
    <w:lvl w:ilvl="8">
      <w:start w:val="1"/>
      <w:numFmt w:val="decimal"/>
      <w:lvlText w:val="%1.%2.%3.%4.%5.%6.%7.%8.%9."/>
      <w:lvlJc w:val="left"/>
      <w:pPr>
        <w:ind w:left="4320" w:hanging="1440"/>
      </w:pPr>
      <w:rPr>
        <w:rFonts w:hint="default"/>
        <w:color w:val="auto"/>
      </w:rPr>
    </w:lvl>
  </w:abstractNum>
  <w:abstractNum w:abstractNumId="49" w15:restartNumberingAfterBreak="0">
    <w:nsid w:val="670A3F8D"/>
    <w:multiLevelType w:val="hybridMultilevel"/>
    <w:tmpl w:val="9F18C792"/>
    <w:lvl w:ilvl="0" w:tplc="0409001B">
      <w:start w:val="1"/>
      <w:numFmt w:val="lowerRoman"/>
      <w:lvlText w:val="%1."/>
      <w:lvlJc w:val="right"/>
      <w:pPr>
        <w:ind w:left="720" w:hanging="360"/>
      </w:pPr>
    </w:lvl>
    <w:lvl w:ilvl="1" w:tplc="78A01F8A">
      <w:start w:val="1"/>
      <w:numFmt w:val="lowerLetter"/>
      <w:lvlText w:val="(%2)"/>
      <w:lvlJc w:val="left"/>
      <w:pPr>
        <w:ind w:left="1440" w:hanging="360"/>
      </w:pPr>
      <w:rPr>
        <w:rFonts w:hint="default"/>
      </w:rPr>
    </w:lvl>
    <w:lvl w:ilvl="2" w:tplc="ADA4E15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73932D5"/>
    <w:multiLevelType w:val="hybridMultilevel"/>
    <w:tmpl w:val="BE5091A4"/>
    <w:lvl w:ilvl="0" w:tplc="2B3E685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906552F"/>
    <w:multiLevelType w:val="multilevel"/>
    <w:tmpl w:val="5A4C986C"/>
    <w:lvl w:ilvl="0">
      <w:start w:val="1"/>
      <w:numFmt w:val="decimal"/>
      <w:lvlText w:val="%1."/>
      <w:lvlJc w:val="left"/>
      <w:pPr>
        <w:ind w:left="644" w:hanging="360"/>
      </w:pPr>
      <w:rPr>
        <w:rFonts w:hint="default"/>
        <w:u w:val="none"/>
      </w:rPr>
    </w:lvl>
    <w:lvl w:ilvl="1">
      <w:start w:val="1"/>
      <w:numFmt w:val="decimal"/>
      <w:isLgl/>
      <w:lvlText w:val="%1.%2"/>
      <w:lvlJc w:val="left"/>
      <w:pPr>
        <w:ind w:left="1364" w:hanging="360"/>
      </w:pPr>
      <w:rPr>
        <w:rFonts w:hint="default"/>
        <w:color w:val="auto"/>
        <w:sz w:val="20"/>
        <w:szCs w:val="20"/>
      </w:rPr>
    </w:lvl>
    <w:lvl w:ilvl="2">
      <w:start w:val="1"/>
      <w:numFmt w:val="lowerLetter"/>
      <w:lvlText w:val="%3."/>
      <w:lvlJc w:val="left"/>
      <w:pPr>
        <w:ind w:left="2084" w:hanging="360"/>
      </w:pPr>
    </w:lvl>
    <w:lvl w:ilvl="3">
      <w:start w:val="1"/>
      <w:numFmt w:val="decimal"/>
      <w:isLgl/>
      <w:lvlText w:val="%1.%2.%3.%4"/>
      <w:lvlJc w:val="left"/>
      <w:pPr>
        <w:ind w:left="3164" w:hanging="720"/>
      </w:pPr>
      <w:rPr>
        <w:rFonts w:hint="default"/>
        <w:color w:val="auto"/>
      </w:rPr>
    </w:lvl>
    <w:lvl w:ilvl="4">
      <w:start w:val="1"/>
      <w:numFmt w:val="decimal"/>
      <w:isLgl/>
      <w:lvlText w:val="%1.%2.%3.%4.%5"/>
      <w:lvlJc w:val="left"/>
      <w:pPr>
        <w:ind w:left="4244" w:hanging="1080"/>
      </w:pPr>
      <w:rPr>
        <w:rFonts w:hint="default"/>
        <w:color w:val="auto"/>
      </w:rPr>
    </w:lvl>
    <w:lvl w:ilvl="5">
      <w:start w:val="1"/>
      <w:numFmt w:val="decimal"/>
      <w:isLgl/>
      <w:lvlText w:val="%1.%2.%3.%4.%5.%6"/>
      <w:lvlJc w:val="left"/>
      <w:pPr>
        <w:ind w:left="4964" w:hanging="1080"/>
      </w:pPr>
      <w:rPr>
        <w:rFonts w:hint="default"/>
        <w:color w:val="auto"/>
      </w:rPr>
    </w:lvl>
    <w:lvl w:ilvl="6">
      <w:start w:val="1"/>
      <w:numFmt w:val="decimal"/>
      <w:isLgl/>
      <w:lvlText w:val="%1.%2.%3.%4.%5.%6.%7"/>
      <w:lvlJc w:val="left"/>
      <w:pPr>
        <w:ind w:left="6044" w:hanging="1440"/>
      </w:pPr>
      <w:rPr>
        <w:rFonts w:hint="default"/>
        <w:color w:val="auto"/>
      </w:rPr>
    </w:lvl>
    <w:lvl w:ilvl="7">
      <w:start w:val="1"/>
      <w:numFmt w:val="decimal"/>
      <w:isLgl/>
      <w:lvlText w:val="%1.%2.%3.%4.%5.%6.%7.%8"/>
      <w:lvlJc w:val="left"/>
      <w:pPr>
        <w:ind w:left="6764" w:hanging="1440"/>
      </w:pPr>
      <w:rPr>
        <w:rFonts w:hint="default"/>
        <w:color w:val="auto"/>
      </w:rPr>
    </w:lvl>
    <w:lvl w:ilvl="8">
      <w:start w:val="1"/>
      <w:numFmt w:val="decimal"/>
      <w:isLgl/>
      <w:lvlText w:val="%1.%2.%3.%4.%5.%6.%7.%8.%9"/>
      <w:lvlJc w:val="left"/>
      <w:pPr>
        <w:ind w:left="7844" w:hanging="1800"/>
      </w:pPr>
      <w:rPr>
        <w:rFonts w:hint="default"/>
        <w:color w:val="auto"/>
      </w:rPr>
    </w:lvl>
  </w:abstractNum>
  <w:abstractNum w:abstractNumId="52" w15:restartNumberingAfterBreak="0">
    <w:nsid w:val="6A674265"/>
    <w:multiLevelType w:val="hybridMultilevel"/>
    <w:tmpl w:val="F73E9D7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BB54479"/>
    <w:multiLevelType w:val="hybridMultilevel"/>
    <w:tmpl w:val="48B4B7DC"/>
    <w:lvl w:ilvl="0" w:tplc="0409000F">
      <w:start w:val="1"/>
      <w:numFmt w:val="decimal"/>
      <w:lvlText w:val="%1."/>
      <w:lvlJc w:val="left"/>
      <w:pPr>
        <w:ind w:left="720" w:hanging="360"/>
      </w:pPr>
    </w:lvl>
    <w:lvl w:ilvl="1" w:tplc="91C6F200">
      <w:start w:val="1"/>
      <w:numFmt w:val="lowerLetter"/>
      <w:lvlText w:val="(%2)"/>
      <w:lvlJc w:val="left"/>
      <w:pPr>
        <w:ind w:left="1800" w:hanging="720"/>
      </w:pPr>
      <w:rPr>
        <w:rFonts w:ascii="Calibri" w:eastAsia="MS Mincho" w:hAnsi="Calibri"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D714470"/>
    <w:multiLevelType w:val="hybridMultilevel"/>
    <w:tmpl w:val="8ABE18A4"/>
    <w:lvl w:ilvl="0" w:tplc="0409000F">
      <w:start w:val="1"/>
      <w:numFmt w:val="decimal"/>
      <w:lvlText w:val="%1."/>
      <w:lvlJc w:val="left"/>
      <w:pPr>
        <w:ind w:left="720" w:hanging="360"/>
      </w:pPr>
      <w:rPr>
        <w:rFonts w:cs="Times New Roman" w:hint="default"/>
        <w:color w:val="000000"/>
      </w:rPr>
    </w:lvl>
    <w:lvl w:ilvl="1" w:tplc="FFFFFFFF" w:tentative="1">
      <w:start w:val="1"/>
      <w:numFmt w:val="lowerLetter"/>
      <w:lvlText w:val="%2."/>
      <w:lvlJc w:val="left"/>
      <w:pPr>
        <w:ind w:left="1902" w:hanging="360"/>
      </w:pPr>
    </w:lvl>
    <w:lvl w:ilvl="2" w:tplc="FFFFFFFF" w:tentative="1">
      <w:start w:val="1"/>
      <w:numFmt w:val="lowerRoman"/>
      <w:lvlText w:val="%3."/>
      <w:lvlJc w:val="right"/>
      <w:pPr>
        <w:ind w:left="2622" w:hanging="180"/>
      </w:pPr>
    </w:lvl>
    <w:lvl w:ilvl="3" w:tplc="FFFFFFFF" w:tentative="1">
      <w:start w:val="1"/>
      <w:numFmt w:val="decimal"/>
      <w:lvlText w:val="%4."/>
      <w:lvlJc w:val="left"/>
      <w:pPr>
        <w:ind w:left="3342" w:hanging="360"/>
      </w:pPr>
    </w:lvl>
    <w:lvl w:ilvl="4" w:tplc="FFFFFFFF" w:tentative="1">
      <w:start w:val="1"/>
      <w:numFmt w:val="lowerLetter"/>
      <w:lvlText w:val="%5."/>
      <w:lvlJc w:val="left"/>
      <w:pPr>
        <w:ind w:left="4062" w:hanging="360"/>
      </w:pPr>
    </w:lvl>
    <w:lvl w:ilvl="5" w:tplc="FFFFFFFF" w:tentative="1">
      <w:start w:val="1"/>
      <w:numFmt w:val="lowerRoman"/>
      <w:lvlText w:val="%6."/>
      <w:lvlJc w:val="right"/>
      <w:pPr>
        <w:ind w:left="4782" w:hanging="180"/>
      </w:pPr>
    </w:lvl>
    <w:lvl w:ilvl="6" w:tplc="FFFFFFFF" w:tentative="1">
      <w:start w:val="1"/>
      <w:numFmt w:val="decimal"/>
      <w:lvlText w:val="%7."/>
      <w:lvlJc w:val="left"/>
      <w:pPr>
        <w:ind w:left="5502" w:hanging="360"/>
      </w:pPr>
    </w:lvl>
    <w:lvl w:ilvl="7" w:tplc="FFFFFFFF" w:tentative="1">
      <w:start w:val="1"/>
      <w:numFmt w:val="lowerLetter"/>
      <w:lvlText w:val="%8."/>
      <w:lvlJc w:val="left"/>
      <w:pPr>
        <w:ind w:left="6222" w:hanging="360"/>
      </w:pPr>
    </w:lvl>
    <w:lvl w:ilvl="8" w:tplc="FFFFFFFF" w:tentative="1">
      <w:start w:val="1"/>
      <w:numFmt w:val="lowerRoman"/>
      <w:lvlText w:val="%9."/>
      <w:lvlJc w:val="right"/>
      <w:pPr>
        <w:ind w:left="6942" w:hanging="180"/>
      </w:pPr>
    </w:lvl>
  </w:abstractNum>
  <w:abstractNum w:abstractNumId="55" w15:restartNumberingAfterBreak="0">
    <w:nsid w:val="6E9774AC"/>
    <w:multiLevelType w:val="hybridMultilevel"/>
    <w:tmpl w:val="A5FC30EE"/>
    <w:lvl w:ilvl="0" w:tplc="FFFFFFFF">
      <w:start w:val="1"/>
      <w:numFmt w:val="lowerRoman"/>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6F264B11"/>
    <w:multiLevelType w:val="hybridMultilevel"/>
    <w:tmpl w:val="6F581388"/>
    <w:lvl w:ilvl="0" w:tplc="04090015">
      <w:start w:val="1"/>
      <w:numFmt w:val="upperLetter"/>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F876C3E"/>
    <w:multiLevelType w:val="hybridMultilevel"/>
    <w:tmpl w:val="9946B43C"/>
    <w:lvl w:ilvl="0" w:tplc="63320A96">
      <w:start w:val="1"/>
      <w:numFmt w:val="lowerLetter"/>
      <w:lvlText w:val="(%1)"/>
      <w:lvlJc w:val="left"/>
      <w:pPr>
        <w:ind w:left="927" w:hanging="360"/>
      </w:pPr>
      <w:rPr>
        <w:rFonts w:ascii="Cambria" w:hAnsi="Cambria" w:hint="default"/>
        <w:sz w:val="2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8" w15:restartNumberingAfterBreak="0">
    <w:nsid w:val="71B27DBF"/>
    <w:multiLevelType w:val="hybridMultilevel"/>
    <w:tmpl w:val="9F6C83EA"/>
    <w:lvl w:ilvl="0" w:tplc="28943466">
      <w:start w:val="1"/>
      <w:numFmt w:val="lowerLetter"/>
      <w:lvlText w:val="%1."/>
      <w:lvlJc w:val="left"/>
      <w:pPr>
        <w:ind w:left="344" w:hanging="360"/>
      </w:pPr>
      <w:rPr>
        <w:rFonts w:hint="default"/>
        <w:b w:val="0"/>
        <w:bCs w:val="0"/>
      </w:rPr>
    </w:lvl>
    <w:lvl w:ilvl="1" w:tplc="7FFA3FA4">
      <w:start w:val="1"/>
      <w:numFmt w:val="lowerLetter"/>
      <w:lvlText w:val="(%2)"/>
      <w:lvlJc w:val="left"/>
      <w:pPr>
        <w:ind w:left="1064" w:hanging="360"/>
      </w:pPr>
      <w:rPr>
        <w:rFonts w:cs="Times New Roman" w:hint="default"/>
      </w:rPr>
    </w:lvl>
    <w:lvl w:ilvl="2" w:tplc="0409001B" w:tentative="1">
      <w:start w:val="1"/>
      <w:numFmt w:val="lowerRoman"/>
      <w:lvlText w:val="%3."/>
      <w:lvlJc w:val="right"/>
      <w:pPr>
        <w:ind w:left="1784" w:hanging="180"/>
      </w:pPr>
    </w:lvl>
    <w:lvl w:ilvl="3" w:tplc="0409000F" w:tentative="1">
      <w:start w:val="1"/>
      <w:numFmt w:val="decimal"/>
      <w:lvlText w:val="%4."/>
      <w:lvlJc w:val="left"/>
      <w:pPr>
        <w:ind w:left="2504" w:hanging="360"/>
      </w:pPr>
    </w:lvl>
    <w:lvl w:ilvl="4" w:tplc="04090019" w:tentative="1">
      <w:start w:val="1"/>
      <w:numFmt w:val="lowerLetter"/>
      <w:lvlText w:val="%5."/>
      <w:lvlJc w:val="left"/>
      <w:pPr>
        <w:ind w:left="3224" w:hanging="360"/>
      </w:pPr>
    </w:lvl>
    <w:lvl w:ilvl="5" w:tplc="0409001B" w:tentative="1">
      <w:start w:val="1"/>
      <w:numFmt w:val="lowerRoman"/>
      <w:lvlText w:val="%6."/>
      <w:lvlJc w:val="right"/>
      <w:pPr>
        <w:ind w:left="3944" w:hanging="180"/>
      </w:pPr>
    </w:lvl>
    <w:lvl w:ilvl="6" w:tplc="0409000F" w:tentative="1">
      <w:start w:val="1"/>
      <w:numFmt w:val="decimal"/>
      <w:lvlText w:val="%7."/>
      <w:lvlJc w:val="left"/>
      <w:pPr>
        <w:ind w:left="4664" w:hanging="360"/>
      </w:pPr>
    </w:lvl>
    <w:lvl w:ilvl="7" w:tplc="04090019" w:tentative="1">
      <w:start w:val="1"/>
      <w:numFmt w:val="lowerLetter"/>
      <w:lvlText w:val="%8."/>
      <w:lvlJc w:val="left"/>
      <w:pPr>
        <w:ind w:left="5384" w:hanging="360"/>
      </w:pPr>
    </w:lvl>
    <w:lvl w:ilvl="8" w:tplc="0409001B" w:tentative="1">
      <w:start w:val="1"/>
      <w:numFmt w:val="lowerRoman"/>
      <w:lvlText w:val="%9."/>
      <w:lvlJc w:val="right"/>
      <w:pPr>
        <w:ind w:left="6104" w:hanging="180"/>
      </w:pPr>
    </w:lvl>
  </w:abstractNum>
  <w:abstractNum w:abstractNumId="59" w15:restartNumberingAfterBreak="0">
    <w:nsid w:val="73BF33B7"/>
    <w:multiLevelType w:val="hybridMultilevel"/>
    <w:tmpl w:val="4ED6CA86"/>
    <w:lvl w:ilvl="0" w:tplc="91C6F200">
      <w:start w:val="1"/>
      <w:numFmt w:val="lowerLetter"/>
      <w:lvlText w:val="(%1)"/>
      <w:lvlJc w:val="left"/>
      <w:pPr>
        <w:ind w:left="720" w:hanging="360"/>
      </w:pPr>
      <w:rPr>
        <w:rFonts w:ascii="Calibri" w:eastAsia="MS Mincho" w:hAnsi="Calibri"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492643F"/>
    <w:multiLevelType w:val="hybridMultilevel"/>
    <w:tmpl w:val="A35687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93527F5"/>
    <w:multiLevelType w:val="hybridMultilevel"/>
    <w:tmpl w:val="418E6E46"/>
    <w:lvl w:ilvl="0" w:tplc="8264C8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94A6B1F"/>
    <w:multiLevelType w:val="hybridMultilevel"/>
    <w:tmpl w:val="73528794"/>
    <w:lvl w:ilvl="0" w:tplc="71924C5A">
      <w:start w:val="1"/>
      <w:numFmt w:val="bullet"/>
      <w:lvlText w:val="-"/>
      <w:lvlJc w:val="left"/>
      <w:pPr>
        <w:ind w:left="720" w:hanging="360"/>
      </w:pPr>
      <w:rPr>
        <w:rFonts w:ascii="Palatino Linotype" w:eastAsia="Times New Roman" w:hAnsi="Palatino Linotype"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AC76FE1"/>
    <w:multiLevelType w:val="hybridMultilevel"/>
    <w:tmpl w:val="37787558"/>
    <w:lvl w:ilvl="0" w:tplc="47563444">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B537399"/>
    <w:multiLevelType w:val="hybridMultilevel"/>
    <w:tmpl w:val="2B5E0144"/>
    <w:lvl w:ilvl="0" w:tplc="203AADB0">
      <w:start w:val="1"/>
      <w:numFmt w:val="lowerRoman"/>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5" w15:restartNumberingAfterBreak="0">
    <w:nsid w:val="7BB35761"/>
    <w:multiLevelType w:val="multilevel"/>
    <w:tmpl w:val="4086ABA8"/>
    <w:lvl w:ilvl="0">
      <w:start w:val="1"/>
      <w:numFmt w:val="decimal"/>
      <w:lvlText w:val="%1."/>
      <w:lvlJc w:val="left"/>
      <w:pPr>
        <w:ind w:left="720" w:hanging="360"/>
      </w:pPr>
      <w:rPr>
        <w:rFonts w:eastAsia="Times New Roman" w:hint="default"/>
      </w:rPr>
    </w:lvl>
    <w:lvl w:ilvl="1">
      <w:start w:val="2"/>
      <w:numFmt w:val="decimal"/>
      <w:isLgl/>
      <w:lvlText w:val="%1.%2"/>
      <w:lvlJc w:val="left"/>
      <w:pPr>
        <w:ind w:left="2140" w:hanging="1780"/>
      </w:pPr>
      <w:rPr>
        <w:rFonts w:hint="default"/>
      </w:rPr>
    </w:lvl>
    <w:lvl w:ilvl="2">
      <w:start w:val="2"/>
      <w:numFmt w:val="decimal"/>
      <w:isLgl/>
      <w:lvlText w:val="%1.%2.%3"/>
      <w:lvlJc w:val="left"/>
      <w:pPr>
        <w:ind w:left="2140" w:hanging="1780"/>
      </w:pPr>
      <w:rPr>
        <w:rFonts w:hint="default"/>
      </w:rPr>
    </w:lvl>
    <w:lvl w:ilvl="3">
      <w:start w:val="1"/>
      <w:numFmt w:val="decimal"/>
      <w:isLgl/>
      <w:lvlText w:val="%1.%2.%3.%4"/>
      <w:lvlJc w:val="left"/>
      <w:pPr>
        <w:ind w:left="2140" w:hanging="1780"/>
      </w:pPr>
      <w:rPr>
        <w:rFonts w:hint="default"/>
      </w:rPr>
    </w:lvl>
    <w:lvl w:ilvl="4">
      <w:start w:val="1"/>
      <w:numFmt w:val="decimal"/>
      <w:isLgl/>
      <w:lvlText w:val="%1.%2.%3.%4.%5"/>
      <w:lvlJc w:val="left"/>
      <w:pPr>
        <w:ind w:left="2140" w:hanging="1780"/>
      </w:pPr>
      <w:rPr>
        <w:rFonts w:hint="default"/>
      </w:rPr>
    </w:lvl>
    <w:lvl w:ilvl="5">
      <w:start w:val="1"/>
      <w:numFmt w:val="decimal"/>
      <w:isLgl/>
      <w:lvlText w:val="%1.%2.%3.%4.%5.%6"/>
      <w:lvlJc w:val="left"/>
      <w:pPr>
        <w:ind w:left="2140" w:hanging="1780"/>
      </w:pPr>
      <w:rPr>
        <w:rFonts w:hint="default"/>
      </w:rPr>
    </w:lvl>
    <w:lvl w:ilvl="6">
      <w:start w:val="1"/>
      <w:numFmt w:val="decimal"/>
      <w:isLgl/>
      <w:lvlText w:val="%1.%2.%3.%4.%5.%6.%7"/>
      <w:lvlJc w:val="left"/>
      <w:pPr>
        <w:ind w:left="2140" w:hanging="1780"/>
      </w:pPr>
      <w:rPr>
        <w:rFonts w:hint="default"/>
      </w:rPr>
    </w:lvl>
    <w:lvl w:ilvl="7">
      <w:start w:val="1"/>
      <w:numFmt w:val="decimal"/>
      <w:isLgl/>
      <w:lvlText w:val="%1.%2.%3.%4.%5.%6.%7.%8"/>
      <w:lvlJc w:val="left"/>
      <w:pPr>
        <w:ind w:left="2140" w:hanging="1780"/>
      </w:pPr>
      <w:rPr>
        <w:rFonts w:hint="default"/>
      </w:rPr>
    </w:lvl>
    <w:lvl w:ilvl="8">
      <w:start w:val="1"/>
      <w:numFmt w:val="decimal"/>
      <w:isLgl/>
      <w:lvlText w:val="%1.%2.%3.%4.%5.%6.%7.%8.%9"/>
      <w:lvlJc w:val="left"/>
      <w:pPr>
        <w:ind w:left="2140" w:hanging="1780"/>
      </w:pPr>
      <w:rPr>
        <w:rFonts w:hint="default"/>
      </w:rPr>
    </w:lvl>
  </w:abstractNum>
  <w:abstractNum w:abstractNumId="66" w15:restartNumberingAfterBreak="0">
    <w:nsid w:val="7C506853"/>
    <w:multiLevelType w:val="hybridMultilevel"/>
    <w:tmpl w:val="EB2A6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DD351D4"/>
    <w:multiLevelType w:val="hybridMultilevel"/>
    <w:tmpl w:val="458A53F4"/>
    <w:lvl w:ilvl="0" w:tplc="35B26A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E1F4FE1"/>
    <w:multiLevelType w:val="hybridMultilevel"/>
    <w:tmpl w:val="F73E9D74"/>
    <w:lvl w:ilvl="0" w:tplc="FB4899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514830">
    <w:abstractNumId w:val="60"/>
  </w:num>
  <w:num w:numId="2" w16cid:durableId="266743795">
    <w:abstractNumId w:val="10"/>
  </w:num>
  <w:num w:numId="3" w16cid:durableId="667951124">
    <w:abstractNumId w:val="44"/>
  </w:num>
  <w:num w:numId="4" w16cid:durableId="981547437">
    <w:abstractNumId w:val="56"/>
  </w:num>
  <w:num w:numId="5" w16cid:durableId="446703791">
    <w:abstractNumId w:val="2"/>
  </w:num>
  <w:num w:numId="6" w16cid:durableId="1381905890">
    <w:abstractNumId w:val="1"/>
  </w:num>
  <w:num w:numId="7" w16cid:durableId="381293666">
    <w:abstractNumId w:val="34"/>
  </w:num>
  <w:num w:numId="8" w16cid:durableId="1514421658">
    <w:abstractNumId w:val="29"/>
  </w:num>
  <w:num w:numId="9" w16cid:durableId="2072800597">
    <w:abstractNumId w:val="33"/>
  </w:num>
  <w:num w:numId="10" w16cid:durableId="1748187507">
    <w:abstractNumId w:val="26"/>
  </w:num>
  <w:num w:numId="11" w16cid:durableId="856045395">
    <w:abstractNumId w:val="38"/>
  </w:num>
  <w:num w:numId="12" w16cid:durableId="573442328">
    <w:abstractNumId w:val="45"/>
  </w:num>
  <w:num w:numId="13" w16cid:durableId="1151020486">
    <w:abstractNumId w:val="68"/>
  </w:num>
  <w:num w:numId="14" w16cid:durableId="1701394538">
    <w:abstractNumId w:val="43"/>
  </w:num>
  <w:num w:numId="15" w16cid:durableId="2026397654">
    <w:abstractNumId w:val="4"/>
  </w:num>
  <w:num w:numId="16" w16cid:durableId="1148938766">
    <w:abstractNumId w:val="50"/>
  </w:num>
  <w:num w:numId="17" w16cid:durableId="888876181">
    <w:abstractNumId w:val="36"/>
  </w:num>
  <w:num w:numId="18" w16cid:durableId="399594235">
    <w:abstractNumId w:val="18"/>
  </w:num>
  <w:num w:numId="19" w16cid:durableId="1330870771">
    <w:abstractNumId w:val="63"/>
  </w:num>
  <w:num w:numId="20" w16cid:durableId="186601878">
    <w:abstractNumId w:val="57"/>
  </w:num>
  <w:num w:numId="21" w16cid:durableId="1059593298">
    <w:abstractNumId w:val="23"/>
  </w:num>
  <w:num w:numId="22" w16cid:durableId="788819098">
    <w:abstractNumId w:val="6"/>
  </w:num>
  <w:num w:numId="23" w16cid:durableId="859514672">
    <w:abstractNumId w:val="61"/>
  </w:num>
  <w:num w:numId="24" w16cid:durableId="1757970131">
    <w:abstractNumId w:val="64"/>
  </w:num>
  <w:num w:numId="25" w16cid:durableId="1545749289">
    <w:abstractNumId w:val="47"/>
  </w:num>
  <w:num w:numId="26" w16cid:durableId="1962760862">
    <w:abstractNumId w:val="12"/>
  </w:num>
  <w:num w:numId="27" w16cid:durableId="1750421347">
    <w:abstractNumId w:val="11"/>
  </w:num>
  <w:num w:numId="28" w16cid:durableId="1876767329">
    <w:abstractNumId w:val="0"/>
  </w:num>
  <w:num w:numId="29" w16cid:durableId="919682026">
    <w:abstractNumId w:val="66"/>
  </w:num>
  <w:num w:numId="30" w16cid:durableId="168297054">
    <w:abstractNumId w:val="42"/>
  </w:num>
  <w:num w:numId="31" w16cid:durableId="852501584">
    <w:abstractNumId w:val="15"/>
  </w:num>
  <w:num w:numId="32" w16cid:durableId="1307975751">
    <w:abstractNumId w:val="25"/>
  </w:num>
  <w:num w:numId="33" w16cid:durableId="1998259747">
    <w:abstractNumId w:val="58"/>
  </w:num>
  <w:num w:numId="34" w16cid:durableId="213928263">
    <w:abstractNumId w:val="9"/>
  </w:num>
  <w:num w:numId="35" w16cid:durableId="1684162850">
    <w:abstractNumId w:val="14"/>
  </w:num>
  <w:num w:numId="36" w16cid:durableId="1710645226">
    <w:abstractNumId w:val="7"/>
  </w:num>
  <w:num w:numId="37" w16cid:durableId="879518729">
    <w:abstractNumId w:val="59"/>
  </w:num>
  <w:num w:numId="38" w16cid:durableId="1868450142">
    <w:abstractNumId w:val="41"/>
  </w:num>
  <w:num w:numId="39" w16cid:durableId="1973900984">
    <w:abstractNumId w:val="24"/>
  </w:num>
  <w:num w:numId="40" w16cid:durableId="553781712">
    <w:abstractNumId w:val="40"/>
  </w:num>
  <w:num w:numId="41" w16cid:durableId="601301473">
    <w:abstractNumId w:val="53"/>
  </w:num>
  <w:num w:numId="42" w16cid:durableId="601032110">
    <w:abstractNumId w:val="49"/>
  </w:num>
  <w:num w:numId="43" w16cid:durableId="848377135">
    <w:abstractNumId w:val="62"/>
  </w:num>
  <w:num w:numId="44" w16cid:durableId="337852398">
    <w:abstractNumId w:val="52"/>
  </w:num>
  <w:num w:numId="45" w16cid:durableId="873807746">
    <w:abstractNumId w:val="55"/>
  </w:num>
  <w:num w:numId="46" w16cid:durableId="1620410108">
    <w:abstractNumId w:val="65"/>
  </w:num>
  <w:num w:numId="47" w16cid:durableId="566114240">
    <w:abstractNumId w:val="67"/>
  </w:num>
  <w:num w:numId="48" w16cid:durableId="1433087427">
    <w:abstractNumId w:val="8"/>
  </w:num>
  <w:num w:numId="49" w16cid:durableId="2118719731">
    <w:abstractNumId w:val="17"/>
  </w:num>
  <w:num w:numId="50" w16cid:durableId="1823042074">
    <w:abstractNumId w:val="16"/>
  </w:num>
  <w:num w:numId="51" w16cid:durableId="1686711633">
    <w:abstractNumId w:val="31"/>
  </w:num>
  <w:num w:numId="52" w16cid:durableId="1631131009">
    <w:abstractNumId w:val="2"/>
  </w:num>
  <w:num w:numId="53" w16cid:durableId="824518383">
    <w:abstractNumId w:val="2"/>
  </w:num>
  <w:num w:numId="54" w16cid:durableId="1960330330">
    <w:abstractNumId w:val="2"/>
  </w:num>
  <w:num w:numId="55" w16cid:durableId="340550035">
    <w:abstractNumId w:val="2"/>
  </w:num>
  <w:num w:numId="56" w16cid:durableId="481852895">
    <w:abstractNumId w:val="51"/>
  </w:num>
  <w:num w:numId="57" w16cid:durableId="42026519">
    <w:abstractNumId w:val="2"/>
  </w:num>
  <w:num w:numId="58" w16cid:durableId="1503736253">
    <w:abstractNumId w:val="2"/>
  </w:num>
  <w:num w:numId="59" w16cid:durableId="457332737">
    <w:abstractNumId w:val="2"/>
  </w:num>
  <w:num w:numId="60" w16cid:durableId="1041367486">
    <w:abstractNumId w:val="35"/>
  </w:num>
  <w:num w:numId="61" w16cid:durableId="161699882">
    <w:abstractNumId w:val="2"/>
  </w:num>
  <w:num w:numId="62" w16cid:durableId="1659571164">
    <w:abstractNumId w:val="2"/>
  </w:num>
  <w:num w:numId="63" w16cid:durableId="603926531">
    <w:abstractNumId w:val="2"/>
  </w:num>
  <w:num w:numId="64" w16cid:durableId="784888665">
    <w:abstractNumId w:val="2"/>
  </w:num>
  <w:num w:numId="65" w16cid:durableId="1819880766">
    <w:abstractNumId w:val="2"/>
  </w:num>
  <w:num w:numId="66" w16cid:durableId="2023824660">
    <w:abstractNumId w:val="2"/>
  </w:num>
  <w:num w:numId="67" w16cid:durableId="1435979010">
    <w:abstractNumId w:val="2"/>
  </w:num>
  <w:num w:numId="68" w16cid:durableId="1924335930">
    <w:abstractNumId w:val="2"/>
  </w:num>
  <w:num w:numId="69" w16cid:durableId="834805301">
    <w:abstractNumId w:val="27"/>
  </w:num>
  <w:num w:numId="70" w16cid:durableId="1044332795">
    <w:abstractNumId w:val="5"/>
  </w:num>
  <w:num w:numId="71" w16cid:durableId="64573895">
    <w:abstractNumId w:val="2"/>
  </w:num>
  <w:num w:numId="72" w16cid:durableId="418059507">
    <w:abstractNumId w:val="2"/>
  </w:num>
  <w:num w:numId="73" w16cid:durableId="967933155">
    <w:abstractNumId w:val="2"/>
  </w:num>
  <w:num w:numId="74" w16cid:durableId="743063446">
    <w:abstractNumId w:val="2"/>
  </w:num>
  <w:num w:numId="75" w16cid:durableId="1473790881">
    <w:abstractNumId w:val="2"/>
  </w:num>
  <w:num w:numId="76" w16cid:durableId="954870828">
    <w:abstractNumId w:val="2"/>
  </w:num>
  <w:num w:numId="77" w16cid:durableId="1369262823">
    <w:abstractNumId w:val="2"/>
  </w:num>
  <w:num w:numId="78" w16cid:durableId="1221164334">
    <w:abstractNumId w:val="13"/>
  </w:num>
  <w:num w:numId="79" w16cid:durableId="569119130">
    <w:abstractNumId w:val="2"/>
  </w:num>
  <w:num w:numId="80" w16cid:durableId="1885562227">
    <w:abstractNumId w:val="2"/>
  </w:num>
  <w:num w:numId="81" w16cid:durableId="1234197989">
    <w:abstractNumId w:val="2"/>
  </w:num>
  <w:num w:numId="82" w16cid:durableId="2039621599">
    <w:abstractNumId w:val="2"/>
  </w:num>
  <w:num w:numId="83" w16cid:durableId="330642784">
    <w:abstractNumId w:val="2"/>
  </w:num>
  <w:num w:numId="84" w16cid:durableId="1635407831">
    <w:abstractNumId w:val="2"/>
  </w:num>
  <w:num w:numId="85" w16cid:durableId="671369387">
    <w:abstractNumId w:val="2"/>
  </w:num>
  <w:num w:numId="86" w16cid:durableId="1722555288">
    <w:abstractNumId w:val="2"/>
  </w:num>
  <w:num w:numId="87" w16cid:durableId="566842870">
    <w:abstractNumId w:val="2"/>
  </w:num>
  <w:num w:numId="88" w16cid:durableId="1948193675">
    <w:abstractNumId w:val="2"/>
  </w:num>
  <w:num w:numId="89" w16cid:durableId="89549740">
    <w:abstractNumId w:val="2"/>
  </w:num>
  <w:num w:numId="90" w16cid:durableId="1751000438">
    <w:abstractNumId w:val="2"/>
  </w:num>
  <w:num w:numId="91" w16cid:durableId="1651396903">
    <w:abstractNumId w:val="2"/>
  </w:num>
  <w:num w:numId="92" w16cid:durableId="808935791">
    <w:abstractNumId w:val="2"/>
  </w:num>
  <w:num w:numId="93" w16cid:durableId="605579836">
    <w:abstractNumId w:val="2"/>
  </w:num>
  <w:num w:numId="94" w16cid:durableId="1093671266">
    <w:abstractNumId w:val="2"/>
  </w:num>
  <w:num w:numId="95" w16cid:durableId="536772356">
    <w:abstractNumId w:val="2"/>
  </w:num>
  <w:num w:numId="96" w16cid:durableId="630600700">
    <w:abstractNumId w:val="48"/>
  </w:num>
  <w:num w:numId="97" w16cid:durableId="1048188670">
    <w:abstractNumId w:val="2"/>
  </w:num>
  <w:num w:numId="98" w16cid:durableId="521089908">
    <w:abstractNumId w:val="19"/>
  </w:num>
  <w:num w:numId="99" w16cid:durableId="1101101140">
    <w:abstractNumId w:val="37"/>
  </w:num>
  <w:num w:numId="100" w16cid:durableId="212817767">
    <w:abstractNumId w:val="2"/>
  </w:num>
  <w:num w:numId="101" w16cid:durableId="1851682111">
    <w:abstractNumId w:val="2"/>
  </w:num>
  <w:num w:numId="102" w16cid:durableId="1261643857">
    <w:abstractNumId w:val="2"/>
  </w:num>
  <w:num w:numId="103" w16cid:durableId="56325887">
    <w:abstractNumId w:val="2"/>
  </w:num>
  <w:num w:numId="104" w16cid:durableId="1133716042">
    <w:abstractNumId w:val="2"/>
  </w:num>
  <w:num w:numId="105" w16cid:durableId="1651784726">
    <w:abstractNumId w:val="2"/>
  </w:num>
  <w:num w:numId="106" w16cid:durableId="2039162920">
    <w:abstractNumId w:val="2"/>
  </w:num>
  <w:num w:numId="107" w16cid:durableId="1233856779">
    <w:abstractNumId w:val="22"/>
  </w:num>
  <w:num w:numId="108" w16cid:durableId="2134250646">
    <w:abstractNumId w:val="2"/>
  </w:num>
  <w:num w:numId="109" w16cid:durableId="1930893284">
    <w:abstractNumId w:val="2"/>
  </w:num>
  <w:num w:numId="110" w16cid:durableId="1640645366">
    <w:abstractNumId w:val="2"/>
  </w:num>
  <w:num w:numId="111" w16cid:durableId="559443325">
    <w:abstractNumId w:val="2"/>
  </w:num>
  <w:num w:numId="112" w16cid:durableId="1420757371">
    <w:abstractNumId w:val="21"/>
  </w:num>
  <w:num w:numId="113" w16cid:durableId="979306369">
    <w:abstractNumId w:val="2"/>
  </w:num>
  <w:num w:numId="114" w16cid:durableId="896011131">
    <w:abstractNumId w:val="2"/>
  </w:num>
  <w:num w:numId="115" w16cid:durableId="620916342">
    <w:abstractNumId w:val="2"/>
  </w:num>
  <w:num w:numId="116" w16cid:durableId="1457213166">
    <w:abstractNumId w:val="2"/>
  </w:num>
  <w:num w:numId="117" w16cid:durableId="864362515">
    <w:abstractNumId w:val="2"/>
  </w:num>
  <w:num w:numId="118" w16cid:durableId="1182279827">
    <w:abstractNumId w:val="2"/>
  </w:num>
  <w:num w:numId="119" w16cid:durableId="753820998">
    <w:abstractNumId w:val="2"/>
  </w:num>
  <w:num w:numId="120" w16cid:durableId="1087075822">
    <w:abstractNumId w:val="2"/>
  </w:num>
  <w:num w:numId="121" w16cid:durableId="1388525616">
    <w:abstractNumId w:val="2"/>
  </w:num>
  <w:num w:numId="122" w16cid:durableId="393240926">
    <w:abstractNumId w:val="2"/>
  </w:num>
  <w:num w:numId="123" w16cid:durableId="1142578041">
    <w:abstractNumId w:val="2"/>
  </w:num>
  <w:num w:numId="124" w16cid:durableId="603880914">
    <w:abstractNumId w:val="2"/>
  </w:num>
  <w:num w:numId="125" w16cid:durableId="319702540">
    <w:abstractNumId w:val="2"/>
  </w:num>
  <w:num w:numId="126" w16cid:durableId="1152521955">
    <w:abstractNumId w:val="2"/>
  </w:num>
  <w:num w:numId="127" w16cid:durableId="127625785">
    <w:abstractNumId w:val="2"/>
  </w:num>
  <w:num w:numId="128" w16cid:durableId="523330625">
    <w:abstractNumId w:val="2"/>
  </w:num>
  <w:num w:numId="129" w16cid:durableId="1693536413">
    <w:abstractNumId w:val="2"/>
  </w:num>
  <w:num w:numId="130" w16cid:durableId="252319774">
    <w:abstractNumId w:val="2"/>
  </w:num>
  <w:num w:numId="131" w16cid:durableId="2133744725">
    <w:abstractNumId w:val="20"/>
  </w:num>
  <w:num w:numId="132" w16cid:durableId="94979862">
    <w:abstractNumId w:val="39"/>
  </w:num>
  <w:num w:numId="133" w16cid:durableId="2012826531">
    <w:abstractNumId w:val="28"/>
  </w:num>
  <w:num w:numId="134" w16cid:durableId="1639608787">
    <w:abstractNumId w:val="54"/>
  </w:num>
  <w:num w:numId="135" w16cid:durableId="1106198158">
    <w:abstractNumId w:val="46"/>
  </w:num>
  <w:num w:numId="136" w16cid:durableId="897980346">
    <w:abstractNumId w:val="2"/>
  </w:num>
  <w:num w:numId="137" w16cid:durableId="1688019568">
    <w:abstractNumId w:val="30"/>
  </w:num>
  <w:num w:numId="138" w16cid:durableId="2035227897">
    <w:abstractNumId w:val="32"/>
  </w:num>
  <w:num w:numId="139" w16cid:durableId="2065829319">
    <w:abstractNumId w:val="3"/>
  </w:num>
  <w:numIdMacAtCleanup w:val="13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TRE">
    <w15:presenceInfo w15:providerId="None" w15:userId="OLTRE"/>
  </w15:person>
  <w15:person w15:author="HT">
    <w15:presenceInfo w15:providerId="None" w15:userId="HT"/>
  </w15:person>
  <w15:person w15:author="Vichi Lestari">
    <w15:presenceInfo w15:providerId="Windows Live" w15:userId="eaf8e0cfbb4828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644"/>
    <w:rsid w:val="0000027F"/>
    <w:rsid w:val="000012E8"/>
    <w:rsid w:val="00003AB1"/>
    <w:rsid w:val="00004A2F"/>
    <w:rsid w:val="00005538"/>
    <w:rsid w:val="00007BAA"/>
    <w:rsid w:val="0001005D"/>
    <w:rsid w:val="00010628"/>
    <w:rsid w:val="00010764"/>
    <w:rsid w:val="000109F9"/>
    <w:rsid w:val="00010B7D"/>
    <w:rsid w:val="00012370"/>
    <w:rsid w:val="000124CE"/>
    <w:rsid w:val="00012551"/>
    <w:rsid w:val="00012839"/>
    <w:rsid w:val="000149A7"/>
    <w:rsid w:val="000169FE"/>
    <w:rsid w:val="000213DC"/>
    <w:rsid w:val="00021719"/>
    <w:rsid w:val="00022429"/>
    <w:rsid w:val="000226E1"/>
    <w:rsid w:val="0002318F"/>
    <w:rsid w:val="00023DB2"/>
    <w:rsid w:val="00023FF1"/>
    <w:rsid w:val="00025289"/>
    <w:rsid w:val="00025C53"/>
    <w:rsid w:val="00025DD1"/>
    <w:rsid w:val="00027BA7"/>
    <w:rsid w:val="0003048C"/>
    <w:rsid w:val="000306BC"/>
    <w:rsid w:val="000312F0"/>
    <w:rsid w:val="000313BF"/>
    <w:rsid w:val="000321DB"/>
    <w:rsid w:val="00032D72"/>
    <w:rsid w:val="00034340"/>
    <w:rsid w:val="000345E6"/>
    <w:rsid w:val="00037274"/>
    <w:rsid w:val="00040980"/>
    <w:rsid w:val="000414B0"/>
    <w:rsid w:val="00041B27"/>
    <w:rsid w:val="00042A53"/>
    <w:rsid w:val="00042AA1"/>
    <w:rsid w:val="00042DDE"/>
    <w:rsid w:val="00043942"/>
    <w:rsid w:val="00044FC3"/>
    <w:rsid w:val="00045CCB"/>
    <w:rsid w:val="000465A9"/>
    <w:rsid w:val="0004775D"/>
    <w:rsid w:val="00053077"/>
    <w:rsid w:val="00053BD5"/>
    <w:rsid w:val="00057109"/>
    <w:rsid w:val="00061D59"/>
    <w:rsid w:val="0006232C"/>
    <w:rsid w:val="0006260C"/>
    <w:rsid w:val="00064804"/>
    <w:rsid w:val="000667B9"/>
    <w:rsid w:val="0006771C"/>
    <w:rsid w:val="00071598"/>
    <w:rsid w:val="0007291F"/>
    <w:rsid w:val="00074C75"/>
    <w:rsid w:val="0007506C"/>
    <w:rsid w:val="00075297"/>
    <w:rsid w:val="00076F23"/>
    <w:rsid w:val="0008050B"/>
    <w:rsid w:val="00082410"/>
    <w:rsid w:val="00082501"/>
    <w:rsid w:val="00083877"/>
    <w:rsid w:val="000838C8"/>
    <w:rsid w:val="00083F32"/>
    <w:rsid w:val="00084E61"/>
    <w:rsid w:val="00087B83"/>
    <w:rsid w:val="00090607"/>
    <w:rsid w:val="00091DC3"/>
    <w:rsid w:val="00092271"/>
    <w:rsid w:val="000923F7"/>
    <w:rsid w:val="00092FAE"/>
    <w:rsid w:val="000934D0"/>
    <w:rsid w:val="0009397E"/>
    <w:rsid w:val="0009530A"/>
    <w:rsid w:val="000959F0"/>
    <w:rsid w:val="000962CB"/>
    <w:rsid w:val="000A1D80"/>
    <w:rsid w:val="000A25BA"/>
    <w:rsid w:val="000A28BE"/>
    <w:rsid w:val="000A481C"/>
    <w:rsid w:val="000A4C57"/>
    <w:rsid w:val="000A4DD3"/>
    <w:rsid w:val="000A5A0B"/>
    <w:rsid w:val="000A642B"/>
    <w:rsid w:val="000A6A1C"/>
    <w:rsid w:val="000A7615"/>
    <w:rsid w:val="000B091B"/>
    <w:rsid w:val="000B1DC4"/>
    <w:rsid w:val="000B2456"/>
    <w:rsid w:val="000B467C"/>
    <w:rsid w:val="000B48A7"/>
    <w:rsid w:val="000B70E8"/>
    <w:rsid w:val="000C079E"/>
    <w:rsid w:val="000C0BA1"/>
    <w:rsid w:val="000C23D4"/>
    <w:rsid w:val="000C2545"/>
    <w:rsid w:val="000C3B41"/>
    <w:rsid w:val="000D0CDD"/>
    <w:rsid w:val="000D1667"/>
    <w:rsid w:val="000D1983"/>
    <w:rsid w:val="000D1A13"/>
    <w:rsid w:val="000D26B6"/>
    <w:rsid w:val="000D38E7"/>
    <w:rsid w:val="000D3B67"/>
    <w:rsid w:val="000D64F6"/>
    <w:rsid w:val="000D7A18"/>
    <w:rsid w:val="000E1F59"/>
    <w:rsid w:val="000E2AE4"/>
    <w:rsid w:val="000E2BE1"/>
    <w:rsid w:val="000E3457"/>
    <w:rsid w:val="000E41A1"/>
    <w:rsid w:val="000E497F"/>
    <w:rsid w:val="000E63F3"/>
    <w:rsid w:val="000E6EBE"/>
    <w:rsid w:val="000E75BE"/>
    <w:rsid w:val="000E7AA8"/>
    <w:rsid w:val="000E7E1F"/>
    <w:rsid w:val="000F41C6"/>
    <w:rsid w:val="000F49C6"/>
    <w:rsid w:val="000F64C3"/>
    <w:rsid w:val="000F76D1"/>
    <w:rsid w:val="00100613"/>
    <w:rsid w:val="001009F2"/>
    <w:rsid w:val="00100A3A"/>
    <w:rsid w:val="00101F57"/>
    <w:rsid w:val="00102089"/>
    <w:rsid w:val="00103A48"/>
    <w:rsid w:val="00103B3B"/>
    <w:rsid w:val="0010575C"/>
    <w:rsid w:val="001058AA"/>
    <w:rsid w:val="00106138"/>
    <w:rsid w:val="00106A32"/>
    <w:rsid w:val="00107668"/>
    <w:rsid w:val="00110DE6"/>
    <w:rsid w:val="001113E4"/>
    <w:rsid w:val="0011213D"/>
    <w:rsid w:val="00112FB7"/>
    <w:rsid w:val="0011316B"/>
    <w:rsid w:val="00113346"/>
    <w:rsid w:val="00113683"/>
    <w:rsid w:val="00114BA6"/>
    <w:rsid w:val="00114C9C"/>
    <w:rsid w:val="00114DB0"/>
    <w:rsid w:val="0011665A"/>
    <w:rsid w:val="00117167"/>
    <w:rsid w:val="001254C4"/>
    <w:rsid w:val="00126C37"/>
    <w:rsid w:val="00127E94"/>
    <w:rsid w:val="001300A1"/>
    <w:rsid w:val="00131F44"/>
    <w:rsid w:val="00132BC2"/>
    <w:rsid w:val="0013314E"/>
    <w:rsid w:val="00133548"/>
    <w:rsid w:val="0013565F"/>
    <w:rsid w:val="00135F5F"/>
    <w:rsid w:val="00136334"/>
    <w:rsid w:val="0013730B"/>
    <w:rsid w:val="001373D3"/>
    <w:rsid w:val="0014187B"/>
    <w:rsid w:val="00141DCE"/>
    <w:rsid w:val="0014237E"/>
    <w:rsid w:val="00144DA4"/>
    <w:rsid w:val="0014554A"/>
    <w:rsid w:val="00150DBE"/>
    <w:rsid w:val="00153153"/>
    <w:rsid w:val="001531AD"/>
    <w:rsid w:val="0015399B"/>
    <w:rsid w:val="0015463C"/>
    <w:rsid w:val="0015477E"/>
    <w:rsid w:val="0015497A"/>
    <w:rsid w:val="0015497D"/>
    <w:rsid w:val="00157185"/>
    <w:rsid w:val="0015760F"/>
    <w:rsid w:val="0016023C"/>
    <w:rsid w:val="001610E8"/>
    <w:rsid w:val="001613F1"/>
    <w:rsid w:val="0016235B"/>
    <w:rsid w:val="0016237C"/>
    <w:rsid w:val="0016289E"/>
    <w:rsid w:val="00162A64"/>
    <w:rsid w:val="00162D6F"/>
    <w:rsid w:val="00162E38"/>
    <w:rsid w:val="001645B0"/>
    <w:rsid w:val="00164648"/>
    <w:rsid w:val="00165819"/>
    <w:rsid w:val="00165F13"/>
    <w:rsid w:val="00166F3E"/>
    <w:rsid w:val="00167013"/>
    <w:rsid w:val="001675B9"/>
    <w:rsid w:val="00170220"/>
    <w:rsid w:val="00171068"/>
    <w:rsid w:val="00172CD7"/>
    <w:rsid w:val="001765EA"/>
    <w:rsid w:val="00180317"/>
    <w:rsid w:val="00181EDD"/>
    <w:rsid w:val="00183188"/>
    <w:rsid w:val="00184059"/>
    <w:rsid w:val="001846BE"/>
    <w:rsid w:val="001857BC"/>
    <w:rsid w:val="00185802"/>
    <w:rsid w:val="00185CDE"/>
    <w:rsid w:val="0018678D"/>
    <w:rsid w:val="00186DD9"/>
    <w:rsid w:val="00190E11"/>
    <w:rsid w:val="00190F61"/>
    <w:rsid w:val="00195327"/>
    <w:rsid w:val="0019574A"/>
    <w:rsid w:val="001961C1"/>
    <w:rsid w:val="00196591"/>
    <w:rsid w:val="00197059"/>
    <w:rsid w:val="001A2930"/>
    <w:rsid w:val="001A2F88"/>
    <w:rsid w:val="001A5318"/>
    <w:rsid w:val="001A602B"/>
    <w:rsid w:val="001A66DE"/>
    <w:rsid w:val="001A728C"/>
    <w:rsid w:val="001A7545"/>
    <w:rsid w:val="001B05C8"/>
    <w:rsid w:val="001B090F"/>
    <w:rsid w:val="001B0AF2"/>
    <w:rsid w:val="001B2041"/>
    <w:rsid w:val="001B3643"/>
    <w:rsid w:val="001B36CF"/>
    <w:rsid w:val="001B42AC"/>
    <w:rsid w:val="001B4998"/>
    <w:rsid w:val="001B4E33"/>
    <w:rsid w:val="001B5C38"/>
    <w:rsid w:val="001B6534"/>
    <w:rsid w:val="001B65B1"/>
    <w:rsid w:val="001B76DF"/>
    <w:rsid w:val="001C0091"/>
    <w:rsid w:val="001C0689"/>
    <w:rsid w:val="001C0723"/>
    <w:rsid w:val="001C0C69"/>
    <w:rsid w:val="001C4058"/>
    <w:rsid w:val="001C5A53"/>
    <w:rsid w:val="001D042D"/>
    <w:rsid w:val="001D12E0"/>
    <w:rsid w:val="001D13E2"/>
    <w:rsid w:val="001D1AF5"/>
    <w:rsid w:val="001D1C2A"/>
    <w:rsid w:val="001D29F1"/>
    <w:rsid w:val="001D44DB"/>
    <w:rsid w:val="001D5377"/>
    <w:rsid w:val="001D5AF6"/>
    <w:rsid w:val="001D6C0C"/>
    <w:rsid w:val="001D6CD2"/>
    <w:rsid w:val="001D7B71"/>
    <w:rsid w:val="001E13C2"/>
    <w:rsid w:val="001E1493"/>
    <w:rsid w:val="001E1B21"/>
    <w:rsid w:val="001E509B"/>
    <w:rsid w:val="001E6D17"/>
    <w:rsid w:val="001E7B87"/>
    <w:rsid w:val="001F0573"/>
    <w:rsid w:val="001F0C6B"/>
    <w:rsid w:val="001F2ABF"/>
    <w:rsid w:val="001F3E9B"/>
    <w:rsid w:val="001F4AB8"/>
    <w:rsid w:val="001F524E"/>
    <w:rsid w:val="001F61AA"/>
    <w:rsid w:val="001F7881"/>
    <w:rsid w:val="002012CA"/>
    <w:rsid w:val="00201EB4"/>
    <w:rsid w:val="00201F45"/>
    <w:rsid w:val="0020215C"/>
    <w:rsid w:val="0020260F"/>
    <w:rsid w:val="00203110"/>
    <w:rsid w:val="00203442"/>
    <w:rsid w:val="0020579A"/>
    <w:rsid w:val="002067B6"/>
    <w:rsid w:val="00206BFA"/>
    <w:rsid w:val="00207BB8"/>
    <w:rsid w:val="0021097C"/>
    <w:rsid w:val="00211851"/>
    <w:rsid w:val="002119B8"/>
    <w:rsid w:val="00213658"/>
    <w:rsid w:val="00216F69"/>
    <w:rsid w:val="00217164"/>
    <w:rsid w:val="0021790D"/>
    <w:rsid w:val="00220985"/>
    <w:rsid w:val="002212B6"/>
    <w:rsid w:val="0022371A"/>
    <w:rsid w:val="00224AF0"/>
    <w:rsid w:val="00225372"/>
    <w:rsid w:val="0022609F"/>
    <w:rsid w:val="002274EE"/>
    <w:rsid w:val="00230D6E"/>
    <w:rsid w:val="00231E26"/>
    <w:rsid w:val="002322B8"/>
    <w:rsid w:val="002327BA"/>
    <w:rsid w:val="00235555"/>
    <w:rsid w:val="00235D9E"/>
    <w:rsid w:val="002377BA"/>
    <w:rsid w:val="00237AAC"/>
    <w:rsid w:val="00237C2A"/>
    <w:rsid w:val="00240B05"/>
    <w:rsid w:val="00243149"/>
    <w:rsid w:val="00243584"/>
    <w:rsid w:val="00244230"/>
    <w:rsid w:val="00244F82"/>
    <w:rsid w:val="00247AC0"/>
    <w:rsid w:val="0025130E"/>
    <w:rsid w:val="00253909"/>
    <w:rsid w:val="00254680"/>
    <w:rsid w:val="00255924"/>
    <w:rsid w:val="002600D5"/>
    <w:rsid w:val="00264816"/>
    <w:rsid w:val="0026669C"/>
    <w:rsid w:val="002675DC"/>
    <w:rsid w:val="00270803"/>
    <w:rsid w:val="00271BE7"/>
    <w:rsid w:val="002722AE"/>
    <w:rsid w:val="002731F3"/>
    <w:rsid w:val="00274778"/>
    <w:rsid w:val="00274B33"/>
    <w:rsid w:val="002751FF"/>
    <w:rsid w:val="00276F5B"/>
    <w:rsid w:val="00283770"/>
    <w:rsid w:val="002847B0"/>
    <w:rsid w:val="002861D1"/>
    <w:rsid w:val="002870A7"/>
    <w:rsid w:val="00287DCC"/>
    <w:rsid w:val="002906D2"/>
    <w:rsid w:val="00290B6E"/>
    <w:rsid w:val="0029322A"/>
    <w:rsid w:val="00295548"/>
    <w:rsid w:val="00296062"/>
    <w:rsid w:val="00296D4D"/>
    <w:rsid w:val="00297157"/>
    <w:rsid w:val="002A00E2"/>
    <w:rsid w:val="002A1703"/>
    <w:rsid w:val="002A1A76"/>
    <w:rsid w:val="002A219B"/>
    <w:rsid w:val="002A2482"/>
    <w:rsid w:val="002A5F09"/>
    <w:rsid w:val="002A6382"/>
    <w:rsid w:val="002A766B"/>
    <w:rsid w:val="002B15CA"/>
    <w:rsid w:val="002B23CD"/>
    <w:rsid w:val="002B2A5A"/>
    <w:rsid w:val="002B2AD3"/>
    <w:rsid w:val="002B2E07"/>
    <w:rsid w:val="002B3767"/>
    <w:rsid w:val="002B522D"/>
    <w:rsid w:val="002B5A5D"/>
    <w:rsid w:val="002B69BC"/>
    <w:rsid w:val="002C0261"/>
    <w:rsid w:val="002C0F67"/>
    <w:rsid w:val="002C1A9E"/>
    <w:rsid w:val="002C2D7C"/>
    <w:rsid w:val="002C33C7"/>
    <w:rsid w:val="002C3449"/>
    <w:rsid w:val="002C3854"/>
    <w:rsid w:val="002C3A1B"/>
    <w:rsid w:val="002C672D"/>
    <w:rsid w:val="002C6DEC"/>
    <w:rsid w:val="002C7674"/>
    <w:rsid w:val="002D1070"/>
    <w:rsid w:val="002D38BF"/>
    <w:rsid w:val="002D443C"/>
    <w:rsid w:val="002D46F6"/>
    <w:rsid w:val="002D6CFC"/>
    <w:rsid w:val="002E0A16"/>
    <w:rsid w:val="002E115C"/>
    <w:rsid w:val="002E211C"/>
    <w:rsid w:val="002E33ED"/>
    <w:rsid w:val="002E4C90"/>
    <w:rsid w:val="002E5162"/>
    <w:rsid w:val="002E6BFC"/>
    <w:rsid w:val="002E7350"/>
    <w:rsid w:val="002F2900"/>
    <w:rsid w:val="002F2A4F"/>
    <w:rsid w:val="002F5877"/>
    <w:rsid w:val="002F672A"/>
    <w:rsid w:val="002F6775"/>
    <w:rsid w:val="003007F3"/>
    <w:rsid w:val="00302058"/>
    <w:rsid w:val="003030B4"/>
    <w:rsid w:val="00303132"/>
    <w:rsid w:val="003111EA"/>
    <w:rsid w:val="003114EF"/>
    <w:rsid w:val="003117DD"/>
    <w:rsid w:val="00311B4F"/>
    <w:rsid w:val="003120F1"/>
    <w:rsid w:val="00312F63"/>
    <w:rsid w:val="00313CAB"/>
    <w:rsid w:val="003148DC"/>
    <w:rsid w:val="00314909"/>
    <w:rsid w:val="00315058"/>
    <w:rsid w:val="003151E7"/>
    <w:rsid w:val="003152F0"/>
    <w:rsid w:val="00320101"/>
    <w:rsid w:val="00320AB2"/>
    <w:rsid w:val="0032123E"/>
    <w:rsid w:val="003216D8"/>
    <w:rsid w:val="00324472"/>
    <w:rsid w:val="00324747"/>
    <w:rsid w:val="00324B45"/>
    <w:rsid w:val="00324DD8"/>
    <w:rsid w:val="00325104"/>
    <w:rsid w:val="0032716A"/>
    <w:rsid w:val="00331A94"/>
    <w:rsid w:val="00331B1D"/>
    <w:rsid w:val="00332671"/>
    <w:rsid w:val="00333E0E"/>
    <w:rsid w:val="0033584B"/>
    <w:rsid w:val="00335ADB"/>
    <w:rsid w:val="00336282"/>
    <w:rsid w:val="00336AD1"/>
    <w:rsid w:val="00337AAA"/>
    <w:rsid w:val="00341CB1"/>
    <w:rsid w:val="003421EF"/>
    <w:rsid w:val="00342850"/>
    <w:rsid w:val="00344E15"/>
    <w:rsid w:val="00344F27"/>
    <w:rsid w:val="00345A12"/>
    <w:rsid w:val="003471FD"/>
    <w:rsid w:val="00351690"/>
    <w:rsid w:val="003519E6"/>
    <w:rsid w:val="00351A81"/>
    <w:rsid w:val="003542B0"/>
    <w:rsid w:val="00354F34"/>
    <w:rsid w:val="00355A86"/>
    <w:rsid w:val="003578B7"/>
    <w:rsid w:val="00357BB0"/>
    <w:rsid w:val="00360D97"/>
    <w:rsid w:val="003621BF"/>
    <w:rsid w:val="00362FD9"/>
    <w:rsid w:val="00363013"/>
    <w:rsid w:val="00363860"/>
    <w:rsid w:val="00363968"/>
    <w:rsid w:val="00363F92"/>
    <w:rsid w:val="003642B8"/>
    <w:rsid w:val="003655F4"/>
    <w:rsid w:val="00365BE0"/>
    <w:rsid w:val="0036603C"/>
    <w:rsid w:val="00366835"/>
    <w:rsid w:val="003673C2"/>
    <w:rsid w:val="00367459"/>
    <w:rsid w:val="00367950"/>
    <w:rsid w:val="0037012F"/>
    <w:rsid w:val="0037025F"/>
    <w:rsid w:val="00370856"/>
    <w:rsid w:val="00370F61"/>
    <w:rsid w:val="00372028"/>
    <w:rsid w:val="0037756C"/>
    <w:rsid w:val="003844D4"/>
    <w:rsid w:val="00384D49"/>
    <w:rsid w:val="00385DBF"/>
    <w:rsid w:val="0038607D"/>
    <w:rsid w:val="00386312"/>
    <w:rsid w:val="003866E1"/>
    <w:rsid w:val="00386A4A"/>
    <w:rsid w:val="00387617"/>
    <w:rsid w:val="003902DD"/>
    <w:rsid w:val="00390631"/>
    <w:rsid w:val="0039111C"/>
    <w:rsid w:val="00392C02"/>
    <w:rsid w:val="00392D4B"/>
    <w:rsid w:val="00393432"/>
    <w:rsid w:val="0039364F"/>
    <w:rsid w:val="00395BC7"/>
    <w:rsid w:val="003966A1"/>
    <w:rsid w:val="003972EC"/>
    <w:rsid w:val="00397C4D"/>
    <w:rsid w:val="003A30DD"/>
    <w:rsid w:val="003A40C6"/>
    <w:rsid w:val="003A4199"/>
    <w:rsid w:val="003A4EED"/>
    <w:rsid w:val="003A5858"/>
    <w:rsid w:val="003B1343"/>
    <w:rsid w:val="003B16EF"/>
    <w:rsid w:val="003B6D29"/>
    <w:rsid w:val="003B70CB"/>
    <w:rsid w:val="003B71F4"/>
    <w:rsid w:val="003B732D"/>
    <w:rsid w:val="003C1A04"/>
    <w:rsid w:val="003C1B4C"/>
    <w:rsid w:val="003C1CAB"/>
    <w:rsid w:val="003C35DE"/>
    <w:rsid w:val="003C426C"/>
    <w:rsid w:val="003C55EF"/>
    <w:rsid w:val="003C584F"/>
    <w:rsid w:val="003C650C"/>
    <w:rsid w:val="003D02DD"/>
    <w:rsid w:val="003D03A3"/>
    <w:rsid w:val="003D07ED"/>
    <w:rsid w:val="003D10F0"/>
    <w:rsid w:val="003D1794"/>
    <w:rsid w:val="003D3E1C"/>
    <w:rsid w:val="003D44AB"/>
    <w:rsid w:val="003D4CFD"/>
    <w:rsid w:val="003D5697"/>
    <w:rsid w:val="003E0AA9"/>
    <w:rsid w:val="003E3A41"/>
    <w:rsid w:val="003E4117"/>
    <w:rsid w:val="003E4805"/>
    <w:rsid w:val="003E494A"/>
    <w:rsid w:val="003E5156"/>
    <w:rsid w:val="003E5644"/>
    <w:rsid w:val="003E70C6"/>
    <w:rsid w:val="003E72C8"/>
    <w:rsid w:val="003E784E"/>
    <w:rsid w:val="003F05F8"/>
    <w:rsid w:val="003F1E88"/>
    <w:rsid w:val="003F1ED1"/>
    <w:rsid w:val="003F39DB"/>
    <w:rsid w:val="00400031"/>
    <w:rsid w:val="00400423"/>
    <w:rsid w:val="00400490"/>
    <w:rsid w:val="00400E78"/>
    <w:rsid w:val="00401BC7"/>
    <w:rsid w:val="00401E10"/>
    <w:rsid w:val="0040213E"/>
    <w:rsid w:val="00404B86"/>
    <w:rsid w:val="00405265"/>
    <w:rsid w:val="004066AF"/>
    <w:rsid w:val="00406EC1"/>
    <w:rsid w:val="00407840"/>
    <w:rsid w:val="00410B6C"/>
    <w:rsid w:val="00411366"/>
    <w:rsid w:val="0041208B"/>
    <w:rsid w:val="00412267"/>
    <w:rsid w:val="0041401B"/>
    <w:rsid w:val="0041445D"/>
    <w:rsid w:val="00415204"/>
    <w:rsid w:val="0041536A"/>
    <w:rsid w:val="004163C9"/>
    <w:rsid w:val="0041667D"/>
    <w:rsid w:val="00416768"/>
    <w:rsid w:val="004204C9"/>
    <w:rsid w:val="00421813"/>
    <w:rsid w:val="004243CE"/>
    <w:rsid w:val="00425B04"/>
    <w:rsid w:val="00426BDA"/>
    <w:rsid w:val="0043051F"/>
    <w:rsid w:val="00430B30"/>
    <w:rsid w:val="00432683"/>
    <w:rsid w:val="00433069"/>
    <w:rsid w:val="004337A9"/>
    <w:rsid w:val="00434949"/>
    <w:rsid w:val="00435FED"/>
    <w:rsid w:val="004364A3"/>
    <w:rsid w:val="0044176E"/>
    <w:rsid w:val="00441D98"/>
    <w:rsid w:val="0044227D"/>
    <w:rsid w:val="004428C7"/>
    <w:rsid w:val="00444245"/>
    <w:rsid w:val="00450743"/>
    <w:rsid w:val="00451654"/>
    <w:rsid w:val="00454565"/>
    <w:rsid w:val="004551E0"/>
    <w:rsid w:val="004553EB"/>
    <w:rsid w:val="0045693C"/>
    <w:rsid w:val="00456BED"/>
    <w:rsid w:val="0046124D"/>
    <w:rsid w:val="00462398"/>
    <w:rsid w:val="00463381"/>
    <w:rsid w:val="0046465A"/>
    <w:rsid w:val="0046758D"/>
    <w:rsid w:val="004723AF"/>
    <w:rsid w:val="00472BD9"/>
    <w:rsid w:val="004736A9"/>
    <w:rsid w:val="00474180"/>
    <w:rsid w:val="00476F9A"/>
    <w:rsid w:val="00477D4C"/>
    <w:rsid w:val="00477FBF"/>
    <w:rsid w:val="0048034D"/>
    <w:rsid w:val="004820DB"/>
    <w:rsid w:val="00482910"/>
    <w:rsid w:val="00486488"/>
    <w:rsid w:val="00486F57"/>
    <w:rsid w:val="00486FD8"/>
    <w:rsid w:val="0049087E"/>
    <w:rsid w:val="00490DF8"/>
    <w:rsid w:val="00491785"/>
    <w:rsid w:val="00492644"/>
    <w:rsid w:val="00492D74"/>
    <w:rsid w:val="0049370A"/>
    <w:rsid w:val="0049436E"/>
    <w:rsid w:val="0049442D"/>
    <w:rsid w:val="004951DC"/>
    <w:rsid w:val="0049574A"/>
    <w:rsid w:val="004957A0"/>
    <w:rsid w:val="00496DE0"/>
    <w:rsid w:val="004A064D"/>
    <w:rsid w:val="004A0A5D"/>
    <w:rsid w:val="004A36F9"/>
    <w:rsid w:val="004A38B0"/>
    <w:rsid w:val="004A3C89"/>
    <w:rsid w:val="004A4B1E"/>
    <w:rsid w:val="004A545E"/>
    <w:rsid w:val="004A548E"/>
    <w:rsid w:val="004A65F5"/>
    <w:rsid w:val="004A7352"/>
    <w:rsid w:val="004A7B43"/>
    <w:rsid w:val="004B16D7"/>
    <w:rsid w:val="004B3413"/>
    <w:rsid w:val="004B561D"/>
    <w:rsid w:val="004B5CA4"/>
    <w:rsid w:val="004B5EE1"/>
    <w:rsid w:val="004B7261"/>
    <w:rsid w:val="004B7996"/>
    <w:rsid w:val="004B7E77"/>
    <w:rsid w:val="004C03AF"/>
    <w:rsid w:val="004C078A"/>
    <w:rsid w:val="004C0F0E"/>
    <w:rsid w:val="004C1667"/>
    <w:rsid w:val="004C2382"/>
    <w:rsid w:val="004C37F8"/>
    <w:rsid w:val="004C4908"/>
    <w:rsid w:val="004C6577"/>
    <w:rsid w:val="004C6A21"/>
    <w:rsid w:val="004C6B4B"/>
    <w:rsid w:val="004C72E3"/>
    <w:rsid w:val="004D13CD"/>
    <w:rsid w:val="004D1A4C"/>
    <w:rsid w:val="004D413B"/>
    <w:rsid w:val="004D6C05"/>
    <w:rsid w:val="004D77D9"/>
    <w:rsid w:val="004E046B"/>
    <w:rsid w:val="004E10B5"/>
    <w:rsid w:val="004E3883"/>
    <w:rsid w:val="004E4A19"/>
    <w:rsid w:val="004E57BE"/>
    <w:rsid w:val="004E6975"/>
    <w:rsid w:val="004F0F76"/>
    <w:rsid w:val="004F114E"/>
    <w:rsid w:val="004F3789"/>
    <w:rsid w:val="004F3F5B"/>
    <w:rsid w:val="004F529A"/>
    <w:rsid w:val="004F7258"/>
    <w:rsid w:val="004F7362"/>
    <w:rsid w:val="004F76CA"/>
    <w:rsid w:val="00501CD8"/>
    <w:rsid w:val="005022E9"/>
    <w:rsid w:val="00502660"/>
    <w:rsid w:val="005026D8"/>
    <w:rsid w:val="0050308F"/>
    <w:rsid w:val="005048DC"/>
    <w:rsid w:val="005049FB"/>
    <w:rsid w:val="00512465"/>
    <w:rsid w:val="005124B2"/>
    <w:rsid w:val="00513C1E"/>
    <w:rsid w:val="00514758"/>
    <w:rsid w:val="00514EC0"/>
    <w:rsid w:val="00515F03"/>
    <w:rsid w:val="0051700B"/>
    <w:rsid w:val="00521AB7"/>
    <w:rsid w:val="00522237"/>
    <w:rsid w:val="00522C98"/>
    <w:rsid w:val="00523591"/>
    <w:rsid w:val="005235C2"/>
    <w:rsid w:val="00526E1D"/>
    <w:rsid w:val="0053043E"/>
    <w:rsid w:val="00530B50"/>
    <w:rsid w:val="00531168"/>
    <w:rsid w:val="005317BF"/>
    <w:rsid w:val="00531F07"/>
    <w:rsid w:val="00532A8A"/>
    <w:rsid w:val="00533793"/>
    <w:rsid w:val="00533962"/>
    <w:rsid w:val="00533D9D"/>
    <w:rsid w:val="00534488"/>
    <w:rsid w:val="00535102"/>
    <w:rsid w:val="0053515A"/>
    <w:rsid w:val="005357DD"/>
    <w:rsid w:val="00535FCF"/>
    <w:rsid w:val="00536F64"/>
    <w:rsid w:val="00537F69"/>
    <w:rsid w:val="00540085"/>
    <w:rsid w:val="00540139"/>
    <w:rsid w:val="0054019D"/>
    <w:rsid w:val="0054037A"/>
    <w:rsid w:val="00540DCF"/>
    <w:rsid w:val="00540FDB"/>
    <w:rsid w:val="005417CD"/>
    <w:rsid w:val="00542D1E"/>
    <w:rsid w:val="0054309E"/>
    <w:rsid w:val="0054417A"/>
    <w:rsid w:val="00546BAC"/>
    <w:rsid w:val="005477E0"/>
    <w:rsid w:val="00550069"/>
    <w:rsid w:val="00550D26"/>
    <w:rsid w:val="0055249C"/>
    <w:rsid w:val="005526C8"/>
    <w:rsid w:val="00552E06"/>
    <w:rsid w:val="00552E24"/>
    <w:rsid w:val="00553035"/>
    <w:rsid w:val="005557A3"/>
    <w:rsid w:val="00556981"/>
    <w:rsid w:val="00557744"/>
    <w:rsid w:val="00557F5F"/>
    <w:rsid w:val="00561EC5"/>
    <w:rsid w:val="00562276"/>
    <w:rsid w:val="00563655"/>
    <w:rsid w:val="005639A4"/>
    <w:rsid w:val="005647BA"/>
    <w:rsid w:val="00564BCE"/>
    <w:rsid w:val="00567CC6"/>
    <w:rsid w:val="00571007"/>
    <w:rsid w:val="00571225"/>
    <w:rsid w:val="00572977"/>
    <w:rsid w:val="00573FFE"/>
    <w:rsid w:val="00574D45"/>
    <w:rsid w:val="0057566D"/>
    <w:rsid w:val="00575B73"/>
    <w:rsid w:val="00576A2B"/>
    <w:rsid w:val="005801C0"/>
    <w:rsid w:val="00580EC7"/>
    <w:rsid w:val="00582207"/>
    <w:rsid w:val="005843CB"/>
    <w:rsid w:val="00584499"/>
    <w:rsid w:val="00584AB4"/>
    <w:rsid w:val="00584FE6"/>
    <w:rsid w:val="005855F6"/>
    <w:rsid w:val="00585A3C"/>
    <w:rsid w:val="0058651B"/>
    <w:rsid w:val="005870CA"/>
    <w:rsid w:val="005875B0"/>
    <w:rsid w:val="0059078A"/>
    <w:rsid w:val="00593322"/>
    <w:rsid w:val="005938A5"/>
    <w:rsid w:val="00595239"/>
    <w:rsid w:val="005957C0"/>
    <w:rsid w:val="00595A1E"/>
    <w:rsid w:val="00596942"/>
    <w:rsid w:val="005970C5"/>
    <w:rsid w:val="00597578"/>
    <w:rsid w:val="005A02A1"/>
    <w:rsid w:val="005A0A58"/>
    <w:rsid w:val="005A0D72"/>
    <w:rsid w:val="005A0F60"/>
    <w:rsid w:val="005A25F8"/>
    <w:rsid w:val="005A2A16"/>
    <w:rsid w:val="005A3EC9"/>
    <w:rsid w:val="005A6562"/>
    <w:rsid w:val="005A65AB"/>
    <w:rsid w:val="005A72B7"/>
    <w:rsid w:val="005A760A"/>
    <w:rsid w:val="005B14A6"/>
    <w:rsid w:val="005B254E"/>
    <w:rsid w:val="005B272D"/>
    <w:rsid w:val="005B347B"/>
    <w:rsid w:val="005B72C6"/>
    <w:rsid w:val="005C03C0"/>
    <w:rsid w:val="005C15A1"/>
    <w:rsid w:val="005C1AC8"/>
    <w:rsid w:val="005C2109"/>
    <w:rsid w:val="005C4F43"/>
    <w:rsid w:val="005C5C0F"/>
    <w:rsid w:val="005C5E65"/>
    <w:rsid w:val="005C6A60"/>
    <w:rsid w:val="005C748F"/>
    <w:rsid w:val="005D08B7"/>
    <w:rsid w:val="005D1411"/>
    <w:rsid w:val="005D1501"/>
    <w:rsid w:val="005D1F59"/>
    <w:rsid w:val="005D260F"/>
    <w:rsid w:val="005D3533"/>
    <w:rsid w:val="005D36D4"/>
    <w:rsid w:val="005D4092"/>
    <w:rsid w:val="005D4451"/>
    <w:rsid w:val="005D48B4"/>
    <w:rsid w:val="005D52DE"/>
    <w:rsid w:val="005D58D9"/>
    <w:rsid w:val="005D5DE3"/>
    <w:rsid w:val="005D729B"/>
    <w:rsid w:val="005E158D"/>
    <w:rsid w:val="005E1C4B"/>
    <w:rsid w:val="005E22B3"/>
    <w:rsid w:val="005E4AF0"/>
    <w:rsid w:val="005E541A"/>
    <w:rsid w:val="005E67F3"/>
    <w:rsid w:val="005E78F2"/>
    <w:rsid w:val="005F18AF"/>
    <w:rsid w:val="005F23B1"/>
    <w:rsid w:val="005F3447"/>
    <w:rsid w:val="005F3A25"/>
    <w:rsid w:val="005F602E"/>
    <w:rsid w:val="005F654B"/>
    <w:rsid w:val="005F6B35"/>
    <w:rsid w:val="005F7080"/>
    <w:rsid w:val="005F75A6"/>
    <w:rsid w:val="0060116B"/>
    <w:rsid w:val="00602E6A"/>
    <w:rsid w:val="00605237"/>
    <w:rsid w:val="00605F40"/>
    <w:rsid w:val="006065BD"/>
    <w:rsid w:val="00606F58"/>
    <w:rsid w:val="00610C06"/>
    <w:rsid w:val="00611430"/>
    <w:rsid w:val="00611E5F"/>
    <w:rsid w:val="00614A32"/>
    <w:rsid w:val="00614D68"/>
    <w:rsid w:val="0061559F"/>
    <w:rsid w:val="00615CD5"/>
    <w:rsid w:val="00616681"/>
    <w:rsid w:val="0062327E"/>
    <w:rsid w:val="0062346E"/>
    <w:rsid w:val="006234F1"/>
    <w:rsid w:val="00624C1E"/>
    <w:rsid w:val="00624FDE"/>
    <w:rsid w:val="006254EF"/>
    <w:rsid w:val="006338E3"/>
    <w:rsid w:val="006347C3"/>
    <w:rsid w:val="00634BB5"/>
    <w:rsid w:val="00634F42"/>
    <w:rsid w:val="00635C24"/>
    <w:rsid w:val="00637491"/>
    <w:rsid w:val="00637543"/>
    <w:rsid w:val="00637860"/>
    <w:rsid w:val="00640006"/>
    <w:rsid w:val="00645725"/>
    <w:rsid w:val="00646F83"/>
    <w:rsid w:val="00647507"/>
    <w:rsid w:val="00647D87"/>
    <w:rsid w:val="006506E0"/>
    <w:rsid w:val="00651015"/>
    <w:rsid w:val="00651A3D"/>
    <w:rsid w:val="006549A4"/>
    <w:rsid w:val="00655500"/>
    <w:rsid w:val="0065684E"/>
    <w:rsid w:val="0065798F"/>
    <w:rsid w:val="0066298C"/>
    <w:rsid w:val="00664140"/>
    <w:rsid w:val="00665E9B"/>
    <w:rsid w:val="0066756C"/>
    <w:rsid w:val="006717EF"/>
    <w:rsid w:val="006719F1"/>
    <w:rsid w:val="0067539A"/>
    <w:rsid w:val="00675A8F"/>
    <w:rsid w:val="00675CDD"/>
    <w:rsid w:val="006768DC"/>
    <w:rsid w:val="006804EC"/>
    <w:rsid w:val="006843B9"/>
    <w:rsid w:val="006848F7"/>
    <w:rsid w:val="00685D37"/>
    <w:rsid w:val="00687658"/>
    <w:rsid w:val="00687A21"/>
    <w:rsid w:val="00687D2B"/>
    <w:rsid w:val="0069265E"/>
    <w:rsid w:val="0069384E"/>
    <w:rsid w:val="006949FE"/>
    <w:rsid w:val="00695116"/>
    <w:rsid w:val="0069511D"/>
    <w:rsid w:val="00696202"/>
    <w:rsid w:val="00696A98"/>
    <w:rsid w:val="006A0048"/>
    <w:rsid w:val="006A253E"/>
    <w:rsid w:val="006A39AB"/>
    <w:rsid w:val="006A47FC"/>
    <w:rsid w:val="006A6536"/>
    <w:rsid w:val="006A7439"/>
    <w:rsid w:val="006A7CFC"/>
    <w:rsid w:val="006B0AA7"/>
    <w:rsid w:val="006B1286"/>
    <w:rsid w:val="006B1CD8"/>
    <w:rsid w:val="006B2081"/>
    <w:rsid w:val="006B253A"/>
    <w:rsid w:val="006B46BB"/>
    <w:rsid w:val="006B494F"/>
    <w:rsid w:val="006B4E94"/>
    <w:rsid w:val="006B5B6C"/>
    <w:rsid w:val="006B5FAC"/>
    <w:rsid w:val="006B6932"/>
    <w:rsid w:val="006B6A17"/>
    <w:rsid w:val="006B75D5"/>
    <w:rsid w:val="006C0ED9"/>
    <w:rsid w:val="006C1270"/>
    <w:rsid w:val="006C1352"/>
    <w:rsid w:val="006C21B7"/>
    <w:rsid w:val="006C2F7E"/>
    <w:rsid w:val="006C33C0"/>
    <w:rsid w:val="006C3FB3"/>
    <w:rsid w:val="006C67C2"/>
    <w:rsid w:val="006D1429"/>
    <w:rsid w:val="006D5E2B"/>
    <w:rsid w:val="006D6032"/>
    <w:rsid w:val="006D6113"/>
    <w:rsid w:val="006D7786"/>
    <w:rsid w:val="006D77B3"/>
    <w:rsid w:val="006D7F1A"/>
    <w:rsid w:val="006E0019"/>
    <w:rsid w:val="006E0054"/>
    <w:rsid w:val="006E2644"/>
    <w:rsid w:val="006E4568"/>
    <w:rsid w:val="006F06D7"/>
    <w:rsid w:val="006F0729"/>
    <w:rsid w:val="006F1179"/>
    <w:rsid w:val="006F152E"/>
    <w:rsid w:val="006F212C"/>
    <w:rsid w:val="006F258D"/>
    <w:rsid w:val="006F399A"/>
    <w:rsid w:val="006F5B8A"/>
    <w:rsid w:val="006F6A24"/>
    <w:rsid w:val="006F7C02"/>
    <w:rsid w:val="00701A20"/>
    <w:rsid w:val="00703A01"/>
    <w:rsid w:val="0070455F"/>
    <w:rsid w:val="0070498A"/>
    <w:rsid w:val="0070684F"/>
    <w:rsid w:val="0070763F"/>
    <w:rsid w:val="00707BCF"/>
    <w:rsid w:val="00707F67"/>
    <w:rsid w:val="00711BF1"/>
    <w:rsid w:val="00713066"/>
    <w:rsid w:val="00713644"/>
    <w:rsid w:val="007138D9"/>
    <w:rsid w:val="00713EEC"/>
    <w:rsid w:val="0071403F"/>
    <w:rsid w:val="00714074"/>
    <w:rsid w:val="00714414"/>
    <w:rsid w:val="00714DAA"/>
    <w:rsid w:val="00715C0E"/>
    <w:rsid w:val="00720B16"/>
    <w:rsid w:val="00722205"/>
    <w:rsid w:val="00722414"/>
    <w:rsid w:val="007229F4"/>
    <w:rsid w:val="00722EC0"/>
    <w:rsid w:val="0072412B"/>
    <w:rsid w:val="0072488B"/>
    <w:rsid w:val="007268DD"/>
    <w:rsid w:val="00726A3B"/>
    <w:rsid w:val="00726E00"/>
    <w:rsid w:val="00726EB8"/>
    <w:rsid w:val="00730899"/>
    <w:rsid w:val="007318AE"/>
    <w:rsid w:val="0073222D"/>
    <w:rsid w:val="007322A8"/>
    <w:rsid w:val="007327C6"/>
    <w:rsid w:val="00732F1D"/>
    <w:rsid w:val="007337F7"/>
    <w:rsid w:val="00733CA2"/>
    <w:rsid w:val="00734F5B"/>
    <w:rsid w:val="007363CB"/>
    <w:rsid w:val="00736D83"/>
    <w:rsid w:val="00736F8A"/>
    <w:rsid w:val="00737237"/>
    <w:rsid w:val="007379EC"/>
    <w:rsid w:val="00741BD6"/>
    <w:rsid w:val="00741FC5"/>
    <w:rsid w:val="00743441"/>
    <w:rsid w:val="00743BB6"/>
    <w:rsid w:val="00745765"/>
    <w:rsid w:val="0074598C"/>
    <w:rsid w:val="007468FB"/>
    <w:rsid w:val="00746C79"/>
    <w:rsid w:val="00746CB3"/>
    <w:rsid w:val="00747218"/>
    <w:rsid w:val="007514FD"/>
    <w:rsid w:val="00751578"/>
    <w:rsid w:val="00752731"/>
    <w:rsid w:val="007538B5"/>
    <w:rsid w:val="00754143"/>
    <w:rsid w:val="007565B5"/>
    <w:rsid w:val="0076148E"/>
    <w:rsid w:val="00761A67"/>
    <w:rsid w:val="00761F03"/>
    <w:rsid w:val="00763A70"/>
    <w:rsid w:val="00764341"/>
    <w:rsid w:val="00764DA1"/>
    <w:rsid w:val="00765344"/>
    <w:rsid w:val="00766054"/>
    <w:rsid w:val="007662F7"/>
    <w:rsid w:val="0076654E"/>
    <w:rsid w:val="00767F04"/>
    <w:rsid w:val="007702FF"/>
    <w:rsid w:val="00770B89"/>
    <w:rsid w:val="00771A82"/>
    <w:rsid w:val="007728F8"/>
    <w:rsid w:val="0077329A"/>
    <w:rsid w:val="00773EC9"/>
    <w:rsid w:val="00774971"/>
    <w:rsid w:val="00777440"/>
    <w:rsid w:val="00777C01"/>
    <w:rsid w:val="0078002B"/>
    <w:rsid w:val="0078044F"/>
    <w:rsid w:val="007809D9"/>
    <w:rsid w:val="00782ECF"/>
    <w:rsid w:val="00784EDB"/>
    <w:rsid w:val="00785BA0"/>
    <w:rsid w:val="007863F6"/>
    <w:rsid w:val="007901BE"/>
    <w:rsid w:val="007903E3"/>
    <w:rsid w:val="007914AC"/>
    <w:rsid w:val="00792B9C"/>
    <w:rsid w:val="00792C3D"/>
    <w:rsid w:val="00793802"/>
    <w:rsid w:val="00796004"/>
    <w:rsid w:val="00796680"/>
    <w:rsid w:val="007A072E"/>
    <w:rsid w:val="007A0B9C"/>
    <w:rsid w:val="007A0EE1"/>
    <w:rsid w:val="007A1D07"/>
    <w:rsid w:val="007A2880"/>
    <w:rsid w:val="007A4033"/>
    <w:rsid w:val="007B0E71"/>
    <w:rsid w:val="007B2799"/>
    <w:rsid w:val="007B3175"/>
    <w:rsid w:val="007B4F3E"/>
    <w:rsid w:val="007B5F69"/>
    <w:rsid w:val="007B679C"/>
    <w:rsid w:val="007B6A80"/>
    <w:rsid w:val="007B71B8"/>
    <w:rsid w:val="007B76B0"/>
    <w:rsid w:val="007B7BE2"/>
    <w:rsid w:val="007B7EC0"/>
    <w:rsid w:val="007C222B"/>
    <w:rsid w:val="007C285B"/>
    <w:rsid w:val="007C50E1"/>
    <w:rsid w:val="007C693E"/>
    <w:rsid w:val="007D151C"/>
    <w:rsid w:val="007D1635"/>
    <w:rsid w:val="007D2761"/>
    <w:rsid w:val="007D2B75"/>
    <w:rsid w:val="007D34BB"/>
    <w:rsid w:val="007D39C0"/>
    <w:rsid w:val="007D45FD"/>
    <w:rsid w:val="007D4AC4"/>
    <w:rsid w:val="007D53CB"/>
    <w:rsid w:val="007D6588"/>
    <w:rsid w:val="007D661C"/>
    <w:rsid w:val="007D706E"/>
    <w:rsid w:val="007D748C"/>
    <w:rsid w:val="007D756C"/>
    <w:rsid w:val="007E1120"/>
    <w:rsid w:val="007E1431"/>
    <w:rsid w:val="007E250B"/>
    <w:rsid w:val="007E2DD3"/>
    <w:rsid w:val="007E314E"/>
    <w:rsid w:val="007E4AB3"/>
    <w:rsid w:val="007E540C"/>
    <w:rsid w:val="007E642D"/>
    <w:rsid w:val="007E6D66"/>
    <w:rsid w:val="007F015B"/>
    <w:rsid w:val="007F0910"/>
    <w:rsid w:val="007F1889"/>
    <w:rsid w:val="007F2D1C"/>
    <w:rsid w:val="007F4115"/>
    <w:rsid w:val="007F4894"/>
    <w:rsid w:val="007F6506"/>
    <w:rsid w:val="007F6CD4"/>
    <w:rsid w:val="007F7AF6"/>
    <w:rsid w:val="007F7F25"/>
    <w:rsid w:val="00800639"/>
    <w:rsid w:val="00800AEB"/>
    <w:rsid w:val="00801F89"/>
    <w:rsid w:val="008028CA"/>
    <w:rsid w:val="00803275"/>
    <w:rsid w:val="00803D59"/>
    <w:rsid w:val="008058CE"/>
    <w:rsid w:val="00807D63"/>
    <w:rsid w:val="00810713"/>
    <w:rsid w:val="00810833"/>
    <w:rsid w:val="00813110"/>
    <w:rsid w:val="008148A2"/>
    <w:rsid w:val="00814A7C"/>
    <w:rsid w:val="00814C78"/>
    <w:rsid w:val="00816036"/>
    <w:rsid w:val="00817C78"/>
    <w:rsid w:val="00821913"/>
    <w:rsid w:val="00821CBF"/>
    <w:rsid w:val="008238AE"/>
    <w:rsid w:val="00823CB4"/>
    <w:rsid w:val="00824F2A"/>
    <w:rsid w:val="0082608C"/>
    <w:rsid w:val="008267B6"/>
    <w:rsid w:val="008269BC"/>
    <w:rsid w:val="00826E44"/>
    <w:rsid w:val="0083037A"/>
    <w:rsid w:val="0083045E"/>
    <w:rsid w:val="0083053B"/>
    <w:rsid w:val="00831634"/>
    <w:rsid w:val="0083279C"/>
    <w:rsid w:val="00832809"/>
    <w:rsid w:val="00832C24"/>
    <w:rsid w:val="00832E0E"/>
    <w:rsid w:val="00833061"/>
    <w:rsid w:val="00834323"/>
    <w:rsid w:val="008349A0"/>
    <w:rsid w:val="00835D9E"/>
    <w:rsid w:val="008360B2"/>
    <w:rsid w:val="00836616"/>
    <w:rsid w:val="008373EA"/>
    <w:rsid w:val="00837E1D"/>
    <w:rsid w:val="008429FF"/>
    <w:rsid w:val="0084396B"/>
    <w:rsid w:val="008443EB"/>
    <w:rsid w:val="00844A79"/>
    <w:rsid w:val="00845D62"/>
    <w:rsid w:val="00846E98"/>
    <w:rsid w:val="008513B8"/>
    <w:rsid w:val="00851535"/>
    <w:rsid w:val="00854219"/>
    <w:rsid w:val="008542FF"/>
    <w:rsid w:val="0085496C"/>
    <w:rsid w:val="0085499A"/>
    <w:rsid w:val="00854D2C"/>
    <w:rsid w:val="00857268"/>
    <w:rsid w:val="0085796E"/>
    <w:rsid w:val="00860145"/>
    <w:rsid w:val="00860451"/>
    <w:rsid w:val="008615A4"/>
    <w:rsid w:val="008626E8"/>
    <w:rsid w:val="008636A8"/>
    <w:rsid w:val="008657A2"/>
    <w:rsid w:val="008660D5"/>
    <w:rsid w:val="00866157"/>
    <w:rsid w:val="0086727E"/>
    <w:rsid w:val="008674D2"/>
    <w:rsid w:val="00867553"/>
    <w:rsid w:val="00873D00"/>
    <w:rsid w:val="00873DEB"/>
    <w:rsid w:val="00875842"/>
    <w:rsid w:val="00875F14"/>
    <w:rsid w:val="00877D8B"/>
    <w:rsid w:val="00877EF1"/>
    <w:rsid w:val="00881610"/>
    <w:rsid w:val="008857AD"/>
    <w:rsid w:val="00890865"/>
    <w:rsid w:val="008938D9"/>
    <w:rsid w:val="008944AE"/>
    <w:rsid w:val="0089467A"/>
    <w:rsid w:val="00894709"/>
    <w:rsid w:val="008958A0"/>
    <w:rsid w:val="00895F9F"/>
    <w:rsid w:val="00896688"/>
    <w:rsid w:val="008967DF"/>
    <w:rsid w:val="008968CE"/>
    <w:rsid w:val="008A0A14"/>
    <w:rsid w:val="008A1474"/>
    <w:rsid w:val="008A1D2E"/>
    <w:rsid w:val="008A3426"/>
    <w:rsid w:val="008A4FF1"/>
    <w:rsid w:val="008A5020"/>
    <w:rsid w:val="008A6482"/>
    <w:rsid w:val="008A765B"/>
    <w:rsid w:val="008A7A89"/>
    <w:rsid w:val="008B027D"/>
    <w:rsid w:val="008B07CA"/>
    <w:rsid w:val="008B0F1B"/>
    <w:rsid w:val="008B43DD"/>
    <w:rsid w:val="008B4C63"/>
    <w:rsid w:val="008B5152"/>
    <w:rsid w:val="008B6C46"/>
    <w:rsid w:val="008C0E71"/>
    <w:rsid w:val="008C193C"/>
    <w:rsid w:val="008C2149"/>
    <w:rsid w:val="008C216E"/>
    <w:rsid w:val="008C305C"/>
    <w:rsid w:val="008C403B"/>
    <w:rsid w:val="008C4A14"/>
    <w:rsid w:val="008C5C66"/>
    <w:rsid w:val="008C69C4"/>
    <w:rsid w:val="008C7841"/>
    <w:rsid w:val="008C7F9A"/>
    <w:rsid w:val="008D0018"/>
    <w:rsid w:val="008D0BAA"/>
    <w:rsid w:val="008D0E03"/>
    <w:rsid w:val="008D13E0"/>
    <w:rsid w:val="008D162D"/>
    <w:rsid w:val="008D1AE2"/>
    <w:rsid w:val="008D2C52"/>
    <w:rsid w:val="008D2FE5"/>
    <w:rsid w:val="008D335D"/>
    <w:rsid w:val="008D34E9"/>
    <w:rsid w:val="008D451B"/>
    <w:rsid w:val="008D6C27"/>
    <w:rsid w:val="008E03F2"/>
    <w:rsid w:val="008E1A83"/>
    <w:rsid w:val="008E1BD2"/>
    <w:rsid w:val="008E26AD"/>
    <w:rsid w:val="008E393C"/>
    <w:rsid w:val="008E3FB6"/>
    <w:rsid w:val="008E4962"/>
    <w:rsid w:val="008E53C5"/>
    <w:rsid w:val="008E60CD"/>
    <w:rsid w:val="008E72B4"/>
    <w:rsid w:val="008F0379"/>
    <w:rsid w:val="008F1157"/>
    <w:rsid w:val="008F26DE"/>
    <w:rsid w:val="008F2F7D"/>
    <w:rsid w:val="008F4CD6"/>
    <w:rsid w:val="008F5AA8"/>
    <w:rsid w:val="008F659D"/>
    <w:rsid w:val="008F6A8F"/>
    <w:rsid w:val="009014B4"/>
    <w:rsid w:val="00901900"/>
    <w:rsid w:val="00901917"/>
    <w:rsid w:val="009032AE"/>
    <w:rsid w:val="00903B1D"/>
    <w:rsid w:val="009066B7"/>
    <w:rsid w:val="00907D6F"/>
    <w:rsid w:val="00912AB7"/>
    <w:rsid w:val="00912D57"/>
    <w:rsid w:val="0091311A"/>
    <w:rsid w:val="0091473D"/>
    <w:rsid w:val="009233C6"/>
    <w:rsid w:val="0092534E"/>
    <w:rsid w:val="00927CD7"/>
    <w:rsid w:val="009315F9"/>
    <w:rsid w:val="00931E24"/>
    <w:rsid w:val="00932A0A"/>
    <w:rsid w:val="009364BC"/>
    <w:rsid w:val="00936A71"/>
    <w:rsid w:val="0094065B"/>
    <w:rsid w:val="00940EAB"/>
    <w:rsid w:val="00941006"/>
    <w:rsid w:val="0094176B"/>
    <w:rsid w:val="00943782"/>
    <w:rsid w:val="00944FCA"/>
    <w:rsid w:val="009450A9"/>
    <w:rsid w:val="00951500"/>
    <w:rsid w:val="00952F85"/>
    <w:rsid w:val="0095379A"/>
    <w:rsid w:val="00954FFC"/>
    <w:rsid w:val="00955F55"/>
    <w:rsid w:val="00955F74"/>
    <w:rsid w:val="00956406"/>
    <w:rsid w:val="009577A3"/>
    <w:rsid w:val="0096707A"/>
    <w:rsid w:val="0096729A"/>
    <w:rsid w:val="00972A1B"/>
    <w:rsid w:val="00972B31"/>
    <w:rsid w:val="009734C5"/>
    <w:rsid w:val="00973559"/>
    <w:rsid w:val="00976655"/>
    <w:rsid w:val="00976DAE"/>
    <w:rsid w:val="00976EB2"/>
    <w:rsid w:val="00977618"/>
    <w:rsid w:val="00980BD9"/>
    <w:rsid w:val="00980D65"/>
    <w:rsid w:val="00981A55"/>
    <w:rsid w:val="009844E4"/>
    <w:rsid w:val="009846FF"/>
    <w:rsid w:val="009852AE"/>
    <w:rsid w:val="009866AC"/>
    <w:rsid w:val="0099040A"/>
    <w:rsid w:val="00990891"/>
    <w:rsid w:val="00990C9A"/>
    <w:rsid w:val="00991597"/>
    <w:rsid w:val="00991616"/>
    <w:rsid w:val="00991D9A"/>
    <w:rsid w:val="00993BEC"/>
    <w:rsid w:val="00995FA5"/>
    <w:rsid w:val="009972E7"/>
    <w:rsid w:val="009A1E62"/>
    <w:rsid w:val="009A2752"/>
    <w:rsid w:val="009A34FD"/>
    <w:rsid w:val="009A3C9B"/>
    <w:rsid w:val="009A47C1"/>
    <w:rsid w:val="009A4D92"/>
    <w:rsid w:val="009A5380"/>
    <w:rsid w:val="009A5EFC"/>
    <w:rsid w:val="009A7128"/>
    <w:rsid w:val="009A722D"/>
    <w:rsid w:val="009A7D7B"/>
    <w:rsid w:val="009B1AB7"/>
    <w:rsid w:val="009B444D"/>
    <w:rsid w:val="009B445D"/>
    <w:rsid w:val="009B5F29"/>
    <w:rsid w:val="009B6A57"/>
    <w:rsid w:val="009B6FDB"/>
    <w:rsid w:val="009C01FF"/>
    <w:rsid w:val="009C05E4"/>
    <w:rsid w:val="009C070E"/>
    <w:rsid w:val="009C0818"/>
    <w:rsid w:val="009C08C7"/>
    <w:rsid w:val="009C0E89"/>
    <w:rsid w:val="009C26DF"/>
    <w:rsid w:val="009C298D"/>
    <w:rsid w:val="009C303A"/>
    <w:rsid w:val="009C31E7"/>
    <w:rsid w:val="009C46A8"/>
    <w:rsid w:val="009C56A0"/>
    <w:rsid w:val="009C5805"/>
    <w:rsid w:val="009C7460"/>
    <w:rsid w:val="009D1065"/>
    <w:rsid w:val="009D17B5"/>
    <w:rsid w:val="009D1E8D"/>
    <w:rsid w:val="009D2DAD"/>
    <w:rsid w:val="009D4922"/>
    <w:rsid w:val="009D4A0E"/>
    <w:rsid w:val="009D727B"/>
    <w:rsid w:val="009E02FF"/>
    <w:rsid w:val="009E0DDF"/>
    <w:rsid w:val="009E15F6"/>
    <w:rsid w:val="009E1A19"/>
    <w:rsid w:val="009E37BE"/>
    <w:rsid w:val="009E3F34"/>
    <w:rsid w:val="009E5B11"/>
    <w:rsid w:val="009E5C7A"/>
    <w:rsid w:val="009E6082"/>
    <w:rsid w:val="009E665B"/>
    <w:rsid w:val="009F37B8"/>
    <w:rsid w:val="009F53BC"/>
    <w:rsid w:val="009F641D"/>
    <w:rsid w:val="009F73AE"/>
    <w:rsid w:val="009F796A"/>
    <w:rsid w:val="009F7A0A"/>
    <w:rsid w:val="009F7B57"/>
    <w:rsid w:val="009F7DD5"/>
    <w:rsid w:val="009F7FAF"/>
    <w:rsid w:val="00A001EB"/>
    <w:rsid w:val="00A01D51"/>
    <w:rsid w:val="00A0288D"/>
    <w:rsid w:val="00A03E80"/>
    <w:rsid w:val="00A04392"/>
    <w:rsid w:val="00A04BC8"/>
    <w:rsid w:val="00A0501B"/>
    <w:rsid w:val="00A05A95"/>
    <w:rsid w:val="00A05E6B"/>
    <w:rsid w:val="00A06685"/>
    <w:rsid w:val="00A0787C"/>
    <w:rsid w:val="00A07C57"/>
    <w:rsid w:val="00A12108"/>
    <w:rsid w:val="00A137E4"/>
    <w:rsid w:val="00A1428B"/>
    <w:rsid w:val="00A1518D"/>
    <w:rsid w:val="00A158D6"/>
    <w:rsid w:val="00A166CE"/>
    <w:rsid w:val="00A176A7"/>
    <w:rsid w:val="00A17FF7"/>
    <w:rsid w:val="00A20950"/>
    <w:rsid w:val="00A21A1D"/>
    <w:rsid w:val="00A21D60"/>
    <w:rsid w:val="00A2207C"/>
    <w:rsid w:val="00A22257"/>
    <w:rsid w:val="00A22A3E"/>
    <w:rsid w:val="00A2380D"/>
    <w:rsid w:val="00A23D1D"/>
    <w:rsid w:val="00A242BE"/>
    <w:rsid w:val="00A242C5"/>
    <w:rsid w:val="00A247A6"/>
    <w:rsid w:val="00A25E11"/>
    <w:rsid w:val="00A2611C"/>
    <w:rsid w:val="00A27D35"/>
    <w:rsid w:val="00A325B6"/>
    <w:rsid w:val="00A33AFD"/>
    <w:rsid w:val="00A34037"/>
    <w:rsid w:val="00A34309"/>
    <w:rsid w:val="00A35CE4"/>
    <w:rsid w:val="00A3612C"/>
    <w:rsid w:val="00A3710A"/>
    <w:rsid w:val="00A37272"/>
    <w:rsid w:val="00A37D26"/>
    <w:rsid w:val="00A37F2C"/>
    <w:rsid w:val="00A41813"/>
    <w:rsid w:val="00A4387B"/>
    <w:rsid w:val="00A43C28"/>
    <w:rsid w:val="00A4462D"/>
    <w:rsid w:val="00A44D38"/>
    <w:rsid w:val="00A45F8E"/>
    <w:rsid w:val="00A46042"/>
    <w:rsid w:val="00A461A9"/>
    <w:rsid w:val="00A463D0"/>
    <w:rsid w:val="00A475C0"/>
    <w:rsid w:val="00A47902"/>
    <w:rsid w:val="00A505C2"/>
    <w:rsid w:val="00A556AD"/>
    <w:rsid w:val="00A56680"/>
    <w:rsid w:val="00A62D5B"/>
    <w:rsid w:val="00A62E3C"/>
    <w:rsid w:val="00A631F9"/>
    <w:rsid w:val="00A6345A"/>
    <w:rsid w:val="00A63B48"/>
    <w:rsid w:val="00A64089"/>
    <w:rsid w:val="00A64EC2"/>
    <w:rsid w:val="00A658ED"/>
    <w:rsid w:val="00A6631B"/>
    <w:rsid w:val="00A66806"/>
    <w:rsid w:val="00A66CD5"/>
    <w:rsid w:val="00A724EB"/>
    <w:rsid w:val="00A72DAF"/>
    <w:rsid w:val="00A73232"/>
    <w:rsid w:val="00A73DD0"/>
    <w:rsid w:val="00A75EF9"/>
    <w:rsid w:val="00A764EA"/>
    <w:rsid w:val="00A807B6"/>
    <w:rsid w:val="00A81428"/>
    <w:rsid w:val="00A82CB7"/>
    <w:rsid w:val="00A83883"/>
    <w:rsid w:val="00A84FF5"/>
    <w:rsid w:val="00A856EF"/>
    <w:rsid w:val="00A87226"/>
    <w:rsid w:val="00A878F1"/>
    <w:rsid w:val="00A900A5"/>
    <w:rsid w:val="00A9028E"/>
    <w:rsid w:val="00A912DF"/>
    <w:rsid w:val="00A920AA"/>
    <w:rsid w:val="00A92C30"/>
    <w:rsid w:val="00A931BA"/>
    <w:rsid w:val="00A93420"/>
    <w:rsid w:val="00A94764"/>
    <w:rsid w:val="00A95317"/>
    <w:rsid w:val="00A97509"/>
    <w:rsid w:val="00A97B32"/>
    <w:rsid w:val="00AA1046"/>
    <w:rsid w:val="00AA16CC"/>
    <w:rsid w:val="00AA424D"/>
    <w:rsid w:val="00AA4D7A"/>
    <w:rsid w:val="00AA5EBC"/>
    <w:rsid w:val="00AA7F6C"/>
    <w:rsid w:val="00AB06D9"/>
    <w:rsid w:val="00AB0EE4"/>
    <w:rsid w:val="00AB504A"/>
    <w:rsid w:val="00AB772A"/>
    <w:rsid w:val="00AC07CD"/>
    <w:rsid w:val="00AC16CE"/>
    <w:rsid w:val="00AC2307"/>
    <w:rsid w:val="00AC3BC2"/>
    <w:rsid w:val="00AC3C15"/>
    <w:rsid w:val="00AC3FE1"/>
    <w:rsid w:val="00AC4714"/>
    <w:rsid w:val="00AC7AE3"/>
    <w:rsid w:val="00AC7B1F"/>
    <w:rsid w:val="00AD13A3"/>
    <w:rsid w:val="00AD406D"/>
    <w:rsid w:val="00AD4ABB"/>
    <w:rsid w:val="00AD54C2"/>
    <w:rsid w:val="00AD5851"/>
    <w:rsid w:val="00AD649C"/>
    <w:rsid w:val="00AD75ED"/>
    <w:rsid w:val="00AE1362"/>
    <w:rsid w:val="00AE2B14"/>
    <w:rsid w:val="00AE3DE1"/>
    <w:rsid w:val="00AE4BE3"/>
    <w:rsid w:val="00AE4D8E"/>
    <w:rsid w:val="00AE5315"/>
    <w:rsid w:val="00AE56BF"/>
    <w:rsid w:val="00AE6CBB"/>
    <w:rsid w:val="00AE7F69"/>
    <w:rsid w:val="00AF0502"/>
    <w:rsid w:val="00AF0B39"/>
    <w:rsid w:val="00AF177D"/>
    <w:rsid w:val="00AF1AA0"/>
    <w:rsid w:val="00AF2291"/>
    <w:rsid w:val="00AF287A"/>
    <w:rsid w:val="00AF5E26"/>
    <w:rsid w:val="00AF67C9"/>
    <w:rsid w:val="00AF6D93"/>
    <w:rsid w:val="00AF79EE"/>
    <w:rsid w:val="00B0017C"/>
    <w:rsid w:val="00B006A6"/>
    <w:rsid w:val="00B031D3"/>
    <w:rsid w:val="00B04714"/>
    <w:rsid w:val="00B04E27"/>
    <w:rsid w:val="00B051BA"/>
    <w:rsid w:val="00B101FC"/>
    <w:rsid w:val="00B106C6"/>
    <w:rsid w:val="00B1080B"/>
    <w:rsid w:val="00B113CD"/>
    <w:rsid w:val="00B16714"/>
    <w:rsid w:val="00B168D8"/>
    <w:rsid w:val="00B17450"/>
    <w:rsid w:val="00B20183"/>
    <w:rsid w:val="00B21DA2"/>
    <w:rsid w:val="00B233C0"/>
    <w:rsid w:val="00B2381A"/>
    <w:rsid w:val="00B2383B"/>
    <w:rsid w:val="00B23C67"/>
    <w:rsid w:val="00B25B55"/>
    <w:rsid w:val="00B26354"/>
    <w:rsid w:val="00B27E3C"/>
    <w:rsid w:val="00B322A6"/>
    <w:rsid w:val="00B342A9"/>
    <w:rsid w:val="00B34482"/>
    <w:rsid w:val="00B3456E"/>
    <w:rsid w:val="00B34A69"/>
    <w:rsid w:val="00B35ED1"/>
    <w:rsid w:val="00B379A8"/>
    <w:rsid w:val="00B414DA"/>
    <w:rsid w:val="00B42D01"/>
    <w:rsid w:val="00B449BE"/>
    <w:rsid w:val="00B44FB5"/>
    <w:rsid w:val="00B45523"/>
    <w:rsid w:val="00B45791"/>
    <w:rsid w:val="00B46841"/>
    <w:rsid w:val="00B51335"/>
    <w:rsid w:val="00B51656"/>
    <w:rsid w:val="00B525A8"/>
    <w:rsid w:val="00B5279B"/>
    <w:rsid w:val="00B52891"/>
    <w:rsid w:val="00B52E3E"/>
    <w:rsid w:val="00B5418E"/>
    <w:rsid w:val="00B546CC"/>
    <w:rsid w:val="00B561EB"/>
    <w:rsid w:val="00B563F0"/>
    <w:rsid w:val="00B57C73"/>
    <w:rsid w:val="00B60C32"/>
    <w:rsid w:val="00B61EA6"/>
    <w:rsid w:val="00B621B7"/>
    <w:rsid w:val="00B6276D"/>
    <w:rsid w:val="00B64B0F"/>
    <w:rsid w:val="00B64F10"/>
    <w:rsid w:val="00B67949"/>
    <w:rsid w:val="00B7033F"/>
    <w:rsid w:val="00B705E5"/>
    <w:rsid w:val="00B72EB6"/>
    <w:rsid w:val="00B73994"/>
    <w:rsid w:val="00B73E27"/>
    <w:rsid w:val="00B741D8"/>
    <w:rsid w:val="00B74966"/>
    <w:rsid w:val="00B80E93"/>
    <w:rsid w:val="00B8227C"/>
    <w:rsid w:val="00B83800"/>
    <w:rsid w:val="00B91D0D"/>
    <w:rsid w:val="00B9330E"/>
    <w:rsid w:val="00B948BE"/>
    <w:rsid w:val="00B9513A"/>
    <w:rsid w:val="00B95B34"/>
    <w:rsid w:val="00B96B32"/>
    <w:rsid w:val="00B978A7"/>
    <w:rsid w:val="00BA0485"/>
    <w:rsid w:val="00BA21C8"/>
    <w:rsid w:val="00BA2330"/>
    <w:rsid w:val="00BA2C21"/>
    <w:rsid w:val="00BA43D1"/>
    <w:rsid w:val="00BA4C25"/>
    <w:rsid w:val="00BA56DB"/>
    <w:rsid w:val="00BA5FE9"/>
    <w:rsid w:val="00BA6649"/>
    <w:rsid w:val="00BA7FD7"/>
    <w:rsid w:val="00BB122C"/>
    <w:rsid w:val="00BB3874"/>
    <w:rsid w:val="00BB4D9F"/>
    <w:rsid w:val="00BB5192"/>
    <w:rsid w:val="00BB6D3D"/>
    <w:rsid w:val="00BB72A4"/>
    <w:rsid w:val="00BB7A53"/>
    <w:rsid w:val="00BB7CA0"/>
    <w:rsid w:val="00BC02FC"/>
    <w:rsid w:val="00BC0459"/>
    <w:rsid w:val="00BC0982"/>
    <w:rsid w:val="00BC1AC2"/>
    <w:rsid w:val="00BC3904"/>
    <w:rsid w:val="00BC3D9A"/>
    <w:rsid w:val="00BC4923"/>
    <w:rsid w:val="00BC54A4"/>
    <w:rsid w:val="00BC5913"/>
    <w:rsid w:val="00BC5CA9"/>
    <w:rsid w:val="00BC5EF0"/>
    <w:rsid w:val="00BC61D7"/>
    <w:rsid w:val="00BC68B9"/>
    <w:rsid w:val="00BC6E7C"/>
    <w:rsid w:val="00BD0A98"/>
    <w:rsid w:val="00BD0C12"/>
    <w:rsid w:val="00BD1DBE"/>
    <w:rsid w:val="00BD29BF"/>
    <w:rsid w:val="00BD3F25"/>
    <w:rsid w:val="00BD4823"/>
    <w:rsid w:val="00BD5331"/>
    <w:rsid w:val="00BD5575"/>
    <w:rsid w:val="00BD65F3"/>
    <w:rsid w:val="00BD7260"/>
    <w:rsid w:val="00BE0956"/>
    <w:rsid w:val="00BE0D92"/>
    <w:rsid w:val="00BE16C8"/>
    <w:rsid w:val="00BE3723"/>
    <w:rsid w:val="00BE58C4"/>
    <w:rsid w:val="00BF0446"/>
    <w:rsid w:val="00BF1010"/>
    <w:rsid w:val="00BF3F70"/>
    <w:rsid w:val="00BF474A"/>
    <w:rsid w:val="00BF4B37"/>
    <w:rsid w:val="00BF4CF8"/>
    <w:rsid w:val="00BF620C"/>
    <w:rsid w:val="00BF6EB8"/>
    <w:rsid w:val="00BF742D"/>
    <w:rsid w:val="00BF774B"/>
    <w:rsid w:val="00C01BF3"/>
    <w:rsid w:val="00C047C7"/>
    <w:rsid w:val="00C05440"/>
    <w:rsid w:val="00C06799"/>
    <w:rsid w:val="00C07798"/>
    <w:rsid w:val="00C07D04"/>
    <w:rsid w:val="00C10A91"/>
    <w:rsid w:val="00C10F4C"/>
    <w:rsid w:val="00C135EA"/>
    <w:rsid w:val="00C13DC3"/>
    <w:rsid w:val="00C13FFF"/>
    <w:rsid w:val="00C14AAB"/>
    <w:rsid w:val="00C15102"/>
    <w:rsid w:val="00C1519E"/>
    <w:rsid w:val="00C15B6C"/>
    <w:rsid w:val="00C1610E"/>
    <w:rsid w:val="00C16C0A"/>
    <w:rsid w:val="00C1734A"/>
    <w:rsid w:val="00C20C56"/>
    <w:rsid w:val="00C22F74"/>
    <w:rsid w:val="00C23F01"/>
    <w:rsid w:val="00C24BDA"/>
    <w:rsid w:val="00C24CC4"/>
    <w:rsid w:val="00C25867"/>
    <w:rsid w:val="00C25AE8"/>
    <w:rsid w:val="00C272CF"/>
    <w:rsid w:val="00C27A4C"/>
    <w:rsid w:val="00C33547"/>
    <w:rsid w:val="00C36481"/>
    <w:rsid w:val="00C405A4"/>
    <w:rsid w:val="00C4086F"/>
    <w:rsid w:val="00C40BED"/>
    <w:rsid w:val="00C422FB"/>
    <w:rsid w:val="00C42D2C"/>
    <w:rsid w:val="00C42E97"/>
    <w:rsid w:val="00C42F66"/>
    <w:rsid w:val="00C43854"/>
    <w:rsid w:val="00C44217"/>
    <w:rsid w:val="00C445F6"/>
    <w:rsid w:val="00C44866"/>
    <w:rsid w:val="00C44AA7"/>
    <w:rsid w:val="00C46245"/>
    <w:rsid w:val="00C463D1"/>
    <w:rsid w:val="00C46F52"/>
    <w:rsid w:val="00C476AF"/>
    <w:rsid w:val="00C477DD"/>
    <w:rsid w:val="00C52798"/>
    <w:rsid w:val="00C54B8B"/>
    <w:rsid w:val="00C54F4F"/>
    <w:rsid w:val="00C55750"/>
    <w:rsid w:val="00C5720E"/>
    <w:rsid w:val="00C57E7E"/>
    <w:rsid w:val="00C601ED"/>
    <w:rsid w:val="00C63700"/>
    <w:rsid w:val="00C64016"/>
    <w:rsid w:val="00C641C3"/>
    <w:rsid w:val="00C6793F"/>
    <w:rsid w:val="00C70541"/>
    <w:rsid w:val="00C73950"/>
    <w:rsid w:val="00C80E15"/>
    <w:rsid w:val="00C8239E"/>
    <w:rsid w:val="00C82594"/>
    <w:rsid w:val="00C82E42"/>
    <w:rsid w:val="00C83B73"/>
    <w:rsid w:val="00C86835"/>
    <w:rsid w:val="00C87A5F"/>
    <w:rsid w:val="00C90108"/>
    <w:rsid w:val="00C911AC"/>
    <w:rsid w:val="00C94A5E"/>
    <w:rsid w:val="00C97A7A"/>
    <w:rsid w:val="00CA0047"/>
    <w:rsid w:val="00CA0B03"/>
    <w:rsid w:val="00CA1077"/>
    <w:rsid w:val="00CA1FF1"/>
    <w:rsid w:val="00CA30BA"/>
    <w:rsid w:val="00CA3596"/>
    <w:rsid w:val="00CA4FC0"/>
    <w:rsid w:val="00CB06BB"/>
    <w:rsid w:val="00CB0B69"/>
    <w:rsid w:val="00CB0E49"/>
    <w:rsid w:val="00CB17C5"/>
    <w:rsid w:val="00CB19B6"/>
    <w:rsid w:val="00CB2167"/>
    <w:rsid w:val="00CB24B8"/>
    <w:rsid w:val="00CB29AA"/>
    <w:rsid w:val="00CB310D"/>
    <w:rsid w:val="00CB3A58"/>
    <w:rsid w:val="00CB4E99"/>
    <w:rsid w:val="00CB5CFE"/>
    <w:rsid w:val="00CB6001"/>
    <w:rsid w:val="00CB655F"/>
    <w:rsid w:val="00CB7092"/>
    <w:rsid w:val="00CB79A1"/>
    <w:rsid w:val="00CC0DBA"/>
    <w:rsid w:val="00CC12B6"/>
    <w:rsid w:val="00CC18FF"/>
    <w:rsid w:val="00CC191D"/>
    <w:rsid w:val="00CC1FDA"/>
    <w:rsid w:val="00CC2BF3"/>
    <w:rsid w:val="00CC2FE9"/>
    <w:rsid w:val="00CC329B"/>
    <w:rsid w:val="00CC3404"/>
    <w:rsid w:val="00CC3A60"/>
    <w:rsid w:val="00CC3DD9"/>
    <w:rsid w:val="00CC412A"/>
    <w:rsid w:val="00CC5C23"/>
    <w:rsid w:val="00CC7859"/>
    <w:rsid w:val="00CD23FE"/>
    <w:rsid w:val="00CD2813"/>
    <w:rsid w:val="00CD34A2"/>
    <w:rsid w:val="00CD3965"/>
    <w:rsid w:val="00CD447B"/>
    <w:rsid w:val="00CD51E6"/>
    <w:rsid w:val="00CD7A95"/>
    <w:rsid w:val="00CE126C"/>
    <w:rsid w:val="00CE1FE3"/>
    <w:rsid w:val="00CE24A4"/>
    <w:rsid w:val="00CE4738"/>
    <w:rsid w:val="00CE6287"/>
    <w:rsid w:val="00CE772C"/>
    <w:rsid w:val="00CF215E"/>
    <w:rsid w:val="00CF25FB"/>
    <w:rsid w:val="00CF2B19"/>
    <w:rsid w:val="00CF320B"/>
    <w:rsid w:val="00CF3706"/>
    <w:rsid w:val="00CF4C91"/>
    <w:rsid w:val="00CF4FF5"/>
    <w:rsid w:val="00D00F32"/>
    <w:rsid w:val="00D03B68"/>
    <w:rsid w:val="00D0448E"/>
    <w:rsid w:val="00D0653C"/>
    <w:rsid w:val="00D06BE6"/>
    <w:rsid w:val="00D06FDE"/>
    <w:rsid w:val="00D07072"/>
    <w:rsid w:val="00D07804"/>
    <w:rsid w:val="00D07831"/>
    <w:rsid w:val="00D111FA"/>
    <w:rsid w:val="00D11FF4"/>
    <w:rsid w:val="00D12FE5"/>
    <w:rsid w:val="00D1591E"/>
    <w:rsid w:val="00D15B5B"/>
    <w:rsid w:val="00D16684"/>
    <w:rsid w:val="00D17A20"/>
    <w:rsid w:val="00D22039"/>
    <w:rsid w:val="00D26870"/>
    <w:rsid w:val="00D26914"/>
    <w:rsid w:val="00D30683"/>
    <w:rsid w:val="00D34CED"/>
    <w:rsid w:val="00D36772"/>
    <w:rsid w:val="00D43C00"/>
    <w:rsid w:val="00D43C23"/>
    <w:rsid w:val="00D46243"/>
    <w:rsid w:val="00D528D5"/>
    <w:rsid w:val="00D544D3"/>
    <w:rsid w:val="00D54A84"/>
    <w:rsid w:val="00D54EEE"/>
    <w:rsid w:val="00D56CC6"/>
    <w:rsid w:val="00D60173"/>
    <w:rsid w:val="00D6189D"/>
    <w:rsid w:val="00D62D91"/>
    <w:rsid w:val="00D63159"/>
    <w:rsid w:val="00D66115"/>
    <w:rsid w:val="00D67A0B"/>
    <w:rsid w:val="00D702E0"/>
    <w:rsid w:val="00D70FBF"/>
    <w:rsid w:val="00D712D4"/>
    <w:rsid w:val="00D71AB1"/>
    <w:rsid w:val="00D71DED"/>
    <w:rsid w:val="00D73094"/>
    <w:rsid w:val="00D7364C"/>
    <w:rsid w:val="00D73DD9"/>
    <w:rsid w:val="00D74042"/>
    <w:rsid w:val="00D74785"/>
    <w:rsid w:val="00D810CE"/>
    <w:rsid w:val="00D81449"/>
    <w:rsid w:val="00D81F51"/>
    <w:rsid w:val="00D82709"/>
    <w:rsid w:val="00D83039"/>
    <w:rsid w:val="00D83433"/>
    <w:rsid w:val="00D83677"/>
    <w:rsid w:val="00D83845"/>
    <w:rsid w:val="00D83963"/>
    <w:rsid w:val="00D84285"/>
    <w:rsid w:val="00D8526A"/>
    <w:rsid w:val="00D854C0"/>
    <w:rsid w:val="00D860D8"/>
    <w:rsid w:val="00D86833"/>
    <w:rsid w:val="00D90000"/>
    <w:rsid w:val="00D92963"/>
    <w:rsid w:val="00D96163"/>
    <w:rsid w:val="00D96CF6"/>
    <w:rsid w:val="00D96FDB"/>
    <w:rsid w:val="00D975F4"/>
    <w:rsid w:val="00DA00FE"/>
    <w:rsid w:val="00DA1646"/>
    <w:rsid w:val="00DA1AA5"/>
    <w:rsid w:val="00DA2A81"/>
    <w:rsid w:val="00DA2B12"/>
    <w:rsid w:val="00DA4BC3"/>
    <w:rsid w:val="00DA5945"/>
    <w:rsid w:val="00DA5A11"/>
    <w:rsid w:val="00DB164D"/>
    <w:rsid w:val="00DB5179"/>
    <w:rsid w:val="00DC00D8"/>
    <w:rsid w:val="00DC0876"/>
    <w:rsid w:val="00DC0BDC"/>
    <w:rsid w:val="00DC3FD2"/>
    <w:rsid w:val="00DC403C"/>
    <w:rsid w:val="00DC44E9"/>
    <w:rsid w:val="00DC768E"/>
    <w:rsid w:val="00DD08AD"/>
    <w:rsid w:val="00DD0911"/>
    <w:rsid w:val="00DD169C"/>
    <w:rsid w:val="00DD1AA2"/>
    <w:rsid w:val="00DD1DCC"/>
    <w:rsid w:val="00DD2469"/>
    <w:rsid w:val="00DE0737"/>
    <w:rsid w:val="00DE1FE9"/>
    <w:rsid w:val="00DE572A"/>
    <w:rsid w:val="00DE7750"/>
    <w:rsid w:val="00DF23D1"/>
    <w:rsid w:val="00DF2835"/>
    <w:rsid w:val="00DF53F1"/>
    <w:rsid w:val="00E00083"/>
    <w:rsid w:val="00E01D34"/>
    <w:rsid w:val="00E0238E"/>
    <w:rsid w:val="00E02B22"/>
    <w:rsid w:val="00E02CCB"/>
    <w:rsid w:val="00E0379C"/>
    <w:rsid w:val="00E051AB"/>
    <w:rsid w:val="00E0653B"/>
    <w:rsid w:val="00E07455"/>
    <w:rsid w:val="00E103D4"/>
    <w:rsid w:val="00E11ECE"/>
    <w:rsid w:val="00E12AE1"/>
    <w:rsid w:val="00E12B99"/>
    <w:rsid w:val="00E12E33"/>
    <w:rsid w:val="00E12EB0"/>
    <w:rsid w:val="00E1382F"/>
    <w:rsid w:val="00E13D6A"/>
    <w:rsid w:val="00E140EC"/>
    <w:rsid w:val="00E17CBA"/>
    <w:rsid w:val="00E21C2A"/>
    <w:rsid w:val="00E21E5C"/>
    <w:rsid w:val="00E2250F"/>
    <w:rsid w:val="00E22969"/>
    <w:rsid w:val="00E22EF1"/>
    <w:rsid w:val="00E23003"/>
    <w:rsid w:val="00E2340F"/>
    <w:rsid w:val="00E2346C"/>
    <w:rsid w:val="00E25DE4"/>
    <w:rsid w:val="00E26E92"/>
    <w:rsid w:val="00E273A6"/>
    <w:rsid w:val="00E27DC3"/>
    <w:rsid w:val="00E31827"/>
    <w:rsid w:val="00E3239D"/>
    <w:rsid w:val="00E3257E"/>
    <w:rsid w:val="00E3273B"/>
    <w:rsid w:val="00E3670D"/>
    <w:rsid w:val="00E36905"/>
    <w:rsid w:val="00E37264"/>
    <w:rsid w:val="00E37515"/>
    <w:rsid w:val="00E4085C"/>
    <w:rsid w:val="00E4197B"/>
    <w:rsid w:val="00E419EE"/>
    <w:rsid w:val="00E4242F"/>
    <w:rsid w:val="00E43306"/>
    <w:rsid w:val="00E434B3"/>
    <w:rsid w:val="00E435D3"/>
    <w:rsid w:val="00E43CE1"/>
    <w:rsid w:val="00E4482C"/>
    <w:rsid w:val="00E44B08"/>
    <w:rsid w:val="00E45FD2"/>
    <w:rsid w:val="00E462B1"/>
    <w:rsid w:val="00E469EF"/>
    <w:rsid w:val="00E474CC"/>
    <w:rsid w:val="00E47A42"/>
    <w:rsid w:val="00E512C4"/>
    <w:rsid w:val="00E5670E"/>
    <w:rsid w:val="00E56C00"/>
    <w:rsid w:val="00E5727C"/>
    <w:rsid w:val="00E57729"/>
    <w:rsid w:val="00E6072B"/>
    <w:rsid w:val="00E627F4"/>
    <w:rsid w:val="00E62FBD"/>
    <w:rsid w:val="00E64900"/>
    <w:rsid w:val="00E65DD8"/>
    <w:rsid w:val="00E6643B"/>
    <w:rsid w:val="00E6678B"/>
    <w:rsid w:val="00E6691D"/>
    <w:rsid w:val="00E6774C"/>
    <w:rsid w:val="00E71A1B"/>
    <w:rsid w:val="00E7212E"/>
    <w:rsid w:val="00E7262D"/>
    <w:rsid w:val="00E74555"/>
    <w:rsid w:val="00E756A3"/>
    <w:rsid w:val="00E76000"/>
    <w:rsid w:val="00E774D6"/>
    <w:rsid w:val="00E81E3A"/>
    <w:rsid w:val="00E8255E"/>
    <w:rsid w:val="00E8482A"/>
    <w:rsid w:val="00E84DEA"/>
    <w:rsid w:val="00E85606"/>
    <w:rsid w:val="00E863AB"/>
    <w:rsid w:val="00E86908"/>
    <w:rsid w:val="00E8766B"/>
    <w:rsid w:val="00E878FD"/>
    <w:rsid w:val="00E87B19"/>
    <w:rsid w:val="00E90C5D"/>
    <w:rsid w:val="00E91708"/>
    <w:rsid w:val="00E91DEE"/>
    <w:rsid w:val="00E92C2E"/>
    <w:rsid w:val="00E93AC8"/>
    <w:rsid w:val="00E95328"/>
    <w:rsid w:val="00E95AFB"/>
    <w:rsid w:val="00E9679F"/>
    <w:rsid w:val="00E9754E"/>
    <w:rsid w:val="00E97F88"/>
    <w:rsid w:val="00EA2FC3"/>
    <w:rsid w:val="00EA3011"/>
    <w:rsid w:val="00EA40E7"/>
    <w:rsid w:val="00EA7287"/>
    <w:rsid w:val="00EA7AC3"/>
    <w:rsid w:val="00EB05C5"/>
    <w:rsid w:val="00EB0CDB"/>
    <w:rsid w:val="00EB1CB3"/>
    <w:rsid w:val="00EB3881"/>
    <w:rsid w:val="00EB4453"/>
    <w:rsid w:val="00EB7A8D"/>
    <w:rsid w:val="00EC18BB"/>
    <w:rsid w:val="00EC30A6"/>
    <w:rsid w:val="00EC3A2E"/>
    <w:rsid w:val="00EC3F83"/>
    <w:rsid w:val="00EC4385"/>
    <w:rsid w:val="00EC5F69"/>
    <w:rsid w:val="00EC6FED"/>
    <w:rsid w:val="00EC7611"/>
    <w:rsid w:val="00EC7942"/>
    <w:rsid w:val="00ED04B6"/>
    <w:rsid w:val="00ED074D"/>
    <w:rsid w:val="00ED083F"/>
    <w:rsid w:val="00ED1C87"/>
    <w:rsid w:val="00ED36D2"/>
    <w:rsid w:val="00ED5722"/>
    <w:rsid w:val="00ED7463"/>
    <w:rsid w:val="00ED77FE"/>
    <w:rsid w:val="00ED7F6D"/>
    <w:rsid w:val="00EE0FD9"/>
    <w:rsid w:val="00EE1003"/>
    <w:rsid w:val="00EE1D36"/>
    <w:rsid w:val="00EE4B59"/>
    <w:rsid w:val="00EE6BBD"/>
    <w:rsid w:val="00EE7466"/>
    <w:rsid w:val="00EF4299"/>
    <w:rsid w:val="00EF5629"/>
    <w:rsid w:val="00EF6F7F"/>
    <w:rsid w:val="00EF70C5"/>
    <w:rsid w:val="00EF7588"/>
    <w:rsid w:val="00EF7B3B"/>
    <w:rsid w:val="00F00ADF"/>
    <w:rsid w:val="00F00B11"/>
    <w:rsid w:val="00F0209A"/>
    <w:rsid w:val="00F03630"/>
    <w:rsid w:val="00F037EA"/>
    <w:rsid w:val="00F04754"/>
    <w:rsid w:val="00F064D9"/>
    <w:rsid w:val="00F07CE8"/>
    <w:rsid w:val="00F10F1E"/>
    <w:rsid w:val="00F137A8"/>
    <w:rsid w:val="00F2006C"/>
    <w:rsid w:val="00F20BA5"/>
    <w:rsid w:val="00F21A34"/>
    <w:rsid w:val="00F260EF"/>
    <w:rsid w:val="00F2659E"/>
    <w:rsid w:val="00F26923"/>
    <w:rsid w:val="00F26A2B"/>
    <w:rsid w:val="00F26C49"/>
    <w:rsid w:val="00F3127B"/>
    <w:rsid w:val="00F31944"/>
    <w:rsid w:val="00F31D2C"/>
    <w:rsid w:val="00F340BC"/>
    <w:rsid w:val="00F341B9"/>
    <w:rsid w:val="00F35EC5"/>
    <w:rsid w:val="00F36582"/>
    <w:rsid w:val="00F36583"/>
    <w:rsid w:val="00F36A6D"/>
    <w:rsid w:val="00F4028A"/>
    <w:rsid w:val="00F40AA6"/>
    <w:rsid w:val="00F41CA4"/>
    <w:rsid w:val="00F4289A"/>
    <w:rsid w:val="00F4342E"/>
    <w:rsid w:val="00F43BE3"/>
    <w:rsid w:val="00F43FED"/>
    <w:rsid w:val="00F442FB"/>
    <w:rsid w:val="00F45AAA"/>
    <w:rsid w:val="00F465CB"/>
    <w:rsid w:val="00F4787C"/>
    <w:rsid w:val="00F50302"/>
    <w:rsid w:val="00F50DD1"/>
    <w:rsid w:val="00F516EB"/>
    <w:rsid w:val="00F51DE3"/>
    <w:rsid w:val="00F54603"/>
    <w:rsid w:val="00F5691F"/>
    <w:rsid w:val="00F5715D"/>
    <w:rsid w:val="00F623BF"/>
    <w:rsid w:val="00F64BB5"/>
    <w:rsid w:val="00F65415"/>
    <w:rsid w:val="00F6574F"/>
    <w:rsid w:val="00F6725E"/>
    <w:rsid w:val="00F675F5"/>
    <w:rsid w:val="00F71D48"/>
    <w:rsid w:val="00F746FE"/>
    <w:rsid w:val="00F753DE"/>
    <w:rsid w:val="00F76BC4"/>
    <w:rsid w:val="00F76C41"/>
    <w:rsid w:val="00F77348"/>
    <w:rsid w:val="00F778B4"/>
    <w:rsid w:val="00F77E77"/>
    <w:rsid w:val="00F811D6"/>
    <w:rsid w:val="00F821A6"/>
    <w:rsid w:val="00F82F88"/>
    <w:rsid w:val="00F8346B"/>
    <w:rsid w:val="00F84ADD"/>
    <w:rsid w:val="00F869E4"/>
    <w:rsid w:val="00F915C2"/>
    <w:rsid w:val="00F923A3"/>
    <w:rsid w:val="00F92794"/>
    <w:rsid w:val="00F92F8F"/>
    <w:rsid w:val="00F932A2"/>
    <w:rsid w:val="00F95BA5"/>
    <w:rsid w:val="00FA0268"/>
    <w:rsid w:val="00FA09E1"/>
    <w:rsid w:val="00FA3668"/>
    <w:rsid w:val="00FA4368"/>
    <w:rsid w:val="00FA4C84"/>
    <w:rsid w:val="00FA4D1D"/>
    <w:rsid w:val="00FA6B1A"/>
    <w:rsid w:val="00FA7B10"/>
    <w:rsid w:val="00FA7C5A"/>
    <w:rsid w:val="00FB0915"/>
    <w:rsid w:val="00FB1B0E"/>
    <w:rsid w:val="00FB2D82"/>
    <w:rsid w:val="00FB30AD"/>
    <w:rsid w:val="00FB3EE5"/>
    <w:rsid w:val="00FB438F"/>
    <w:rsid w:val="00FB48BD"/>
    <w:rsid w:val="00FB560D"/>
    <w:rsid w:val="00FB5B15"/>
    <w:rsid w:val="00FB6295"/>
    <w:rsid w:val="00FC01DC"/>
    <w:rsid w:val="00FC2110"/>
    <w:rsid w:val="00FC576C"/>
    <w:rsid w:val="00FC6738"/>
    <w:rsid w:val="00FD0819"/>
    <w:rsid w:val="00FD11DA"/>
    <w:rsid w:val="00FD1252"/>
    <w:rsid w:val="00FD210B"/>
    <w:rsid w:val="00FD2558"/>
    <w:rsid w:val="00FD55B8"/>
    <w:rsid w:val="00FE2E05"/>
    <w:rsid w:val="00FE324A"/>
    <w:rsid w:val="00FE486B"/>
    <w:rsid w:val="00FE719F"/>
    <w:rsid w:val="00FE7E1D"/>
    <w:rsid w:val="00FF0ABE"/>
    <w:rsid w:val="00FF36BA"/>
    <w:rsid w:val="00FF6950"/>
    <w:rsid w:val="00FF6F46"/>
    <w:rsid w:val="00FF7870"/>
    <w:rsid w:val="0F0D0BCD"/>
    <w:rsid w:val="15DD8B49"/>
    <w:rsid w:val="18336F1E"/>
    <w:rsid w:val="26555A18"/>
    <w:rsid w:val="29838471"/>
    <w:rsid w:val="2D3C3B01"/>
    <w:rsid w:val="38FA3666"/>
    <w:rsid w:val="449EFEF1"/>
    <w:rsid w:val="59C4C1DA"/>
    <w:rsid w:val="7F05C4F9"/>
    <w:rsid w:val="7F9D93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62E834"/>
  <w14:defaultImageDpi w14:val="300"/>
  <w15:docId w15:val="{FD925B4B-E959-4E8B-BE79-8EB712875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949"/>
    <w:rPr>
      <w:sz w:val="24"/>
      <w:szCs w:val="24"/>
      <w:lang w:val="en-ID"/>
    </w:rPr>
  </w:style>
  <w:style w:type="paragraph" w:styleId="Heading1">
    <w:name w:val="heading 1"/>
    <w:basedOn w:val="Normal"/>
    <w:next w:val="Normal"/>
    <w:link w:val="Heading1Char"/>
    <w:qFormat/>
    <w:rsid w:val="00BD1DBE"/>
    <w:pPr>
      <w:keepNext/>
      <w:keepLines/>
      <w:spacing w:before="48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qFormat/>
    <w:rsid w:val="00703A01"/>
    <w:pPr>
      <w:keepNext/>
      <w:keepLines/>
      <w:widowControl w:val="0"/>
      <w:shd w:val="clear" w:color="auto" w:fill="FFFFFF"/>
      <w:autoSpaceDE w:val="0"/>
      <w:autoSpaceDN w:val="0"/>
      <w:adjustRightInd w:val="0"/>
      <w:spacing w:before="200" w:after="240"/>
      <w:outlineLvl w:val="1"/>
    </w:pPr>
    <w:rPr>
      <w:rFonts w:ascii="Times New Roman" w:eastAsia="SimSun" w:hAnsi="Times New Roman"/>
      <w:b/>
      <w:szCs w:val="2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1">
    <w:name w:val="Cen 1"/>
    <w:basedOn w:val="Normal"/>
    <w:rsid w:val="003E5644"/>
    <w:pPr>
      <w:widowControl w:val="0"/>
      <w:shd w:val="clear" w:color="auto" w:fill="FFFFFF"/>
      <w:autoSpaceDE w:val="0"/>
      <w:autoSpaceDN w:val="0"/>
      <w:adjustRightInd w:val="0"/>
      <w:spacing w:after="240"/>
      <w:jc w:val="center"/>
    </w:pPr>
    <w:rPr>
      <w:rFonts w:ascii="Times New Roman" w:eastAsia="Times New Roman" w:hAnsi="Times New Roman"/>
      <w:b/>
      <w:lang w:val="en-US" w:eastAsia="zh-CN"/>
    </w:rPr>
  </w:style>
  <w:style w:type="paragraph" w:customStyle="1" w:styleId="Right">
    <w:name w:val="Right"/>
    <w:basedOn w:val="Normal"/>
    <w:qFormat/>
    <w:rsid w:val="003E5644"/>
    <w:pPr>
      <w:autoSpaceDE w:val="0"/>
      <w:autoSpaceDN w:val="0"/>
      <w:adjustRightInd w:val="0"/>
      <w:spacing w:after="480"/>
      <w:jc w:val="right"/>
    </w:pPr>
    <w:rPr>
      <w:rFonts w:ascii="Times New Roman" w:eastAsia="SimSun" w:hAnsi="Times New Roman"/>
      <w:b/>
      <w:i/>
      <w:lang w:val="en-US" w:eastAsia="zh-CN"/>
    </w:rPr>
  </w:style>
  <w:style w:type="table" w:styleId="TableGrid">
    <w:name w:val="Table Grid"/>
    <w:basedOn w:val="TableNormal"/>
    <w:uiPriority w:val="59"/>
    <w:rsid w:val="003E56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C1734A"/>
    <w:pPr>
      <w:spacing w:before="60" w:after="60" w:line="264" w:lineRule="auto"/>
      <w:ind w:left="720"/>
      <w:contextualSpacing/>
      <w:jc w:val="both"/>
    </w:pPr>
    <w:rPr>
      <w:rFonts w:eastAsia="Cambria"/>
      <w:sz w:val="22"/>
      <w:szCs w:val="22"/>
      <w:lang w:val="en-US"/>
    </w:rPr>
  </w:style>
  <w:style w:type="character" w:customStyle="1" w:styleId="DeltaViewInsertion">
    <w:name w:val="DeltaView Insertion"/>
    <w:rsid w:val="00807D63"/>
    <w:rPr>
      <w:color w:val="0000FF"/>
      <w:u w:val="double"/>
    </w:rPr>
  </w:style>
  <w:style w:type="paragraph" w:customStyle="1" w:styleId="MTH9">
    <w:name w:val="MT H9"/>
    <w:basedOn w:val="Normal"/>
    <w:uiPriority w:val="4"/>
    <w:rsid w:val="007A4033"/>
    <w:pPr>
      <w:widowControl w:val="0"/>
      <w:numPr>
        <w:ilvl w:val="8"/>
        <w:numId w:val="5"/>
      </w:numPr>
      <w:shd w:val="clear" w:color="auto" w:fill="FFFFFF"/>
      <w:autoSpaceDE w:val="0"/>
      <w:autoSpaceDN w:val="0"/>
      <w:adjustRightInd w:val="0"/>
      <w:spacing w:after="240"/>
      <w:outlineLvl w:val="8"/>
    </w:pPr>
    <w:rPr>
      <w:rFonts w:ascii="Times New Roman" w:eastAsia="Times New Roman" w:hAnsi="Times New Roman"/>
      <w:lang w:val="en-US" w:eastAsia="zh-CN"/>
    </w:rPr>
  </w:style>
  <w:style w:type="paragraph" w:customStyle="1" w:styleId="MTH8">
    <w:name w:val="MT H8"/>
    <w:basedOn w:val="Normal"/>
    <w:uiPriority w:val="4"/>
    <w:rsid w:val="007A4033"/>
    <w:pPr>
      <w:widowControl w:val="0"/>
      <w:numPr>
        <w:ilvl w:val="7"/>
        <w:numId w:val="5"/>
      </w:numPr>
      <w:shd w:val="clear" w:color="auto" w:fill="FFFFFF"/>
      <w:autoSpaceDE w:val="0"/>
      <w:autoSpaceDN w:val="0"/>
      <w:adjustRightInd w:val="0"/>
      <w:spacing w:after="240"/>
      <w:outlineLvl w:val="7"/>
    </w:pPr>
    <w:rPr>
      <w:rFonts w:ascii="Times New Roman" w:eastAsia="Times New Roman" w:hAnsi="Times New Roman"/>
      <w:lang w:val="en-US" w:eastAsia="zh-CN"/>
    </w:rPr>
  </w:style>
  <w:style w:type="paragraph" w:customStyle="1" w:styleId="MTH7">
    <w:name w:val="MT H7"/>
    <w:basedOn w:val="Normal"/>
    <w:uiPriority w:val="4"/>
    <w:rsid w:val="007A4033"/>
    <w:pPr>
      <w:widowControl w:val="0"/>
      <w:numPr>
        <w:ilvl w:val="6"/>
        <w:numId w:val="5"/>
      </w:numPr>
      <w:shd w:val="clear" w:color="auto" w:fill="FFFFFF"/>
      <w:autoSpaceDE w:val="0"/>
      <w:autoSpaceDN w:val="0"/>
      <w:adjustRightInd w:val="0"/>
      <w:spacing w:after="240"/>
      <w:outlineLvl w:val="6"/>
    </w:pPr>
    <w:rPr>
      <w:rFonts w:ascii="Times New Roman" w:eastAsia="Times New Roman" w:hAnsi="Times New Roman"/>
      <w:lang w:val="en-US" w:eastAsia="zh-CN"/>
    </w:rPr>
  </w:style>
  <w:style w:type="paragraph" w:customStyle="1" w:styleId="MTH6">
    <w:name w:val="MT H6"/>
    <w:basedOn w:val="Normal"/>
    <w:uiPriority w:val="4"/>
    <w:rsid w:val="007A4033"/>
    <w:pPr>
      <w:widowControl w:val="0"/>
      <w:numPr>
        <w:ilvl w:val="5"/>
        <w:numId w:val="5"/>
      </w:numPr>
      <w:shd w:val="clear" w:color="auto" w:fill="FFFFFF"/>
      <w:autoSpaceDE w:val="0"/>
      <w:autoSpaceDN w:val="0"/>
      <w:adjustRightInd w:val="0"/>
      <w:spacing w:after="240"/>
      <w:outlineLvl w:val="5"/>
    </w:pPr>
    <w:rPr>
      <w:rFonts w:ascii="Times New Roman" w:eastAsia="Times New Roman" w:hAnsi="Times New Roman"/>
      <w:lang w:val="en-US" w:eastAsia="zh-CN"/>
    </w:rPr>
  </w:style>
  <w:style w:type="paragraph" w:customStyle="1" w:styleId="MTH5">
    <w:name w:val="MT H5"/>
    <w:basedOn w:val="Normal"/>
    <w:uiPriority w:val="4"/>
    <w:rsid w:val="007A4033"/>
    <w:pPr>
      <w:widowControl w:val="0"/>
      <w:numPr>
        <w:ilvl w:val="4"/>
        <w:numId w:val="5"/>
      </w:numPr>
      <w:shd w:val="clear" w:color="auto" w:fill="FFFFFF"/>
      <w:autoSpaceDE w:val="0"/>
      <w:autoSpaceDN w:val="0"/>
      <w:adjustRightInd w:val="0"/>
      <w:spacing w:after="240"/>
      <w:outlineLvl w:val="4"/>
    </w:pPr>
    <w:rPr>
      <w:rFonts w:ascii="Times New Roman" w:eastAsia="Times New Roman" w:hAnsi="Times New Roman"/>
      <w:lang w:val="en-US" w:eastAsia="zh-CN"/>
    </w:rPr>
  </w:style>
  <w:style w:type="paragraph" w:customStyle="1" w:styleId="MTH4">
    <w:name w:val="MT H4"/>
    <w:basedOn w:val="Normal"/>
    <w:uiPriority w:val="4"/>
    <w:rsid w:val="007A4033"/>
    <w:pPr>
      <w:widowControl w:val="0"/>
      <w:numPr>
        <w:ilvl w:val="3"/>
        <w:numId w:val="5"/>
      </w:numPr>
      <w:shd w:val="clear" w:color="auto" w:fill="FFFFFF"/>
      <w:autoSpaceDE w:val="0"/>
      <w:autoSpaceDN w:val="0"/>
      <w:adjustRightInd w:val="0"/>
      <w:spacing w:after="240"/>
      <w:jc w:val="both"/>
      <w:outlineLvl w:val="3"/>
    </w:pPr>
    <w:rPr>
      <w:rFonts w:ascii="Times New Roman" w:eastAsia="Times New Roman" w:hAnsi="Times New Roman"/>
      <w:lang w:val="en-US" w:eastAsia="zh-CN"/>
    </w:rPr>
  </w:style>
  <w:style w:type="paragraph" w:customStyle="1" w:styleId="MTH3">
    <w:name w:val="MT H3"/>
    <w:basedOn w:val="Normal"/>
    <w:uiPriority w:val="4"/>
    <w:rsid w:val="007A4033"/>
    <w:pPr>
      <w:widowControl w:val="0"/>
      <w:numPr>
        <w:ilvl w:val="2"/>
        <w:numId w:val="5"/>
      </w:numPr>
      <w:shd w:val="clear" w:color="auto" w:fill="FFFFFF"/>
      <w:autoSpaceDE w:val="0"/>
      <w:autoSpaceDN w:val="0"/>
      <w:adjustRightInd w:val="0"/>
      <w:spacing w:after="240"/>
      <w:jc w:val="both"/>
      <w:outlineLvl w:val="2"/>
    </w:pPr>
    <w:rPr>
      <w:rFonts w:ascii="Times New Roman" w:eastAsia="Times New Roman" w:hAnsi="Times New Roman"/>
      <w:lang w:val="en-US" w:eastAsia="zh-CN"/>
    </w:rPr>
  </w:style>
  <w:style w:type="paragraph" w:customStyle="1" w:styleId="MTH2">
    <w:name w:val="MT H2"/>
    <w:basedOn w:val="Normal"/>
    <w:uiPriority w:val="4"/>
    <w:rsid w:val="007A4033"/>
    <w:pPr>
      <w:widowControl w:val="0"/>
      <w:shd w:val="clear" w:color="auto" w:fill="FFFFFF"/>
      <w:autoSpaceDE w:val="0"/>
      <w:autoSpaceDN w:val="0"/>
      <w:adjustRightInd w:val="0"/>
      <w:spacing w:after="240"/>
      <w:jc w:val="both"/>
      <w:outlineLvl w:val="1"/>
    </w:pPr>
    <w:rPr>
      <w:rFonts w:ascii="Times New Roman" w:eastAsia="Times New Roman" w:hAnsi="Times New Roman"/>
      <w:u w:val="single"/>
      <w:lang w:val="en-US" w:eastAsia="zh-CN"/>
    </w:rPr>
  </w:style>
  <w:style w:type="paragraph" w:customStyle="1" w:styleId="MTH1">
    <w:name w:val="MT H1"/>
    <w:basedOn w:val="Normal"/>
    <w:next w:val="MTH2"/>
    <w:uiPriority w:val="4"/>
    <w:rsid w:val="007A4033"/>
    <w:pPr>
      <w:numPr>
        <w:numId w:val="5"/>
      </w:numPr>
      <w:shd w:val="clear" w:color="auto" w:fill="FFFFFF"/>
      <w:autoSpaceDE w:val="0"/>
      <w:autoSpaceDN w:val="0"/>
      <w:adjustRightInd w:val="0"/>
      <w:spacing w:after="240"/>
      <w:outlineLvl w:val="0"/>
    </w:pPr>
    <w:rPr>
      <w:rFonts w:ascii="Times New Roman" w:eastAsia="Times New Roman" w:hAnsi="Times New Roman"/>
      <w:u w:val="single"/>
      <w:lang w:val="en-US" w:eastAsia="zh-CN"/>
    </w:rPr>
  </w:style>
  <w:style w:type="paragraph" w:customStyle="1" w:styleId="Btext">
    <w:name w:val="Btext"/>
    <w:basedOn w:val="Normal"/>
    <w:rsid w:val="007A4033"/>
    <w:pPr>
      <w:widowControl w:val="0"/>
      <w:shd w:val="clear" w:color="auto" w:fill="FFFFFF"/>
      <w:autoSpaceDE w:val="0"/>
      <w:autoSpaceDN w:val="0"/>
      <w:adjustRightInd w:val="0"/>
      <w:spacing w:after="240"/>
      <w:ind w:firstLine="720"/>
      <w:jc w:val="both"/>
    </w:pPr>
    <w:rPr>
      <w:rFonts w:ascii="Times New Roman" w:eastAsia="Times New Roman" w:hAnsi="Times New Roman"/>
      <w:lang w:val="en-US" w:eastAsia="zh-CN"/>
    </w:rPr>
  </w:style>
  <w:style w:type="paragraph" w:customStyle="1" w:styleId="Num1">
    <w:name w:val="Num 1"/>
    <w:basedOn w:val="Normal"/>
    <w:qFormat/>
    <w:rsid w:val="007A4033"/>
    <w:pPr>
      <w:widowControl w:val="0"/>
      <w:numPr>
        <w:numId w:val="6"/>
      </w:numPr>
      <w:shd w:val="clear" w:color="auto" w:fill="FFFFFF"/>
      <w:autoSpaceDE w:val="0"/>
      <w:autoSpaceDN w:val="0"/>
      <w:adjustRightInd w:val="0"/>
      <w:spacing w:after="240"/>
      <w:jc w:val="both"/>
    </w:pPr>
    <w:rPr>
      <w:rFonts w:ascii="Times New Roman" w:eastAsia="Times New Roman" w:hAnsi="Times New Roman"/>
      <w:lang w:val="en-US" w:eastAsia="zh-CN"/>
    </w:rPr>
  </w:style>
  <w:style w:type="character" w:customStyle="1" w:styleId="Heading2Char">
    <w:name w:val="Heading 2 Char"/>
    <w:link w:val="Heading2"/>
    <w:uiPriority w:val="9"/>
    <w:rsid w:val="00703A01"/>
    <w:rPr>
      <w:rFonts w:ascii="Times New Roman" w:eastAsia="SimSun" w:hAnsi="Times New Roman" w:cs="Times New Roman"/>
      <w:b/>
      <w:szCs w:val="26"/>
      <w:shd w:val="clear" w:color="auto" w:fill="FFFFFF"/>
      <w:lang w:val="en-US" w:eastAsia="zh-CN"/>
    </w:rPr>
  </w:style>
  <w:style w:type="paragraph" w:styleId="Footer">
    <w:name w:val="footer"/>
    <w:basedOn w:val="Normal"/>
    <w:link w:val="FooterChar"/>
    <w:uiPriority w:val="99"/>
    <w:rsid w:val="00703A01"/>
    <w:pPr>
      <w:widowControl w:val="0"/>
      <w:shd w:val="clear" w:color="auto" w:fill="FFFFFF"/>
      <w:tabs>
        <w:tab w:val="center" w:pos="4680"/>
        <w:tab w:val="right" w:pos="9360"/>
      </w:tabs>
      <w:autoSpaceDE w:val="0"/>
      <w:autoSpaceDN w:val="0"/>
      <w:adjustRightInd w:val="0"/>
      <w:spacing w:after="240"/>
    </w:pPr>
    <w:rPr>
      <w:rFonts w:ascii="Times New Roman" w:eastAsia="Times New Roman" w:hAnsi="Times New Roman"/>
      <w:lang w:val="en-US" w:eastAsia="zh-CN"/>
    </w:rPr>
  </w:style>
  <w:style w:type="character" w:customStyle="1" w:styleId="FooterChar">
    <w:name w:val="Footer Char"/>
    <w:link w:val="Footer"/>
    <w:uiPriority w:val="99"/>
    <w:rsid w:val="00703A01"/>
    <w:rPr>
      <w:rFonts w:ascii="Times New Roman" w:eastAsia="Times New Roman" w:hAnsi="Times New Roman" w:cs="Times New Roman"/>
      <w:shd w:val="clear" w:color="auto" w:fill="FFFFFF"/>
      <w:lang w:val="en-US" w:eastAsia="zh-CN"/>
    </w:rPr>
  </w:style>
  <w:style w:type="character" w:customStyle="1" w:styleId="Heading1Char">
    <w:name w:val="Heading 1 Char"/>
    <w:link w:val="Heading1"/>
    <w:rsid w:val="00BD1DBE"/>
    <w:rPr>
      <w:rFonts w:ascii="Calibri" w:eastAsia="MS Gothic" w:hAnsi="Calibri" w:cs="Times New Roman"/>
      <w:b/>
      <w:bCs/>
      <w:color w:val="345A8A"/>
      <w:sz w:val="32"/>
      <w:szCs w:val="32"/>
    </w:rPr>
  </w:style>
  <w:style w:type="character" w:customStyle="1" w:styleId="DeltaViewDeletion">
    <w:name w:val="DeltaView Deletion"/>
    <w:uiPriority w:val="99"/>
    <w:rsid w:val="005C5C0F"/>
    <w:rPr>
      <w:strike/>
      <w:color w:val="FF0000"/>
    </w:rPr>
  </w:style>
  <w:style w:type="paragraph" w:styleId="BodyTextIndent">
    <w:name w:val="Body Text Indent"/>
    <w:basedOn w:val="BodyText"/>
    <w:link w:val="BodyTextIndentChar"/>
    <w:rsid w:val="008B6C46"/>
    <w:pPr>
      <w:spacing w:after="0"/>
      <w:ind w:left="709"/>
    </w:pPr>
    <w:rPr>
      <w:rFonts w:ascii="GarmdITC Bk BT" w:eastAsia="Times New Roman" w:hAnsi="GarmdITC Bk BT"/>
      <w:sz w:val="20"/>
      <w:szCs w:val="20"/>
      <w:lang w:val="en-AU" w:eastAsia="x-none"/>
    </w:rPr>
  </w:style>
  <w:style w:type="character" w:customStyle="1" w:styleId="BodyTextIndentChar">
    <w:name w:val="Body Text Indent Char"/>
    <w:link w:val="BodyTextIndent"/>
    <w:rsid w:val="008B6C46"/>
    <w:rPr>
      <w:rFonts w:ascii="GarmdITC Bk BT" w:eastAsia="Times New Roman" w:hAnsi="GarmdITC Bk BT" w:cs="Times New Roman"/>
      <w:sz w:val="20"/>
      <w:szCs w:val="20"/>
      <w:lang w:val="en-AU" w:eastAsia="x-none"/>
    </w:rPr>
  </w:style>
  <w:style w:type="paragraph" w:customStyle="1" w:styleId="level1">
    <w:name w:val="level1"/>
    <w:basedOn w:val="Normal"/>
    <w:rsid w:val="008B6C46"/>
    <w:pPr>
      <w:numPr>
        <w:numId w:val="22"/>
      </w:numPr>
      <w:spacing w:before="100" w:after="240" w:line="312" w:lineRule="auto"/>
      <w:jc w:val="center"/>
    </w:pPr>
    <w:rPr>
      <w:rFonts w:ascii="Calibri" w:eastAsia="Times New Roman" w:hAnsi="Calibri"/>
      <w:b/>
      <w:sz w:val="20"/>
      <w:szCs w:val="20"/>
      <w:lang w:val="en-AU"/>
    </w:rPr>
  </w:style>
  <w:style w:type="paragraph" w:customStyle="1" w:styleId="level2">
    <w:name w:val="level2"/>
    <w:basedOn w:val="Normal"/>
    <w:rsid w:val="008B6C46"/>
    <w:pPr>
      <w:numPr>
        <w:ilvl w:val="1"/>
        <w:numId w:val="22"/>
      </w:numPr>
      <w:spacing w:before="100" w:line="312" w:lineRule="auto"/>
    </w:pPr>
    <w:rPr>
      <w:rFonts w:ascii="Calibri" w:eastAsia="Times New Roman" w:hAnsi="Calibri"/>
      <w:sz w:val="20"/>
      <w:szCs w:val="20"/>
      <w:lang w:val="en-AU"/>
    </w:rPr>
  </w:style>
  <w:style w:type="paragraph" w:customStyle="1" w:styleId="level3">
    <w:name w:val="level3"/>
    <w:basedOn w:val="Normal"/>
    <w:rsid w:val="008B6C46"/>
    <w:pPr>
      <w:numPr>
        <w:ilvl w:val="2"/>
        <w:numId w:val="22"/>
      </w:numPr>
      <w:spacing w:before="100" w:line="312" w:lineRule="auto"/>
    </w:pPr>
    <w:rPr>
      <w:rFonts w:ascii="Calibri" w:eastAsia="Times New Roman" w:hAnsi="Calibri"/>
      <w:sz w:val="20"/>
      <w:szCs w:val="20"/>
      <w:lang w:val="en-AU"/>
    </w:rPr>
  </w:style>
  <w:style w:type="paragraph" w:customStyle="1" w:styleId="level4">
    <w:name w:val="level4"/>
    <w:basedOn w:val="Normal"/>
    <w:rsid w:val="008B6C46"/>
    <w:pPr>
      <w:numPr>
        <w:ilvl w:val="3"/>
        <w:numId w:val="22"/>
      </w:numPr>
      <w:spacing w:before="100" w:line="312" w:lineRule="auto"/>
    </w:pPr>
    <w:rPr>
      <w:rFonts w:ascii="Calibri" w:eastAsia="Times New Roman" w:hAnsi="Calibri"/>
      <w:sz w:val="20"/>
      <w:szCs w:val="20"/>
      <w:lang w:val="en-AU"/>
    </w:rPr>
  </w:style>
  <w:style w:type="paragraph" w:customStyle="1" w:styleId="level5">
    <w:name w:val="level5"/>
    <w:basedOn w:val="Normal"/>
    <w:rsid w:val="008B6C46"/>
    <w:pPr>
      <w:numPr>
        <w:ilvl w:val="4"/>
        <w:numId w:val="22"/>
      </w:numPr>
      <w:spacing w:before="100" w:line="312" w:lineRule="auto"/>
    </w:pPr>
    <w:rPr>
      <w:rFonts w:ascii="Calibri" w:eastAsia="Times New Roman" w:hAnsi="Calibri"/>
      <w:sz w:val="20"/>
      <w:szCs w:val="20"/>
      <w:lang w:val="en-AU"/>
    </w:rPr>
  </w:style>
  <w:style w:type="paragraph" w:customStyle="1" w:styleId="level6">
    <w:name w:val="level6"/>
    <w:basedOn w:val="Normal"/>
    <w:rsid w:val="008B6C46"/>
    <w:pPr>
      <w:numPr>
        <w:ilvl w:val="5"/>
        <w:numId w:val="22"/>
      </w:numPr>
      <w:spacing w:before="100" w:line="312" w:lineRule="auto"/>
    </w:pPr>
    <w:rPr>
      <w:rFonts w:ascii="Calibri" w:eastAsia="Times New Roman" w:hAnsi="Calibri"/>
      <w:sz w:val="20"/>
      <w:szCs w:val="20"/>
      <w:lang w:val="en-AU"/>
    </w:rPr>
  </w:style>
  <w:style w:type="paragraph" w:styleId="BodyText">
    <w:name w:val="Body Text"/>
    <w:basedOn w:val="Normal"/>
    <w:link w:val="BodyTextChar"/>
    <w:uiPriority w:val="99"/>
    <w:semiHidden/>
    <w:unhideWhenUsed/>
    <w:rsid w:val="008B6C46"/>
    <w:pPr>
      <w:spacing w:after="120"/>
    </w:pPr>
  </w:style>
  <w:style w:type="character" w:customStyle="1" w:styleId="BodyTextChar">
    <w:name w:val="Body Text Char"/>
    <w:basedOn w:val="DefaultParagraphFont"/>
    <w:link w:val="BodyText"/>
    <w:uiPriority w:val="99"/>
    <w:semiHidden/>
    <w:rsid w:val="008B6C46"/>
  </w:style>
  <w:style w:type="character" w:styleId="CommentReference">
    <w:name w:val="annotation reference"/>
    <w:uiPriority w:val="99"/>
    <w:semiHidden/>
    <w:unhideWhenUsed/>
    <w:rsid w:val="009D17B5"/>
    <w:rPr>
      <w:sz w:val="18"/>
      <w:szCs w:val="18"/>
    </w:rPr>
  </w:style>
  <w:style w:type="paragraph" w:styleId="CommentText">
    <w:name w:val="annotation text"/>
    <w:basedOn w:val="Normal"/>
    <w:link w:val="CommentTextChar"/>
    <w:uiPriority w:val="99"/>
    <w:unhideWhenUsed/>
    <w:rsid w:val="009D17B5"/>
  </w:style>
  <w:style w:type="character" w:customStyle="1" w:styleId="CommentTextChar">
    <w:name w:val="Comment Text Char"/>
    <w:basedOn w:val="DefaultParagraphFont"/>
    <w:link w:val="CommentText"/>
    <w:uiPriority w:val="99"/>
    <w:rsid w:val="009D17B5"/>
  </w:style>
  <w:style w:type="paragraph" w:styleId="CommentSubject">
    <w:name w:val="annotation subject"/>
    <w:basedOn w:val="CommentText"/>
    <w:next w:val="CommentText"/>
    <w:link w:val="CommentSubjectChar"/>
    <w:uiPriority w:val="99"/>
    <w:semiHidden/>
    <w:unhideWhenUsed/>
    <w:rsid w:val="009D17B5"/>
    <w:rPr>
      <w:b/>
      <w:bCs/>
      <w:sz w:val="20"/>
      <w:szCs w:val="20"/>
    </w:rPr>
  </w:style>
  <w:style w:type="character" w:customStyle="1" w:styleId="CommentSubjectChar">
    <w:name w:val="Comment Subject Char"/>
    <w:link w:val="CommentSubject"/>
    <w:uiPriority w:val="99"/>
    <w:semiHidden/>
    <w:rsid w:val="009D17B5"/>
    <w:rPr>
      <w:b/>
      <w:bCs/>
      <w:sz w:val="20"/>
      <w:szCs w:val="20"/>
    </w:rPr>
  </w:style>
  <w:style w:type="paragraph" w:styleId="BalloonText">
    <w:name w:val="Balloon Text"/>
    <w:basedOn w:val="Normal"/>
    <w:link w:val="BalloonTextChar"/>
    <w:uiPriority w:val="99"/>
    <w:semiHidden/>
    <w:unhideWhenUsed/>
    <w:rsid w:val="009D17B5"/>
    <w:rPr>
      <w:rFonts w:ascii="Lucida Grande" w:hAnsi="Lucida Grande" w:cs="Lucida Grande"/>
      <w:sz w:val="18"/>
      <w:szCs w:val="18"/>
    </w:rPr>
  </w:style>
  <w:style w:type="character" w:customStyle="1" w:styleId="BalloonTextChar">
    <w:name w:val="Balloon Text Char"/>
    <w:link w:val="BalloonText"/>
    <w:uiPriority w:val="99"/>
    <w:semiHidden/>
    <w:rsid w:val="009D17B5"/>
    <w:rPr>
      <w:rFonts w:ascii="Lucida Grande" w:hAnsi="Lucida Grande" w:cs="Lucida Grande"/>
      <w:sz w:val="18"/>
      <w:szCs w:val="18"/>
    </w:rPr>
  </w:style>
  <w:style w:type="character" w:customStyle="1" w:styleId="apple-converted-space">
    <w:name w:val="apple-converted-space"/>
    <w:basedOn w:val="DefaultParagraphFont"/>
    <w:rsid w:val="006D6032"/>
  </w:style>
  <w:style w:type="character" w:styleId="Hyperlink">
    <w:name w:val="Hyperlink"/>
    <w:uiPriority w:val="99"/>
    <w:rsid w:val="008615A4"/>
    <w:rPr>
      <w:color w:val="0000FF"/>
      <w:u w:val="single"/>
    </w:rPr>
  </w:style>
  <w:style w:type="paragraph" w:styleId="Revision">
    <w:name w:val="Revision"/>
    <w:hidden/>
    <w:uiPriority w:val="71"/>
    <w:rsid w:val="0019574A"/>
    <w:rPr>
      <w:sz w:val="24"/>
      <w:szCs w:val="24"/>
      <w:lang w:val="en-ID"/>
    </w:rPr>
  </w:style>
  <w:style w:type="paragraph" w:styleId="ListParagraph">
    <w:name w:val="List Paragraph"/>
    <w:basedOn w:val="Normal"/>
    <w:uiPriority w:val="34"/>
    <w:qFormat/>
    <w:rsid w:val="001B05C8"/>
    <w:pPr>
      <w:ind w:left="720"/>
      <w:contextualSpacing/>
    </w:pPr>
  </w:style>
  <w:style w:type="paragraph" w:styleId="FootnoteText">
    <w:name w:val="footnote text"/>
    <w:basedOn w:val="Normal"/>
    <w:link w:val="FootnoteTextChar"/>
    <w:uiPriority w:val="99"/>
    <w:unhideWhenUsed/>
    <w:rsid w:val="003844D4"/>
  </w:style>
  <w:style w:type="character" w:customStyle="1" w:styleId="FootnoteTextChar">
    <w:name w:val="Footnote Text Char"/>
    <w:basedOn w:val="DefaultParagraphFont"/>
    <w:link w:val="FootnoteText"/>
    <w:uiPriority w:val="99"/>
    <w:rsid w:val="003844D4"/>
    <w:rPr>
      <w:sz w:val="24"/>
      <w:szCs w:val="24"/>
      <w:lang w:val="en-ID"/>
    </w:rPr>
  </w:style>
  <w:style w:type="character" w:styleId="FootnoteReference">
    <w:name w:val="footnote reference"/>
    <w:basedOn w:val="DefaultParagraphFont"/>
    <w:uiPriority w:val="99"/>
    <w:unhideWhenUsed/>
    <w:rsid w:val="003844D4"/>
    <w:rPr>
      <w:vertAlign w:val="superscript"/>
    </w:rPr>
  </w:style>
  <w:style w:type="paragraph" w:styleId="Header">
    <w:name w:val="header"/>
    <w:basedOn w:val="Normal"/>
    <w:link w:val="HeaderChar"/>
    <w:uiPriority w:val="99"/>
    <w:unhideWhenUsed/>
    <w:rsid w:val="006C1352"/>
    <w:pPr>
      <w:tabs>
        <w:tab w:val="center" w:pos="4513"/>
        <w:tab w:val="right" w:pos="9026"/>
      </w:tabs>
    </w:pPr>
  </w:style>
  <w:style w:type="character" w:customStyle="1" w:styleId="HeaderChar">
    <w:name w:val="Header Char"/>
    <w:basedOn w:val="DefaultParagraphFont"/>
    <w:link w:val="Header"/>
    <w:uiPriority w:val="99"/>
    <w:rsid w:val="006C1352"/>
    <w:rPr>
      <w:sz w:val="24"/>
      <w:szCs w:val="24"/>
      <w:lang w:val="en-ID"/>
    </w:rPr>
  </w:style>
  <w:style w:type="character" w:customStyle="1" w:styleId="UnresolvedMention1">
    <w:name w:val="Unresolved Mention1"/>
    <w:basedOn w:val="DefaultParagraphFont"/>
    <w:uiPriority w:val="99"/>
    <w:semiHidden/>
    <w:unhideWhenUsed/>
    <w:rsid w:val="00BD65F3"/>
    <w:rPr>
      <w:color w:val="605E5C"/>
      <w:shd w:val="clear" w:color="auto" w:fill="E1DFDD"/>
    </w:rPr>
  </w:style>
  <w:style w:type="paragraph" w:customStyle="1" w:styleId="ColorfulList-Accent12">
    <w:name w:val="Colorful List - Accent 12"/>
    <w:basedOn w:val="Normal"/>
    <w:uiPriority w:val="99"/>
    <w:qFormat/>
    <w:rsid w:val="002067B6"/>
    <w:pPr>
      <w:ind w:left="720"/>
    </w:pPr>
    <w:rPr>
      <w:rFonts w:ascii="Arial" w:eastAsia="MS ??" w:hAnsi="Arial" w:cs="Arial"/>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99243">
      <w:bodyDiv w:val="1"/>
      <w:marLeft w:val="0"/>
      <w:marRight w:val="0"/>
      <w:marTop w:val="0"/>
      <w:marBottom w:val="0"/>
      <w:divBdr>
        <w:top w:val="none" w:sz="0" w:space="0" w:color="auto"/>
        <w:left w:val="none" w:sz="0" w:space="0" w:color="auto"/>
        <w:bottom w:val="none" w:sz="0" w:space="0" w:color="auto"/>
        <w:right w:val="none" w:sz="0" w:space="0" w:color="auto"/>
      </w:divBdr>
    </w:div>
    <w:div w:id="170414109">
      <w:bodyDiv w:val="1"/>
      <w:marLeft w:val="0"/>
      <w:marRight w:val="0"/>
      <w:marTop w:val="0"/>
      <w:marBottom w:val="0"/>
      <w:divBdr>
        <w:top w:val="none" w:sz="0" w:space="0" w:color="auto"/>
        <w:left w:val="none" w:sz="0" w:space="0" w:color="auto"/>
        <w:bottom w:val="none" w:sz="0" w:space="0" w:color="auto"/>
        <w:right w:val="none" w:sz="0" w:space="0" w:color="auto"/>
      </w:divBdr>
    </w:div>
    <w:div w:id="172039292">
      <w:bodyDiv w:val="1"/>
      <w:marLeft w:val="0"/>
      <w:marRight w:val="0"/>
      <w:marTop w:val="0"/>
      <w:marBottom w:val="0"/>
      <w:divBdr>
        <w:top w:val="none" w:sz="0" w:space="0" w:color="auto"/>
        <w:left w:val="none" w:sz="0" w:space="0" w:color="auto"/>
        <w:bottom w:val="none" w:sz="0" w:space="0" w:color="auto"/>
        <w:right w:val="none" w:sz="0" w:space="0" w:color="auto"/>
      </w:divBdr>
    </w:div>
    <w:div w:id="184289770">
      <w:bodyDiv w:val="1"/>
      <w:marLeft w:val="0"/>
      <w:marRight w:val="0"/>
      <w:marTop w:val="0"/>
      <w:marBottom w:val="0"/>
      <w:divBdr>
        <w:top w:val="none" w:sz="0" w:space="0" w:color="auto"/>
        <w:left w:val="none" w:sz="0" w:space="0" w:color="auto"/>
        <w:bottom w:val="none" w:sz="0" w:space="0" w:color="auto"/>
        <w:right w:val="none" w:sz="0" w:space="0" w:color="auto"/>
      </w:divBdr>
    </w:div>
    <w:div w:id="233442201">
      <w:bodyDiv w:val="1"/>
      <w:marLeft w:val="0"/>
      <w:marRight w:val="0"/>
      <w:marTop w:val="0"/>
      <w:marBottom w:val="0"/>
      <w:divBdr>
        <w:top w:val="none" w:sz="0" w:space="0" w:color="auto"/>
        <w:left w:val="none" w:sz="0" w:space="0" w:color="auto"/>
        <w:bottom w:val="none" w:sz="0" w:space="0" w:color="auto"/>
        <w:right w:val="none" w:sz="0" w:space="0" w:color="auto"/>
      </w:divBdr>
    </w:div>
    <w:div w:id="484593250">
      <w:bodyDiv w:val="1"/>
      <w:marLeft w:val="0"/>
      <w:marRight w:val="0"/>
      <w:marTop w:val="0"/>
      <w:marBottom w:val="0"/>
      <w:divBdr>
        <w:top w:val="none" w:sz="0" w:space="0" w:color="auto"/>
        <w:left w:val="none" w:sz="0" w:space="0" w:color="auto"/>
        <w:bottom w:val="none" w:sz="0" w:space="0" w:color="auto"/>
        <w:right w:val="none" w:sz="0" w:space="0" w:color="auto"/>
      </w:divBdr>
    </w:div>
    <w:div w:id="689142994">
      <w:bodyDiv w:val="1"/>
      <w:marLeft w:val="0"/>
      <w:marRight w:val="0"/>
      <w:marTop w:val="0"/>
      <w:marBottom w:val="0"/>
      <w:divBdr>
        <w:top w:val="none" w:sz="0" w:space="0" w:color="auto"/>
        <w:left w:val="none" w:sz="0" w:space="0" w:color="auto"/>
        <w:bottom w:val="none" w:sz="0" w:space="0" w:color="auto"/>
        <w:right w:val="none" w:sz="0" w:space="0" w:color="auto"/>
      </w:divBdr>
    </w:div>
    <w:div w:id="871267902">
      <w:bodyDiv w:val="1"/>
      <w:marLeft w:val="0"/>
      <w:marRight w:val="0"/>
      <w:marTop w:val="0"/>
      <w:marBottom w:val="0"/>
      <w:divBdr>
        <w:top w:val="none" w:sz="0" w:space="0" w:color="auto"/>
        <w:left w:val="none" w:sz="0" w:space="0" w:color="auto"/>
        <w:bottom w:val="none" w:sz="0" w:space="0" w:color="auto"/>
        <w:right w:val="none" w:sz="0" w:space="0" w:color="auto"/>
      </w:divBdr>
    </w:div>
    <w:div w:id="881021495">
      <w:bodyDiv w:val="1"/>
      <w:marLeft w:val="0"/>
      <w:marRight w:val="0"/>
      <w:marTop w:val="0"/>
      <w:marBottom w:val="0"/>
      <w:divBdr>
        <w:top w:val="none" w:sz="0" w:space="0" w:color="auto"/>
        <w:left w:val="none" w:sz="0" w:space="0" w:color="auto"/>
        <w:bottom w:val="none" w:sz="0" w:space="0" w:color="auto"/>
        <w:right w:val="none" w:sz="0" w:space="0" w:color="auto"/>
      </w:divBdr>
    </w:div>
    <w:div w:id="922179241">
      <w:bodyDiv w:val="1"/>
      <w:marLeft w:val="0"/>
      <w:marRight w:val="0"/>
      <w:marTop w:val="0"/>
      <w:marBottom w:val="0"/>
      <w:divBdr>
        <w:top w:val="none" w:sz="0" w:space="0" w:color="auto"/>
        <w:left w:val="none" w:sz="0" w:space="0" w:color="auto"/>
        <w:bottom w:val="none" w:sz="0" w:space="0" w:color="auto"/>
        <w:right w:val="none" w:sz="0" w:space="0" w:color="auto"/>
      </w:divBdr>
    </w:div>
    <w:div w:id="953906765">
      <w:bodyDiv w:val="1"/>
      <w:marLeft w:val="0"/>
      <w:marRight w:val="0"/>
      <w:marTop w:val="0"/>
      <w:marBottom w:val="0"/>
      <w:divBdr>
        <w:top w:val="none" w:sz="0" w:space="0" w:color="auto"/>
        <w:left w:val="none" w:sz="0" w:space="0" w:color="auto"/>
        <w:bottom w:val="none" w:sz="0" w:space="0" w:color="auto"/>
        <w:right w:val="none" w:sz="0" w:space="0" w:color="auto"/>
      </w:divBdr>
    </w:div>
    <w:div w:id="1153133911">
      <w:bodyDiv w:val="1"/>
      <w:marLeft w:val="0"/>
      <w:marRight w:val="0"/>
      <w:marTop w:val="0"/>
      <w:marBottom w:val="0"/>
      <w:divBdr>
        <w:top w:val="none" w:sz="0" w:space="0" w:color="auto"/>
        <w:left w:val="none" w:sz="0" w:space="0" w:color="auto"/>
        <w:bottom w:val="none" w:sz="0" w:space="0" w:color="auto"/>
        <w:right w:val="none" w:sz="0" w:space="0" w:color="auto"/>
      </w:divBdr>
    </w:div>
    <w:div w:id="1280065328">
      <w:bodyDiv w:val="1"/>
      <w:marLeft w:val="0"/>
      <w:marRight w:val="0"/>
      <w:marTop w:val="0"/>
      <w:marBottom w:val="0"/>
      <w:divBdr>
        <w:top w:val="none" w:sz="0" w:space="0" w:color="auto"/>
        <w:left w:val="none" w:sz="0" w:space="0" w:color="auto"/>
        <w:bottom w:val="none" w:sz="0" w:space="0" w:color="auto"/>
        <w:right w:val="none" w:sz="0" w:space="0" w:color="auto"/>
      </w:divBdr>
    </w:div>
    <w:div w:id="1519538411">
      <w:bodyDiv w:val="1"/>
      <w:marLeft w:val="0"/>
      <w:marRight w:val="0"/>
      <w:marTop w:val="0"/>
      <w:marBottom w:val="0"/>
      <w:divBdr>
        <w:top w:val="none" w:sz="0" w:space="0" w:color="auto"/>
        <w:left w:val="none" w:sz="0" w:space="0" w:color="auto"/>
        <w:bottom w:val="none" w:sz="0" w:space="0" w:color="auto"/>
        <w:right w:val="none" w:sz="0" w:space="0" w:color="auto"/>
      </w:divBdr>
    </w:div>
    <w:div w:id="1537426182">
      <w:bodyDiv w:val="1"/>
      <w:marLeft w:val="0"/>
      <w:marRight w:val="0"/>
      <w:marTop w:val="0"/>
      <w:marBottom w:val="0"/>
      <w:divBdr>
        <w:top w:val="none" w:sz="0" w:space="0" w:color="auto"/>
        <w:left w:val="none" w:sz="0" w:space="0" w:color="auto"/>
        <w:bottom w:val="none" w:sz="0" w:space="0" w:color="auto"/>
        <w:right w:val="none" w:sz="0" w:space="0" w:color="auto"/>
      </w:divBdr>
    </w:div>
    <w:div w:id="1609658207">
      <w:bodyDiv w:val="1"/>
      <w:marLeft w:val="0"/>
      <w:marRight w:val="0"/>
      <w:marTop w:val="0"/>
      <w:marBottom w:val="0"/>
      <w:divBdr>
        <w:top w:val="none" w:sz="0" w:space="0" w:color="auto"/>
        <w:left w:val="none" w:sz="0" w:space="0" w:color="auto"/>
        <w:bottom w:val="none" w:sz="0" w:space="0" w:color="auto"/>
        <w:right w:val="none" w:sz="0" w:space="0" w:color="auto"/>
      </w:divBdr>
    </w:div>
    <w:div w:id="1687050751">
      <w:bodyDiv w:val="1"/>
      <w:marLeft w:val="0"/>
      <w:marRight w:val="0"/>
      <w:marTop w:val="0"/>
      <w:marBottom w:val="0"/>
      <w:divBdr>
        <w:top w:val="none" w:sz="0" w:space="0" w:color="auto"/>
        <w:left w:val="none" w:sz="0" w:space="0" w:color="auto"/>
        <w:bottom w:val="none" w:sz="0" w:space="0" w:color="auto"/>
        <w:right w:val="none" w:sz="0" w:space="0" w:color="auto"/>
      </w:divBdr>
    </w:div>
    <w:div w:id="1720786990">
      <w:bodyDiv w:val="1"/>
      <w:marLeft w:val="0"/>
      <w:marRight w:val="0"/>
      <w:marTop w:val="0"/>
      <w:marBottom w:val="0"/>
      <w:divBdr>
        <w:top w:val="none" w:sz="0" w:space="0" w:color="auto"/>
        <w:left w:val="none" w:sz="0" w:space="0" w:color="auto"/>
        <w:bottom w:val="none" w:sz="0" w:space="0" w:color="auto"/>
        <w:right w:val="none" w:sz="0" w:space="0" w:color="auto"/>
      </w:divBdr>
    </w:div>
    <w:div w:id="2103908791">
      <w:bodyDiv w:val="1"/>
      <w:marLeft w:val="0"/>
      <w:marRight w:val="0"/>
      <w:marTop w:val="0"/>
      <w:marBottom w:val="0"/>
      <w:divBdr>
        <w:top w:val="none" w:sz="0" w:space="0" w:color="auto"/>
        <w:left w:val="none" w:sz="0" w:space="0" w:color="auto"/>
        <w:bottom w:val="none" w:sz="0" w:space="0" w:color="auto"/>
        <w:right w:val="none" w:sz="0" w:space="0" w:color="auto"/>
      </w:divBdr>
      <w:divsChild>
        <w:div w:id="1882547637">
          <w:marLeft w:val="0"/>
          <w:marRight w:val="0"/>
          <w:marTop w:val="0"/>
          <w:marBottom w:val="0"/>
          <w:divBdr>
            <w:top w:val="none" w:sz="0" w:space="0" w:color="auto"/>
            <w:left w:val="none" w:sz="0" w:space="0" w:color="auto"/>
            <w:bottom w:val="none" w:sz="0" w:space="0" w:color="auto"/>
            <w:right w:val="none" w:sz="0" w:space="0" w:color="auto"/>
          </w:divBdr>
        </w:div>
      </w:divsChild>
    </w:div>
    <w:div w:id="21288163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EBEC9-F823-B341-984B-E34B21664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37</Pages>
  <Words>12037</Words>
  <Characters>68615</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TRIAS CONSULTANT</Company>
  <LinksUpToDate>false</LinksUpToDate>
  <CharactersWithSpaces>80492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Vichi Lestari</dc:creator>
  <cp:keywords/>
  <cp:lastModifiedBy>OLTRE</cp:lastModifiedBy>
  <cp:revision>12</cp:revision>
  <cp:lastPrinted>2018-08-17T16:39:00Z</cp:lastPrinted>
  <dcterms:created xsi:type="dcterms:W3CDTF">2024-05-29T09:54:00Z</dcterms:created>
  <dcterms:modified xsi:type="dcterms:W3CDTF">2024-05-29T15:29:00Z</dcterms:modified>
</cp:coreProperties>
</file>