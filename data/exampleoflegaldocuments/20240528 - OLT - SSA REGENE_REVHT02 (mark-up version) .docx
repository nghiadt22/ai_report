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D82709">
      <w:pPr>
        <w:pStyle w:val="Cen1"/>
        <w:spacing w:after="0"/>
        <w:rPr>
          <w:rFonts w:ascii="Palatino Linotype" w:hAnsi="Palatino Linotype"/>
          <w:sz w:val="20"/>
          <w:szCs w:val="20"/>
        </w:rPr>
      </w:pPr>
      <w:bookmarkStart w:id="0" w:name="_DV_M2"/>
      <w:bookmarkEnd w:id="0"/>
    </w:p>
    <w:p w14:paraId="5806C302" w14:textId="45B6D7EC"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Dated/</w:t>
      </w:r>
      <w:proofErr w:type="spellStart"/>
      <w:r w:rsidRPr="00302058">
        <w:rPr>
          <w:rFonts w:ascii="Palatino Linotype" w:eastAsia="PMingLiU" w:hAnsi="Palatino Linotype" w:cs="Arial"/>
          <w:b/>
          <w:snapToGrid w:val="0"/>
          <w:sz w:val="20"/>
          <w:szCs w:val="20"/>
          <w:u w:val="single"/>
        </w:rPr>
        <w:t>Tanggal</w:t>
      </w:r>
      <w:proofErr w:type="spellEnd"/>
      <w:r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w:t>
      </w:r>
      <w:del w:id="2" w:author="Vichi Lestari" w:date="2024-05-28T19:28:00Z">
        <w:r w:rsidR="007514FD" w:rsidRPr="00302058">
          <w:rPr>
            <w:rFonts w:ascii="Palatino Linotype" w:eastAsia="PMingLiU" w:hAnsi="Palatino Linotype" w:cs="Arial"/>
            <w:b/>
            <w:snapToGrid w:val="0"/>
            <w:sz w:val="20"/>
            <w:szCs w:val="20"/>
            <w:u w:val="single"/>
          </w:rPr>
          <w:delText>May</w:delText>
        </w:r>
      </w:del>
      <w:ins w:id="3" w:author="Vichi Lestari" w:date="2024-05-28T19:28:00Z">
        <w:r w:rsidR="0016023C">
          <w:rPr>
            <w:rFonts w:ascii="Palatino Linotype" w:eastAsia="PMingLiU" w:hAnsi="Palatino Linotype" w:cs="Arial"/>
            <w:b/>
            <w:snapToGrid w:val="0"/>
            <w:sz w:val="20"/>
            <w:szCs w:val="20"/>
            <w:u w:val="single"/>
          </w:rPr>
          <w:t xml:space="preserve">January </w:t>
        </w:r>
      </w:ins>
      <w:r w:rsidR="007514FD"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D82709">
      <w:pPr>
        <w:pStyle w:val="Cen1"/>
        <w:spacing w:after="0"/>
        <w:rPr>
          <w:rFonts w:ascii="Palatino Linotype" w:hAnsi="Palatino Linotype"/>
          <w:sz w:val="20"/>
          <w:szCs w:val="20"/>
        </w:rPr>
      </w:pPr>
    </w:p>
    <w:p w14:paraId="7D34D9ED" w14:textId="77777777" w:rsidR="00832809" w:rsidRPr="00302058" w:rsidRDefault="00832809" w:rsidP="00D82709">
      <w:pPr>
        <w:pStyle w:val="Cen1"/>
        <w:spacing w:after="0"/>
        <w:rPr>
          <w:rFonts w:ascii="Palatino Linotype" w:hAnsi="Palatino Linotype"/>
          <w:sz w:val="20"/>
          <w:szCs w:val="20"/>
        </w:rPr>
      </w:pPr>
    </w:p>
    <w:p w14:paraId="6F99618A" w14:textId="0491F03A" w:rsidR="003E5644" w:rsidRPr="00302058" w:rsidRDefault="003E5644" w:rsidP="00D82709">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4" w:name="_DV_M3"/>
      <w:bookmarkStart w:id="5" w:name="_DV_M4"/>
      <w:bookmarkEnd w:id="4"/>
      <w:bookmarkEnd w:id="5"/>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D82709">
      <w:pPr>
        <w:rPr>
          <w:rFonts w:ascii="Palatino Linotype" w:hAnsi="Palatino Linotype" w:cs="Arial"/>
          <w:sz w:val="20"/>
          <w:szCs w:val="20"/>
          <w:lang w:val="fr-FR"/>
        </w:rPr>
      </w:pPr>
    </w:p>
    <w:p w14:paraId="53CA9453" w14:textId="77777777" w:rsidR="003E5644" w:rsidRPr="00302058" w:rsidRDefault="003E5644" w:rsidP="00D82709">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
      <w:tblGrid>
        <w:gridCol w:w="4149"/>
        <w:gridCol w:w="952"/>
        <w:gridCol w:w="3199"/>
        <w:tblGridChange w:id="6">
          <w:tblGrid>
            <w:gridCol w:w="4149"/>
            <w:gridCol w:w="1"/>
            <w:gridCol w:w="951"/>
            <w:gridCol w:w="3199"/>
          </w:tblGrid>
        </w:tblGridChange>
      </w:tblGrid>
      <w:tr w:rsidR="00EB7A8D" w:rsidRPr="00302058" w14:paraId="670BE85B" w14:textId="77777777" w:rsidTr="0038607D">
        <w:tc>
          <w:tcPr>
            <w:tcW w:w="4150" w:type="dxa"/>
            <w:shd w:val="clear" w:color="auto" w:fill="auto"/>
          </w:tcPr>
          <w:p w14:paraId="1CC66E27" w14:textId="4EBEB867"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del w:id="7" w:author="Vichi Lestari" w:date="2024-05-28T19:28:00Z">
              <w:r w:rsidR="003148DC" w:rsidRPr="00302058">
                <w:rPr>
                  <w:rFonts w:ascii="Palatino Linotype" w:hAnsi="Palatino Linotype"/>
                  <w:sz w:val="20"/>
                  <w:szCs w:val="20"/>
                </w:rPr>
                <w:delText>May</w:delText>
              </w:r>
            </w:del>
            <w:ins w:id="8" w:author="Vichi Lestari" w:date="2024-05-28T19:28:00Z">
              <w:r w:rsidR="0016023C">
                <w:rPr>
                  <w:rFonts w:ascii="Palatino Linotype" w:hAnsi="Palatino Linotype"/>
                  <w:sz w:val="20"/>
                  <w:szCs w:val="20"/>
                </w:rPr>
                <w:t>January</w:t>
              </w:r>
            </w:ins>
            <w:r w:rsidR="0016023C">
              <w:rPr>
                <w:rFonts w:ascii="Palatino Linotype" w:hAnsi="Palatino Linotype"/>
                <w:sz w:val="20"/>
                <w:szCs w:val="20"/>
              </w:rPr>
              <w:t xml:space="preserve"> </w:t>
            </w:r>
            <w:del w:id="9" w:author="OLTRE" w:date="2024-05-28T19:29:00Z">
              <w:r w:rsidR="00CC3DD9" w:rsidRPr="00D82709" w:rsidDel="00325104">
                <w:rPr>
                  <w:rFonts w:ascii="Palatino Linotype" w:hAnsi="Palatino Linotype"/>
                  <w:sz w:val="20"/>
                  <w:highlight w:val="yellow"/>
                </w:rPr>
                <w:delText>**</w:delText>
              </w:r>
              <w:r w:rsidR="00736F8A" w:rsidRPr="00D82709" w:rsidDel="00325104">
                <w:rPr>
                  <w:rFonts w:ascii="Palatino Linotype" w:hAnsi="Palatino Linotype"/>
                  <w:sz w:val="20"/>
                  <w:highlight w:val="yellow"/>
                  <w:vertAlign w:val="superscript"/>
                </w:rPr>
                <w:delText>t</w:delText>
              </w:r>
            </w:del>
            <w:ins w:id="10" w:author="OLTRE" w:date="2024-05-28T19:29:00Z">
              <w:r w:rsidR="00325104">
                <w:rPr>
                  <w:rFonts w:ascii="Palatino Linotype" w:hAnsi="Palatino Linotype"/>
                  <w:sz w:val="20"/>
                  <w:highlight w:val="yellow"/>
                </w:rPr>
                <w:t xml:space="preserve">1st </w:t>
              </w:r>
            </w:ins>
            <w:del w:id="11" w:author="OLTRE" w:date="2024-05-28T19:29:00Z">
              <w:r w:rsidR="00736F8A" w:rsidRPr="00D82709" w:rsidDel="00325104">
                <w:rPr>
                  <w:rFonts w:ascii="Palatino Linotype" w:hAnsi="Palatino Linotype"/>
                  <w:sz w:val="20"/>
                  <w:highlight w:val="yellow"/>
                  <w:vertAlign w:val="superscript"/>
                </w:rPr>
                <w:delText>h</w:delText>
              </w:r>
            </w:del>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4150" w:type="dxa"/>
            <w:gridSpan w:val="2"/>
            <w:shd w:val="clear" w:color="auto" w:fill="auto"/>
          </w:tcPr>
          <w:p w14:paraId="5D9CE50C" w14:textId="6D038F8A" w:rsidR="003E5644" w:rsidRPr="00D82709" w:rsidRDefault="003E5644"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PERJANJIAN PENGAMBILAN SAHAM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color w:val="E7E6E6" w:themeColor="background2"/>
                <w:sz w:val="20"/>
              </w:rPr>
              <w:t>Per</w:t>
            </w:r>
            <w:r w:rsidR="003542B0" w:rsidRPr="00D82709">
              <w:rPr>
                <w:rFonts w:ascii="Palatino Linotype" w:hAnsi="Palatino Linotype"/>
                <w:b/>
                <w:color w:val="E7E6E6" w:themeColor="background2"/>
                <w:sz w:val="20"/>
              </w:rPr>
              <w:t>janjian</w:t>
            </w:r>
            <w:proofErr w:type="spellEnd"/>
            <w:r w:rsidR="003542B0" w:rsidRPr="00D82709">
              <w:rPr>
                <w:rFonts w:ascii="Palatino Linotype" w:hAnsi="Palatino Linotype"/>
                <w:color w:val="E7E6E6" w:themeColor="background2"/>
                <w:sz w:val="20"/>
              </w:rPr>
              <w:t xml:space="preserve">”) </w:t>
            </w:r>
            <w:proofErr w:type="spellStart"/>
            <w:r w:rsidR="003542B0" w:rsidRPr="00D82709">
              <w:rPr>
                <w:rFonts w:ascii="Palatino Linotype" w:hAnsi="Palatino Linotype"/>
                <w:color w:val="E7E6E6" w:themeColor="background2"/>
                <w:sz w:val="20"/>
              </w:rPr>
              <w:t>dibuat</w:t>
            </w:r>
            <w:proofErr w:type="spellEnd"/>
            <w:r w:rsidR="003542B0" w:rsidRPr="00D82709">
              <w:rPr>
                <w:rFonts w:ascii="Palatino Linotype" w:hAnsi="Palatino Linotype"/>
                <w:color w:val="E7E6E6" w:themeColor="background2"/>
                <w:sz w:val="20"/>
              </w:rPr>
              <w:t xml:space="preserve"> pada </w:t>
            </w:r>
            <w:proofErr w:type="spellStart"/>
            <w:r w:rsidR="003542B0" w:rsidRPr="00D82709">
              <w:rPr>
                <w:rFonts w:ascii="Palatino Linotype" w:hAnsi="Palatino Linotype"/>
                <w:color w:val="E7E6E6" w:themeColor="background2"/>
                <w:sz w:val="20"/>
              </w:rPr>
              <w:t>tanggal</w:t>
            </w:r>
            <w:proofErr w:type="spellEnd"/>
            <w:r w:rsidR="003542B0" w:rsidRPr="00D82709">
              <w:rPr>
                <w:rFonts w:ascii="Palatino Linotype" w:hAnsi="Palatino Linotype"/>
                <w:color w:val="E7E6E6" w:themeColor="background2"/>
                <w:sz w:val="20"/>
              </w:rPr>
              <w:t xml:space="preserve"> </w:t>
            </w:r>
            <w:r w:rsidR="00CC3DD9" w:rsidRPr="00D82709">
              <w:rPr>
                <w:rFonts w:ascii="Palatino Linotype" w:hAnsi="Palatino Linotype"/>
                <w:color w:val="E7E6E6" w:themeColor="background2"/>
                <w:sz w:val="20"/>
              </w:rPr>
              <w:t>**</w:t>
            </w:r>
            <w:r w:rsidR="00736F8A"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Januari</w:t>
            </w:r>
            <w:proofErr w:type="spellEnd"/>
            <w:r w:rsidR="00D12FE5" w:rsidRPr="00D82709">
              <w:rPr>
                <w:rFonts w:ascii="Palatino Linotype" w:hAnsi="Palatino Linotype"/>
                <w:color w:val="E7E6E6" w:themeColor="background2"/>
                <w:sz w:val="20"/>
              </w:rPr>
              <w:t xml:space="preserve"> </w:t>
            </w:r>
            <w:r w:rsidR="00736F8A" w:rsidRPr="00D82709">
              <w:rPr>
                <w:rFonts w:ascii="Palatino Linotype" w:hAnsi="Palatino Linotype"/>
                <w:color w:val="E7E6E6" w:themeColor="background2"/>
                <w:sz w:val="20"/>
              </w:rPr>
              <w:t>202</w:t>
            </w:r>
            <w:r w:rsidR="00CC3DD9" w:rsidRPr="00D82709">
              <w:rPr>
                <w:rFonts w:ascii="Palatino Linotype" w:hAnsi="Palatino Linotype"/>
                <w:color w:val="E7E6E6" w:themeColor="background2"/>
                <w:sz w:val="20"/>
              </w:rPr>
              <w:t>4</w:t>
            </w:r>
            <w:r w:rsidRPr="00D82709">
              <w:rPr>
                <w:rFonts w:ascii="Palatino Linotype" w:hAnsi="Palatino Linotype"/>
                <w:color w:val="E7E6E6" w:themeColor="background2"/>
                <w:sz w:val="20"/>
              </w:rPr>
              <w:t xml:space="preserve">, oleh dan </w:t>
            </w:r>
            <w:proofErr w:type="spellStart"/>
            <w:r w:rsidRPr="00D82709">
              <w:rPr>
                <w:rFonts w:ascii="Palatino Linotype" w:hAnsi="Palatino Linotype"/>
                <w:color w:val="E7E6E6" w:themeColor="background2"/>
                <w:sz w:val="20"/>
              </w:rPr>
              <w:t>antara</w:t>
            </w:r>
            <w:proofErr w:type="spellEnd"/>
            <w:r w:rsidRPr="00D82709">
              <w:rPr>
                <w:rFonts w:ascii="Palatino Linotype" w:hAnsi="Palatino Linotype"/>
                <w:color w:val="E7E6E6" w:themeColor="background2"/>
                <w:sz w:val="20"/>
              </w:rPr>
              <w:t xml:space="preserve">: </w:t>
            </w:r>
          </w:p>
        </w:tc>
      </w:tr>
      <w:tr w:rsidR="00EB7A8D" w:rsidRPr="00302058" w14:paraId="4FD50607" w14:textId="77777777" w:rsidTr="00EB7A8D">
        <w:tblPrEx>
          <w:tblW w:w="0" w:type="auto"/>
          <w:tblPrExChange w:id="12" w:author="Vichi Lestari" w:date="2024-05-28T19:28:00Z">
            <w:tblPrEx>
              <w:tblW w:w="0" w:type="auto"/>
            </w:tblPrEx>
          </w:tblPrExChange>
        </w:tblPrEx>
        <w:tc>
          <w:tcPr>
            <w:tcW w:w="5103" w:type="dxa"/>
            <w:gridSpan w:val="2"/>
            <w:shd w:val="clear" w:color="auto" w:fill="auto"/>
            <w:tcPrChange w:id="13" w:author="Vichi Lestari" w:date="2024-05-28T19:28:00Z">
              <w:tcPr>
                <w:tcW w:w="4150" w:type="dxa"/>
                <w:gridSpan w:val="2"/>
                <w:shd w:val="clear" w:color="auto" w:fill="auto"/>
              </w:tcPr>
            </w:tcPrChange>
          </w:tcPr>
          <w:p w14:paraId="2B9C8E69" w14:textId="7A09357C" w:rsidR="003E5644" w:rsidRPr="00302058" w:rsidRDefault="003E5644" w:rsidP="00D82709">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CC3DD9" w:rsidRPr="00302058">
              <w:rPr>
                <w:rFonts w:ascii="Palatino Linotype" w:hAnsi="Palatino Linotype"/>
                <w:b/>
                <w:sz w:val="20"/>
                <w:szCs w:val="20"/>
              </w:rPr>
              <w:t>REGENE ARTIFISIAL INTELIGEN</w:t>
            </w:r>
            <w:r w:rsidRPr="00302058">
              <w:rPr>
                <w:rFonts w:ascii="Palatino Linotype" w:hAnsi="Palatino Linotype"/>
                <w:b/>
                <w:sz w:val="20"/>
                <w:szCs w:val="20"/>
              </w:rPr>
              <w:t xml:space="preserve">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xml:space="preserve">”), a company in the form of limited liability company incorporated based on </w:t>
            </w:r>
            <w:r w:rsidR="0013565F" w:rsidRPr="00302058">
              <w:rPr>
                <w:rFonts w:ascii="Palatino Linotype" w:hAnsi="Palatino Linotype"/>
                <w:sz w:val="20"/>
                <w:szCs w:val="20"/>
              </w:rPr>
              <w:t xml:space="preserve">Deed no. </w:t>
            </w:r>
            <w:r w:rsidR="00CC3DD9" w:rsidRPr="00302058">
              <w:rPr>
                <w:rFonts w:ascii="Palatino Linotype" w:hAnsi="Palatino Linotype"/>
                <w:sz w:val="20"/>
                <w:szCs w:val="20"/>
              </w:rPr>
              <w:t>3</w:t>
            </w:r>
            <w:r w:rsidR="0013565F" w:rsidRPr="00302058">
              <w:rPr>
                <w:rFonts w:ascii="Palatino Linotype" w:hAnsi="Palatino Linotype"/>
                <w:sz w:val="20"/>
                <w:szCs w:val="20"/>
              </w:rPr>
              <w:t xml:space="preserve"> dated </w:t>
            </w:r>
            <w:r w:rsidR="00CC3DD9" w:rsidRPr="00302058">
              <w:rPr>
                <w:rFonts w:ascii="Palatino Linotype" w:hAnsi="Palatino Linotype"/>
                <w:sz w:val="20"/>
                <w:szCs w:val="20"/>
              </w:rPr>
              <w:t xml:space="preserve"> </w:t>
            </w:r>
            <w:r w:rsidR="0013565F" w:rsidRPr="00302058">
              <w:rPr>
                <w:rFonts w:ascii="Palatino Linotype" w:hAnsi="Palatino Linotype"/>
                <w:sz w:val="20"/>
                <w:szCs w:val="20"/>
              </w:rPr>
              <w:t>Ma</w:t>
            </w:r>
            <w:r w:rsidR="00CC3DD9" w:rsidRPr="00302058">
              <w:rPr>
                <w:rFonts w:ascii="Palatino Linotype" w:hAnsi="Palatino Linotype"/>
                <w:sz w:val="20"/>
                <w:szCs w:val="20"/>
              </w:rPr>
              <w:t>rch</w:t>
            </w:r>
            <w:r w:rsidR="0013565F" w:rsidRPr="00302058">
              <w:rPr>
                <w:rFonts w:ascii="Palatino Linotype" w:hAnsi="Palatino Linotype"/>
                <w:sz w:val="20"/>
                <w:szCs w:val="20"/>
              </w:rPr>
              <w:t xml:space="preserve"> </w:t>
            </w:r>
            <w:r w:rsidR="00CF4FF5" w:rsidRPr="00302058">
              <w:rPr>
                <w:rFonts w:ascii="Palatino Linotype" w:hAnsi="Palatino Linotype"/>
                <w:sz w:val="20"/>
                <w:szCs w:val="20"/>
              </w:rPr>
              <w:t>2</w:t>
            </w:r>
            <w:r w:rsidR="00CF4FF5" w:rsidRPr="00302058">
              <w:rPr>
                <w:rFonts w:ascii="Palatino Linotype" w:hAnsi="Palatino Linotype"/>
                <w:sz w:val="20"/>
                <w:szCs w:val="20"/>
                <w:vertAlign w:val="superscript"/>
              </w:rPr>
              <w:t>nd,</w:t>
            </w:r>
            <w:r w:rsidR="00CF4FF5" w:rsidRPr="00302058">
              <w:rPr>
                <w:rFonts w:ascii="Palatino Linotype" w:hAnsi="Palatino Linotype"/>
                <w:sz w:val="20"/>
                <w:szCs w:val="20"/>
              </w:rPr>
              <w:t xml:space="preserve"> </w:t>
            </w:r>
            <w:r w:rsidR="0013565F" w:rsidRPr="00302058">
              <w:rPr>
                <w:rFonts w:ascii="Palatino Linotype" w:hAnsi="Palatino Linotype"/>
                <w:sz w:val="20"/>
                <w:szCs w:val="20"/>
              </w:rPr>
              <w:t>20</w:t>
            </w:r>
            <w:r w:rsidR="00CC3DD9" w:rsidRPr="00302058">
              <w:rPr>
                <w:rFonts w:ascii="Palatino Linotype" w:hAnsi="Palatino Linotype"/>
                <w:sz w:val="20"/>
                <w:szCs w:val="20"/>
              </w:rPr>
              <w:t>22</w:t>
            </w:r>
            <w:r w:rsidR="0013565F" w:rsidRPr="00302058">
              <w:rPr>
                <w:rFonts w:ascii="Palatino Linotype" w:hAnsi="Palatino Linotype"/>
                <w:sz w:val="20"/>
                <w:szCs w:val="20"/>
              </w:rPr>
              <w:t xml:space="preserve">, drawn before </w:t>
            </w:r>
            <w:r w:rsidR="00CC3DD9" w:rsidRPr="00302058">
              <w:rPr>
                <w:rFonts w:ascii="Palatino Linotype" w:hAnsi="Palatino Linotype"/>
                <w:sz w:val="20"/>
                <w:szCs w:val="20"/>
              </w:rPr>
              <w:t xml:space="preserve">Sandi </w:t>
            </w:r>
            <w:proofErr w:type="spellStart"/>
            <w:r w:rsidR="00CC3DD9" w:rsidRPr="00302058">
              <w:rPr>
                <w:rFonts w:ascii="Palatino Linotype" w:hAnsi="Palatino Linotype"/>
                <w:sz w:val="20"/>
                <w:szCs w:val="20"/>
              </w:rPr>
              <w:t>Guntara</w:t>
            </w:r>
            <w:proofErr w:type="spellEnd"/>
            <w:r w:rsidR="0013565F" w:rsidRPr="00302058">
              <w:rPr>
                <w:rFonts w:ascii="Palatino Linotype" w:hAnsi="Palatino Linotype"/>
                <w:sz w:val="20"/>
                <w:szCs w:val="20"/>
              </w:rPr>
              <w:t xml:space="preserve"> </w:t>
            </w:r>
            <w:proofErr w:type="spellStart"/>
            <w:r w:rsidR="00F10F1E" w:rsidRPr="00302058">
              <w:rPr>
                <w:rFonts w:ascii="Palatino Linotype" w:hAnsi="Palatino Linotype"/>
                <w:sz w:val="20"/>
                <w:szCs w:val="20"/>
              </w:rPr>
              <w:t>Trisna</w:t>
            </w:r>
            <w:proofErr w:type="spellEnd"/>
            <w:r w:rsidR="00B52891" w:rsidRPr="00302058">
              <w:rPr>
                <w:rFonts w:ascii="Palatino Linotype" w:hAnsi="Palatino Linotype"/>
                <w:sz w:val="20"/>
                <w:szCs w:val="20"/>
              </w:rPr>
              <w:t xml:space="preserve">, </w:t>
            </w:r>
            <w:proofErr w:type="spellStart"/>
            <w:r w:rsidR="00B52891" w:rsidRPr="00302058">
              <w:rPr>
                <w:rFonts w:ascii="Palatino Linotype" w:hAnsi="Palatino Linotype"/>
                <w:sz w:val="20"/>
                <w:szCs w:val="20"/>
              </w:rPr>
              <w:t>S.Kom</w:t>
            </w:r>
            <w:proofErr w:type="spellEnd"/>
            <w:r w:rsidR="00B52891" w:rsidRPr="00302058">
              <w:rPr>
                <w:rFonts w:ascii="Palatino Linotype" w:hAnsi="Palatino Linotype"/>
                <w:sz w:val="20"/>
                <w:szCs w:val="20"/>
              </w:rPr>
              <w:t>.,</w:t>
            </w:r>
            <w:r w:rsidR="00F10F1E" w:rsidRPr="00302058">
              <w:rPr>
                <w:rFonts w:ascii="Palatino Linotype" w:hAnsi="Palatino Linotype"/>
                <w:sz w:val="20"/>
                <w:szCs w:val="20"/>
              </w:rPr>
              <w:t xml:space="preserve"> </w:t>
            </w:r>
            <w:proofErr w:type="spellStart"/>
            <w:r w:rsidR="0013565F" w:rsidRPr="00302058">
              <w:rPr>
                <w:rFonts w:ascii="Palatino Linotype" w:hAnsi="Palatino Linotype"/>
                <w:sz w:val="20"/>
                <w:szCs w:val="20"/>
              </w:rPr>
              <w:t>S.h.</w:t>
            </w:r>
            <w:proofErr w:type="spellEnd"/>
            <w:r w:rsidR="0013565F" w:rsidRPr="00302058">
              <w:rPr>
                <w:rFonts w:ascii="Palatino Linotype" w:hAnsi="Palatino Linotype"/>
                <w:sz w:val="20"/>
                <w:szCs w:val="20"/>
              </w:rPr>
              <w:t xml:space="preserve">, </w:t>
            </w:r>
            <w:r w:rsidR="00B52891" w:rsidRPr="00302058">
              <w:rPr>
                <w:rFonts w:ascii="Palatino Linotype" w:hAnsi="Palatino Linotype"/>
                <w:sz w:val="20"/>
                <w:szCs w:val="20"/>
              </w:rPr>
              <w:t xml:space="preserve">M.M, </w:t>
            </w:r>
            <w:proofErr w:type="spellStart"/>
            <w:r w:rsidR="0013565F" w:rsidRPr="00302058">
              <w:rPr>
                <w:rFonts w:ascii="Palatino Linotype" w:hAnsi="Palatino Linotype"/>
                <w:sz w:val="20"/>
                <w:szCs w:val="20"/>
              </w:rPr>
              <w:t>M.Kn</w:t>
            </w:r>
            <w:proofErr w:type="spellEnd"/>
            <w:r w:rsidR="00B52891" w:rsidRPr="00302058">
              <w:rPr>
                <w:rFonts w:ascii="Palatino Linotype" w:hAnsi="Palatino Linotype"/>
                <w:sz w:val="20"/>
                <w:szCs w:val="20"/>
              </w:rPr>
              <w:t>.</w:t>
            </w:r>
            <w:r w:rsidR="00CF4FF5" w:rsidRPr="00302058">
              <w:rPr>
                <w:rFonts w:ascii="Palatino Linotype" w:hAnsi="Palatino Linotype"/>
                <w:sz w:val="20"/>
                <w:szCs w:val="20"/>
              </w:rPr>
              <w:t>,</w:t>
            </w:r>
            <w:r w:rsidR="0013565F" w:rsidRPr="00302058">
              <w:rPr>
                <w:rFonts w:ascii="Palatino Linotype" w:hAnsi="Palatino Linotype"/>
                <w:sz w:val="20"/>
                <w:szCs w:val="20"/>
              </w:rPr>
              <w:t xml:space="preserve"> Notary in </w:t>
            </w:r>
            <w:proofErr w:type="spellStart"/>
            <w:r w:rsidR="00B52891" w:rsidRPr="00302058">
              <w:rPr>
                <w:rFonts w:ascii="Palatino Linotype" w:hAnsi="Palatino Linotype"/>
                <w:sz w:val="20"/>
                <w:szCs w:val="20"/>
              </w:rPr>
              <w:t>Kabupaten</w:t>
            </w:r>
            <w:proofErr w:type="spellEnd"/>
            <w:r w:rsidR="00B52891" w:rsidRPr="00302058">
              <w:rPr>
                <w:rFonts w:ascii="Palatino Linotype" w:hAnsi="Palatino Linotype"/>
                <w:sz w:val="20"/>
                <w:szCs w:val="20"/>
              </w:rPr>
              <w:t xml:space="preserve"> Karawang</w:t>
            </w:r>
            <w:r w:rsidR="0013565F" w:rsidRPr="00302058">
              <w:rPr>
                <w:rFonts w:ascii="Palatino Linotype" w:hAnsi="Palatino Linotype"/>
                <w:sz w:val="20"/>
                <w:szCs w:val="20"/>
              </w:rPr>
              <w:t xml:space="preserve">, having received a legalization from Minister Law and Human Right’s Decree No. </w:t>
            </w:r>
            <w:r w:rsidR="00F92F8F" w:rsidRPr="00302058">
              <w:rPr>
                <w:rFonts w:ascii="Palatino Linotype" w:hAnsi="Palatino Linotype"/>
                <w:sz w:val="20"/>
                <w:szCs w:val="20"/>
              </w:rPr>
              <w:t>AHU-</w:t>
            </w:r>
            <w:r w:rsidR="00B52891" w:rsidRPr="00302058">
              <w:rPr>
                <w:rFonts w:ascii="Palatino Linotype" w:hAnsi="Palatino Linotype"/>
                <w:sz w:val="20"/>
                <w:szCs w:val="20"/>
              </w:rPr>
              <w:t>0015625.</w:t>
            </w:r>
            <w:r w:rsidR="00F92F8F" w:rsidRPr="00302058">
              <w:rPr>
                <w:rFonts w:ascii="Palatino Linotype" w:hAnsi="Palatino Linotype"/>
                <w:sz w:val="20"/>
                <w:szCs w:val="20"/>
              </w:rPr>
              <w:t>AH.01.01.T</w:t>
            </w:r>
            <w:r w:rsidR="00B52891" w:rsidRPr="00302058">
              <w:rPr>
                <w:rFonts w:ascii="Palatino Linotype" w:hAnsi="Palatino Linotype"/>
                <w:sz w:val="20"/>
                <w:szCs w:val="20"/>
              </w:rPr>
              <w:t>AHUN</w:t>
            </w:r>
            <w:r w:rsidR="00F92F8F" w:rsidRPr="00302058">
              <w:rPr>
                <w:rFonts w:ascii="Palatino Linotype" w:hAnsi="Palatino Linotype"/>
                <w:sz w:val="20"/>
                <w:szCs w:val="20"/>
              </w:rPr>
              <w:t xml:space="preserve">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on </w:t>
            </w:r>
            <w:r w:rsidR="00B52891" w:rsidRPr="00302058">
              <w:rPr>
                <w:rFonts w:ascii="Palatino Linotype" w:hAnsi="Palatino Linotype"/>
                <w:sz w:val="20"/>
                <w:szCs w:val="20"/>
              </w:rPr>
              <w:t>March 2</w:t>
            </w:r>
            <w:r w:rsidR="00B52891" w:rsidRPr="00302058">
              <w:rPr>
                <w:rFonts w:ascii="Palatino Linotype" w:hAnsi="Palatino Linotype"/>
                <w:sz w:val="20"/>
                <w:szCs w:val="20"/>
                <w:vertAlign w:val="superscript"/>
              </w:rPr>
              <w:t>nd</w:t>
            </w:r>
            <w:r w:rsidR="00F92F8F" w:rsidRPr="00302058">
              <w:rPr>
                <w:rFonts w:ascii="Palatino Linotype" w:hAnsi="Palatino Linotype"/>
                <w:sz w:val="20"/>
                <w:szCs w:val="20"/>
              </w:rPr>
              <w:t>,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under the laws of Indonesia, that </w:t>
            </w:r>
            <w:r w:rsidR="00B52891" w:rsidRPr="00302058">
              <w:rPr>
                <w:rFonts w:ascii="Palatino Linotype" w:hAnsi="Palatino Linotype"/>
                <w:sz w:val="20"/>
                <w:szCs w:val="20"/>
              </w:rPr>
              <w:t xml:space="preserve">latest </w:t>
            </w:r>
            <w:r w:rsidR="0013565F" w:rsidRPr="00302058">
              <w:rPr>
                <w:rFonts w:ascii="Palatino Linotype" w:hAnsi="Palatino Linotype"/>
                <w:sz w:val="20"/>
                <w:szCs w:val="20"/>
              </w:rPr>
              <w:t xml:space="preserve">has been amended under Deed </w:t>
            </w:r>
            <w:r w:rsidR="00B52891" w:rsidRPr="00302058">
              <w:rPr>
                <w:rFonts w:ascii="Palatino Linotype" w:hAnsi="Palatino Linotype"/>
                <w:sz w:val="20"/>
                <w:szCs w:val="20"/>
              </w:rPr>
              <w:t>N</w:t>
            </w:r>
            <w:r w:rsidR="0013565F" w:rsidRPr="00302058">
              <w:rPr>
                <w:rFonts w:ascii="Palatino Linotype" w:hAnsi="Palatino Linotype"/>
                <w:sz w:val="20"/>
                <w:szCs w:val="20"/>
              </w:rPr>
              <w:t>o</w:t>
            </w:r>
            <w:r w:rsidR="00B52891" w:rsidRPr="00302058">
              <w:rPr>
                <w:rFonts w:ascii="Palatino Linotype" w:hAnsi="Palatino Linotype"/>
                <w:sz w:val="20"/>
                <w:szCs w:val="20"/>
              </w:rPr>
              <w:t>.</w:t>
            </w:r>
            <w:r w:rsidR="0013565F" w:rsidRPr="00302058">
              <w:rPr>
                <w:rFonts w:ascii="Palatino Linotype" w:hAnsi="Palatino Linotype"/>
                <w:sz w:val="20"/>
                <w:szCs w:val="20"/>
              </w:rPr>
              <w:t xml:space="preserve"> </w:t>
            </w:r>
            <w:r w:rsidR="00B52891" w:rsidRPr="00302058">
              <w:rPr>
                <w:rFonts w:ascii="Palatino Linotype" w:hAnsi="Palatino Linotype"/>
                <w:sz w:val="20"/>
              </w:rPr>
              <w:t>02</w:t>
            </w:r>
            <w:r w:rsidR="00F92F8F" w:rsidRPr="00302058">
              <w:rPr>
                <w:rFonts w:ascii="Palatino Linotype" w:hAnsi="Palatino Linotype"/>
                <w:sz w:val="20"/>
                <w:lang w:val="en-GB"/>
              </w:rPr>
              <w:t xml:space="preserve"> dated </w:t>
            </w:r>
            <w:proofErr w:type="spellStart"/>
            <w:r w:rsidR="00B52891" w:rsidRPr="00302058">
              <w:rPr>
                <w:rFonts w:ascii="Palatino Linotype" w:hAnsi="Palatino Linotype"/>
                <w:sz w:val="20"/>
                <w:lang w:val="en-GB"/>
              </w:rPr>
              <w:t>Febuary</w:t>
            </w:r>
            <w:proofErr w:type="spellEnd"/>
            <w:r w:rsidR="00B52891" w:rsidRPr="00302058">
              <w:rPr>
                <w:rFonts w:ascii="Palatino Linotype" w:hAnsi="Palatino Linotype"/>
                <w:sz w:val="20"/>
                <w:lang w:val="en-GB"/>
              </w:rPr>
              <w:t xml:space="preserve"> 23th, 2024 </w:t>
            </w:r>
            <w:r w:rsidR="00F92F8F" w:rsidRPr="00302058">
              <w:rPr>
                <w:rFonts w:ascii="Palatino Linotype" w:hAnsi="Palatino Linotype"/>
                <w:sz w:val="20"/>
                <w:lang w:val="en-GB"/>
              </w:rPr>
              <w:t xml:space="preserve">, drawn before </w:t>
            </w:r>
            <w:r w:rsidR="00B52891" w:rsidRPr="00302058">
              <w:rPr>
                <w:rFonts w:ascii="Palatino Linotype" w:hAnsi="Palatino Linotype"/>
                <w:sz w:val="20"/>
                <w:lang w:val="en-GB"/>
              </w:rPr>
              <w:t xml:space="preserve">Jane Miranda </w:t>
            </w:r>
            <w:proofErr w:type="spellStart"/>
            <w:r w:rsidR="00B52891" w:rsidRPr="00302058">
              <w:rPr>
                <w:rFonts w:ascii="Palatino Linotype" w:hAnsi="Palatino Linotype"/>
                <w:sz w:val="20"/>
                <w:lang w:val="en-GB"/>
              </w:rPr>
              <w:t>Gasali</w:t>
            </w:r>
            <w:proofErr w:type="spellEnd"/>
            <w:r w:rsidR="00F92F8F" w:rsidRPr="00302058">
              <w:rPr>
                <w:rFonts w:ascii="Palatino Linotype" w:hAnsi="Palatino Linotype"/>
                <w:sz w:val="20"/>
                <w:lang w:val="en-GB"/>
              </w:rPr>
              <w:t>, S.H.</w:t>
            </w:r>
            <w:r w:rsidR="00B52891" w:rsidRPr="00302058">
              <w:rPr>
                <w:rFonts w:ascii="Palatino Linotype" w:hAnsi="Palatino Linotype"/>
                <w:sz w:val="20"/>
                <w:lang w:val="en-GB"/>
              </w:rPr>
              <w:t xml:space="preserve">, </w:t>
            </w:r>
            <w:proofErr w:type="spellStart"/>
            <w:r w:rsidR="00B52891" w:rsidRPr="00302058">
              <w:rPr>
                <w:rFonts w:ascii="Palatino Linotype" w:hAnsi="Palatino Linotype"/>
                <w:sz w:val="20"/>
                <w:lang w:val="en-GB"/>
              </w:rPr>
              <w:t>M.Kn</w:t>
            </w:r>
            <w:proofErr w:type="spellEnd"/>
            <w:r w:rsidR="00B52891" w:rsidRPr="00302058">
              <w:rPr>
                <w:rFonts w:ascii="Palatino Linotype" w:hAnsi="Palatino Linotype"/>
                <w:sz w:val="20"/>
                <w:lang w:val="en-GB"/>
              </w:rPr>
              <w:t>.,</w:t>
            </w:r>
            <w:r w:rsidR="00F92F8F" w:rsidRPr="00302058">
              <w:rPr>
                <w:rFonts w:ascii="Palatino Linotype" w:hAnsi="Palatino Linotype"/>
                <w:sz w:val="20"/>
                <w:lang w:val="en-GB"/>
              </w:rPr>
              <w:t xml:space="preserve"> a notary in </w:t>
            </w:r>
            <w:r w:rsidR="00B52891" w:rsidRPr="00302058">
              <w:rPr>
                <w:rFonts w:ascii="Palatino Linotype" w:hAnsi="Palatino Linotype"/>
                <w:sz w:val="20"/>
                <w:lang w:val="en-GB"/>
              </w:rPr>
              <w:t xml:space="preserve">Kota </w:t>
            </w:r>
            <w:proofErr w:type="gramStart"/>
            <w:r w:rsidR="00B52891" w:rsidRPr="00302058">
              <w:rPr>
                <w:rFonts w:ascii="Palatino Linotype" w:hAnsi="Palatino Linotype"/>
                <w:sz w:val="20"/>
                <w:lang w:val="en-GB"/>
              </w:rPr>
              <w:t>Depok</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had</w:t>
            </w:r>
            <w:proofErr w:type="gramEnd"/>
            <w:r w:rsidR="003151E7" w:rsidRPr="00302058">
              <w:rPr>
                <w:rFonts w:ascii="Palatino Linotype" w:eastAsia="Times New Roman" w:hAnsi="Palatino Linotype" w:cs="Segoe UI"/>
                <w:sz w:val="20"/>
                <w:szCs w:val="20"/>
                <w:lang w:val="en-GB"/>
              </w:rPr>
              <w:t xml:space="preserve"> been</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accepted by</w:t>
            </w:r>
            <w:r w:rsidR="00F92F8F" w:rsidRPr="00302058">
              <w:rPr>
                <w:rFonts w:ascii="Palatino Linotype" w:eastAsia="Times New Roman" w:hAnsi="Palatino Linotype" w:cs="Segoe UI"/>
                <w:sz w:val="20"/>
                <w:szCs w:val="20"/>
                <w:lang w:val="en-GB"/>
              </w:rPr>
              <w:t>  Minister Law</w:t>
            </w:r>
            <w:r w:rsidR="00F92F8F" w:rsidRPr="00302058">
              <w:rPr>
                <w:rFonts w:ascii="Palatino Linotype" w:hAnsi="Palatino Linotype"/>
                <w:sz w:val="20"/>
                <w:lang w:val="en-GB"/>
              </w:rPr>
              <w:t xml:space="preserve"> and </w:t>
            </w:r>
            <w:r w:rsidR="00F92F8F" w:rsidRPr="00302058">
              <w:rPr>
                <w:rFonts w:ascii="Palatino Linotype" w:eastAsia="Times New Roman" w:hAnsi="Palatino Linotype" w:cs="Segoe UI"/>
                <w:sz w:val="20"/>
                <w:szCs w:val="20"/>
                <w:lang w:val="en-GB"/>
              </w:rPr>
              <w:t xml:space="preserve">Human Right’s Decree </w:t>
            </w:r>
            <w:r w:rsidR="003151E7" w:rsidRPr="00302058">
              <w:rPr>
                <w:rFonts w:ascii="Palatino Linotype" w:eastAsia="Times New Roman" w:hAnsi="Palatino Linotype" w:cs="Segoe UI"/>
                <w:sz w:val="20"/>
                <w:szCs w:val="20"/>
                <w:lang w:val="en-GB"/>
              </w:rPr>
              <w:t xml:space="preserve">under Letter of Acceptance of Notification of Changes of Article of Association </w:t>
            </w:r>
            <w:r w:rsidR="00F92F8F" w:rsidRPr="00302058">
              <w:rPr>
                <w:rFonts w:ascii="Palatino Linotype" w:eastAsia="Times New Roman" w:hAnsi="Palatino Linotype" w:cs="Segoe UI"/>
                <w:sz w:val="20"/>
                <w:szCs w:val="20"/>
                <w:lang w:val="en-GB"/>
              </w:rPr>
              <w:t>No.  AHU-</w:t>
            </w:r>
            <w:r w:rsidR="003151E7" w:rsidRPr="00302058">
              <w:rPr>
                <w:rFonts w:ascii="Palatino Linotype" w:eastAsia="Times New Roman" w:hAnsi="Palatino Linotype" w:cs="Segoe UI"/>
                <w:sz w:val="20"/>
                <w:szCs w:val="20"/>
                <w:lang w:val="en-GB"/>
              </w:rPr>
              <w:t>AH.01.03-0046718</w:t>
            </w:r>
            <w:r w:rsidR="00F92F8F" w:rsidRPr="00302058">
              <w:rPr>
                <w:rFonts w:ascii="Palatino Linotype" w:eastAsia="Times New Roman" w:hAnsi="Palatino Linotype" w:cs="Segoe UI"/>
                <w:sz w:val="20"/>
                <w:szCs w:val="20"/>
                <w:lang w:val="en-GB"/>
              </w:rPr>
              <w:t xml:space="preserve"> on </w:t>
            </w:r>
            <w:proofErr w:type="spellStart"/>
            <w:r w:rsidR="003151E7" w:rsidRPr="00302058">
              <w:rPr>
                <w:rFonts w:ascii="Palatino Linotype" w:eastAsia="Times New Roman" w:hAnsi="Palatino Linotype" w:cs="Segoe UI"/>
                <w:sz w:val="20"/>
                <w:szCs w:val="20"/>
                <w:lang w:val="en-GB"/>
              </w:rPr>
              <w:t>Febuary</w:t>
            </w:r>
            <w:proofErr w:type="spellEnd"/>
            <w:r w:rsidR="003151E7" w:rsidRPr="00302058">
              <w:rPr>
                <w:rFonts w:ascii="Palatino Linotype" w:eastAsia="Times New Roman" w:hAnsi="Palatino Linotype" w:cs="Segoe UI"/>
                <w:sz w:val="20"/>
                <w:szCs w:val="20"/>
                <w:lang w:val="en-GB"/>
              </w:rPr>
              <w:t xml:space="preserve"> </w:t>
            </w:r>
            <w:proofErr w:type="gramStart"/>
            <w:r w:rsidR="003151E7" w:rsidRPr="00302058">
              <w:rPr>
                <w:rFonts w:ascii="Palatino Linotype" w:eastAsia="Times New Roman" w:hAnsi="Palatino Linotype" w:cs="Segoe UI"/>
                <w:sz w:val="20"/>
                <w:szCs w:val="20"/>
                <w:lang w:val="en-GB"/>
              </w:rPr>
              <w:t>23th</w:t>
            </w:r>
            <w:proofErr w:type="gramEnd"/>
            <w:r w:rsidR="003151E7" w:rsidRPr="00302058">
              <w:rPr>
                <w:rFonts w:ascii="Palatino Linotype" w:eastAsia="Times New Roman" w:hAnsi="Palatino Linotype" w:cs="Segoe UI"/>
                <w:sz w:val="20"/>
                <w:szCs w:val="20"/>
                <w:lang w:val="en-GB"/>
              </w:rPr>
              <w:t xml:space="preserve"> </w:t>
            </w:r>
            <w:r w:rsidR="00F92F8F" w:rsidRPr="00302058">
              <w:rPr>
                <w:rFonts w:ascii="Palatino Linotype" w:eastAsia="Times New Roman" w:hAnsi="Palatino Linotype" w:cs="Segoe UI"/>
                <w:sz w:val="20"/>
                <w:szCs w:val="20"/>
                <w:lang w:val="en-GB"/>
              </w:rPr>
              <w:t>20</w:t>
            </w:r>
            <w:r w:rsidR="003151E7" w:rsidRPr="00302058">
              <w:rPr>
                <w:rFonts w:ascii="Palatino Linotype" w:eastAsia="Times New Roman" w:hAnsi="Palatino Linotype" w:cs="Segoe UI"/>
                <w:sz w:val="20"/>
                <w:szCs w:val="20"/>
                <w:lang w:val="en-GB"/>
              </w:rPr>
              <w:t>24</w:t>
            </w:r>
            <w:r w:rsidR="00F92F8F" w:rsidRPr="00302058">
              <w:rPr>
                <w:rFonts w:ascii="Palatino Linotype" w:eastAsia="Times New Roman" w:hAnsi="Palatino Linotype" w:cs="Segoe UI"/>
                <w:sz w:val="20"/>
                <w:szCs w:val="20"/>
                <w:lang w:val="en-GB"/>
              </w:rPr>
              <w:t> </w:t>
            </w:r>
            <w:r w:rsidR="0013565F" w:rsidRPr="00302058">
              <w:rPr>
                <w:rFonts w:ascii="Palatino Linotype" w:hAnsi="Palatino Linotype"/>
                <w:sz w:val="20"/>
                <w:szCs w:val="20"/>
              </w:rPr>
              <w:t xml:space="preserve">and </w:t>
            </w:r>
            <w:r w:rsidR="00F92F8F" w:rsidRPr="00302058">
              <w:rPr>
                <w:rFonts w:ascii="Palatino Linotype" w:hAnsi="Palatino Linotype"/>
                <w:sz w:val="20"/>
                <w:szCs w:val="20"/>
              </w:rPr>
              <w:t xml:space="preserve">having its domicile at </w:t>
            </w:r>
            <w:r w:rsidR="00CF4FF5" w:rsidRPr="00302058">
              <w:rPr>
                <w:rFonts w:ascii="Palatino Linotype" w:eastAsia="Times New Roman" w:hAnsi="Palatino Linotype" w:cs="Segoe UI"/>
                <w:sz w:val="20"/>
                <w:szCs w:val="20"/>
                <w:lang w:val="en-GB"/>
              </w:rPr>
              <w:t xml:space="preserve">Office 8 Building, 18A floor, SCBD Lot. 28, Jl. </w:t>
            </w:r>
            <w:proofErr w:type="spellStart"/>
            <w:r w:rsidR="00CF4FF5" w:rsidRPr="00302058">
              <w:rPr>
                <w:rFonts w:ascii="Palatino Linotype" w:eastAsia="Times New Roman" w:hAnsi="Palatino Linotype" w:cs="Segoe UI"/>
                <w:sz w:val="20"/>
                <w:szCs w:val="20"/>
                <w:lang w:val="en-GB"/>
              </w:rPr>
              <w:t>Jend</w:t>
            </w:r>
            <w:proofErr w:type="spellEnd"/>
            <w:r w:rsidR="00CF4FF5" w:rsidRPr="00302058">
              <w:rPr>
                <w:rFonts w:ascii="Palatino Linotype" w:eastAsia="Times New Roman" w:hAnsi="Palatino Linotype" w:cs="Segoe UI"/>
                <w:sz w:val="20"/>
                <w:szCs w:val="20"/>
                <w:lang w:val="en-GB"/>
              </w:rPr>
              <w:t xml:space="preserve">. Sudirman </w:t>
            </w:r>
            <w:proofErr w:type="spellStart"/>
            <w:r w:rsidR="00CF4FF5" w:rsidRPr="00302058">
              <w:rPr>
                <w:rFonts w:ascii="Palatino Linotype" w:eastAsia="Times New Roman" w:hAnsi="Palatino Linotype" w:cs="Segoe UI"/>
                <w:sz w:val="20"/>
                <w:szCs w:val="20"/>
                <w:lang w:val="en-GB"/>
              </w:rPr>
              <w:t>Kav</w:t>
            </w:r>
            <w:proofErr w:type="spellEnd"/>
            <w:r w:rsidR="00CF4FF5" w:rsidRPr="00302058">
              <w:rPr>
                <w:rFonts w:ascii="Palatino Linotype" w:eastAsia="Times New Roman" w:hAnsi="Palatino Linotype" w:cs="Segoe UI"/>
                <w:sz w:val="20"/>
                <w:szCs w:val="20"/>
                <w:lang w:val="en-GB"/>
              </w:rPr>
              <w:t xml:space="preserve">. 52-53, </w:t>
            </w:r>
            <w:proofErr w:type="spellStart"/>
            <w:r w:rsidR="00CF4FF5" w:rsidRPr="00302058">
              <w:rPr>
                <w:rFonts w:ascii="Palatino Linotype" w:eastAsia="Times New Roman" w:hAnsi="Palatino Linotype" w:cs="Segoe UI"/>
                <w:sz w:val="20"/>
                <w:szCs w:val="20"/>
                <w:lang w:val="en-GB"/>
              </w:rPr>
              <w:t>Senayan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Kebayoran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Baru</w:t>
            </w:r>
            <w:proofErr w:type="spellEnd"/>
            <w:r w:rsidR="00CF4FF5" w:rsidRPr="00302058">
              <w:rPr>
                <w:rFonts w:ascii="Palatino Linotype" w:eastAsia="Times New Roman" w:hAnsi="Palatino Linotype" w:cs="Segoe UI"/>
                <w:sz w:val="20"/>
                <w:szCs w:val="20"/>
                <w:lang w:val="en-GB"/>
              </w:rPr>
              <w:t>, South Jakarta,</w:t>
            </w:r>
            <w:r w:rsidR="00F92F8F" w:rsidRPr="00302058">
              <w:rPr>
                <w:rFonts w:ascii="Palatino Linotype" w:hAnsi="Palatino Linotype"/>
                <w:sz w:val="20"/>
                <w:lang w:val="en-GB"/>
              </w:rPr>
              <w:t xml:space="preserve"> Indonesia</w:t>
            </w:r>
            <w:r w:rsidR="00F92F8F" w:rsidRPr="00302058">
              <w:rPr>
                <w:rFonts w:ascii="Palatino Linotype" w:eastAsia="Times New Roman" w:hAnsi="Palatino Linotype"/>
                <w:sz w:val="20"/>
                <w:szCs w:val="20"/>
                <w:lang w:val="en-GB"/>
              </w:rPr>
              <w:t> </w:t>
            </w:r>
            <w:r w:rsidR="00F92F8F" w:rsidRPr="00302058">
              <w:rPr>
                <w:rFonts w:ascii="Palatino Linotype" w:hAnsi="Palatino Linotype"/>
                <w:sz w:val="20"/>
                <w:lang w:val="en-GB"/>
              </w:rPr>
              <w:t xml:space="preserve">in this matter represented by </w:t>
            </w:r>
            <w:proofErr w:type="spellStart"/>
            <w:r w:rsidR="00CF4FF5" w:rsidRPr="00302058">
              <w:rPr>
                <w:rFonts w:ascii="Palatino Linotype" w:hAnsi="Palatino Linotype"/>
                <w:sz w:val="20"/>
                <w:lang w:val="en-GB"/>
              </w:rPr>
              <w:t>Tiang</w:t>
            </w:r>
            <w:proofErr w:type="spellEnd"/>
            <w:r w:rsidR="00CF4FF5" w:rsidRPr="00302058">
              <w:rPr>
                <w:rFonts w:ascii="Palatino Linotype" w:hAnsi="Palatino Linotype"/>
                <w:sz w:val="20"/>
                <w:lang w:val="en-GB"/>
              </w:rPr>
              <w:t xml:space="preserve"> </w:t>
            </w:r>
            <w:proofErr w:type="spellStart"/>
            <w:r w:rsidR="00CF4FF5" w:rsidRPr="00302058">
              <w:rPr>
                <w:rFonts w:ascii="Palatino Linotype" w:hAnsi="Palatino Linotype"/>
                <w:sz w:val="20"/>
                <w:lang w:val="en-GB"/>
              </w:rPr>
              <w:t>Vichi</w:t>
            </w:r>
            <w:proofErr w:type="spellEnd"/>
            <w:r w:rsidR="00CF4FF5" w:rsidRPr="00302058">
              <w:rPr>
                <w:rFonts w:ascii="Palatino Linotype" w:hAnsi="Palatino Linotype"/>
                <w:sz w:val="20"/>
                <w:lang w:val="en-GB"/>
              </w:rPr>
              <w:t xml:space="preserve"> Lestari</w:t>
            </w:r>
            <w:r w:rsidR="00F92F8F" w:rsidRPr="00302058">
              <w:rPr>
                <w:rFonts w:ascii="Palatino Linotype" w:hAnsi="Palatino Linotype"/>
                <w:sz w:val="20"/>
                <w:lang w:val="en-GB"/>
              </w:rPr>
              <w:t xml:space="preserve"> (a holder of Indonesian Resident’s citizen card no.</w:t>
            </w:r>
            <w:r w:rsidR="00F92F8F" w:rsidRPr="00302058">
              <w:rPr>
                <w:rFonts w:ascii="Palatino Linotype" w:eastAsia="Times New Roman" w:hAnsi="Palatino Linotype"/>
                <w:sz w:val="20"/>
                <w:szCs w:val="20"/>
                <w:lang w:val="en-GB"/>
              </w:rPr>
              <w:t> </w:t>
            </w:r>
            <w:r w:rsidR="00F92F8F" w:rsidRPr="00302058">
              <w:rPr>
                <w:rFonts w:ascii="Palatino Linotype" w:eastAsia="Times New Roman" w:hAnsi="Palatino Linotype" w:cs="Segoe UI"/>
                <w:sz w:val="20"/>
                <w:szCs w:val="20"/>
                <w:lang w:val="en-GB"/>
              </w:rPr>
              <w:t xml:space="preserve"> </w:t>
            </w:r>
            <w:r w:rsidR="00CF4FF5" w:rsidRPr="00302058">
              <w:rPr>
                <w:rFonts w:ascii="Palatino Linotype" w:eastAsia="Times New Roman" w:hAnsi="Palatino Linotype" w:cs="Segoe UI"/>
                <w:sz w:val="20"/>
                <w:szCs w:val="20"/>
                <w:lang w:val="en-GB"/>
              </w:rPr>
              <w:t>3172016602860006</w:t>
            </w:r>
            <w:r w:rsidR="00F92F8F"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w:t>
            </w:r>
            <w:r w:rsidR="008E03F2" w:rsidRPr="00302058">
              <w:rPr>
                <w:rFonts w:ascii="Palatino Linotype" w:hAnsi="Palatino Linotype"/>
                <w:sz w:val="20"/>
                <w:szCs w:val="20"/>
              </w:rPr>
              <w:t xml:space="preserve"> and</w:t>
            </w:r>
          </w:p>
          <w:p w14:paraId="4EDDD395" w14:textId="5954F735" w:rsidR="001B05C8" w:rsidRPr="00302058" w:rsidRDefault="001B05C8" w:rsidP="00D82709">
            <w:pPr>
              <w:ind w:left="462" w:hanging="425"/>
              <w:jc w:val="both"/>
              <w:rPr>
                <w:rFonts w:ascii="Palatino Linotype" w:hAnsi="Palatino Linotype"/>
                <w:sz w:val="20"/>
                <w:szCs w:val="20"/>
              </w:rPr>
            </w:pPr>
          </w:p>
        </w:tc>
        <w:tc>
          <w:tcPr>
            <w:tcW w:w="3200" w:type="dxa"/>
            <w:shd w:val="clear" w:color="auto" w:fill="auto"/>
            <w:tcPrChange w:id="14" w:author="Vichi Lestari" w:date="2024-05-28T19:28:00Z">
              <w:tcPr>
                <w:tcW w:w="4150" w:type="dxa"/>
                <w:gridSpan w:val="2"/>
                <w:shd w:val="clear" w:color="auto" w:fill="auto"/>
              </w:tcPr>
            </w:tcPrChange>
          </w:tcPr>
          <w:p w14:paraId="2F0AE3E1" w14:textId="6C024E3C" w:rsidR="003E5644" w:rsidRPr="00D82709" w:rsidRDefault="003E5644"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 </w:t>
            </w:r>
            <w:r w:rsidR="00CC3DD9" w:rsidRPr="00D82709">
              <w:rPr>
                <w:rFonts w:ascii="Palatino Linotype" w:hAnsi="Palatino Linotype"/>
                <w:color w:val="E7E6E6" w:themeColor="background2"/>
                <w:sz w:val="20"/>
              </w:rPr>
              <w:t xml:space="preserve">1. </w:t>
            </w:r>
            <w:r w:rsidRPr="00D82709">
              <w:rPr>
                <w:rFonts w:ascii="Palatino Linotype" w:hAnsi="Palatino Linotype"/>
                <w:b/>
                <w:color w:val="E7E6E6" w:themeColor="background2"/>
                <w:sz w:val="20"/>
              </w:rPr>
              <w:t xml:space="preserve">PT </w:t>
            </w:r>
            <w:r w:rsidR="00CC3DD9" w:rsidRPr="00D82709">
              <w:rPr>
                <w:rFonts w:ascii="Palatino Linotype" w:hAnsi="Palatino Linotype"/>
                <w:b/>
                <w:color w:val="E7E6E6" w:themeColor="background2"/>
                <w:sz w:val="20"/>
              </w:rPr>
              <w:t xml:space="preserve">REGENE ARTIFISIAL INTELIGEN </w:t>
            </w:r>
            <w:r w:rsidRPr="00D82709">
              <w:rPr>
                <w:rFonts w:ascii="Palatino Linotype" w:hAnsi="Palatino Linotype"/>
                <w:color w:val="E7E6E6" w:themeColor="background2"/>
                <w:sz w:val="20"/>
              </w:rPr>
              <w:t>(“</w:t>
            </w:r>
            <w:r w:rsidRPr="00D82709">
              <w:rPr>
                <w:rFonts w:ascii="Palatino Linotype" w:hAnsi="Palatino Linotype"/>
                <w:b/>
                <w:color w:val="E7E6E6" w:themeColor="background2"/>
                <w:sz w:val="20"/>
              </w:rPr>
              <w:t>Perusahaan</w:t>
            </w:r>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perseroan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terbatas</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dibentuk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Akta</w:t>
            </w:r>
            <w:proofErr w:type="spellEnd"/>
            <w:r w:rsidR="0013565F" w:rsidRPr="00D82709">
              <w:rPr>
                <w:rFonts w:ascii="Palatino Linotype" w:hAnsi="Palatino Linotype"/>
                <w:color w:val="E7E6E6" w:themeColor="background2"/>
                <w:sz w:val="20"/>
              </w:rPr>
              <w:t xml:space="preserve"> No. </w:t>
            </w:r>
            <w:r w:rsidR="00CF4FF5" w:rsidRPr="00D82709">
              <w:rPr>
                <w:rFonts w:ascii="Palatino Linotype" w:hAnsi="Palatino Linotype"/>
                <w:color w:val="E7E6E6" w:themeColor="background2"/>
                <w:sz w:val="20"/>
              </w:rPr>
              <w:t>3</w:t>
            </w:r>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tanggal</w:t>
            </w:r>
            <w:proofErr w:type="spellEnd"/>
            <w:r w:rsidR="0013565F" w:rsidRPr="00D82709">
              <w:rPr>
                <w:rFonts w:ascii="Palatino Linotype" w:hAnsi="Palatino Linotype"/>
                <w:color w:val="E7E6E6" w:themeColor="background2"/>
                <w:sz w:val="20"/>
              </w:rPr>
              <w:t xml:space="preserve"> </w:t>
            </w:r>
            <w:r w:rsidR="00CF4FF5" w:rsidRPr="00D82709">
              <w:rPr>
                <w:rFonts w:ascii="Palatino Linotype" w:hAnsi="Palatino Linotype"/>
                <w:color w:val="E7E6E6" w:themeColor="background2"/>
                <w:sz w:val="20"/>
              </w:rPr>
              <w:t xml:space="preserve">2 </w:t>
            </w:r>
            <w:proofErr w:type="spellStart"/>
            <w:r w:rsidR="00CF4FF5" w:rsidRPr="00D82709">
              <w:rPr>
                <w:rFonts w:ascii="Palatino Linotype" w:hAnsi="Palatino Linotype"/>
                <w:color w:val="E7E6E6" w:themeColor="background2"/>
                <w:sz w:val="20"/>
              </w:rPr>
              <w:t>Maret</w:t>
            </w:r>
            <w:proofErr w:type="spellEnd"/>
            <w:r w:rsidR="00CF4FF5" w:rsidRPr="00D82709">
              <w:rPr>
                <w:rFonts w:ascii="Palatino Linotype" w:hAnsi="Palatino Linotype"/>
                <w:color w:val="E7E6E6" w:themeColor="background2"/>
                <w:sz w:val="20"/>
              </w:rPr>
              <w:t xml:space="preserve"> 2024</w:t>
            </w:r>
            <w:r w:rsidR="0013565F" w:rsidRPr="00D82709">
              <w:rPr>
                <w:rFonts w:ascii="Palatino Linotype" w:hAnsi="Palatino Linotype"/>
                <w:color w:val="E7E6E6" w:themeColor="background2"/>
                <w:sz w:val="20"/>
              </w:rPr>
              <w:t xml:space="preserve">, yang </w:t>
            </w:r>
            <w:proofErr w:type="spellStart"/>
            <w:r w:rsidR="0013565F" w:rsidRPr="00D82709">
              <w:rPr>
                <w:rFonts w:ascii="Palatino Linotype" w:hAnsi="Palatino Linotype"/>
                <w:color w:val="E7E6E6" w:themeColor="background2"/>
                <w:sz w:val="20"/>
              </w:rPr>
              <w:t>dibuat</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dihadapan</w:t>
            </w:r>
            <w:proofErr w:type="spellEnd"/>
            <w:r w:rsidR="0013565F" w:rsidRPr="00D82709">
              <w:rPr>
                <w:rFonts w:ascii="Palatino Linotype" w:hAnsi="Palatino Linotype"/>
                <w:color w:val="E7E6E6" w:themeColor="background2"/>
                <w:sz w:val="20"/>
              </w:rPr>
              <w:t xml:space="preserve"> </w:t>
            </w:r>
            <w:r w:rsidR="00CF4FF5" w:rsidRPr="00D82709">
              <w:rPr>
                <w:rFonts w:ascii="Palatino Linotype" w:hAnsi="Palatino Linotype"/>
                <w:color w:val="E7E6E6" w:themeColor="background2"/>
                <w:sz w:val="20"/>
              </w:rPr>
              <w:t xml:space="preserve">Sandi </w:t>
            </w:r>
            <w:proofErr w:type="spellStart"/>
            <w:r w:rsidR="00CF4FF5" w:rsidRPr="00D82709">
              <w:rPr>
                <w:rFonts w:ascii="Palatino Linotype" w:hAnsi="Palatino Linotype"/>
                <w:color w:val="E7E6E6" w:themeColor="background2"/>
                <w:sz w:val="20"/>
              </w:rPr>
              <w:t>Guntara</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Trisna</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S.Kom</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S.h.</w:t>
            </w:r>
            <w:proofErr w:type="spellEnd"/>
            <w:r w:rsidR="00CF4FF5" w:rsidRPr="00D82709">
              <w:rPr>
                <w:rFonts w:ascii="Palatino Linotype" w:hAnsi="Palatino Linotype"/>
                <w:color w:val="E7E6E6" w:themeColor="background2"/>
                <w:sz w:val="20"/>
              </w:rPr>
              <w:t xml:space="preserve">, M.M, </w:t>
            </w:r>
            <w:proofErr w:type="spellStart"/>
            <w:r w:rsidR="00CF4FF5" w:rsidRPr="00D82709">
              <w:rPr>
                <w:rFonts w:ascii="Palatino Linotype" w:hAnsi="Palatino Linotype"/>
                <w:color w:val="E7E6E6" w:themeColor="background2"/>
                <w:sz w:val="20"/>
              </w:rPr>
              <w:t>M.Kn</w:t>
            </w:r>
            <w:proofErr w:type="spellEnd"/>
            <w:r w:rsidR="00CF4FF5" w:rsidRPr="00D82709">
              <w:rPr>
                <w:rFonts w:ascii="Palatino Linotype" w:hAnsi="Palatino Linotype"/>
                <w:color w:val="E7E6E6" w:themeColor="background2"/>
                <w:sz w:val="20"/>
              </w:rPr>
              <w:t>.,</w:t>
            </w:r>
            <w:r w:rsidR="0013565F"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Notaris</w:t>
            </w:r>
            <w:proofErr w:type="spellEnd"/>
            <w:r w:rsidR="00CF4FF5" w:rsidRPr="00D82709">
              <w:rPr>
                <w:rFonts w:ascii="Palatino Linotype" w:hAnsi="Palatino Linotype"/>
                <w:color w:val="E7E6E6" w:themeColor="background2"/>
                <w:sz w:val="20"/>
              </w:rPr>
              <w:t xml:space="preserve"> </w:t>
            </w:r>
            <w:r w:rsidR="0013565F" w:rsidRPr="00D82709">
              <w:rPr>
                <w:rFonts w:ascii="Palatino Linotype" w:hAnsi="Palatino Linotype"/>
                <w:color w:val="E7E6E6" w:themeColor="background2"/>
                <w:sz w:val="20"/>
              </w:rPr>
              <w:t xml:space="preserve">di </w:t>
            </w:r>
            <w:proofErr w:type="spellStart"/>
            <w:r w:rsidR="00CF4FF5" w:rsidRPr="00D82709">
              <w:rPr>
                <w:rFonts w:ascii="Palatino Linotype" w:hAnsi="Palatino Linotype"/>
                <w:color w:val="E7E6E6" w:themeColor="background2"/>
                <w:sz w:val="20"/>
              </w:rPr>
              <w:t>Kabupaten</w:t>
            </w:r>
            <w:proofErr w:type="spellEnd"/>
            <w:r w:rsidR="00CF4FF5" w:rsidRPr="00D82709">
              <w:rPr>
                <w:rFonts w:ascii="Palatino Linotype" w:hAnsi="Palatino Linotype"/>
                <w:color w:val="E7E6E6" w:themeColor="background2"/>
                <w:sz w:val="20"/>
              </w:rPr>
              <w:t xml:space="preserve"> Karawang</w:t>
            </w:r>
            <w:r w:rsidR="0013565F" w:rsidRPr="00D82709">
              <w:rPr>
                <w:rFonts w:ascii="Palatino Linotype" w:hAnsi="Palatino Linotype"/>
                <w:color w:val="E7E6E6" w:themeColor="background2"/>
                <w:sz w:val="20"/>
              </w:rPr>
              <w:t xml:space="preserve"> yang </w:t>
            </w:r>
            <w:proofErr w:type="spellStart"/>
            <w:r w:rsidR="0013565F" w:rsidRPr="00D82709">
              <w:rPr>
                <w:rFonts w:ascii="Palatino Linotype" w:hAnsi="Palatino Linotype"/>
                <w:color w:val="E7E6E6" w:themeColor="background2"/>
                <w:sz w:val="20"/>
              </w:rPr>
              <w:t>telah</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menerima</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pengesahan</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berdasarkan</w:t>
            </w:r>
            <w:proofErr w:type="spellEnd"/>
            <w:r w:rsidR="0013565F" w:rsidRPr="00D82709">
              <w:rPr>
                <w:rFonts w:ascii="Palatino Linotype" w:hAnsi="Palatino Linotype"/>
                <w:color w:val="E7E6E6" w:themeColor="background2"/>
                <w:sz w:val="20"/>
              </w:rPr>
              <w:t xml:space="preserve"> Surat Keputusan Menteri Hukum dan HAM No. </w:t>
            </w:r>
            <w:r w:rsidR="00F92F8F" w:rsidRPr="00D82709">
              <w:rPr>
                <w:rFonts w:ascii="Palatino Linotype" w:hAnsi="Palatino Linotype"/>
                <w:color w:val="E7E6E6" w:themeColor="background2"/>
                <w:sz w:val="20"/>
              </w:rPr>
              <w:t>AHU-</w:t>
            </w:r>
            <w:r w:rsidR="00CF4FF5" w:rsidRPr="00D82709">
              <w:rPr>
                <w:rFonts w:ascii="Palatino Linotype" w:hAnsi="Palatino Linotype"/>
                <w:color w:val="E7E6E6" w:themeColor="background2"/>
                <w:sz w:val="20"/>
              </w:rPr>
              <w:t xml:space="preserve">0015625.AH.01.01.TAHUN 2022 </w:t>
            </w:r>
            <w:r w:rsidR="0013565F" w:rsidRPr="00D82709">
              <w:rPr>
                <w:rFonts w:ascii="Palatino Linotype" w:hAnsi="Palatino Linotype"/>
                <w:color w:val="E7E6E6" w:themeColor="background2"/>
                <w:sz w:val="20"/>
              </w:rPr>
              <w:t xml:space="preserve">pada </w:t>
            </w:r>
            <w:proofErr w:type="spellStart"/>
            <w:r w:rsidR="0013565F" w:rsidRPr="00D82709">
              <w:rPr>
                <w:rFonts w:ascii="Palatino Linotype" w:hAnsi="Palatino Linotype"/>
                <w:color w:val="E7E6E6" w:themeColor="background2"/>
                <w:sz w:val="20"/>
              </w:rPr>
              <w:t>tanggal</w:t>
            </w:r>
            <w:proofErr w:type="spellEnd"/>
            <w:r w:rsidR="0013565F" w:rsidRPr="00D82709">
              <w:rPr>
                <w:rFonts w:ascii="Palatino Linotype" w:hAnsi="Palatino Linotype"/>
                <w:color w:val="E7E6E6" w:themeColor="background2"/>
                <w:sz w:val="20"/>
              </w:rPr>
              <w:t xml:space="preserve"> </w:t>
            </w:r>
            <w:r w:rsidR="00CF4FF5" w:rsidRPr="00D82709">
              <w:rPr>
                <w:rFonts w:ascii="Palatino Linotype" w:hAnsi="Palatino Linotype"/>
                <w:color w:val="E7E6E6" w:themeColor="background2"/>
                <w:sz w:val="20"/>
              </w:rPr>
              <w:t xml:space="preserve">2 </w:t>
            </w:r>
            <w:proofErr w:type="spellStart"/>
            <w:r w:rsidR="00CF4FF5" w:rsidRPr="00D82709">
              <w:rPr>
                <w:rFonts w:ascii="Palatino Linotype" w:hAnsi="Palatino Linotype"/>
                <w:color w:val="E7E6E6" w:themeColor="background2"/>
                <w:sz w:val="20"/>
              </w:rPr>
              <w:t>Maret</w:t>
            </w:r>
            <w:proofErr w:type="spellEnd"/>
            <w:r w:rsidR="00CF4FF5" w:rsidRPr="00D82709">
              <w:rPr>
                <w:rFonts w:ascii="Palatino Linotype" w:hAnsi="Palatino Linotype"/>
                <w:color w:val="E7E6E6" w:themeColor="background2"/>
                <w:sz w:val="20"/>
              </w:rPr>
              <w:t xml:space="preserve"> 2022</w:t>
            </w:r>
            <w:r w:rsidR="00F92F8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berdasarkan</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hukum</w:t>
            </w:r>
            <w:proofErr w:type="spellEnd"/>
            <w:r w:rsidR="0013565F" w:rsidRPr="00D82709">
              <w:rPr>
                <w:rFonts w:ascii="Palatino Linotype" w:hAnsi="Palatino Linotype"/>
                <w:color w:val="E7E6E6" w:themeColor="background2"/>
                <w:sz w:val="20"/>
              </w:rPr>
              <w:t xml:space="preserve"> Negara </w:t>
            </w:r>
            <w:proofErr w:type="spellStart"/>
            <w:r w:rsidR="0013565F" w:rsidRPr="00D82709">
              <w:rPr>
                <w:rFonts w:ascii="Palatino Linotype" w:hAnsi="Palatino Linotype"/>
                <w:color w:val="E7E6E6" w:themeColor="background2"/>
                <w:sz w:val="20"/>
              </w:rPr>
              <w:t>Republik</w:t>
            </w:r>
            <w:proofErr w:type="spellEnd"/>
            <w:r w:rsidR="0013565F" w:rsidRPr="00D82709">
              <w:rPr>
                <w:rFonts w:ascii="Palatino Linotype" w:hAnsi="Palatino Linotype"/>
                <w:color w:val="E7E6E6" w:themeColor="background2"/>
                <w:sz w:val="20"/>
              </w:rPr>
              <w:t xml:space="preserve"> Indonesia, yang </w:t>
            </w:r>
            <w:proofErr w:type="spellStart"/>
            <w:r w:rsidR="00CF4FF5" w:rsidRPr="00D82709">
              <w:rPr>
                <w:rFonts w:ascii="Palatino Linotype" w:hAnsi="Palatino Linotype"/>
                <w:color w:val="E7E6E6" w:themeColor="background2"/>
                <w:sz w:val="20"/>
              </w:rPr>
              <w:t>terakhir</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diubah</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berdasarkan</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Akta</w:t>
            </w:r>
            <w:proofErr w:type="spellEnd"/>
            <w:r w:rsidR="0013565F" w:rsidRPr="00D82709">
              <w:rPr>
                <w:rFonts w:ascii="Palatino Linotype" w:hAnsi="Palatino Linotype"/>
                <w:color w:val="E7E6E6" w:themeColor="background2"/>
                <w:sz w:val="20"/>
              </w:rPr>
              <w:t xml:space="preserve"> </w:t>
            </w:r>
            <w:r w:rsidR="00F92F8F" w:rsidRPr="00D82709">
              <w:rPr>
                <w:rFonts w:ascii="Palatino Linotype" w:hAnsi="Palatino Linotype"/>
                <w:color w:val="E7E6E6" w:themeColor="background2"/>
                <w:sz w:val="20"/>
              </w:rPr>
              <w:t xml:space="preserve">No. </w:t>
            </w:r>
            <w:r w:rsidR="00CF4FF5" w:rsidRPr="00D82709">
              <w:rPr>
                <w:rFonts w:ascii="Palatino Linotype" w:hAnsi="Palatino Linotype"/>
                <w:color w:val="E7E6E6" w:themeColor="background2"/>
                <w:sz w:val="20"/>
              </w:rPr>
              <w:t>02</w:t>
            </w:r>
            <w:r w:rsidR="00F92F8F" w:rsidRPr="00D82709">
              <w:rPr>
                <w:rFonts w:ascii="Palatino Linotype" w:hAnsi="Palatino Linotype"/>
                <w:color w:val="E7E6E6" w:themeColor="background2"/>
                <w:sz w:val="20"/>
              </w:rPr>
              <w:t xml:space="preserve"> </w:t>
            </w:r>
            <w:proofErr w:type="spellStart"/>
            <w:r w:rsidR="00F92F8F" w:rsidRPr="00D82709">
              <w:rPr>
                <w:rFonts w:ascii="Palatino Linotype" w:hAnsi="Palatino Linotype"/>
                <w:color w:val="E7E6E6" w:themeColor="background2"/>
                <w:sz w:val="20"/>
              </w:rPr>
              <w:t>tanggal</w:t>
            </w:r>
            <w:proofErr w:type="spellEnd"/>
            <w:r w:rsidR="00F92F8F" w:rsidRPr="00D82709">
              <w:rPr>
                <w:rFonts w:ascii="Palatino Linotype" w:hAnsi="Palatino Linotype"/>
                <w:color w:val="E7E6E6" w:themeColor="background2"/>
                <w:sz w:val="20"/>
              </w:rPr>
              <w:t xml:space="preserve"> </w:t>
            </w:r>
            <w:r w:rsidR="00CF4FF5" w:rsidRPr="00D82709">
              <w:rPr>
                <w:rFonts w:ascii="Palatino Linotype" w:hAnsi="Palatino Linotype"/>
                <w:color w:val="E7E6E6" w:themeColor="background2"/>
                <w:sz w:val="20"/>
              </w:rPr>
              <w:t xml:space="preserve">23 </w:t>
            </w:r>
            <w:proofErr w:type="spellStart"/>
            <w:r w:rsidR="00CF4FF5" w:rsidRPr="00D82709">
              <w:rPr>
                <w:rFonts w:ascii="Palatino Linotype" w:hAnsi="Palatino Linotype"/>
                <w:color w:val="E7E6E6" w:themeColor="background2"/>
                <w:sz w:val="20"/>
              </w:rPr>
              <w:t>Febuari</w:t>
            </w:r>
            <w:proofErr w:type="spellEnd"/>
            <w:r w:rsidR="00CF4FF5" w:rsidRPr="00D82709">
              <w:rPr>
                <w:rFonts w:ascii="Palatino Linotype" w:hAnsi="Palatino Linotype"/>
                <w:color w:val="E7E6E6" w:themeColor="background2"/>
                <w:sz w:val="20"/>
              </w:rPr>
              <w:t xml:space="preserve"> 2024</w:t>
            </w:r>
            <w:r w:rsidR="00F92F8F" w:rsidRPr="00D82709">
              <w:rPr>
                <w:rFonts w:ascii="Palatino Linotype" w:hAnsi="Palatino Linotype"/>
                <w:color w:val="E7E6E6" w:themeColor="background2"/>
                <w:sz w:val="20"/>
              </w:rPr>
              <w:t xml:space="preserve">, yang </w:t>
            </w:r>
            <w:proofErr w:type="spellStart"/>
            <w:r w:rsidR="00F92F8F" w:rsidRPr="00D82709">
              <w:rPr>
                <w:rFonts w:ascii="Palatino Linotype" w:hAnsi="Palatino Linotype"/>
                <w:color w:val="E7E6E6" w:themeColor="background2"/>
                <w:sz w:val="20"/>
              </w:rPr>
              <w:t>dibuat</w:t>
            </w:r>
            <w:proofErr w:type="spellEnd"/>
            <w:r w:rsidR="00F92F8F" w:rsidRPr="00D82709">
              <w:rPr>
                <w:rFonts w:ascii="Palatino Linotype" w:hAnsi="Palatino Linotype"/>
                <w:color w:val="E7E6E6" w:themeColor="background2"/>
                <w:sz w:val="20"/>
              </w:rPr>
              <w:t xml:space="preserve"> </w:t>
            </w:r>
            <w:proofErr w:type="spellStart"/>
            <w:r w:rsidR="00F92F8F" w:rsidRPr="00D82709">
              <w:rPr>
                <w:rFonts w:ascii="Palatino Linotype" w:hAnsi="Palatino Linotype"/>
                <w:color w:val="E7E6E6" w:themeColor="background2"/>
                <w:sz w:val="20"/>
              </w:rPr>
              <w:t>dihadapan</w:t>
            </w:r>
            <w:proofErr w:type="spellEnd"/>
            <w:r w:rsidR="00F92F8F" w:rsidRPr="00D82709">
              <w:rPr>
                <w:rFonts w:ascii="Palatino Linotype" w:hAnsi="Palatino Linotype"/>
                <w:color w:val="E7E6E6" w:themeColor="background2"/>
                <w:sz w:val="20"/>
              </w:rPr>
              <w:t xml:space="preserve"> </w:t>
            </w:r>
            <w:r w:rsidR="00CF4FF5" w:rsidRPr="00D82709">
              <w:rPr>
                <w:rFonts w:ascii="Palatino Linotype" w:hAnsi="Palatino Linotype"/>
                <w:color w:val="E7E6E6" w:themeColor="background2"/>
                <w:sz w:val="20"/>
                <w:lang w:val="en-GB"/>
              </w:rPr>
              <w:t xml:space="preserve">Jane Miranda </w:t>
            </w:r>
            <w:proofErr w:type="spellStart"/>
            <w:r w:rsidR="00CF4FF5" w:rsidRPr="00D82709">
              <w:rPr>
                <w:rFonts w:ascii="Palatino Linotype" w:hAnsi="Palatino Linotype"/>
                <w:color w:val="E7E6E6" w:themeColor="background2"/>
                <w:sz w:val="20"/>
                <w:lang w:val="en-GB"/>
              </w:rPr>
              <w:t>Gasali</w:t>
            </w:r>
            <w:proofErr w:type="spellEnd"/>
            <w:r w:rsidR="00CF4FF5" w:rsidRPr="00D82709">
              <w:rPr>
                <w:rFonts w:ascii="Palatino Linotype" w:hAnsi="Palatino Linotype"/>
                <w:color w:val="E7E6E6" w:themeColor="background2"/>
                <w:sz w:val="20"/>
                <w:lang w:val="en-GB"/>
              </w:rPr>
              <w:t xml:space="preserve">, S.H., </w:t>
            </w:r>
            <w:proofErr w:type="spellStart"/>
            <w:r w:rsidR="00CF4FF5" w:rsidRPr="00D82709">
              <w:rPr>
                <w:rFonts w:ascii="Palatino Linotype" w:hAnsi="Palatino Linotype"/>
                <w:color w:val="E7E6E6" w:themeColor="background2"/>
                <w:sz w:val="20"/>
                <w:lang w:val="en-GB"/>
              </w:rPr>
              <w:t>M.Kn</w:t>
            </w:r>
            <w:proofErr w:type="spellEnd"/>
            <w:r w:rsidR="00CF4FF5" w:rsidRPr="00D82709">
              <w:rPr>
                <w:rFonts w:ascii="Palatino Linotype" w:hAnsi="Palatino Linotype"/>
                <w:color w:val="E7E6E6" w:themeColor="background2"/>
                <w:sz w:val="20"/>
                <w:lang w:val="en-GB"/>
              </w:rPr>
              <w:t>.,</w:t>
            </w:r>
            <w:r w:rsidR="00F92F8F" w:rsidRPr="00D82709">
              <w:rPr>
                <w:rFonts w:ascii="Palatino Linotype" w:hAnsi="Palatino Linotype"/>
                <w:color w:val="E7E6E6" w:themeColor="background2"/>
                <w:sz w:val="20"/>
              </w:rPr>
              <w:t xml:space="preserve"> </w:t>
            </w:r>
            <w:proofErr w:type="spellStart"/>
            <w:r w:rsidR="00F92F8F" w:rsidRPr="00D82709">
              <w:rPr>
                <w:rFonts w:ascii="Palatino Linotype" w:hAnsi="Palatino Linotype"/>
                <w:color w:val="E7E6E6" w:themeColor="background2"/>
                <w:sz w:val="20"/>
              </w:rPr>
              <w:t>Notaris</w:t>
            </w:r>
            <w:proofErr w:type="spellEnd"/>
            <w:r w:rsidR="00F92F8F" w:rsidRPr="00D82709">
              <w:rPr>
                <w:rFonts w:ascii="Palatino Linotype" w:hAnsi="Palatino Linotype"/>
                <w:color w:val="E7E6E6" w:themeColor="background2"/>
                <w:sz w:val="20"/>
              </w:rPr>
              <w:t xml:space="preserve"> di </w:t>
            </w:r>
            <w:r w:rsidR="00CF4FF5" w:rsidRPr="00D82709">
              <w:rPr>
                <w:rFonts w:ascii="Palatino Linotype" w:hAnsi="Palatino Linotype"/>
                <w:color w:val="E7E6E6" w:themeColor="background2"/>
                <w:sz w:val="20"/>
              </w:rPr>
              <w:t>Kota Depok</w:t>
            </w:r>
            <w:r w:rsidR="00F92F8F"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telah</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diterima</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pemberitahuannya</w:t>
            </w:r>
            <w:proofErr w:type="spellEnd"/>
            <w:r w:rsidR="00CF4FF5" w:rsidRPr="00D82709">
              <w:rPr>
                <w:rFonts w:ascii="Palatino Linotype" w:hAnsi="Palatino Linotype"/>
                <w:color w:val="E7E6E6" w:themeColor="background2"/>
                <w:sz w:val="20"/>
              </w:rPr>
              <w:t xml:space="preserve"> oleh</w:t>
            </w:r>
            <w:r w:rsidR="00F92F8F" w:rsidRPr="00D82709">
              <w:rPr>
                <w:rFonts w:ascii="Palatino Linotype" w:hAnsi="Palatino Linotype"/>
                <w:color w:val="E7E6E6" w:themeColor="background2"/>
                <w:sz w:val="20"/>
              </w:rPr>
              <w:t xml:space="preserve"> Menteri Hukum dan HAM</w:t>
            </w:r>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berdasarkan</w:t>
            </w:r>
            <w:proofErr w:type="spellEnd"/>
            <w:r w:rsidR="00CF4FF5" w:rsidRPr="00D82709">
              <w:rPr>
                <w:rFonts w:ascii="Palatino Linotype" w:hAnsi="Palatino Linotype"/>
                <w:color w:val="E7E6E6" w:themeColor="background2"/>
                <w:sz w:val="20"/>
              </w:rPr>
              <w:t xml:space="preserve"> Surat </w:t>
            </w:r>
            <w:proofErr w:type="spellStart"/>
            <w:r w:rsidR="00CF4FF5" w:rsidRPr="00D82709">
              <w:rPr>
                <w:rFonts w:ascii="Palatino Linotype" w:hAnsi="Palatino Linotype"/>
                <w:color w:val="E7E6E6" w:themeColor="background2"/>
                <w:sz w:val="20"/>
              </w:rPr>
              <w:t>Penerimaan</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Pemberitahuan</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Perubahan</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Anggaran</w:t>
            </w:r>
            <w:proofErr w:type="spellEnd"/>
            <w:r w:rsidR="00CF4FF5" w:rsidRPr="00D82709">
              <w:rPr>
                <w:rFonts w:ascii="Palatino Linotype" w:hAnsi="Palatino Linotype"/>
                <w:color w:val="E7E6E6" w:themeColor="background2"/>
                <w:sz w:val="20"/>
              </w:rPr>
              <w:t xml:space="preserve"> Dasar </w:t>
            </w:r>
            <w:r w:rsidR="00F92F8F" w:rsidRPr="00D82709">
              <w:rPr>
                <w:rFonts w:ascii="Palatino Linotype" w:hAnsi="Palatino Linotype"/>
                <w:color w:val="E7E6E6" w:themeColor="background2"/>
                <w:sz w:val="20"/>
              </w:rPr>
              <w:t xml:space="preserve">No. </w:t>
            </w:r>
            <w:r w:rsidR="00CF4FF5" w:rsidRPr="00D82709">
              <w:rPr>
                <w:rFonts w:ascii="Palatino Linotype" w:hAnsi="Palatino Linotype"/>
                <w:color w:val="E7E6E6" w:themeColor="background2"/>
                <w:sz w:val="20"/>
                <w:lang w:val="en-GB"/>
              </w:rPr>
              <w:t>AHU-AH.01.03-0046718</w:t>
            </w:r>
            <w:r w:rsidR="00F92F8F" w:rsidRPr="00D82709">
              <w:rPr>
                <w:rFonts w:ascii="Palatino Linotype" w:hAnsi="Palatino Linotype"/>
                <w:color w:val="E7E6E6" w:themeColor="background2"/>
                <w:sz w:val="20"/>
              </w:rPr>
              <w:t xml:space="preserve"> pada 2</w:t>
            </w:r>
            <w:r w:rsidR="00CF4FF5" w:rsidRPr="00D82709">
              <w:rPr>
                <w:rFonts w:ascii="Palatino Linotype" w:hAnsi="Palatino Linotype"/>
                <w:color w:val="E7E6E6" w:themeColor="background2"/>
                <w:sz w:val="20"/>
              </w:rPr>
              <w:t>3</w:t>
            </w:r>
            <w:r w:rsidR="00F92F8F"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Febuari</w:t>
            </w:r>
            <w:proofErr w:type="spellEnd"/>
            <w:r w:rsidR="00CF4FF5" w:rsidRPr="00D82709">
              <w:rPr>
                <w:rFonts w:ascii="Palatino Linotype" w:hAnsi="Palatino Linotype"/>
                <w:color w:val="E7E6E6" w:themeColor="background2"/>
                <w:sz w:val="20"/>
              </w:rPr>
              <w:t xml:space="preserve"> 2024</w:t>
            </w:r>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berkedudukan</w:t>
            </w:r>
            <w:proofErr w:type="spellEnd"/>
            <w:r w:rsidR="0013565F" w:rsidRPr="00D82709">
              <w:rPr>
                <w:rFonts w:ascii="Palatino Linotype" w:hAnsi="Palatino Linotype"/>
                <w:color w:val="E7E6E6" w:themeColor="background2"/>
                <w:sz w:val="20"/>
              </w:rPr>
              <w:t xml:space="preserve"> di </w:t>
            </w:r>
            <w:r w:rsidR="00CF4FF5" w:rsidRPr="00D82709">
              <w:rPr>
                <w:rFonts w:ascii="Palatino Linotype" w:hAnsi="Palatino Linotype"/>
                <w:color w:val="E7E6E6" w:themeColor="background2"/>
                <w:sz w:val="20"/>
              </w:rPr>
              <w:t>Office 8 Building</w:t>
            </w:r>
            <w:r w:rsidR="00F92F8F" w:rsidRPr="00D82709">
              <w:rPr>
                <w:rFonts w:ascii="Palatino Linotype" w:hAnsi="Palatino Linotype"/>
                <w:color w:val="E7E6E6" w:themeColor="background2"/>
                <w:sz w:val="20"/>
              </w:rPr>
              <w:t>,</w:t>
            </w:r>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Lantai</w:t>
            </w:r>
            <w:proofErr w:type="spellEnd"/>
            <w:r w:rsidR="00CF4FF5" w:rsidRPr="00D82709">
              <w:rPr>
                <w:rFonts w:ascii="Palatino Linotype" w:hAnsi="Palatino Linotype"/>
                <w:color w:val="E7E6E6" w:themeColor="background2"/>
                <w:sz w:val="20"/>
              </w:rPr>
              <w:t xml:space="preserve"> 18A, SCBD Lot. 28,</w:t>
            </w:r>
            <w:r w:rsidR="00F92F8F" w:rsidRPr="00D82709">
              <w:rPr>
                <w:rFonts w:ascii="Palatino Linotype" w:hAnsi="Palatino Linotype"/>
                <w:color w:val="E7E6E6" w:themeColor="background2"/>
                <w:sz w:val="20"/>
              </w:rPr>
              <w:t xml:space="preserve"> Jl. </w:t>
            </w:r>
            <w:proofErr w:type="spellStart"/>
            <w:r w:rsidR="00CF4FF5" w:rsidRPr="00D82709">
              <w:rPr>
                <w:rFonts w:ascii="Palatino Linotype" w:hAnsi="Palatino Linotype"/>
                <w:color w:val="E7E6E6" w:themeColor="background2"/>
                <w:sz w:val="20"/>
              </w:rPr>
              <w:t>Jend</w:t>
            </w:r>
            <w:proofErr w:type="spellEnd"/>
            <w:r w:rsidR="00CF4FF5" w:rsidRPr="00D82709">
              <w:rPr>
                <w:rFonts w:ascii="Palatino Linotype" w:hAnsi="Palatino Linotype"/>
                <w:color w:val="E7E6E6" w:themeColor="background2"/>
                <w:sz w:val="20"/>
              </w:rPr>
              <w:t xml:space="preserve">. Sudirman </w:t>
            </w:r>
            <w:proofErr w:type="spellStart"/>
            <w:r w:rsidR="00CF4FF5" w:rsidRPr="00D82709">
              <w:rPr>
                <w:rFonts w:ascii="Palatino Linotype" w:hAnsi="Palatino Linotype"/>
                <w:color w:val="E7E6E6" w:themeColor="background2"/>
                <w:sz w:val="20"/>
              </w:rPr>
              <w:t>Kav</w:t>
            </w:r>
            <w:proofErr w:type="spellEnd"/>
            <w:r w:rsidR="00CF4FF5" w:rsidRPr="00D82709">
              <w:rPr>
                <w:rFonts w:ascii="Palatino Linotype" w:hAnsi="Palatino Linotype"/>
                <w:color w:val="E7E6E6" w:themeColor="background2"/>
                <w:sz w:val="20"/>
              </w:rPr>
              <w:t>. 52-53</w:t>
            </w:r>
            <w:r w:rsidR="00F92F8F"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Senayan</w:t>
            </w:r>
            <w:proofErr w:type="spellEnd"/>
            <w:r w:rsidR="00F92F8F"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Kebayoran</w:t>
            </w:r>
            <w:proofErr w:type="spellEnd"/>
            <w:r w:rsidR="00CF4FF5" w:rsidRPr="00D82709">
              <w:rPr>
                <w:rFonts w:ascii="Palatino Linotype" w:hAnsi="Palatino Linotype"/>
                <w:color w:val="E7E6E6" w:themeColor="background2"/>
                <w:sz w:val="20"/>
              </w:rPr>
              <w:t xml:space="preserve"> </w:t>
            </w:r>
            <w:proofErr w:type="spellStart"/>
            <w:r w:rsidR="00CF4FF5" w:rsidRPr="00D82709">
              <w:rPr>
                <w:rFonts w:ascii="Palatino Linotype" w:hAnsi="Palatino Linotype"/>
                <w:color w:val="E7E6E6" w:themeColor="background2"/>
                <w:sz w:val="20"/>
              </w:rPr>
              <w:t>Baru</w:t>
            </w:r>
            <w:proofErr w:type="spellEnd"/>
            <w:r w:rsidR="00F92F8F"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Jakarta Selatan</w:t>
            </w:r>
            <w:r w:rsidR="00F92F8F" w:rsidRPr="00D82709" w:rsidDel="00F92F8F">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dalam</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hal</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ini</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diwakili</w:t>
            </w:r>
            <w:proofErr w:type="spellEnd"/>
            <w:r w:rsidR="0013565F" w:rsidRPr="00D82709">
              <w:rPr>
                <w:rFonts w:ascii="Palatino Linotype" w:hAnsi="Palatino Linotype"/>
                <w:color w:val="E7E6E6" w:themeColor="background2"/>
                <w:sz w:val="20"/>
              </w:rPr>
              <w:t xml:space="preserve"> oleh </w:t>
            </w:r>
            <w:proofErr w:type="spellStart"/>
            <w:r w:rsidR="00B67949" w:rsidRPr="00D82709">
              <w:rPr>
                <w:rFonts w:ascii="Palatino Linotype" w:hAnsi="Palatino Linotype"/>
                <w:color w:val="E7E6E6" w:themeColor="background2"/>
                <w:sz w:val="20"/>
              </w:rPr>
              <w:t>Tiang</w:t>
            </w:r>
            <w:proofErr w:type="spellEnd"/>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Vichi</w:t>
            </w:r>
            <w:proofErr w:type="spellEnd"/>
            <w:r w:rsidR="00B67949" w:rsidRPr="00D82709">
              <w:rPr>
                <w:rFonts w:ascii="Palatino Linotype" w:hAnsi="Palatino Linotype"/>
                <w:color w:val="E7E6E6" w:themeColor="background2"/>
                <w:sz w:val="20"/>
              </w:rPr>
              <w:t xml:space="preserve"> Lestari</w:t>
            </w:r>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pemegang</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kartu</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tanda</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penduduk</w:t>
            </w:r>
            <w:proofErr w:type="spellEnd"/>
            <w:r w:rsidR="0013565F" w:rsidRPr="00D82709">
              <w:rPr>
                <w:rFonts w:ascii="Palatino Linotype" w:hAnsi="Palatino Linotype"/>
                <w:color w:val="E7E6E6" w:themeColor="background2"/>
                <w:sz w:val="20"/>
              </w:rPr>
              <w:t xml:space="preserve"> Indonesia no.  </w:t>
            </w:r>
            <w:r w:rsidR="00B67949" w:rsidRPr="00D82709">
              <w:rPr>
                <w:rFonts w:ascii="Palatino Linotype" w:hAnsi="Palatino Linotype"/>
                <w:color w:val="E7E6E6" w:themeColor="background2"/>
                <w:sz w:val="20"/>
                <w:lang w:val="en-GB"/>
              </w:rPr>
              <w:t>3172016602860006</w:t>
            </w:r>
            <w:r w:rsidR="0013565F" w:rsidRPr="00D82709">
              <w:rPr>
                <w:rFonts w:ascii="Palatino Linotype" w:hAnsi="Palatino Linotype"/>
                <w:color w:val="E7E6E6" w:themeColor="background2"/>
                <w:sz w:val="20"/>
              </w:rPr>
              <w:t xml:space="preserve">) yang </w:t>
            </w:r>
            <w:proofErr w:type="spellStart"/>
            <w:r w:rsidR="0013565F" w:rsidRPr="00D82709">
              <w:rPr>
                <w:rFonts w:ascii="Palatino Linotype" w:hAnsi="Palatino Linotype"/>
                <w:color w:val="E7E6E6" w:themeColor="background2"/>
                <w:sz w:val="20"/>
              </w:rPr>
              <w:t>berdasarkan</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akta</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pendirian</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diatas</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bertindak</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dalam</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kapasitasnya</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sebagai</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Direktur</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untuk</w:t>
            </w:r>
            <w:proofErr w:type="spellEnd"/>
            <w:r w:rsidR="0013565F" w:rsidRPr="00D82709">
              <w:rPr>
                <w:rFonts w:ascii="Palatino Linotype" w:hAnsi="Palatino Linotype"/>
                <w:color w:val="E7E6E6" w:themeColor="background2"/>
                <w:sz w:val="20"/>
              </w:rPr>
              <w:t xml:space="preserve"> dan </w:t>
            </w:r>
            <w:proofErr w:type="spellStart"/>
            <w:r w:rsidR="0013565F" w:rsidRPr="00D82709">
              <w:rPr>
                <w:rFonts w:ascii="Palatino Linotype" w:hAnsi="Palatino Linotype"/>
                <w:color w:val="E7E6E6" w:themeColor="background2"/>
                <w:sz w:val="20"/>
              </w:rPr>
              <w:t>atas</w:t>
            </w:r>
            <w:proofErr w:type="spellEnd"/>
            <w:r w:rsidR="0013565F" w:rsidRPr="00D82709">
              <w:rPr>
                <w:rFonts w:ascii="Palatino Linotype" w:hAnsi="Palatino Linotype"/>
                <w:color w:val="E7E6E6" w:themeColor="background2"/>
                <w:sz w:val="20"/>
              </w:rPr>
              <w:t xml:space="preserve"> </w:t>
            </w:r>
            <w:proofErr w:type="spellStart"/>
            <w:r w:rsidR="0013565F" w:rsidRPr="00D82709">
              <w:rPr>
                <w:rFonts w:ascii="Palatino Linotype" w:hAnsi="Palatino Linotype"/>
                <w:color w:val="E7E6E6" w:themeColor="background2"/>
                <w:sz w:val="20"/>
              </w:rPr>
              <w:t>nama</w:t>
            </w:r>
            <w:proofErr w:type="spellEnd"/>
            <w:r w:rsidR="0013565F" w:rsidRPr="00D82709">
              <w:rPr>
                <w:rFonts w:ascii="Palatino Linotype" w:hAnsi="Palatino Linotype"/>
                <w:color w:val="E7E6E6" w:themeColor="background2"/>
                <w:sz w:val="20"/>
              </w:rPr>
              <w:t xml:space="preserve"> </w:t>
            </w:r>
            <w:r w:rsidRPr="00D82709">
              <w:rPr>
                <w:rFonts w:ascii="Palatino Linotype" w:hAnsi="Palatino Linotype"/>
                <w:color w:val="E7E6E6" w:themeColor="background2"/>
                <w:sz w:val="20"/>
              </w:rPr>
              <w:t>Perusahaan;</w:t>
            </w:r>
            <w:r w:rsidR="008E03F2" w:rsidRPr="00302058">
              <w:rPr>
                <w:rFonts w:ascii="Palatino Linotype" w:hAnsi="Palatino Linotype"/>
                <w:color w:val="E7E6E6" w:themeColor="background2"/>
                <w:sz w:val="20"/>
                <w:szCs w:val="20"/>
              </w:rPr>
              <w:t xml:space="preserve"> and</w:t>
            </w:r>
          </w:p>
        </w:tc>
      </w:tr>
      <w:tr w:rsidR="00EB7A8D" w:rsidRPr="00302058" w14:paraId="65E35F98" w14:textId="77777777" w:rsidTr="00EB7A8D">
        <w:tblPrEx>
          <w:tblW w:w="0" w:type="auto"/>
          <w:tblPrExChange w:id="15" w:author="Vichi Lestari" w:date="2024-05-28T19:28:00Z">
            <w:tblPrEx>
              <w:tblW w:w="0" w:type="auto"/>
            </w:tblPrEx>
          </w:tblPrExChange>
        </w:tblPrEx>
        <w:tc>
          <w:tcPr>
            <w:tcW w:w="5103" w:type="dxa"/>
            <w:gridSpan w:val="2"/>
            <w:shd w:val="clear" w:color="auto" w:fill="auto"/>
            <w:tcPrChange w:id="16" w:author="Vichi Lestari" w:date="2024-05-28T19:28:00Z">
              <w:tcPr>
                <w:tcW w:w="4150" w:type="dxa"/>
                <w:gridSpan w:val="2"/>
                <w:shd w:val="clear" w:color="auto" w:fill="auto"/>
              </w:tcPr>
            </w:tcPrChange>
          </w:tcPr>
          <w:p w14:paraId="011EDA82" w14:textId="77777777" w:rsidR="00CC3404" w:rsidRPr="00302058" w:rsidRDefault="003E5644" w:rsidP="008D0018">
            <w:pPr>
              <w:pStyle w:val="ListParagraph"/>
              <w:numPr>
                <w:ilvl w:val="0"/>
                <w:numId w:val="46"/>
              </w:numPr>
              <w:ind w:left="462" w:hanging="425"/>
              <w:jc w:val="both"/>
              <w:rPr>
                <w:del w:id="17" w:author="Vichi Lestari" w:date="2024-05-28T19:28:00Z"/>
                <w:rFonts w:ascii="Palatino Linotype" w:hAnsi="Palatino Linotype"/>
                <w:sz w:val="20"/>
                <w:szCs w:val="20"/>
              </w:rPr>
            </w:pPr>
            <w:commentRangeStart w:id="18"/>
            <w:del w:id="19" w:author="Vichi Lestari" w:date="2024-05-28T19:28:00Z">
              <w:r w:rsidRPr="00302058">
                <w:rPr>
                  <w:rFonts w:ascii="Palatino Linotype" w:hAnsi="Palatino Linotype"/>
                  <w:b/>
                  <w:sz w:val="20"/>
                  <w:szCs w:val="20"/>
                </w:rPr>
                <w:delText>PT.</w:delText>
              </w:r>
            </w:del>
            <w:ins w:id="20" w:author="Vichi Lestari" w:date="2024-05-28T19:28:00Z">
              <w:r w:rsidR="00E5670E">
                <w:rPr>
                  <w:rFonts w:ascii="Palatino Linotype" w:hAnsi="Palatino Linotype"/>
                  <w:b/>
                  <w:sz w:val="20"/>
                </w:rPr>
                <w:t>Johan</w:t>
              </w:r>
            </w:ins>
            <w:r w:rsidR="00E5670E">
              <w:rPr>
                <w:rFonts w:ascii="Palatino Linotype" w:hAnsi="Palatino Linotype"/>
                <w:b/>
                <w:sz w:val="20"/>
              </w:rPr>
              <w:t xml:space="preserve"> </w:t>
            </w:r>
            <w:r w:rsidR="00E5670E">
              <w:rPr>
                <w:rFonts w:ascii="Palatino Linotype" w:hAnsi="Palatino Linotype"/>
                <w:b/>
                <w:sz w:val="20"/>
                <w:rPrChange w:id="21" w:author="Vichi Lestari" w:date="2024-05-28T19:28:00Z">
                  <w:rPr>
                    <w:rFonts w:ascii="Palatino Linotype" w:hAnsi="Palatino Linotype"/>
                    <w:b/>
                    <w:caps/>
                    <w:spacing w:val="-2"/>
                    <w:sz w:val="20"/>
                  </w:rPr>
                </w:rPrChange>
              </w:rPr>
              <w:t>**</w:t>
            </w:r>
            <w:r w:rsidR="0013565F" w:rsidRPr="00D82709">
              <w:rPr>
                <w:rFonts w:ascii="Palatino Linotype" w:hAnsi="Palatino Linotype"/>
                <w:b/>
                <w:caps/>
                <w:spacing w:val="-2"/>
                <w:sz w:val="20"/>
              </w:rPr>
              <w:t xml:space="preserve"> </w:t>
            </w:r>
            <w:r w:rsidR="0013565F" w:rsidRPr="00D82709">
              <w:rPr>
                <w:rFonts w:ascii="Palatino Linotype" w:hAnsi="Palatino Linotype"/>
                <w:b/>
                <w:sz w:val="20"/>
              </w:rPr>
              <w:t>(“Subscriber</w:t>
            </w:r>
            <w:r w:rsidRPr="00D82709">
              <w:rPr>
                <w:rFonts w:ascii="Palatino Linotype" w:hAnsi="Palatino Linotype"/>
                <w:b/>
                <w:sz w:val="20"/>
              </w:rPr>
              <w:t>”)</w:t>
            </w:r>
            <w:r w:rsidRPr="00D82709">
              <w:rPr>
                <w:rFonts w:ascii="Palatino Linotype" w:hAnsi="Palatino Linotype"/>
                <w:sz w:val="20"/>
              </w:rPr>
              <w:t xml:space="preserve">, </w:t>
            </w:r>
            <w:del w:id="22" w:author="Vichi Lestari" w:date="2024-05-28T19:28:00Z">
              <w:r w:rsidR="00DF2835" w:rsidRPr="00302058">
                <w:rPr>
                  <w:rFonts w:ascii="Palatino Linotype" w:hAnsi="Palatino Linotype"/>
                  <w:sz w:val="20"/>
                  <w:szCs w:val="20"/>
                </w:rPr>
                <w:delText xml:space="preserve">a limited liability company incorporated based on Deed No. </w:delText>
              </w:r>
              <w:r w:rsidR="00B67949" w:rsidRPr="00302058">
                <w:rPr>
                  <w:rFonts w:ascii="Palatino Linotype" w:hAnsi="Palatino Linotype"/>
                  <w:sz w:val="20"/>
                  <w:szCs w:val="20"/>
                </w:rPr>
                <w:delText>**</w:delText>
              </w:r>
              <w:r w:rsidR="008857AD" w:rsidRPr="00302058">
                <w:rPr>
                  <w:rFonts w:ascii="Palatino Linotype" w:hAnsi="Palatino Linotype"/>
                  <w:sz w:val="20"/>
                  <w:szCs w:val="20"/>
                </w:rPr>
                <w:delText xml:space="preserve"> </w:delText>
              </w:r>
              <w:r w:rsidR="00DF2835" w:rsidRPr="00302058">
                <w:rPr>
                  <w:rFonts w:ascii="Palatino Linotype" w:hAnsi="Palatino Linotype"/>
                  <w:sz w:val="20"/>
                  <w:szCs w:val="20"/>
                </w:rPr>
                <w:delText xml:space="preserve">dated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xml:space="preserve">, drawn before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SH.,</w:delText>
              </w:r>
              <w:r w:rsidR="000F64C3" w:rsidRPr="00302058">
                <w:rPr>
                  <w:rFonts w:ascii="Palatino Linotype" w:hAnsi="Palatino Linotype"/>
                  <w:sz w:val="20"/>
                  <w:szCs w:val="20"/>
                </w:rPr>
                <w:delText xml:space="preserve"> M.KN</w:delText>
              </w:r>
              <w:r w:rsidR="00DF2835" w:rsidRPr="00302058">
                <w:rPr>
                  <w:rFonts w:ascii="Palatino Linotype" w:hAnsi="Palatino Linotype"/>
                  <w:sz w:val="20"/>
                  <w:szCs w:val="20"/>
                </w:rPr>
                <w:delText xml:space="preserve"> a Notary in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xml:space="preserve">,  having received a legalization from Minister Law and Human Right’s Decree No.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xml:space="preserve"> on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xml:space="preserve"> under the </w:delText>
              </w:r>
              <w:r w:rsidR="00DF2835" w:rsidRPr="00302058">
                <w:rPr>
                  <w:rFonts w:ascii="Palatino Linotype" w:hAnsi="Palatino Linotype"/>
                  <w:sz w:val="20"/>
                  <w:szCs w:val="20"/>
                </w:rPr>
                <w:lastRenderedPageBreak/>
                <w:delText>law of Republic of Indonesia, domiciled</w:delText>
              </w:r>
            </w:del>
            <w:ins w:id="23" w:author="Vichi Lestari" w:date="2024-05-28T19:28:00Z">
              <w:r w:rsidR="00E5670E">
                <w:rPr>
                  <w:rFonts w:ascii="Palatino Linotype" w:hAnsi="Palatino Linotype"/>
                  <w:sz w:val="20"/>
                </w:rPr>
                <w:t>Indonesian citizen, holder of identification no. *</w:t>
              </w:r>
              <w:r w:rsidR="00DF2835" w:rsidRPr="00D82709">
                <w:rPr>
                  <w:rFonts w:ascii="Palatino Linotype" w:hAnsi="Palatino Linotype"/>
                  <w:sz w:val="20"/>
                </w:rPr>
                <w:t xml:space="preserve">, </w:t>
              </w:r>
              <w:r w:rsidR="00E5670E">
                <w:rPr>
                  <w:rFonts w:ascii="Palatino Linotype" w:hAnsi="Palatino Linotype"/>
                  <w:sz w:val="20"/>
                </w:rPr>
                <w:t xml:space="preserve">residing </w:t>
              </w:r>
            </w:ins>
            <w:r w:rsidR="00E5670E" w:rsidRPr="00D82709">
              <w:rPr>
                <w:rFonts w:ascii="Palatino Linotype" w:hAnsi="Palatino Linotype"/>
                <w:sz w:val="20"/>
              </w:rPr>
              <w:t xml:space="preserve"> </w:t>
            </w:r>
            <w:r w:rsidR="00DF2835" w:rsidRPr="00D82709">
              <w:rPr>
                <w:rFonts w:ascii="Palatino Linotype" w:hAnsi="Palatino Linotype"/>
                <w:sz w:val="20"/>
              </w:rPr>
              <w:t xml:space="preserve">at </w:t>
            </w:r>
            <w:r w:rsidR="00B67949" w:rsidRPr="00D82709">
              <w:rPr>
                <w:rFonts w:ascii="Palatino Linotype" w:hAnsi="Palatino Linotype"/>
                <w:sz w:val="20"/>
              </w:rPr>
              <w:t>**</w:t>
            </w:r>
            <w:r w:rsidR="00DF2835" w:rsidRPr="00D82709">
              <w:rPr>
                <w:rFonts w:ascii="Palatino Linotype" w:hAnsi="Palatino Linotype"/>
                <w:sz w:val="20"/>
              </w:rPr>
              <w:t xml:space="preserve">,  in this matter </w:t>
            </w:r>
            <w:del w:id="24" w:author="Vichi Lestari" w:date="2024-05-28T19:28:00Z">
              <w:r w:rsidR="00DF2835" w:rsidRPr="00302058">
                <w:rPr>
                  <w:rFonts w:ascii="Palatino Linotype" w:hAnsi="Palatino Linotype"/>
                  <w:sz w:val="20"/>
                  <w:szCs w:val="20"/>
                </w:rPr>
                <w:delText xml:space="preserve">represented by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xml:space="preserve"> a holder of Indonesian Resident’s citizen card no. </w:delText>
              </w:r>
              <w:r w:rsidR="00B67949" w:rsidRPr="00302058">
                <w:rPr>
                  <w:rFonts w:ascii="Palatino Linotype" w:hAnsi="Palatino Linotype"/>
                  <w:sz w:val="20"/>
                  <w:szCs w:val="20"/>
                </w:rPr>
                <w:delText>**</w:delText>
              </w:r>
              <w:r w:rsidR="00DF2835" w:rsidRPr="00302058">
                <w:rPr>
                  <w:rFonts w:ascii="Palatino Linotype" w:hAnsi="Palatino Linotype"/>
                  <w:sz w:val="20"/>
                  <w:szCs w:val="20"/>
                </w:rPr>
                <w:delText>, according to the Subscriber</w:delText>
              </w:r>
              <w:r w:rsidR="00A44D38" w:rsidRPr="00302058">
                <w:rPr>
                  <w:rFonts w:ascii="Palatino Linotype" w:hAnsi="Palatino Linotype"/>
                  <w:sz w:val="20"/>
                  <w:szCs w:val="20"/>
                </w:rPr>
                <w:delText>’s</w:delText>
              </w:r>
              <w:r w:rsidR="008857AD" w:rsidRPr="00302058">
                <w:rPr>
                  <w:rFonts w:ascii="Palatino Linotype" w:hAnsi="Palatino Linotype"/>
                  <w:sz w:val="20"/>
                  <w:szCs w:val="20"/>
                </w:rPr>
                <w:delText xml:space="preserve"> </w:delText>
              </w:r>
              <w:r w:rsidR="00DF2835" w:rsidRPr="00302058">
                <w:rPr>
                  <w:rFonts w:ascii="Palatino Linotype" w:hAnsi="Palatino Linotype"/>
                  <w:sz w:val="20"/>
                  <w:szCs w:val="20"/>
                </w:rPr>
                <w:delText xml:space="preserve">deed of incorporation </w:delText>
              </w:r>
            </w:del>
            <w:r w:rsidR="00E5670E">
              <w:rPr>
                <w:rFonts w:ascii="Palatino Linotype" w:hAnsi="Palatino Linotype"/>
                <w:sz w:val="20"/>
              </w:rPr>
              <w:t>acting in his capacity</w:t>
            </w:r>
            <w:r w:rsidR="000321DB">
              <w:rPr>
                <w:rFonts w:ascii="Palatino Linotype" w:hAnsi="Palatino Linotype"/>
                <w:sz w:val="20"/>
              </w:rPr>
              <w:t xml:space="preserve"> </w:t>
            </w:r>
            <w:ins w:id="25" w:author="Vichi Lestari" w:date="2024-05-28T19:28:00Z">
              <w:r w:rsidR="000321DB">
                <w:rPr>
                  <w:rFonts w:ascii="Palatino Linotype" w:hAnsi="Palatino Linotype"/>
                  <w:sz w:val="20"/>
                </w:rPr>
                <w:t xml:space="preserve">to represent himself </w:t>
              </w:r>
            </w:ins>
            <w:r w:rsidR="000321DB">
              <w:rPr>
                <w:rFonts w:ascii="Palatino Linotype" w:hAnsi="Palatino Linotype"/>
                <w:sz w:val="20"/>
              </w:rPr>
              <w:t>as</w:t>
            </w:r>
            <w:r w:rsidR="00DF2835" w:rsidRPr="00D82709">
              <w:rPr>
                <w:rFonts w:ascii="Palatino Linotype" w:hAnsi="Palatino Linotype"/>
                <w:sz w:val="20"/>
              </w:rPr>
              <w:t xml:space="preserve"> </w:t>
            </w:r>
            <w:del w:id="26" w:author="Vichi Lestari" w:date="2024-05-28T19:28:00Z">
              <w:r w:rsidR="00DF2835" w:rsidRPr="00302058">
                <w:rPr>
                  <w:rFonts w:ascii="Palatino Linotype" w:hAnsi="Palatino Linotype"/>
                  <w:sz w:val="20"/>
                  <w:szCs w:val="20"/>
                </w:rPr>
                <w:delText xml:space="preserve">the appointed Director for and on behalf of the </w:delText>
              </w:r>
            </w:del>
            <w:r w:rsidR="00DF2835" w:rsidRPr="00D82709">
              <w:rPr>
                <w:rFonts w:ascii="Palatino Linotype" w:hAnsi="Palatino Linotype"/>
                <w:sz w:val="20"/>
              </w:rPr>
              <w:t>Subscriber</w:t>
            </w:r>
            <w:commentRangeEnd w:id="18"/>
            <w:r w:rsidR="00A856EF">
              <w:rPr>
                <w:rStyle w:val="CommentReference"/>
              </w:rPr>
              <w:commentReference w:id="18"/>
            </w:r>
            <w:r w:rsidR="008E03F2" w:rsidRPr="00302058">
              <w:rPr>
                <w:rFonts w:ascii="Palatino Linotype" w:hAnsi="Palatino Linotype"/>
                <w:sz w:val="20"/>
                <w:szCs w:val="20"/>
              </w:rPr>
              <w:t>.</w:t>
            </w:r>
          </w:p>
          <w:p w14:paraId="3A552BD6" w14:textId="17B15158" w:rsidR="00CC3404" w:rsidRPr="00EC3A2E" w:rsidRDefault="00CC3404">
            <w:pPr>
              <w:pStyle w:val="ListParagraph"/>
              <w:numPr>
                <w:ilvl w:val="0"/>
                <w:numId w:val="46"/>
              </w:numPr>
              <w:ind w:left="462" w:hanging="425"/>
              <w:jc w:val="both"/>
              <w:rPr>
                <w:rFonts w:ascii="Palatino Linotype" w:hAnsi="Palatino Linotype"/>
                <w:sz w:val="20"/>
              </w:rPr>
              <w:pPrChange w:id="27" w:author="Vichi Lestari" w:date="2024-05-28T19:28:00Z">
                <w:pPr>
                  <w:jc w:val="both"/>
                </w:pPr>
              </w:pPrChange>
            </w:pPr>
          </w:p>
        </w:tc>
        <w:tc>
          <w:tcPr>
            <w:tcW w:w="3200" w:type="dxa"/>
            <w:shd w:val="clear" w:color="auto" w:fill="auto"/>
            <w:tcPrChange w:id="28" w:author="Vichi Lestari" w:date="2024-05-28T19:28:00Z">
              <w:tcPr>
                <w:tcW w:w="4150" w:type="dxa"/>
                <w:gridSpan w:val="2"/>
                <w:shd w:val="clear" w:color="auto" w:fill="auto"/>
              </w:tcPr>
            </w:tcPrChange>
          </w:tcPr>
          <w:p w14:paraId="2E8CD74A" w14:textId="7E4961C2" w:rsidR="001B05C8" w:rsidRPr="00B67949" w:rsidRDefault="003E5644" w:rsidP="003111EA">
            <w:pPr>
              <w:jc w:val="both"/>
              <w:rPr>
                <w:ins w:id="29" w:author="Vichi Lestari" w:date="2024-05-28T19:28:00Z"/>
                <w:rFonts w:ascii="Palatino Linotype" w:hAnsi="Palatino Linotype"/>
                <w:sz w:val="20"/>
                <w:szCs w:val="20"/>
                <w:highlight w:val="yellow"/>
              </w:rPr>
            </w:pPr>
            <w:r w:rsidRPr="00D82709">
              <w:rPr>
                <w:rFonts w:ascii="Palatino Linotype" w:hAnsi="Palatino Linotype"/>
                <w:color w:val="E7E6E6" w:themeColor="background2"/>
                <w:sz w:val="20"/>
              </w:rPr>
              <w:lastRenderedPageBreak/>
              <w:t xml:space="preserve"> </w:t>
            </w:r>
            <w:r w:rsidR="00B67949" w:rsidRPr="00D82709">
              <w:rPr>
                <w:rFonts w:ascii="Palatino Linotype" w:hAnsi="Palatino Linotype"/>
                <w:color w:val="E7E6E6" w:themeColor="background2"/>
                <w:sz w:val="20"/>
              </w:rPr>
              <w:t xml:space="preserve">2. </w:t>
            </w:r>
            <w:r w:rsidRPr="00D82709">
              <w:rPr>
                <w:rFonts w:ascii="Palatino Linotype" w:hAnsi="Palatino Linotype"/>
                <w:b/>
                <w:color w:val="E7E6E6" w:themeColor="background2"/>
                <w:sz w:val="20"/>
              </w:rPr>
              <w:t xml:space="preserve">PT. </w:t>
            </w:r>
            <w:r w:rsidR="00B67949" w:rsidRPr="00D82709">
              <w:rPr>
                <w:rFonts w:ascii="Palatino Linotype" w:hAnsi="Palatino Linotype"/>
                <w:b/>
                <w:caps/>
                <w:color w:val="E7E6E6" w:themeColor="background2"/>
                <w:spacing w:val="-2"/>
                <w:sz w:val="20"/>
              </w:rPr>
              <w:t>**</w:t>
            </w:r>
            <w:r w:rsidR="0013565F" w:rsidRPr="00D82709">
              <w:rPr>
                <w:rFonts w:ascii="Palatino Linotype" w:hAnsi="Palatino Linotype"/>
                <w:b/>
                <w:caps/>
                <w:color w:val="E7E6E6" w:themeColor="background2"/>
                <w:spacing w:val="-2"/>
                <w:sz w:val="20"/>
              </w:rPr>
              <w:t xml:space="preserve"> </w:t>
            </w:r>
            <w:r w:rsidR="003111EA" w:rsidRPr="00D82709">
              <w:rPr>
                <w:rFonts w:ascii="Palatino Linotype" w:hAnsi="Palatino Linotype"/>
                <w:b/>
                <w:color w:val="E7E6E6" w:themeColor="background2"/>
                <w:sz w:val="20"/>
              </w:rPr>
              <w:t>(“</w:t>
            </w:r>
            <w:proofErr w:type="spellStart"/>
            <w:r w:rsidR="003111EA" w:rsidRPr="00D82709">
              <w:rPr>
                <w:rFonts w:ascii="Palatino Linotype" w:hAnsi="Palatino Linotype"/>
                <w:b/>
                <w:color w:val="E7E6E6" w:themeColor="background2"/>
                <w:sz w:val="20"/>
              </w:rPr>
              <w:t>Pes</w:t>
            </w:r>
            <w:r w:rsidR="0013565F" w:rsidRPr="00D82709">
              <w:rPr>
                <w:rFonts w:ascii="Palatino Linotype" w:hAnsi="Palatino Linotype"/>
                <w:b/>
                <w:color w:val="E7E6E6" w:themeColor="background2"/>
                <w:sz w:val="20"/>
              </w:rPr>
              <w:t>erta</w:t>
            </w:r>
            <w:proofErr w:type="spellEnd"/>
            <w:r w:rsidR="008857AD" w:rsidRPr="00D82709">
              <w:rPr>
                <w:rFonts w:ascii="Palatino Linotype" w:hAnsi="Palatino Linotype"/>
                <w:b/>
                <w:color w:val="E7E6E6" w:themeColor="background2"/>
                <w:sz w:val="20"/>
              </w:rPr>
              <w:t xml:space="preserve"> </w:t>
            </w:r>
            <w:r w:rsidRPr="00D82709">
              <w:rPr>
                <w:rFonts w:ascii="Palatino Linotype" w:hAnsi="Palatino Linotype"/>
                <w:b/>
                <w:color w:val="E7E6E6" w:themeColor="background2"/>
                <w:sz w:val="20"/>
              </w:rPr>
              <w:t>”)</w:t>
            </w:r>
            <w:r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suatu</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perseroan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terbatas</w:t>
            </w:r>
            <w:proofErr w:type="spellEnd"/>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dibentuk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Akta</w:t>
            </w:r>
            <w:proofErr w:type="spellEnd"/>
            <w:r w:rsidR="00BD0A98" w:rsidRPr="00D82709">
              <w:rPr>
                <w:rFonts w:ascii="Palatino Linotype" w:hAnsi="Palatino Linotype"/>
                <w:color w:val="E7E6E6" w:themeColor="background2"/>
                <w:sz w:val="20"/>
              </w:rPr>
              <w:t xml:space="preserve"> No. </w:t>
            </w:r>
            <w:r w:rsidR="00B67949" w:rsidRPr="00D82709">
              <w:rPr>
                <w:rFonts w:ascii="Palatino Linotype" w:hAnsi="Palatino Linotype"/>
                <w:color w:val="E7E6E6" w:themeColor="background2"/>
                <w:sz w:val="20"/>
              </w:rPr>
              <w:t>**</w:t>
            </w:r>
            <w:r w:rsidR="00276F5B"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tanggal</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dibuat</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dihadapan</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SH.,</w:t>
            </w:r>
            <w:r w:rsidR="00E91708" w:rsidRPr="00D82709">
              <w:rPr>
                <w:rFonts w:ascii="Palatino Linotype" w:hAnsi="Palatino Linotype"/>
                <w:color w:val="E7E6E6" w:themeColor="background2"/>
                <w:sz w:val="20"/>
              </w:rPr>
              <w:t xml:space="preserve"> M.KN</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Notaris</w:t>
            </w:r>
            <w:proofErr w:type="spellEnd"/>
            <w:r w:rsidR="00BD0A98" w:rsidRPr="00D82709">
              <w:rPr>
                <w:rFonts w:ascii="Palatino Linotype" w:hAnsi="Palatino Linotype"/>
                <w:color w:val="E7E6E6" w:themeColor="background2"/>
                <w:sz w:val="20"/>
              </w:rPr>
              <w:t xml:space="preserve">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telah</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lastRenderedPageBreak/>
              <w:t>menerima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pengesahan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Surat Keputusan Menteri Hukum dan HAM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pada </w:t>
            </w:r>
            <w:proofErr w:type="spellStart"/>
            <w:r w:rsidR="00BD0A98" w:rsidRPr="00D82709">
              <w:rPr>
                <w:rFonts w:ascii="Palatino Linotype" w:hAnsi="Palatino Linotype"/>
                <w:color w:val="E7E6E6" w:themeColor="background2"/>
                <w:sz w:val="20"/>
              </w:rPr>
              <w:t>tanggal</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dibawah</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hukum</w:t>
            </w:r>
            <w:proofErr w:type="spellEnd"/>
            <w:r w:rsidR="00BD0A98" w:rsidRPr="00D82709">
              <w:rPr>
                <w:rFonts w:ascii="Palatino Linotype" w:hAnsi="Palatino Linotype"/>
                <w:color w:val="E7E6E6" w:themeColor="background2"/>
                <w:sz w:val="20"/>
              </w:rPr>
              <w:t xml:space="preserve"> Negara </w:t>
            </w:r>
            <w:proofErr w:type="spellStart"/>
            <w:r w:rsidR="00BD0A98" w:rsidRPr="00D82709">
              <w:rPr>
                <w:rFonts w:ascii="Palatino Linotype" w:hAnsi="Palatino Linotype"/>
                <w:color w:val="E7E6E6" w:themeColor="background2"/>
                <w:sz w:val="20"/>
              </w:rPr>
              <w:t>Republik</w:t>
            </w:r>
            <w:proofErr w:type="spellEnd"/>
            <w:r w:rsidR="00BD0A98" w:rsidRPr="00D82709">
              <w:rPr>
                <w:rFonts w:ascii="Palatino Linotype" w:hAnsi="Palatino Linotype"/>
                <w:color w:val="E7E6E6" w:themeColor="background2"/>
                <w:sz w:val="20"/>
              </w:rPr>
              <w:t xml:space="preserve"> Indonesia, </w:t>
            </w:r>
            <w:proofErr w:type="spellStart"/>
            <w:r w:rsidR="00BD0A98" w:rsidRPr="00D82709">
              <w:rPr>
                <w:rFonts w:ascii="Palatino Linotype" w:hAnsi="Palatino Linotype"/>
                <w:color w:val="E7E6E6" w:themeColor="background2"/>
                <w:sz w:val="20"/>
              </w:rPr>
              <w:t>berdomisili</w:t>
            </w:r>
            <w:proofErr w:type="spellEnd"/>
            <w:r w:rsidR="00BD0A98" w:rsidRPr="00D82709">
              <w:rPr>
                <w:rFonts w:ascii="Palatino Linotype" w:hAnsi="Palatino Linotype"/>
                <w:color w:val="E7E6E6" w:themeColor="background2"/>
                <w:sz w:val="20"/>
              </w:rPr>
              <w:t xml:space="preserve">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dalam</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hal</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ini</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diwakili</w:t>
            </w:r>
            <w:proofErr w:type="spellEnd"/>
            <w:r w:rsidR="00BD0A98" w:rsidRPr="00D82709">
              <w:rPr>
                <w:rFonts w:ascii="Palatino Linotype" w:hAnsi="Palatino Linotype"/>
                <w:color w:val="E7E6E6" w:themeColor="background2"/>
                <w:sz w:val="20"/>
              </w:rPr>
              <w:t xml:space="preserve"> oleh </w:t>
            </w:r>
            <w:r w:rsidR="00B67949" w:rsidRPr="00D82709">
              <w:rPr>
                <w:rFonts w:ascii="Palatino Linotype" w:hAnsi="Palatino Linotype"/>
                <w:color w:val="E7E6E6" w:themeColor="background2"/>
                <w:sz w:val="20"/>
              </w:rPr>
              <w:t>**</w:t>
            </w:r>
            <w:r w:rsidR="00276F5B" w:rsidRPr="00D82709" w:rsidDel="00276F5B">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pemegang</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kartu</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tanda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penduduk</w:t>
            </w:r>
            <w:proofErr w:type="spellEnd"/>
            <w:r w:rsidR="00BD0A98" w:rsidRPr="00D82709">
              <w:rPr>
                <w:rFonts w:ascii="Palatino Linotype" w:hAnsi="Palatino Linotype"/>
                <w:color w:val="E7E6E6" w:themeColor="background2"/>
                <w:sz w:val="20"/>
              </w:rPr>
              <w:t xml:space="preserve"> Indonesia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Akta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pendirian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Peserta</w:t>
            </w:r>
            <w:proofErr w:type="spellEnd"/>
            <w:r w:rsidR="00276F5B" w:rsidRPr="00D82709">
              <w:rPr>
                <w:rFonts w:ascii="Palatino Linotype" w:hAnsi="Palatino Linotype"/>
                <w:color w:val="E7E6E6" w:themeColor="background2"/>
                <w:sz w:val="20"/>
              </w:rPr>
              <w:t xml:space="preserve"> 1</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disebut</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diatas</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bertindak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dalam</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kapasitasnya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sebagai</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Direktur</w:t>
            </w:r>
            <w:proofErr w:type="spellEnd"/>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ditunjuk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untuk</w:t>
            </w:r>
            <w:proofErr w:type="spellEnd"/>
            <w:r w:rsidR="00BD0A98" w:rsidRPr="00D82709">
              <w:rPr>
                <w:rFonts w:ascii="Palatino Linotype" w:hAnsi="Palatino Linotype"/>
                <w:color w:val="E7E6E6" w:themeColor="background2"/>
                <w:sz w:val="20"/>
              </w:rPr>
              <w:t xml:space="preserve"> dan </w:t>
            </w:r>
            <w:proofErr w:type="spellStart"/>
            <w:r w:rsidR="00BD0A98" w:rsidRPr="00D82709">
              <w:rPr>
                <w:rFonts w:ascii="Palatino Linotype" w:hAnsi="Palatino Linotype"/>
                <w:color w:val="E7E6E6" w:themeColor="background2"/>
                <w:sz w:val="20"/>
              </w:rPr>
              <w:t>atas</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nama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Peserta</w:t>
            </w:r>
            <w:proofErr w:type="spellEnd"/>
            <w:ins w:id="30" w:author="Vichi Lestari" w:date="2024-05-28T19:28:00Z">
              <w:r w:rsidR="00BD0A98" w:rsidRPr="006B46BB">
                <w:rPr>
                  <w:rFonts w:ascii="Palatino Linotype" w:hAnsi="Palatino Linotype"/>
                  <w:color w:val="E7E6E6" w:themeColor="background2"/>
                  <w:sz w:val="20"/>
                </w:rPr>
                <w:t>;</w:t>
              </w:r>
            </w:ins>
          </w:p>
          <w:p w14:paraId="707F7CCB" w14:textId="6C2BEFD9" w:rsidR="00CC3404" w:rsidRPr="00D82709" w:rsidRDefault="008E03F2" w:rsidP="006A39AB">
            <w:pPr>
              <w:jc w:val="both"/>
              <w:rPr>
                <w:rFonts w:ascii="Palatino Linotype" w:hAnsi="Palatino Linotype"/>
                <w:color w:val="E7E6E6" w:themeColor="background2"/>
                <w:sz w:val="20"/>
                <w:highlight w:val="yellow"/>
              </w:rPr>
            </w:pPr>
            <w:r w:rsidRPr="00302058">
              <w:rPr>
                <w:rFonts w:ascii="Palatino Linotype" w:hAnsi="Palatino Linotype"/>
                <w:color w:val="E7E6E6" w:themeColor="background2"/>
                <w:sz w:val="20"/>
                <w:szCs w:val="20"/>
              </w:rPr>
              <w:t>.</w:t>
            </w:r>
          </w:p>
        </w:tc>
      </w:tr>
      <w:tr w:rsidR="00EB7A8D" w:rsidRPr="00302058" w14:paraId="77486D3A" w14:textId="77777777" w:rsidTr="00EB7A8D">
        <w:tblPrEx>
          <w:tblW w:w="0" w:type="auto"/>
          <w:tblPrExChange w:id="31" w:author="Vichi Lestari" w:date="2024-05-28T19:28:00Z">
            <w:tblPrEx>
              <w:tblW w:w="0" w:type="auto"/>
            </w:tblPrEx>
          </w:tblPrExChange>
        </w:tblPrEx>
        <w:tc>
          <w:tcPr>
            <w:tcW w:w="5103" w:type="dxa"/>
            <w:gridSpan w:val="2"/>
            <w:shd w:val="clear" w:color="auto" w:fill="auto"/>
            <w:tcPrChange w:id="32" w:author="Vichi Lestari" w:date="2024-05-28T19:28:00Z">
              <w:tcPr>
                <w:tcW w:w="4150" w:type="dxa"/>
                <w:gridSpan w:val="2"/>
                <w:shd w:val="clear" w:color="auto" w:fill="auto"/>
              </w:tcPr>
            </w:tcPrChange>
          </w:tcPr>
          <w:p w14:paraId="5ED74121" w14:textId="0F30A68F"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3200" w:type="dxa"/>
            <w:shd w:val="clear" w:color="auto" w:fill="auto"/>
            <w:tcPrChange w:id="33" w:author="Vichi Lestari" w:date="2024-05-28T19:28:00Z">
              <w:tcPr>
                <w:tcW w:w="4150" w:type="dxa"/>
                <w:gridSpan w:val="2"/>
                <w:shd w:val="clear" w:color="auto" w:fill="auto"/>
              </w:tcPr>
            </w:tcPrChange>
          </w:tcPr>
          <w:p w14:paraId="02EA72F2" w14:textId="3A4F8F57" w:rsidR="00562276" w:rsidRPr="00D82709" w:rsidRDefault="00562276"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U</w:t>
            </w:r>
            <w:r w:rsidR="003111EA" w:rsidRPr="00D82709">
              <w:rPr>
                <w:rFonts w:ascii="Palatino Linotype" w:hAnsi="Palatino Linotype"/>
                <w:color w:val="E7E6E6" w:themeColor="background2"/>
                <w:sz w:val="20"/>
              </w:rPr>
              <w:t>ntuk</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tujuan</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dari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Perjanjian</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ini</w:t>
            </w:r>
            <w:proofErr w:type="spellEnd"/>
            <w:r w:rsidR="003111EA" w:rsidRPr="00D82709">
              <w:rPr>
                <w:rFonts w:ascii="Palatino Linotype" w:hAnsi="Palatino Linotype"/>
                <w:color w:val="E7E6E6" w:themeColor="background2"/>
                <w:sz w:val="20"/>
              </w:rPr>
              <w:t xml:space="preserve"> </w:t>
            </w:r>
            <w:r w:rsidR="001610E8" w:rsidRPr="00D82709">
              <w:rPr>
                <w:rFonts w:ascii="Palatino Linotype" w:hAnsi="Palatino Linotype"/>
                <w:color w:val="E7E6E6" w:themeColor="background2"/>
                <w:sz w:val="20"/>
              </w:rPr>
              <w:t>P</w:t>
            </w:r>
            <w:r w:rsidR="003111EA" w:rsidRPr="00D82709">
              <w:rPr>
                <w:rFonts w:ascii="Palatino Linotype" w:hAnsi="Palatino Linotype"/>
                <w:color w:val="E7E6E6" w:themeColor="background2"/>
                <w:sz w:val="20"/>
              </w:rPr>
              <w:t xml:space="preserve">erusahaan dan Para </w:t>
            </w:r>
            <w:proofErr w:type="spellStart"/>
            <w:r w:rsidR="003111EA" w:rsidRPr="00D82709">
              <w:rPr>
                <w:rFonts w:ascii="Palatino Linotype" w:hAnsi="Palatino Linotype"/>
                <w:color w:val="E7E6E6" w:themeColor="background2"/>
                <w:sz w:val="20"/>
              </w:rPr>
              <w:t>Peserta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secara</w:t>
            </w:r>
            <w:proofErr w:type="spellEnd"/>
            <w:r w:rsidR="003111EA" w:rsidRPr="00D82709">
              <w:rPr>
                <w:rFonts w:ascii="Palatino Linotype" w:hAnsi="Palatino Linotype"/>
                <w:color w:val="E7E6E6" w:themeColor="background2"/>
                <w:sz w:val="20"/>
              </w:rPr>
              <w:t xml:space="preserve"> </w:t>
            </w:r>
            <w:r w:rsidR="007514FD" w:rsidRPr="00302058">
              <w:rPr>
                <w:rFonts w:ascii="Palatino Linotype" w:hAnsi="Palatino Linotype" w:cs="Calibri"/>
                <w:color w:val="E7E6E6" w:themeColor="background2"/>
                <w:sz w:val="20"/>
                <w:szCs w:val="20"/>
              </w:rPr>
              <w:pgNum/>
            </w:r>
            <w:proofErr w:type="spellStart"/>
            <w:r w:rsidR="007514FD" w:rsidRPr="00302058">
              <w:rPr>
                <w:rFonts w:ascii="Palatino Linotype" w:hAnsi="Palatino Linotype" w:cs="Calibri"/>
                <w:color w:val="E7E6E6" w:themeColor="background2"/>
                <w:sz w:val="20"/>
                <w:szCs w:val="20"/>
              </w:rPr>
              <w:t>ersama</w:t>
            </w:r>
            <w:r w:rsidR="003111EA" w:rsidRPr="00D82709">
              <w:rPr>
                <w:rFonts w:ascii="Palatino Linotype" w:hAnsi="Palatino Linotype"/>
                <w:color w:val="E7E6E6" w:themeColor="background2"/>
                <w:sz w:val="20"/>
              </w:rPr>
              <w:t>-sama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disebut</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sebagai</w:t>
            </w:r>
            <w:proofErr w:type="spellEnd"/>
            <w:r w:rsidR="003111EA" w:rsidRPr="00D82709">
              <w:rPr>
                <w:rFonts w:ascii="Palatino Linotype" w:hAnsi="Palatino Linotype"/>
                <w:color w:val="E7E6E6" w:themeColor="background2"/>
                <w:sz w:val="20"/>
              </w:rPr>
              <w:t xml:space="preserve"> “</w:t>
            </w:r>
            <w:r w:rsidR="003111EA" w:rsidRPr="00D82709">
              <w:rPr>
                <w:rFonts w:ascii="Palatino Linotype" w:hAnsi="Palatino Linotype"/>
                <w:b/>
                <w:color w:val="E7E6E6" w:themeColor="background2"/>
                <w:sz w:val="20"/>
              </w:rPr>
              <w:t xml:space="preserve">Para </w:t>
            </w:r>
            <w:proofErr w:type="spellStart"/>
            <w:r w:rsidR="003111EA" w:rsidRPr="00D82709">
              <w:rPr>
                <w:rFonts w:ascii="Palatino Linotype" w:hAnsi="Palatino Linotype"/>
                <w:b/>
                <w:color w:val="E7E6E6" w:themeColor="background2"/>
                <w:sz w:val="20"/>
              </w:rPr>
              <w:t>Pihak</w:t>
            </w:r>
            <w:proofErr w:type="spellEnd"/>
            <w:r w:rsidR="003111EA" w:rsidRPr="00D82709">
              <w:rPr>
                <w:rFonts w:ascii="Palatino Linotype" w:hAnsi="Palatino Linotype"/>
                <w:color w:val="E7E6E6" w:themeColor="background2"/>
                <w:sz w:val="20"/>
              </w:rPr>
              <w:t xml:space="preserve">” dan </w:t>
            </w:r>
            <w:proofErr w:type="spellStart"/>
            <w:r w:rsidR="003111EA" w:rsidRPr="00D82709">
              <w:rPr>
                <w:rFonts w:ascii="Palatino Linotype" w:hAnsi="Palatino Linotype"/>
                <w:color w:val="E7E6E6" w:themeColor="background2"/>
                <w:sz w:val="20"/>
              </w:rPr>
              <w:t>secara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sendiri-sendiri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disebut</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sebagai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b/>
                <w:color w:val="E7E6E6" w:themeColor="background2"/>
                <w:sz w:val="20"/>
              </w:rPr>
              <w:t>Pihak</w:t>
            </w:r>
            <w:proofErr w:type="spellEnd"/>
            <w:r w:rsidR="003111EA" w:rsidRPr="00D82709">
              <w:rPr>
                <w:rFonts w:ascii="Palatino Linotype" w:hAnsi="Palatino Linotype"/>
                <w:color w:val="E7E6E6" w:themeColor="background2"/>
                <w:sz w:val="20"/>
              </w:rPr>
              <w:t>”.</w:t>
            </w:r>
          </w:p>
        </w:tc>
      </w:tr>
      <w:tr w:rsidR="00EB7A8D" w:rsidRPr="00302058" w14:paraId="38A81AC2" w14:textId="77777777" w:rsidTr="00EB7A8D">
        <w:tblPrEx>
          <w:tblW w:w="0" w:type="auto"/>
          <w:tblPrExChange w:id="34" w:author="Vichi Lestari" w:date="2024-05-28T19:28:00Z">
            <w:tblPrEx>
              <w:tblW w:w="0" w:type="auto"/>
            </w:tblPrEx>
          </w:tblPrExChange>
        </w:tblPrEx>
        <w:tc>
          <w:tcPr>
            <w:tcW w:w="5103" w:type="dxa"/>
            <w:gridSpan w:val="2"/>
            <w:shd w:val="clear" w:color="auto" w:fill="auto"/>
            <w:tcPrChange w:id="35" w:author="Vichi Lestari" w:date="2024-05-28T19:28:00Z">
              <w:tcPr>
                <w:tcW w:w="4150" w:type="dxa"/>
                <w:gridSpan w:val="2"/>
                <w:shd w:val="clear" w:color="auto" w:fill="auto"/>
              </w:tcPr>
            </w:tcPrChange>
          </w:tcPr>
          <w:p w14:paraId="30933692" w14:textId="4CDB28B7" w:rsidR="001B05C8" w:rsidRPr="00302058" w:rsidRDefault="001B05C8" w:rsidP="006A39AB">
            <w:pPr>
              <w:jc w:val="both"/>
              <w:rPr>
                <w:rFonts w:ascii="Palatino Linotype" w:hAnsi="Palatino Linotype" w:cs="Calibri"/>
                <w:sz w:val="20"/>
                <w:szCs w:val="20"/>
              </w:rPr>
            </w:pPr>
          </w:p>
        </w:tc>
        <w:tc>
          <w:tcPr>
            <w:tcW w:w="3200" w:type="dxa"/>
            <w:shd w:val="clear" w:color="auto" w:fill="auto"/>
            <w:tcPrChange w:id="36" w:author="Vichi Lestari" w:date="2024-05-28T19:28:00Z">
              <w:tcPr>
                <w:tcW w:w="4150" w:type="dxa"/>
                <w:gridSpan w:val="2"/>
                <w:shd w:val="clear" w:color="auto" w:fill="auto"/>
              </w:tcPr>
            </w:tcPrChange>
          </w:tcPr>
          <w:p w14:paraId="1AA14A32"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p>
        </w:tc>
      </w:tr>
      <w:tr w:rsidR="00EB7A8D" w:rsidRPr="00302058" w14:paraId="15A60CB0" w14:textId="77777777" w:rsidTr="00EB7A8D">
        <w:tblPrEx>
          <w:tblW w:w="0" w:type="auto"/>
          <w:tblPrExChange w:id="37" w:author="Vichi Lestari" w:date="2024-05-28T19:28:00Z">
            <w:tblPrEx>
              <w:tblW w:w="0" w:type="auto"/>
            </w:tblPrEx>
          </w:tblPrExChange>
        </w:tblPrEx>
        <w:tc>
          <w:tcPr>
            <w:tcW w:w="5103" w:type="dxa"/>
            <w:gridSpan w:val="2"/>
            <w:shd w:val="clear" w:color="auto" w:fill="auto"/>
            <w:tcPrChange w:id="38" w:author="Vichi Lestari" w:date="2024-05-28T19:28:00Z">
              <w:tcPr>
                <w:tcW w:w="4150" w:type="dxa"/>
                <w:gridSpan w:val="2"/>
                <w:shd w:val="clear" w:color="auto" w:fill="auto"/>
              </w:tcPr>
            </w:tcPrChange>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9FB50D4" w:rsidR="00562276" w:rsidRPr="00302058" w:rsidRDefault="00562276" w:rsidP="00D82709">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D82709">
            <w:pPr>
              <w:pStyle w:val="MediumGrid1-Accent21"/>
              <w:spacing w:before="0" w:after="0" w:line="240" w:lineRule="auto"/>
              <w:ind w:left="462" w:hanging="462"/>
              <w:rPr>
                <w:rFonts w:ascii="Palatino Linotype" w:hAnsi="Palatino Linotype" w:cs="Calibri"/>
                <w:sz w:val="20"/>
                <w:szCs w:val="20"/>
              </w:rPr>
            </w:pPr>
          </w:p>
          <w:p w14:paraId="1A7B06F0" w14:textId="77777777" w:rsidR="007A4033" w:rsidRPr="00EC3A2E" w:rsidRDefault="007A4033" w:rsidP="00D82709">
            <w:pPr>
              <w:pStyle w:val="MediumGrid1-Accent21"/>
              <w:numPr>
                <w:ilvl w:val="0"/>
                <w:numId w:val="3"/>
              </w:numPr>
              <w:spacing w:before="0" w:after="0" w:line="240" w:lineRule="auto"/>
              <w:ind w:left="462" w:hanging="462"/>
              <w:rPr>
                <w:ins w:id="39" w:author="Vichi Lestari" w:date="2024-05-28T19:28:00Z"/>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for </w:t>
            </w:r>
            <w:r w:rsidR="00EE4B59">
              <w:rPr>
                <w:rFonts w:ascii="Palatino Linotype" w:hAnsi="Palatino Linotype"/>
                <w:sz w:val="20"/>
                <w:szCs w:val="20"/>
              </w:rPr>
              <w:t>152,150</w:t>
            </w:r>
            <w:r w:rsidR="00EE4B59" w:rsidRPr="00302058">
              <w:rPr>
                <w:rFonts w:ascii="Palatino Linotype" w:hAnsi="Palatino Linotype"/>
                <w:sz w:val="20"/>
                <w:szCs w:val="20"/>
              </w:rPr>
              <w:t xml:space="preserve"> </w:t>
            </w:r>
            <w:r w:rsidR="00EE4B59">
              <w:rPr>
                <w:rFonts w:ascii="Palatino Linotype" w:hAnsi="Palatino Linotype"/>
                <w:sz w:val="20"/>
                <w:szCs w:val="20"/>
              </w:rPr>
              <w:t xml:space="preserve">of the </w:t>
            </w:r>
            <w:proofErr w:type="gramStart"/>
            <w:r w:rsidR="00EE4B59" w:rsidRPr="00302058">
              <w:rPr>
                <w:rFonts w:ascii="Palatino Linotype" w:hAnsi="Palatino Linotype"/>
                <w:sz w:val="20"/>
                <w:szCs w:val="20"/>
              </w:rPr>
              <w:t>newly-created</w:t>
            </w:r>
            <w:proofErr w:type="gramEnd"/>
            <w:r w:rsidR="00EE4B59" w:rsidRPr="00302058">
              <w:rPr>
                <w:rFonts w:ascii="Palatino Linotype" w:hAnsi="Palatino Linotype"/>
                <w:sz w:val="20"/>
                <w:szCs w:val="20"/>
              </w:rPr>
              <w:t xml:space="preserve"> Class C Preferred Shares </w:t>
            </w:r>
            <w:r w:rsidR="00EE4B59">
              <w:rPr>
                <w:rFonts w:ascii="Palatino Linotype" w:hAnsi="Palatino Linotype"/>
                <w:sz w:val="20"/>
                <w:szCs w:val="20"/>
              </w:rPr>
              <w:t xml:space="preserve">in the Company, which shall be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00EE4B59">
              <w:rPr>
                <w:rFonts w:ascii="Palatino Linotype" w:hAnsi="Palatino Linotype"/>
                <w:sz w:val="20"/>
                <w:szCs w:val="20"/>
              </w:rPr>
              <w:t xml:space="preserve">the Company’s subscribed and paid-up capital </w:t>
            </w:r>
            <w:r w:rsidRPr="00302058">
              <w:rPr>
                <w:rFonts w:ascii="Palatino Linotype" w:hAnsi="Palatino Linotype"/>
                <w:sz w:val="20"/>
                <w:szCs w:val="20"/>
              </w:rPr>
              <w:t>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p w14:paraId="7CC5F0DD" w14:textId="77777777" w:rsidR="0016023C" w:rsidRDefault="0016023C" w:rsidP="00EC3A2E">
            <w:pPr>
              <w:pStyle w:val="ListParagraph"/>
              <w:rPr>
                <w:ins w:id="40" w:author="Vichi Lestari" w:date="2024-05-28T19:28:00Z"/>
                <w:rFonts w:ascii="Palatino Linotype" w:hAnsi="Palatino Linotype"/>
                <w:b/>
                <w:i/>
                <w:sz w:val="20"/>
              </w:rPr>
            </w:pPr>
          </w:p>
          <w:p w14:paraId="56D77131" w14:textId="77777777" w:rsidR="0016023C" w:rsidRPr="00803275" w:rsidRDefault="00A856EF" w:rsidP="00D82709">
            <w:pPr>
              <w:pStyle w:val="MediumGrid1-Accent21"/>
              <w:numPr>
                <w:ilvl w:val="0"/>
                <w:numId w:val="3"/>
              </w:numPr>
              <w:spacing w:before="0" w:after="0" w:line="240" w:lineRule="auto"/>
              <w:ind w:left="462" w:hanging="462"/>
              <w:rPr>
                <w:ins w:id="41" w:author="OLTRE" w:date="2024-05-28T19:34:00Z"/>
                <w:rFonts w:ascii="Palatino Linotype" w:hAnsi="Palatino Linotype"/>
                <w:i/>
                <w:sz w:val="20"/>
                <w:rPrChange w:id="42" w:author="OLTRE" w:date="2024-05-28T19:34:00Z">
                  <w:rPr>
                    <w:ins w:id="43" w:author="OLTRE" w:date="2024-05-28T19:34:00Z"/>
                    <w:rFonts w:ascii="Palatino Linotype" w:hAnsi="Palatino Linotype"/>
                    <w:bCs/>
                    <w:iCs/>
                    <w:sz w:val="20"/>
                  </w:rPr>
                </w:rPrChange>
              </w:rPr>
            </w:pPr>
            <w:commentRangeStart w:id="44"/>
            <w:ins w:id="45" w:author="OLTRE" w:date="2024-05-28T19:33:00Z">
              <w:r>
                <w:rPr>
                  <w:rFonts w:ascii="Palatino Linotype" w:hAnsi="Palatino Linotype"/>
                  <w:bCs/>
                  <w:iCs/>
                  <w:sz w:val="20"/>
                </w:rPr>
                <w:t xml:space="preserve">Prior to Closing, </w:t>
              </w:r>
            </w:ins>
            <w:ins w:id="46" w:author="Vichi Lestari" w:date="2024-05-28T19:28:00Z">
              <w:del w:id="47" w:author="OLTRE" w:date="2024-05-28T19:33:00Z">
                <w:r w:rsidR="0016023C" w:rsidRPr="00EC3A2E" w:rsidDel="00A856EF">
                  <w:rPr>
                    <w:rFonts w:ascii="Palatino Linotype" w:hAnsi="Palatino Linotype"/>
                    <w:bCs/>
                    <w:iCs/>
                    <w:sz w:val="20"/>
                  </w:rPr>
                  <w:delText>Upon registration of the</w:delText>
                </w:r>
                <w:r w:rsidR="0016023C" w:rsidDel="00A856EF">
                  <w:rPr>
                    <w:rFonts w:ascii="Palatino Linotype" w:hAnsi="Palatino Linotype"/>
                    <w:bCs/>
                    <w:iCs/>
                    <w:sz w:val="20"/>
                  </w:rPr>
                  <w:delText xml:space="preserve"> Subscriber as part of the shareholder of the Company</w:delText>
                </w:r>
              </w:del>
              <w:r w:rsidR="0016023C">
                <w:rPr>
                  <w:rFonts w:ascii="Palatino Linotype" w:hAnsi="Palatino Linotype"/>
                  <w:bCs/>
                  <w:iCs/>
                  <w:sz w:val="20"/>
                </w:rPr>
                <w:t xml:space="preserve">, Subscriber </w:t>
              </w:r>
              <w:r w:rsidR="00860451">
                <w:rPr>
                  <w:rFonts w:ascii="Palatino Linotype" w:hAnsi="Palatino Linotype"/>
                  <w:bCs/>
                  <w:iCs/>
                  <w:sz w:val="20"/>
                </w:rPr>
                <w:t xml:space="preserve">will </w:t>
              </w:r>
              <w:r w:rsidR="0016023C">
                <w:rPr>
                  <w:rFonts w:ascii="Palatino Linotype" w:hAnsi="Palatino Linotype"/>
                  <w:bCs/>
                  <w:iCs/>
                  <w:sz w:val="20"/>
                </w:rPr>
                <w:t xml:space="preserve">appoint or establish a vehicle to </w:t>
              </w:r>
            </w:ins>
            <w:ins w:id="48" w:author="OLTRE" w:date="2024-05-28T19:33:00Z">
              <w:r>
                <w:rPr>
                  <w:rFonts w:ascii="Palatino Linotype" w:hAnsi="Palatino Linotype"/>
                  <w:bCs/>
                  <w:iCs/>
                  <w:sz w:val="20"/>
                </w:rPr>
                <w:t xml:space="preserve">receive the assignment and novation of this Agreement to </w:t>
              </w:r>
            </w:ins>
            <w:ins w:id="49" w:author="Vichi Lestari" w:date="2024-05-28T19:28:00Z">
              <w:r w:rsidR="0016023C">
                <w:rPr>
                  <w:rFonts w:ascii="Palatino Linotype" w:hAnsi="Palatino Linotype"/>
                  <w:bCs/>
                  <w:iCs/>
                  <w:sz w:val="20"/>
                </w:rPr>
                <w:t xml:space="preserve">become the registered shareholder in the Company for its equity </w:t>
              </w:r>
              <w:proofErr w:type="spellStart"/>
              <w:r w:rsidR="0016023C">
                <w:rPr>
                  <w:rFonts w:ascii="Palatino Linotype" w:hAnsi="Palatino Linotype"/>
                  <w:bCs/>
                  <w:iCs/>
                  <w:sz w:val="20"/>
                </w:rPr>
                <w:t>participiation</w:t>
              </w:r>
              <w:proofErr w:type="spellEnd"/>
              <w:r w:rsidR="0016023C">
                <w:rPr>
                  <w:rFonts w:ascii="Palatino Linotype" w:hAnsi="Palatino Linotype"/>
                  <w:bCs/>
                  <w:iCs/>
                  <w:sz w:val="20"/>
                </w:rPr>
                <w:t>.</w:t>
              </w:r>
              <w:r w:rsidR="0016023C" w:rsidRPr="00EC3A2E">
                <w:rPr>
                  <w:rFonts w:ascii="Palatino Linotype" w:hAnsi="Palatino Linotype"/>
                  <w:bCs/>
                  <w:iCs/>
                  <w:sz w:val="20"/>
                </w:rPr>
                <w:t xml:space="preserve"> </w:t>
              </w:r>
            </w:ins>
            <w:commentRangeEnd w:id="44"/>
            <w:r w:rsidR="00B20183">
              <w:rPr>
                <w:rStyle w:val="CommentReference"/>
                <w:rFonts w:eastAsia="MS Mincho"/>
                <w:lang w:val="en-ID"/>
              </w:rPr>
              <w:commentReference w:id="44"/>
            </w:r>
          </w:p>
          <w:p w14:paraId="221E4383" w14:textId="77777777" w:rsidR="00803275" w:rsidRDefault="00803275">
            <w:pPr>
              <w:pStyle w:val="ListParagraph"/>
              <w:rPr>
                <w:ins w:id="50" w:author="OLTRE" w:date="2024-05-28T19:34:00Z"/>
                <w:rFonts w:ascii="Palatino Linotype" w:hAnsi="Palatino Linotype"/>
                <w:i/>
                <w:sz w:val="20"/>
              </w:rPr>
              <w:pPrChange w:id="51" w:author="OLTRE" w:date="2024-05-28T19:34:00Z">
                <w:pPr>
                  <w:pStyle w:val="MediumGrid1-Accent21"/>
                  <w:numPr>
                    <w:numId w:val="3"/>
                  </w:numPr>
                  <w:spacing w:before="0" w:after="0" w:line="240" w:lineRule="auto"/>
                  <w:ind w:left="462" w:hanging="462"/>
                </w:pPr>
              </w:pPrChange>
            </w:pPr>
          </w:p>
          <w:p w14:paraId="1DA33FA5" w14:textId="0D69B17D" w:rsidR="00803275" w:rsidRPr="00EC3A2E" w:rsidRDefault="00803275">
            <w:pPr>
              <w:pStyle w:val="MediumGrid1-Accent21"/>
              <w:spacing w:before="0" w:after="0" w:line="240" w:lineRule="auto"/>
              <w:ind w:left="462"/>
              <w:rPr>
                <w:rFonts w:ascii="Palatino Linotype" w:hAnsi="Palatino Linotype"/>
                <w:i/>
                <w:sz w:val="20"/>
                <w:rPrChange w:id="52" w:author="Vichi Lestari" w:date="2024-05-28T19:28:00Z">
                  <w:rPr>
                    <w:rFonts w:ascii="Palatino Linotype" w:hAnsi="Palatino Linotype"/>
                    <w:b/>
                    <w:i/>
                    <w:sz w:val="20"/>
                  </w:rPr>
                </w:rPrChange>
              </w:rPr>
              <w:pPrChange w:id="53" w:author="OLTRE" w:date="2024-05-28T19:34:00Z">
                <w:pPr>
                  <w:pStyle w:val="MediumGrid1-Accent21"/>
                  <w:numPr>
                    <w:numId w:val="3"/>
                  </w:numPr>
                  <w:spacing w:before="0" w:after="0" w:line="240" w:lineRule="auto"/>
                  <w:ind w:left="462" w:hanging="462"/>
                </w:pPr>
              </w:pPrChange>
            </w:pPr>
          </w:p>
        </w:tc>
        <w:tc>
          <w:tcPr>
            <w:tcW w:w="3200" w:type="dxa"/>
            <w:shd w:val="clear" w:color="auto" w:fill="auto"/>
            <w:tcPrChange w:id="54" w:author="Vichi Lestari" w:date="2024-05-28T19:28:00Z">
              <w:tcPr>
                <w:tcW w:w="4150" w:type="dxa"/>
                <w:gridSpan w:val="2"/>
                <w:shd w:val="clear" w:color="auto" w:fill="auto"/>
              </w:tcPr>
            </w:tcPrChange>
          </w:tcPr>
          <w:p w14:paraId="1ACD67F2" w14:textId="77777777" w:rsidR="00562276" w:rsidRPr="00D82709" w:rsidRDefault="00562276" w:rsidP="006A39AB">
            <w:pPr>
              <w:rPr>
                <w:rFonts w:ascii="Palatino Linotype" w:hAnsi="Palatino Linotype"/>
                <w:color w:val="E7E6E6" w:themeColor="background2"/>
                <w:sz w:val="20"/>
              </w:rPr>
            </w:pPr>
            <w:r w:rsidRPr="00D82709">
              <w:rPr>
                <w:rFonts w:ascii="Palatino Linotype" w:hAnsi="Palatino Linotype"/>
                <w:color w:val="E7E6E6" w:themeColor="background2"/>
                <w:sz w:val="20"/>
              </w:rPr>
              <w:t>BAHWA</w:t>
            </w:r>
            <w:r w:rsidR="009D17B5" w:rsidRPr="00D82709">
              <w:rPr>
                <w:rFonts w:ascii="Palatino Linotype" w:hAnsi="Palatino Linotype"/>
                <w:color w:val="E7E6E6" w:themeColor="background2"/>
                <w:sz w:val="20"/>
              </w:rPr>
              <w:t>,</w:t>
            </w:r>
          </w:p>
          <w:p w14:paraId="551981EF"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perseroan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terbatas</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didirikan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hukum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Republik</w:t>
            </w:r>
            <w:proofErr w:type="spellEnd"/>
            <w:r w:rsidRPr="00D82709">
              <w:rPr>
                <w:rFonts w:ascii="Palatino Linotype" w:hAnsi="Palatino Linotype"/>
                <w:color w:val="E7E6E6" w:themeColor="background2"/>
                <w:sz w:val="20"/>
              </w:rPr>
              <w:t xml:space="preserve"> Indonesia dan </w:t>
            </w:r>
            <w:proofErr w:type="spellStart"/>
            <w:r w:rsidRPr="00D82709">
              <w:rPr>
                <w:rFonts w:ascii="Palatino Linotype" w:hAnsi="Palatino Linotype"/>
                <w:color w:val="E7E6E6" w:themeColor="background2"/>
                <w:sz w:val="20"/>
              </w:rPr>
              <w:t>memilki</w:t>
            </w:r>
            <w:proofErr w:type="spellEnd"/>
            <w:r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uraian</w:t>
            </w:r>
            <w:proofErr w:type="spellEnd"/>
            <w:r w:rsidR="009D17B5"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sebagaimana</w:t>
            </w:r>
            <w:proofErr w:type="spellEnd"/>
            <w:r w:rsidR="009D17B5"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ada</w:t>
            </w:r>
            <w:proofErr w:type="spellEnd"/>
            <w:r w:rsidR="009D17B5" w:rsidRPr="00D82709">
              <w:rPr>
                <w:rFonts w:ascii="Palatino Linotype" w:hAnsi="Palatino Linotype"/>
                <w:color w:val="E7E6E6" w:themeColor="background2"/>
                <w:sz w:val="20"/>
              </w:rPr>
              <w:t xml:space="preserve"> pada </w:t>
            </w:r>
            <w:r w:rsidR="009D17B5" w:rsidRPr="00D82709">
              <w:rPr>
                <w:rFonts w:ascii="Palatino Linotype" w:hAnsi="Palatino Linotype"/>
                <w:b/>
                <w:color w:val="E7E6E6" w:themeColor="background2"/>
                <w:sz w:val="20"/>
              </w:rPr>
              <w:t>Lampiran A</w:t>
            </w:r>
            <w:r w:rsidRPr="00D82709">
              <w:rPr>
                <w:rFonts w:ascii="Palatino Linotype" w:hAnsi="Palatino Linotype"/>
                <w:color w:val="E7E6E6" w:themeColor="background2"/>
                <w:sz w:val="20"/>
              </w:rPr>
              <w:t>.</w:t>
            </w:r>
          </w:p>
          <w:p w14:paraId="4E9A918E" w14:textId="77777777" w:rsidR="00651015" w:rsidRPr="00D82709" w:rsidRDefault="00651015" w:rsidP="006A39AB">
            <w:pPr>
              <w:pStyle w:val="MediumGrid1-Accent21"/>
              <w:spacing w:before="0" w:after="0" w:line="240" w:lineRule="auto"/>
              <w:ind w:left="0"/>
              <w:rPr>
                <w:rFonts w:ascii="Palatino Linotype" w:hAnsi="Palatino Linotype"/>
                <w:color w:val="E7E6E6" w:themeColor="background2"/>
                <w:sz w:val="20"/>
              </w:rPr>
            </w:pPr>
          </w:p>
          <w:p w14:paraId="1ACEC55C" w14:textId="1C7A2DE8"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pemenuhan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persyaratan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preseden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tertentu</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sebagaimana</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dijabarkan</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disini</w:t>
            </w:r>
            <w:proofErr w:type="spellEnd"/>
            <w:r w:rsidR="001B6534" w:rsidRPr="00D82709">
              <w:rPr>
                <w:rFonts w:ascii="Palatino Linotype" w:hAnsi="Palatino Linotype"/>
                <w:color w:val="E7E6E6" w:themeColor="background2"/>
                <w:sz w:val="20"/>
              </w:rPr>
              <w:t xml:space="preserve">), Perusahaan </w:t>
            </w:r>
            <w:proofErr w:type="spellStart"/>
            <w:r w:rsidR="001B6534" w:rsidRPr="00D82709">
              <w:rPr>
                <w:rFonts w:ascii="Palatino Linotype" w:hAnsi="Palatino Linotype"/>
                <w:color w:val="E7E6E6" w:themeColor="background2"/>
                <w:sz w:val="20"/>
              </w:rPr>
              <w:t>telah</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setuju</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untuk</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menerbitkan</w:t>
            </w:r>
            <w:proofErr w:type="spellEnd"/>
            <w:r w:rsidR="001B6534" w:rsidRPr="00D82709">
              <w:rPr>
                <w:rFonts w:ascii="Palatino Linotype" w:hAnsi="Palatino Linotype"/>
                <w:color w:val="E7E6E6" w:themeColor="background2"/>
                <w:sz w:val="20"/>
              </w:rPr>
              <w:t xml:space="preserve"> dan</w:t>
            </w:r>
            <w:r w:rsidRPr="00D82709">
              <w:rPr>
                <w:rFonts w:ascii="Palatino Linotype" w:hAnsi="Palatino Linotype"/>
                <w:color w:val="E7E6E6" w:themeColor="background2"/>
                <w:sz w:val="20"/>
              </w:rPr>
              <w:t xml:space="preserve"> Para </w:t>
            </w:r>
            <w:proofErr w:type="spellStart"/>
            <w:r w:rsidR="000D1A13"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bermaksud</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mengambil</w:t>
            </w:r>
            <w:proofErr w:type="spellEnd"/>
            <w:r w:rsidRPr="00D82709">
              <w:rPr>
                <w:rFonts w:ascii="Palatino Linotype" w:hAnsi="Palatino Linotype"/>
                <w:color w:val="E7E6E6" w:themeColor="background2"/>
                <w:sz w:val="20"/>
              </w:rPr>
              <w:t xml:space="preserve"> </w:t>
            </w:r>
            <w:r w:rsidR="00D12FE5" w:rsidRPr="00D82709">
              <w:rPr>
                <w:rFonts w:ascii="Palatino Linotype" w:hAnsi="Palatino Linotype"/>
                <w:color w:val="E7E6E6" w:themeColor="background2"/>
                <w:sz w:val="20"/>
              </w:rPr>
              <w:t>10%</w:t>
            </w:r>
            <w:r w:rsidR="00EC7611" w:rsidRPr="00D82709">
              <w:rPr>
                <w:rFonts w:ascii="Palatino Linotype" w:hAnsi="Palatino Linotype"/>
                <w:color w:val="E7E6E6" w:themeColor="background2"/>
                <w:sz w:val="20"/>
              </w:rPr>
              <w:t xml:space="preserve"> </w:t>
            </w:r>
            <w:r w:rsidR="00832809" w:rsidRPr="00D82709">
              <w:rPr>
                <w:rFonts w:ascii="Palatino Linotype" w:hAnsi="Palatino Linotype"/>
                <w:color w:val="E7E6E6" w:themeColor="background2"/>
                <w:sz w:val="20"/>
              </w:rPr>
              <w:t>(</w:t>
            </w:r>
            <w:proofErr w:type="spellStart"/>
            <w:r w:rsidR="00D12FE5" w:rsidRPr="00D82709">
              <w:rPr>
                <w:rFonts w:ascii="Palatino Linotype" w:hAnsi="Palatino Linotype"/>
                <w:color w:val="E7E6E6" w:themeColor="background2"/>
                <w:sz w:val="20"/>
              </w:rPr>
              <w:t>sepuluh</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persen</w:t>
            </w:r>
            <w:proofErr w:type="spellEnd"/>
            <w:r w:rsidR="00832809" w:rsidRPr="00D82709">
              <w:rPr>
                <w:rFonts w:ascii="Palatino Linotype" w:hAnsi="Palatino Linotype"/>
                <w:color w:val="E7E6E6" w:themeColor="background2"/>
                <w:sz w:val="20"/>
              </w:rPr>
              <w:t>)</w:t>
            </w:r>
            <w:r w:rsidR="002D46F6" w:rsidRPr="00D82709">
              <w:rPr>
                <w:rFonts w:ascii="Palatino Linotype" w:hAnsi="Palatino Linotype"/>
                <w:color w:val="E7E6E6" w:themeColor="background2"/>
                <w:sz w:val="20"/>
              </w:rPr>
              <w:t xml:space="preserve"> Saham </w:t>
            </w:r>
            <w:proofErr w:type="spellStart"/>
            <w:r w:rsidR="002D46F6" w:rsidRPr="00D82709">
              <w:rPr>
                <w:rFonts w:ascii="Palatino Linotype" w:hAnsi="Palatino Linotype"/>
                <w:color w:val="E7E6E6" w:themeColor="background2"/>
                <w:sz w:val="20"/>
              </w:rPr>
              <w:t>Preferen</w:t>
            </w:r>
            <w:proofErr w:type="spellEnd"/>
            <w:r w:rsidR="002D46F6" w:rsidRPr="00D82709">
              <w:rPr>
                <w:rFonts w:ascii="Palatino Linotype" w:hAnsi="Palatino Linotype"/>
                <w:color w:val="E7E6E6" w:themeColor="background2"/>
                <w:sz w:val="20"/>
              </w:rPr>
              <w:t xml:space="preserve"> </w:t>
            </w:r>
            <w:proofErr w:type="spellStart"/>
            <w:r w:rsidR="002D46F6" w:rsidRPr="00D82709">
              <w:rPr>
                <w:rFonts w:ascii="Palatino Linotype" w:hAnsi="Palatino Linotype"/>
                <w:color w:val="E7E6E6" w:themeColor="background2"/>
                <w:sz w:val="20"/>
              </w:rPr>
              <w:t>Kelas</w:t>
            </w:r>
            <w:proofErr w:type="spellEnd"/>
            <w:r w:rsidR="002D46F6"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C</w:t>
            </w:r>
            <w:r w:rsidR="001613F1" w:rsidRPr="00D82709">
              <w:rPr>
                <w:rFonts w:ascii="Palatino Linotype" w:hAnsi="Palatino Linotype"/>
                <w:color w:val="E7E6E6" w:themeColor="background2"/>
                <w:sz w:val="20"/>
              </w:rPr>
              <w:t xml:space="preserve"> </w:t>
            </w:r>
            <w:r w:rsidRPr="00D82709">
              <w:rPr>
                <w:rFonts w:ascii="Palatino Linotype" w:hAnsi="Palatino Linotype"/>
                <w:color w:val="E7E6E6" w:themeColor="background2"/>
                <w:sz w:val="20"/>
              </w:rPr>
              <w:t xml:space="preserve">yang </w:t>
            </w:r>
            <w:proofErr w:type="spellStart"/>
            <w:r w:rsidRPr="00D82709">
              <w:rPr>
                <w:rFonts w:ascii="Palatino Linotype" w:hAnsi="Palatino Linotype"/>
                <w:color w:val="E7E6E6" w:themeColor="background2"/>
                <w:sz w:val="20"/>
              </w:rPr>
              <w:t>baru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diterbitkan</w:t>
            </w:r>
            <w:proofErr w:type="spellEnd"/>
            <w:r w:rsidRPr="00D82709">
              <w:rPr>
                <w:rFonts w:ascii="Palatino Linotype" w:hAnsi="Palatino Linotype"/>
                <w:color w:val="E7E6E6" w:themeColor="background2"/>
                <w:sz w:val="20"/>
              </w:rPr>
              <w:t xml:space="preserve"> Perusahaan (“</w:t>
            </w:r>
            <w:r w:rsidRPr="00D82709">
              <w:rPr>
                <w:rFonts w:ascii="Palatino Linotype" w:hAnsi="Palatino Linotype"/>
                <w:b/>
                <w:color w:val="E7E6E6" w:themeColor="background2"/>
                <w:sz w:val="20"/>
              </w:rPr>
              <w:t xml:space="preserve">Saham </w:t>
            </w:r>
            <w:proofErr w:type="spellStart"/>
            <w:r w:rsidRPr="00D82709">
              <w:rPr>
                <w:rFonts w:ascii="Palatino Linotype" w:hAnsi="Palatino Linotype"/>
                <w:b/>
                <w:color w:val="E7E6E6" w:themeColor="background2"/>
                <w:sz w:val="20"/>
              </w:rPr>
              <w:t>Kelas</w:t>
            </w:r>
            <w:proofErr w:type="spellEnd"/>
            <w:r w:rsidRPr="00D82709">
              <w:rPr>
                <w:rFonts w:ascii="Palatino Linotype" w:hAnsi="Palatino Linotype"/>
                <w:b/>
                <w:color w:val="E7E6E6" w:themeColor="background2"/>
                <w:sz w:val="20"/>
              </w:rPr>
              <w:t xml:space="preserve"> </w:t>
            </w:r>
            <w:r w:rsidR="00784EDB" w:rsidRPr="00D82709">
              <w:rPr>
                <w:rFonts w:ascii="Palatino Linotype" w:hAnsi="Palatino Linotype"/>
                <w:b/>
                <w:color w:val="E7E6E6" w:themeColor="background2"/>
                <w:sz w:val="20"/>
              </w:rPr>
              <w:t>C</w:t>
            </w:r>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diartikan</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w:t>
            </w:r>
          </w:p>
          <w:p w14:paraId="09762CEC" w14:textId="77777777"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p>
        </w:tc>
      </w:tr>
      <w:tr w:rsidR="00EB7A8D" w:rsidRPr="00302058" w14:paraId="2D70641A" w14:textId="77777777" w:rsidTr="00EB7A8D">
        <w:tblPrEx>
          <w:tblW w:w="0" w:type="auto"/>
          <w:tblPrExChange w:id="55" w:author="Vichi Lestari" w:date="2024-05-28T19:28:00Z">
            <w:tblPrEx>
              <w:tblW w:w="0" w:type="auto"/>
            </w:tblPrEx>
          </w:tblPrExChange>
        </w:tblPrEx>
        <w:tc>
          <w:tcPr>
            <w:tcW w:w="5103" w:type="dxa"/>
            <w:gridSpan w:val="2"/>
            <w:shd w:val="clear" w:color="auto" w:fill="auto"/>
            <w:tcPrChange w:id="56" w:author="Vichi Lestari" w:date="2024-05-28T19:28:00Z">
              <w:tcPr>
                <w:tcW w:w="4150" w:type="dxa"/>
                <w:gridSpan w:val="2"/>
                <w:shd w:val="clear" w:color="auto" w:fill="auto"/>
              </w:tcPr>
            </w:tcPrChange>
          </w:tcPr>
          <w:p w14:paraId="1E418332" w14:textId="77777777" w:rsidR="007A4033" w:rsidRPr="00302058" w:rsidRDefault="007A4033" w:rsidP="00D82709">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proofErr w:type="spellStart"/>
            <w:r w:rsidRPr="00302058">
              <w:rPr>
                <w:rFonts w:ascii="Palatino Linotype" w:hAnsi="Palatino Linotype"/>
                <w:sz w:val="20"/>
                <w:szCs w:val="20"/>
              </w:rPr>
              <w:t>arties</w:t>
            </w:r>
            <w:proofErr w:type="spellEnd"/>
            <w:r w:rsidRPr="00302058">
              <w:rPr>
                <w:rFonts w:ascii="Palatino Linotype" w:hAnsi="Palatino Linotype"/>
                <w:sz w:val="20"/>
                <w:szCs w:val="20"/>
              </w:rPr>
              <w:t xml:space="preserve"> hereby agree as follows:</w:t>
            </w:r>
          </w:p>
          <w:p w14:paraId="31784566" w14:textId="77777777" w:rsidR="00531168" w:rsidRPr="00D82709" w:rsidRDefault="00531168" w:rsidP="00D82709">
            <w:pPr>
              <w:pStyle w:val="MTH3"/>
              <w:keepNext/>
              <w:keepLines/>
              <w:numPr>
                <w:ilvl w:val="0"/>
                <w:numId w:val="0"/>
              </w:numPr>
              <w:tabs>
                <w:tab w:val="left" w:pos="567"/>
              </w:tabs>
              <w:spacing w:after="0"/>
              <w:ind w:firstLine="425"/>
              <w:contextualSpacing/>
              <w:rPr>
                <w:rFonts w:ascii="Palatino Linotype" w:hAnsi="Palatino Linotype"/>
                <w:sz w:val="20"/>
              </w:rPr>
            </w:pPr>
            <w:bookmarkStart w:id="57" w:name="_DV_M131"/>
            <w:bookmarkStart w:id="58" w:name="_DV_M133"/>
            <w:bookmarkStart w:id="59" w:name="_DV_M134"/>
            <w:bookmarkStart w:id="60" w:name="_DV_M136"/>
            <w:bookmarkStart w:id="61" w:name="_DV_M137"/>
            <w:bookmarkStart w:id="62" w:name="_DV_M139"/>
            <w:bookmarkStart w:id="63" w:name="_DV_M141"/>
            <w:bookmarkEnd w:id="57"/>
            <w:bookmarkEnd w:id="58"/>
            <w:bookmarkEnd w:id="59"/>
            <w:bookmarkEnd w:id="60"/>
            <w:bookmarkEnd w:id="61"/>
            <w:bookmarkEnd w:id="62"/>
            <w:bookmarkEnd w:id="63"/>
          </w:p>
          <w:p w14:paraId="4ACFDEDD" w14:textId="7577DC94" w:rsidR="00531168" w:rsidRPr="00D82709" w:rsidRDefault="00531168" w:rsidP="00D82709">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w:t>
            </w:r>
            <w:proofErr w:type="gramStart"/>
            <w:r w:rsidRPr="00302058">
              <w:rPr>
                <w:rFonts w:ascii="Palatino Linotype" w:hAnsi="Palatino Linotype"/>
                <w:sz w:val="20"/>
                <w:szCs w:val="20"/>
              </w:rPr>
              <w:t>Agreement</w:t>
            </w:r>
            <w:proofErr w:type="gramEnd"/>
          </w:p>
          <w:p w14:paraId="11AA362D" w14:textId="5D2641F8"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64" w:name="_Toc410074378"/>
            <w:bookmarkStart w:id="65" w:name="_Toc400643957"/>
            <w:bookmarkStart w:id="66" w:name="_Toc384369645"/>
            <w:bookmarkStart w:id="67"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68" w:name="_DV_M143"/>
            <w:bookmarkEnd w:id="64"/>
            <w:bookmarkEnd w:id="65"/>
            <w:bookmarkEnd w:id="66"/>
            <w:bookmarkEnd w:id="67"/>
            <w:bookmarkEnd w:id="68"/>
          </w:p>
          <w:p w14:paraId="2A5C5BB5" w14:textId="2993BFA3" w:rsidR="00012370" w:rsidRPr="00EC3A2E" w:rsidRDefault="002B5A5D" w:rsidP="00D82709">
            <w:pPr>
              <w:pStyle w:val="MTH1"/>
              <w:numPr>
                <w:ilvl w:val="1"/>
                <w:numId w:val="51"/>
              </w:numPr>
              <w:spacing w:after="0"/>
              <w:ind w:left="458" w:hanging="567"/>
              <w:contextualSpacing/>
              <w:jc w:val="both"/>
              <w:rPr>
                <w:rFonts w:ascii="Palatino Linotype" w:hAnsi="Palatino Linotype"/>
                <w:sz w:val="20"/>
                <w:rPrChange w:id="69" w:author="Vichi Lestari" w:date="2024-05-28T19:28:00Z">
                  <w:rPr>
                    <w:rFonts w:ascii="Palatino Linotype" w:hAnsi="Palatino Linotype"/>
                    <w:sz w:val="20"/>
                    <w:u w:val="none"/>
                  </w:rPr>
                </w:rPrChange>
              </w:rPr>
            </w:pPr>
            <w:r w:rsidRPr="00302058">
              <w:rPr>
                <w:rFonts w:ascii="Palatino Linotype" w:hAnsi="Palatino Linotype"/>
                <w:sz w:val="20"/>
                <w:szCs w:val="20"/>
                <w:u w:val="none"/>
              </w:rPr>
              <w:t xml:space="preserve">Unless </w:t>
            </w:r>
            <w:r w:rsidRPr="00302058">
              <w:rPr>
                <w:rFonts w:ascii="Palatino Linotype" w:hAnsi="Palatino Linotype"/>
                <w:sz w:val="20"/>
                <w:u w:val="none"/>
              </w:rPr>
              <w:t xml:space="preserve">the </w:t>
            </w:r>
            <w:r w:rsidRPr="00302058">
              <w:rPr>
                <w:rFonts w:ascii="Palatino Linotype" w:hAnsi="Palatino Linotype"/>
                <w:sz w:val="20"/>
                <w:szCs w:val="20"/>
                <w:u w:val="none"/>
              </w:rPr>
              <w:t>context otherwise requires</w:t>
            </w:r>
            <w:r w:rsidRPr="00302058">
              <w:rPr>
                <w:rFonts w:ascii="Palatino Linotype" w:hAnsi="Palatino Linotype"/>
                <w:sz w:val="20"/>
                <w:u w:val="none"/>
              </w:rPr>
              <w:t>, t</w:t>
            </w:r>
            <w:r w:rsidR="00703A01" w:rsidRPr="00302058">
              <w:rPr>
                <w:rFonts w:ascii="Palatino Linotype" w:hAnsi="Palatino Linotype"/>
                <w:sz w:val="20"/>
                <w:u w:val="none"/>
              </w:rPr>
              <w:t xml:space="preserve">he </w:t>
            </w:r>
            <w:r w:rsidR="00425B04" w:rsidRPr="00302058">
              <w:rPr>
                <w:rFonts w:ascii="Palatino Linotype" w:hAnsi="Palatino Linotype"/>
                <w:sz w:val="20"/>
                <w:szCs w:val="20"/>
                <w:u w:val="none"/>
              </w:rPr>
              <w:t>capitalized</w:t>
            </w:r>
            <w:r w:rsidR="00425B04" w:rsidRPr="00302058">
              <w:rPr>
                <w:rFonts w:ascii="Palatino Linotype" w:hAnsi="Palatino Linotype"/>
                <w:sz w:val="20"/>
                <w:u w:val="none"/>
              </w:rPr>
              <w:t xml:space="preserve"> </w:t>
            </w:r>
            <w:r w:rsidR="00703A01" w:rsidRPr="00302058">
              <w:rPr>
                <w:rFonts w:ascii="Palatino Linotype" w:hAnsi="Palatino Linotype"/>
                <w:sz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70" w:name="_DV_M144"/>
            <w:bookmarkEnd w:id="70"/>
          </w:p>
          <w:p w14:paraId="34A0D741" w14:textId="7F8F2C5A" w:rsidR="001A2F8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Investor </w:t>
            </w:r>
            <w:proofErr w:type="gramStart"/>
            <w:r w:rsidR="005B14A6" w:rsidRPr="00302058">
              <w:rPr>
                <w:rFonts w:ascii="Palatino Linotype" w:hAnsi="Palatino Linotype"/>
                <w:sz w:val="20"/>
                <w:szCs w:val="20"/>
              </w:rPr>
              <w:t>Agreement</w:t>
            </w:r>
            <w:r w:rsidRPr="00302058">
              <w:rPr>
                <w:rFonts w:ascii="Palatino Linotype" w:hAnsi="Palatino Linotype"/>
                <w:sz w:val="20"/>
                <w:szCs w:val="20"/>
              </w:rPr>
              <w:t>;</w:t>
            </w:r>
            <w:proofErr w:type="gramEnd"/>
            <w:r w:rsidRPr="00302058">
              <w:rPr>
                <w:rFonts w:ascii="Palatino Linotype" w:hAnsi="Palatino Linotype"/>
                <w:sz w:val="20"/>
                <w:szCs w:val="20"/>
              </w:rPr>
              <w:t xml:space="preserve"> </w:t>
            </w:r>
          </w:p>
          <w:p w14:paraId="35CF646F" w14:textId="77777777" w:rsidR="00392D4B" w:rsidRDefault="00392D4B" w:rsidP="007337F7">
            <w:pPr>
              <w:pStyle w:val="Btext"/>
              <w:spacing w:after="0"/>
              <w:ind w:left="882" w:firstLine="0"/>
              <w:rPr>
                <w:rFonts w:ascii="Palatino Linotype" w:hAnsi="Palatino Linotype"/>
                <w:sz w:val="20"/>
                <w:szCs w:val="20"/>
              </w:rPr>
            </w:pPr>
          </w:p>
          <w:p w14:paraId="4E715EBB" w14:textId="77777777" w:rsidR="00392D4B" w:rsidRPr="00302058" w:rsidRDefault="00392D4B" w:rsidP="00395BC7">
            <w:pPr>
              <w:pStyle w:val="Btext"/>
              <w:numPr>
                <w:ilvl w:val="0"/>
                <w:numId w:val="33"/>
              </w:numPr>
              <w:spacing w:after="0"/>
              <w:ind w:left="882" w:hanging="426"/>
              <w:rPr>
                <w:del w:id="71" w:author="Vichi Lestari" w:date="2024-05-28T19:28:00Z"/>
                <w:rFonts w:ascii="Palatino Linotype" w:hAnsi="Palatino Linotype"/>
                <w:sz w:val="20"/>
                <w:szCs w:val="20"/>
              </w:rPr>
            </w:pPr>
            <w:del w:id="72" w:author="Vichi Lestari" w:date="2024-05-28T19:28:00Z">
              <w:r>
                <w:rPr>
                  <w:rFonts w:ascii="Palatino Linotype" w:hAnsi="Palatino Linotype"/>
                  <w:sz w:val="20"/>
                  <w:szCs w:val="20"/>
                </w:rPr>
                <w:delText>“</w:delText>
              </w:r>
              <w:r>
                <w:rPr>
                  <w:rFonts w:ascii="Palatino Linotype" w:hAnsi="Palatino Linotype"/>
                  <w:b/>
                  <w:bCs/>
                  <w:sz w:val="20"/>
                  <w:szCs w:val="20"/>
                </w:rPr>
                <w:delText>Adjusted Issue Price</w:delText>
              </w:r>
              <w:r>
                <w:rPr>
                  <w:rFonts w:ascii="Palatino Linotype" w:hAnsi="Palatino Linotype"/>
                  <w:sz w:val="20"/>
                  <w:szCs w:val="20"/>
                </w:rPr>
                <w:delText>” means the subscription issue price</w:delText>
              </w:r>
              <w:r w:rsidR="00486488">
                <w:rPr>
                  <w:rFonts w:ascii="Palatino Linotype" w:hAnsi="Palatino Linotype"/>
                  <w:sz w:val="20"/>
                  <w:szCs w:val="20"/>
                </w:rPr>
                <w:delText xml:space="preserve"> of the Shares</w:delText>
              </w:r>
              <w:r w:rsidR="00831634">
                <w:rPr>
                  <w:rFonts w:ascii="Palatino Linotype" w:hAnsi="Palatino Linotype"/>
                  <w:sz w:val="20"/>
                  <w:szCs w:val="20"/>
                </w:rPr>
                <w:delText>,</w:delText>
              </w:r>
              <w:r>
                <w:rPr>
                  <w:rFonts w:ascii="Palatino Linotype" w:hAnsi="Palatino Linotype"/>
                  <w:sz w:val="20"/>
                  <w:szCs w:val="20"/>
                </w:rPr>
                <w:delText xml:space="preserve"> which shall be applicable in the event there is Undisclosed Liability</w:delText>
              </w:r>
              <w:r w:rsidR="00F20BA5">
                <w:rPr>
                  <w:rFonts w:ascii="Palatino Linotype" w:hAnsi="Palatino Linotype"/>
                  <w:sz w:val="20"/>
                  <w:szCs w:val="20"/>
                </w:rPr>
                <w:delText>,</w:delText>
              </w:r>
              <w:r>
                <w:rPr>
                  <w:rFonts w:ascii="Palatino Linotype" w:hAnsi="Palatino Linotype"/>
                  <w:sz w:val="20"/>
                  <w:szCs w:val="20"/>
                </w:rPr>
                <w:delText xml:space="preserve"> agreed by the Parties before the Closing Date, and calculated using the following formula:</w:delText>
              </w:r>
            </w:del>
          </w:p>
          <w:p w14:paraId="6E4BFD01" w14:textId="77777777" w:rsidR="001A2F88" w:rsidRDefault="001A2F88" w:rsidP="001A2F88">
            <w:pPr>
              <w:pStyle w:val="Btext"/>
              <w:spacing w:after="0"/>
              <w:ind w:left="882" w:firstLine="0"/>
              <w:rPr>
                <w:del w:id="73" w:author="Vichi Lestari" w:date="2024-05-28T19:28:00Z"/>
                <w:rFonts w:ascii="Palatino Linotype" w:hAnsi="Palatino Linotype"/>
                <w:sz w:val="20"/>
                <w:szCs w:val="20"/>
              </w:rPr>
            </w:pPr>
          </w:p>
          <w:p w14:paraId="7435FDBB" w14:textId="77777777" w:rsidR="00392D4B" w:rsidRDefault="00931E24" w:rsidP="001A2F88">
            <w:pPr>
              <w:pStyle w:val="Btext"/>
              <w:spacing w:after="0"/>
              <w:ind w:left="882" w:firstLine="0"/>
              <w:rPr>
                <w:del w:id="74" w:author="Vichi Lestari" w:date="2024-05-28T19:28:00Z"/>
                <w:rFonts w:ascii="Palatino Linotype" w:hAnsi="Palatino Linotype"/>
                <w:sz w:val="20"/>
                <w:szCs w:val="20"/>
              </w:rPr>
            </w:pPr>
            <w:del w:id="75" w:author="Vichi Lestari" w:date="2024-05-28T19:28:00Z">
              <w:r>
                <w:rPr>
                  <w:rFonts w:ascii="Palatino Linotype" w:hAnsi="Palatino Linotype" w:cs="Calibri"/>
                  <w:sz w:val="20"/>
                  <w:szCs w:val="20"/>
                </w:rPr>
                <w:delText xml:space="preserve">Adjusted Issue Price = </w:delText>
              </w:r>
              <w:r w:rsidR="00392D4B">
                <w:rPr>
                  <w:rFonts w:ascii="Palatino Linotype" w:hAnsi="Palatino Linotype" w:cs="Calibri"/>
                  <w:sz w:val="20"/>
                  <w:szCs w:val="20"/>
                </w:rPr>
                <w:delText xml:space="preserve">((Net Asset Value – </w:delText>
              </w:r>
              <w:r>
                <w:rPr>
                  <w:rFonts w:ascii="Palatino Linotype" w:hAnsi="Palatino Linotype" w:cs="Calibri"/>
                  <w:sz w:val="20"/>
                  <w:szCs w:val="20"/>
                </w:rPr>
                <w:delText>Undisclosed Liability</w:delText>
              </w:r>
              <w:r w:rsidR="00392D4B">
                <w:rPr>
                  <w:rFonts w:ascii="Palatino Linotype" w:hAnsi="Palatino Linotype" w:cs="Calibri"/>
                  <w:sz w:val="20"/>
                  <w:szCs w:val="20"/>
                </w:rPr>
                <w:delText>) x 7.5)x 0.1</w:delText>
              </w:r>
              <w:r w:rsidR="00101F57">
                <w:rPr>
                  <w:rFonts w:ascii="Palatino Linotype" w:hAnsi="Palatino Linotype" w:cs="Calibri"/>
                  <w:sz w:val="20"/>
                  <w:szCs w:val="20"/>
                </w:rPr>
                <w:delText>;</w:delText>
              </w:r>
            </w:del>
          </w:p>
          <w:p w14:paraId="34E14848" w14:textId="057CBFE6" w:rsidR="00392D4B" w:rsidRPr="00302058" w:rsidRDefault="00392D4B" w:rsidP="007337F7">
            <w:pPr>
              <w:pStyle w:val="ListParagraph"/>
              <w:ind w:left="1600"/>
              <w:jc w:val="both"/>
              <w:rPr>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579C8E98" w14:textId="77777777" w:rsidR="00395BC7" w:rsidRPr="00302058" w:rsidRDefault="00395BC7" w:rsidP="00D82709">
            <w:pPr>
              <w:pStyle w:val="Btext"/>
              <w:spacing w:after="0"/>
              <w:ind w:left="882" w:firstLine="0"/>
              <w:rPr>
                <w:rFonts w:ascii="Palatino Linotype" w:hAnsi="Palatino Linotype"/>
                <w:sz w:val="20"/>
                <w:szCs w:val="20"/>
              </w:rPr>
            </w:pPr>
          </w:p>
          <w:p w14:paraId="2C174EE3" w14:textId="3773652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classification, and other provisions of its articles of association in accordance </w:t>
            </w:r>
            <w:proofErr w:type="gramStart"/>
            <w:r w:rsidRPr="00302058">
              <w:rPr>
                <w:rFonts w:ascii="Palatino Linotype" w:hAnsi="Palatino Linotype"/>
                <w:sz w:val="20"/>
                <w:szCs w:val="20"/>
              </w:rPr>
              <w:t>to</w:t>
            </w:r>
            <w:proofErr w:type="gramEnd"/>
            <w:r w:rsidRPr="00302058">
              <w:rPr>
                <w:rFonts w:ascii="Palatino Linotype" w:hAnsi="Palatino Linotype"/>
                <w:sz w:val="20"/>
                <w:szCs w:val="20"/>
              </w:rPr>
              <w:t xml:space="preserve"> the provisions agreed by the Parties in this Agreement and the Investor 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7B2C621C"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SH.,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Notary in Karawang Regency, which has been legalized by the MOLHR through its 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as last amended by Deed No. 2, dated 23 February 2024, made before Jane Miranda </w:t>
            </w:r>
            <w:proofErr w:type="spellStart"/>
            <w:r w:rsidRPr="00302058">
              <w:rPr>
                <w:rFonts w:ascii="Palatino Linotype" w:hAnsi="Palatino Linotype"/>
                <w:sz w:val="20"/>
                <w:szCs w:val="20"/>
              </w:rPr>
              <w:t>Gasali</w:t>
            </w:r>
            <w:proofErr w:type="spellEnd"/>
            <w:r w:rsidRPr="00302058">
              <w:rPr>
                <w:rFonts w:ascii="Palatino Linotype" w:hAnsi="Palatino Linotype"/>
                <w:sz w:val="20"/>
                <w:szCs w:val="20"/>
              </w:rPr>
              <w:t xml:space="preserve">, S.H.,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Depok City, which has been notified to the MOLHR as evidenced by the MOLHR receipt of notification number </w:t>
            </w:r>
            <w:ins w:id="76" w:author="OLTRE" w:date="2024-05-28T19:38:00Z">
              <w:r w:rsidR="00B20183">
                <w:rPr>
                  <w:rFonts w:ascii="Palatino Linotype" w:hAnsi="Palatino Linotype"/>
                  <w:sz w:val="20"/>
                  <w:szCs w:val="20"/>
                </w:rPr>
                <w:t>AHU-AH.01.03-0046718</w:t>
              </w:r>
            </w:ins>
            <w:del w:id="77" w:author="OLTRE" w:date="2024-05-28T19:38:00Z">
              <w:r w:rsidRPr="00302058" w:rsidDel="00B20183">
                <w:rPr>
                  <w:rFonts w:ascii="Palatino Linotype" w:hAnsi="Palatino Linotype"/>
                  <w:sz w:val="20"/>
                  <w:szCs w:val="20"/>
                </w:rPr>
                <w:delText>[</w:delText>
              </w:r>
              <w:r w:rsidRPr="00302058" w:rsidDel="00B20183">
                <w:rPr>
                  <w:rFonts w:ascii="Palatino Linotype" w:hAnsi="Palatino Linotype"/>
                  <w:sz w:val="20"/>
                  <w:szCs w:val="20"/>
                  <w:highlight w:val="yellow"/>
                </w:rPr>
                <w:delText>*****</w:delText>
              </w:r>
              <w:r w:rsidRPr="00302058" w:rsidDel="00B20183">
                <w:rPr>
                  <w:rFonts w:ascii="Palatino Linotype" w:hAnsi="Palatino Linotype"/>
                  <w:sz w:val="20"/>
                  <w:szCs w:val="20"/>
                </w:rPr>
                <w:delText>]</w:delText>
              </w:r>
            </w:del>
            <w:r w:rsidRPr="00302058">
              <w:rPr>
                <w:rFonts w:ascii="Palatino Linotype" w:hAnsi="Palatino Linotype"/>
                <w:sz w:val="20"/>
                <w:szCs w:val="20"/>
              </w:rPr>
              <w:t xml:space="preserve">, dated </w:t>
            </w:r>
            <w:ins w:id="78" w:author="OLTRE" w:date="2024-05-28T19:38:00Z">
              <w:r w:rsidR="00B20183">
                <w:rPr>
                  <w:rFonts w:ascii="Palatino Linotype" w:hAnsi="Palatino Linotype"/>
                  <w:sz w:val="20"/>
                  <w:szCs w:val="20"/>
                </w:rPr>
                <w:t xml:space="preserve">23 </w:t>
              </w:r>
              <w:proofErr w:type="spellStart"/>
              <w:r w:rsidR="00B20183">
                <w:rPr>
                  <w:rFonts w:ascii="Palatino Linotype" w:hAnsi="Palatino Linotype"/>
                  <w:sz w:val="20"/>
                  <w:szCs w:val="20"/>
                </w:rPr>
                <w:t>Februari</w:t>
              </w:r>
              <w:proofErr w:type="spellEnd"/>
              <w:r w:rsidR="00B20183">
                <w:rPr>
                  <w:rFonts w:ascii="Palatino Linotype" w:hAnsi="Palatino Linotype"/>
                  <w:sz w:val="20"/>
                  <w:szCs w:val="20"/>
                </w:rPr>
                <w:t xml:space="preserve"> 2024</w:t>
              </w:r>
            </w:ins>
            <w:del w:id="79" w:author="OLTRE" w:date="2024-05-28T19:38:00Z">
              <w:r w:rsidRPr="00302058" w:rsidDel="00B20183">
                <w:rPr>
                  <w:rFonts w:ascii="Palatino Linotype" w:hAnsi="Palatino Linotype"/>
                  <w:sz w:val="20"/>
                  <w:szCs w:val="20"/>
                </w:rPr>
                <w:delText>[</w:delText>
              </w:r>
              <w:r w:rsidRPr="00302058" w:rsidDel="00B20183">
                <w:rPr>
                  <w:rFonts w:ascii="Palatino Linotype" w:hAnsi="Palatino Linotype"/>
                  <w:sz w:val="20"/>
                  <w:szCs w:val="20"/>
                  <w:highlight w:val="yellow"/>
                </w:rPr>
                <w:delText>*****</w:delText>
              </w:r>
              <w:r w:rsidRPr="00302058" w:rsidDel="00B20183">
                <w:rPr>
                  <w:rFonts w:ascii="Palatino Linotype" w:hAnsi="Palatino Linotype"/>
                  <w:sz w:val="20"/>
                  <w:szCs w:val="20"/>
                </w:rPr>
                <w:delText>]</w:delText>
              </w:r>
              <w:r w:rsidR="00D22039" w:rsidRPr="00302058" w:rsidDel="00B20183">
                <w:rPr>
                  <w:rFonts w:ascii="Palatino Linotype" w:hAnsi="Palatino Linotype"/>
                  <w:sz w:val="20"/>
                  <w:szCs w:val="20"/>
                </w:rPr>
                <w:delText xml:space="preserve">, </w:delText>
              </w:r>
            </w:del>
            <w:r w:rsidR="00D22039" w:rsidRPr="00302058">
              <w:rPr>
                <w:rFonts w:ascii="Palatino Linotype" w:hAnsi="Palatino Linotype"/>
                <w:sz w:val="20"/>
                <w:szCs w:val="20"/>
              </w:rPr>
              <w:t>as amended from time to time</w:t>
            </w:r>
            <w:r w:rsidRPr="00302058">
              <w:rPr>
                <w:rFonts w:ascii="Palatino Linotype" w:hAnsi="Palatino Linotype"/>
                <w:sz w:val="20"/>
                <w:szCs w:val="20"/>
              </w:rPr>
              <w:t>;</w:t>
            </w:r>
          </w:p>
          <w:p w14:paraId="03CDA760" w14:textId="77777777" w:rsidR="00395BC7" w:rsidRPr="00302058" w:rsidRDefault="00395BC7" w:rsidP="00395BC7">
            <w:pPr>
              <w:rPr>
                <w:rFonts w:ascii="Palatino Linotype" w:hAnsi="Palatino Linotype"/>
              </w:rPr>
            </w:pPr>
          </w:p>
          <w:p w14:paraId="643452B0" w14:textId="5980646B" w:rsidR="00421813" w:rsidRDefault="00421813" w:rsidP="00D82709">
            <w:pPr>
              <w:pStyle w:val="Btext"/>
              <w:numPr>
                <w:ilvl w:val="0"/>
                <w:numId w:val="33"/>
              </w:numPr>
              <w:spacing w:after="0"/>
              <w:ind w:left="882" w:hanging="426"/>
              <w:rPr>
                <w:rFonts w:ascii="Palatino Linotype" w:hAnsi="Palatino Linotype"/>
                <w:sz w:val="20"/>
                <w:szCs w:val="20"/>
              </w:rPr>
            </w:pPr>
            <w:r>
              <w:rPr>
                <w:rFonts w:ascii="Palatino Linotype" w:hAnsi="Palatino Linotype"/>
                <w:sz w:val="20"/>
                <w:szCs w:val="20"/>
              </w:rPr>
              <w:t>“</w:t>
            </w:r>
            <w:r w:rsidRPr="007337F7">
              <w:rPr>
                <w:rFonts w:ascii="Palatino Linotype" w:hAnsi="Palatino Linotype"/>
                <w:b/>
                <w:bCs/>
                <w:sz w:val="20"/>
                <w:szCs w:val="20"/>
              </w:rPr>
              <w:t>Assignee</w:t>
            </w:r>
            <w:r>
              <w:rPr>
                <w:rFonts w:ascii="Palatino Linotype" w:hAnsi="Palatino Linotype"/>
                <w:sz w:val="20"/>
                <w:szCs w:val="20"/>
              </w:rPr>
              <w:t xml:space="preserve">” means </w:t>
            </w:r>
            <w:r w:rsidR="0083279C">
              <w:rPr>
                <w:rFonts w:ascii="Palatino Linotype" w:hAnsi="Palatino Linotype"/>
                <w:sz w:val="20"/>
                <w:szCs w:val="20"/>
              </w:rPr>
              <w:t xml:space="preserve">the </w:t>
            </w:r>
            <w:r>
              <w:rPr>
                <w:rFonts w:ascii="Palatino Linotype" w:hAnsi="Palatino Linotype"/>
                <w:sz w:val="20"/>
                <w:szCs w:val="20"/>
              </w:rPr>
              <w:t xml:space="preserve">individual or </w:t>
            </w:r>
            <w:r w:rsidR="0083279C">
              <w:rPr>
                <w:rFonts w:ascii="Palatino Linotype" w:hAnsi="Palatino Linotype"/>
                <w:sz w:val="20"/>
                <w:szCs w:val="20"/>
              </w:rPr>
              <w:t xml:space="preserve">the </w:t>
            </w:r>
            <w:r>
              <w:rPr>
                <w:rFonts w:ascii="Palatino Linotype" w:hAnsi="Palatino Linotype"/>
                <w:sz w:val="20"/>
                <w:szCs w:val="20"/>
              </w:rPr>
              <w:t xml:space="preserve">legal entity </w:t>
            </w:r>
            <w:r w:rsidR="0083279C">
              <w:rPr>
                <w:rFonts w:ascii="Palatino Linotype" w:hAnsi="Palatino Linotype"/>
                <w:sz w:val="20"/>
                <w:szCs w:val="20"/>
              </w:rPr>
              <w:t xml:space="preserve">appointed by the Subscriber, to whom the Subscriber’s rights, duties, obligations, </w:t>
            </w:r>
            <w:r w:rsidR="0083279C">
              <w:rPr>
                <w:rFonts w:ascii="Palatino Linotype" w:hAnsi="Palatino Linotype"/>
                <w:sz w:val="20"/>
                <w:szCs w:val="20"/>
              </w:rPr>
              <w:lastRenderedPageBreak/>
              <w:t>and liabilities under this Agreement shall be assigned to</w:t>
            </w:r>
            <w:r w:rsidR="00D26914">
              <w:rPr>
                <w:rFonts w:ascii="Palatino Linotype" w:hAnsi="Palatino Linotype"/>
                <w:sz w:val="20"/>
                <w:szCs w:val="20"/>
              </w:rPr>
              <w:t xml:space="preserve"> in accordance with Article 13 </w:t>
            </w:r>
            <w:proofErr w:type="gramStart"/>
            <w:r w:rsidR="00D26914">
              <w:rPr>
                <w:rFonts w:ascii="Palatino Linotype" w:hAnsi="Palatino Linotype"/>
                <w:sz w:val="20"/>
                <w:szCs w:val="20"/>
              </w:rPr>
              <w:t>hereof;</w:t>
            </w:r>
            <w:proofErr w:type="gramEnd"/>
          </w:p>
          <w:p w14:paraId="4655226C" w14:textId="77777777" w:rsidR="00421813" w:rsidRDefault="00421813" w:rsidP="00D82709">
            <w:pPr>
              <w:pStyle w:val="ListParagraph"/>
              <w:rPr>
                <w:rFonts w:ascii="Palatino Linotype" w:hAnsi="Palatino Linotype"/>
                <w:sz w:val="20"/>
                <w:szCs w:val="20"/>
              </w:rPr>
            </w:pPr>
          </w:p>
          <w:p w14:paraId="38C94B52" w14:textId="77777777" w:rsidR="00357BB0" w:rsidRDefault="00357BB0" w:rsidP="00395BC7">
            <w:pPr>
              <w:pStyle w:val="Btext"/>
              <w:numPr>
                <w:ilvl w:val="0"/>
                <w:numId w:val="33"/>
              </w:numPr>
              <w:spacing w:after="0"/>
              <w:ind w:left="882" w:hanging="426"/>
              <w:rPr>
                <w:del w:id="80" w:author="Vichi Lestari" w:date="2024-05-28T19:28:00Z"/>
                <w:rFonts w:ascii="Palatino Linotype" w:hAnsi="Palatino Linotype"/>
                <w:sz w:val="20"/>
                <w:szCs w:val="20"/>
              </w:rPr>
            </w:pPr>
            <w:del w:id="81" w:author="Vichi Lestari" w:date="2024-05-28T19:28:00Z">
              <w:r>
                <w:rPr>
                  <w:rFonts w:ascii="Palatino Linotype" w:hAnsi="Palatino Linotype"/>
                  <w:sz w:val="20"/>
                  <w:szCs w:val="20"/>
                </w:rPr>
                <w:delText>“</w:delText>
              </w:r>
              <w:r>
                <w:rPr>
                  <w:rFonts w:ascii="Palatino Linotype" w:hAnsi="Palatino Linotype"/>
                  <w:b/>
                  <w:bCs/>
                  <w:sz w:val="20"/>
                  <w:szCs w:val="20"/>
                </w:rPr>
                <w:delText xml:space="preserve">Base </w:delText>
              </w:r>
              <w:r w:rsidR="0062346E">
                <w:rPr>
                  <w:rFonts w:ascii="Palatino Linotype" w:hAnsi="Palatino Linotype"/>
                  <w:b/>
                  <w:bCs/>
                  <w:sz w:val="20"/>
                  <w:szCs w:val="20"/>
                </w:rPr>
                <w:delText xml:space="preserve">Issue </w:delText>
              </w:r>
              <w:r>
                <w:rPr>
                  <w:rFonts w:ascii="Palatino Linotype" w:hAnsi="Palatino Linotype"/>
                  <w:b/>
                  <w:bCs/>
                  <w:sz w:val="20"/>
                  <w:szCs w:val="20"/>
                </w:rPr>
                <w:delText>Price</w:delText>
              </w:r>
              <w:r>
                <w:rPr>
                  <w:rFonts w:ascii="Palatino Linotype" w:hAnsi="Palatino Linotype"/>
                  <w:sz w:val="20"/>
                  <w:szCs w:val="20"/>
                </w:rPr>
                <w:delText>” means</w:delText>
              </w:r>
              <w:r w:rsidR="00B9513A">
                <w:rPr>
                  <w:rFonts w:ascii="Palatino Linotype" w:hAnsi="Palatino Linotype"/>
                  <w:sz w:val="20"/>
                  <w:szCs w:val="20"/>
                </w:rPr>
                <w:delText xml:space="preserve"> the subscription price of the Shares in the amount of</w:delText>
              </w:r>
              <w:r>
                <w:rPr>
                  <w:rFonts w:ascii="Palatino Linotype" w:hAnsi="Palatino Linotype"/>
                  <w:sz w:val="20"/>
                  <w:szCs w:val="20"/>
                </w:rPr>
                <w:delText xml:space="preserve"> </w:delText>
              </w:r>
              <w:r w:rsidRPr="00A52816">
                <w:rPr>
                  <w:rFonts w:ascii="Palatino Linotype" w:hAnsi="Palatino Linotype"/>
                  <w:b/>
                  <w:sz w:val="20"/>
                  <w:szCs w:val="20"/>
                </w:rPr>
                <w:delText>IDR 12,499,883,250.-</w:delText>
              </w:r>
              <w:r w:rsidRPr="00A52816">
                <w:rPr>
                  <w:rFonts w:ascii="Palatino Linotype" w:hAnsi="Palatino Linotype"/>
                  <w:sz w:val="20"/>
                  <w:szCs w:val="20"/>
                </w:rPr>
                <w:delText xml:space="preserve"> (twelve billion  and four hundred ninety nine million eight hundred eighty three thousand two hundred fifty Rupiah)</w:delText>
              </w:r>
              <w:r w:rsidR="00B9513A">
                <w:rPr>
                  <w:rFonts w:ascii="Palatino Linotype" w:hAnsi="Palatino Linotype"/>
                  <w:sz w:val="20"/>
                  <w:szCs w:val="20"/>
                </w:rPr>
                <w:delText>, which shall be applicable in the event of no Undisclosed Liability</w:delText>
              </w:r>
              <w:r>
                <w:rPr>
                  <w:rFonts w:ascii="Palatino Linotype" w:hAnsi="Palatino Linotype"/>
                  <w:sz w:val="20"/>
                  <w:szCs w:val="20"/>
                </w:rPr>
                <w:delText>;</w:delText>
              </w:r>
            </w:del>
          </w:p>
          <w:p w14:paraId="0D5E93C2" w14:textId="77777777" w:rsidR="00357BB0" w:rsidRDefault="00357BB0" w:rsidP="007337F7">
            <w:pPr>
              <w:pStyle w:val="ListParagraph"/>
              <w:rPr>
                <w:rFonts w:ascii="Palatino Linotype" w:hAnsi="Palatino Linotype"/>
                <w:sz w:val="20"/>
                <w:szCs w:val="20"/>
              </w:rPr>
            </w:pPr>
          </w:p>
          <w:p w14:paraId="039AD24A" w14:textId="7ED90389"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 xml:space="preserve">board of </w:t>
            </w:r>
            <w:proofErr w:type="gramStart"/>
            <w:r w:rsidRPr="00302058">
              <w:rPr>
                <w:rFonts w:ascii="Palatino Linotype" w:hAnsi="Palatino Linotype"/>
                <w:sz w:val="20"/>
              </w:rPr>
              <w:t>commissioners</w:t>
            </w:r>
            <w:r w:rsidRPr="00302058">
              <w:rPr>
                <w:rFonts w:ascii="Palatino Linotype" w:hAnsi="Palatino Linotype"/>
                <w:sz w:val="20"/>
                <w:szCs w:val="20"/>
              </w:rPr>
              <w:t>;</w:t>
            </w:r>
            <w:proofErr w:type="gramEnd"/>
          </w:p>
          <w:p w14:paraId="65820E23" w14:textId="77777777" w:rsidR="00395BC7" w:rsidRPr="00302058" w:rsidRDefault="00395BC7" w:rsidP="00D82709">
            <w:pPr>
              <w:pStyle w:val="Btext"/>
              <w:spacing w:after="0"/>
              <w:ind w:left="882" w:hanging="426"/>
              <w:rPr>
                <w:rFonts w:ascii="Palatino Linotype" w:hAnsi="Palatino Linotype"/>
                <w:sz w:val="20"/>
                <w:szCs w:val="20"/>
              </w:rPr>
            </w:pPr>
          </w:p>
          <w:p w14:paraId="496549D4" w14:textId="3E1286BB"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xml:space="preserve">”, means the Company’s board of </w:t>
            </w:r>
            <w:proofErr w:type="gramStart"/>
            <w:r w:rsidRPr="00302058">
              <w:rPr>
                <w:rFonts w:ascii="Palatino Linotype" w:hAnsi="Palatino Linotype"/>
                <w:sz w:val="20"/>
                <w:szCs w:val="20"/>
              </w:rPr>
              <w:t>directors;</w:t>
            </w:r>
            <w:proofErr w:type="gramEnd"/>
          </w:p>
          <w:p w14:paraId="4DCE202F" w14:textId="77777777" w:rsidR="00395BC7" w:rsidRPr="00302058" w:rsidRDefault="00395BC7" w:rsidP="00D82709">
            <w:pPr>
              <w:pStyle w:val="Btext"/>
              <w:spacing w:after="0"/>
              <w:ind w:left="882" w:hanging="426"/>
              <w:rPr>
                <w:rFonts w:ascii="Palatino Linotype" w:hAnsi="Palatino Linotype"/>
                <w:sz w:val="20"/>
                <w:szCs w:val="20"/>
              </w:rPr>
            </w:pPr>
          </w:p>
          <w:p w14:paraId="77B58090" w14:textId="3C5994AD"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xml:space="preserve">” means any day (other than a Saturday, Sunday, public holiday or joint holiday) when banks are open for business in the Republic of </w:t>
            </w:r>
            <w:proofErr w:type="gramStart"/>
            <w:r w:rsidRPr="00302058">
              <w:rPr>
                <w:rFonts w:ascii="Palatino Linotype" w:hAnsi="Palatino Linotype"/>
                <w:sz w:val="20"/>
                <w:szCs w:val="20"/>
              </w:rPr>
              <w:t>Indonesia;</w:t>
            </w:r>
            <w:proofErr w:type="gramEnd"/>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 xml:space="preserve">pursuant to Article 5 of this </w:t>
            </w:r>
            <w:proofErr w:type="gramStart"/>
            <w:r w:rsidR="001D6C0C" w:rsidRPr="00302058">
              <w:rPr>
                <w:rFonts w:ascii="Palatino Linotype" w:hAnsi="Palatino Linotype" w:cs="Calibri"/>
                <w:sz w:val="20"/>
                <w:szCs w:val="20"/>
              </w:rPr>
              <w:t>Agreement</w:t>
            </w:r>
            <w:r w:rsidRPr="00302058">
              <w:rPr>
                <w:rFonts w:ascii="Palatino Linotype" w:hAnsi="Palatino Linotype" w:cs="Calibri"/>
                <w:sz w:val="20"/>
                <w:szCs w:val="20"/>
              </w:rPr>
              <w:t>;</w:t>
            </w:r>
            <w:proofErr w:type="gramEnd"/>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xml:space="preserve">” shall have the meaning given to it in Article 5.1 of this </w:t>
            </w:r>
            <w:proofErr w:type="gramStart"/>
            <w:r w:rsidRPr="00302058">
              <w:rPr>
                <w:rFonts w:ascii="Palatino Linotype" w:hAnsi="Palatino Linotype" w:cs="Calibri"/>
                <w:sz w:val="20"/>
                <w:szCs w:val="20"/>
              </w:rPr>
              <w:t>Agreement;</w:t>
            </w:r>
            <w:proofErr w:type="gramEnd"/>
          </w:p>
          <w:p w14:paraId="57E4B110" w14:textId="77777777" w:rsidR="00395BC7" w:rsidRPr="00302058" w:rsidRDefault="00395BC7" w:rsidP="00D82709">
            <w:pPr>
              <w:pStyle w:val="Btext"/>
              <w:spacing w:after="0"/>
              <w:ind w:left="882" w:firstLine="0"/>
              <w:rPr>
                <w:rFonts w:ascii="Palatino Linotype" w:hAnsi="Palatino Linotype" w:cs="Calibri"/>
                <w:sz w:val="20"/>
                <w:szCs w:val="20"/>
              </w:rPr>
            </w:pPr>
          </w:p>
          <w:p w14:paraId="7B699A23" w14:textId="53A977CE"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proofErr w:type="gramStart"/>
            <w:r w:rsidRPr="00302058">
              <w:rPr>
                <w:rFonts w:ascii="Palatino Linotype" w:hAnsi="Palatino Linotype"/>
                <w:sz w:val="20"/>
                <w:szCs w:val="20"/>
              </w:rPr>
              <w:t>”</w:t>
            </w:r>
            <w:r w:rsidRPr="00302058">
              <w:rPr>
                <w:rFonts w:ascii="Palatino Linotype" w:hAnsi="Palatino Linotype"/>
                <w:b/>
                <w:sz w:val="20"/>
                <w:szCs w:val="20"/>
              </w:rPr>
              <w:t>Company</w:t>
            </w:r>
            <w:proofErr w:type="gramEnd"/>
            <w:r w:rsidRPr="00302058">
              <w:rPr>
                <w:rFonts w:ascii="Palatino Linotype" w:hAnsi="Palatino Linotype"/>
                <w:b/>
                <w:sz w:val="20"/>
                <w:szCs w:val="20"/>
              </w:rPr>
              <w:t xml:space="preserve"> Intellectual Property</w:t>
            </w:r>
            <w:r w:rsidRPr="00302058">
              <w:rPr>
                <w:rFonts w:ascii="Palatino Linotype" w:hAnsi="Palatino Linotype"/>
                <w:sz w:val="20"/>
                <w:szCs w:val="20"/>
              </w:rPr>
              <w:t>”</w:t>
            </w:r>
            <w:bookmarkStart w:id="82" w:name="_DV_M157"/>
            <w:bookmarkStart w:id="83" w:name="_Toc384369649"/>
            <w:bookmarkEnd w:id="82"/>
            <w:r w:rsidRPr="00302058">
              <w:rPr>
                <w:rFonts w:ascii="Palatino Linotype" w:hAnsi="Palatino Linotype"/>
                <w:sz w:val="20"/>
                <w:szCs w:val="20"/>
              </w:rPr>
              <w:t xml:space="preserve"> means any or all of the following, 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patent applications, patents, design patents and design </w:t>
            </w:r>
            <w:proofErr w:type="gramStart"/>
            <w:r w:rsidRPr="00302058">
              <w:rPr>
                <w:rFonts w:ascii="Palatino Linotype" w:hAnsi="Palatino Linotype" w:cstheme="majorBidi"/>
                <w:sz w:val="20"/>
                <w:szCs w:val="20"/>
              </w:rPr>
              <w:t>rights;</w:t>
            </w:r>
            <w:proofErr w:type="gramEnd"/>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0D56249E"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trademarks, service marks, logos, trade names and similar indicia of source or origin, together with the goodwill connected with the use of and symbolized by,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3CC77DF1"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copyrights and works of authorship (whether or not copyrightable),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4C37576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lastRenderedPageBreak/>
              <w:t xml:space="preserve">domain names, webpages, and all content and data thereon or relating </w:t>
            </w:r>
            <w:proofErr w:type="gramStart"/>
            <w:r w:rsidRPr="00302058">
              <w:rPr>
                <w:rFonts w:ascii="Palatino Linotype" w:hAnsi="Palatino Linotype" w:cstheme="majorBidi"/>
                <w:sz w:val="20"/>
                <w:szCs w:val="20"/>
              </w:rPr>
              <w:t>thereto;</w:t>
            </w:r>
            <w:proofErr w:type="gramEnd"/>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3D136C8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roofErr w:type="gramStart"/>
            <w:r w:rsidRPr="00302058">
              <w:rPr>
                <w:rFonts w:ascii="Palatino Linotype" w:hAnsi="Palatino Linotype" w:cstheme="majorBidi"/>
                <w:sz w:val="20"/>
                <w:szCs w:val="20"/>
              </w:rPr>
              <w:t>);</w:t>
            </w:r>
            <w:proofErr w:type="gramEnd"/>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computer programs, operating systems, applications, </w:t>
            </w:r>
            <w:proofErr w:type="gramStart"/>
            <w:r w:rsidRPr="00302058">
              <w:rPr>
                <w:rFonts w:ascii="Palatino Linotype" w:hAnsi="Palatino Linotype" w:cstheme="majorBidi"/>
                <w:sz w:val="20"/>
                <w:szCs w:val="20"/>
              </w:rPr>
              <w:t>firmware</w:t>
            </w:r>
            <w:proofErr w:type="gramEnd"/>
            <w:r w:rsidRPr="00302058">
              <w:rPr>
                <w:rFonts w:ascii="Palatino Linotype" w:hAnsi="Palatino Linotype" w:cstheme="majorBidi"/>
                <w:sz w:val="20"/>
                <w:szCs w:val="20"/>
              </w:rPr>
              <w:t xml:space="preserve"> and other code (including all source code and object code), interfaces, databases, data compilations and collections, protocols, specifications and other related documentation; and</w:t>
            </w:r>
          </w:p>
          <w:p w14:paraId="77E48CBE" w14:textId="77777777" w:rsidR="00DC768E" w:rsidRPr="00302058" w:rsidRDefault="00DC768E" w:rsidP="006D5E2B">
            <w:pPr>
              <w:pStyle w:val="Btext"/>
              <w:spacing w:after="0"/>
              <w:ind w:firstLine="0"/>
              <w:rPr>
                <w:rFonts w:ascii="Palatino Linotype" w:hAnsi="Palatino Linotype" w:cs="Calibri"/>
                <w:sz w:val="20"/>
                <w:szCs w:val="20"/>
              </w:rPr>
            </w:pPr>
          </w:p>
          <w:p w14:paraId="5A79B50F" w14:textId="2D36A53A"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3C4D51EF" w:rsidR="00395BC7" w:rsidRPr="00302058" w:rsidRDefault="00395BC7" w:rsidP="00D82709">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w:t>
            </w:r>
            <w:bookmarkEnd w:id="83"/>
            <w:r w:rsidRPr="00302058">
              <w:rPr>
                <w:rFonts w:ascii="Palatino Linotype" w:hAnsi="Palatino Linotype"/>
                <w:sz w:val="20"/>
                <w:szCs w:val="20"/>
              </w:rPr>
              <w:t xml:space="preserve">in the </w:t>
            </w:r>
            <w:proofErr w:type="gramStart"/>
            <w:r w:rsidRPr="00302058">
              <w:rPr>
                <w:rFonts w:ascii="Palatino Linotype" w:hAnsi="Palatino Linotype"/>
                <w:sz w:val="20"/>
                <w:szCs w:val="20"/>
              </w:rPr>
              <w:t>future;</w:t>
            </w:r>
            <w:proofErr w:type="gramEnd"/>
          </w:p>
          <w:p w14:paraId="1FB31571" w14:textId="77777777" w:rsidR="00395BC7" w:rsidRPr="00302058" w:rsidRDefault="00395BC7" w:rsidP="00D82709">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xml:space="preserve">” shall mean the completion of the subscription and issuance of Shares stipulated under this Agreement, as evidenced by the receipt of MOLHR </w:t>
            </w:r>
            <w:proofErr w:type="gramStart"/>
            <w:r w:rsidRPr="00302058">
              <w:rPr>
                <w:rFonts w:ascii="Palatino Linotype" w:hAnsi="Palatino Linotype" w:cs="Calibri"/>
                <w:sz w:val="20"/>
                <w:szCs w:val="20"/>
              </w:rPr>
              <w:t>Letters;</w:t>
            </w:r>
            <w:proofErr w:type="gramEnd"/>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xml:space="preserve">” shall have the meaning given to it under Article 6.1 of this </w:t>
            </w:r>
            <w:proofErr w:type="gramStart"/>
            <w:r w:rsidRPr="00302058">
              <w:rPr>
                <w:rFonts w:ascii="Palatino Linotype" w:hAnsi="Palatino Linotype" w:cs="Calibri"/>
                <w:sz w:val="20"/>
                <w:szCs w:val="20"/>
              </w:rPr>
              <w:t>Agreement;</w:t>
            </w:r>
            <w:proofErr w:type="gramEnd"/>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xml:space="preserve">” shall mean the conditions as set out in Exhibit E, that must be satisfied, or waived by the Subscriber (to the </w:t>
            </w:r>
            <w:proofErr w:type="spellStart"/>
            <w:r w:rsidRPr="00302058">
              <w:rPr>
                <w:rFonts w:ascii="Palatino Linotype" w:hAnsi="Palatino Linotype" w:cs="Calibri"/>
                <w:sz w:val="20"/>
                <w:szCs w:val="20"/>
              </w:rPr>
              <w:t>extend</w:t>
            </w:r>
            <w:proofErr w:type="spellEnd"/>
            <w:r w:rsidRPr="00302058">
              <w:rPr>
                <w:rFonts w:ascii="Palatino Linotype" w:hAnsi="Palatino Linotype" w:cs="Calibri"/>
                <w:sz w:val="20"/>
                <w:szCs w:val="20"/>
              </w:rPr>
              <w:t xml:space="preserve"> permitted by law) on or before the Closing </w:t>
            </w:r>
            <w:proofErr w:type="gramStart"/>
            <w:r w:rsidRPr="00302058">
              <w:rPr>
                <w:rFonts w:ascii="Palatino Linotype" w:hAnsi="Palatino Linotype" w:cs="Calibri"/>
                <w:sz w:val="20"/>
                <w:szCs w:val="20"/>
              </w:rPr>
              <w:t>Date;</w:t>
            </w:r>
            <w:proofErr w:type="gramEnd"/>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w:t>
            </w:r>
            <w:proofErr w:type="gramStart"/>
            <w:r w:rsidRPr="00302058">
              <w:rPr>
                <w:rFonts w:ascii="Palatino Linotype" w:hAnsi="Palatino Linotype" w:cs="Calibri"/>
                <w:sz w:val="20"/>
                <w:szCs w:val="20"/>
              </w:rPr>
              <w:t>Agreement;</w:t>
            </w:r>
            <w:proofErr w:type="gramEnd"/>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shall have the meaning given to it under Exhibit D paragraph 8 of this </w:t>
            </w:r>
            <w:proofErr w:type="gramStart"/>
            <w:r w:rsidRPr="00302058">
              <w:rPr>
                <w:rFonts w:ascii="Palatino Linotype" w:hAnsi="Palatino Linotype" w:cs="Calibri"/>
                <w:sz w:val="20"/>
                <w:szCs w:val="20"/>
              </w:rPr>
              <w:t>Agreement;</w:t>
            </w:r>
            <w:proofErr w:type="gramEnd"/>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xml:space="preserve">” means the distribution agreement between the Company and a distribution company appointed by the </w:t>
            </w:r>
            <w:proofErr w:type="gramStart"/>
            <w:r w:rsidRPr="00302058">
              <w:rPr>
                <w:rFonts w:ascii="Palatino Linotype" w:hAnsi="Palatino Linotype" w:cs="Calibri"/>
                <w:sz w:val="20"/>
                <w:szCs w:val="20"/>
              </w:rPr>
              <w:t>Subscriber;</w:t>
            </w:r>
            <w:proofErr w:type="gramEnd"/>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F4FE06D" w:rsidR="00395BC7" w:rsidRPr="00D82709" w:rsidRDefault="00395BC7" w:rsidP="00D82709">
            <w:pPr>
              <w:pStyle w:val="Btext"/>
              <w:numPr>
                <w:ilvl w:val="0"/>
                <w:numId w:val="33"/>
              </w:numPr>
              <w:spacing w:after="0"/>
              <w:ind w:left="882" w:hanging="426"/>
              <w:rPr>
                <w:rFonts w:ascii="Palatino Linotype" w:hAnsi="Palatino Linotype"/>
                <w:b/>
                <w:sz w:val="20"/>
              </w:rPr>
            </w:pPr>
            <w:r w:rsidRPr="00302058">
              <w:rPr>
                <w:rFonts w:ascii="Palatino Linotype" w:hAnsi="Palatino Linotype" w:cs="Calibri"/>
                <w:b/>
                <w:sz w:val="20"/>
                <w:szCs w:val="20"/>
              </w:rPr>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w:t>
            </w:r>
            <w:proofErr w:type="gramStart"/>
            <w:r w:rsidR="00474180" w:rsidRPr="00302058">
              <w:rPr>
                <w:rFonts w:ascii="Palatino Linotype" w:hAnsi="Palatino Linotype" w:cs="Calibri"/>
                <w:sz w:val="20"/>
                <w:szCs w:val="20"/>
              </w:rPr>
              <w:t>Date</w:t>
            </w:r>
            <w:r w:rsidRPr="00302058">
              <w:rPr>
                <w:rFonts w:ascii="Palatino Linotype" w:hAnsi="Palatino Linotype"/>
                <w:sz w:val="20"/>
              </w:rPr>
              <w:t>;</w:t>
            </w:r>
            <w:proofErr w:type="gramEnd"/>
          </w:p>
          <w:p w14:paraId="4081D747" w14:textId="77777777" w:rsidR="00395BC7" w:rsidRPr="00D82709" w:rsidRDefault="00395BC7" w:rsidP="00D82709">
            <w:pPr>
              <w:pStyle w:val="Btext"/>
              <w:spacing w:after="0"/>
              <w:ind w:left="882" w:firstLine="0"/>
              <w:rPr>
                <w:rFonts w:ascii="Palatino Linotype" w:hAnsi="Palatino Linotype"/>
                <w:sz w:val="20"/>
              </w:rPr>
            </w:pPr>
          </w:p>
          <w:p w14:paraId="502C86CC" w14:textId="65616908"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xml:space="preserve">” mean </w:t>
            </w:r>
            <w:proofErr w:type="spellStart"/>
            <w:r w:rsidRPr="00302058">
              <w:rPr>
                <w:rFonts w:ascii="Palatino Linotype" w:hAnsi="Palatino Linotype" w:cs="Calibri"/>
                <w:sz w:val="20"/>
                <w:szCs w:val="20"/>
              </w:rPr>
              <w:t>Tiang</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Vichi</w:t>
            </w:r>
            <w:proofErr w:type="spellEnd"/>
            <w:r w:rsidRPr="00302058">
              <w:rPr>
                <w:rFonts w:ascii="Palatino Linotype" w:hAnsi="Palatino Linotype" w:cs="Calibri"/>
                <w:sz w:val="20"/>
                <w:szCs w:val="20"/>
              </w:rPr>
              <w:t xml:space="preserve"> Lestari, an Indonesian citizen, holder of the resident identity card No. 3172016602860006, residing at Jalan Lavender V no. 32, </w:t>
            </w:r>
            <w:proofErr w:type="spellStart"/>
            <w:r w:rsidRPr="00302058">
              <w:rPr>
                <w:rFonts w:ascii="Palatino Linotype" w:hAnsi="Palatino Linotype" w:cs="Calibri"/>
                <w:sz w:val="20"/>
                <w:szCs w:val="20"/>
              </w:rPr>
              <w:t>Kabupaten</w:t>
            </w:r>
            <w:proofErr w:type="spellEnd"/>
            <w:r w:rsidRPr="00302058">
              <w:rPr>
                <w:rFonts w:ascii="Palatino Linotype" w:hAnsi="Palatino Linotype" w:cs="Calibri"/>
                <w:sz w:val="20"/>
                <w:szCs w:val="20"/>
              </w:rPr>
              <w:t xml:space="preserve"> Tangerang, Banten, Indonesia, and Desmond Previn, an Indonesian citizen, holder of the resident identity card No.</w:t>
            </w:r>
            <w:r w:rsidRPr="00302058">
              <w:rPr>
                <w:rFonts w:ascii="Palatino Linotype" w:hAnsi="Palatino Linotype"/>
              </w:rPr>
              <w:t xml:space="preserve"> </w:t>
            </w:r>
            <w:r w:rsidRPr="00302058">
              <w:rPr>
                <w:rFonts w:ascii="Palatino Linotype" w:hAnsi="Palatino Linotype" w:cs="Calibri"/>
                <w:sz w:val="20"/>
                <w:szCs w:val="20"/>
              </w:rPr>
              <w:t xml:space="preserve">3171080209740007, residing at Jalan Mitra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Villa Blok E1 No. 8, </w:t>
            </w:r>
            <w:proofErr w:type="spellStart"/>
            <w:r w:rsidRPr="00302058">
              <w:rPr>
                <w:rFonts w:ascii="Palatino Linotype" w:hAnsi="Palatino Linotype" w:cs="Calibri"/>
                <w:sz w:val="20"/>
                <w:szCs w:val="20"/>
              </w:rPr>
              <w:t>Kelapa</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Jakarta Utara, </w:t>
            </w:r>
            <w:proofErr w:type="gramStart"/>
            <w:r w:rsidRPr="00302058">
              <w:rPr>
                <w:rFonts w:ascii="Palatino Linotype" w:hAnsi="Palatino Linotype" w:cs="Calibri"/>
                <w:sz w:val="20"/>
                <w:szCs w:val="20"/>
              </w:rPr>
              <w:t>Indonesia;</w:t>
            </w:r>
            <w:proofErr w:type="gramEnd"/>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xml:space="preserve">” shall have the meaning given to it under Article 9 of this </w:t>
            </w:r>
            <w:proofErr w:type="gramStart"/>
            <w:r w:rsidRPr="00302058">
              <w:rPr>
                <w:rFonts w:ascii="Palatino Linotype" w:hAnsi="Palatino Linotype" w:cs="Calibri"/>
                <w:sz w:val="20"/>
                <w:szCs w:val="20"/>
              </w:rPr>
              <w:t>Agreement;</w:t>
            </w:r>
            <w:proofErr w:type="gramEnd"/>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 xml:space="preserve">tioned above until and including the Completion Date or the termination date of this Agreement, whichever occurs </w:t>
            </w:r>
            <w:proofErr w:type="gramStart"/>
            <w:r w:rsidRPr="00302058">
              <w:rPr>
                <w:rFonts w:ascii="Palatino Linotype" w:hAnsi="Palatino Linotype" w:cs="Calibri"/>
                <w:sz w:val="20"/>
                <w:szCs w:val="20"/>
              </w:rPr>
              <w:t>earlier;</w:t>
            </w:r>
            <w:proofErr w:type="gramEnd"/>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52B46120" w:rsidR="00395BC7" w:rsidRPr="008B4C63"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Investor Agreement</w:t>
            </w:r>
            <w:r w:rsidRPr="00302058">
              <w:rPr>
                <w:rFonts w:ascii="Palatino Linotype" w:hAnsi="Palatino Linotype"/>
                <w:sz w:val="20"/>
                <w:szCs w:val="20"/>
              </w:rPr>
              <w:t xml:space="preserve">” means the </w:t>
            </w:r>
            <w:proofErr w:type="gramStart"/>
            <w:r w:rsidRPr="00302058">
              <w:rPr>
                <w:rFonts w:ascii="Palatino Linotype" w:hAnsi="Palatino Linotype"/>
                <w:sz w:val="20"/>
                <w:szCs w:val="20"/>
              </w:rPr>
              <w:t xml:space="preserve">agreement </w:t>
            </w:r>
            <w:r w:rsidR="000D64F6" w:rsidRPr="00302058">
              <w:rPr>
                <w:rFonts w:ascii="Palatino Linotype" w:hAnsi="Palatino Linotype"/>
                <w:sz w:val="20"/>
                <w:szCs w:val="20"/>
              </w:rPr>
              <w:t>,</w:t>
            </w:r>
            <w:proofErr w:type="gramEnd"/>
            <w:r w:rsidR="000D64F6" w:rsidRPr="00302058">
              <w:rPr>
                <w:rFonts w:ascii="Palatino Linotype" w:hAnsi="Palatino Linotype"/>
                <w:sz w:val="20"/>
                <w:szCs w:val="20"/>
              </w:rPr>
              <w:t xml:space="preserve"> currently named as the ‘Investor Agreement’, to be entered into </w:t>
            </w:r>
            <w:r w:rsidRPr="00302058">
              <w:rPr>
                <w:rFonts w:ascii="Palatino Linotype" w:hAnsi="Palatino Linotype"/>
                <w:sz w:val="20"/>
                <w:szCs w:val="20"/>
              </w:rPr>
              <w:t>among the</w:t>
            </w:r>
            <w:r w:rsidRPr="00D82709">
              <w:rPr>
                <w:rFonts w:ascii="Palatino Linotype" w:hAnsi="Palatino Linotype"/>
                <w:sz w:val="20"/>
              </w:rPr>
              <w:t xml:space="preserve"> </w:t>
            </w:r>
            <w:r w:rsidRPr="00302058">
              <w:rPr>
                <w:rFonts w:ascii="Palatino Linotype" w:hAnsi="Palatino Linotype"/>
                <w:sz w:val="20"/>
                <w:szCs w:val="20"/>
              </w:rPr>
              <w:t>Company,  the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3BAC8B6F" w14:textId="77777777" w:rsidR="008B4C63" w:rsidRDefault="008B4C63" w:rsidP="007337F7">
            <w:pPr>
              <w:pStyle w:val="ListParagraph"/>
              <w:rPr>
                <w:rFonts w:ascii="Palatino Linotype" w:hAnsi="Palatino Linotype" w:cs="Calibri"/>
                <w:sz w:val="20"/>
                <w:szCs w:val="20"/>
              </w:rPr>
            </w:pPr>
          </w:p>
          <w:p w14:paraId="0E7F109A" w14:textId="15C7A30E" w:rsidR="008B4C63" w:rsidRPr="00C405A4" w:rsidRDefault="008B4C63" w:rsidP="00D82709">
            <w:pPr>
              <w:pStyle w:val="Btext"/>
              <w:numPr>
                <w:ilvl w:val="0"/>
                <w:numId w:val="33"/>
              </w:numPr>
              <w:spacing w:after="0"/>
              <w:ind w:left="882" w:hanging="426"/>
              <w:rPr>
                <w:rFonts w:ascii="Palatino Linotype" w:hAnsi="Palatino Linotype" w:cs="Calibri"/>
                <w:sz w:val="20"/>
                <w:szCs w:val="20"/>
              </w:rPr>
            </w:pPr>
            <w:r w:rsidRPr="00A52816">
              <w:rPr>
                <w:rFonts w:ascii="Palatino Linotype" w:hAnsi="Palatino Linotype" w:cs="Calibri"/>
                <w:sz w:val="20"/>
                <w:szCs w:val="20"/>
              </w:rPr>
              <w:t>“</w:t>
            </w:r>
            <w:r w:rsidRPr="00A52816">
              <w:rPr>
                <w:rFonts w:ascii="Palatino Linotype" w:hAnsi="Palatino Linotype" w:cs="Calibri"/>
                <w:b/>
                <w:bCs/>
                <w:sz w:val="20"/>
                <w:szCs w:val="20"/>
              </w:rPr>
              <w:t>Investment Issue Price</w:t>
            </w:r>
            <w:r w:rsidRPr="00A52816">
              <w:rPr>
                <w:rFonts w:ascii="Palatino Linotype" w:hAnsi="Palatino Linotype" w:cs="Calibri"/>
                <w:sz w:val="20"/>
                <w:szCs w:val="20"/>
              </w:rPr>
              <w:t xml:space="preserve">” means the </w:t>
            </w:r>
            <w:r w:rsidRPr="00A52816">
              <w:rPr>
                <w:rStyle w:val="DeltaViewInsertion"/>
                <w:rFonts w:ascii="Palatino Linotype" w:hAnsi="Palatino Linotype"/>
                <w:color w:val="auto"/>
                <w:sz w:val="20"/>
                <w:szCs w:val="20"/>
                <w:u w:val="none"/>
              </w:rPr>
              <w:t>subscription</w:t>
            </w:r>
            <w:r w:rsidRPr="00A52816">
              <w:rPr>
                <w:rFonts w:ascii="Palatino Linotype" w:hAnsi="Palatino Linotype"/>
                <w:sz w:val="20"/>
                <w:szCs w:val="20"/>
              </w:rPr>
              <w:t xml:space="preserve"> price </w:t>
            </w:r>
            <w:r w:rsidR="00B978A7">
              <w:rPr>
                <w:rFonts w:ascii="Palatino Linotype" w:hAnsi="Palatino Linotype"/>
                <w:sz w:val="20"/>
                <w:szCs w:val="20"/>
              </w:rPr>
              <w:t>of the Shares</w:t>
            </w:r>
            <w:r w:rsidR="0011665A">
              <w:rPr>
                <w:rFonts w:ascii="Palatino Linotype" w:hAnsi="Palatino Linotype"/>
                <w:sz w:val="20"/>
                <w:szCs w:val="20"/>
              </w:rPr>
              <w:t xml:space="preserve"> to be paid by the Subscriber to the Company on the Closing Date in accordance with this Agreement,</w:t>
            </w:r>
            <w:r w:rsidR="00B978A7">
              <w:rPr>
                <w:rFonts w:ascii="Palatino Linotype" w:hAnsi="Palatino Linotype"/>
                <w:sz w:val="20"/>
                <w:szCs w:val="20"/>
              </w:rPr>
              <w:t xml:space="preserve"> which </w:t>
            </w:r>
            <w:del w:id="84" w:author="Vichi Lestari" w:date="2024-05-28T19:28:00Z">
              <w:r w:rsidRPr="00A52816">
                <w:rPr>
                  <w:rFonts w:ascii="Palatino Linotype" w:hAnsi="Palatino Linotype"/>
                  <w:sz w:val="20"/>
                  <w:szCs w:val="20"/>
                </w:rPr>
                <w:delText>(i)</w:delText>
              </w:r>
              <w:r w:rsidR="00B978A7">
                <w:rPr>
                  <w:rFonts w:ascii="Palatino Linotype" w:hAnsi="Palatino Linotype"/>
                  <w:sz w:val="20"/>
                  <w:szCs w:val="20"/>
                </w:rPr>
                <w:delText xml:space="preserve"> in the event there is no Undisclosed Liability,</w:delText>
              </w:r>
              <w:r w:rsidR="00392D4B">
                <w:rPr>
                  <w:rFonts w:ascii="Palatino Linotype" w:hAnsi="Palatino Linotype"/>
                  <w:sz w:val="20"/>
                  <w:szCs w:val="20"/>
                </w:rPr>
                <w:delText xml:space="preserve"> shall be the</w:delText>
              </w:r>
              <w:r w:rsidRPr="00A52816">
                <w:rPr>
                  <w:rFonts w:ascii="Palatino Linotype" w:hAnsi="Palatino Linotype"/>
                  <w:sz w:val="20"/>
                  <w:szCs w:val="20"/>
                </w:rPr>
                <w:delText xml:space="preserve"> </w:delText>
              </w:r>
              <w:r w:rsidR="00B978A7">
                <w:rPr>
                  <w:rFonts w:ascii="Palatino Linotype" w:hAnsi="Palatino Linotype"/>
                  <w:sz w:val="20"/>
                  <w:szCs w:val="20"/>
                </w:rPr>
                <w:delText xml:space="preserve">Base Issue Price </w:delText>
              </w:r>
              <w:r w:rsidR="005F18AF">
                <w:rPr>
                  <w:rFonts w:ascii="Palatino Linotype" w:hAnsi="Palatino Linotype"/>
                  <w:sz w:val="20"/>
                  <w:szCs w:val="20"/>
                </w:rPr>
                <w:delText xml:space="preserve">or </w:delText>
              </w:r>
              <w:r w:rsidRPr="00A52816">
                <w:rPr>
                  <w:rFonts w:ascii="Palatino Linotype" w:hAnsi="Palatino Linotype"/>
                  <w:sz w:val="20"/>
                  <w:szCs w:val="20"/>
                </w:rPr>
                <w:delText>(ii) in the event there is any Undisclosed Liability</w:delText>
              </w:r>
              <w:r w:rsidR="00B978A7">
                <w:rPr>
                  <w:rFonts w:ascii="Palatino Linotype" w:hAnsi="Palatino Linotype"/>
                  <w:sz w:val="20"/>
                  <w:szCs w:val="20"/>
                </w:rPr>
                <w:delText xml:space="preserve"> </w:delText>
              </w:r>
              <w:r w:rsidRPr="00A52816">
                <w:rPr>
                  <w:rFonts w:ascii="Palatino Linotype" w:hAnsi="Palatino Linotype"/>
                  <w:sz w:val="20"/>
                  <w:szCs w:val="20"/>
                </w:rPr>
                <w:delText xml:space="preserve">, </w:delText>
              </w:r>
              <w:r w:rsidR="00392D4B">
                <w:rPr>
                  <w:rFonts w:ascii="Palatino Linotype" w:hAnsi="Palatino Linotype"/>
                  <w:sz w:val="20"/>
                  <w:szCs w:val="20"/>
                </w:rPr>
                <w:delText xml:space="preserve">shall be </w:delText>
              </w:r>
              <w:r w:rsidRPr="00A52816">
                <w:rPr>
                  <w:rFonts w:ascii="Palatino Linotype" w:hAnsi="Palatino Linotype"/>
                  <w:sz w:val="20"/>
                  <w:szCs w:val="20"/>
                </w:rPr>
                <w:delText xml:space="preserve">the </w:delText>
              </w:r>
              <w:r w:rsidR="00D43C23">
                <w:rPr>
                  <w:rFonts w:ascii="Palatino Linotype" w:hAnsi="Palatino Linotype"/>
                  <w:sz w:val="20"/>
                  <w:szCs w:val="20"/>
                </w:rPr>
                <w:delText>lesser</w:delText>
              </w:r>
              <w:r w:rsidR="00A176A7">
                <w:rPr>
                  <w:rFonts w:ascii="Palatino Linotype" w:hAnsi="Palatino Linotype"/>
                  <w:sz w:val="20"/>
                  <w:szCs w:val="20"/>
                </w:rPr>
                <w:delText xml:space="preserve"> of either the Base Issue Price or the </w:delText>
              </w:r>
              <w:r w:rsidRPr="00A52816">
                <w:rPr>
                  <w:rFonts w:ascii="Palatino Linotype" w:hAnsi="Palatino Linotype"/>
                  <w:sz w:val="20"/>
                  <w:szCs w:val="20"/>
                </w:rPr>
                <w:delText>Adjusted Issue Price</w:delText>
              </w:r>
              <w:r>
                <w:rPr>
                  <w:rFonts w:ascii="Palatino Linotype" w:hAnsi="Palatino Linotype"/>
                  <w:sz w:val="20"/>
                  <w:szCs w:val="20"/>
                </w:rPr>
                <w:delText>;</w:delText>
              </w:r>
            </w:del>
            <w:ins w:id="85" w:author="Vichi Lestari" w:date="2024-05-28T19:28:00Z">
              <w:r w:rsidR="00392D4B">
                <w:rPr>
                  <w:rFonts w:ascii="Palatino Linotype" w:hAnsi="Palatino Linotype"/>
                  <w:sz w:val="20"/>
                  <w:szCs w:val="20"/>
                </w:rPr>
                <w:t xml:space="preserve">shall be </w:t>
              </w:r>
              <w:r w:rsidR="000321DB" w:rsidRPr="00A52816">
                <w:rPr>
                  <w:rFonts w:ascii="Palatino Linotype" w:hAnsi="Palatino Linotype"/>
                  <w:b/>
                  <w:sz w:val="20"/>
                  <w:szCs w:val="20"/>
                </w:rPr>
                <w:t xml:space="preserve">IDR </w:t>
              </w:r>
              <w:r w:rsidR="000321DB" w:rsidRPr="00A52816">
                <w:rPr>
                  <w:rFonts w:ascii="Palatino Linotype" w:hAnsi="Palatino Linotype"/>
                  <w:b/>
                  <w:sz w:val="20"/>
                  <w:szCs w:val="20"/>
                </w:rPr>
                <w:lastRenderedPageBreak/>
                <w:t>12,</w:t>
              </w:r>
              <w:r w:rsidR="000321DB">
                <w:rPr>
                  <w:rFonts w:ascii="Palatino Linotype" w:hAnsi="Palatino Linotype"/>
                  <w:b/>
                  <w:sz w:val="20"/>
                  <w:szCs w:val="20"/>
                </w:rPr>
                <w:t>506</w:t>
              </w:r>
              <w:r w:rsidR="000321DB" w:rsidRPr="00A52816">
                <w:rPr>
                  <w:rFonts w:ascii="Palatino Linotype" w:hAnsi="Palatino Linotype"/>
                  <w:b/>
                  <w:sz w:val="20"/>
                  <w:szCs w:val="20"/>
                </w:rPr>
                <w:t>,</w:t>
              </w:r>
              <w:r w:rsidR="000321DB">
                <w:rPr>
                  <w:rFonts w:ascii="Palatino Linotype" w:hAnsi="Palatino Linotype"/>
                  <w:b/>
                  <w:sz w:val="20"/>
                  <w:szCs w:val="20"/>
                </w:rPr>
                <w:t>730</w:t>
              </w:r>
              <w:r w:rsidR="000321DB" w:rsidRPr="00A52816">
                <w:rPr>
                  <w:rFonts w:ascii="Palatino Linotype" w:hAnsi="Palatino Linotype"/>
                  <w:b/>
                  <w:sz w:val="20"/>
                  <w:szCs w:val="20"/>
                </w:rPr>
                <w:t>,</w:t>
              </w:r>
              <w:r w:rsidR="000321DB">
                <w:rPr>
                  <w:rFonts w:ascii="Palatino Linotype" w:hAnsi="Palatino Linotype"/>
                  <w:b/>
                  <w:sz w:val="20"/>
                  <w:szCs w:val="20"/>
                </w:rPr>
                <w:t>000</w:t>
              </w:r>
              <w:r w:rsidR="000321DB" w:rsidRPr="00A52816">
                <w:rPr>
                  <w:rFonts w:ascii="Palatino Linotype" w:hAnsi="Palatino Linotype"/>
                  <w:b/>
                  <w:sz w:val="20"/>
                  <w:szCs w:val="20"/>
                </w:rPr>
                <w:t>.-</w:t>
              </w:r>
              <w:r w:rsidR="000321DB" w:rsidRPr="00A52816">
                <w:rPr>
                  <w:rFonts w:ascii="Palatino Linotype" w:hAnsi="Palatino Linotype"/>
                  <w:sz w:val="20"/>
                  <w:szCs w:val="20"/>
                </w:rPr>
                <w:t xml:space="preserve"> (twelve billion  and </w:t>
              </w:r>
              <w:r w:rsidR="000321DB">
                <w:rPr>
                  <w:rFonts w:ascii="Palatino Linotype" w:hAnsi="Palatino Linotype"/>
                  <w:sz w:val="20"/>
                  <w:szCs w:val="20"/>
                </w:rPr>
                <w:t>five</w:t>
              </w:r>
              <w:r w:rsidR="000321DB" w:rsidRPr="00A52816">
                <w:rPr>
                  <w:rFonts w:ascii="Palatino Linotype" w:hAnsi="Palatino Linotype"/>
                  <w:sz w:val="20"/>
                  <w:szCs w:val="20"/>
                </w:rPr>
                <w:t xml:space="preserve"> hundred </w:t>
              </w:r>
              <w:r w:rsidR="000321DB">
                <w:rPr>
                  <w:rFonts w:ascii="Palatino Linotype" w:hAnsi="Palatino Linotype"/>
                  <w:sz w:val="20"/>
                  <w:szCs w:val="20"/>
                </w:rPr>
                <w:t xml:space="preserve">and six </w:t>
              </w:r>
              <w:r w:rsidR="000321DB" w:rsidRPr="00A52816">
                <w:rPr>
                  <w:rFonts w:ascii="Palatino Linotype" w:hAnsi="Palatino Linotype"/>
                  <w:sz w:val="20"/>
                  <w:szCs w:val="20"/>
                </w:rPr>
                <w:t xml:space="preserve"> million </w:t>
              </w:r>
              <w:r w:rsidR="000321DB">
                <w:rPr>
                  <w:rFonts w:ascii="Palatino Linotype" w:hAnsi="Palatino Linotype"/>
                  <w:sz w:val="20"/>
                  <w:szCs w:val="20"/>
                </w:rPr>
                <w:t>seven</w:t>
              </w:r>
              <w:r w:rsidR="000321DB" w:rsidRPr="00A52816">
                <w:rPr>
                  <w:rFonts w:ascii="Palatino Linotype" w:hAnsi="Palatino Linotype"/>
                  <w:sz w:val="20"/>
                  <w:szCs w:val="20"/>
                </w:rPr>
                <w:t xml:space="preserve"> hundred </w:t>
              </w:r>
              <w:r w:rsidR="000321DB">
                <w:rPr>
                  <w:rFonts w:ascii="Palatino Linotype" w:hAnsi="Palatino Linotype"/>
                  <w:sz w:val="20"/>
                  <w:szCs w:val="20"/>
                </w:rPr>
                <w:t>thir</w:t>
              </w:r>
              <w:r w:rsidR="000321DB" w:rsidRPr="00A52816">
                <w:rPr>
                  <w:rFonts w:ascii="Palatino Linotype" w:hAnsi="Palatino Linotype"/>
                  <w:sz w:val="20"/>
                  <w:szCs w:val="20"/>
                </w:rPr>
                <w:t>ty</w:t>
              </w:r>
              <w:r w:rsidR="000321DB">
                <w:rPr>
                  <w:rFonts w:ascii="Palatino Linotype" w:hAnsi="Palatino Linotype"/>
                  <w:sz w:val="20"/>
                  <w:szCs w:val="20"/>
                </w:rPr>
                <w:t xml:space="preserve"> thousand</w:t>
              </w:r>
              <w:r w:rsidR="000321DB" w:rsidRPr="00A52816">
                <w:rPr>
                  <w:rFonts w:ascii="Palatino Linotype" w:hAnsi="Palatino Linotype"/>
                  <w:sz w:val="20"/>
                  <w:szCs w:val="20"/>
                </w:rPr>
                <w:t xml:space="preserve"> Rupiah)</w:t>
              </w:r>
              <w:r w:rsidR="0067539A">
                <w:rPr>
                  <w:rFonts w:ascii="Palatino Linotype" w:hAnsi="Palatino Linotype"/>
                  <w:sz w:val="20"/>
                  <w:szCs w:val="20"/>
                </w:rPr>
                <w:t>;</w:t>
              </w:r>
            </w:ins>
          </w:p>
          <w:p w14:paraId="3AD6ECC3" w14:textId="77777777" w:rsidR="00C405A4" w:rsidRDefault="00C405A4" w:rsidP="007337F7">
            <w:pPr>
              <w:pStyle w:val="ListParagraph"/>
              <w:rPr>
                <w:rFonts w:ascii="Palatino Linotype" w:hAnsi="Palatino Linotype" w:cs="Calibri"/>
                <w:sz w:val="20"/>
                <w:szCs w:val="20"/>
              </w:rPr>
            </w:pPr>
          </w:p>
          <w:p w14:paraId="018733B2" w14:textId="3AEE9270" w:rsidR="00C405A4" w:rsidRPr="00302058" w:rsidRDefault="00C405A4"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IDR</w:t>
            </w:r>
            <w:r w:rsidRPr="007337F7">
              <w:rPr>
                <w:rFonts w:ascii="Palatino Linotype" w:hAnsi="Palatino Linotype" w:cs="Calibri"/>
                <w:sz w:val="20"/>
                <w:szCs w:val="20"/>
              </w:rPr>
              <w:t>”</w:t>
            </w:r>
            <w:r>
              <w:rPr>
                <w:rFonts w:ascii="Palatino Linotype" w:hAnsi="Palatino Linotype" w:cs="Calibri"/>
                <w:sz w:val="20"/>
                <w:szCs w:val="20"/>
              </w:rPr>
              <w:t xml:space="preserve"> means the </w:t>
            </w:r>
            <w:r w:rsidR="008D2C52">
              <w:rPr>
                <w:rFonts w:ascii="Palatino Linotype" w:hAnsi="Palatino Linotype" w:cs="Calibri"/>
                <w:sz w:val="20"/>
                <w:szCs w:val="20"/>
              </w:rPr>
              <w:t xml:space="preserve">lawful </w:t>
            </w:r>
            <w:r>
              <w:rPr>
                <w:rFonts w:ascii="Palatino Linotype" w:hAnsi="Palatino Linotype" w:cs="Calibri"/>
                <w:sz w:val="20"/>
                <w:szCs w:val="20"/>
              </w:rPr>
              <w:t xml:space="preserve">currency of the Republic of </w:t>
            </w:r>
            <w:proofErr w:type="gramStart"/>
            <w:r>
              <w:rPr>
                <w:rFonts w:ascii="Palatino Linotype" w:hAnsi="Palatino Linotype" w:cs="Calibri"/>
                <w:sz w:val="20"/>
                <w:szCs w:val="20"/>
              </w:rPr>
              <w:t>Indonesia;</w:t>
            </w:r>
            <w:proofErr w:type="gramEnd"/>
          </w:p>
          <w:p w14:paraId="02D3CE6E" w14:textId="1669AF0F" w:rsidR="00395BC7" w:rsidRPr="00302058" w:rsidRDefault="00395BC7" w:rsidP="00BD5575">
            <w:pPr>
              <w:pStyle w:val="Btext"/>
              <w:spacing w:after="0"/>
              <w:ind w:left="882" w:firstLine="0"/>
              <w:rPr>
                <w:rFonts w:ascii="Palatino Linotype" w:hAnsi="Palatino Linotype" w:cs="Calibri"/>
                <w:sz w:val="20"/>
                <w:szCs w:val="20"/>
              </w:rPr>
            </w:pPr>
          </w:p>
          <w:p w14:paraId="1042EBD3" w14:textId="01A84A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 xml:space="preserve">qualified stock </w:t>
            </w:r>
            <w:proofErr w:type="gramStart"/>
            <w:r w:rsidR="00533793" w:rsidRPr="00302058">
              <w:rPr>
                <w:rFonts w:ascii="Palatino Linotype" w:hAnsi="Palatino Linotype" w:cs="Calibri"/>
                <w:sz w:val="20"/>
                <w:szCs w:val="20"/>
              </w:rPr>
              <w:t>exchange</w:t>
            </w:r>
            <w:r w:rsidRPr="00302058">
              <w:rPr>
                <w:rFonts w:ascii="Palatino Linotype" w:hAnsi="Palatino Linotype" w:cs="Calibri"/>
                <w:sz w:val="20"/>
                <w:szCs w:val="20"/>
              </w:rPr>
              <w:t>;</w:t>
            </w:r>
            <w:proofErr w:type="gramEnd"/>
          </w:p>
          <w:p w14:paraId="725DC641" w14:textId="77777777" w:rsidR="00395BC7" w:rsidRPr="00302058" w:rsidRDefault="00395BC7" w:rsidP="00D82709">
            <w:pPr>
              <w:pStyle w:val="ListParagraph"/>
              <w:ind w:left="882" w:hanging="426"/>
              <w:rPr>
                <w:rFonts w:ascii="Palatino Linotype" w:hAnsi="Palatino Linotype"/>
                <w:sz w:val="20"/>
                <w:szCs w:val="20"/>
              </w:rPr>
            </w:pPr>
          </w:p>
          <w:p w14:paraId="128BAC31" w14:textId="7A7E74F9"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86" w:name="_DV_M161"/>
            <w:bookmarkEnd w:id="86"/>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87" w:name="_DV_C174"/>
            <w:r w:rsidRPr="00302058">
              <w:rPr>
                <w:rFonts w:ascii="Palatino Linotype" w:hAnsi="Palatino Linotype"/>
                <w:sz w:val="20"/>
                <w:szCs w:val="20"/>
              </w:rPr>
              <w:t xml:space="preserve">the Company’s employees, who are deemed significant to the operations, management, or expansion of </w:t>
            </w:r>
            <w:r w:rsidRPr="00EC3A2E">
              <w:rPr>
                <w:rPrChange w:id="88" w:author="Vichi Lestari" w:date="2024-05-28T19:28:00Z">
                  <w:rPr>
                    <w:rFonts w:ascii="Palatino Linotype" w:hAnsi="Palatino Linotype"/>
                    <w:sz w:val="20"/>
                  </w:rPr>
                </w:rPrChange>
              </w:rPr>
              <w:t xml:space="preserve">the </w:t>
            </w:r>
            <w:r w:rsidRPr="00302058">
              <w:rPr>
                <w:rFonts w:ascii="Palatino Linotype" w:hAnsi="Palatino Linotype"/>
                <w:sz w:val="20"/>
                <w:szCs w:val="20"/>
              </w:rPr>
              <w:t xml:space="preserve">Company, </w:t>
            </w:r>
            <w:r w:rsidRPr="00EC3A2E">
              <w:rPr>
                <w:rFonts w:ascii="Palatino" w:hAnsi="Palatino"/>
                <w:rPrChange w:id="89" w:author="Vichi Lestari" w:date="2024-05-28T19:28:00Z">
                  <w:rPr>
                    <w:rFonts w:ascii="Palatino Linotype" w:hAnsi="Palatino Linotype"/>
                    <w:sz w:val="20"/>
                  </w:rPr>
                </w:rPrChange>
              </w:rPr>
              <w:t xml:space="preserve">including but not limited to </w:t>
            </w:r>
            <w:r w:rsidRPr="00302058">
              <w:rPr>
                <w:rFonts w:ascii="Palatino Linotype" w:hAnsi="Palatino Linotype"/>
                <w:sz w:val="20"/>
                <w:szCs w:val="20"/>
              </w:rPr>
              <w:t>the following:</w:t>
            </w:r>
          </w:p>
          <w:p w14:paraId="1359A1F4" w14:textId="40360B11" w:rsidR="00395BC7" w:rsidRPr="00302058" w:rsidRDefault="00395BC7">
            <w:pPr>
              <w:pStyle w:val="ListParagraph"/>
              <w:ind w:left="1307"/>
              <w:rPr>
                <w:rFonts w:ascii="Palatino Linotype" w:hAnsi="Palatino Linotype"/>
                <w:sz w:val="20"/>
                <w:szCs w:val="20"/>
              </w:rPr>
              <w:pPrChange w:id="90" w:author="Vichi Lestari" w:date="2024-05-28T19:28:00Z">
                <w:pPr>
                  <w:pStyle w:val="ListParagraph"/>
                  <w:numPr>
                    <w:numId w:val="133"/>
                  </w:numPr>
                  <w:ind w:left="1307" w:hanging="425"/>
                </w:pPr>
              </w:pPrChange>
            </w:pPr>
            <w:del w:id="91" w:author="Vichi Lestari" w:date="2024-05-28T19:28:00Z">
              <w:r w:rsidRPr="00302058">
                <w:rPr>
                  <w:rFonts w:ascii="Palatino Linotype" w:hAnsi="Palatino Linotype"/>
                  <w:sz w:val="20"/>
                  <w:szCs w:val="20"/>
                </w:rPr>
                <w:delText>[</w:delText>
              </w:r>
              <w:r w:rsidRPr="00BD5575">
                <w:rPr>
                  <w:rFonts w:ascii="Palatino Linotype" w:hAnsi="Palatino Linotype"/>
                  <w:sz w:val="20"/>
                  <w:highlight w:val="yellow"/>
                </w:rPr>
                <w:delText>*****</w:delText>
              </w:r>
              <w:r w:rsidRPr="00302058">
                <w:rPr>
                  <w:rFonts w:ascii="Palatino Linotype" w:hAnsi="Palatino Linotype"/>
                  <w:sz w:val="20"/>
                  <w:szCs w:val="20"/>
                </w:rPr>
                <w:delText>],</w:delText>
              </w:r>
            </w:del>
            <w:ins w:id="92" w:author="Vichi Lestari" w:date="2024-05-28T19:28:00Z">
              <w:r w:rsidR="00F43BE3">
                <w:rPr>
                  <w:rFonts w:ascii="Palatino Linotype" w:hAnsi="Palatino Linotype"/>
                  <w:sz w:val="20"/>
                  <w:szCs w:val="20"/>
                </w:rPr>
                <w:t xml:space="preserve">Imam </w:t>
              </w:r>
              <w:proofErr w:type="spellStart"/>
              <w:r w:rsidR="00F43BE3">
                <w:rPr>
                  <w:rFonts w:ascii="Palatino Linotype" w:hAnsi="Palatino Linotype"/>
                  <w:sz w:val="20"/>
                  <w:szCs w:val="20"/>
                </w:rPr>
                <w:t>Civi</w:t>
              </w:r>
              <w:proofErr w:type="spellEnd"/>
              <w:r w:rsidR="00F43BE3">
                <w:rPr>
                  <w:rFonts w:ascii="Palatino Linotype" w:hAnsi="Palatino Linotype"/>
                  <w:sz w:val="20"/>
                  <w:szCs w:val="20"/>
                </w:rPr>
                <w:t xml:space="preserve"> </w:t>
              </w:r>
              <w:proofErr w:type="spellStart"/>
              <w:r w:rsidR="00F43BE3">
                <w:rPr>
                  <w:rFonts w:ascii="Palatino Linotype" w:hAnsi="Palatino Linotype"/>
                  <w:sz w:val="20"/>
                  <w:szCs w:val="20"/>
                </w:rPr>
                <w:t>Cartealy</w:t>
              </w:r>
              <w:proofErr w:type="spellEnd"/>
              <w:r w:rsidR="00F43BE3">
                <w:rPr>
                  <w:rFonts w:ascii="Palatino Linotype" w:hAnsi="Palatino Linotype"/>
                  <w:sz w:val="20"/>
                  <w:szCs w:val="20"/>
                </w:rPr>
                <w:t xml:space="preserve"> </w:t>
              </w:r>
              <w:r w:rsidR="00E5670E" w:rsidRPr="00302058">
                <w:rPr>
                  <w:rFonts w:ascii="Palatino Linotype" w:hAnsi="Palatino Linotype"/>
                  <w:sz w:val="20"/>
                  <w:szCs w:val="20"/>
                </w:rPr>
                <w:t>,</w:t>
              </w:r>
            </w:ins>
            <w:r w:rsidR="00E5670E" w:rsidRPr="00302058">
              <w:rPr>
                <w:rFonts w:ascii="Palatino Linotype" w:hAnsi="Palatino Linotype"/>
                <w:sz w:val="20"/>
                <w:szCs w:val="20"/>
              </w:rPr>
              <w:t xml:space="preserve"> </w:t>
            </w:r>
            <w:r w:rsidRPr="00302058">
              <w:rPr>
                <w:rFonts w:ascii="Palatino Linotype" w:hAnsi="Palatino Linotype"/>
                <w:sz w:val="20"/>
                <w:szCs w:val="20"/>
              </w:rPr>
              <w:t xml:space="preserve">and Indonesian citizen, holder of Indonesian Citizenship Card No. </w:t>
            </w:r>
            <w:del w:id="93" w:author="Vichi Lestari" w:date="2024-05-28T19:28:00Z">
              <w:r w:rsidRPr="00302058">
                <w:rPr>
                  <w:rFonts w:ascii="Palatino Linotype" w:hAnsi="Palatino Linotype"/>
                  <w:sz w:val="20"/>
                  <w:szCs w:val="20"/>
                  <w:highlight w:val="yellow"/>
                </w:rPr>
                <w:delText>[*****]</w:delText>
              </w:r>
              <w:r w:rsidRPr="00302058">
                <w:rPr>
                  <w:rFonts w:ascii="Palatino Linotype" w:hAnsi="Palatino Linotype"/>
                  <w:sz w:val="20"/>
                  <w:szCs w:val="20"/>
                </w:rPr>
                <w:delText>;</w:delText>
              </w:r>
            </w:del>
            <w:ins w:id="94" w:author="Vichi Lestari" w:date="2024-05-28T19:28:00Z">
              <w:r w:rsidR="00F43BE3">
                <w:rPr>
                  <w:rFonts w:ascii="Palatino Linotype" w:hAnsi="Palatino Linotype"/>
                  <w:sz w:val="20"/>
                  <w:szCs w:val="20"/>
                </w:rPr>
                <w:t>3276051312770008</w:t>
              </w:r>
            </w:ins>
          </w:p>
          <w:bookmarkEnd w:id="87"/>
          <w:p w14:paraId="745352BB" w14:textId="77777777" w:rsidR="00395BC7" w:rsidRPr="00302058" w:rsidRDefault="00395BC7" w:rsidP="00395BC7">
            <w:pPr>
              <w:pStyle w:val="ListParagraph"/>
              <w:numPr>
                <w:ilvl w:val="0"/>
                <w:numId w:val="133"/>
              </w:numPr>
              <w:ind w:left="1307" w:hanging="425"/>
              <w:rPr>
                <w:del w:id="95" w:author="Vichi Lestari" w:date="2024-05-28T19:28:00Z"/>
                <w:rFonts w:ascii="Palatino Linotype" w:hAnsi="Palatino Linotype"/>
                <w:sz w:val="20"/>
                <w:szCs w:val="20"/>
              </w:rPr>
            </w:pPr>
            <w:del w:id="96" w:author="Vichi Lestari" w:date="2024-05-28T19:28:00Z">
              <w:r w:rsidRPr="00302058">
                <w:rPr>
                  <w:rFonts w:ascii="Palatino Linotype" w:hAnsi="Palatino Linotype"/>
                  <w:sz w:val="20"/>
                  <w:szCs w:val="20"/>
                </w:rPr>
                <w:delText>[</w:delText>
              </w:r>
              <w:r w:rsidRPr="00BD5575">
                <w:rPr>
                  <w:rFonts w:ascii="Palatino Linotype" w:hAnsi="Palatino Linotype"/>
                  <w:sz w:val="20"/>
                  <w:highlight w:val="yellow"/>
                </w:rPr>
                <w:delText>*****</w:delText>
              </w:r>
              <w:r w:rsidRPr="00302058">
                <w:rPr>
                  <w:rFonts w:ascii="Palatino Linotype" w:hAnsi="Palatino Linotype"/>
                  <w:sz w:val="20"/>
                  <w:szCs w:val="20"/>
                </w:rPr>
                <w:delText xml:space="preserve">], and Indonesian citizen, holder of Indonesian Citizenship Card No. </w:delText>
              </w:r>
              <w:r w:rsidRPr="00302058">
                <w:rPr>
                  <w:rFonts w:ascii="Palatino Linotype" w:hAnsi="Palatino Linotype"/>
                  <w:sz w:val="20"/>
                  <w:szCs w:val="20"/>
                  <w:highlight w:val="yellow"/>
                </w:rPr>
                <w:delText>[*****]</w:delText>
              </w:r>
              <w:r w:rsidRPr="00302058">
                <w:rPr>
                  <w:rFonts w:ascii="Palatino Linotype" w:hAnsi="Palatino Linotype"/>
                  <w:sz w:val="20"/>
                  <w:szCs w:val="20"/>
                </w:rPr>
                <w:delText>;</w:delText>
              </w:r>
              <w:r w:rsidRPr="00302058">
                <w:rPr>
                  <w:rStyle w:val="DeltaViewInsertion"/>
                  <w:rFonts w:ascii="Palatino Linotype" w:hAnsi="Palatino Linotype"/>
                  <w:sz w:val="20"/>
                  <w:szCs w:val="20"/>
                </w:rPr>
                <w:delText>.</w:delText>
              </w:r>
            </w:del>
          </w:p>
          <w:p w14:paraId="4AE36FB2" w14:textId="77777777" w:rsidR="00395BC7" w:rsidRPr="00302058" w:rsidRDefault="00395BC7" w:rsidP="00395BC7">
            <w:pPr>
              <w:pStyle w:val="Btext"/>
              <w:spacing w:after="0"/>
              <w:ind w:left="882" w:hanging="426"/>
              <w:rPr>
                <w:rFonts w:ascii="Palatino Linotype" w:hAnsi="Palatino Linotype" w:cs="Calibri"/>
                <w:sz w:val="20"/>
                <w:szCs w:val="20"/>
              </w:rPr>
            </w:pPr>
          </w:p>
          <w:p w14:paraId="1347F273" w14:textId="5A5A991F" w:rsidR="00A03E80" w:rsidRDefault="00A03E80" w:rsidP="00395BC7">
            <w:pPr>
              <w:pStyle w:val="Btext"/>
              <w:numPr>
                <w:ilvl w:val="0"/>
                <w:numId w:val="33"/>
              </w:numPr>
              <w:spacing w:after="0"/>
              <w:ind w:left="882" w:hanging="426"/>
              <w:rPr>
                <w:rFonts w:ascii="Palatino Linotype" w:hAnsi="Palatino Linotype" w:cs="Calibri"/>
                <w:sz w:val="20"/>
                <w:szCs w:val="20"/>
              </w:rPr>
            </w:pPr>
            <w:bookmarkStart w:id="97" w:name="_DV_M163"/>
            <w:bookmarkEnd w:id="97"/>
            <w:r>
              <w:rPr>
                <w:rFonts w:ascii="Palatino Linotype" w:hAnsi="Palatino Linotype" w:cs="Calibri"/>
                <w:sz w:val="20"/>
                <w:szCs w:val="20"/>
              </w:rPr>
              <w:t>"</w:t>
            </w:r>
            <w:r>
              <w:rPr>
                <w:rFonts w:ascii="Palatino Linotype" w:hAnsi="Palatino Linotype" w:cs="Calibri"/>
                <w:b/>
                <w:bCs/>
                <w:sz w:val="20"/>
                <w:szCs w:val="20"/>
              </w:rPr>
              <w:t>Long</w:t>
            </w:r>
            <w:r w:rsidR="00E3239D">
              <w:rPr>
                <w:rFonts w:ascii="Palatino Linotype" w:hAnsi="Palatino Linotype" w:cs="Calibri"/>
                <w:b/>
                <w:bCs/>
                <w:sz w:val="20"/>
                <w:szCs w:val="20"/>
              </w:rPr>
              <w:t>s</w:t>
            </w:r>
            <w:r>
              <w:rPr>
                <w:rFonts w:ascii="Palatino Linotype" w:hAnsi="Palatino Linotype" w:cs="Calibri"/>
                <w:b/>
                <w:bCs/>
                <w:sz w:val="20"/>
                <w:szCs w:val="20"/>
              </w:rPr>
              <w:t>top Date</w:t>
            </w:r>
            <w:r w:rsidRPr="007337F7">
              <w:rPr>
                <w:rFonts w:ascii="Palatino Linotype" w:hAnsi="Palatino Linotype" w:cs="Calibri"/>
                <w:sz w:val="20"/>
                <w:szCs w:val="20"/>
              </w:rPr>
              <w:t>”</w:t>
            </w:r>
            <w:r>
              <w:rPr>
                <w:rFonts w:ascii="Palatino Linotype" w:hAnsi="Palatino Linotype" w:cs="Calibri"/>
                <w:sz w:val="20"/>
                <w:szCs w:val="20"/>
              </w:rPr>
              <w:t xml:space="preserve"> means </w:t>
            </w:r>
            <w:r w:rsidR="00A325B6">
              <w:rPr>
                <w:rFonts w:ascii="Palatino Linotype" w:hAnsi="Palatino Linotype" w:cs="Calibri"/>
                <w:sz w:val="20"/>
                <w:szCs w:val="20"/>
              </w:rPr>
              <w:t xml:space="preserve">30 </w:t>
            </w:r>
            <w:commentRangeStart w:id="98"/>
            <w:del w:id="99" w:author="Vichi Lestari" w:date="2024-05-28T19:28:00Z">
              <w:r>
                <w:rPr>
                  <w:rFonts w:ascii="Palatino Linotype" w:hAnsi="Palatino Linotype" w:cs="Calibri"/>
                  <w:sz w:val="20"/>
                  <w:szCs w:val="20"/>
                </w:rPr>
                <w:delText>August</w:delText>
              </w:r>
            </w:del>
            <w:ins w:id="100" w:author="Vichi Lestari" w:date="2024-05-28T19:28:00Z">
              <w:r w:rsidR="00AD75ED">
                <w:rPr>
                  <w:rFonts w:ascii="Palatino Linotype" w:hAnsi="Palatino Linotype" w:cs="Calibri"/>
                  <w:sz w:val="20"/>
                  <w:szCs w:val="20"/>
                </w:rPr>
                <w:t>Ju</w:t>
              </w:r>
              <w:r w:rsidR="00CB06BB">
                <w:rPr>
                  <w:rFonts w:ascii="Palatino Linotype" w:hAnsi="Palatino Linotype" w:cs="Calibri"/>
                  <w:sz w:val="20"/>
                  <w:szCs w:val="20"/>
                </w:rPr>
                <w:t>ly</w:t>
              </w:r>
            </w:ins>
            <w:commentRangeEnd w:id="98"/>
            <w:r w:rsidR="00410B6C">
              <w:rPr>
                <w:rStyle w:val="CommentReference"/>
                <w:rFonts w:ascii="Cambria" w:eastAsia="MS Mincho" w:hAnsi="Cambria"/>
                <w:lang w:val="en-ID" w:eastAsia="en-US"/>
              </w:rPr>
              <w:commentReference w:id="98"/>
            </w:r>
            <w:r w:rsidR="00AD75ED">
              <w:rPr>
                <w:rFonts w:ascii="Palatino Linotype" w:hAnsi="Palatino Linotype" w:cs="Calibri"/>
                <w:sz w:val="20"/>
                <w:szCs w:val="20"/>
              </w:rPr>
              <w:t xml:space="preserve"> </w:t>
            </w:r>
            <w:r>
              <w:rPr>
                <w:rFonts w:ascii="Palatino Linotype" w:hAnsi="Palatino Linotype" w:cs="Calibri"/>
                <w:sz w:val="20"/>
                <w:szCs w:val="20"/>
              </w:rPr>
              <w:t>2024</w:t>
            </w:r>
            <w:r w:rsidR="00E3239D">
              <w:rPr>
                <w:rFonts w:ascii="Palatino Linotype" w:hAnsi="Palatino Linotype" w:cs="Calibri"/>
                <w:sz w:val="20"/>
                <w:szCs w:val="20"/>
              </w:rPr>
              <w:t xml:space="preserve"> or such later date as the Parties may </w:t>
            </w:r>
            <w:proofErr w:type="gramStart"/>
            <w:r w:rsidR="00E3239D">
              <w:rPr>
                <w:rFonts w:ascii="Palatino Linotype" w:hAnsi="Palatino Linotype" w:cs="Calibri"/>
                <w:sz w:val="20"/>
                <w:szCs w:val="20"/>
              </w:rPr>
              <w:t>agree</w:t>
            </w:r>
            <w:r w:rsidR="00571225">
              <w:rPr>
                <w:rFonts w:ascii="Palatino Linotype" w:hAnsi="Palatino Linotype" w:cs="Calibri"/>
                <w:sz w:val="20"/>
                <w:szCs w:val="20"/>
              </w:rPr>
              <w:t>;</w:t>
            </w:r>
            <w:proofErr w:type="gramEnd"/>
          </w:p>
          <w:p w14:paraId="25ADD351" w14:textId="77777777" w:rsidR="00A03E80" w:rsidRPr="00A03E80" w:rsidRDefault="00A03E80" w:rsidP="007337F7">
            <w:pPr>
              <w:pStyle w:val="Btext"/>
              <w:spacing w:after="0"/>
              <w:ind w:left="882" w:firstLine="0"/>
              <w:rPr>
                <w:rFonts w:ascii="Palatino Linotype" w:hAnsi="Palatino Linotype" w:cs="Calibri"/>
                <w:sz w:val="20"/>
                <w:szCs w:val="20"/>
              </w:rPr>
            </w:pPr>
          </w:p>
          <w:p w14:paraId="1240E040" w14:textId="2ADF1E6F"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roofErr w:type="gramStart"/>
            <w:r w:rsidRPr="00302058">
              <w:rPr>
                <w:rFonts w:ascii="Palatino Linotype" w:hAnsi="Palatino Linotype"/>
                <w:sz w:val="20"/>
                <w:szCs w:val="20"/>
              </w:rPr>
              <w:t>);</w:t>
            </w:r>
            <w:proofErr w:type="gramEnd"/>
          </w:p>
          <w:p w14:paraId="5DE7AFE5" w14:textId="77777777" w:rsidR="00395BC7" w:rsidRPr="00302058" w:rsidRDefault="00395BC7" w:rsidP="00D82709">
            <w:pPr>
              <w:pStyle w:val="Btext"/>
              <w:spacing w:after="0"/>
              <w:ind w:left="882" w:hanging="426"/>
              <w:rPr>
                <w:rFonts w:ascii="Palatino Linotype" w:hAnsi="Palatino Linotype" w:cs="Calibri"/>
                <w:sz w:val="20"/>
                <w:szCs w:val="20"/>
              </w:rPr>
            </w:pPr>
          </w:p>
          <w:p w14:paraId="1C53CA52" w14:textId="60B130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shall have the meaning given to it under Article 5.2.</w:t>
            </w:r>
            <w:del w:id="101" w:author="Vichi Lestari" w:date="2024-05-28T19:28:00Z">
              <w:r w:rsidRPr="00302058">
                <w:rPr>
                  <w:rFonts w:ascii="Palatino Linotype" w:hAnsi="Palatino Linotype" w:cs="Calibri"/>
                  <w:sz w:val="20"/>
                  <w:szCs w:val="20"/>
                </w:rPr>
                <w:delText>d</w:delText>
              </w:r>
            </w:del>
            <w:ins w:id="102" w:author="Vichi Lestari" w:date="2024-05-28T19:28:00Z">
              <w:r w:rsidR="00190F61">
                <w:rPr>
                  <w:rFonts w:ascii="Palatino Linotype" w:hAnsi="Palatino Linotype" w:cs="Calibri"/>
                  <w:sz w:val="20"/>
                  <w:szCs w:val="20"/>
                </w:rPr>
                <w:t>c</w:t>
              </w:r>
            </w:ins>
            <w:r w:rsidRPr="00302058">
              <w:rPr>
                <w:rFonts w:ascii="Palatino Linotype" w:hAnsi="Palatino Linotype" w:cs="Calibri"/>
                <w:sz w:val="20"/>
                <w:szCs w:val="20"/>
              </w:rPr>
              <w:t xml:space="preserve"> of this </w:t>
            </w:r>
            <w:proofErr w:type="gramStart"/>
            <w:r w:rsidRPr="00302058">
              <w:rPr>
                <w:rFonts w:ascii="Palatino Linotype" w:hAnsi="Palatino Linotype" w:cs="Calibri"/>
                <w:sz w:val="20"/>
                <w:szCs w:val="20"/>
              </w:rPr>
              <w:t>Agreement;</w:t>
            </w:r>
            <w:proofErr w:type="gramEnd"/>
          </w:p>
          <w:p w14:paraId="089B8A3C" w14:textId="77777777" w:rsidR="00107668" w:rsidRPr="00302058" w:rsidRDefault="00107668" w:rsidP="00107668">
            <w:pPr>
              <w:pStyle w:val="ListParagraph"/>
              <w:rPr>
                <w:del w:id="103" w:author="Vichi Lestari" w:date="2024-05-28T19:28:00Z"/>
                <w:rFonts w:ascii="Palatino Linotype" w:hAnsi="Palatino Linotype" w:cs="Calibri"/>
                <w:sz w:val="20"/>
                <w:szCs w:val="20"/>
              </w:rPr>
            </w:pPr>
          </w:p>
          <w:p w14:paraId="5212E1F5" w14:textId="77777777" w:rsidR="006347C3" w:rsidRDefault="006347C3" w:rsidP="00395BC7">
            <w:pPr>
              <w:pStyle w:val="Btext"/>
              <w:numPr>
                <w:ilvl w:val="0"/>
                <w:numId w:val="33"/>
              </w:numPr>
              <w:spacing w:after="0"/>
              <w:ind w:left="882" w:hanging="426"/>
              <w:rPr>
                <w:del w:id="104" w:author="Vichi Lestari" w:date="2024-05-28T19:28:00Z"/>
                <w:rFonts w:ascii="Palatino Linotype" w:hAnsi="Palatino Linotype" w:cs="Calibri"/>
                <w:sz w:val="20"/>
                <w:szCs w:val="20"/>
              </w:rPr>
            </w:pPr>
            <w:del w:id="105" w:author="Vichi Lestari" w:date="2024-05-28T19:28:00Z">
              <w:r>
                <w:rPr>
                  <w:rFonts w:ascii="Palatino Linotype" w:hAnsi="Palatino Linotype" w:cs="Calibri"/>
                  <w:sz w:val="20"/>
                  <w:szCs w:val="20"/>
                </w:rPr>
                <w:delText>“</w:delText>
              </w:r>
              <w:r>
                <w:rPr>
                  <w:rFonts w:ascii="Palatino Linotype" w:hAnsi="Palatino Linotype" w:cs="Calibri"/>
                  <w:b/>
                  <w:bCs/>
                  <w:sz w:val="20"/>
                  <w:szCs w:val="20"/>
                </w:rPr>
                <w:delText>Net Asset Value</w:delText>
              </w:r>
              <w:r>
                <w:rPr>
                  <w:rFonts w:ascii="Palatino Linotype" w:hAnsi="Palatino Linotype" w:cs="Calibri"/>
                  <w:sz w:val="20"/>
                  <w:szCs w:val="20"/>
                </w:rPr>
                <w:delText xml:space="preserve">” means </w:delText>
              </w:r>
              <w:r w:rsidR="00274778">
                <w:rPr>
                  <w:rFonts w:ascii="Palatino Linotype" w:hAnsi="Palatino Linotype" w:cs="Calibri"/>
                  <w:sz w:val="20"/>
                  <w:szCs w:val="20"/>
                </w:rPr>
                <w:delText xml:space="preserve">the net asset value of the Company in the amount of </w:delText>
              </w:r>
              <w:r w:rsidR="00274778" w:rsidRPr="007337F7">
                <w:rPr>
                  <w:rFonts w:ascii="Palatino Linotype" w:hAnsi="Palatino Linotype" w:cs="Calibri"/>
                  <w:b/>
                  <w:bCs/>
                  <w:sz w:val="20"/>
                  <w:szCs w:val="20"/>
                </w:rPr>
                <w:delText>IDR 16,667,508,983</w:delText>
              </w:r>
              <w:r w:rsidR="00274778">
                <w:rPr>
                  <w:rFonts w:ascii="Palatino Linotype" w:hAnsi="Palatino Linotype" w:cs="Calibri"/>
                  <w:b/>
                  <w:bCs/>
                  <w:sz w:val="20"/>
                  <w:szCs w:val="20"/>
                </w:rPr>
                <w:delText xml:space="preserve"> </w:delText>
              </w:r>
              <w:r w:rsidR="00274778">
                <w:rPr>
                  <w:rFonts w:ascii="Palatino Linotype" w:hAnsi="Palatino Linotype" w:cs="Calibri"/>
                  <w:sz w:val="20"/>
                  <w:szCs w:val="20"/>
                </w:rPr>
                <w:delText>(sixteen billion six hundred sixty seven million five hundred eight thousand nine hundred eighty three Rupiah)</w:delText>
              </w:r>
              <w:r w:rsidR="00F4342E">
                <w:rPr>
                  <w:rFonts w:ascii="Palatino Linotype" w:hAnsi="Palatino Linotype" w:cs="Calibri"/>
                  <w:sz w:val="20"/>
                  <w:szCs w:val="20"/>
                </w:rPr>
                <w:delText xml:space="preserve"> as provided in the Company’s financial statement for the 2023 financial year provided to the Subscriber before the date of this Agreement</w:delText>
              </w:r>
              <w:r w:rsidR="00C405A4">
                <w:rPr>
                  <w:rFonts w:ascii="Palatino Linotype" w:hAnsi="Palatino Linotype" w:cs="Calibri"/>
                  <w:sz w:val="20"/>
                  <w:szCs w:val="20"/>
                </w:rPr>
                <w:delText>;</w:delText>
              </w:r>
              <w:r w:rsidR="00274778">
                <w:rPr>
                  <w:rFonts w:ascii="Palatino Linotype" w:hAnsi="Palatino Linotype" w:cs="Calibri"/>
                  <w:sz w:val="20"/>
                  <w:szCs w:val="20"/>
                </w:rPr>
                <w:delText xml:space="preserve"> </w:delText>
              </w:r>
            </w:del>
          </w:p>
          <w:p w14:paraId="1A087B28" w14:textId="77777777" w:rsidR="006347C3" w:rsidRDefault="006347C3" w:rsidP="007337F7">
            <w:pPr>
              <w:pStyle w:val="ListParagraph"/>
              <w:rPr>
                <w:rFonts w:ascii="Palatino Linotype" w:hAnsi="Palatino Linotype" w:cs="Calibri"/>
                <w:sz w:val="20"/>
                <w:szCs w:val="20"/>
              </w:rPr>
            </w:pPr>
          </w:p>
          <w:p w14:paraId="2A2A730F" w14:textId="777955C6" w:rsidR="00107668" w:rsidRDefault="00107668" w:rsidP="00395BC7">
            <w:pPr>
              <w:pStyle w:val="Btext"/>
              <w:numPr>
                <w:ilvl w:val="0"/>
                <w:numId w:val="33"/>
              </w:numPr>
              <w:spacing w:after="0"/>
              <w:ind w:left="882" w:hanging="426"/>
              <w:rPr>
                <w:ins w:id="106" w:author="OLTRE" w:date="2024-05-28T19:43:00Z"/>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 xml:space="preserve">in respect of the subscription of the </w:t>
            </w:r>
            <w:proofErr w:type="gramStart"/>
            <w:r w:rsidRPr="00302058">
              <w:rPr>
                <w:rFonts w:ascii="Palatino Linotype" w:hAnsi="Palatino Linotype" w:cs="Calibri"/>
                <w:sz w:val="20"/>
                <w:szCs w:val="20"/>
              </w:rPr>
              <w:t>Shares;</w:t>
            </w:r>
            <w:proofErr w:type="gramEnd"/>
          </w:p>
          <w:p w14:paraId="6E1630F5" w14:textId="77777777" w:rsidR="00595239" w:rsidRDefault="00595239">
            <w:pPr>
              <w:pStyle w:val="ListParagraph"/>
              <w:rPr>
                <w:ins w:id="107" w:author="OLTRE" w:date="2024-05-28T19:43:00Z"/>
                <w:rFonts w:ascii="Palatino Linotype" w:hAnsi="Palatino Linotype" w:cs="Calibri"/>
                <w:sz w:val="20"/>
                <w:szCs w:val="20"/>
              </w:rPr>
              <w:pPrChange w:id="108" w:author="OLTRE" w:date="2024-05-28T19:43:00Z">
                <w:pPr>
                  <w:pStyle w:val="Btext"/>
                  <w:numPr>
                    <w:numId w:val="33"/>
                  </w:numPr>
                  <w:spacing w:after="0"/>
                  <w:ind w:left="882" w:hanging="426"/>
                </w:pPr>
              </w:pPrChange>
            </w:pPr>
          </w:p>
          <w:p w14:paraId="646119B8" w14:textId="77777777" w:rsidR="00595239" w:rsidRPr="00CB6001" w:rsidRDefault="00595239" w:rsidP="00595239">
            <w:pPr>
              <w:pStyle w:val="Btext"/>
              <w:numPr>
                <w:ilvl w:val="0"/>
                <w:numId w:val="33"/>
              </w:numPr>
              <w:spacing w:after="0"/>
              <w:ind w:left="882" w:hanging="426"/>
              <w:rPr>
                <w:ins w:id="109" w:author="OLTRE" w:date="2024-05-28T19:43:00Z"/>
                <w:rFonts w:ascii="Palatino Linotype" w:hAnsi="Palatino Linotype" w:cs="Calibri"/>
                <w:sz w:val="20"/>
                <w:szCs w:val="20"/>
              </w:rPr>
            </w:pPr>
            <w:ins w:id="110" w:author="OLTRE" w:date="2024-05-28T19:43:00Z">
              <w:r>
                <w:rPr>
                  <w:rFonts w:ascii="Palatino Linotype" w:hAnsi="Palatino Linotype" w:cs="Calibri"/>
                  <w:sz w:val="20"/>
                  <w:szCs w:val="20"/>
                </w:rPr>
                <w:t>“</w:t>
              </w:r>
              <w:r>
                <w:rPr>
                  <w:rFonts w:ascii="Palatino Linotype" w:hAnsi="Palatino Linotype" w:cs="Calibri"/>
                  <w:b/>
                  <w:bCs/>
                  <w:sz w:val="20"/>
                  <w:szCs w:val="20"/>
                </w:rPr>
                <w:t>Novation to Assignee</w:t>
              </w:r>
              <w:r w:rsidRPr="007337F7">
                <w:rPr>
                  <w:rFonts w:ascii="Palatino Linotype" w:hAnsi="Palatino Linotype" w:cs="Calibri"/>
                  <w:sz w:val="20"/>
                  <w:szCs w:val="20"/>
                </w:rPr>
                <w:t>”</w:t>
              </w:r>
              <w:r>
                <w:rPr>
                  <w:rFonts w:ascii="Palatino Linotype" w:hAnsi="Palatino Linotype" w:cs="Calibri"/>
                  <w:sz w:val="20"/>
                  <w:szCs w:val="20"/>
                </w:rPr>
                <w:t xml:space="preserve"> shall have the </w:t>
              </w:r>
              <w:r>
                <w:rPr>
                  <w:rFonts w:ascii="Palatino Linotype" w:hAnsi="Palatino Linotype" w:cs="Calibri"/>
                  <w:sz w:val="20"/>
                  <w:szCs w:val="20"/>
                </w:rPr>
                <w:lastRenderedPageBreak/>
                <w:t xml:space="preserve">meaning given to it under Article 13.1 of this </w:t>
              </w:r>
              <w:proofErr w:type="gramStart"/>
              <w:r>
                <w:rPr>
                  <w:rFonts w:ascii="Palatino Linotype" w:hAnsi="Palatino Linotype" w:cs="Calibri"/>
                  <w:sz w:val="20"/>
                  <w:szCs w:val="20"/>
                </w:rPr>
                <w:t>Agreement;</w:t>
              </w:r>
              <w:proofErr w:type="gramEnd"/>
            </w:ins>
          </w:p>
          <w:p w14:paraId="66C35163" w14:textId="77777777" w:rsidR="00595239" w:rsidRPr="00302058" w:rsidRDefault="00595239">
            <w:pPr>
              <w:pStyle w:val="Btext"/>
              <w:spacing w:after="0"/>
              <w:ind w:left="882" w:firstLine="0"/>
              <w:rPr>
                <w:rFonts w:ascii="Palatino Linotype" w:hAnsi="Palatino Linotype" w:cs="Calibri"/>
                <w:sz w:val="20"/>
                <w:szCs w:val="20"/>
              </w:rPr>
              <w:pPrChange w:id="111" w:author="OLTRE" w:date="2024-05-28T19:43:00Z">
                <w:pPr>
                  <w:pStyle w:val="Btext"/>
                  <w:numPr>
                    <w:numId w:val="33"/>
                  </w:numPr>
                  <w:spacing w:after="0"/>
                  <w:ind w:left="882" w:hanging="426"/>
                </w:pPr>
              </w:pPrChange>
            </w:pPr>
          </w:p>
          <w:p w14:paraId="1E08D5EF" w14:textId="77777777" w:rsidR="009E37BE" w:rsidRPr="00302058" w:rsidRDefault="009E37BE" w:rsidP="009E37BE">
            <w:pPr>
              <w:pStyle w:val="ListParagraph"/>
              <w:rPr>
                <w:del w:id="112" w:author="Vichi Lestari" w:date="2024-05-28T19:28:00Z"/>
                <w:rFonts w:ascii="Palatino Linotype" w:hAnsi="Palatino Linotype" w:cs="Calibri"/>
                <w:sz w:val="20"/>
                <w:szCs w:val="20"/>
              </w:rPr>
            </w:pPr>
          </w:p>
          <w:p w14:paraId="23B1A6C1" w14:textId="5403F902" w:rsidR="009E37BE" w:rsidRPr="00302058" w:rsidRDefault="00CB6001">
            <w:pPr>
              <w:pStyle w:val="ListParagraph"/>
              <w:rPr>
                <w:rFonts w:ascii="Palatino Linotype" w:hAnsi="Palatino Linotype" w:cs="Calibri"/>
                <w:sz w:val="20"/>
                <w:szCs w:val="20"/>
              </w:rPr>
              <w:pPrChange w:id="113" w:author="Vichi Lestari" w:date="2024-05-28T19:28:00Z">
                <w:pPr>
                  <w:pStyle w:val="Btext"/>
                  <w:numPr>
                    <w:numId w:val="33"/>
                  </w:numPr>
                  <w:spacing w:after="0"/>
                  <w:ind w:left="882" w:hanging="426"/>
                </w:pPr>
              </w:pPrChange>
            </w:pPr>
            <w:del w:id="114" w:author="Vichi Lestari" w:date="2024-05-28T19:28:00Z">
              <w:r>
                <w:rPr>
                  <w:rFonts w:ascii="Palatino Linotype" w:hAnsi="Palatino Linotype" w:cs="Calibri"/>
                  <w:sz w:val="20"/>
                  <w:szCs w:val="20"/>
                </w:rPr>
                <w:delText>“</w:delText>
              </w:r>
              <w:r>
                <w:rPr>
                  <w:rFonts w:ascii="Palatino Linotype" w:hAnsi="Palatino Linotype" w:cs="Calibri"/>
                  <w:b/>
                  <w:bCs/>
                  <w:sz w:val="20"/>
                  <w:szCs w:val="20"/>
                </w:rPr>
                <w:delText>Novation to Assignee</w:delText>
              </w:r>
              <w:r w:rsidRPr="007337F7">
                <w:rPr>
                  <w:rFonts w:ascii="Palatino Linotype" w:hAnsi="Palatino Linotype" w:cs="Calibri"/>
                  <w:sz w:val="20"/>
                  <w:szCs w:val="20"/>
                </w:rPr>
                <w:delText>”</w:delText>
              </w:r>
              <w:r>
                <w:rPr>
                  <w:rFonts w:ascii="Palatino Linotype" w:hAnsi="Palatino Linotype" w:cs="Calibri"/>
                  <w:sz w:val="20"/>
                  <w:szCs w:val="20"/>
                </w:rPr>
                <w:delText xml:space="preserve"> shall have the meaning given to it under Article 13.1 of this Agreement;</w:delText>
              </w:r>
            </w:del>
          </w:p>
          <w:p w14:paraId="1893274A" w14:textId="77777777" w:rsidR="00CB6001" w:rsidRDefault="00CB6001" w:rsidP="007337F7">
            <w:pPr>
              <w:pStyle w:val="ListParagraph"/>
              <w:rPr>
                <w:rFonts w:ascii="Palatino Linotype" w:hAnsi="Palatino Linotype"/>
                <w:sz w:val="20"/>
                <w:szCs w:val="20"/>
              </w:rPr>
            </w:pPr>
          </w:p>
          <w:p w14:paraId="3A81E16B" w14:textId="356ED3F8"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xml:space="preserve">” means a written notice from a Shareholder of its intention to sell its shares and the applicable terms of the proposed </w:t>
            </w:r>
            <w:proofErr w:type="gramStart"/>
            <w:r w:rsidRPr="00302058">
              <w:rPr>
                <w:rFonts w:ascii="Palatino Linotype" w:hAnsi="Palatino Linotype"/>
                <w:sz w:val="20"/>
                <w:szCs w:val="20"/>
              </w:rPr>
              <w:t>transfer;</w:t>
            </w:r>
            <w:proofErr w:type="gramEnd"/>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means the ordinary shares in accordance with Law No. 40 of 2007 regarding Limited Liability Company, as lastly amended by the Law No. 6 of 2023 (and any of its amendments</w:t>
            </w:r>
            <w:proofErr w:type="gramStart"/>
            <w:r w:rsidRPr="00302058">
              <w:rPr>
                <w:rFonts w:ascii="Palatino Linotype" w:hAnsi="Palatino Linotype" w:cs="Calibri"/>
                <w:sz w:val="20"/>
                <w:szCs w:val="20"/>
              </w:rPr>
              <w:t>);</w:t>
            </w:r>
            <w:proofErr w:type="gramEnd"/>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xml:space="preserve">, and is superior to the Ordinary </w:t>
            </w:r>
            <w:proofErr w:type="gramStart"/>
            <w:r w:rsidRPr="00302058">
              <w:rPr>
                <w:rFonts w:ascii="Palatino Linotype" w:hAnsi="Palatino Linotype" w:cs="Calibri"/>
                <w:sz w:val="20"/>
                <w:szCs w:val="20"/>
              </w:rPr>
              <w:t>Share;</w:t>
            </w:r>
            <w:proofErr w:type="gramEnd"/>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w:t>
            </w:r>
            <w:proofErr w:type="gramStart"/>
            <w:r w:rsidRPr="00302058">
              <w:rPr>
                <w:rFonts w:ascii="Palatino Linotype" w:hAnsi="Palatino Linotype"/>
                <w:b/>
                <w:sz w:val="20"/>
                <w:szCs w:val="20"/>
              </w:rPr>
              <w:t>fifty two</w:t>
            </w:r>
            <w:proofErr w:type="gramEnd"/>
            <w:r w:rsidRPr="00302058">
              <w:rPr>
                <w:rFonts w:ascii="Palatino Linotype" w:hAnsi="Palatino Linotype"/>
                <w:b/>
                <w:sz w:val="20"/>
                <w:szCs w:val="20"/>
              </w:rPr>
              <w:t xml:space="preserve"> thousand one hundred and fifty) </w:t>
            </w:r>
            <w:r w:rsidRPr="00302058">
              <w:rPr>
                <w:rFonts w:ascii="Palatino Linotype" w:hAnsi="Palatino Linotype"/>
                <w:sz w:val="20"/>
                <w:szCs w:val="20"/>
              </w:rPr>
              <w:t xml:space="preserve">Class C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5577ED28"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Founding Shareholders, and all other holders of the Company’s </w:t>
            </w:r>
            <w:proofErr w:type="gramStart"/>
            <w:r w:rsidRPr="00302058">
              <w:rPr>
                <w:rFonts w:ascii="Palatino Linotype" w:hAnsi="Palatino Linotype"/>
                <w:sz w:val="20"/>
                <w:szCs w:val="20"/>
              </w:rPr>
              <w:t>shares</w:t>
            </w:r>
            <w:r w:rsidR="00F00ADF" w:rsidRPr="00302058">
              <w:rPr>
                <w:rFonts w:ascii="Palatino Linotype" w:hAnsi="Palatino Linotype"/>
                <w:sz w:val="20"/>
                <w:szCs w:val="20"/>
              </w:rPr>
              <w:t>;</w:t>
            </w:r>
            <w:proofErr w:type="gramEnd"/>
            <w:r w:rsidR="00F00ADF" w:rsidRPr="00302058">
              <w:rPr>
                <w:rFonts w:ascii="Palatino Linotype" w:hAnsi="Palatino Linotype"/>
                <w:sz w:val="20"/>
                <w:szCs w:val="20"/>
              </w:rPr>
              <w:t xml:space="preserve"> </w:t>
            </w:r>
          </w:p>
          <w:p w14:paraId="70920838" w14:textId="194A2D8D" w:rsidR="00395BC7" w:rsidRPr="00302058" w:rsidRDefault="00395BC7" w:rsidP="00D82709">
            <w:pPr>
              <w:pStyle w:val="Btext"/>
              <w:spacing w:after="0"/>
              <w:ind w:firstLine="0"/>
              <w:rPr>
                <w:rFonts w:ascii="Palatino Linotype" w:hAnsi="Palatino Linotype" w:cs="Calibri"/>
                <w:sz w:val="20"/>
                <w:szCs w:val="20"/>
              </w:rPr>
            </w:pPr>
          </w:p>
          <w:p w14:paraId="75B59B24" w14:textId="3B795B35"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means any and all applicable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D82709">
            <w:pPr>
              <w:pStyle w:val="Btext"/>
              <w:spacing w:after="0"/>
              <w:ind w:left="882" w:hanging="426"/>
              <w:rPr>
                <w:rFonts w:ascii="Palatino Linotype" w:hAnsi="Palatino Linotype" w:cs="Calibri"/>
                <w:sz w:val="20"/>
                <w:szCs w:val="20"/>
              </w:rPr>
            </w:pPr>
          </w:p>
          <w:p w14:paraId="5E41F469" w14:textId="39ACC5DD"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 xml:space="preserve">means the Indonesian Directorate General of Taxation or any other governmental authority with the authority to levy Taxes in </w:t>
            </w:r>
            <w:proofErr w:type="gramStart"/>
            <w:r w:rsidRPr="00302058">
              <w:rPr>
                <w:rFonts w:ascii="Palatino Linotype" w:hAnsi="Palatino Linotype"/>
                <w:sz w:val="20"/>
                <w:szCs w:val="20"/>
              </w:rPr>
              <w:t>Indonesia;</w:t>
            </w:r>
            <w:proofErr w:type="gramEnd"/>
            <w:r w:rsidRPr="00302058">
              <w:rPr>
                <w:rFonts w:ascii="Palatino Linotype" w:hAnsi="Palatino Linotype"/>
                <w:sz w:val="20"/>
                <w:szCs w:val="20"/>
              </w:rPr>
              <w:t xml:space="preserve"> </w:t>
            </w:r>
          </w:p>
          <w:p w14:paraId="234A5542" w14:textId="77777777" w:rsidR="009C26DF" w:rsidRPr="00D82709" w:rsidRDefault="009C26DF" w:rsidP="00D82709">
            <w:pPr>
              <w:pStyle w:val="ListParagraph"/>
              <w:rPr>
                <w:rFonts w:ascii="Palatino Linotype" w:hAnsi="Palatino Linotype"/>
                <w:b/>
                <w:sz w:val="20"/>
              </w:rPr>
            </w:pPr>
          </w:p>
          <w:p w14:paraId="2D525311" w14:textId="33E626A2" w:rsidR="00395BC7" w:rsidRPr="002751FF"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lastRenderedPageBreak/>
              <w:t xml:space="preserve">“Transaction Agreements” </w:t>
            </w:r>
            <w:r w:rsidRPr="00302058">
              <w:rPr>
                <w:rFonts w:ascii="Palatino Linotype" w:hAnsi="Palatino Linotype"/>
                <w:sz w:val="20"/>
                <w:szCs w:val="20"/>
              </w:rPr>
              <w:t xml:space="preserve">means this Agreement, </w:t>
            </w:r>
            <w:del w:id="115" w:author="OLTRE" w:date="2024-05-28T21:58:00Z">
              <w:r w:rsidRPr="00302058" w:rsidDel="00A27D35">
                <w:rPr>
                  <w:rFonts w:ascii="Palatino Linotype" w:hAnsi="Palatino Linotype"/>
                  <w:sz w:val="20"/>
                  <w:szCs w:val="20"/>
                </w:rPr>
                <w:delText>Investor  Agreement</w:delText>
              </w:r>
            </w:del>
            <w:del w:id="116" w:author="OLTRE" w:date="2024-05-28T19:44:00Z">
              <w:r w:rsidRPr="00302058" w:rsidDel="009B1AB7">
                <w:rPr>
                  <w:rFonts w:ascii="Palatino Linotype" w:hAnsi="Palatino Linotype"/>
                  <w:sz w:val="20"/>
                  <w:szCs w:val="20"/>
                </w:rPr>
                <w:delText>,</w:delText>
              </w:r>
            </w:del>
            <w:ins w:id="117" w:author="Vichi Lestari" w:date="2024-05-28T19:28:00Z">
              <w:del w:id="118" w:author="OLTRE" w:date="2024-05-28T19:44:00Z">
                <w:r w:rsidR="00860451" w:rsidDel="009B1AB7">
                  <w:rPr>
                    <w:rFonts w:ascii="Palatino Linotype" w:hAnsi="Palatino Linotype"/>
                    <w:sz w:val="20"/>
                    <w:szCs w:val="20"/>
                  </w:rPr>
                  <w:delText xml:space="preserve"> or </w:delText>
                </w:r>
              </w:del>
              <w:commentRangeStart w:id="119"/>
              <w:r w:rsidR="00860451">
                <w:rPr>
                  <w:rFonts w:ascii="Palatino Linotype" w:hAnsi="Palatino Linotype"/>
                  <w:sz w:val="20"/>
                  <w:szCs w:val="20"/>
                </w:rPr>
                <w:t>Shareholder</w:t>
              </w:r>
            </w:ins>
            <w:ins w:id="120" w:author="OLTRE" w:date="2024-05-28T22:16:00Z">
              <w:r w:rsidR="00736D83">
                <w:rPr>
                  <w:rFonts w:ascii="Palatino Linotype" w:hAnsi="Palatino Linotype"/>
                  <w:sz w:val="20"/>
                  <w:szCs w:val="20"/>
                </w:rPr>
                <w:t>s</w:t>
              </w:r>
            </w:ins>
            <w:ins w:id="121" w:author="Vichi Lestari" w:date="2024-05-28T19:28:00Z">
              <w:r w:rsidR="00860451">
                <w:rPr>
                  <w:rFonts w:ascii="Palatino Linotype" w:hAnsi="Palatino Linotype"/>
                  <w:sz w:val="20"/>
                  <w:szCs w:val="20"/>
                </w:rPr>
                <w:t xml:space="preserve"> </w:t>
              </w:r>
              <w:proofErr w:type="spellStart"/>
              <w:r w:rsidR="00860451">
                <w:rPr>
                  <w:rFonts w:ascii="Palatino Linotype" w:hAnsi="Palatino Linotype"/>
                  <w:sz w:val="20"/>
                  <w:szCs w:val="20"/>
                </w:rPr>
                <w:t>Agreement</w:t>
              </w:r>
              <w:del w:id="122" w:author="OLTRE" w:date="2024-05-28T19:44:00Z">
                <w:r w:rsidR="00860451" w:rsidDel="009B1AB7">
                  <w:rPr>
                    <w:rFonts w:ascii="Palatino Linotype" w:hAnsi="Palatino Linotype"/>
                    <w:sz w:val="20"/>
                    <w:szCs w:val="20"/>
                  </w:rPr>
                  <w:delText xml:space="preserve"> (as agreed between the Parties)</w:delText>
                </w:r>
                <w:r w:rsidRPr="00302058" w:rsidDel="009B1AB7">
                  <w:rPr>
                    <w:rFonts w:ascii="Palatino Linotype" w:hAnsi="Palatino Linotype"/>
                    <w:sz w:val="20"/>
                    <w:szCs w:val="20"/>
                  </w:rPr>
                  <w:delText>,</w:delText>
                </w:r>
              </w:del>
            </w:ins>
            <w:del w:id="123" w:author="OLTRE" w:date="2024-05-28T19:44:00Z">
              <w:r w:rsidRPr="00302058" w:rsidDel="009B1AB7">
                <w:rPr>
                  <w:rFonts w:ascii="Palatino Linotype" w:hAnsi="Palatino Linotype"/>
                  <w:sz w:val="20"/>
                  <w:szCs w:val="20"/>
                </w:rPr>
                <w:delText xml:space="preserve"> </w:delText>
              </w:r>
              <w:commentRangeEnd w:id="119"/>
              <w:r w:rsidR="009B1AB7" w:rsidDel="009B1AB7">
                <w:rPr>
                  <w:rStyle w:val="CommentReference"/>
                  <w:rFonts w:ascii="Cambria" w:eastAsia="MS Mincho" w:hAnsi="Cambria"/>
                  <w:lang w:val="en-ID" w:eastAsia="en-US"/>
                </w:rPr>
                <w:commentReference w:id="119"/>
              </w:r>
            </w:del>
            <w:r w:rsidRPr="00302058">
              <w:rPr>
                <w:rFonts w:ascii="Palatino Linotype" w:hAnsi="Palatino Linotype"/>
                <w:sz w:val="20"/>
                <w:szCs w:val="20"/>
              </w:rPr>
              <w:t>and</w:t>
            </w:r>
            <w:proofErr w:type="spellEnd"/>
            <w:r w:rsidRPr="00302058">
              <w:rPr>
                <w:rFonts w:ascii="Palatino Linotype" w:hAnsi="Palatino Linotype"/>
                <w:sz w:val="20"/>
                <w:szCs w:val="20"/>
              </w:rPr>
              <w:t xml:space="preserve">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124" w:name="_DV_M184"/>
            <w:bookmarkEnd w:id="124"/>
            <w:r w:rsidR="002751FF">
              <w:rPr>
                <w:rFonts w:ascii="Palatino Linotype" w:hAnsi="Palatino Linotype"/>
                <w:sz w:val="20"/>
                <w:szCs w:val="20"/>
              </w:rPr>
              <w:t>; and</w:t>
            </w:r>
          </w:p>
          <w:p w14:paraId="1069B0E0" w14:textId="77777777" w:rsidR="002751FF" w:rsidRDefault="002751FF" w:rsidP="007337F7">
            <w:pPr>
              <w:pStyle w:val="ListParagraph"/>
              <w:rPr>
                <w:del w:id="125" w:author="Vichi Lestari" w:date="2024-05-28T19:28:00Z"/>
                <w:rFonts w:ascii="Palatino Linotype" w:hAnsi="Palatino Linotype" w:cs="Calibri"/>
                <w:sz w:val="20"/>
                <w:szCs w:val="20"/>
              </w:rPr>
            </w:pPr>
          </w:p>
          <w:p w14:paraId="66C317E7" w14:textId="41B33FDE" w:rsidR="002751FF" w:rsidRDefault="002751FF">
            <w:pPr>
              <w:pStyle w:val="ListParagraph"/>
              <w:rPr>
                <w:rFonts w:ascii="Palatino Linotype" w:hAnsi="Palatino Linotype" w:cs="Calibri"/>
                <w:sz w:val="20"/>
                <w:szCs w:val="20"/>
              </w:rPr>
              <w:pPrChange w:id="126" w:author="Vichi Lestari" w:date="2024-05-28T19:28:00Z">
                <w:pPr>
                  <w:pStyle w:val="Btext"/>
                  <w:numPr>
                    <w:numId w:val="33"/>
                  </w:numPr>
                  <w:spacing w:after="0"/>
                  <w:ind w:left="882" w:hanging="426"/>
                </w:pPr>
              </w:pPrChange>
            </w:pPr>
            <w:del w:id="127" w:author="Vichi Lestari" w:date="2024-05-28T19:28:00Z">
              <w:r>
                <w:rPr>
                  <w:rFonts w:ascii="Palatino Linotype" w:hAnsi="Palatino Linotype" w:cs="Calibri"/>
                  <w:sz w:val="20"/>
                  <w:szCs w:val="20"/>
                </w:rPr>
                <w:delText>“</w:delText>
              </w:r>
              <w:r w:rsidRPr="007337F7">
                <w:rPr>
                  <w:rFonts w:ascii="Palatino Linotype" w:hAnsi="Palatino Linotype" w:cs="Calibri"/>
                  <w:b/>
                  <w:bCs/>
                  <w:sz w:val="20"/>
                  <w:szCs w:val="20"/>
                </w:rPr>
                <w:delText>Undisclosed Liability</w:delText>
              </w:r>
              <w:r>
                <w:rPr>
                  <w:rFonts w:ascii="Palatino Linotype" w:hAnsi="Palatino Linotype" w:cs="Calibri"/>
                  <w:sz w:val="20"/>
                  <w:szCs w:val="20"/>
                </w:rPr>
                <w:delText xml:space="preserve">” means </w:delText>
              </w:r>
              <w:r w:rsidR="00C90108">
                <w:rPr>
                  <w:rFonts w:ascii="Palatino Linotype" w:hAnsi="Palatino Linotype" w:cs="Calibri"/>
                  <w:sz w:val="20"/>
                  <w:szCs w:val="20"/>
                </w:rPr>
                <w:delText xml:space="preserve">any and all amounts that the Company is obligated or potentially obligated to pay to any party including </w:delText>
              </w:r>
              <w:r w:rsidR="0094176B">
                <w:rPr>
                  <w:rFonts w:ascii="Palatino Linotype" w:hAnsi="Palatino Linotype" w:cs="Calibri"/>
                  <w:sz w:val="20"/>
                  <w:szCs w:val="20"/>
                </w:rPr>
                <w:delText xml:space="preserve">any </w:delText>
              </w:r>
              <w:r w:rsidR="00C90108">
                <w:rPr>
                  <w:rFonts w:ascii="Palatino Linotype" w:hAnsi="Palatino Linotype" w:cs="Calibri"/>
                  <w:sz w:val="20"/>
                  <w:szCs w:val="20"/>
                </w:rPr>
                <w:delText xml:space="preserve">governmental authority, </w:delText>
              </w:r>
              <w:r w:rsidR="008C403B">
                <w:rPr>
                  <w:rFonts w:ascii="Palatino Linotype" w:hAnsi="Palatino Linotype" w:cs="Calibri"/>
                  <w:sz w:val="20"/>
                  <w:szCs w:val="20"/>
                </w:rPr>
                <w:delText xml:space="preserve">including any unpaid tax amounts and fines, amounts claimed under a legal lawsuit, fine or order to pay </w:delText>
              </w:r>
              <w:r w:rsidR="00170220">
                <w:rPr>
                  <w:rFonts w:ascii="Palatino Linotype" w:hAnsi="Palatino Linotype" w:cs="Calibri"/>
                  <w:sz w:val="20"/>
                  <w:szCs w:val="20"/>
                </w:rPr>
                <w:delText xml:space="preserve">under </w:delText>
              </w:r>
              <w:r w:rsidR="008C403B">
                <w:rPr>
                  <w:rFonts w:ascii="Palatino Linotype" w:hAnsi="Palatino Linotype" w:cs="Calibri"/>
                  <w:sz w:val="20"/>
                  <w:szCs w:val="20"/>
                </w:rPr>
                <w:delText xml:space="preserve">court </w:delText>
              </w:r>
              <w:r w:rsidR="00444245">
                <w:rPr>
                  <w:rFonts w:ascii="Palatino Linotype" w:hAnsi="Palatino Linotype" w:cs="Calibri"/>
                  <w:sz w:val="20"/>
                  <w:szCs w:val="20"/>
                </w:rPr>
                <w:delText>decision or order</w:delText>
              </w:r>
              <w:r w:rsidR="00486F57">
                <w:rPr>
                  <w:rFonts w:ascii="Palatino Linotype" w:hAnsi="Palatino Linotype" w:cs="Calibri"/>
                  <w:sz w:val="20"/>
                  <w:szCs w:val="20"/>
                </w:rPr>
                <w:delText>, or arbitral award</w:delText>
              </w:r>
              <w:r w:rsidR="008C403B">
                <w:rPr>
                  <w:rFonts w:ascii="Palatino Linotype" w:hAnsi="Palatino Linotype" w:cs="Calibri"/>
                  <w:sz w:val="20"/>
                  <w:szCs w:val="20"/>
                </w:rPr>
                <w:delText xml:space="preserve">, </w:delText>
              </w:r>
              <w:r w:rsidR="00C90108">
                <w:rPr>
                  <w:rFonts w:ascii="Palatino Linotype" w:hAnsi="Palatino Linotype" w:cs="Calibri"/>
                  <w:sz w:val="20"/>
                  <w:szCs w:val="20"/>
                </w:rPr>
                <w:delText xml:space="preserve">that has not been reflected in the Company’s </w:delText>
              </w:r>
              <w:r w:rsidR="00101F57">
                <w:rPr>
                  <w:rFonts w:ascii="Palatino Linotype" w:hAnsi="Palatino Linotype" w:cs="Calibri"/>
                  <w:sz w:val="20"/>
                  <w:szCs w:val="20"/>
                </w:rPr>
                <w:delText>f</w:delText>
              </w:r>
              <w:r w:rsidR="00C90108">
                <w:rPr>
                  <w:rFonts w:ascii="Palatino Linotype" w:hAnsi="Palatino Linotype" w:cs="Calibri"/>
                  <w:sz w:val="20"/>
                  <w:szCs w:val="20"/>
                </w:rPr>
                <w:delText xml:space="preserve">inancial </w:delText>
              </w:r>
              <w:r w:rsidR="00101F57">
                <w:rPr>
                  <w:rFonts w:ascii="Palatino Linotype" w:hAnsi="Palatino Linotype" w:cs="Calibri"/>
                  <w:sz w:val="20"/>
                  <w:szCs w:val="20"/>
                </w:rPr>
                <w:delText>s</w:delText>
              </w:r>
              <w:r w:rsidR="00C90108">
                <w:rPr>
                  <w:rFonts w:ascii="Palatino Linotype" w:hAnsi="Palatino Linotype" w:cs="Calibri"/>
                  <w:sz w:val="20"/>
                  <w:szCs w:val="20"/>
                </w:rPr>
                <w:delText xml:space="preserve">tatement for </w:delText>
              </w:r>
              <w:r w:rsidR="00575B73">
                <w:rPr>
                  <w:rFonts w:ascii="Palatino Linotype" w:hAnsi="Palatino Linotype" w:cs="Calibri"/>
                  <w:sz w:val="20"/>
                  <w:szCs w:val="20"/>
                </w:rPr>
                <w:delText xml:space="preserve">the </w:delText>
              </w:r>
              <w:r w:rsidR="00C90108">
                <w:rPr>
                  <w:rFonts w:ascii="Palatino Linotype" w:hAnsi="Palatino Linotype" w:cs="Calibri"/>
                  <w:sz w:val="20"/>
                  <w:szCs w:val="20"/>
                </w:rPr>
                <w:delText xml:space="preserve">2023 </w:delText>
              </w:r>
              <w:r w:rsidR="00575B73">
                <w:rPr>
                  <w:rFonts w:ascii="Palatino Linotype" w:hAnsi="Palatino Linotype" w:cs="Calibri"/>
                  <w:sz w:val="20"/>
                  <w:szCs w:val="20"/>
                </w:rPr>
                <w:delText>f</w:delText>
              </w:r>
              <w:r w:rsidR="00C90108">
                <w:rPr>
                  <w:rFonts w:ascii="Palatino Linotype" w:hAnsi="Palatino Linotype" w:cs="Calibri"/>
                  <w:sz w:val="20"/>
                  <w:szCs w:val="20"/>
                </w:rPr>
                <w:delText xml:space="preserve">inancial </w:delText>
              </w:r>
              <w:r w:rsidR="00575B73">
                <w:rPr>
                  <w:rFonts w:ascii="Palatino Linotype" w:hAnsi="Palatino Linotype" w:cs="Calibri"/>
                  <w:sz w:val="20"/>
                  <w:szCs w:val="20"/>
                </w:rPr>
                <w:delText>y</w:delText>
              </w:r>
              <w:r w:rsidR="00C90108">
                <w:rPr>
                  <w:rFonts w:ascii="Palatino Linotype" w:hAnsi="Palatino Linotype" w:cs="Calibri"/>
                  <w:sz w:val="20"/>
                  <w:szCs w:val="20"/>
                </w:rPr>
                <w:delText>ea</w:delText>
              </w:r>
              <w:r w:rsidR="00575B73">
                <w:rPr>
                  <w:rFonts w:ascii="Palatino Linotype" w:hAnsi="Palatino Linotype" w:cs="Calibri"/>
                  <w:sz w:val="20"/>
                  <w:szCs w:val="20"/>
                </w:rPr>
                <w:delText>r</w:delText>
              </w:r>
              <w:r w:rsidR="00101F57">
                <w:rPr>
                  <w:rFonts w:ascii="Palatino Linotype" w:hAnsi="Palatino Linotype" w:cs="Calibri"/>
                  <w:sz w:val="20"/>
                  <w:szCs w:val="20"/>
                </w:rPr>
                <w:delText xml:space="preserve"> provided to the Subscriber before the date of this Agreement</w:delText>
              </w:r>
              <w:r w:rsidR="00D62D91">
                <w:rPr>
                  <w:rFonts w:ascii="Palatino Linotype" w:hAnsi="Palatino Linotype" w:cs="Calibri"/>
                  <w:sz w:val="20"/>
                  <w:szCs w:val="20"/>
                </w:rPr>
                <w:delText xml:space="preserve">, and that became known </w:delText>
              </w:r>
              <w:r w:rsidR="005F602E">
                <w:rPr>
                  <w:rFonts w:ascii="Palatino Linotype" w:hAnsi="Palatino Linotype" w:cs="Calibri"/>
                  <w:sz w:val="20"/>
                  <w:szCs w:val="20"/>
                </w:rPr>
                <w:delText xml:space="preserve">to the Subscriber </w:delText>
              </w:r>
              <w:r w:rsidR="002D6CFC">
                <w:rPr>
                  <w:rFonts w:ascii="Palatino Linotype" w:hAnsi="Palatino Linotype" w:cs="Calibri"/>
                  <w:sz w:val="20"/>
                  <w:szCs w:val="20"/>
                </w:rPr>
                <w:delText xml:space="preserve">due to </w:delText>
              </w:r>
              <w:r w:rsidR="00D62D91">
                <w:rPr>
                  <w:rFonts w:ascii="Palatino Linotype" w:hAnsi="Palatino Linotype" w:cs="Calibri"/>
                  <w:sz w:val="20"/>
                  <w:szCs w:val="20"/>
                </w:rPr>
                <w:delText xml:space="preserve">the Subcriber’s due diligence process or </w:delText>
              </w:r>
              <w:r w:rsidR="002D6CFC">
                <w:rPr>
                  <w:rFonts w:ascii="Palatino Linotype" w:hAnsi="Palatino Linotype" w:cs="Calibri"/>
                  <w:sz w:val="20"/>
                  <w:szCs w:val="20"/>
                </w:rPr>
                <w:delText>otherwise</w:delText>
              </w:r>
              <w:r w:rsidR="00C90108">
                <w:rPr>
                  <w:rFonts w:ascii="Palatino Linotype" w:hAnsi="Palatino Linotype" w:cs="Calibri"/>
                  <w:sz w:val="20"/>
                  <w:szCs w:val="20"/>
                </w:rPr>
                <w:delText xml:space="preserve">. </w:delText>
              </w:r>
            </w:del>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324BC787" w14:textId="3643F5E7" w:rsidR="000D26B6" w:rsidRPr="000D26B6" w:rsidRDefault="008B027D" w:rsidP="00025C53">
            <w:pPr>
              <w:pStyle w:val="MTH1"/>
              <w:numPr>
                <w:ilvl w:val="1"/>
                <w:numId w:val="51"/>
              </w:numPr>
              <w:spacing w:after="0"/>
              <w:ind w:left="458" w:hanging="567"/>
              <w:contextualSpacing/>
              <w:jc w:val="both"/>
              <w:rPr>
                <w:rFonts w:ascii="Palatino Linotype" w:hAnsi="Palatino Linotype"/>
                <w:sz w:val="20"/>
                <w:szCs w:val="20"/>
                <w:lang w:val="id-ID"/>
              </w:rPr>
            </w:pPr>
            <w:proofErr w:type="spellStart"/>
            <w:r w:rsidRPr="00302058">
              <w:rPr>
                <w:rFonts w:ascii="Palatino Linotype" w:hAnsi="Palatino Linotype"/>
                <w:sz w:val="20"/>
                <w:szCs w:val="20"/>
                <w:lang w:val="id-ID"/>
              </w:rPr>
              <w:t>Interpretation</w:t>
            </w:r>
            <w:proofErr w:type="spellEnd"/>
            <w:r w:rsidRPr="00302058">
              <w:rPr>
                <w:rFonts w:ascii="Palatino Linotype" w:hAnsi="Palatino Linotype"/>
                <w:sz w:val="20"/>
                <w:szCs w:val="20"/>
                <w:lang w:val="id-ID"/>
              </w:rPr>
              <w:t>.</w:t>
            </w:r>
          </w:p>
          <w:p w14:paraId="68CBD4D3" w14:textId="77777777" w:rsidR="00025C53" w:rsidRDefault="00025C53" w:rsidP="00025C53">
            <w:pPr>
              <w:pStyle w:val="MTH2"/>
              <w:spacing w:after="0"/>
              <w:ind w:left="884"/>
              <w:rPr>
                <w:rFonts w:ascii="Palatino Linotype" w:hAnsi="Palatino Linotype"/>
                <w:sz w:val="20"/>
                <w:szCs w:val="20"/>
                <w:u w:val="none"/>
              </w:rPr>
            </w:pPr>
          </w:p>
          <w:p w14:paraId="1C1CA8BB" w14:textId="5C3B44D0" w:rsidR="009D1065" w:rsidRPr="00302058" w:rsidRDefault="009D1065" w:rsidP="00025C53">
            <w:pPr>
              <w:pStyle w:val="MTH2"/>
              <w:numPr>
                <w:ilvl w:val="0"/>
                <w:numId w:val="131"/>
              </w:numPr>
              <w:spacing w:after="0"/>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agreement or the giving of notice, </w:t>
            </w:r>
            <w:proofErr w:type="gramStart"/>
            <w:r w:rsidRPr="00302058">
              <w:rPr>
                <w:rFonts w:ascii="Palatino Linotype" w:hAnsi="Palatino Linotype"/>
                <w:sz w:val="20"/>
                <w:szCs w:val="20"/>
                <w:u w:val="none"/>
              </w:rPr>
              <w:t>approval</w:t>
            </w:r>
            <w:proofErr w:type="gramEnd"/>
            <w:r w:rsidRPr="00302058">
              <w:rPr>
                <w:rFonts w:ascii="Palatino Linotype" w:hAnsi="Palatino Linotype"/>
                <w:sz w:val="20"/>
                <w:szCs w:val="20"/>
                <w:u w:val="none"/>
              </w:rPr>
              <w:t xml:space="preserve"> or consent of a Party, unless otherwise specified, such agreement, notice, approval or consent must be in writing. </w:t>
            </w:r>
          </w:p>
          <w:p w14:paraId="3584710D" w14:textId="567ABC0A" w:rsidR="00832C24" w:rsidRPr="00EC3A2E" w:rsidRDefault="00076F23" w:rsidP="00D82709">
            <w:pPr>
              <w:pStyle w:val="MTH1"/>
              <w:numPr>
                <w:ilvl w:val="0"/>
                <w:numId w:val="51"/>
              </w:numPr>
              <w:spacing w:after="0"/>
              <w:ind w:left="456" w:hanging="567"/>
              <w:contextualSpacing/>
              <w:jc w:val="both"/>
              <w:rPr>
                <w:rFonts w:ascii="Palatino Linotype" w:hAnsi="Palatino Linotype"/>
                <w:b/>
                <w:sz w:val="20"/>
                <w:rPrChange w:id="128" w:author="Vichi Lestari" w:date="2024-05-28T19:28:00Z">
                  <w:rPr>
                    <w:rFonts w:ascii="Palatino Linotype" w:hAnsi="Palatino Linotype"/>
                    <w:b/>
                    <w:sz w:val="20"/>
                    <w:u w:val="none"/>
                  </w:rPr>
                </w:rPrChange>
              </w:rPr>
            </w:pPr>
            <w:r w:rsidRPr="00302058">
              <w:rPr>
                <w:rFonts w:ascii="Palatino Linotype" w:hAnsi="Palatino Linotype"/>
                <w:b/>
                <w:bCs/>
                <w:sz w:val="20"/>
                <w:szCs w:val="20"/>
              </w:rPr>
              <w:t>Shares Subscription</w:t>
            </w:r>
            <w:r w:rsidRPr="00D82709">
              <w:rPr>
                <w:rFonts w:ascii="Palatino Linotype" w:hAnsi="Palatino Linotype"/>
                <w:b/>
                <w:sz w:val="20"/>
              </w:rPr>
              <w:t>.</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1C42DE27" w:rsidR="00832C24"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D82709">
              <w:rPr>
                <w:rFonts w:ascii="Palatino Linotype" w:hAnsi="Palatino Linotype"/>
                <w:sz w:val="20"/>
                <w:u w:val="none"/>
              </w:rPr>
              <w:t xml:space="preserve">Subject to the terms and conditions of this Agreement, </w:t>
            </w:r>
            <w:r w:rsidRPr="00302058">
              <w:rPr>
                <w:rFonts w:ascii="Palatino Linotype" w:hAnsi="Palatino Linotype"/>
                <w:sz w:val="20"/>
                <w:szCs w:val="20"/>
                <w:u w:val="none"/>
              </w:rPr>
              <w:t>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w:t>
            </w:r>
            <w:r w:rsidR="008B4C63">
              <w:rPr>
                <w:rFonts w:ascii="Palatino Linotype" w:hAnsi="Palatino Linotype"/>
                <w:sz w:val="20"/>
                <w:szCs w:val="20"/>
                <w:u w:val="none"/>
              </w:rPr>
              <w:t>the Investment Issue Price</w:t>
            </w:r>
            <w:r w:rsidRPr="00302058">
              <w:rPr>
                <w:rFonts w:ascii="Palatino Linotype" w:hAnsi="Palatino Linotype"/>
                <w:sz w:val="20"/>
                <w:szCs w:val="20"/>
                <w:u w:val="none"/>
              </w:rPr>
              <w:t xml:space="preserve">. </w:t>
            </w:r>
          </w:p>
          <w:p w14:paraId="131D01DC" w14:textId="77777777" w:rsidR="003007F3" w:rsidRDefault="003007F3" w:rsidP="00BD5575">
            <w:pPr>
              <w:pStyle w:val="MTH2"/>
              <w:spacing w:after="0"/>
              <w:ind w:left="456"/>
              <w:contextualSpacing/>
              <w:rPr>
                <w:rFonts w:ascii="Palatino Linotype" w:hAnsi="Palatino Linotype"/>
                <w:sz w:val="20"/>
                <w:szCs w:val="20"/>
                <w:u w:val="none"/>
              </w:rPr>
            </w:pPr>
          </w:p>
          <w:p w14:paraId="4EC88345" w14:textId="14A5EDDC"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w:t>
            </w:r>
            <w:proofErr w:type="gramStart"/>
            <w:r w:rsidRPr="00302058">
              <w:rPr>
                <w:rFonts w:ascii="Palatino Linotype" w:hAnsi="Palatino Linotype"/>
                <w:sz w:val="20"/>
                <w:szCs w:val="20"/>
                <w:u w:val="none"/>
              </w:rPr>
              <w:t>any and all</w:t>
            </w:r>
            <w:proofErr w:type="gramEnd"/>
            <w:r w:rsidRPr="00302058">
              <w:rPr>
                <w:rFonts w:ascii="Palatino Linotype" w:hAnsi="Palatino Linotype"/>
                <w:sz w:val="20"/>
                <w:szCs w:val="20"/>
                <w:u w:val="none"/>
              </w:rPr>
              <w:t xml:space="preserve"> claims and </w:t>
            </w:r>
            <w:del w:id="129" w:author="Vichi Lestari" w:date="2024-05-28T19:28:00Z">
              <w:r w:rsidRPr="00302058">
                <w:rPr>
                  <w:rFonts w:ascii="Palatino Linotype" w:hAnsi="Palatino Linotype"/>
                  <w:sz w:val="20"/>
                  <w:szCs w:val="20"/>
                  <w:u w:val="none"/>
                </w:rPr>
                <w:delText>Encumbrances</w:delText>
              </w:r>
            </w:del>
            <w:ins w:id="130" w:author="Vichi Lestari" w:date="2024-05-28T19:28:00Z">
              <w:r w:rsidR="00190F61">
                <w:rPr>
                  <w:rFonts w:ascii="Palatino Linotype" w:hAnsi="Palatino Linotype"/>
                  <w:sz w:val="20"/>
                  <w:szCs w:val="20"/>
                  <w:u w:val="none"/>
                </w:rPr>
                <w:t>e</w:t>
              </w:r>
              <w:r w:rsidRPr="00302058">
                <w:rPr>
                  <w:rFonts w:ascii="Palatino Linotype" w:hAnsi="Palatino Linotype"/>
                  <w:sz w:val="20"/>
                  <w:szCs w:val="20"/>
                  <w:u w:val="none"/>
                </w:rPr>
                <w:t>ncumbrances</w:t>
              </w:r>
            </w:ins>
            <w:r w:rsidRPr="00302058">
              <w:rPr>
                <w:rFonts w:ascii="Palatino Linotype" w:hAnsi="Palatino Linotype"/>
                <w:sz w:val="20"/>
                <w:szCs w:val="20"/>
                <w:u w:val="none"/>
              </w:rPr>
              <w:t xml:space="preserve">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32BD098F" w14:textId="77777777" w:rsidR="006B75D5" w:rsidRPr="00302058" w:rsidRDefault="006B75D5" w:rsidP="006D5E2B">
            <w:pPr>
              <w:pStyle w:val="Btext"/>
              <w:spacing w:after="0"/>
              <w:ind w:firstLine="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commentRangeStart w:id="131"/>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commentRangeEnd w:id="131"/>
            <w:r w:rsidR="00190F61">
              <w:rPr>
                <w:rStyle w:val="CommentReference"/>
                <w:rFonts w:ascii="Cambria" w:eastAsia="MS Mincho" w:hAnsi="Cambria"/>
                <w:u w:val="none"/>
                <w:lang w:val="en-ID" w:eastAsia="en-US"/>
              </w:rPr>
              <w:commentReference w:id="131"/>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proofErr w:type="gramStart"/>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roofErr w:type="gramEnd"/>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w:t>
            </w:r>
            <w:proofErr w:type="gramStart"/>
            <w:r w:rsidR="00B23C67" w:rsidRPr="00302058">
              <w:rPr>
                <w:rFonts w:ascii="Palatino Linotype" w:eastAsia="PMingLiU" w:hAnsi="Palatino Linotype" w:cs="Calibri"/>
                <w:sz w:val="20"/>
                <w:szCs w:val="20"/>
              </w:rPr>
              <w:t>business;</w:t>
            </w:r>
            <w:proofErr w:type="gramEnd"/>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a material capital commitment or encumber any assets or dispose of any assets other than in the ordinary course of business or make any unusual or </w:t>
            </w:r>
            <w:r w:rsidR="00B23C67" w:rsidRPr="00302058">
              <w:rPr>
                <w:rFonts w:ascii="Palatino Linotype" w:hAnsi="Palatino Linotype" w:cs="Calibri"/>
                <w:sz w:val="20"/>
                <w:szCs w:val="20"/>
              </w:rPr>
              <w:lastRenderedPageBreak/>
              <w:t xml:space="preserve">extraordinary </w:t>
            </w:r>
            <w:proofErr w:type="gramStart"/>
            <w:r w:rsidR="00B23C67" w:rsidRPr="00302058">
              <w:rPr>
                <w:rFonts w:ascii="Palatino Linotype" w:hAnsi="Palatino Linotype" w:cs="Calibri"/>
                <w:sz w:val="20"/>
                <w:szCs w:val="20"/>
              </w:rPr>
              <w:t>expenditures;</w:t>
            </w:r>
            <w:proofErr w:type="gramEnd"/>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 xml:space="preserve">any material contract or </w:t>
            </w:r>
            <w:proofErr w:type="gramStart"/>
            <w:r w:rsidR="00B23C67" w:rsidRPr="00302058">
              <w:rPr>
                <w:rFonts w:ascii="Palatino Linotype" w:hAnsi="Palatino Linotype" w:cs="Calibri"/>
                <w:sz w:val="20"/>
                <w:szCs w:val="20"/>
              </w:rPr>
              <w:t>commitment;</w:t>
            </w:r>
            <w:proofErr w:type="gramEnd"/>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proofErr w:type="gramStart"/>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proofErr w:type="gramEnd"/>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any cancellation, release or assignment of any material indebtedness owed to the </w:t>
            </w:r>
            <w:proofErr w:type="gramStart"/>
            <w:r w:rsidRPr="00302058">
              <w:rPr>
                <w:rFonts w:ascii="Palatino Linotype" w:hAnsi="Palatino Linotype" w:cs="Calibri"/>
                <w:sz w:val="20"/>
                <w:szCs w:val="20"/>
              </w:rPr>
              <w:t>Company</w:t>
            </w:r>
            <w:proofErr w:type="gramEnd"/>
            <w:r w:rsidRPr="00302058">
              <w:rPr>
                <w:rFonts w:ascii="Palatino Linotype" w:hAnsi="Palatino Linotype" w:cs="Calibri"/>
                <w:sz w:val="20"/>
                <w:szCs w:val="20"/>
              </w:rPr>
              <w:t xml:space="preserve">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w:t>
            </w:r>
            <w:proofErr w:type="gramStart"/>
            <w:r w:rsidR="00A23D1D" w:rsidRPr="00302058">
              <w:rPr>
                <w:rFonts w:ascii="Palatino Linotype" w:hAnsi="Palatino Linotype" w:cs="Calibri"/>
                <w:sz w:val="20"/>
                <w:szCs w:val="20"/>
              </w:rPr>
              <w:t>activities</w:t>
            </w:r>
            <w:r w:rsidRPr="00302058">
              <w:rPr>
                <w:rFonts w:ascii="Palatino Linotype" w:hAnsi="Palatino Linotype" w:cs="Calibri"/>
                <w:sz w:val="20"/>
                <w:szCs w:val="20"/>
              </w:rPr>
              <w:t>;</w:t>
            </w:r>
            <w:proofErr w:type="gramEnd"/>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apply for and use reasonable </w:t>
            </w:r>
            <w:proofErr w:type="spellStart"/>
            <w:r w:rsidRPr="00302058">
              <w:rPr>
                <w:rFonts w:ascii="Palatino Linotype" w:hAnsi="Palatino Linotype" w:cs="Calibri"/>
                <w:sz w:val="20"/>
                <w:szCs w:val="20"/>
              </w:rPr>
              <w:t>endeavours</w:t>
            </w:r>
            <w:proofErr w:type="spellEnd"/>
            <w:r w:rsidRPr="00302058">
              <w:rPr>
                <w:rFonts w:ascii="Palatino Linotype" w:hAnsi="Palatino Linotype" w:cs="Calibri"/>
                <w:sz w:val="20"/>
                <w:szCs w:val="20"/>
              </w:rPr>
              <w:t xml:space="preserve"> to obtain the renewal of any permit and licenses which expires during the Interim Period, if </w:t>
            </w:r>
            <w:proofErr w:type="gramStart"/>
            <w:r w:rsidRPr="00302058">
              <w:rPr>
                <w:rFonts w:ascii="Palatino Linotype" w:hAnsi="Palatino Linotype" w:cs="Calibri"/>
                <w:sz w:val="20"/>
                <w:szCs w:val="20"/>
              </w:rPr>
              <w:t>any;</w:t>
            </w:r>
            <w:proofErr w:type="gramEnd"/>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 xml:space="preserve">of a condition that materially affect the business of the </w:t>
            </w:r>
            <w:proofErr w:type="gramStart"/>
            <w:r w:rsidR="00B52E3E" w:rsidRPr="00302058">
              <w:rPr>
                <w:rFonts w:ascii="Palatino Linotype" w:hAnsi="Palatino Linotype" w:cs="Calibri"/>
                <w:sz w:val="20"/>
                <w:szCs w:val="20"/>
              </w:rPr>
              <w:t>Company</w:t>
            </w:r>
            <w:r w:rsidR="00B23C67" w:rsidRPr="00302058">
              <w:rPr>
                <w:rFonts w:ascii="Palatino Linotype" w:hAnsi="Palatino Linotype" w:cs="Calibri"/>
                <w:sz w:val="20"/>
                <w:szCs w:val="20"/>
              </w:rPr>
              <w:t>;</w:t>
            </w:r>
            <w:proofErr w:type="gramEnd"/>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 xml:space="preserve">with all laws and </w:t>
            </w:r>
            <w:proofErr w:type="gramStart"/>
            <w:r w:rsidRPr="00302058">
              <w:rPr>
                <w:rFonts w:ascii="Palatino Linotype" w:hAnsi="Palatino Linotype" w:cs="Calibri"/>
                <w:sz w:val="20"/>
                <w:szCs w:val="20"/>
              </w:rPr>
              <w:t>regulations;</w:t>
            </w:r>
            <w:proofErr w:type="gramEnd"/>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 xml:space="preserve">the prevailing Generally Accepted Accounting Principles in Indonesia in the preparation of </w:t>
            </w:r>
            <w:r w:rsidRPr="00302058">
              <w:rPr>
                <w:rFonts w:ascii="Palatino Linotype" w:hAnsi="Palatino Linotype" w:cs="Calibri"/>
                <w:sz w:val="20"/>
                <w:szCs w:val="20"/>
              </w:rPr>
              <w:lastRenderedPageBreak/>
              <w:t>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 xml:space="preserve">evidence of bank </w:t>
            </w:r>
            <w:proofErr w:type="gramStart"/>
            <w:r w:rsidR="00714414" w:rsidRPr="00302058">
              <w:rPr>
                <w:rFonts w:ascii="Palatino Linotype" w:hAnsi="Palatino Linotype"/>
                <w:sz w:val="20"/>
                <w:szCs w:val="20"/>
                <w:u w:val="none"/>
              </w:rPr>
              <w:t>remittance</w:t>
            </w:r>
            <w:r w:rsidRPr="00302058">
              <w:rPr>
                <w:rFonts w:ascii="Palatino Linotype" w:hAnsi="Palatino Linotype"/>
                <w:sz w:val="20"/>
                <w:szCs w:val="20"/>
                <w:u w:val="none"/>
              </w:rPr>
              <w:t>;</w:t>
            </w:r>
            <w:proofErr w:type="gramEnd"/>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w:t>
            </w:r>
            <w:proofErr w:type="spellStart"/>
            <w:r w:rsidR="00CB5CFE" w:rsidRPr="00302058">
              <w:rPr>
                <w:rFonts w:ascii="Palatino Linotype" w:hAnsi="Palatino Linotype"/>
                <w:sz w:val="20"/>
                <w:szCs w:val="20"/>
                <w:u w:val="none"/>
              </w:rPr>
              <w:t>i</w:t>
            </w:r>
            <w:proofErr w:type="spellEnd"/>
            <w:r w:rsidR="00CB5CFE" w:rsidRPr="00302058">
              <w:rPr>
                <w:rFonts w:ascii="Palatino Linotype" w:hAnsi="Palatino Linotype"/>
                <w:sz w:val="20"/>
                <w:szCs w:val="20"/>
                <w:u w:val="none"/>
              </w:rPr>
              <w:t xml:space="preserve">) </w:t>
            </w:r>
            <w:r w:rsidR="005C1AC8" w:rsidRPr="00302058">
              <w:rPr>
                <w:rFonts w:ascii="Palatino Linotype" w:hAnsi="Palatino Linotype"/>
                <w:sz w:val="20"/>
                <w:szCs w:val="20"/>
                <w:u w:val="none"/>
              </w:rPr>
              <w:t>the 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w:t>
            </w:r>
            <w:proofErr w:type="gramStart"/>
            <w:r w:rsidR="00CB5CFE" w:rsidRPr="00302058">
              <w:rPr>
                <w:rFonts w:ascii="Palatino Linotype" w:hAnsi="Palatino Linotype"/>
                <w:sz w:val="20"/>
                <w:szCs w:val="20"/>
                <w:u w:val="none"/>
              </w:rPr>
              <w:t>effect</w:t>
            </w:r>
            <w:proofErr w:type="gramEnd"/>
            <w:r w:rsidR="00CB5CFE" w:rsidRPr="00302058">
              <w:rPr>
                <w:rFonts w:ascii="Palatino Linotype" w:hAnsi="Palatino Linotype"/>
                <w:sz w:val="20"/>
                <w:szCs w:val="20"/>
                <w:u w:val="none"/>
              </w:rPr>
              <w:t xml:space="preserve">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77777777"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proofErr w:type="gramStart"/>
            <w:r w:rsidR="006717EF" w:rsidRPr="00302058">
              <w:rPr>
                <w:rFonts w:ascii="Palatino Linotype" w:hAnsi="Palatino Linotype"/>
                <w:sz w:val="20"/>
                <w:szCs w:val="20"/>
                <w:u w:val="none"/>
              </w:rPr>
              <w:t>)</w:t>
            </w:r>
            <w:r w:rsidRPr="00302058">
              <w:rPr>
                <w:rFonts w:ascii="Palatino Linotype" w:hAnsi="Palatino Linotype"/>
                <w:sz w:val="20"/>
                <w:szCs w:val="20"/>
                <w:u w:val="none"/>
              </w:rPr>
              <w:t>;</w:t>
            </w:r>
            <w:proofErr w:type="gramEnd"/>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the Company shall (</w:t>
            </w:r>
            <w:proofErr w:type="spellStart"/>
            <w:r w:rsidRPr="00302058">
              <w:rPr>
                <w:rFonts w:ascii="Palatino Linotype" w:hAnsi="Palatino Linotype"/>
                <w:sz w:val="20"/>
                <w:szCs w:val="20"/>
                <w:u w:val="none"/>
              </w:rPr>
              <w:t>i</w:t>
            </w:r>
            <w:proofErr w:type="spellEnd"/>
            <w:r w:rsidRPr="00302058">
              <w:rPr>
                <w:rFonts w:ascii="Palatino Linotype" w:hAnsi="Palatino Linotype"/>
                <w:sz w:val="20"/>
                <w:szCs w:val="20"/>
                <w:u w:val="none"/>
              </w:rPr>
              <w:t xml:space="preserve">) issue the Shares for the </w:t>
            </w:r>
            <w:proofErr w:type="spellStart"/>
            <w:r w:rsidRPr="00302058">
              <w:rPr>
                <w:rFonts w:ascii="Palatino Linotype" w:hAnsi="Palatino Linotype"/>
                <w:sz w:val="20"/>
                <w:szCs w:val="20"/>
                <w:u w:val="none"/>
              </w:rPr>
              <w:t>Subcriber</w:t>
            </w:r>
            <w:proofErr w:type="spellEnd"/>
            <w:r w:rsidRPr="00302058">
              <w:rPr>
                <w:rFonts w:ascii="Palatino Linotype" w:hAnsi="Palatino Linotype"/>
                <w:sz w:val="20"/>
                <w:szCs w:val="20"/>
                <w:u w:val="none"/>
              </w:rPr>
              <w:t xml:space="preserve"> and (ii) provide the Company’s shareholders register already listing the Subscriber as a shareholder, and the share </w:t>
            </w:r>
            <w:r w:rsidRPr="00302058">
              <w:rPr>
                <w:rFonts w:ascii="Palatino Linotype" w:hAnsi="Palatino Linotype"/>
                <w:sz w:val="20"/>
                <w:szCs w:val="20"/>
                <w:u w:val="none"/>
              </w:rPr>
              <w:lastRenderedPageBreak/>
              <w:t xml:space="preserve">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74D9943F"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Investor 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proofErr w:type="spellStart"/>
            <w:r w:rsidR="00D67A0B" w:rsidRPr="00302058">
              <w:rPr>
                <w:rFonts w:ascii="Palatino Linotype" w:hAnsi="Palatino Linotype"/>
                <w:sz w:val="20"/>
                <w:szCs w:val="20"/>
                <w:u w:val="none"/>
              </w:rPr>
              <w:t>the</w:t>
            </w:r>
            <w:proofErr w:type="spellEnd"/>
            <w:r w:rsidR="00D67A0B" w:rsidRPr="00302058">
              <w:rPr>
                <w:rFonts w:ascii="Palatino Linotype" w:hAnsi="Palatino Linotype"/>
                <w:sz w:val="20"/>
                <w:szCs w:val="20"/>
                <w:u w:val="none"/>
              </w:rPr>
              <w:t xml:space="preserve"> Company, </w:t>
            </w:r>
            <w:proofErr w:type="gramStart"/>
            <w:r w:rsidR="00D67A0B" w:rsidRPr="00302058">
              <w:rPr>
                <w:rFonts w:ascii="Palatino Linotype" w:hAnsi="Palatino Linotype"/>
                <w:sz w:val="20"/>
                <w:szCs w:val="20"/>
                <w:u w:val="none"/>
              </w:rPr>
              <w:t>Subscriber</w:t>
            </w:r>
            <w:proofErr w:type="gramEnd"/>
            <w:r w:rsidR="00D67A0B" w:rsidRPr="00302058">
              <w:rPr>
                <w:rFonts w:ascii="Palatino Linotype" w:hAnsi="Palatino Linotype"/>
                <w:sz w:val="20"/>
                <w:szCs w:val="20"/>
                <w:u w:val="none"/>
              </w:rPr>
              <w:t xml:space="preserve">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w:t>
            </w:r>
            <w:proofErr w:type="gramStart"/>
            <w:r w:rsidR="00B51656" w:rsidRPr="00302058">
              <w:rPr>
                <w:rFonts w:ascii="Palatino Linotype" w:hAnsi="Palatino Linotype"/>
                <w:sz w:val="20"/>
                <w:u w:val="none"/>
              </w:rPr>
              <w:t>all of</w:t>
            </w:r>
            <w:proofErr w:type="gramEnd"/>
            <w:r w:rsidR="00B51656" w:rsidRPr="00302058">
              <w:rPr>
                <w:rFonts w:ascii="Palatino Linotype" w:hAnsi="Palatino Linotype"/>
                <w:sz w:val="20"/>
                <w:u w:val="none"/>
              </w:rPr>
              <w:t xml:space="preserve">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3CA2CBF7"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w:t>
            </w:r>
            <w:commentRangeStart w:id="132"/>
            <w:commentRangeStart w:id="133"/>
            <w:r w:rsidR="0078044F" w:rsidRPr="00302058">
              <w:rPr>
                <w:rFonts w:ascii="Palatino Linotype" w:hAnsi="Palatino Linotype"/>
                <w:sz w:val="20"/>
                <w:u w:val="none"/>
              </w:rPr>
              <w:t xml:space="preserve">shall </w:t>
            </w:r>
            <w:r w:rsidR="003A40C6">
              <w:rPr>
                <w:rFonts w:ascii="Palatino Linotype" w:hAnsi="Palatino Linotype"/>
                <w:sz w:val="20"/>
                <w:u w:val="none"/>
              </w:rPr>
              <w:t>provide</w:t>
            </w:r>
            <w:r w:rsidR="0078044F" w:rsidRPr="00302058">
              <w:rPr>
                <w:rFonts w:ascii="Palatino Linotype" w:hAnsi="Palatino Linotype"/>
                <w:sz w:val="20"/>
                <w:u w:val="none"/>
              </w:rPr>
              <w:t xml:space="preserve"> the </w:t>
            </w:r>
            <w:del w:id="134" w:author="Vichi Lestari" w:date="2024-05-28T19:28:00Z">
              <w:r w:rsidR="00C23F01" w:rsidRPr="00302058">
                <w:rPr>
                  <w:rFonts w:ascii="Palatino Linotype" w:hAnsi="Palatino Linotype"/>
                  <w:sz w:val="20"/>
                  <w:u w:val="none"/>
                </w:rPr>
                <w:delText>original</w:delText>
              </w:r>
            </w:del>
            <w:ins w:id="135" w:author="Vichi Lestari" w:date="2024-05-28T19:28:00Z">
              <w:r w:rsidR="00CE772C">
                <w:rPr>
                  <w:rFonts w:ascii="Palatino Linotype" w:hAnsi="Palatino Linotype"/>
                  <w:sz w:val="20"/>
                  <w:u w:val="none"/>
                </w:rPr>
                <w:t>certified</w:t>
              </w:r>
              <w:r w:rsidR="00C23F01" w:rsidRPr="00302058">
                <w:rPr>
                  <w:rFonts w:ascii="Palatino Linotype" w:hAnsi="Palatino Linotype"/>
                  <w:sz w:val="20"/>
                  <w:u w:val="none"/>
                </w:rPr>
                <w:t xml:space="preserve"> </w:t>
              </w:r>
              <w:r w:rsidR="003A40C6">
                <w:rPr>
                  <w:rFonts w:ascii="Palatino Linotype" w:hAnsi="Palatino Linotype"/>
                  <w:sz w:val="20"/>
                  <w:u w:val="none"/>
                </w:rPr>
                <w:t>true</w:t>
              </w:r>
            </w:ins>
            <w:r w:rsidR="003A40C6">
              <w:rPr>
                <w:rFonts w:ascii="Palatino Linotype" w:hAnsi="Palatino Linotype"/>
                <w:sz w:val="20"/>
                <w:u w:val="none"/>
              </w:rPr>
              <w:t xml:space="preserve"> </w:t>
            </w:r>
            <w:r w:rsidR="0078044F" w:rsidRPr="00302058">
              <w:rPr>
                <w:rFonts w:ascii="Palatino Linotype" w:hAnsi="Palatino Linotype"/>
                <w:sz w:val="20"/>
                <w:u w:val="none"/>
              </w:rPr>
              <w:t>copies</w:t>
            </w:r>
            <w:commentRangeEnd w:id="132"/>
            <w:r w:rsidR="003A40C6">
              <w:rPr>
                <w:rStyle w:val="CommentReference"/>
                <w:rFonts w:ascii="Cambria" w:eastAsia="MS Mincho" w:hAnsi="Cambria"/>
                <w:u w:val="none"/>
                <w:lang w:val="en-ID" w:eastAsia="en-US"/>
              </w:rPr>
              <w:commentReference w:id="132"/>
            </w:r>
            <w:commentRangeEnd w:id="133"/>
            <w:r w:rsidR="009B1AB7">
              <w:rPr>
                <w:rStyle w:val="CommentReference"/>
                <w:rFonts w:ascii="Cambria" w:eastAsia="MS Mincho" w:hAnsi="Cambria"/>
                <w:u w:val="none"/>
                <w:lang w:val="en-ID" w:eastAsia="en-US"/>
              </w:rPr>
              <w:commentReference w:id="133"/>
            </w:r>
            <w:r w:rsidR="0078044F" w:rsidRPr="00302058">
              <w:rPr>
                <w:rFonts w:ascii="Palatino Linotype" w:hAnsi="Palatino Linotype"/>
                <w:sz w:val="20"/>
                <w:u w:val="none"/>
              </w:rPr>
              <w:t xml:space="preserve">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28E63D5F" w:rsidR="00696A98" w:rsidRPr="00D82709" w:rsidRDefault="00F21A34" w:rsidP="00D82709">
            <w:pPr>
              <w:pStyle w:val="MTH1"/>
              <w:numPr>
                <w:ilvl w:val="0"/>
                <w:numId w:val="51"/>
              </w:numPr>
              <w:spacing w:after="0"/>
              <w:ind w:left="456" w:hanging="567"/>
              <w:contextualSpacing/>
              <w:jc w:val="both"/>
              <w:rPr>
                <w:rFonts w:ascii="Palatino Linotype" w:hAnsi="Palatino Linotype"/>
                <w:b/>
                <w:sz w:val="20"/>
              </w:rPr>
            </w:pPr>
            <w:bookmarkStart w:id="136" w:name="_Ref146362263"/>
            <w:bookmarkStart w:id="137" w:name="_Toc384369663"/>
            <w:bookmarkStart w:id="138" w:name="_Toc400643958"/>
            <w:r w:rsidRPr="00D82709">
              <w:rPr>
                <w:rFonts w:ascii="Palatino Linotype" w:hAnsi="Palatino Linotype"/>
                <w:b/>
                <w:sz w:val="20"/>
              </w:rPr>
              <w:t xml:space="preserve">Representations and Warranties of the </w:t>
            </w:r>
            <w:bookmarkStart w:id="139" w:name="_DV_M190"/>
            <w:bookmarkEnd w:id="136"/>
            <w:bookmarkEnd w:id="137"/>
            <w:bookmarkEnd w:id="138"/>
            <w:bookmarkEnd w:id="139"/>
            <w:r w:rsidRPr="00D82709">
              <w:rPr>
                <w:rFonts w:ascii="Palatino Linotype" w:hAnsi="Palatino Linotype"/>
                <w:b/>
                <w:sz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76C19F89" w:rsidR="007D2761" w:rsidRPr="00D82709" w:rsidRDefault="007903E3" w:rsidP="00D82709">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 xml:space="preserve">The Company hereby represents and warrants to </w:t>
            </w:r>
            <w:r w:rsidRPr="00302058">
              <w:rPr>
                <w:rFonts w:ascii="Palatino Linotype" w:hAnsi="Palatino Linotype"/>
                <w:sz w:val="20"/>
                <w:szCs w:val="20"/>
                <w:u w:val="none"/>
              </w:rPr>
              <w:t>the Subscriber</w:t>
            </w:r>
            <w:r w:rsidRPr="00302058">
              <w:rPr>
                <w:rFonts w:ascii="Palatino Linotype" w:hAnsi="Palatino Linotype"/>
                <w:sz w:val="20"/>
                <w:u w:val="none"/>
              </w:rPr>
              <w:t xml:space="preserve"> that the following representations</w:t>
            </w:r>
            <w:r w:rsidRPr="00302058">
              <w:rPr>
                <w:rFonts w:ascii="Palatino Linotype" w:hAnsi="Palatino Linotype"/>
                <w:sz w:val="20"/>
                <w:szCs w:val="20"/>
                <w:u w:val="none"/>
              </w:rPr>
              <w:t xml:space="preserve"> </w:t>
            </w:r>
            <w:r w:rsidR="007E4AB3" w:rsidRPr="00302058">
              <w:rPr>
                <w:rFonts w:ascii="Palatino Linotype" w:hAnsi="Palatino Linotype"/>
                <w:sz w:val="20"/>
                <w:szCs w:val="20"/>
                <w:u w:val="none"/>
              </w:rPr>
              <w:t>and warranties</w:t>
            </w:r>
            <w:r w:rsidR="007E4AB3" w:rsidRPr="00302058">
              <w:rPr>
                <w:rFonts w:ascii="Palatino Linotype" w:hAnsi="Palatino Linotype"/>
                <w:sz w:val="20"/>
                <w:u w:val="none"/>
              </w:rPr>
              <w:t xml:space="preserve"> </w:t>
            </w:r>
            <w:r w:rsidRPr="00302058">
              <w:rPr>
                <w:rFonts w:ascii="Palatino Linotype" w:hAnsi="Palatino Linotype"/>
                <w:sz w:val="20"/>
                <w:u w:val="none"/>
              </w:rPr>
              <w:t xml:space="preserve">are true </w:t>
            </w:r>
            <w:r w:rsidRPr="009B1AB7">
              <w:rPr>
                <w:rFonts w:ascii="Palatino Linotype" w:hAnsi="Palatino Linotype"/>
                <w:sz w:val="20"/>
                <w:u w:val="none"/>
              </w:rPr>
              <w:t xml:space="preserve">and </w:t>
            </w:r>
            <w:r w:rsidRPr="009B1AB7">
              <w:rPr>
                <w:rFonts w:ascii="Palatino Linotype" w:hAnsi="Palatino Linotype"/>
                <w:sz w:val="20"/>
                <w:u w:val="none"/>
                <w:rPrChange w:id="140" w:author="OLTRE" w:date="2024-05-28T19:46:00Z">
                  <w:rPr>
                    <w:rFonts w:ascii="Palatino Linotype" w:hAnsi="Palatino Linotype"/>
                    <w:sz w:val="20"/>
                    <w:highlight w:val="yellow"/>
                    <w:u w:val="none"/>
                  </w:rPr>
                </w:rPrChange>
              </w:rPr>
              <w:t>complete as of the date of this Agreement</w:t>
            </w:r>
            <w:r w:rsidRPr="009B1AB7">
              <w:rPr>
                <w:rFonts w:ascii="Palatino Linotype" w:hAnsi="Palatino Linotype"/>
                <w:sz w:val="20"/>
                <w:szCs w:val="20"/>
                <w:u w:val="none"/>
              </w:rPr>
              <w:t xml:space="preserve"> and </w:t>
            </w:r>
            <w:r w:rsidR="00CB4E99" w:rsidRPr="009B1AB7">
              <w:rPr>
                <w:rFonts w:ascii="Palatino Linotype" w:hAnsi="Palatino Linotype"/>
                <w:sz w:val="20"/>
                <w:szCs w:val="20"/>
                <w:u w:val="none"/>
              </w:rPr>
              <w:t>as at</w:t>
            </w:r>
            <w:r w:rsidR="00CB4E99" w:rsidRPr="00302058">
              <w:rPr>
                <w:rFonts w:ascii="Palatino Linotype" w:hAnsi="Palatino Linotype"/>
                <w:sz w:val="20"/>
                <w:szCs w:val="20"/>
                <w:u w:val="none"/>
              </w:rPr>
              <w:t xml:space="preserve"> </w:t>
            </w:r>
            <w:r w:rsidRPr="00302058">
              <w:rPr>
                <w:rFonts w:ascii="Palatino Linotype" w:hAnsi="Palatino Linotype"/>
                <w:sz w:val="20"/>
                <w:u w:val="none"/>
              </w:rPr>
              <w:t>the Closing</w:t>
            </w:r>
            <w:r w:rsidRPr="00302058">
              <w:rPr>
                <w:rFonts w:ascii="Palatino Linotype" w:hAnsi="Palatino Linotype"/>
                <w:sz w:val="20"/>
                <w:szCs w:val="20"/>
                <w:u w:val="none"/>
              </w:rPr>
              <w:t xml:space="preserve"> Date:</w:t>
            </w:r>
          </w:p>
          <w:p w14:paraId="2042B6A1" w14:textId="77777777" w:rsidR="00ED36D2" w:rsidRPr="00302058" w:rsidRDefault="00ED36D2" w:rsidP="00D82709">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p>
          <w:p w14:paraId="4EC3C763" w14:textId="77777777" w:rsidR="00696A98" w:rsidRPr="00302058" w:rsidRDefault="00696A98" w:rsidP="00D82709">
            <w:pPr>
              <w:pStyle w:val="MTH3"/>
              <w:numPr>
                <w:ilvl w:val="0"/>
                <w:numId w:val="0"/>
              </w:numPr>
              <w:spacing w:after="0"/>
              <w:ind w:left="321" w:hanging="334"/>
              <w:contextualSpacing/>
              <w:rPr>
                <w:rFonts w:ascii="Palatino Linotype" w:hAnsi="Palatino Linotype"/>
                <w:sz w:val="20"/>
                <w:szCs w:val="20"/>
                <w:u w:val="single"/>
              </w:rPr>
            </w:pPr>
          </w:p>
          <w:p w14:paraId="47C4F4CF" w14:textId="29A85683"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w:t>
            </w:r>
            <w:r w:rsidR="00042DDE" w:rsidRPr="00D82709">
              <w:rPr>
                <w:rFonts w:ascii="Palatino Linotype" w:hAnsi="Palatino Linotype"/>
                <w:sz w:val="20"/>
              </w:rPr>
              <w:t>Exhibit A</w:t>
            </w:r>
            <w:r w:rsidRPr="00D82709">
              <w:rPr>
                <w:rFonts w:ascii="Palatino Linotype" w:hAnsi="Palatino Linotype"/>
                <w:sz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xml:space="preserve">. The Company has </w:t>
            </w:r>
            <w:r w:rsidRPr="00302058">
              <w:rPr>
                <w:rFonts w:ascii="Palatino Linotype" w:hAnsi="Palatino Linotype"/>
                <w:sz w:val="20"/>
                <w:szCs w:val="20"/>
              </w:rPr>
              <w:lastRenderedPageBreak/>
              <w:t>obtained and shall continue to maintain the validity of the licenses it 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w:t>
            </w:r>
            <w:proofErr w:type="gramStart"/>
            <w:r w:rsidRPr="00302058">
              <w:rPr>
                <w:rFonts w:ascii="Palatino Linotype" w:hAnsi="Palatino Linotype"/>
                <w:sz w:val="20"/>
                <w:szCs w:val="20"/>
              </w:rPr>
              <w:t>dealt  with</w:t>
            </w:r>
            <w:proofErr w:type="gramEnd"/>
            <w:r w:rsidRPr="00302058">
              <w:rPr>
                <w:rFonts w:ascii="Palatino Linotype" w:hAnsi="Palatino Linotype"/>
                <w:sz w:val="20"/>
                <w:szCs w:val="20"/>
              </w:rPr>
              <w:t xml:space="preserve">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w:t>
            </w:r>
            <w:proofErr w:type="gramStart"/>
            <w:r w:rsidRPr="00302058">
              <w:rPr>
                <w:rFonts w:ascii="Palatino Linotype" w:hAnsi="Palatino Linotype"/>
                <w:sz w:val="20"/>
                <w:szCs w:val="20"/>
              </w:rPr>
              <w:t>information  contained</w:t>
            </w:r>
            <w:proofErr w:type="gramEnd"/>
            <w:r w:rsidRPr="00302058">
              <w:rPr>
                <w:rFonts w:ascii="Palatino Linotype" w:hAnsi="Palatino Linotype"/>
                <w:sz w:val="20"/>
                <w:szCs w:val="20"/>
              </w:rPr>
              <w:t xml:space="preserve">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xml:space="preserve">. Nothing has occurred and no material information has been withheld </w:t>
            </w:r>
            <w:proofErr w:type="gramStart"/>
            <w:r w:rsidRPr="00302058">
              <w:rPr>
                <w:rFonts w:ascii="Palatino Linotype" w:hAnsi="Palatino Linotype"/>
                <w:sz w:val="20"/>
                <w:szCs w:val="20"/>
              </w:rPr>
              <w:t>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w:t>
            </w:r>
            <w:proofErr w:type="gramEnd"/>
            <w:r w:rsidRPr="00302058">
              <w:rPr>
                <w:rFonts w:ascii="Palatino Linotype" w:hAnsi="Palatino Linotype"/>
                <w:sz w:val="20"/>
                <w:szCs w:val="20"/>
              </w:rPr>
              <w:t xml:space="preserve">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proofErr w:type="gramStart"/>
            <w:r w:rsidR="00E02B22" w:rsidRPr="00302058">
              <w:rPr>
                <w:rFonts w:ascii="Palatino Linotype" w:hAnsi="Palatino Linotype"/>
                <w:sz w:val="20"/>
                <w:szCs w:val="20"/>
              </w:rPr>
              <w:t>A</w:t>
            </w:r>
            <w:r w:rsidRPr="00302058">
              <w:rPr>
                <w:rFonts w:ascii="Palatino Linotype" w:hAnsi="Palatino Linotype"/>
                <w:sz w:val="20"/>
                <w:szCs w:val="20"/>
              </w:rPr>
              <w:t>ll of</w:t>
            </w:r>
            <w:proofErr w:type="gramEnd"/>
            <w:r w:rsidRPr="00302058">
              <w:rPr>
                <w:rFonts w:ascii="Palatino Linotype" w:hAnsi="Palatino Linotype"/>
                <w:sz w:val="20"/>
                <w:szCs w:val="20"/>
              </w:rPr>
              <w:t xml:space="preserve">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 xml:space="preserve">o product or service marketed or sold (or proposed to be marketed or sold) by the Company violates or will violate any </w:t>
            </w:r>
            <w:proofErr w:type="gramStart"/>
            <w:r w:rsidRPr="00302058">
              <w:rPr>
                <w:rFonts w:ascii="Palatino Linotype" w:hAnsi="Palatino Linotype"/>
                <w:sz w:val="20"/>
              </w:rPr>
              <w:t>license, or</w:t>
            </w:r>
            <w:proofErr w:type="gramEnd"/>
            <w:r w:rsidRPr="00302058">
              <w:rPr>
                <w:rFonts w:ascii="Palatino Linotype" w:hAnsi="Palatino Linotype"/>
                <w:sz w:val="20"/>
              </w:rPr>
              <w:t xml:space="preserve">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w:t>
            </w:r>
            <w:proofErr w:type="gramStart"/>
            <w:r w:rsidRPr="00302058">
              <w:rPr>
                <w:rFonts w:ascii="Palatino Linotype" w:hAnsi="Palatino Linotype" w:cs="Verdana"/>
                <w:sz w:val="20"/>
                <w:szCs w:val="20"/>
              </w:rPr>
              <w:t>taking into account</w:t>
            </w:r>
            <w:proofErr w:type="gramEnd"/>
            <w:r w:rsidRPr="00302058">
              <w:rPr>
                <w:rFonts w:ascii="Palatino Linotype" w:hAnsi="Palatino Linotype" w:cs="Verdana"/>
                <w:sz w:val="20"/>
                <w:szCs w:val="20"/>
              </w:rPr>
              <w:t xml:space="preserve"> any extension or grace 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lastRenderedPageBreak/>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4C77A1AA"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commentRangeStart w:id="141"/>
            <w:commentRangeStart w:id="142"/>
            <w:commentRangeStart w:id="143"/>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del w:id="144" w:author="Vichi Lestari" w:date="2024-05-28T19:28:00Z">
              <w:r w:rsidRPr="00302058">
                <w:rPr>
                  <w:rFonts w:ascii="Palatino Linotype" w:hAnsi="Palatino Linotype"/>
                  <w:sz w:val="20"/>
                  <w:szCs w:val="20"/>
                </w:rPr>
                <w:delText>.</w:delText>
              </w:r>
            </w:del>
            <w:ins w:id="145" w:author="Vichi Lestari" w:date="2024-05-28T19:28:00Z">
              <w:r w:rsidR="00533D9D">
                <w:rPr>
                  <w:rFonts w:ascii="Palatino Linotype" w:hAnsi="Palatino Linotype"/>
                  <w:sz w:val="20"/>
                  <w:szCs w:val="20"/>
                </w:rPr>
                <w:t xml:space="preserve"> save and except as stated under financial report </w:t>
              </w:r>
              <w:proofErr w:type="spellStart"/>
              <w:r w:rsidR="00533D9D">
                <w:rPr>
                  <w:rFonts w:ascii="Palatino Linotype" w:hAnsi="Palatino Linotype"/>
                  <w:sz w:val="20"/>
                  <w:szCs w:val="20"/>
                </w:rPr>
                <w:t>submited</w:t>
              </w:r>
              <w:proofErr w:type="spellEnd"/>
              <w:r w:rsidRPr="00302058">
                <w:rPr>
                  <w:rFonts w:ascii="Palatino Linotype" w:hAnsi="Palatino Linotype"/>
                  <w:sz w:val="20"/>
                  <w:szCs w:val="20"/>
                </w:rPr>
                <w:t>.</w:t>
              </w:r>
              <w:commentRangeEnd w:id="141"/>
              <w:r w:rsidR="003D5697">
                <w:rPr>
                  <w:rStyle w:val="CommentReference"/>
                  <w:rFonts w:ascii="Cambria" w:eastAsia="MS Mincho" w:hAnsi="Cambria"/>
                  <w:lang w:val="en-ID" w:eastAsia="en-US"/>
                </w:rPr>
                <w:commentReference w:id="141"/>
              </w:r>
              <w:commentRangeEnd w:id="142"/>
              <w:r w:rsidR="00533D9D">
                <w:rPr>
                  <w:rStyle w:val="CommentReference"/>
                  <w:rFonts w:ascii="Cambria" w:eastAsia="MS Mincho" w:hAnsi="Cambria"/>
                  <w:lang w:val="en-ID" w:eastAsia="en-US"/>
                </w:rPr>
                <w:commentReference w:id="142"/>
              </w:r>
            </w:ins>
            <w:commentRangeEnd w:id="143"/>
            <w:r w:rsidR="009B1AB7">
              <w:rPr>
                <w:rStyle w:val="CommentReference"/>
                <w:rFonts w:ascii="Cambria" w:eastAsia="MS Mincho" w:hAnsi="Cambria"/>
                <w:lang w:val="en-ID" w:eastAsia="en-US"/>
              </w:rPr>
              <w:commentReference w:id="143"/>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No </w:t>
            </w:r>
            <w:proofErr w:type="spellStart"/>
            <w:r w:rsidRPr="00302058">
              <w:rPr>
                <w:rFonts w:ascii="Palatino Linotype" w:hAnsi="Palatino Linotype"/>
                <w:sz w:val="20"/>
                <w:szCs w:val="20"/>
                <w:u w:val="single"/>
              </w:rPr>
              <w:t>Encumberance</w:t>
            </w:r>
            <w:proofErr w:type="spellEnd"/>
            <w:r w:rsidRPr="00302058">
              <w:rPr>
                <w:rFonts w:ascii="Palatino Linotype" w:hAnsi="Palatino Linotype"/>
                <w:sz w:val="20"/>
                <w:szCs w:val="20"/>
              </w:rPr>
              <w:t xml:space="preserve">. None of the Company’s assets and properties, including the Company Intellectual Property are under any </w:t>
            </w:r>
            <w:proofErr w:type="spellStart"/>
            <w:r w:rsidRPr="00302058">
              <w:rPr>
                <w:rFonts w:ascii="Palatino Linotype" w:hAnsi="Palatino Linotype"/>
                <w:sz w:val="20"/>
                <w:szCs w:val="20"/>
              </w:rPr>
              <w:t>encumberance</w:t>
            </w:r>
            <w:proofErr w:type="spellEnd"/>
            <w:r w:rsidRPr="00302058">
              <w:rPr>
                <w:rFonts w:ascii="Palatino Linotype" w:hAnsi="Palatino Linotype"/>
                <w:sz w:val="20"/>
                <w:szCs w:val="20"/>
              </w:rPr>
              <w:t xml:space="preserv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D82709" w:rsidRDefault="00696A98" w:rsidP="00D82709">
            <w:pPr>
              <w:rPr>
                <w:rFonts w:ascii="Palatino Linotype" w:hAnsi="Palatino Linotype"/>
              </w:rPr>
            </w:pPr>
          </w:p>
          <w:p w14:paraId="086258F2" w14:textId="786BFAD5"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Investor 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xml:space="preserve">.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w:t>
            </w:r>
            <w:proofErr w:type="spellStart"/>
            <w:r w:rsidRPr="00302058">
              <w:rPr>
                <w:rFonts w:ascii="Palatino Linotype" w:hAnsi="Palatino Linotype"/>
                <w:sz w:val="20"/>
              </w:rPr>
              <w:t>licence</w:t>
            </w:r>
            <w:proofErr w:type="spellEnd"/>
            <w:r w:rsidRPr="00302058">
              <w:rPr>
                <w:rFonts w:ascii="Palatino Linotype" w:hAnsi="Palatino Linotype"/>
                <w:sz w:val="20"/>
              </w:rPr>
              <w:t xml:space="preserve"> would reasonably be expected to have an adverse effect to the Company</w:t>
            </w:r>
            <w:r w:rsidR="00A97509" w:rsidRPr="00302058">
              <w:rPr>
                <w:rFonts w:ascii="Palatino Linotype" w:hAnsi="Palatino Linotype"/>
                <w:sz w:val="20"/>
              </w:rPr>
              <w:t>.</w:t>
            </w:r>
          </w:p>
          <w:p w14:paraId="5BE7CFB4" w14:textId="77777777" w:rsidR="00696A98" w:rsidRPr="00D82709" w:rsidRDefault="00696A98" w:rsidP="00D82709">
            <w:pPr>
              <w:rPr>
                <w:rFonts w:ascii="Palatino Linotype" w:hAnsi="Palatino Linotype"/>
                <w:u w:val="single"/>
              </w:rPr>
            </w:pPr>
          </w:p>
          <w:p w14:paraId="67181B22" w14:textId="7B748927"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bookmarkStart w:id="146" w:name="_DV_M235"/>
            <w:bookmarkStart w:id="147" w:name="_DV_M236"/>
            <w:bookmarkEnd w:id="146"/>
            <w:bookmarkEnd w:id="147"/>
            <w:r w:rsidRPr="00D82709">
              <w:rPr>
                <w:rFonts w:ascii="Palatino Linotype" w:hAnsi="Palatino Linotype"/>
                <w:sz w:val="20"/>
              </w:rPr>
              <w:t>.</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 xml:space="preserve">the ordinary shares issuable upon conversion of the Shares have been duly reserved for issuance, and upon allotment and issuance in accordance with the terms of the Amended Articles of </w:t>
            </w:r>
            <w:r w:rsidRPr="00302058">
              <w:rPr>
                <w:rFonts w:ascii="Palatino Linotype" w:hAnsi="Palatino Linotype"/>
                <w:sz w:val="20"/>
              </w:rPr>
              <w:lastRenderedPageBreak/>
              <w:t>Association, will be validly allotted and issued, fully paid and free of restrictions on transfer other than restrictions on transfer under the 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05B4C486" w:rsidR="00482910" w:rsidRPr="000109F9" w:rsidRDefault="00482910" w:rsidP="00D82709">
            <w:pPr>
              <w:pStyle w:val="MTH3"/>
              <w:numPr>
                <w:ilvl w:val="0"/>
                <w:numId w:val="0"/>
              </w:numPr>
              <w:spacing w:after="0"/>
              <w:contextualSpacing/>
              <w:rPr>
                <w:rFonts w:ascii="Palatino Linotype" w:hAnsi="Palatino Linotype"/>
                <w:sz w:val="20"/>
              </w:rPr>
            </w:pPr>
            <w:bookmarkStart w:id="148" w:name="_DV_M246"/>
            <w:bookmarkStart w:id="149" w:name="_DV_M247"/>
            <w:bookmarkEnd w:id="148"/>
            <w:bookmarkEnd w:id="149"/>
          </w:p>
        </w:tc>
        <w:tc>
          <w:tcPr>
            <w:tcW w:w="3200" w:type="dxa"/>
            <w:shd w:val="clear" w:color="auto" w:fill="auto"/>
            <w:tcPrChange w:id="150" w:author="Vichi Lestari" w:date="2024-05-28T19:28:00Z">
              <w:tcPr>
                <w:tcW w:w="4150" w:type="dxa"/>
                <w:gridSpan w:val="2"/>
                <w:shd w:val="clear" w:color="auto" w:fill="auto"/>
              </w:tcPr>
            </w:tcPrChange>
          </w:tcPr>
          <w:p w14:paraId="4BDBBEBC" w14:textId="77777777" w:rsidR="007A4033" w:rsidRPr="00D82709" w:rsidRDefault="007A403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 xml:space="preserve">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menyepakati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berikut</w:t>
            </w:r>
            <w:proofErr w:type="spellEnd"/>
            <w:r w:rsidRPr="00D82709">
              <w:rPr>
                <w:rFonts w:ascii="Palatino Linotype" w:hAnsi="Palatino Linotype"/>
                <w:b w:val="0"/>
                <w:color w:val="E7E6E6" w:themeColor="background2"/>
                <w:sz w:val="20"/>
              </w:rPr>
              <w:t>:</w:t>
            </w:r>
          </w:p>
          <w:p w14:paraId="48310D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CEAA98B" w14:textId="77777777" w:rsidR="007A4033" w:rsidRPr="00D82709"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proofErr w:type="spellStart"/>
            <w:r w:rsidRPr="00D82709">
              <w:rPr>
                <w:rFonts w:ascii="Palatino Linotype" w:hAnsi="Palatino Linotype"/>
                <w:b w:val="0"/>
                <w:color w:val="E7E6E6" w:themeColor="background2"/>
                <w:sz w:val="20"/>
                <w:u w:val="single"/>
              </w:rPr>
              <w:t>Penempatan</w:t>
            </w:r>
            <w:proofErr w:type="spellEnd"/>
            <w:r w:rsidRPr="00D82709">
              <w:rPr>
                <w:rFonts w:ascii="Palatino Linotype" w:hAnsi="Palatino Linotype"/>
                <w:b w:val="0"/>
                <w:color w:val="E7E6E6" w:themeColor="background2"/>
                <w:sz w:val="20"/>
                <w:u w:val="single"/>
              </w:rPr>
              <w:t xml:space="preserve"> dan </w:t>
            </w:r>
            <w:proofErr w:type="spellStart"/>
            <w:r w:rsidRPr="00D82709">
              <w:rPr>
                <w:rFonts w:ascii="Palatino Linotype" w:hAnsi="Palatino Linotype"/>
                <w:b w:val="0"/>
                <w:color w:val="E7E6E6" w:themeColor="background2"/>
                <w:sz w:val="20"/>
                <w:u w:val="single"/>
              </w:rPr>
              <w:t>Penerbitan</w:t>
            </w:r>
            <w:proofErr w:type="spellEnd"/>
            <w:r w:rsidRPr="00D82709">
              <w:rPr>
                <w:rFonts w:ascii="Palatino Linotype" w:hAnsi="Palatino Linotype"/>
                <w:b w:val="0"/>
                <w:color w:val="E7E6E6" w:themeColor="background2"/>
                <w:sz w:val="20"/>
                <w:u w:val="single"/>
              </w:rPr>
              <w:t xml:space="preserve"> Saham </w:t>
            </w:r>
            <w:proofErr w:type="spellStart"/>
            <w:r w:rsidRPr="00D82709">
              <w:rPr>
                <w:rFonts w:ascii="Palatino Linotype" w:hAnsi="Palatino Linotype"/>
                <w:b w:val="0"/>
                <w:color w:val="E7E6E6" w:themeColor="background2"/>
                <w:sz w:val="20"/>
                <w:u w:val="single"/>
              </w:rPr>
              <w:t>Preferen</w:t>
            </w:r>
            <w:proofErr w:type="spellEnd"/>
            <w:r w:rsidRPr="00D82709">
              <w:rPr>
                <w:rFonts w:ascii="Palatino Linotype" w:hAnsi="Palatino Linotype"/>
                <w:b w:val="0"/>
                <w:color w:val="E7E6E6" w:themeColor="background2"/>
                <w:sz w:val="20"/>
              </w:rPr>
              <w:t>.</w:t>
            </w:r>
          </w:p>
          <w:p w14:paraId="717704F2" w14:textId="77777777" w:rsidR="00061D59" w:rsidRPr="00D82709"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p>
          <w:p w14:paraId="3BF3CE8A" w14:textId="584C472C" w:rsidR="007A4033" w:rsidRPr="00D82709"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lastRenderedPageBreak/>
              <w:t>Penempatan</w:t>
            </w:r>
            <w:proofErr w:type="spellEnd"/>
            <w:r w:rsidRPr="00D82709">
              <w:rPr>
                <w:rFonts w:ascii="Palatino Linotype" w:hAnsi="Palatino Linotype"/>
                <w:b w:val="0"/>
                <w:color w:val="E7E6E6" w:themeColor="background2"/>
                <w:sz w:val="20"/>
                <w:u w:val="single"/>
              </w:rPr>
              <w:t xml:space="preserve"> dan </w:t>
            </w:r>
            <w:proofErr w:type="spellStart"/>
            <w:r w:rsidRPr="00D82709">
              <w:rPr>
                <w:rFonts w:ascii="Palatino Linotype" w:hAnsi="Palatino Linotype"/>
                <w:b w:val="0"/>
                <w:color w:val="E7E6E6" w:themeColor="background2"/>
                <w:sz w:val="20"/>
                <w:u w:val="single"/>
              </w:rPr>
              <w:t>Penerbitan</w:t>
            </w:r>
            <w:proofErr w:type="spellEnd"/>
            <w:r w:rsidRPr="00D82709">
              <w:rPr>
                <w:rFonts w:ascii="Palatino Linotype" w:hAnsi="Palatino Linotype"/>
                <w:b w:val="0"/>
                <w:color w:val="E7E6E6" w:themeColor="background2"/>
                <w:sz w:val="20"/>
                <w:u w:val="single"/>
              </w:rPr>
              <w:t xml:space="preserve"> Saham </w:t>
            </w:r>
            <w:proofErr w:type="spellStart"/>
            <w:r w:rsidRPr="00D82709">
              <w:rPr>
                <w:rFonts w:ascii="Palatino Linotype" w:hAnsi="Palatino Linotype"/>
                <w:b w:val="0"/>
                <w:color w:val="E7E6E6" w:themeColor="background2"/>
                <w:sz w:val="20"/>
                <w:u w:val="single"/>
              </w:rPr>
              <w:t>Kelas</w:t>
            </w:r>
            <w:proofErr w:type="spellEnd"/>
            <w:r w:rsidRPr="00D82709">
              <w:rPr>
                <w:rFonts w:ascii="Palatino Linotype" w:hAnsi="Palatino Linotype"/>
                <w:b w:val="0"/>
                <w:color w:val="E7E6E6" w:themeColor="background2"/>
                <w:sz w:val="20"/>
                <w:u w:val="single"/>
              </w:rPr>
              <w:t xml:space="preserve"> </w:t>
            </w:r>
            <w:r w:rsidR="00784EDB" w:rsidRPr="00D82709">
              <w:rPr>
                <w:rFonts w:ascii="Palatino Linotype" w:hAnsi="Palatino Linotype"/>
                <w:b w:val="0"/>
                <w:color w:val="E7E6E6" w:themeColor="background2"/>
                <w:sz w:val="20"/>
                <w:u w:val="single"/>
              </w:rPr>
              <w:t>C</w:t>
            </w:r>
          </w:p>
          <w:p w14:paraId="1347652B"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0DEB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D6CDFE1" w14:textId="68588C5D" w:rsidR="00703A01" w:rsidRPr="00D82709" w:rsidRDefault="004B7996"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w:t>
            </w:r>
            <w:r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syarat dan ketentuan yang ada pada Perjanjian ini, </w:t>
            </w:r>
            <w:r w:rsidR="0010575C" w:rsidRPr="00D82709">
              <w:rPr>
                <w:rFonts w:ascii="Palatino Linotype" w:hAnsi="Palatino Linotype"/>
                <w:b w:val="0"/>
                <w:color w:val="E7E6E6" w:themeColor="background2"/>
                <w:sz w:val="20"/>
              </w:rPr>
              <w:t>Para</w:t>
            </w:r>
            <w:r w:rsidR="0010575C"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Peserta sepakat untuk mengambil pada saat Penutupan dan Perusahaan sepakat untuk menempatkan dan menerbitkan kepada  Peserta </w:t>
            </w:r>
            <w:r w:rsidR="00D12FE5" w:rsidRPr="00D82709">
              <w:rPr>
                <w:rFonts w:ascii="Palatino Linotype" w:hAnsi="Palatino Linotype"/>
                <w:b w:val="0"/>
                <w:color w:val="E7E6E6" w:themeColor="background2"/>
                <w:sz w:val="20"/>
              </w:rPr>
              <w:t>10% (</w:t>
            </w:r>
            <w:proofErr w:type="spellStart"/>
            <w:r w:rsidR="00D12FE5" w:rsidRPr="00D82709">
              <w:rPr>
                <w:rFonts w:ascii="Palatino Linotype" w:hAnsi="Palatino Linotype"/>
                <w:b w:val="0"/>
                <w:color w:val="E7E6E6" w:themeColor="background2"/>
                <w:sz w:val="20"/>
              </w:rPr>
              <w:t>sepuluh</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persen</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dari</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saham</w:t>
            </w:r>
            <w:proofErr w:type="spellEnd"/>
            <w:r w:rsidR="00D12FE5" w:rsidRPr="00D82709">
              <w:rPr>
                <w:rFonts w:ascii="Palatino Linotype" w:hAnsi="Palatino Linotype"/>
                <w:b w:val="0"/>
                <w:color w:val="E7E6E6" w:themeColor="background2"/>
                <w:sz w:val="20"/>
              </w:rPr>
              <w:t xml:space="preserve"> Perusahaan </w:t>
            </w:r>
            <w:r w:rsidR="00703A01" w:rsidRPr="00D82709">
              <w:rPr>
                <w:rFonts w:ascii="Palatino Linotype" w:hAnsi="Palatino Linotype"/>
                <w:b w:val="0"/>
                <w:color w:val="E7E6E6" w:themeColor="background2"/>
                <w:sz w:val="20"/>
                <w:lang w:val="id-ID"/>
              </w:rPr>
              <w:t>sejumlah</w:t>
            </w:r>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keseluruhan</w:t>
            </w:r>
            <w:proofErr w:type="spellEnd"/>
            <w:r w:rsidR="00624C1E" w:rsidRPr="00D82709">
              <w:rPr>
                <w:rFonts w:ascii="Palatino Linotype" w:hAnsi="Palatino Linotype"/>
                <w:b w:val="0"/>
                <w:color w:val="E7E6E6" w:themeColor="background2"/>
                <w:sz w:val="20"/>
              </w:rPr>
              <w:t xml:space="preserve"> </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2</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0</w:t>
            </w:r>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seratus</w:t>
            </w:r>
            <w:proofErr w:type="spellEnd"/>
            <w:r w:rsidR="00B67949" w:rsidRPr="00D82709">
              <w:rPr>
                <w:rFonts w:ascii="Palatino Linotype" w:hAnsi="Palatino Linotype"/>
                <w:color w:val="E7E6E6" w:themeColor="background2"/>
                <w:sz w:val="20"/>
              </w:rPr>
              <w:t xml:space="preserve"> lima </w:t>
            </w:r>
            <w:proofErr w:type="spellStart"/>
            <w:r w:rsidR="00B67949" w:rsidRPr="00D82709">
              <w:rPr>
                <w:rFonts w:ascii="Palatino Linotype" w:hAnsi="Palatino Linotype"/>
                <w:color w:val="E7E6E6" w:themeColor="background2"/>
                <w:sz w:val="20"/>
              </w:rPr>
              <w:t>puluh</w:t>
            </w:r>
            <w:proofErr w:type="spellEnd"/>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dua</w:t>
            </w:r>
            <w:proofErr w:type="spellEnd"/>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seratus</w:t>
            </w:r>
            <w:proofErr w:type="spellEnd"/>
            <w:r w:rsidR="00B67949" w:rsidRPr="00D82709">
              <w:rPr>
                <w:rFonts w:ascii="Palatino Linotype" w:hAnsi="Palatino Linotype"/>
                <w:color w:val="E7E6E6" w:themeColor="background2"/>
                <w:sz w:val="20"/>
              </w:rPr>
              <w:t xml:space="preserve"> lima </w:t>
            </w:r>
            <w:proofErr w:type="spellStart"/>
            <w:r w:rsidR="00B67949" w:rsidRPr="00D82709">
              <w:rPr>
                <w:rFonts w:ascii="Palatino Linotype" w:hAnsi="Palatino Linotype"/>
                <w:color w:val="E7E6E6" w:themeColor="background2"/>
                <w:sz w:val="20"/>
              </w:rPr>
              <w:t>puluh</w:t>
            </w:r>
            <w:proofErr w:type="spellEnd"/>
            <w:r w:rsidR="00B67949" w:rsidRPr="00D82709">
              <w:rPr>
                <w:rFonts w:ascii="Palatino Linotype" w:hAnsi="Palatino Linotype"/>
                <w:color w:val="E7E6E6" w:themeColor="background2"/>
                <w:sz w:val="20"/>
              </w:rPr>
              <w:t xml:space="preserve">) </w:t>
            </w:r>
            <w:r w:rsidR="00703A01"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A62D5B"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pada saat Penutupan, sebagaimana ditentukan pada </w:t>
            </w:r>
            <w:r w:rsidR="00703A01" w:rsidRPr="00D82709">
              <w:rPr>
                <w:rFonts w:ascii="Palatino Linotype" w:hAnsi="Palatino Linotype"/>
                <w:color w:val="E7E6E6" w:themeColor="background2"/>
                <w:sz w:val="20"/>
                <w:lang w:val="id-ID"/>
              </w:rPr>
              <w:t>Lampiran A</w:t>
            </w:r>
            <w:r w:rsidR="00703A01" w:rsidRPr="00D82709">
              <w:rPr>
                <w:rFonts w:ascii="Palatino Linotype" w:hAnsi="Palatino Linotype"/>
                <w:b w:val="0"/>
                <w:color w:val="E7E6E6" w:themeColor="background2"/>
                <w:sz w:val="20"/>
                <w:lang w:val="id-ID"/>
              </w:rPr>
              <w:t>, dengan harga pen</w:t>
            </w:r>
            <w:proofErr w:type="spellStart"/>
            <w:r w:rsidR="00D12FE5" w:rsidRPr="00D82709">
              <w:rPr>
                <w:rFonts w:ascii="Palatino Linotype" w:hAnsi="Palatino Linotype"/>
                <w:b w:val="0"/>
                <w:color w:val="E7E6E6" w:themeColor="background2"/>
                <w:sz w:val="20"/>
              </w:rPr>
              <w:t>yertaan</w:t>
            </w:r>
            <w:proofErr w:type="spellEnd"/>
            <w:r w:rsidR="00703A01" w:rsidRPr="00D82709">
              <w:rPr>
                <w:rFonts w:ascii="Palatino Linotype" w:hAnsi="Palatino Linotype"/>
                <w:b w:val="0"/>
                <w:color w:val="E7E6E6" w:themeColor="background2"/>
                <w:sz w:val="20"/>
                <w:lang w:val="id-ID"/>
              </w:rPr>
              <w:t xml:space="preserve"> </w:t>
            </w:r>
            <w:r w:rsidR="002D46F6" w:rsidRPr="00D82709">
              <w:rPr>
                <w:rFonts w:ascii="Palatino Linotype" w:hAnsi="Palatino Linotype"/>
                <w:color w:val="E7E6E6" w:themeColor="background2"/>
                <w:sz w:val="20"/>
                <w:lang w:val="id-ID"/>
              </w:rPr>
              <w:t xml:space="preserve">IDR </w:t>
            </w:r>
            <w:r w:rsidR="00D12FE5" w:rsidRPr="00D82709">
              <w:rPr>
                <w:rFonts w:ascii="Palatino Linotype" w:hAnsi="Palatino Linotype"/>
                <w:color w:val="E7E6E6" w:themeColor="background2"/>
                <w:sz w:val="20"/>
              </w:rPr>
              <w:t>12,500,000,000</w:t>
            </w:r>
            <w:r w:rsidR="00B44FB5" w:rsidRPr="00D82709">
              <w:rPr>
                <w:rFonts w:ascii="Palatino Linotype" w:hAnsi="Palatino Linotype"/>
                <w:color w:val="E7E6E6" w:themeColor="background2"/>
                <w:sz w:val="20"/>
                <w:lang w:val="id-ID"/>
              </w:rPr>
              <w:t>,-</w:t>
            </w:r>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dua</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belas</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milyar</w:t>
            </w:r>
            <w:proofErr w:type="spellEnd"/>
            <w:r w:rsidR="00D12FE5" w:rsidRPr="00D82709">
              <w:rPr>
                <w:rFonts w:ascii="Palatino Linotype" w:hAnsi="Palatino Linotype"/>
                <w:color w:val="E7E6E6" w:themeColor="background2"/>
                <w:sz w:val="20"/>
              </w:rPr>
              <w:t xml:space="preserve"> lima ratus </w:t>
            </w:r>
            <w:proofErr w:type="spellStart"/>
            <w:r w:rsidR="00D12FE5" w:rsidRPr="00D82709">
              <w:rPr>
                <w:rFonts w:ascii="Palatino Linotype" w:hAnsi="Palatino Linotype"/>
                <w:color w:val="E7E6E6" w:themeColor="background2"/>
                <w:sz w:val="20"/>
              </w:rPr>
              <w:t>juta</w:t>
            </w:r>
            <w:proofErr w:type="spellEnd"/>
            <w:r w:rsidR="00D12FE5" w:rsidRPr="00D82709">
              <w:rPr>
                <w:rFonts w:ascii="Palatino Linotype" w:hAnsi="Palatino Linotype"/>
                <w:color w:val="E7E6E6" w:themeColor="background2"/>
                <w:sz w:val="20"/>
              </w:rPr>
              <w:t xml:space="preserve"> Rupiah)</w:t>
            </w:r>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untuk</w:t>
            </w:r>
            <w:proofErr w:type="spellEnd"/>
            <w:r w:rsidR="00D12FE5" w:rsidRPr="00D82709">
              <w:rPr>
                <w:rFonts w:ascii="Palatino Linotype" w:hAnsi="Palatino Linotype"/>
                <w:b w:val="0"/>
                <w:color w:val="E7E6E6" w:themeColor="background2"/>
                <w:sz w:val="20"/>
              </w:rPr>
              <w:t xml:space="preserve"> 10% (</w:t>
            </w:r>
            <w:proofErr w:type="spellStart"/>
            <w:r w:rsidR="00D12FE5" w:rsidRPr="00D82709">
              <w:rPr>
                <w:rFonts w:ascii="Palatino Linotype" w:hAnsi="Palatino Linotype"/>
                <w:b w:val="0"/>
                <w:color w:val="E7E6E6" w:themeColor="background2"/>
                <w:sz w:val="20"/>
              </w:rPr>
              <w:t>sepuluh</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persen</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saham</w:t>
            </w:r>
            <w:proofErr w:type="spellEnd"/>
            <w:r w:rsidR="00D12FE5" w:rsidRPr="00D82709">
              <w:rPr>
                <w:rFonts w:ascii="Palatino Linotype" w:hAnsi="Palatino Linotype"/>
                <w:b w:val="0"/>
                <w:color w:val="E7E6E6" w:themeColor="background2"/>
                <w:sz w:val="20"/>
              </w:rPr>
              <w:t xml:space="preserve"> </w:t>
            </w:r>
            <w:r w:rsidR="00703A01" w:rsidRPr="00D82709">
              <w:rPr>
                <w:rFonts w:ascii="Palatino Linotype" w:hAnsi="Palatino Linotype"/>
                <w:b w:val="0"/>
                <w:color w:val="E7E6E6" w:themeColor="background2"/>
                <w:sz w:val="20"/>
                <w:lang w:val="id-ID"/>
              </w:rPr>
              <w:t>(“</w:t>
            </w:r>
            <w:r w:rsidR="00703A01" w:rsidRPr="00D82709">
              <w:rPr>
                <w:rFonts w:ascii="Palatino Linotype" w:hAnsi="Palatino Linotype"/>
                <w:color w:val="E7E6E6" w:themeColor="background2"/>
                <w:sz w:val="20"/>
                <w:lang w:val="id-ID"/>
              </w:rPr>
              <w:t xml:space="preserve">Harga </w:t>
            </w:r>
            <w:proofErr w:type="spellStart"/>
            <w:r w:rsidR="00D12FE5" w:rsidRPr="00D82709">
              <w:rPr>
                <w:rFonts w:ascii="Palatino Linotype" w:hAnsi="Palatino Linotype"/>
                <w:color w:val="E7E6E6" w:themeColor="background2"/>
                <w:sz w:val="20"/>
              </w:rPr>
              <w:t>Investasi</w:t>
            </w:r>
            <w:proofErr w:type="spellEnd"/>
            <w:r w:rsidR="00703A01" w:rsidRPr="00D82709">
              <w:rPr>
                <w:rFonts w:ascii="Palatino Linotype" w:hAnsi="Palatino Linotype"/>
                <w:color w:val="E7E6E6" w:themeColor="background2"/>
                <w:sz w:val="20"/>
                <w:lang w:val="id-ID"/>
              </w:rPr>
              <w:t xml:space="preserve"> Awal</w:t>
            </w:r>
            <w:r w:rsidR="002D46F6"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yang diterbitkan untuk Peserta sehubungan dengan Perjanjian ini akan disebut sebagai “</w:t>
            </w:r>
            <w:r w:rsidR="00703A01" w:rsidRPr="00D82709">
              <w:rPr>
                <w:rFonts w:ascii="Palatino Linotype" w:hAnsi="Palatino Linotype"/>
                <w:color w:val="E7E6E6" w:themeColor="background2"/>
                <w:sz w:val="20"/>
                <w:lang w:val="id-ID"/>
              </w:rPr>
              <w:t>Saham</w:t>
            </w:r>
            <w:r w:rsidR="00703A01" w:rsidRPr="00D82709">
              <w:rPr>
                <w:rFonts w:ascii="Palatino Linotype" w:hAnsi="Palatino Linotype"/>
                <w:b w:val="0"/>
                <w:color w:val="E7E6E6" w:themeColor="background2"/>
                <w:sz w:val="20"/>
                <w:lang w:val="id-ID"/>
              </w:rPr>
              <w:t>”</w:t>
            </w:r>
            <w:r w:rsidR="008148A2"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8148A2" w:rsidRPr="00D82709">
              <w:rPr>
                <w:rFonts w:ascii="Palatino Linotype" w:hAnsi="Palatino Linotype"/>
                <w:b w:val="0"/>
                <w:color w:val="E7E6E6" w:themeColor="background2"/>
                <w:sz w:val="20"/>
                <w:lang w:val="id-ID"/>
              </w:rPr>
              <w:t xml:space="preserve"> akan memiliki </w:t>
            </w:r>
            <w:r w:rsidR="00324B45" w:rsidRPr="00D82709">
              <w:rPr>
                <w:rFonts w:ascii="Palatino Linotype" w:hAnsi="Palatino Linotype"/>
                <w:b w:val="0"/>
                <w:color w:val="E7E6E6" w:themeColor="background2"/>
                <w:sz w:val="20"/>
                <w:lang w:val="id-ID"/>
              </w:rPr>
              <w:t>hak sebagaimana diurai</w:t>
            </w:r>
            <w:r w:rsidR="008148A2" w:rsidRPr="00D82709">
              <w:rPr>
                <w:rFonts w:ascii="Palatino Linotype" w:hAnsi="Palatino Linotype"/>
                <w:b w:val="0"/>
                <w:color w:val="E7E6E6" w:themeColor="background2"/>
                <w:sz w:val="20"/>
                <w:lang w:val="id-ID"/>
              </w:rPr>
              <w:t>kan</w:t>
            </w:r>
            <w:r w:rsidR="00324B45" w:rsidRPr="00D82709">
              <w:rPr>
                <w:rFonts w:ascii="Palatino Linotype" w:hAnsi="Palatino Linotype"/>
                <w:b w:val="0"/>
                <w:color w:val="E7E6E6" w:themeColor="background2"/>
                <w:sz w:val="20"/>
                <w:lang w:val="id-ID"/>
              </w:rPr>
              <w:t xml:space="preserve"> pada </w:t>
            </w:r>
            <w:r w:rsidR="002B2A5A" w:rsidRPr="00D82709">
              <w:rPr>
                <w:rFonts w:ascii="Palatino Linotype" w:hAnsi="Palatino Linotype"/>
                <w:color w:val="E7E6E6" w:themeColor="background2"/>
                <w:sz w:val="20"/>
                <w:lang w:val="id-ID"/>
              </w:rPr>
              <w:t>Lampiran D</w:t>
            </w:r>
            <w:r w:rsidR="00A166CE" w:rsidRPr="00D82709">
              <w:rPr>
                <w:rFonts w:ascii="Palatino Linotype" w:hAnsi="Palatino Linotype"/>
                <w:color w:val="E7E6E6" w:themeColor="background2"/>
                <w:sz w:val="20"/>
              </w:rPr>
              <w:t>.</w:t>
            </w:r>
            <w:r w:rsidR="003C1A04" w:rsidRPr="00D82709">
              <w:rPr>
                <w:rFonts w:ascii="Palatino Linotype" w:hAnsi="Palatino Linotype"/>
                <w:color w:val="E7E6E6" w:themeColor="background2"/>
                <w:sz w:val="20"/>
                <w:lang w:val="id-ID"/>
              </w:rPr>
              <w:t xml:space="preserve"> </w:t>
            </w:r>
          </w:p>
          <w:p w14:paraId="20B3B661" w14:textId="77777777"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268D00D" w14:textId="7293A629"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Saham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terbebas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semua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bersama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semua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melekat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padanya</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w:t>
            </w:r>
          </w:p>
          <w:p w14:paraId="4A0254C5"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567ADF6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Setelah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komposisi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kepemilikan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mengacu</w:t>
            </w:r>
            <w:proofErr w:type="spellEnd"/>
            <w:r w:rsidRPr="00D82709">
              <w:rPr>
                <w:rFonts w:ascii="Palatino Linotype" w:hAnsi="Palatino Linotype"/>
                <w:b w:val="0"/>
                <w:color w:val="E7E6E6" w:themeColor="background2"/>
                <w:sz w:val="20"/>
              </w:rPr>
              <w:t xml:space="preserve"> pada Lampiran A.</w:t>
            </w:r>
          </w:p>
          <w:p w14:paraId="1E977292"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2DA854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Pemegang</w:t>
            </w:r>
            <w:proofErr w:type="spellEnd"/>
            <w:r w:rsidRPr="00D82709">
              <w:rPr>
                <w:rFonts w:ascii="Palatino Linotype" w:hAnsi="Palatino Linotype"/>
                <w:b w:val="0"/>
                <w:color w:val="E7E6E6" w:themeColor="background2"/>
                <w:sz w:val="20"/>
              </w:rPr>
              <w:t xml:space="preserve"> Saham Yang </w:t>
            </w:r>
            <w:proofErr w:type="spellStart"/>
            <w:r w:rsidRPr="00D82709">
              <w:rPr>
                <w:rFonts w:ascii="Palatino Linotype" w:hAnsi="Palatino Linotype"/>
                <w:b w:val="0"/>
                <w:color w:val="E7E6E6" w:themeColor="background2"/>
                <w:sz w:val="20"/>
              </w:rPr>
              <w:t>Sudah</w:t>
            </w:r>
            <w:proofErr w:type="spellEnd"/>
            <w:r w:rsidRPr="00D82709">
              <w:rPr>
                <w:rFonts w:ascii="Palatino Linotype" w:hAnsi="Palatino Linotype"/>
                <w:b w:val="0"/>
                <w:color w:val="E7E6E6" w:themeColor="background2"/>
                <w:sz w:val="20"/>
              </w:rPr>
              <w:t xml:space="preserve"> Ada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mengesampingkan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memesan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dahulu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pemegang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Saham yang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w:t>
            </w:r>
          </w:p>
          <w:p w14:paraId="54D5ACEE"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457F969"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t>Penutupan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Penyerahan</w:t>
            </w:r>
            <w:proofErr w:type="spellEnd"/>
            <w:r w:rsidRPr="00D82709">
              <w:rPr>
                <w:rFonts w:ascii="Palatino Linotype" w:hAnsi="Palatino Linotype"/>
                <w:b w:val="0"/>
                <w:color w:val="E7E6E6" w:themeColor="background2"/>
                <w:sz w:val="20"/>
              </w:rPr>
              <w:t>.</w:t>
            </w:r>
          </w:p>
          <w:p w14:paraId="5E07E78A"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2E924421" w14:textId="0D6369E9" w:rsidR="00A166CE"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Penempatan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berlangsung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melalui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pertukaran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tanda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tangan</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waktu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tempat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disepakati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Perusahaan dan 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lisan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maupun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waktu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tempat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b w:val="0"/>
                <w:color w:val="E7E6E6" w:themeColor="background2"/>
                <w:sz w:val="20"/>
              </w:rPr>
              <w:t>”).</w:t>
            </w:r>
          </w:p>
          <w:p w14:paraId="3A9E229D" w14:textId="48AA9757" w:rsidR="00703A01"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wajib</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Harga </w:t>
            </w:r>
            <w:proofErr w:type="spellStart"/>
            <w:r w:rsidR="00D12FE5" w:rsidRPr="00D82709">
              <w:rPr>
                <w:rFonts w:ascii="Palatino Linotype" w:hAnsi="Palatino Linotype"/>
                <w:b w:val="0"/>
                <w:color w:val="E7E6E6" w:themeColor="background2"/>
                <w:sz w:val="20"/>
              </w:rPr>
              <w:t>Investasi</w:t>
            </w:r>
            <w:proofErr w:type="spellEnd"/>
            <w:r w:rsidRPr="00D82709">
              <w:rPr>
                <w:rFonts w:ascii="Palatino Linotype" w:hAnsi="Palatino Linotype"/>
                <w:b w:val="0"/>
                <w:color w:val="E7E6E6" w:themeColor="background2"/>
                <w:sz w:val="20"/>
              </w:rPr>
              <w:t xml:space="preserve"> Awal </w:t>
            </w:r>
            <w:proofErr w:type="spellStart"/>
            <w:r w:rsidRPr="00D82709">
              <w:rPr>
                <w:rFonts w:ascii="Palatino Linotype" w:hAnsi="Palatino Linotype"/>
                <w:b w:val="0"/>
                <w:color w:val="E7E6E6" w:themeColor="background2"/>
                <w:sz w:val="20"/>
              </w:rPr>
              <w:t>dikalikan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Kelas</w:t>
            </w:r>
            <w:proofErr w:type="spellEnd"/>
            <w:r w:rsidRPr="00D82709">
              <w:rPr>
                <w:rFonts w:ascii="Palatino Linotype" w:hAnsi="Palatino Linotype"/>
                <w:b w:val="0"/>
                <w:color w:val="E7E6E6" w:themeColor="background2"/>
                <w:sz w:val="20"/>
              </w:rPr>
              <w:t xml:space="preserve">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yang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di</w:t>
            </w:r>
            <w:r w:rsidR="00B44FB5"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Lampiran A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Pertimbangan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memindai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rekening</w:t>
            </w:r>
            <w:proofErr w:type="spellEnd"/>
            <w:r w:rsidRPr="00D82709">
              <w:rPr>
                <w:rFonts w:ascii="Palatino Linotype" w:hAnsi="Palatino Linotype"/>
                <w:b w:val="0"/>
                <w:color w:val="E7E6E6" w:themeColor="background2"/>
                <w:sz w:val="20"/>
              </w:rPr>
              <w:t xml:space="preserve"> bank yang </w:t>
            </w:r>
            <w:proofErr w:type="spellStart"/>
            <w:r w:rsidRPr="00D82709">
              <w:rPr>
                <w:rFonts w:ascii="Palatino Linotype" w:hAnsi="Palatino Linotype"/>
                <w:b w:val="0"/>
                <w:color w:val="E7E6E6" w:themeColor="background2"/>
                <w:sz w:val="20"/>
              </w:rPr>
              <w:t>ditunjuk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dikelola</w:t>
            </w:r>
            <w:proofErr w:type="spellEnd"/>
            <w:r w:rsidRPr="00D82709">
              <w:rPr>
                <w:rFonts w:ascii="Palatino Linotype" w:hAnsi="Palatino Linotype"/>
                <w:b w:val="0"/>
                <w:color w:val="E7E6E6" w:themeColor="background2"/>
                <w:sz w:val="20"/>
              </w:rPr>
              <w:t xml:space="preserve"> oleh Perusahaan (</w:t>
            </w:r>
            <w:proofErr w:type="spellStart"/>
            <w:r w:rsidRPr="00D82709">
              <w:rPr>
                <w:rFonts w:ascii="Palatino Linotype" w:hAnsi="Palatino Linotype"/>
                <w:b w:val="0"/>
                <w:color w:val="E7E6E6" w:themeColor="background2"/>
                <w:sz w:val="20"/>
              </w:rPr>
              <w:t>rincian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rekening</w:t>
            </w:r>
            <w:proofErr w:type="spellEnd"/>
            <w:r w:rsidRPr="00D82709">
              <w:rPr>
                <w:rFonts w:ascii="Palatino Linotype" w:hAnsi="Palatino Linotype"/>
                <w:b w:val="0"/>
                <w:color w:val="E7E6E6" w:themeColor="background2"/>
                <w:sz w:val="20"/>
              </w:rPr>
              <w:t xml:space="preserve"> </w:t>
            </w:r>
            <w:proofErr w:type="spellStart"/>
            <w:r w:rsidR="003E494A" w:rsidRPr="00D82709">
              <w:rPr>
                <w:rFonts w:ascii="Palatino Linotype" w:hAnsi="Palatino Linotype"/>
                <w:b w:val="0"/>
                <w:color w:val="E7E6E6" w:themeColor="background2"/>
                <w:sz w:val="20"/>
              </w:rPr>
              <w:t>sebagaimana</w:t>
            </w:r>
            <w:proofErr w:type="spellEnd"/>
            <w:r w:rsidR="003E494A" w:rsidRPr="00D82709">
              <w:rPr>
                <w:rFonts w:ascii="Palatino Linotype" w:hAnsi="Palatino Linotype"/>
                <w:b w:val="0"/>
                <w:color w:val="E7E6E6" w:themeColor="background2"/>
                <w:sz w:val="20"/>
              </w:rPr>
              <w:t xml:space="preserve"> </w:t>
            </w:r>
            <w:proofErr w:type="spellStart"/>
            <w:r w:rsidR="003E494A" w:rsidRPr="00D82709">
              <w:rPr>
                <w:rFonts w:ascii="Palatino Linotype" w:hAnsi="Palatino Linotype"/>
                <w:b w:val="0"/>
                <w:color w:val="E7E6E6" w:themeColor="background2"/>
                <w:sz w:val="20"/>
              </w:rPr>
              <w:t>tertera</w:t>
            </w:r>
            <w:proofErr w:type="spellEnd"/>
            <w:r w:rsidR="003E494A" w:rsidRPr="00D82709">
              <w:rPr>
                <w:rFonts w:ascii="Palatino Linotype" w:hAnsi="Palatino Linotype"/>
                <w:b w:val="0"/>
                <w:color w:val="E7E6E6" w:themeColor="background2"/>
                <w:sz w:val="20"/>
              </w:rPr>
              <w:t xml:space="preserve"> pada</w:t>
            </w:r>
            <w:r w:rsidR="003E494A"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C</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Pertimbangan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segera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tersedianya</w:t>
            </w:r>
            <w:proofErr w:type="spellEnd"/>
            <w:r w:rsidRPr="00D82709">
              <w:rPr>
                <w:rFonts w:ascii="Palatino Linotype" w:hAnsi="Palatino Linotype"/>
                <w:b w:val="0"/>
                <w:color w:val="E7E6E6" w:themeColor="background2"/>
                <w:sz w:val="20"/>
              </w:rPr>
              <w:t xml:space="preserve"> dana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nilai</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hari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melalui</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b w:val="0"/>
                <w:i/>
                <w:color w:val="E7E6E6" w:themeColor="background2"/>
                <w:sz w:val="20"/>
              </w:rPr>
              <w:t xml:space="preserve">telegraphic </w:t>
            </w:r>
            <w:r w:rsidR="005D4092" w:rsidRPr="00D82709">
              <w:rPr>
                <w:rFonts w:ascii="Palatino Linotype" w:hAnsi="Palatino Linotype"/>
                <w:b w:val="0"/>
                <w:i/>
                <w:color w:val="E7E6E6" w:themeColor="background2"/>
                <w:sz w:val="20"/>
              </w:rPr>
              <w:t xml:space="preserve">bank </w:t>
            </w:r>
            <w:r w:rsidRPr="00D82709">
              <w:rPr>
                <w:rFonts w:ascii="Palatino Linotype" w:hAnsi="Palatino Linotype"/>
                <w:b w:val="0"/>
                <w:i/>
                <w:color w:val="E7E6E6" w:themeColor="background2"/>
                <w:sz w:val="20"/>
              </w:rPr>
              <w:t>transfer</w:t>
            </w:r>
            <w:r w:rsidRPr="00D82709">
              <w:rPr>
                <w:rFonts w:ascii="Palatino Linotype" w:hAnsi="Palatino Linotype"/>
                <w:b w:val="0"/>
                <w:color w:val="E7E6E6" w:themeColor="background2"/>
                <w:sz w:val="20"/>
              </w:rPr>
              <w:t>.</w:t>
            </w:r>
          </w:p>
          <w:p w14:paraId="135FEC41"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0138716E"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u w:val="single"/>
              </w:rPr>
              <w:t>Istilah</w:t>
            </w:r>
            <w:proofErr w:type="spellEnd"/>
            <w:r w:rsidRPr="00D82709">
              <w:rPr>
                <w:rFonts w:ascii="Palatino Linotype" w:hAnsi="Palatino Linotype"/>
                <w:b w:val="0"/>
                <w:color w:val="E7E6E6" w:themeColor="background2"/>
                <w:sz w:val="20"/>
                <w:u w:val="single"/>
              </w:rPr>
              <w:t xml:space="preserve"> yang </w:t>
            </w:r>
            <w:proofErr w:type="spellStart"/>
            <w:r w:rsidRPr="00D82709">
              <w:rPr>
                <w:rFonts w:ascii="Palatino Linotype" w:hAnsi="Palatino Linotype"/>
                <w:b w:val="0"/>
                <w:color w:val="E7E6E6" w:themeColor="background2"/>
                <w:sz w:val="20"/>
                <w:u w:val="single"/>
              </w:rPr>
              <w:t>Digunakan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dalam</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Perjanjian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ini</w:t>
            </w:r>
            <w:proofErr w:type="spellEnd"/>
            <w:r w:rsidRPr="00D82709">
              <w:rPr>
                <w:rFonts w:ascii="Palatino Linotype" w:hAnsi="Palatino Linotype"/>
                <w:b w:val="0"/>
                <w:color w:val="E7E6E6" w:themeColor="background2"/>
                <w:sz w:val="20"/>
              </w:rPr>
              <w:t>.</w:t>
            </w:r>
          </w:p>
          <w:p w14:paraId="6D643BA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52A7A8"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Sebagai tambahan dari istilah yang diartikan di atas maka istilah yang ada pada Perjanjian ini memiliki arti sebagaimana ditentukan atau dirujuk berikut di bawah ini.</w:t>
            </w:r>
          </w:p>
          <w:p w14:paraId="5193D5C9" w14:textId="77777777" w:rsidR="00AC3BC2" w:rsidRPr="00D82709"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6973D8" w14:textId="5CE2269C" w:rsidR="007662F7" w:rsidRPr="00D82709"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b w:val="0"/>
                <w:color w:val="E7E6E6" w:themeColor="background2"/>
                <w:sz w:val="20"/>
              </w:rPr>
              <w:t>“</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dasar</w:t>
            </w:r>
            <w:proofErr w:type="spellEnd"/>
            <w:r w:rsidRPr="00D82709">
              <w:rPr>
                <w:rFonts w:ascii="Palatino Linotype" w:hAnsi="Palatino Linotype"/>
                <w:b w:val="0"/>
                <w:color w:val="E7E6E6" w:themeColor="background2"/>
                <w:sz w:val="20"/>
              </w:rPr>
              <w:t xml:space="preserve"> Perusahaan yang </w:t>
            </w:r>
            <w:proofErr w:type="spellStart"/>
            <w:r w:rsidRPr="00D82709">
              <w:rPr>
                <w:rFonts w:ascii="Palatino Linotype" w:hAnsi="Palatino Linotype"/>
                <w:b w:val="0"/>
                <w:color w:val="E7E6E6" w:themeColor="background2"/>
                <w:sz w:val="20"/>
              </w:rPr>
              <w:t>diubah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diberlakukan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untuk</w:t>
            </w:r>
            <w:proofErr w:type="spellEnd"/>
            <w:r w:rsidR="00DE572A" w:rsidRPr="00D82709">
              <w:rPr>
                <w:rFonts w:ascii="Palatino Linotype" w:hAnsi="Palatino Linotype"/>
                <w:b w:val="0"/>
                <w:color w:val="E7E6E6" w:themeColor="background2"/>
                <w:sz w:val="20"/>
              </w:rPr>
              <w:t xml:space="preserve"> </w:t>
            </w:r>
            <w:proofErr w:type="spellStart"/>
            <w:r w:rsidR="00DE572A" w:rsidRPr="00D82709">
              <w:rPr>
                <w:rFonts w:ascii="Palatino Linotype" w:hAnsi="Palatino Linotype"/>
                <w:b w:val="0"/>
                <w:color w:val="E7E6E6" w:themeColor="background2"/>
                <w:sz w:val="20"/>
              </w:rPr>
              <w:t>memberlakukan</w:t>
            </w:r>
            <w:proofErr w:type="spellEnd"/>
            <w:r w:rsidR="00DE572A" w:rsidRPr="00D82709">
              <w:rPr>
                <w:rFonts w:ascii="Palatino Linotype" w:hAnsi="Palatino Linotype"/>
                <w:b w:val="0"/>
                <w:color w:val="E7E6E6" w:themeColor="background2"/>
                <w:sz w:val="20"/>
              </w:rPr>
              <w:t xml:space="preserve"> </w:t>
            </w:r>
            <w:proofErr w:type="spellStart"/>
            <w:r w:rsidR="00DE572A" w:rsidRPr="00D82709">
              <w:rPr>
                <w:rFonts w:ascii="Palatino Linotype" w:hAnsi="Palatino Linotype"/>
                <w:b w:val="0"/>
                <w:color w:val="E7E6E6" w:themeColor="background2"/>
                <w:sz w:val="20"/>
              </w:rPr>
              <w:t>hak</w:t>
            </w:r>
            <w:proofErr w:type="spellEnd"/>
            <w:r w:rsidR="00DE572A" w:rsidRPr="00D82709">
              <w:rPr>
                <w:rFonts w:ascii="Palatino Linotype" w:hAnsi="Palatino Linotype"/>
                <w:b w:val="0"/>
                <w:color w:val="E7E6E6" w:themeColor="background2"/>
                <w:sz w:val="20"/>
              </w:rPr>
              <w:t xml:space="preserve"> </w:t>
            </w:r>
            <w:proofErr w:type="spellStart"/>
            <w:r w:rsidR="001613F1" w:rsidRPr="00D82709">
              <w:rPr>
                <w:rFonts w:ascii="Palatino Linotype" w:hAnsi="Palatino Linotype"/>
                <w:b w:val="0"/>
                <w:color w:val="E7E6E6" w:themeColor="background2"/>
                <w:sz w:val="20"/>
              </w:rPr>
              <w:t>Kelas</w:t>
            </w:r>
            <w:proofErr w:type="spellEnd"/>
            <w:r w:rsidR="001613F1" w:rsidRPr="00D82709">
              <w:rPr>
                <w:rFonts w:ascii="Palatino Linotype" w:hAnsi="Palatino Linotype"/>
                <w:b w:val="0"/>
                <w:color w:val="E7E6E6" w:themeColor="background2"/>
                <w:sz w:val="20"/>
              </w:rPr>
              <w:t xml:space="preserve">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002B2A5A" w:rsidRPr="00D82709">
              <w:rPr>
                <w:rFonts w:ascii="Palatino Linotype" w:hAnsi="Palatino Linotype"/>
                <w:b w:val="0"/>
                <w:color w:val="E7E6E6" w:themeColor="background2"/>
                <w:sz w:val="20"/>
              </w:rPr>
              <w:t xml:space="preserve">dan </w:t>
            </w:r>
            <w:proofErr w:type="spellStart"/>
            <w:r w:rsidR="002B2A5A" w:rsidRPr="00D82709">
              <w:rPr>
                <w:rFonts w:ascii="Palatino Linotype" w:hAnsi="Palatino Linotype"/>
                <w:b w:val="0"/>
                <w:color w:val="E7E6E6" w:themeColor="background2"/>
                <w:sz w:val="20"/>
              </w:rPr>
              <w:t>melaksanakan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Perjanjian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ini</w:t>
            </w:r>
            <w:proofErr w:type="spellEnd"/>
            <w:r w:rsidRPr="00D82709">
              <w:rPr>
                <w:rFonts w:ascii="Palatino Linotype" w:hAnsi="Palatino Linotype"/>
                <w:color w:val="E7E6E6" w:themeColor="background2"/>
                <w:sz w:val="20"/>
              </w:rPr>
              <w:t>.</w:t>
            </w:r>
          </w:p>
          <w:p w14:paraId="5566D33D"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6B93CADA"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proofErr w:type="spellStart"/>
            <w:r w:rsidRPr="00D82709">
              <w:rPr>
                <w:rFonts w:ascii="Palatino Linotype" w:hAnsi="Palatino Linotype"/>
                <w:color w:val="E7E6E6" w:themeColor="background2"/>
                <w:sz w:val="20"/>
              </w:rPr>
              <w:t>Afiliasi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masing –masing Orang,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Orang lain, yang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mengendalikan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dikendalikan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berada</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pengendalian</w:t>
            </w:r>
            <w:proofErr w:type="spellEnd"/>
            <w:r w:rsidRPr="00D82709">
              <w:rPr>
                <w:rFonts w:ascii="Palatino Linotype" w:hAnsi="Palatino Linotype"/>
                <w:b w:val="0"/>
                <w:color w:val="E7E6E6" w:themeColor="background2"/>
                <w:sz w:val="20"/>
              </w:rPr>
              <w:t xml:space="preserve"> Orang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termasuk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namun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terbatas</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umum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anggota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pejabat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direktur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Orang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dana modal </w:t>
            </w:r>
            <w:proofErr w:type="spellStart"/>
            <w:r w:rsidRPr="00D82709">
              <w:rPr>
                <w:rFonts w:ascii="Palatino Linotype" w:hAnsi="Palatino Linotype"/>
                <w:b w:val="0"/>
                <w:color w:val="E7E6E6" w:themeColor="background2"/>
                <w:sz w:val="20"/>
              </w:rPr>
              <w:t>ventura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berikutnya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dikendalikan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umum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anggota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Orang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w:t>
            </w:r>
          </w:p>
          <w:p w14:paraId="1FD9FC7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8B73108"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 xml:space="preserve">Dewan </w:t>
            </w:r>
            <w:proofErr w:type="spellStart"/>
            <w:r w:rsidRPr="00D82709">
              <w:rPr>
                <w:rFonts w:ascii="Palatino Linotype" w:hAnsi="Palatino Linotype"/>
                <w:color w:val="E7E6E6" w:themeColor="background2"/>
                <w:sz w:val="20"/>
              </w:rPr>
              <w:t>Komisaris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dewan </w:t>
            </w:r>
            <w:proofErr w:type="spellStart"/>
            <w:r w:rsidRPr="00D82709">
              <w:rPr>
                <w:rFonts w:ascii="Palatino Linotype" w:hAnsi="Palatino Linotype"/>
                <w:b w:val="0"/>
                <w:color w:val="E7E6E6" w:themeColor="background2"/>
                <w:sz w:val="20"/>
              </w:rPr>
              <w:t>komisaris</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di Perusahaan.</w:t>
            </w:r>
          </w:p>
          <w:p w14:paraId="76E0C48A"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7E0CAA9"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5CB77DA" w14:textId="74FAAB02"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 xml:space="preserve">Dewan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b w:val="0"/>
                <w:color w:val="E7E6E6" w:themeColor="background2"/>
                <w:sz w:val="20"/>
              </w:rPr>
              <w:t>” “</w:t>
            </w:r>
            <w:r w:rsidRPr="00D82709">
              <w:rPr>
                <w:rFonts w:ascii="Palatino Linotype" w:hAnsi="Palatino Linotype"/>
                <w:color w:val="E7E6E6" w:themeColor="background2"/>
                <w:sz w:val="20"/>
              </w:rPr>
              <w:t>Dewan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dewan </w:t>
            </w:r>
            <w:proofErr w:type="spellStart"/>
            <w:r w:rsidRPr="00D82709">
              <w:rPr>
                <w:rFonts w:ascii="Palatino Linotype" w:hAnsi="Palatino Linotype"/>
                <w:b w:val="0"/>
                <w:color w:val="E7E6E6" w:themeColor="background2"/>
                <w:sz w:val="20"/>
              </w:rPr>
              <w:t>direksi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pada</w:t>
            </w:r>
            <w:r w:rsidR="00955F74" w:rsidRPr="00D82709">
              <w:rPr>
                <w:rFonts w:ascii="Palatino Linotype" w:hAnsi="Palatino Linotype"/>
                <w:b w:val="0"/>
                <w:color w:val="E7E6E6" w:themeColor="background2"/>
                <w:sz w:val="20"/>
              </w:rPr>
              <w:t xml:space="preserve"> </w:t>
            </w:r>
            <w:proofErr w:type="spellStart"/>
            <w:r w:rsidR="00955F74" w:rsidRPr="00D82709">
              <w:rPr>
                <w:rFonts w:ascii="Palatino Linotype" w:hAnsi="Palatino Linotype"/>
                <w:b w:val="0"/>
                <w:color w:val="E7E6E6" w:themeColor="background2"/>
                <w:sz w:val="20"/>
              </w:rPr>
              <w:t>saat</w:t>
            </w:r>
            <w:proofErr w:type="spellEnd"/>
            <w:r w:rsidR="00955F74" w:rsidRPr="00D82709">
              <w:rPr>
                <w:rFonts w:ascii="Palatino Linotype" w:hAnsi="Palatino Linotype"/>
                <w:b w:val="0"/>
                <w:color w:val="E7E6E6" w:themeColor="background2"/>
                <w:sz w:val="20"/>
              </w:rPr>
              <w:t xml:space="preserve"> </w:t>
            </w:r>
            <w:proofErr w:type="spellStart"/>
            <w:r w:rsidR="00955F74" w:rsidRPr="00D82709">
              <w:rPr>
                <w:rFonts w:ascii="Palatino Linotype" w:hAnsi="Palatino Linotype"/>
                <w:b w:val="0"/>
                <w:color w:val="E7E6E6" w:themeColor="background2"/>
                <w:sz w:val="20"/>
              </w:rPr>
              <w:t>ini</w:t>
            </w:r>
            <w:proofErr w:type="spellEnd"/>
            <w:r w:rsidR="00955F74" w:rsidRPr="00D82709">
              <w:rPr>
                <w:rFonts w:ascii="Palatino Linotype" w:hAnsi="Palatino Linotype"/>
                <w:b w:val="0"/>
                <w:color w:val="E7E6E6" w:themeColor="background2"/>
                <w:sz w:val="20"/>
              </w:rPr>
              <w:t xml:space="preserve"> di</w:t>
            </w:r>
            <w:r w:rsidRPr="00D82709">
              <w:rPr>
                <w:rFonts w:ascii="Palatino Linotype" w:hAnsi="Palatino Linotype"/>
                <w:b w:val="0"/>
                <w:color w:val="E7E6E6" w:themeColor="background2"/>
                <w:sz w:val="20"/>
              </w:rPr>
              <w:t xml:space="preserve"> Perusahaan.</w:t>
            </w:r>
          </w:p>
          <w:p w14:paraId="19C1EAD2"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485E841" w14:textId="4F11F27A" w:rsidR="00651015" w:rsidRPr="00D82709"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061D59" w:rsidRPr="00D82709">
              <w:rPr>
                <w:rFonts w:ascii="Palatino Linotype" w:hAnsi="Palatino Linotype"/>
                <w:color w:val="E7E6E6" w:themeColor="background2"/>
                <w:sz w:val="20"/>
              </w:rPr>
              <w:t xml:space="preserve">Hari </w:t>
            </w:r>
            <w:proofErr w:type="spellStart"/>
            <w:r w:rsidR="00061D59" w:rsidRPr="00D82709">
              <w:rPr>
                <w:rFonts w:ascii="Palatino Linotype" w:hAnsi="Palatino Linotype"/>
                <w:color w:val="E7E6E6" w:themeColor="background2"/>
                <w:sz w:val="20"/>
              </w:rPr>
              <w:t>Kerja</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setiap</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hari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selain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Sabtu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Minggu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hari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libur</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nasional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dimana</w:t>
            </w:r>
            <w:proofErr w:type="spellEnd"/>
            <w:r w:rsidR="00061D59" w:rsidRPr="00D82709">
              <w:rPr>
                <w:rFonts w:ascii="Palatino Linotype" w:hAnsi="Palatino Linotype"/>
                <w:b w:val="0"/>
                <w:color w:val="E7E6E6" w:themeColor="background2"/>
                <w:sz w:val="20"/>
              </w:rPr>
              <w:t xml:space="preserve"> bank-bank </w:t>
            </w:r>
            <w:proofErr w:type="spellStart"/>
            <w:r w:rsidR="00061D59" w:rsidRPr="00D82709">
              <w:rPr>
                <w:rFonts w:ascii="Palatino Linotype" w:hAnsi="Palatino Linotype"/>
                <w:b w:val="0"/>
                <w:color w:val="E7E6E6" w:themeColor="background2"/>
                <w:sz w:val="20"/>
              </w:rPr>
              <w:t>buka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untuk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transaksi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usaha</w:t>
            </w:r>
            <w:proofErr w:type="spellEnd"/>
            <w:r w:rsidR="0062327E" w:rsidRPr="00D82709">
              <w:rPr>
                <w:rFonts w:ascii="Palatino Linotype" w:hAnsi="Palatino Linotype"/>
                <w:b w:val="0"/>
                <w:color w:val="E7E6E6" w:themeColor="background2"/>
                <w:sz w:val="20"/>
                <w:lang w:val="id-ID"/>
              </w:rPr>
              <w:t xml:space="preserve"> </w:t>
            </w:r>
            <w:proofErr w:type="spellStart"/>
            <w:r w:rsidR="00061D59" w:rsidRPr="00D82709">
              <w:rPr>
                <w:rFonts w:ascii="Palatino Linotype" w:hAnsi="Palatino Linotype"/>
                <w:b w:val="0"/>
                <w:color w:val="E7E6E6" w:themeColor="background2"/>
                <w:sz w:val="20"/>
              </w:rPr>
              <w:t>domestik</w:t>
            </w:r>
            <w:proofErr w:type="spellEnd"/>
            <w:r w:rsidR="00061D59" w:rsidRPr="00D82709">
              <w:rPr>
                <w:rFonts w:ascii="Palatino Linotype" w:hAnsi="Palatino Linotype"/>
                <w:b w:val="0"/>
                <w:color w:val="E7E6E6" w:themeColor="background2"/>
                <w:sz w:val="20"/>
              </w:rPr>
              <w:t xml:space="preserve"> di </w:t>
            </w:r>
            <w:proofErr w:type="spellStart"/>
            <w:r w:rsidR="00061D59" w:rsidRPr="00D82709">
              <w:rPr>
                <w:rFonts w:ascii="Palatino Linotype" w:hAnsi="Palatino Linotype"/>
                <w:b w:val="0"/>
                <w:color w:val="E7E6E6" w:themeColor="background2"/>
                <w:sz w:val="20"/>
              </w:rPr>
              <w:t>Republik</w:t>
            </w:r>
            <w:proofErr w:type="spellEnd"/>
            <w:r w:rsidR="00061D59" w:rsidRPr="00D82709">
              <w:rPr>
                <w:rFonts w:ascii="Palatino Linotype" w:hAnsi="Palatino Linotype"/>
                <w:b w:val="0"/>
                <w:color w:val="E7E6E6" w:themeColor="background2"/>
                <w:sz w:val="20"/>
              </w:rPr>
              <w:t xml:space="preserve"> Indonesia.</w:t>
            </w:r>
          </w:p>
          <w:p w14:paraId="202BBB5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48BEB526"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73843A7"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lang w:val="id-ID"/>
              </w:rPr>
              <w:t xml:space="preserve">“Hak Atas Kekayaan Intelektual Perusahaan” </w:t>
            </w:r>
            <w:r w:rsidRPr="00D82709">
              <w:rPr>
                <w:rFonts w:ascii="Palatino Linotype" w:hAnsi="Palatino Linotype"/>
                <w:b w:val="0"/>
                <w:color w:val="E7E6E6" w:themeColor="background2"/>
                <w:sz w:val="20"/>
                <w:lang w:val="id-ID"/>
              </w:rPr>
              <w:t xml:space="preserve">berarti semua paten, pendaftaran paten,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dagang, pendaftaran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dagang,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jasa, pendaftaran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jasa, nama dagang, hak cipta, rahasia dagang, nama domain, desain tata letak (</w:t>
            </w:r>
            <w:proofErr w:type="spellStart"/>
            <w:r w:rsidRPr="00D82709">
              <w:rPr>
                <w:rFonts w:ascii="Palatino Linotype" w:hAnsi="Palatino Linotype"/>
                <w:b w:val="0"/>
                <w:i/>
                <w:color w:val="E7E6E6" w:themeColor="background2"/>
                <w:sz w:val="20"/>
                <w:lang w:val="id-ID"/>
              </w:rPr>
              <w:t>mask</w:t>
            </w:r>
            <w:proofErr w:type="spellEnd"/>
            <w:r w:rsidRPr="00D82709">
              <w:rPr>
                <w:rFonts w:ascii="Palatino Linotype" w:hAnsi="Palatino Linotype"/>
                <w:b w:val="0"/>
                <w:i/>
                <w:color w:val="E7E6E6" w:themeColor="background2"/>
                <w:sz w:val="20"/>
                <w:lang w:val="id-ID"/>
              </w:rPr>
              <w:t xml:space="preserve"> </w:t>
            </w:r>
            <w:proofErr w:type="spellStart"/>
            <w:r w:rsidRPr="00D82709">
              <w:rPr>
                <w:rFonts w:ascii="Palatino Linotype" w:hAnsi="Palatino Linotype"/>
                <w:b w:val="0"/>
                <w:i/>
                <w:color w:val="E7E6E6" w:themeColor="background2"/>
                <w:sz w:val="20"/>
                <w:lang w:val="id-ID"/>
              </w:rPr>
              <w:t>works</w:t>
            </w:r>
            <w:proofErr w:type="spellEnd"/>
            <w:r w:rsidRPr="00D82709">
              <w:rPr>
                <w:rFonts w:ascii="Palatino Linotype" w:hAnsi="Palatino Linotype"/>
                <w:b w:val="0"/>
                <w:i/>
                <w:color w:val="E7E6E6" w:themeColor="background2"/>
                <w:sz w:val="20"/>
                <w:lang w:val="id-ID"/>
              </w:rPr>
              <w:t>)</w:t>
            </w:r>
            <w:r w:rsidRPr="00D82709">
              <w:rPr>
                <w:rFonts w:ascii="Palatino Linotype" w:hAnsi="Palatino Linotype"/>
                <w:b w:val="0"/>
                <w:color w:val="E7E6E6" w:themeColor="background2"/>
                <w:sz w:val="20"/>
                <w:lang w:val="id-ID"/>
              </w:rPr>
              <w:t xml:space="preserve">, informasi dan hak kepemilikan serta proses, serupa atau hak atas kekayaan intelektual  lainnya berdasarkan hal </w:t>
            </w:r>
            <w:proofErr w:type="spellStart"/>
            <w:r w:rsidRPr="00D82709">
              <w:rPr>
                <w:rFonts w:ascii="Palatino Linotype" w:hAnsi="Palatino Linotype"/>
                <w:b w:val="0"/>
                <w:color w:val="E7E6E6" w:themeColor="background2"/>
                <w:sz w:val="20"/>
                <w:lang w:val="id-ID"/>
              </w:rPr>
              <w:t>manapun</w:t>
            </w:r>
            <w:proofErr w:type="spellEnd"/>
            <w:r w:rsidRPr="00D82709">
              <w:rPr>
                <w:rFonts w:ascii="Palatino Linotype" w:hAnsi="Palatino Linotype"/>
                <w:b w:val="0"/>
                <w:color w:val="E7E6E6" w:themeColor="background2"/>
                <w:sz w:val="20"/>
                <w:lang w:val="id-ID"/>
              </w:rPr>
              <w:t xml:space="preserve"> yang diatur sebelumnya, perwujudan fisik </w:t>
            </w:r>
            <w:proofErr w:type="spellStart"/>
            <w:r w:rsidRPr="00D82709">
              <w:rPr>
                <w:rFonts w:ascii="Palatino Linotype" w:hAnsi="Palatino Linotype"/>
                <w:b w:val="0"/>
                <w:color w:val="E7E6E6" w:themeColor="background2"/>
                <w:sz w:val="20"/>
                <w:lang w:val="id-ID"/>
              </w:rPr>
              <w:t>manapun</w:t>
            </w:r>
            <w:proofErr w:type="spellEnd"/>
            <w:r w:rsidRPr="00D82709">
              <w:rPr>
                <w:rFonts w:ascii="Palatino Linotype" w:hAnsi="Palatino Linotype"/>
                <w:b w:val="0"/>
                <w:color w:val="E7E6E6" w:themeColor="background2"/>
                <w:sz w:val="20"/>
                <w:lang w:val="id-ID"/>
              </w:rPr>
              <w:t xml:space="preserve"> yang diatur sebelumnya, yang dilisensikan dalam, </w:t>
            </w:r>
            <w:proofErr w:type="spellStart"/>
            <w:r w:rsidRPr="00D82709">
              <w:rPr>
                <w:rFonts w:ascii="Palatino Linotype" w:hAnsi="Palatino Linotype"/>
                <w:b w:val="0"/>
                <w:color w:val="E7E6E6" w:themeColor="background2"/>
                <w:sz w:val="20"/>
                <w:lang w:val="id-ID"/>
              </w:rPr>
              <w:t>kepadadan</w:t>
            </w:r>
            <w:proofErr w:type="spellEnd"/>
            <w:r w:rsidRPr="00D82709">
              <w:rPr>
                <w:rFonts w:ascii="Palatino Linotype" w:hAnsi="Palatino Linotype"/>
                <w:b w:val="0"/>
                <w:color w:val="E7E6E6" w:themeColor="background2"/>
                <w:sz w:val="20"/>
                <w:lang w:val="id-ID"/>
              </w:rPr>
              <w:t xml:space="preserve"> </w:t>
            </w:r>
            <w:proofErr w:type="spellStart"/>
            <w:r w:rsidRPr="00D82709">
              <w:rPr>
                <w:rFonts w:ascii="Palatino Linotype" w:hAnsi="Palatino Linotype"/>
                <w:b w:val="0"/>
                <w:color w:val="E7E6E6" w:themeColor="background2"/>
                <w:sz w:val="20"/>
                <w:lang w:val="id-ID"/>
              </w:rPr>
              <w:t>dibawah</w:t>
            </w:r>
            <w:proofErr w:type="spellEnd"/>
            <w:r w:rsidRPr="00D82709">
              <w:rPr>
                <w:rFonts w:ascii="Palatino Linotype" w:hAnsi="Palatino Linotype"/>
                <w:b w:val="0"/>
                <w:color w:val="E7E6E6" w:themeColor="background2"/>
                <w:sz w:val="20"/>
                <w:lang w:val="id-ID"/>
              </w:rPr>
              <w:t xml:space="preserve"> tiap hal yang diatur sebelumnya dan tiap serta semua hal yang dianggap diperlukan oleh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dalam menjalankan usaha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sebagaimana saat ini dijalankan dan saat ini  </w:t>
            </w:r>
            <w:r w:rsidRPr="00D82709">
              <w:rPr>
                <w:rFonts w:ascii="Palatino Linotype" w:hAnsi="Palatino Linotype"/>
                <w:b w:val="0"/>
                <w:color w:val="E7E6E6" w:themeColor="background2"/>
                <w:sz w:val="20"/>
                <w:lang w:val="id-ID"/>
              </w:rPr>
              <w:lastRenderedPageBreak/>
              <w:t>direncanakan untuk dijalankan.</w:t>
            </w:r>
          </w:p>
          <w:p w14:paraId="24883722" w14:textId="77777777" w:rsidR="00F21A34"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8D9FA9B" w14:textId="3A806B67" w:rsidR="00903B1D" w:rsidRPr="00D82709"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Pemegang </w:t>
            </w:r>
            <w:r w:rsidR="00AF287A" w:rsidRPr="00D82709">
              <w:rPr>
                <w:rFonts w:ascii="Palatino Linotype" w:hAnsi="Palatino Linotype"/>
                <w:color w:val="E7E6E6" w:themeColor="background2"/>
                <w:sz w:val="20"/>
              </w:rPr>
              <w:t xml:space="preserve">Saham </w:t>
            </w:r>
            <w:r w:rsidR="00E02CCB" w:rsidRPr="00D82709">
              <w:rPr>
                <w:rFonts w:ascii="Palatino Linotype" w:hAnsi="Palatino Linotype"/>
                <w:color w:val="E7E6E6" w:themeColor="background2"/>
                <w:sz w:val="20"/>
                <w:lang w:val="id-ID"/>
              </w:rPr>
              <w:t>Yang Sudah Ada</w:t>
            </w:r>
            <w:r w:rsidRPr="00D82709">
              <w:rPr>
                <w:rFonts w:ascii="Palatino Linotype" w:hAnsi="Palatino Linotype"/>
                <w:b w:val="0"/>
                <w:color w:val="E7E6E6" w:themeColor="background2"/>
                <w:sz w:val="20"/>
                <w:lang w:val="id-ID"/>
              </w:rPr>
              <w:t>” berarti para pemegang saham yang sah dalam Perusahaan pada saat penandatanganan Perjanjian ini.</w:t>
            </w:r>
          </w:p>
          <w:p w14:paraId="0D70059F" w14:textId="77777777" w:rsidR="00903B1D" w:rsidRPr="00D82709"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lang w:val="id-ID"/>
              </w:rPr>
            </w:pPr>
          </w:p>
          <w:p w14:paraId="1D945B29" w14:textId="78DDAD72" w:rsidR="00061D59" w:rsidRPr="00D82709"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Perjanjian </w:t>
            </w:r>
            <w:proofErr w:type="spellStart"/>
            <w:r w:rsidRPr="00D82709">
              <w:rPr>
                <w:rFonts w:ascii="Palatino Linotype" w:hAnsi="Palatino Linotype"/>
                <w:color w:val="E7E6E6" w:themeColor="background2"/>
                <w:sz w:val="20"/>
                <w:lang w:val="id-ID"/>
              </w:rPr>
              <w:t>Indemnifikasi</w:t>
            </w:r>
            <w:proofErr w:type="spellEnd"/>
            <w:r w:rsidRPr="00D82709">
              <w:rPr>
                <w:rFonts w:ascii="Palatino Linotype" w:hAnsi="Palatino Linotype"/>
                <w:color w:val="E7E6E6" w:themeColor="background2"/>
                <w:sz w:val="20"/>
                <w:lang w:val="id-ID"/>
              </w:rPr>
              <w:t xml:space="preserve">” </w:t>
            </w:r>
            <w:r w:rsidRPr="00D82709">
              <w:rPr>
                <w:rFonts w:ascii="Palatino Linotype" w:hAnsi="Palatino Linotype"/>
                <w:b w:val="0"/>
                <w:color w:val="E7E6E6" w:themeColor="background2"/>
                <w:sz w:val="20"/>
                <w:lang w:val="id-ID"/>
              </w:rPr>
              <w:t xml:space="preserve">berarti perjanjian antara Perusahaan, sebagaimana mungkin terjadi, dengan direktur atau komisaris yang ditunjuk oleh </w:t>
            </w:r>
            <w:r w:rsidR="00DA00FE" w:rsidRPr="00D82709">
              <w:rPr>
                <w:rFonts w:ascii="Palatino Linotype" w:hAnsi="Palatino Linotype"/>
                <w:b w:val="0"/>
                <w:color w:val="E7E6E6" w:themeColor="background2"/>
                <w:sz w:val="20"/>
              </w:rPr>
              <w:t xml:space="preserve">Para </w:t>
            </w:r>
            <w:r w:rsidRPr="00D82709">
              <w:rPr>
                <w:rFonts w:ascii="Palatino Linotype" w:hAnsi="Palatino Linotype"/>
                <w:b w:val="0"/>
                <w:color w:val="E7E6E6" w:themeColor="background2"/>
                <w:sz w:val="20"/>
                <w:lang w:val="id-ID"/>
              </w:rPr>
              <w:t>Peserta, sebagaimana berlaku.</w:t>
            </w:r>
          </w:p>
          <w:p w14:paraId="5F7A08C9" w14:textId="77777777" w:rsidR="0062327E" w:rsidRPr="00D82709"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p>
          <w:p w14:paraId="3FDC5020" w14:textId="255A5F78" w:rsidR="00061D59"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sidDel="001613F1">
              <w:rPr>
                <w:rFonts w:ascii="Palatino Linotype" w:hAnsi="Palatino Linotype"/>
                <w:b w:val="0"/>
                <w:color w:val="E7E6E6" w:themeColor="background2"/>
                <w:sz w:val="20"/>
                <w:lang w:val="id-ID"/>
              </w:rPr>
              <w:t xml:space="preserve"> </w:t>
            </w:r>
            <w:r w:rsidR="00061D59" w:rsidRPr="00D82709">
              <w:rPr>
                <w:rFonts w:ascii="Palatino Linotype" w:hAnsi="Palatino Linotype"/>
                <w:color w:val="E7E6E6" w:themeColor="background2"/>
                <w:sz w:val="20"/>
              </w:rPr>
              <w:t>“</w:t>
            </w:r>
            <w:proofErr w:type="spellStart"/>
            <w:r w:rsidR="00061D59" w:rsidRPr="00D82709">
              <w:rPr>
                <w:rFonts w:ascii="Palatino Linotype" w:hAnsi="Palatino Linotype"/>
                <w:color w:val="E7E6E6" w:themeColor="background2"/>
                <w:sz w:val="20"/>
              </w:rPr>
              <w:t>Karyawan</w:t>
            </w:r>
            <w:proofErr w:type="spellEnd"/>
            <w:r w:rsidR="00061D59" w:rsidRPr="00D82709">
              <w:rPr>
                <w:rFonts w:ascii="Palatino Linotype" w:hAnsi="Palatino Linotype"/>
                <w:color w:val="E7E6E6" w:themeColor="background2"/>
                <w:sz w:val="20"/>
              </w:rPr>
              <w:t xml:space="preserve"> Utama”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masing-masing </w:t>
            </w:r>
            <w:proofErr w:type="spellStart"/>
            <w:r w:rsidR="00061D59" w:rsidRPr="00D82709">
              <w:rPr>
                <w:rFonts w:ascii="Palatino Linotype" w:hAnsi="Palatino Linotype"/>
                <w:b w:val="0"/>
                <w:color w:val="E7E6E6" w:themeColor="background2"/>
                <w:sz w:val="20"/>
              </w:rPr>
              <w:t>dari</w:t>
            </w:r>
            <w:proofErr w:type="spellEnd"/>
            <w:r w:rsidR="00061D59"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karyawan</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terpilih</w:t>
            </w:r>
            <w:proofErr w:type="spellEnd"/>
            <w:r w:rsidR="006D6032" w:rsidRPr="00D82709">
              <w:rPr>
                <w:rFonts w:ascii="Palatino Linotype" w:hAnsi="Palatino Linotype"/>
                <w:b w:val="0"/>
                <w:color w:val="E7E6E6" w:themeColor="background2"/>
                <w:sz w:val="20"/>
              </w:rPr>
              <w:t xml:space="preserve"> oleh Para Investor</w:t>
            </w:r>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termasuk</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namun</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tidak</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terbatas</w:t>
            </w:r>
            <w:proofErr w:type="spellEnd"/>
            <w:r w:rsidR="000962CB" w:rsidRPr="00D82709">
              <w:rPr>
                <w:rFonts w:ascii="Palatino Linotype" w:hAnsi="Palatino Linotype"/>
                <w:b w:val="0"/>
                <w:color w:val="E7E6E6" w:themeColor="background2"/>
                <w:sz w:val="20"/>
              </w:rPr>
              <w:t xml:space="preserve"> pada </w:t>
            </w:r>
            <w:r w:rsidR="005D1411" w:rsidRPr="00D82709">
              <w:rPr>
                <w:rFonts w:ascii="Palatino Linotype" w:hAnsi="Palatino Linotype"/>
                <w:b w:val="0"/>
                <w:color w:val="E7E6E6" w:themeColor="background2"/>
                <w:sz w:val="20"/>
              </w:rPr>
              <w:t xml:space="preserve">Para </w:t>
            </w:r>
            <w:proofErr w:type="spellStart"/>
            <w:r w:rsidR="000962CB" w:rsidRPr="00D82709">
              <w:rPr>
                <w:rFonts w:ascii="Palatino Linotype" w:hAnsi="Palatino Linotype"/>
                <w:b w:val="0"/>
                <w:color w:val="E7E6E6" w:themeColor="background2"/>
                <w:sz w:val="20"/>
              </w:rPr>
              <w:t>Peserta</w:t>
            </w:r>
            <w:proofErr w:type="spellEnd"/>
            <w:r w:rsidR="000962CB" w:rsidRPr="00D82709">
              <w:rPr>
                <w:rFonts w:ascii="Palatino Linotype" w:hAnsi="Palatino Linotype"/>
                <w:b w:val="0"/>
                <w:color w:val="E7E6E6" w:themeColor="background2"/>
                <w:sz w:val="20"/>
              </w:rPr>
              <w:t xml:space="preserve"> dan/</w:t>
            </w:r>
            <w:proofErr w:type="spellStart"/>
            <w:r w:rsidR="000962CB" w:rsidRPr="00D82709">
              <w:rPr>
                <w:rFonts w:ascii="Palatino Linotype" w:hAnsi="Palatino Linotype"/>
                <w:b w:val="0"/>
                <w:color w:val="E7E6E6" w:themeColor="background2"/>
                <w:sz w:val="20"/>
              </w:rPr>
              <w:t>atau</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Pemegang</w:t>
            </w:r>
            <w:proofErr w:type="spellEnd"/>
            <w:r w:rsidR="000962CB" w:rsidRPr="00D82709">
              <w:rPr>
                <w:rFonts w:ascii="Palatino Linotype" w:hAnsi="Palatino Linotype"/>
                <w:b w:val="0"/>
                <w:color w:val="E7E6E6" w:themeColor="background2"/>
                <w:sz w:val="20"/>
              </w:rPr>
              <w:t xml:space="preserve"> Saham </w:t>
            </w:r>
            <w:r w:rsidR="00AF287A" w:rsidRPr="00D82709">
              <w:rPr>
                <w:rFonts w:ascii="Palatino Linotype" w:hAnsi="Palatino Linotype"/>
                <w:b w:val="0"/>
                <w:color w:val="E7E6E6" w:themeColor="background2"/>
                <w:sz w:val="20"/>
              </w:rPr>
              <w:t xml:space="preserve">Yang </w:t>
            </w:r>
            <w:proofErr w:type="spellStart"/>
            <w:r w:rsidR="00E02CCB" w:rsidRPr="00D82709">
              <w:rPr>
                <w:rFonts w:ascii="Palatino Linotype" w:hAnsi="Palatino Linotype"/>
                <w:b w:val="0"/>
                <w:color w:val="E7E6E6" w:themeColor="background2"/>
                <w:sz w:val="20"/>
              </w:rPr>
              <w:t>Sudah</w:t>
            </w:r>
            <w:proofErr w:type="spellEnd"/>
            <w:r w:rsidR="00E02CCB" w:rsidRPr="00D82709">
              <w:rPr>
                <w:rFonts w:ascii="Palatino Linotype" w:hAnsi="Palatino Linotype"/>
                <w:b w:val="0"/>
                <w:color w:val="E7E6E6" w:themeColor="background2"/>
                <w:sz w:val="20"/>
              </w:rPr>
              <w:t xml:space="preserve"> Ada</w:t>
            </w:r>
            <w:r w:rsidR="000962CB" w:rsidRPr="00D82709">
              <w:rPr>
                <w:rFonts w:ascii="Palatino Linotype" w:hAnsi="Palatino Linotype"/>
                <w:b w:val="0"/>
                <w:color w:val="E7E6E6" w:themeColor="background2"/>
                <w:sz w:val="20"/>
              </w:rPr>
              <w:t>)</w:t>
            </w:r>
            <w:r w:rsidR="006D6032" w:rsidRPr="00D82709">
              <w:rPr>
                <w:rFonts w:ascii="Palatino Linotype" w:hAnsi="Palatino Linotype"/>
                <w:b w:val="0"/>
                <w:color w:val="E7E6E6" w:themeColor="background2"/>
                <w:sz w:val="20"/>
              </w:rPr>
              <w:t xml:space="preserve"> dan </w:t>
            </w:r>
            <w:proofErr w:type="spellStart"/>
            <w:r w:rsidR="006D6032" w:rsidRPr="00D82709">
              <w:rPr>
                <w:rFonts w:ascii="Palatino Linotype" w:hAnsi="Palatino Linotype"/>
                <w:b w:val="0"/>
                <w:color w:val="E7E6E6" w:themeColor="background2"/>
                <w:sz w:val="20"/>
              </w:rPr>
              <w:t>Pendiri</w:t>
            </w:r>
            <w:proofErr w:type="spellEnd"/>
            <w:r w:rsidR="006D6032" w:rsidRPr="00D82709">
              <w:rPr>
                <w:rFonts w:ascii="Palatino Linotype" w:hAnsi="Palatino Linotype"/>
                <w:b w:val="0"/>
                <w:color w:val="E7E6E6" w:themeColor="background2"/>
                <w:sz w:val="20"/>
              </w:rPr>
              <w:t xml:space="preserve"> yang </w:t>
            </w:r>
            <w:proofErr w:type="spellStart"/>
            <w:r w:rsidR="006D6032" w:rsidRPr="00D82709">
              <w:rPr>
                <w:rFonts w:ascii="Palatino Linotype" w:hAnsi="Palatino Linotype"/>
                <w:b w:val="0"/>
                <w:color w:val="E7E6E6" w:themeColor="background2"/>
                <w:sz w:val="20"/>
              </w:rPr>
              <w:t>dianggap</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sebagai</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pemegang</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kunci</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utama</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dari</w:t>
            </w:r>
            <w:proofErr w:type="spellEnd"/>
            <w:r w:rsidR="006D6032" w:rsidRPr="00D82709">
              <w:rPr>
                <w:rFonts w:ascii="Palatino Linotype" w:hAnsi="Palatino Linotype"/>
                <w:b w:val="0"/>
                <w:color w:val="E7E6E6" w:themeColor="background2"/>
                <w:sz w:val="20"/>
              </w:rPr>
              <w:t xml:space="preserve"> Perusahaan.</w:t>
            </w:r>
            <w:r w:rsidR="00061D59" w:rsidRPr="00D82709">
              <w:rPr>
                <w:rFonts w:ascii="Palatino Linotype" w:hAnsi="Palatino Linotype"/>
                <w:b w:val="0"/>
                <w:color w:val="E7E6E6" w:themeColor="background2"/>
                <w:sz w:val="20"/>
              </w:rPr>
              <w:t xml:space="preserve"> </w:t>
            </w:r>
          </w:p>
          <w:p w14:paraId="178EA9A0" w14:textId="77777777" w:rsidR="003C35DE" w:rsidRPr="00D82709"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A9781D4" w14:textId="77777777" w:rsidR="00061D59" w:rsidRPr="00D82709" w:rsidRDefault="00061D59"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pengetahuan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seutuhnya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investigasi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wajar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Pendiri</w:t>
            </w:r>
            <w:proofErr w:type="spellEnd"/>
            <w:r w:rsidRPr="00D82709">
              <w:rPr>
                <w:rFonts w:ascii="Palatino Linotype" w:hAnsi="Palatino Linotype"/>
                <w:b w:val="0"/>
                <w:color w:val="E7E6E6" w:themeColor="background2"/>
                <w:sz w:val="20"/>
              </w:rPr>
              <w:t>.</w:t>
            </w:r>
          </w:p>
          <w:p w14:paraId="715C532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DEF8F72" w14:textId="77777777" w:rsidR="00061D59" w:rsidRPr="00D82709"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061D59" w:rsidRPr="00D82709">
              <w:rPr>
                <w:rFonts w:ascii="Palatino Linotype" w:hAnsi="Palatino Linotype"/>
                <w:color w:val="E7E6E6" w:themeColor="background2"/>
                <w:sz w:val="20"/>
              </w:rPr>
              <w:t>“</w:t>
            </w:r>
            <w:proofErr w:type="spellStart"/>
            <w:r w:rsidR="00061D59" w:rsidRPr="00D82709">
              <w:rPr>
                <w:rFonts w:ascii="Palatino Linotype" w:hAnsi="Palatino Linotype"/>
                <w:color w:val="E7E6E6" w:themeColor="background2"/>
                <w:sz w:val="20"/>
              </w:rPr>
              <w:t>Efek</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color w:val="E7E6E6" w:themeColor="background2"/>
                <w:sz w:val="20"/>
              </w:rPr>
              <w:t>Materiil</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color w:val="E7E6E6" w:themeColor="background2"/>
                <w:sz w:val="20"/>
              </w:rPr>
              <w:t>Negatif</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dampak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materiil</w:t>
            </w:r>
            <w:proofErr w:type="spellEnd"/>
            <w:r w:rsidR="00061D59" w:rsidRPr="00D82709">
              <w:rPr>
                <w:rFonts w:ascii="Palatino Linotype" w:hAnsi="Palatino Linotype"/>
                <w:b w:val="0"/>
                <w:color w:val="E7E6E6" w:themeColor="background2"/>
                <w:sz w:val="20"/>
              </w:rPr>
              <w:t xml:space="preserve"> yang </w:t>
            </w:r>
            <w:proofErr w:type="spellStart"/>
            <w:r w:rsidR="00061D59" w:rsidRPr="00D82709">
              <w:rPr>
                <w:rFonts w:ascii="Palatino Linotype" w:hAnsi="Palatino Linotype"/>
                <w:b w:val="0"/>
                <w:color w:val="E7E6E6" w:themeColor="background2"/>
                <w:sz w:val="20"/>
              </w:rPr>
              <w:t>buruk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atas</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usaha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aset</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termasuk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aset</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tidak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berwujud</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kewajiban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kondisi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keuangan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properti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prospek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hasil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operasional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dari</w:t>
            </w:r>
            <w:proofErr w:type="spellEnd"/>
            <w:r w:rsidR="00061D59" w:rsidRPr="00D82709">
              <w:rPr>
                <w:rFonts w:ascii="Palatino Linotype" w:hAnsi="Palatino Linotype"/>
                <w:b w:val="0"/>
                <w:color w:val="E7E6E6" w:themeColor="background2"/>
                <w:sz w:val="20"/>
              </w:rPr>
              <w:t xml:space="preserve"> </w:t>
            </w:r>
            <w:r w:rsidR="00675A8F" w:rsidRPr="00D82709">
              <w:rPr>
                <w:rFonts w:ascii="Palatino Linotype" w:hAnsi="Palatino Linotype"/>
                <w:b w:val="0"/>
                <w:color w:val="E7E6E6" w:themeColor="background2"/>
                <w:sz w:val="20"/>
              </w:rPr>
              <w:t>Perusahaan</w:t>
            </w:r>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secara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keseluruhan</w:t>
            </w:r>
            <w:proofErr w:type="spellEnd"/>
            <w:r w:rsidR="00061D59" w:rsidRPr="00D82709">
              <w:rPr>
                <w:rFonts w:ascii="Palatino Linotype" w:hAnsi="Palatino Linotype"/>
                <w:b w:val="0"/>
                <w:color w:val="E7E6E6" w:themeColor="background2"/>
                <w:sz w:val="20"/>
              </w:rPr>
              <w:t>.</w:t>
            </w:r>
          </w:p>
          <w:p w14:paraId="6A5EFCA0"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90E7BD6" w14:textId="218BC6E8" w:rsidR="00061D59" w:rsidRPr="00D82709"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 </w:t>
            </w:r>
            <w:r w:rsidR="00061D59" w:rsidRPr="00D82709">
              <w:rPr>
                <w:rFonts w:ascii="Palatino Linotype" w:hAnsi="Palatino Linotype"/>
                <w:b w:val="0"/>
                <w:color w:val="E7E6E6" w:themeColor="background2"/>
                <w:sz w:val="20"/>
              </w:rPr>
              <w:t>“</w:t>
            </w:r>
            <w:r w:rsidR="00F77E77" w:rsidRPr="00D82709">
              <w:rPr>
                <w:rFonts w:ascii="Palatino Linotype" w:hAnsi="Palatino Linotype"/>
                <w:color w:val="E7E6E6" w:themeColor="background2"/>
                <w:sz w:val="20"/>
              </w:rPr>
              <w:t>KEMENKUMHAM</w:t>
            </w:r>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Menteri Hukum dan </w:t>
            </w:r>
            <w:proofErr w:type="spellStart"/>
            <w:r w:rsidR="00061D59" w:rsidRPr="00D82709">
              <w:rPr>
                <w:rFonts w:ascii="Palatino Linotype" w:hAnsi="Palatino Linotype"/>
                <w:b w:val="0"/>
                <w:color w:val="E7E6E6" w:themeColor="background2"/>
                <w:sz w:val="20"/>
              </w:rPr>
              <w:t>Hak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Asasi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Manusia</w:t>
            </w:r>
            <w:proofErr w:type="spellEnd"/>
            <w:r w:rsidR="00061D59" w:rsidRPr="00D82709">
              <w:rPr>
                <w:rFonts w:ascii="Palatino Linotype" w:hAnsi="Palatino Linotype"/>
                <w:b w:val="0"/>
                <w:color w:val="E7E6E6" w:themeColor="background2"/>
                <w:sz w:val="20"/>
              </w:rPr>
              <w:t xml:space="preserve"> Negara </w:t>
            </w:r>
            <w:proofErr w:type="spellStart"/>
            <w:r w:rsidR="00061D59" w:rsidRPr="00D82709">
              <w:rPr>
                <w:rFonts w:ascii="Palatino Linotype" w:hAnsi="Palatino Linotype"/>
                <w:b w:val="0"/>
                <w:color w:val="E7E6E6" w:themeColor="background2"/>
                <w:sz w:val="20"/>
              </w:rPr>
              <w:t>Republik</w:t>
            </w:r>
            <w:proofErr w:type="spellEnd"/>
            <w:r w:rsidR="00061D59" w:rsidRPr="00D82709">
              <w:rPr>
                <w:rFonts w:ascii="Palatino Linotype" w:hAnsi="Palatino Linotype"/>
                <w:b w:val="0"/>
                <w:color w:val="E7E6E6" w:themeColor="background2"/>
                <w:sz w:val="20"/>
              </w:rPr>
              <w:t xml:space="preserve"> Indonesia.</w:t>
            </w:r>
          </w:p>
          <w:p w14:paraId="460672C2"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9922023"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Orang</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individu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korporasi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b w:val="0"/>
                <w:i/>
                <w:color w:val="E7E6E6" w:themeColor="background2"/>
                <w:sz w:val="20"/>
              </w:rPr>
              <w:t>trust</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terbatas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asosiasi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badan </w:t>
            </w:r>
            <w:proofErr w:type="spellStart"/>
            <w:r w:rsidRPr="00D82709">
              <w:rPr>
                <w:rFonts w:ascii="Palatino Linotype" w:hAnsi="Palatino Linotype"/>
                <w:b w:val="0"/>
                <w:color w:val="E7E6E6" w:themeColor="background2"/>
                <w:sz w:val="20"/>
              </w:rPr>
              <w:t>lainnya</w:t>
            </w:r>
            <w:proofErr w:type="spellEnd"/>
            <w:r w:rsidR="00651015" w:rsidRPr="00D82709">
              <w:rPr>
                <w:rFonts w:ascii="Palatino Linotype" w:hAnsi="Palatino Linotype"/>
                <w:b w:val="0"/>
                <w:color w:val="E7E6E6" w:themeColor="background2"/>
                <w:sz w:val="20"/>
              </w:rPr>
              <w:t>.</w:t>
            </w:r>
          </w:p>
          <w:p w14:paraId="45E79EDA"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1C5FD9D" w14:textId="77777777" w:rsidR="00651015" w:rsidRPr="00D82709"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651015" w:rsidRPr="00D82709">
              <w:rPr>
                <w:rFonts w:ascii="Palatino Linotype" w:hAnsi="Palatino Linotype"/>
                <w:color w:val="E7E6E6" w:themeColor="background2"/>
                <w:sz w:val="20"/>
              </w:rPr>
              <w:t xml:space="preserve">“Para </w:t>
            </w:r>
            <w:proofErr w:type="spellStart"/>
            <w:r w:rsidR="00651015" w:rsidRPr="00D82709">
              <w:rPr>
                <w:rFonts w:ascii="Palatino Linotype" w:hAnsi="Palatino Linotype"/>
                <w:color w:val="E7E6E6" w:themeColor="background2"/>
                <w:sz w:val="20"/>
              </w:rPr>
              <w:t>Pemegang</w:t>
            </w:r>
            <w:proofErr w:type="spellEnd"/>
            <w:r w:rsidR="00651015" w:rsidRPr="00D82709">
              <w:rPr>
                <w:rFonts w:ascii="Palatino Linotype" w:hAnsi="Palatino Linotype"/>
                <w:color w:val="E7E6E6" w:themeColor="background2"/>
                <w:sz w:val="20"/>
              </w:rPr>
              <w:t xml:space="preserve"> Saham</w:t>
            </w:r>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berarti</w:t>
            </w:r>
            <w:proofErr w:type="spellEnd"/>
            <w:r w:rsidR="00651015" w:rsidRPr="00D82709">
              <w:rPr>
                <w:rFonts w:ascii="Palatino Linotype" w:hAnsi="Palatino Linotype"/>
                <w:b w:val="0"/>
                <w:color w:val="E7E6E6" w:themeColor="background2"/>
                <w:sz w:val="20"/>
              </w:rPr>
              <w:t xml:space="preserve">, </w:t>
            </w:r>
            <w:r w:rsidR="00651015" w:rsidRPr="00D82709">
              <w:rPr>
                <w:rFonts w:ascii="Palatino Linotype" w:hAnsi="Palatino Linotype"/>
                <w:b w:val="0"/>
                <w:color w:val="E7E6E6" w:themeColor="background2"/>
                <w:sz w:val="20"/>
                <w:lang w:val="id-ID"/>
              </w:rPr>
              <w:t xml:space="preserve">secara bersama-sama, Peserta, </w:t>
            </w:r>
            <w:r w:rsidR="00651015" w:rsidRPr="00D82709">
              <w:rPr>
                <w:rFonts w:ascii="Palatino Linotype" w:hAnsi="Palatino Linotype"/>
                <w:b w:val="0"/>
                <w:color w:val="E7E6E6" w:themeColor="background2"/>
                <w:sz w:val="20"/>
                <w:lang w:val="id-ID"/>
              </w:rPr>
              <w:lastRenderedPageBreak/>
              <w:t>Para Pendiri dan pemegang saham Perusahaan lainnya.</w:t>
            </w:r>
          </w:p>
          <w:p w14:paraId="663C16DD" w14:textId="77777777" w:rsidR="008D6C27" w:rsidRPr="00D82709"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39F69DF"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diantara</w:t>
            </w:r>
            <w:proofErr w:type="spellEnd"/>
            <w:r w:rsidRPr="00D82709">
              <w:rPr>
                <w:rFonts w:ascii="Palatino Linotype" w:hAnsi="Palatino Linotype"/>
                <w:b w:val="0"/>
                <w:color w:val="E7E6E6" w:themeColor="background2"/>
                <w:sz w:val="20"/>
              </w:rPr>
              <w:t xml:space="preserve"> Perusahaan dan 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Pendiri</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serta</w:t>
            </w:r>
            <w:proofErr w:type="spellEnd"/>
            <w:r w:rsidR="007B6A80" w:rsidRPr="00D82709">
              <w:rPr>
                <w:rFonts w:ascii="Palatino Linotype" w:hAnsi="Palatino Linotype"/>
                <w:b w:val="0"/>
                <w:color w:val="E7E6E6" w:themeColor="background2"/>
                <w:sz w:val="20"/>
              </w:rPr>
              <w:t xml:space="preserve"> investor </w:t>
            </w:r>
            <w:proofErr w:type="spellStart"/>
            <w:r w:rsidR="007B6A80" w:rsidRPr="00D82709">
              <w:rPr>
                <w:rFonts w:ascii="Palatino Linotype" w:hAnsi="Palatino Linotype"/>
                <w:b w:val="0"/>
                <w:color w:val="E7E6E6" w:themeColor="background2"/>
                <w:sz w:val="20"/>
              </w:rPr>
              <w:t>lainnya</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sebagaimana</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w:t>
            </w:r>
          </w:p>
          <w:p w14:paraId="15AD50D4"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28D10" w14:textId="132D96B9"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Pajak</w:t>
            </w:r>
            <w:r w:rsidRPr="00D82709">
              <w:rPr>
                <w:rFonts w:ascii="Palatino Linotype" w:hAnsi="Palatino Linotype"/>
                <w:b w:val="0"/>
                <w:color w:val="E7E6E6" w:themeColor="background2"/>
                <w:sz w:val="20"/>
                <w:lang w:val="id-ID"/>
              </w:rPr>
              <w:t>” berarti tiap dan segala bentuk perpajakan, termasuk pajak korporat, pajak pendapatan, pajak akhir, pajak pertambahan nilai,</w:t>
            </w:r>
            <w:r w:rsidRPr="00D82709">
              <w:rPr>
                <w:rFonts w:ascii="Palatino Linotype" w:hAnsi="Palatino Linotype"/>
                <w:color w:val="E7E6E6" w:themeColor="background2"/>
                <w:sz w:val="20"/>
                <w:lang w:val="id-ID"/>
              </w:rPr>
              <w:t xml:space="preserve"> </w:t>
            </w:r>
            <w:r w:rsidRPr="00D82709">
              <w:rPr>
                <w:rFonts w:ascii="Palatino Linotype" w:hAnsi="Palatino Linotype"/>
                <w:b w:val="0"/>
                <w:color w:val="E7E6E6" w:themeColor="background2"/>
                <w:sz w:val="20"/>
                <w:lang w:val="id-ID"/>
              </w:rPr>
              <w:t xml:space="preserve">pajak pendapatan tanah/gedung, kewajiban atas lahan dan hak akuisisi gedung, pajak lokal dan regional, bea materai, bea cukai, pelaksanaan, sanksi administrasi dalam bentuk </w:t>
            </w:r>
            <w:proofErr w:type="spellStart"/>
            <w:r w:rsidRPr="00D82709">
              <w:rPr>
                <w:rFonts w:ascii="Palatino Linotype" w:hAnsi="Palatino Linotype"/>
                <w:b w:val="0"/>
                <w:color w:val="E7E6E6" w:themeColor="background2"/>
                <w:sz w:val="20"/>
                <w:lang w:val="id-ID"/>
              </w:rPr>
              <w:t>apapun</w:t>
            </w:r>
            <w:proofErr w:type="spellEnd"/>
            <w:r w:rsidRPr="00D82709">
              <w:rPr>
                <w:rFonts w:ascii="Palatino Linotype" w:hAnsi="Palatino Linotype"/>
                <w:b w:val="0"/>
                <w:color w:val="E7E6E6" w:themeColor="background2"/>
                <w:sz w:val="20"/>
                <w:lang w:val="id-ID"/>
              </w:rPr>
              <w:t xml:space="preserve"> atau biaya atau bunga maupun denda atau penambahan biaya sehubungan dengan utang pokok, pungutan atau kewajiban sebagaimana dinilai oleh </w:t>
            </w:r>
            <w:proofErr w:type="spellStart"/>
            <w:r w:rsidRPr="00D82709">
              <w:rPr>
                <w:rFonts w:ascii="Palatino Linotype" w:hAnsi="Palatino Linotype"/>
                <w:b w:val="0"/>
                <w:color w:val="E7E6E6" w:themeColor="background2"/>
                <w:sz w:val="20"/>
                <w:lang w:val="id-ID"/>
              </w:rPr>
              <w:t>Otorita</w:t>
            </w:r>
            <w:proofErr w:type="spellEnd"/>
            <w:r w:rsidRPr="00D82709">
              <w:rPr>
                <w:rFonts w:ascii="Palatino Linotype" w:hAnsi="Palatino Linotype"/>
                <w:b w:val="0"/>
                <w:color w:val="E7E6E6" w:themeColor="background2"/>
                <w:sz w:val="20"/>
                <w:lang w:val="id-ID"/>
              </w:rPr>
              <w:t xml:space="preserve"> Perpajakan.</w:t>
            </w:r>
          </w:p>
          <w:p w14:paraId="3DEA738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65FF922" w14:textId="4E317945" w:rsidR="00651015"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w:t>
            </w:r>
            <w:proofErr w:type="spellStart"/>
            <w:r w:rsidR="00651015" w:rsidRPr="00D82709">
              <w:rPr>
                <w:rFonts w:ascii="Palatino Linotype" w:hAnsi="Palatino Linotype"/>
                <w:color w:val="E7E6E6" w:themeColor="background2"/>
                <w:sz w:val="20"/>
              </w:rPr>
              <w:t>Otorita</w:t>
            </w:r>
            <w:r w:rsidR="00B44FB5" w:rsidRPr="00D82709">
              <w:rPr>
                <w:rFonts w:ascii="Palatino Linotype" w:hAnsi="Palatino Linotype"/>
                <w:color w:val="E7E6E6" w:themeColor="background2"/>
                <w:sz w:val="20"/>
              </w:rPr>
              <w:t>s</w:t>
            </w:r>
            <w:proofErr w:type="spellEnd"/>
            <w:r w:rsidR="00651015" w:rsidRPr="00D82709">
              <w:rPr>
                <w:rFonts w:ascii="Palatino Linotype" w:hAnsi="Palatino Linotype"/>
                <w:color w:val="E7E6E6" w:themeColor="background2"/>
                <w:sz w:val="20"/>
              </w:rPr>
              <w:t xml:space="preserve"> </w:t>
            </w:r>
            <w:proofErr w:type="spellStart"/>
            <w:r w:rsidR="00651015" w:rsidRPr="00D82709">
              <w:rPr>
                <w:rFonts w:ascii="Palatino Linotype" w:hAnsi="Palatino Linotype"/>
                <w:color w:val="E7E6E6" w:themeColor="background2"/>
                <w:sz w:val="20"/>
              </w:rPr>
              <w:t>Perpajakan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berarti</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Direktorat</w:t>
            </w:r>
            <w:proofErr w:type="spellEnd"/>
            <w:r w:rsidR="00F21A34"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Jendral</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Perpajakan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atau</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otorita</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pemerintah</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lainnya</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dengan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kewenangan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untuk</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melakukan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pungutan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Pajak</w:t>
            </w:r>
            <w:proofErr w:type="spellEnd"/>
            <w:r w:rsidR="00651015" w:rsidRPr="00D82709">
              <w:rPr>
                <w:rFonts w:ascii="Palatino Linotype" w:hAnsi="Palatino Linotype"/>
                <w:b w:val="0"/>
                <w:color w:val="E7E6E6" w:themeColor="background2"/>
                <w:sz w:val="20"/>
              </w:rPr>
              <w:t xml:space="preserve"> di Indonesia.</w:t>
            </w:r>
          </w:p>
          <w:p w14:paraId="0AE5726F" w14:textId="77777777" w:rsidR="005C5C0F"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1F63C113" w14:textId="3EAE8186" w:rsidR="005C5C0F" w:rsidRPr="00D82709"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w:t>
            </w:r>
            <w:r w:rsidR="001613F1" w:rsidRPr="00D82709">
              <w:rPr>
                <w:rFonts w:ascii="Palatino Linotype" w:hAnsi="Palatino Linotype"/>
                <w:b w:val="0"/>
                <w:color w:val="E7E6E6" w:themeColor="background2"/>
                <w:sz w:val="20"/>
              </w:rPr>
              <w:t xml:space="preserve"> </w:t>
            </w:r>
            <w:proofErr w:type="spellStart"/>
            <w:r w:rsidR="001613F1" w:rsidRPr="00D82709">
              <w:rPr>
                <w:rFonts w:ascii="Palatino Linotype" w:hAnsi="Palatino Linotype"/>
                <w:b w:val="0"/>
                <w:color w:val="E7E6E6" w:themeColor="background2"/>
                <w:sz w:val="20"/>
              </w:rPr>
              <w:t>Perjanjian</w:t>
            </w:r>
            <w:proofErr w:type="spellEnd"/>
            <w:r w:rsidR="001613F1" w:rsidRPr="00D82709">
              <w:rPr>
                <w:rFonts w:ascii="Palatino Linotype" w:hAnsi="Palatino Linotype"/>
                <w:b w:val="0"/>
                <w:color w:val="E7E6E6" w:themeColor="background2"/>
                <w:sz w:val="20"/>
              </w:rPr>
              <w:t xml:space="preserve"> </w:t>
            </w:r>
            <w:proofErr w:type="spellStart"/>
            <w:r w:rsidR="00550069" w:rsidRPr="00D82709">
              <w:rPr>
                <w:rFonts w:ascii="Palatino Linotype" w:hAnsi="Palatino Linotype"/>
                <w:b w:val="0"/>
                <w:color w:val="E7E6E6" w:themeColor="background2"/>
                <w:sz w:val="20"/>
              </w:rPr>
              <w:t>Pemegang</w:t>
            </w:r>
            <w:proofErr w:type="spellEnd"/>
            <w:r w:rsidR="00550069" w:rsidRPr="00D82709">
              <w:rPr>
                <w:rFonts w:ascii="Palatino Linotype" w:hAnsi="Palatino Linotype"/>
                <w:b w:val="0"/>
                <w:color w:val="E7E6E6" w:themeColor="background2"/>
                <w:sz w:val="20"/>
              </w:rPr>
              <w:t xml:space="preserve"> Saham</w:t>
            </w:r>
            <w:r w:rsidRPr="00D82709">
              <w:rPr>
                <w:rFonts w:ascii="Palatino Linotype" w:hAnsi="Palatino Linotype"/>
                <w:b w:val="0"/>
                <w:color w:val="E7E6E6" w:themeColor="background2"/>
                <w:sz w:val="20"/>
              </w:rPr>
              <w:t xml:space="preserve">, </w:t>
            </w:r>
            <w:r w:rsidR="00FA6B1A" w:rsidRPr="00D82709">
              <w:rPr>
                <w:rFonts w:ascii="Palatino Linotype" w:hAnsi="Palatino Linotype"/>
                <w:b w:val="0"/>
                <w:color w:val="E7E6E6" w:themeColor="background2"/>
                <w:sz w:val="20"/>
              </w:rPr>
              <w:t xml:space="preserve">dan </w:t>
            </w:r>
            <w:proofErr w:type="spellStart"/>
            <w:r w:rsidRPr="00D82709">
              <w:rPr>
                <w:rFonts w:ascii="Palatino Linotype" w:hAnsi="Palatino Linotype"/>
                <w:b w:val="0"/>
                <w:color w:val="E7E6E6" w:themeColor="background2"/>
                <w:sz w:val="20"/>
              </w:rPr>
              <w:t>Amandemen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Dasar</w:t>
            </w:r>
            <w:r w:rsidRPr="00D82709">
              <w:rPr>
                <w:rFonts w:ascii="Palatino Linotype" w:hAnsi="Palatino Linotype"/>
                <w:b w:val="0"/>
                <w:color w:val="E7E6E6" w:themeColor="background2"/>
                <w:sz w:val="20"/>
              </w:rPr>
              <w:t>.</w:t>
            </w:r>
          </w:p>
          <w:p w14:paraId="12E5238F" w14:textId="77777777" w:rsidR="00F8346B" w:rsidRPr="00D82709"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01AB538F" w14:textId="77777777" w:rsidR="00400031" w:rsidRPr="00D82709"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4B00760D" w14:textId="1703A3B0" w:rsidR="00703A01"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roofErr w:type="spellStart"/>
            <w:r w:rsidRPr="00D82709">
              <w:rPr>
                <w:rFonts w:ascii="Palatino Linotype" w:hAnsi="Palatino Linotype"/>
                <w:b w:val="0"/>
                <w:color w:val="E7E6E6" w:themeColor="background2"/>
                <w:sz w:val="20"/>
                <w:u w:val="single"/>
              </w:rPr>
              <w:t>Pernyataan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Penjaminan</w:t>
            </w:r>
            <w:proofErr w:type="spellEnd"/>
            <w:r w:rsidRPr="00D82709">
              <w:rPr>
                <w:rFonts w:ascii="Palatino Linotype" w:hAnsi="Palatino Linotype"/>
                <w:b w:val="0"/>
                <w:color w:val="E7E6E6" w:themeColor="background2"/>
                <w:sz w:val="20"/>
                <w:u w:val="single"/>
              </w:rPr>
              <w:t xml:space="preserve"> Perusahaan </w:t>
            </w:r>
          </w:p>
          <w:p w14:paraId="17B0ABBC"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61472C" w14:textId="716BE104" w:rsidR="0037756C"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Perusahaan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menyatakan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r w:rsidR="00751578" w:rsidRPr="00D82709">
              <w:rPr>
                <w:rFonts w:ascii="Palatino Linotype" w:hAnsi="Palatino Linotype"/>
                <w:b w:val="0"/>
                <w:color w:val="E7E6E6" w:themeColor="background2"/>
                <w:sz w:val="20"/>
              </w:rPr>
              <w:t xml:space="preserve">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pernyatan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berikut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benar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menyeluruh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w:t>
            </w:r>
          </w:p>
          <w:p w14:paraId="06689BCB" w14:textId="762D7CFB"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A2098E7" w14:textId="77777777"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AF8332"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5EE010B" w14:textId="76981E24" w:rsidR="00BD1DBE" w:rsidRPr="00D82709" w:rsidRDefault="00BD1DBE" w:rsidP="006A39AB">
            <w:pPr>
              <w:pStyle w:val="MTH2"/>
              <w:keepNext/>
              <w:keepLines/>
              <w:spacing w:after="0"/>
              <w:contextualSpacing/>
              <w:rPr>
                <w:rFonts w:ascii="Palatino Linotype" w:hAnsi="Palatino Linotype"/>
                <w:vanish/>
                <w:color w:val="E7E6E6" w:themeColor="background2"/>
                <w:sz w:val="20"/>
              </w:rPr>
            </w:pPr>
            <w:proofErr w:type="spellStart"/>
            <w:r w:rsidRPr="00D82709">
              <w:rPr>
                <w:rFonts w:ascii="Palatino Linotype" w:hAnsi="Palatino Linotype"/>
                <w:color w:val="E7E6E6" w:themeColor="background2"/>
                <w:sz w:val="20"/>
              </w:rPr>
              <w:lastRenderedPageBreak/>
              <w:t>Organisasi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Wewenang</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Kualifikasi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Korporasi</w:t>
            </w:r>
            <w:proofErr w:type="spellEnd"/>
            <w:r w:rsidR="00D71DED" w:rsidRPr="00D82709">
              <w:rPr>
                <w:rFonts w:ascii="Palatino Linotype" w:hAnsi="Palatino Linotype"/>
                <w:color w:val="E7E6E6" w:themeColor="background2"/>
                <w:sz w:val="20"/>
                <w:u w:val="none"/>
              </w:rPr>
              <w:t xml:space="preserve"> </w:t>
            </w:r>
          </w:p>
          <w:p w14:paraId="26AAE694"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Perusahaan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diselenggarakan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didirikan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wewenang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menjalankan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dijalankan</w:t>
            </w:r>
            <w:proofErr w:type="spellEnd"/>
            <w:r w:rsidRPr="00D82709">
              <w:rPr>
                <w:rFonts w:ascii="Palatino Linotype" w:hAnsi="Palatino Linotype"/>
                <w:b w:val="0"/>
                <w:color w:val="E7E6E6" w:themeColor="background2"/>
                <w:sz w:val="20"/>
              </w:rPr>
              <w:t xml:space="preserve"> dan yang </w:t>
            </w:r>
            <w:proofErr w:type="spellStart"/>
            <w:r w:rsidRPr="00D82709">
              <w:rPr>
                <w:rFonts w:ascii="Palatino Linotype" w:hAnsi="Palatino Linotype"/>
                <w:b w:val="0"/>
                <w:color w:val="E7E6E6" w:themeColor="background2"/>
                <w:sz w:val="20"/>
              </w:rPr>
              <w:t>direncanakan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dijalankan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diambil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sedang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diambil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menunjuk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kurator</w:t>
            </w:r>
            <w:proofErr w:type="spellEnd"/>
            <w:r w:rsidRPr="00D82709">
              <w:rPr>
                <w:rFonts w:ascii="Palatino Linotype" w:hAnsi="Palatino Linotype"/>
                <w:b w:val="0"/>
                <w:color w:val="E7E6E6" w:themeColor="background2"/>
                <w:sz w:val="20"/>
              </w:rPr>
              <w:t>, dan/</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manajer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membubarkan</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manapun</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kualifikasi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yurisdiksinya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kegagalan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kualifikasi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Materiil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Negatif</w:t>
            </w:r>
            <w:proofErr w:type="spellEnd"/>
            <w:r w:rsidRPr="00D82709">
              <w:rPr>
                <w:rFonts w:ascii="Palatino Linotype" w:hAnsi="Palatino Linotype"/>
                <w:b w:val="0"/>
                <w:color w:val="E7E6E6" w:themeColor="background2"/>
                <w:sz w:val="20"/>
              </w:rPr>
              <w:t>.</w:t>
            </w:r>
          </w:p>
          <w:p w14:paraId="6C7CA7EE" w14:textId="77777777" w:rsidR="00D71DED" w:rsidRPr="00D82709"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55C7E9B" w14:textId="77777777"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t>Permodalan</w:t>
            </w:r>
            <w:proofErr w:type="spellEnd"/>
            <w:r w:rsidRPr="00D82709">
              <w:rPr>
                <w:rFonts w:ascii="Palatino Linotype" w:hAnsi="Palatino Linotype"/>
                <w:b w:val="0"/>
                <w:color w:val="E7E6E6" w:themeColor="background2"/>
                <w:sz w:val="20"/>
                <w:u w:val="single"/>
              </w:rPr>
              <w:t xml:space="preserve"> </w:t>
            </w:r>
            <w:r w:rsidR="00675A8F" w:rsidRPr="00D82709">
              <w:rPr>
                <w:rFonts w:ascii="Palatino Linotype" w:hAnsi="Palatino Linotype"/>
                <w:b w:val="0"/>
                <w:color w:val="E7E6E6" w:themeColor="background2"/>
                <w:sz w:val="20"/>
                <w:u w:val="single"/>
              </w:rPr>
              <w:t>Perusahaan</w:t>
            </w:r>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rPr>
              <w:t>Komposisi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permodalan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color w:val="E7E6E6" w:themeColor="background2"/>
                <w:sz w:val="20"/>
              </w:rPr>
              <w:t>Lampiran A</w:t>
            </w:r>
            <w:r w:rsidRPr="00D82709">
              <w:rPr>
                <w:rFonts w:ascii="Palatino Linotype" w:hAnsi="Palatino Linotype"/>
                <w:b w:val="0"/>
                <w:color w:val="E7E6E6" w:themeColor="background2"/>
                <w:sz w:val="20"/>
              </w:rPr>
              <w:t>.</w:t>
            </w:r>
          </w:p>
          <w:p w14:paraId="4871B4AF" w14:textId="77777777" w:rsidR="004C078A" w:rsidRPr="00D82709" w:rsidRDefault="004C078A" w:rsidP="006A39AB">
            <w:pPr>
              <w:pStyle w:val="Cen1"/>
              <w:shd w:val="clear" w:color="auto" w:fill="auto"/>
              <w:spacing w:after="0"/>
              <w:contextualSpacing/>
              <w:jc w:val="both"/>
              <w:rPr>
                <w:rFonts w:ascii="Palatino Linotype" w:hAnsi="Palatino Linotype"/>
                <w:b w:val="0"/>
                <w:color w:val="E7E6E6" w:themeColor="background2"/>
                <w:sz w:val="20"/>
              </w:rPr>
            </w:pPr>
          </w:p>
          <w:p w14:paraId="4D2D7624" w14:textId="77777777" w:rsidR="00C42E97" w:rsidRPr="00D82709" w:rsidRDefault="00C42E97" w:rsidP="006A39AB">
            <w:pPr>
              <w:pStyle w:val="MTH2"/>
              <w:keepNext/>
              <w:spacing w:after="0"/>
              <w:contextualSpacing/>
              <w:rPr>
                <w:rFonts w:ascii="Palatino Linotype" w:hAnsi="Palatino Linotype"/>
                <w:vanish/>
                <w:color w:val="E7E6E6" w:themeColor="background2"/>
                <w:sz w:val="20"/>
                <w:specVanish/>
              </w:rPr>
            </w:pPr>
            <w:proofErr w:type="spellStart"/>
            <w:r w:rsidRPr="00D82709">
              <w:rPr>
                <w:rFonts w:ascii="Palatino Linotype" w:hAnsi="Palatino Linotype"/>
                <w:color w:val="E7E6E6" w:themeColor="background2"/>
                <w:sz w:val="20"/>
              </w:rPr>
              <w:t>Keabsahan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Penerbitan</w:t>
            </w:r>
            <w:proofErr w:type="spellEnd"/>
            <w:r w:rsidRPr="00D82709">
              <w:rPr>
                <w:rFonts w:ascii="Palatino Linotype" w:hAnsi="Palatino Linotype"/>
                <w:color w:val="E7E6E6" w:themeColor="background2"/>
                <w:sz w:val="20"/>
              </w:rPr>
              <w:t xml:space="preserve"> Saham</w:t>
            </w:r>
          </w:p>
          <w:p w14:paraId="641A1160" w14:textId="22C3E8CA" w:rsidR="00C42E97" w:rsidRPr="00D82709" w:rsidRDefault="00C42E97"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 xml:space="preserve">. </w:t>
            </w:r>
            <w:r w:rsidRPr="00D82709">
              <w:rPr>
                <w:rFonts w:ascii="Palatino Linotype" w:hAnsi="Palatino Linotype"/>
                <w:b w:val="0"/>
                <w:color w:val="E7E6E6" w:themeColor="background2"/>
                <w:sz w:val="20"/>
              </w:rPr>
              <w:t xml:space="preserve">Saham </w:t>
            </w:r>
            <w:proofErr w:type="spellStart"/>
            <w:r w:rsidRPr="00D82709">
              <w:rPr>
                <w:rFonts w:ascii="Palatino Linotype" w:hAnsi="Palatino Linotype"/>
                <w:b w:val="0"/>
                <w:color w:val="E7E6E6" w:themeColor="background2"/>
                <w:sz w:val="20"/>
              </w:rPr>
              <w:t>ketika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dialokasikan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persyaratan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pertimbangan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ditempatkan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dibayarkan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lunas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r w:rsidR="00A94764" w:rsidRPr="00D82709">
              <w:rPr>
                <w:rFonts w:ascii="Palatino Linotype" w:hAnsi="Palatino Linotype"/>
                <w:b w:val="0"/>
                <w:color w:val="E7E6E6" w:themeColor="background2"/>
                <w:sz w:val="20"/>
              </w:rPr>
              <w:t>(</w:t>
            </w:r>
            <w:proofErr w:type="spellStart"/>
            <w:r w:rsidR="00A94764" w:rsidRPr="00D82709">
              <w:rPr>
                <w:rFonts w:ascii="Palatino Linotype" w:hAnsi="Palatino Linotype"/>
                <w:b w:val="0"/>
                <w:color w:val="E7E6E6" w:themeColor="background2"/>
                <w:sz w:val="20"/>
              </w:rPr>
              <w:t>jika</w:t>
            </w:r>
            <w:proofErr w:type="spellEnd"/>
            <w:r w:rsidR="00A94764" w:rsidRPr="00D82709">
              <w:rPr>
                <w:rFonts w:ascii="Palatino Linotype" w:hAnsi="Palatino Linotype"/>
                <w:b w:val="0"/>
                <w:color w:val="E7E6E6" w:themeColor="background2"/>
                <w:sz w:val="20"/>
              </w:rPr>
              <w:t xml:space="preserve"> </w:t>
            </w:r>
            <w:proofErr w:type="spellStart"/>
            <w:r w:rsidR="00A94764" w:rsidRPr="00D82709">
              <w:rPr>
                <w:rFonts w:ascii="Palatino Linotype" w:hAnsi="Palatino Linotype"/>
                <w:b w:val="0"/>
                <w:color w:val="E7E6E6" w:themeColor="background2"/>
                <w:sz w:val="20"/>
              </w:rPr>
              <w:t>ada</w:t>
            </w:r>
            <w:proofErr w:type="spellEnd"/>
            <w:r w:rsidR="00A94764" w:rsidRPr="00D82709">
              <w:rPr>
                <w:rFonts w:ascii="Palatino Linotype" w:hAnsi="Palatino Linotype"/>
                <w:b w:val="0"/>
                <w:color w:val="E7E6E6" w:themeColor="background2"/>
                <w:sz w:val="20"/>
              </w:rPr>
              <w:t>)</w:t>
            </w:r>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tanggungan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diciptakan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mematuhi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segala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perundangan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di Indonesia. Saham </w:t>
            </w:r>
            <w:proofErr w:type="spellStart"/>
            <w:r w:rsidRPr="00D82709">
              <w:rPr>
                <w:rFonts w:ascii="Palatino Linotype" w:hAnsi="Palatino Linotype"/>
                <w:b w:val="0"/>
                <w:color w:val="E7E6E6" w:themeColor="background2"/>
                <w:sz w:val="20"/>
              </w:rPr>
              <w:t>biasa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konversi</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dicadangkan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dan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penempatan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Dasar,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ditempatkan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dibayarkan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lunas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00A22257"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penjaminan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tanggungan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diciptakan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oleh </w:t>
            </w:r>
            <w:proofErr w:type="spellStart"/>
            <w:r w:rsidR="00A22257"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
          <w:p w14:paraId="571988F5"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p>
          <w:p w14:paraId="09A80D3A" w14:textId="52A457DA" w:rsidR="00E12E33" w:rsidRPr="00D82709" w:rsidRDefault="00E12E33" w:rsidP="006A39AB">
            <w:pPr>
              <w:pStyle w:val="MTH2"/>
              <w:tabs>
                <w:tab w:val="left" w:pos="599"/>
              </w:tabs>
              <w:spacing w:after="0"/>
              <w:contextualSpacing/>
              <w:rPr>
                <w:rFonts w:ascii="Palatino Linotype" w:hAnsi="Palatino Linotype"/>
                <w:vanish/>
                <w:color w:val="E7E6E6" w:themeColor="background2"/>
                <w:sz w:val="20"/>
                <w:specVanish/>
              </w:rPr>
            </w:pP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Kekayaan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Intelektual</w:t>
            </w:r>
            <w:proofErr w:type="spellEnd"/>
          </w:p>
          <w:p w14:paraId="0F1024F8" w14:textId="77777777" w:rsidR="00E12E33" w:rsidRPr="00D82709"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835D9E" w:rsidRPr="00D82709">
              <w:rPr>
                <w:rFonts w:ascii="Palatino Linotype" w:hAnsi="Palatino Linotype"/>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memegang</w:t>
            </w:r>
            <w:proofErr w:type="spellEnd"/>
            <w:r w:rsidRPr="00D82709">
              <w:rPr>
                <w:rFonts w:ascii="Palatino Linotype" w:hAnsi="Palatino Linotype"/>
                <w:b w:val="0"/>
                <w:color w:val="E7E6E6" w:themeColor="background2"/>
                <w:sz w:val="20"/>
                <w:lang w:val="id-ID"/>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mendapatkan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batas-batas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komersil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sewajarnya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cukup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Atas </w:t>
            </w:r>
            <w:proofErr w:type="spellStart"/>
            <w:r w:rsidRPr="00D82709">
              <w:rPr>
                <w:rFonts w:ascii="Palatino Linotype" w:hAnsi="Palatino Linotype"/>
                <w:b w:val="0"/>
                <w:color w:val="E7E6E6" w:themeColor="background2"/>
                <w:sz w:val="20"/>
              </w:rPr>
              <w:t>Kekayaan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Intelektual</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tanpa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konflik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diketahui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pelanggaran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Sepengetahuan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produk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jasa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dipasarkan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dijual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direncanakan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dijual</w:t>
            </w:r>
            <w:proofErr w:type="spellEnd"/>
            <w:r w:rsidRPr="00D82709">
              <w:rPr>
                <w:rFonts w:ascii="Palatino Linotype" w:hAnsi="Palatino Linotype"/>
                <w:b w:val="0"/>
                <w:color w:val="E7E6E6" w:themeColor="background2"/>
                <w:sz w:val="20"/>
              </w:rPr>
              <w:t xml:space="preserve">) oleh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lisensi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kekayaan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intelektual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w:t>
            </w:r>
          </w:p>
          <w:p w14:paraId="7966E8BA" w14:textId="77777777" w:rsidR="0062327E" w:rsidRPr="00D82709"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p>
          <w:p w14:paraId="7BFB0EF8"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u w:val="single"/>
                <w:lang w:val="id-ID"/>
              </w:rPr>
              <w:t>Hak Suara</w:t>
            </w:r>
            <w:r w:rsidR="003114EF" w:rsidRPr="00D82709">
              <w:rPr>
                <w:rFonts w:ascii="Palatino Linotype" w:hAnsi="Palatino Linotype"/>
                <w:b w:val="0"/>
                <w:color w:val="E7E6E6" w:themeColor="background2"/>
                <w:sz w:val="20"/>
                <w:u w:val="single"/>
                <w:lang w:val="id-ID"/>
              </w:rPr>
              <w:t>.</w:t>
            </w:r>
            <w:r w:rsidRPr="00D82709">
              <w:rPr>
                <w:rFonts w:ascii="Palatino Linotype" w:hAnsi="Palatino Linotype"/>
                <w:b w:val="0"/>
                <w:color w:val="E7E6E6" w:themeColor="background2"/>
                <w:sz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1C81DB3" w14:textId="77777777" w:rsidR="00D71DED" w:rsidRPr="00D82709" w:rsidRDefault="00D71DED"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28602F7" w14:textId="77777777" w:rsidR="00E7212E" w:rsidRPr="00D82709" w:rsidRDefault="00BB72A4"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u w:val="single"/>
              </w:rPr>
              <w:t>Tidak</w:t>
            </w:r>
            <w:proofErr w:type="spellEnd"/>
            <w:r w:rsidRPr="00D82709">
              <w:rPr>
                <w:rFonts w:ascii="Palatino Linotype" w:hAnsi="Palatino Linotype"/>
                <w:color w:val="E7E6E6" w:themeColor="background2"/>
                <w:sz w:val="20"/>
                <w:u w:val="single"/>
              </w:rPr>
              <w:t xml:space="preserve"> Ada </w:t>
            </w:r>
            <w:proofErr w:type="spellStart"/>
            <w:r w:rsidRPr="00D82709">
              <w:rPr>
                <w:rFonts w:ascii="Palatino Linotype" w:hAnsi="Palatino Linotype"/>
                <w:color w:val="E7E6E6" w:themeColor="background2"/>
                <w:sz w:val="20"/>
                <w:u w:val="single"/>
              </w:rPr>
              <w:t>Tanggung</w:t>
            </w:r>
            <w:proofErr w:type="spellEnd"/>
            <w:r w:rsidRPr="00D82709">
              <w:rPr>
                <w:rFonts w:ascii="Palatino Linotype" w:hAnsi="Palatino Linotype"/>
                <w:color w:val="E7E6E6" w:themeColor="background2"/>
                <w:sz w:val="20"/>
                <w:u w:val="single"/>
              </w:rPr>
              <w:t xml:space="preserve"> Jawab Material </w:t>
            </w:r>
            <w:proofErr w:type="spellStart"/>
            <w:r w:rsidRPr="00D82709">
              <w:rPr>
                <w:rFonts w:ascii="Palatino Linotype" w:hAnsi="Palatino Linotype"/>
                <w:color w:val="E7E6E6" w:themeColor="background2"/>
                <w:sz w:val="20"/>
                <w:u w:val="single"/>
              </w:rPr>
              <w:t>Tertunggak</w:t>
            </w:r>
            <w:proofErr w:type="spellEnd"/>
            <w:r w:rsidRPr="00D82709">
              <w:rPr>
                <w:rFonts w:ascii="Palatino Linotype" w:hAnsi="Palatino Linotype"/>
                <w:color w:val="E7E6E6" w:themeColor="background2"/>
                <w:sz w:val="20"/>
              </w:rPr>
              <w:t xml:space="preserve">. </w:t>
            </w:r>
            <w:r w:rsidR="00E7212E" w:rsidRPr="00D82709">
              <w:rPr>
                <w:rFonts w:ascii="Palatino Linotype" w:hAnsi="Palatino Linotype"/>
                <w:color w:val="E7E6E6" w:themeColor="background2"/>
                <w:sz w:val="20"/>
              </w:rPr>
              <w:t xml:space="preserve">Perusahaan </w:t>
            </w:r>
            <w:proofErr w:type="spellStart"/>
            <w:r w:rsidR="00E7212E" w:rsidRPr="00D82709">
              <w:rPr>
                <w:rFonts w:ascii="Palatino Linotype" w:hAnsi="Palatino Linotype"/>
                <w:color w:val="E7E6E6" w:themeColor="background2"/>
                <w:sz w:val="20"/>
              </w:rPr>
              <w:t>telah</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mengeluarkan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surat</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pernyataan</w:t>
            </w:r>
            <w:proofErr w:type="spellEnd"/>
            <w:r w:rsidR="00E7212E" w:rsidRPr="00D82709">
              <w:rPr>
                <w:rFonts w:ascii="Palatino Linotype" w:hAnsi="Palatino Linotype"/>
                <w:color w:val="E7E6E6" w:themeColor="background2"/>
                <w:sz w:val="20"/>
              </w:rPr>
              <w:t xml:space="preserve"> yang </w:t>
            </w:r>
            <w:proofErr w:type="spellStart"/>
            <w:r w:rsidR="00E7212E" w:rsidRPr="00D82709">
              <w:rPr>
                <w:rFonts w:ascii="Palatino Linotype" w:hAnsi="Palatino Linotype"/>
                <w:color w:val="E7E6E6" w:themeColor="background2"/>
                <w:sz w:val="20"/>
              </w:rPr>
              <w:t>menyatakan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bahwa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hingga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Penutupan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tidak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ada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tanggung</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jawab</w:t>
            </w:r>
            <w:proofErr w:type="spellEnd"/>
            <w:r w:rsidR="00E7212E" w:rsidRPr="00D82709">
              <w:rPr>
                <w:rFonts w:ascii="Palatino Linotype" w:hAnsi="Palatino Linotype"/>
                <w:color w:val="E7E6E6" w:themeColor="background2"/>
                <w:sz w:val="20"/>
              </w:rPr>
              <w:t xml:space="preserve"> material yang </w:t>
            </w:r>
            <w:proofErr w:type="spellStart"/>
            <w:r w:rsidR="00E7212E" w:rsidRPr="00D82709">
              <w:rPr>
                <w:rFonts w:ascii="Palatino Linotype" w:hAnsi="Palatino Linotype"/>
                <w:color w:val="E7E6E6" w:themeColor="background2"/>
                <w:sz w:val="20"/>
              </w:rPr>
              <w:t>tertunggak</w:t>
            </w:r>
            <w:proofErr w:type="spellEnd"/>
            <w:r w:rsidR="00E7212E" w:rsidRPr="00D82709">
              <w:rPr>
                <w:rFonts w:ascii="Palatino Linotype" w:hAnsi="Palatino Linotype"/>
                <w:color w:val="E7E6E6" w:themeColor="background2"/>
                <w:sz w:val="20"/>
              </w:rPr>
              <w:t xml:space="preserve"> dan </w:t>
            </w:r>
            <w:proofErr w:type="spellStart"/>
            <w:r w:rsidR="00E7212E" w:rsidRPr="00D82709">
              <w:rPr>
                <w:rFonts w:ascii="Palatino Linotype" w:hAnsi="Palatino Linotype"/>
                <w:color w:val="E7E6E6" w:themeColor="background2"/>
                <w:sz w:val="20"/>
              </w:rPr>
              <w:t>kewajiban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termasuk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tetapi</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tidak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terbatas</w:t>
            </w:r>
            <w:proofErr w:type="spellEnd"/>
            <w:r w:rsidR="00E7212E" w:rsidRPr="00D82709">
              <w:rPr>
                <w:rFonts w:ascii="Palatino Linotype" w:hAnsi="Palatino Linotype"/>
                <w:color w:val="E7E6E6" w:themeColor="background2"/>
                <w:sz w:val="20"/>
              </w:rPr>
              <w:t xml:space="preserve"> pada </w:t>
            </w:r>
            <w:proofErr w:type="spellStart"/>
            <w:r w:rsidR="00E7212E" w:rsidRPr="00D82709">
              <w:rPr>
                <w:rFonts w:ascii="Palatino Linotype" w:hAnsi="Palatino Linotype"/>
                <w:color w:val="E7E6E6" w:themeColor="background2"/>
                <w:sz w:val="20"/>
              </w:rPr>
              <w:t>kewajiban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pembayaran</w:t>
            </w:r>
            <w:proofErr w:type="spellEnd"/>
            <w:r w:rsidR="00E7212E" w:rsidRPr="00D82709">
              <w:rPr>
                <w:rFonts w:ascii="Palatino Linotype" w:hAnsi="Palatino Linotype"/>
                <w:color w:val="E7E6E6" w:themeColor="background2"/>
                <w:sz w:val="20"/>
              </w:rPr>
              <w:t xml:space="preserve"> dan </w:t>
            </w:r>
            <w:proofErr w:type="spellStart"/>
            <w:r w:rsidR="00E7212E" w:rsidRPr="00D82709">
              <w:rPr>
                <w:rFonts w:ascii="Palatino Linotype" w:hAnsi="Palatino Linotype"/>
                <w:color w:val="E7E6E6" w:themeColor="background2"/>
                <w:sz w:val="20"/>
              </w:rPr>
              <w:t>pajak</w:t>
            </w:r>
            <w:proofErr w:type="spellEnd"/>
            <w:r w:rsidR="00E7212E" w:rsidRPr="00D82709">
              <w:rPr>
                <w:rFonts w:ascii="Palatino Linotype" w:hAnsi="Palatino Linotype"/>
                <w:color w:val="E7E6E6" w:themeColor="background2"/>
                <w:sz w:val="20"/>
              </w:rPr>
              <w:t xml:space="preserve"> yang </w:t>
            </w:r>
            <w:proofErr w:type="spellStart"/>
            <w:r w:rsidR="00E7212E" w:rsidRPr="00D82709">
              <w:rPr>
                <w:rFonts w:ascii="Palatino Linotype" w:hAnsi="Palatino Linotype"/>
                <w:color w:val="E7E6E6" w:themeColor="background2"/>
                <w:sz w:val="20"/>
              </w:rPr>
              <w:t>terkait</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dengan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lastRenderedPageBreak/>
              <w:t>kegiatan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usaha</w:t>
            </w:r>
            <w:proofErr w:type="spellEnd"/>
            <w:r w:rsidR="00E7212E" w:rsidRPr="00D82709">
              <w:rPr>
                <w:rFonts w:ascii="Palatino Linotype" w:hAnsi="Palatino Linotype"/>
                <w:color w:val="E7E6E6" w:themeColor="background2"/>
                <w:sz w:val="20"/>
              </w:rPr>
              <w:t xml:space="preserve"> Perusahaan yang </w:t>
            </w:r>
            <w:proofErr w:type="spellStart"/>
            <w:r w:rsidR="00E7212E" w:rsidRPr="00D82709">
              <w:rPr>
                <w:rFonts w:ascii="Palatino Linotype" w:hAnsi="Palatino Linotype"/>
                <w:color w:val="E7E6E6" w:themeColor="background2"/>
                <w:sz w:val="20"/>
              </w:rPr>
              <w:t>muncul</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sebelum</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hingga</w:t>
            </w:r>
            <w:proofErr w:type="spellEnd"/>
            <w:r w:rsidR="00E7212E" w:rsidRPr="00D82709">
              <w:rPr>
                <w:rFonts w:ascii="Palatino Linotype" w:hAnsi="Palatino Linotype"/>
                <w:color w:val="E7E6E6" w:themeColor="background2"/>
                <w:sz w:val="20"/>
              </w:rPr>
              <w:t xml:space="preserve"> </w:t>
            </w:r>
            <w:proofErr w:type="spellStart"/>
            <w:r w:rsidR="004736A9" w:rsidRPr="00D82709">
              <w:rPr>
                <w:rFonts w:ascii="Palatino Linotype" w:hAnsi="Palatino Linotype"/>
                <w:color w:val="E7E6E6" w:themeColor="background2"/>
                <w:sz w:val="20"/>
              </w:rPr>
              <w:t>Penyelesaian</w:t>
            </w:r>
            <w:proofErr w:type="spellEnd"/>
            <w:r w:rsidR="00E7212E" w:rsidRPr="00D82709">
              <w:rPr>
                <w:rFonts w:ascii="Palatino Linotype" w:hAnsi="Palatino Linotype"/>
                <w:color w:val="E7E6E6" w:themeColor="background2"/>
                <w:sz w:val="20"/>
              </w:rPr>
              <w:t>;</w:t>
            </w:r>
          </w:p>
          <w:p w14:paraId="3A2C7E1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rPr>
            </w:pPr>
          </w:p>
          <w:p w14:paraId="10130B9A" w14:textId="027DA9C6" w:rsidR="009734C5" w:rsidRPr="00D82709" w:rsidRDefault="009734C5" w:rsidP="006A39AB">
            <w:pPr>
              <w:pStyle w:val="Btext"/>
              <w:spacing w:after="0"/>
              <w:ind w:firstLine="0"/>
              <w:contextualSpacing/>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menghindari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keraguan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pernyataan</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jaminan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dikesampingkan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dibebaskan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Penyertaan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Penyertaan</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tetap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pemutusan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00331B1D" w:rsidRPr="00D82709">
              <w:rPr>
                <w:rFonts w:ascii="Palatino Linotype" w:hAnsi="Palatino Linotype"/>
                <w:color w:val="E7E6E6" w:themeColor="background2"/>
                <w:sz w:val="20"/>
              </w:rPr>
              <w:t xml:space="preserve"> dan </w:t>
            </w:r>
            <w:proofErr w:type="spellStart"/>
            <w:r w:rsidR="00331B1D" w:rsidRPr="00D82709">
              <w:rPr>
                <w:rFonts w:ascii="Palatino Linotype" w:hAnsi="Palatino Linotype"/>
                <w:color w:val="E7E6E6" w:themeColor="background2"/>
                <w:sz w:val="20"/>
              </w:rPr>
              <w:t>tidak</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akan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dalam</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hal</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apapun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hapus</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terpengaruhi</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Penutupan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kejadian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hal</w:t>
            </w:r>
            <w:proofErr w:type="spellEnd"/>
            <w:r w:rsidR="00331B1D" w:rsidRPr="00D82709">
              <w:rPr>
                <w:rFonts w:ascii="Palatino Linotype" w:hAnsi="Palatino Linotype"/>
                <w:color w:val="E7E6E6" w:themeColor="background2"/>
                <w:sz w:val="20"/>
              </w:rPr>
              <w:t xml:space="preserve"> lain </w:t>
            </w:r>
            <w:proofErr w:type="spellStart"/>
            <w:r w:rsidR="00331B1D" w:rsidRPr="00D82709">
              <w:rPr>
                <w:rFonts w:ascii="Palatino Linotype" w:hAnsi="Palatino Linotype"/>
                <w:color w:val="E7E6E6" w:themeColor="background2"/>
                <w:sz w:val="20"/>
              </w:rPr>
              <w:t>manapun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kecuali</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pengesampingan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pelepasan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tertulis</w:t>
            </w:r>
            <w:proofErr w:type="spellEnd"/>
            <w:r w:rsidR="00331B1D" w:rsidRPr="00D82709">
              <w:rPr>
                <w:rFonts w:ascii="Palatino Linotype" w:hAnsi="Palatino Linotype"/>
                <w:color w:val="E7E6E6" w:themeColor="background2"/>
                <w:sz w:val="20"/>
              </w:rPr>
              <w:t xml:space="preserve"> yang </w:t>
            </w:r>
            <w:proofErr w:type="spellStart"/>
            <w:r w:rsidR="00331B1D" w:rsidRPr="00D82709">
              <w:rPr>
                <w:rFonts w:ascii="Palatino Linotype" w:hAnsi="Palatino Linotype"/>
                <w:color w:val="E7E6E6" w:themeColor="background2"/>
                <w:sz w:val="20"/>
              </w:rPr>
              <w:t>spesifik</w:t>
            </w:r>
            <w:proofErr w:type="spellEnd"/>
            <w:r w:rsidR="00331B1D" w:rsidRPr="00D82709">
              <w:rPr>
                <w:rFonts w:ascii="Palatino Linotype" w:hAnsi="Palatino Linotype"/>
                <w:color w:val="E7E6E6" w:themeColor="background2"/>
                <w:sz w:val="20"/>
              </w:rPr>
              <w:t xml:space="preserve"> dan </w:t>
            </w:r>
            <w:proofErr w:type="spellStart"/>
            <w:r w:rsidR="00331B1D" w:rsidRPr="00D82709">
              <w:rPr>
                <w:rFonts w:ascii="Palatino Linotype" w:hAnsi="Palatino Linotype"/>
                <w:color w:val="E7E6E6" w:themeColor="background2"/>
                <w:sz w:val="20"/>
              </w:rPr>
              <w:t>sah</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dari</w:t>
            </w:r>
            <w:proofErr w:type="spellEnd"/>
            <w:r w:rsidR="00331B1D" w:rsidRPr="00D82709">
              <w:rPr>
                <w:rFonts w:ascii="Palatino Linotype" w:hAnsi="Palatino Linotype"/>
                <w:color w:val="E7E6E6" w:themeColor="background2"/>
                <w:sz w:val="20"/>
              </w:rPr>
              <w:t xml:space="preserve"> </w:t>
            </w:r>
            <w:r w:rsidR="001B4998" w:rsidRPr="00D82709">
              <w:rPr>
                <w:rFonts w:ascii="Palatino Linotype" w:hAnsi="Palatino Linotype"/>
                <w:color w:val="E7E6E6" w:themeColor="background2"/>
                <w:sz w:val="20"/>
              </w:rPr>
              <w:t xml:space="preserve">Para </w:t>
            </w:r>
            <w:proofErr w:type="spellStart"/>
            <w:r w:rsidR="00331B1D" w:rsidRPr="00D82709">
              <w:rPr>
                <w:rFonts w:ascii="Palatino Linotype" w:hAnsi="Palatino Linotype"/>
                <w:color w:val="E7E6E6" w:themeColor="background2"/>
                <w:sz w:val="20"/>
              </w:rPr>
              <w:t>Pe</w:t>
            </w:r>
            <w:r w:rsidR="000E63F3" w:rsidRPr="00D82709">
              <w:rPr>
                <w:rFonts w:ascii="Palatino Linotype" w:hAnsi="Palatino Linotype"/>
                <w:color w:val="E7E6E6" w:themeColor="background2"/>
                <w:sz w:val="20"/>
              </w:rPr>
              <w:t>serta</w:t>
            </w:r>
            <w:proofErr w:type="spellEnd"/>
            <w:r w:rsidRPr="00D82709">
              <w:rPr>
                <w:rFonts w:ascii="Palatino Linotype" w:hAnsi="Palatino Linotype"/>
                <w:color w:val="E7E6E6" w:themeColor="background2"/>
                <w:sz w:val="20"/>
              </w:rPr>
              <w:t>.</w:t>
            </w:r>
          </w:p>
          <w:p w14:paraId="2481D5EB" w14:textId="77777777" w:rsidR="007A4033" w:rsidRPr="00302058" w:rsidRDefault="007A4033" w:rsidP="006A39AB">
            <w:pPr>
              <w:pStyle w:val="Cen1"/>
              <w:shd w:val="clear" w:color="auto" w:fill="auto"/>
              <w:tabs>
                <w:tab w:val="left" w:pos="776"/>
              </w:tabs>
              <w:spacing w:after="0"/>
              <w:contextualSpacing/>
              <w:jc w:val="both"/>
              <w:rPr>
                <w:del w:id="151" w:author="Vichi Lestari" w:date="2024-05-28T19:28:00Z"/>
                <w:rFonts w:ascii="Palatino Linotype" w:hAnsi="Palatino Linotype" w:cs="Calibri"/>
                <w:color w:val="E7E6E6" w:themeColor="background2"/>
                <w:sz w:val="20"/>
                <w:szCs w:val="20"/>
              </w:rPr>
            </w:pPr>
          </w:p>
          <w:p w14:paraId="23F86613" w14:textId="77777777" w:rsidR="00DE1FE9" w:rsidRPr="00302058" w:rsidRDefault="00DE1FE9" w:rsidP="00DE1FE9">
            <w:pPr>
              <w:pStyle w:val="Cen1"/>
              <w:shd w:val="clear" w:color="auto" w:fill="auto"/>
              <w:spacing w:after="0"/>
              <w:contextualSpacing/>
              <w:jc w:val="both"/>
              <w:rPr>
                <w:del w:id="152" w:author="Vichi Lestari" w:date="2024-05-28T19:28:00Z"/>
                <w:rFonts w:ascii="Palatino Linotype" w:hAnsi="Palatino Linotype"/>
                <w:b w:val="0"/>
                <w:color w:val="E7E6E6" w:themeColor="background2"/>
                <w:sz w:val="20"/>
                <w:szCs w:val="20"/>
                <w:lang w:val="id-ID"/>
              </w:rPr>
            </w:pPr>
            <w:del w:id="153" w:author="Vichi Lestari" w:date="2024-05-28T19:28:00Z">
              <w:r w:rsidRPr="00302058">
                <w:rPr>
                  <w:rFonts w:ascii="Palatino Linotype" w:hAnsi="Palatino Linotype"/>
                  <w:b w:val="0"/>
                  <w:color w:val="E7E6E6" w:themeColor="background2"/>
                  <w:sz w:val="20"/>
                  <w:szCs w:val="20"/>
                </w:rPr>
                <w:delText>Pra-syarat dan Syarat Setelahnya</w:delText>
              </w:r>
            </w:del>
          </w:p>
          <w:p w14:paraId="0B70A83E" w14:textId="77777777" w:rsidR="00DE1FE9" w:rsidRPr="00302058" w:rsidRDefault="00DE1FE9" w:rsidP="00DE1FE9">
            <w:pPr>
              <w:pStyle w:val="Cen1"/>
              <w:shd w:val="clear" w:color="auto" w:fill="auto"/>
              <w:spacing w:after="0"/>
              <w:contextualSpacing/>
              <w:jc w:val="both"/>
              <w:rPr>
                <w:del w:id="154" w:author="Vichi Lestari" w:date="2024-05-28T19:28:00Z"/>
                <w:rFonts w:ascii="Palatino Linotype" w:hAnsi="Palatino Linotype"/>
                <w:b w:val="0"/>
                <w:color w:val="E7E6E6" w:themeColor="background2"/>
                <w:sz w:val="20"/>
                <w:szCs w:val="20"/>
                <w:lang w:val="id-ID"/>
              </w:rPr>
            </w:pPr>
          </w:p>
          <w:p w14:paraId="7BF314FB" w14:textId="77777777" w:rsidR="00DE1FE9" w:rsidRPr="00302058" w:rsidRDefault="00DE1FE9" w:rsidP="00DE1FE9">
            <w:pPr>
              <w:pStyle w:val="Cen1"/>
              <w:shd w:val="clear" w:color="auto" w:fill="auto"/>
              <w:spacing w:after="0"/>
              <w:contextualSpacing/>
              <w:jc w:val="both"/>
              <w:rPr>
                <w:del w:id="155" w:author="Vichi Lestari" w:date="2024-05-28T19:28:00Z"/>
                <w:rFonts w:ascii="Palatino Linotype" w:hAnsi="Palatino Linotype" w:cs="Calibri"/>
                <w:b w:val="0"/>
                <w:color w:val="E7E6E6" w:themeColor="background2"/>
                <w:sz w:val="20"/>
                <w:szCs w:val="20"/>
              </w:rPr>
            </w:pPr>
            <w:del w:id="156" w:author="Vichi Lestari" w:date="2024-05-28T19:28:00Z">
              <w:r w:rsidRPr="00302058">
                <w:rPr>
                  <w:rFonts w:ascii="Palatino Linotype" w:hAnsi="Palatino Linotype" w:cs="Calibri"/>
                  <w:b w:val="0"/>
                  <w:color w:val="E7E6E6" w:themeColor="background2"/>
                  <w:sz w:val="20"/>
                  <w:szCs w:val="20"/>
                </w:rPr>
                <w:delText>Penutupan tidak akan diproses kecuali dan sampai syarat berikut (“</w:delText>
              </w:r>
              <w:r w:rsidRPr="00302058">
                <w:rPr>
                  <w:rFonts w:ascii="Palatino Linotype" w:hAnsi="Palatino Linotype" w:cs="Calibri"/>
                  <w:color w:val="E7E6E6" w:themeColor="background2"/>
                  <w:sz w:val="20"/>
                  <w:szCs w:val="20"/>
                </w:rPr>
                <w:delText>Prasyarat</w:delText>
              </w:r>
              <w:r w:rsidRPr="00302058">
                <w:rPr>
                  <w:rFonts w:ascii="Palatino Linotype" w:hAnsi="Palatino Linotype" w:cs="Calibri"/>
                  <w:b w:val="0"/>
                  <w:color w:val="E7E6E6" w:themeColor="background2"/>
                  <w:sz w:val="20"/>
                  <w:szCs w:val="20"/>
                </w:rPr>
                <w:delText>”) dipenuhi oleh Perusahaan atau dikesampingkan oleh masing-masing Peserta (sejauh diijinkan oleh hukum), sebagaimana dapat terjadi, sehubungan dengan Perjanjian ini, pada atau sebelum tanggal Penutupan atau tanggal lainnya sebagaimana disepakati Para Pihak:</w:delText>
              </w:r>
            </w:del>
          </w:p>
          <w:p w14:paraId="3778E5CF" w14:textId="77777777" w:rsidR="00DE1FE9" w:rsidRPr="00302058" w:rsidRDefault="00DE1FE9" w:rsidP="00DE1FE9">
            <w:pPr>
              <w:pStyle w:val="Cen1"/>
              <w:shd w:val="clear" w:color="auto" w:fill="auto"/>
              <w:spacing w:after="0"/>
              <w:contextualSpacing/>
              <w:jc w:val="both"/>
              <w:rPr>
                <w:del w:id="157" w:author="Vichi Lestari" w:date="2024-05-28T19:28:00Z"/>
                <w:rFonts w:ascii="Palatino Linotype" w:hAnsi="Palatino Linotype" w:cs="Calibri"/>
                <w:b w:val="0"/>
                <w:color w:val="E7E6E6" w:themeColor="background2"/>
                <w:sz w:val="20"/>
                <w:szCs w:val="20"/>
                <w:lang w:val="id-ID"/>
              </w:rPr>
            </w:pPr>
          </w:p>
          <w:p w14:paraId="3414FD02" w14:textId="77777777" w:rsidR="00DE1FE9" w:rsidRPr="00302058" w:rsidRDefault="00DE1FE9" w:rsidP="00DE1FE9">
            <w:pPr>
              <w:pStyle w:val="Cen1"/>
              <w:shd w:val="clear" w:color="auto" w:fill="auto"/>
              <w:spacing w:after="0"/>
              <w:contextualSpacing/>
              <w:jc w:val="both"/>
              <w:rPr>
                <w:del w:id="158" w:author="Vichi Lestari" w:date="2024-05-28T19:28:00Z"/>
                <w:rFonts w:ascii="Palatino Linotype" w:hAnsi="Palatino Linotype" w:cs="Calibri"/>
                <w:b w:val="0"/>
                <w:color w:val="E7E6E6" w:themeColor="background2"/>
                <w:sz w:val="20"/>
                <w:szCs w:val="20"/>
                <w:lang w:val="id-ID"/>
              </w:rPr>
            </w:pPr>
            <w:del w:id="159" w:author="Vichi Lestari" w:date="2024-05-28T19:28:00Z">
              <w:r w:rsidRPr="00302058">
                <w:rPr>
                  <w:rFonts w:ascii="Palatino Linotype" w:hAnsi="Palatino Linotype" w:cs="Calibri"/>
                  <w:b w:val="0"/>
                  <w:color w:val="E7E6E6" w:themeColor="background2"/>
                  <w:sz w:val="20"/>
                  <w:szCs w:val="20"/>
                  <w:lang w:val="id-ID"/>
                </w:rPr>
                <w:delText>persetujuan dari pemegang saham Perusahaan telah didapatkan pada rapat umum pemegang saham luar biasa diselenggarakan, atau dengan cara keputusan sirkuler sebagai pengganti dari rapat umum pemegang saham luar biasa, untuk tujuan, diantaranya:</w:delText>
              </w:r>
            </w:del>
          </w:p>
          <w:p w14:paraId="243B0228" w14:textId="77777777" w:rsidR="00DE1FE9" w:rsidRPr="00302058" w:rsidRDefault="00DE1FE9" w:rsidP="00DE1FE9">
            <w:pPr>
              <w:pStyle w:val="Cen1"/>
              <w:shd w:val="clear" w:color="auto" w:fill="auto"/>
              <w:spacing w:after="0"/>
              <w:contextualSpacing/>
              <w:jc w:val="both"/>
              <w:rPr>
                <w:del w:id="160" w:author="Vichi Lestari" w:date="2024-05-28T19:28:00Z"/>
                <w:rFonts w:ascii="Palatino Linotype" w:hAnsi="Palatino Linotype" w:cs="Calibri"/>
                <w:b w:val="0"/>
                <w:color w:val="E7E6E6" w:themeColor="background2"/>
                <w:sz w:val="20"/>
                <w:szCs w:val="20"/>
                <w:lang w:val="id-ID"/>
              </w:rPr>
            </w:pPr>
          </w:p>
          <w:p w14:paraId="06CE7680" w14:textId="77777777" w:rsidR="00DE1FE9" w:rsidRPr="00302058" w:rsidRDefault="00DE1FE9" w:rsidP="00DE1FE9">
            <w:pPr>
              <w:pStyle w:val="Cen1"/>
              <w:shd w:val="clear" w:color="auto" w:fill="auto"/>
              <w:spacing w:after="0"/>
              <w:contextualSpacing/>
              <w:jc w:val="both"/>
              <w:rPr>
                <w:del w:id="161" w:author="Vichi Lestari" w:date="2024-05-28T19:28:00Z"/>
                <w:rFonts w:ascii="Palatino Linotype" w:hAnsi="Palatino Linotype" w:cs="Calibri"/>
                <w:color w:val="E7E6E6" w:themeColor="background2"/>
                <w:sz w:val="20"/>
                <w:szCs w:val="20"/>
                <w:lang w:val="id-ID"/>
              </w:rPr>
            </w:pPr>
            <w:del w:id="162" w:author="Vichi Lestari" w:date="2024-05-28T19:28:00Z">
              <w:r w:rsidRPr="00302058">
                <w:rPr>
                  <w:rFonts w:ascii="Palatino Linotype" w:hAnsi="Palatino Linotype" w:cs="Calibri"/>
                  <w:b w:val="0"/>
                  <w:color w:val="E7E6E6" w:themeColor="background2"/>
                  <w:sz w:val="20"/>
                  <w:szCs w:val="20"/>
                </w:rPr>
                <w:delText>meningkatkan</w:delText>
              </w:r>
              <w:r w:rsidRPr="00302058">
                <w:rPr>
                  <w:rFonts w:ascii="Palatino Linotype" w:hAnsi="Palatino Linotype" w:cs="Calibri"/>
                  <w:b w:val="0"/>
                  <w:color w:val="E7E6E6" w:themeColor="background2"/>
                  <w:sz w:val="20"/>
                  <w:szCs w:val="20"/>
                  <w:lang w:val="id-ID"/>
                </w:rPr>
                <w:delText xml:space="preserve"> </w:delText>
              </w:r>
              <w:r w:rsidRPr="00302058">
                <w:rPr>
                  <w:rFonts w:ascii="Palatino Linotype" w:hAnsi="Palatino Linotype" w:cs="Calibri"/>
                  <w:b w:val="0"/>
                  <w:color w:val="E7E6E6" w:themeColor="background2"/>
                  <w:sz w:val="20"/>
                  <w:szCs w:val="20"/>
                </w:rPr>
                <w:delText>Modal Dasar, Modal Ditempatkan dan Disetor Perusahaan sebagaimana tertuang dalam</w:delText>
              </w:r>
              <w:r w:rsidRPr="00302058">
                <w:rPr>
                  <w:rFonts w:ascii="Palatino Linotype" w:hAnsi="Palatino Linotype" w:cs="Calibri"/>
                  <w:color w:val="E7E6E6" w:themeColor="background2"/>
                  <w:sz w:val="20"/>
                  <w:szCs w:val="20"/>
                </w:rPr>
                <w:delText xml:space="preserve"> Lampiran A.</w:delText>
              </w:r>
            </w:del>
          </w:p>
          <w:p w14:paraId="39A4C84B" w14:textId="77777777" w:rsidR="00DE1FE9" w:rsidRPr="00302058" w:rsidRDefault="00DE1FE9" w:rsidP="00DE1FE9">
            <w:pPr>
              <w:pStyle w:val="Cen1"/>
              <w:shd w:val="clear" w:color="auto" w:fill="auto"/>
              <w:spacing w:after="0"/>
              <w:contextualSpacing/>
              <w:jc w:val="both"/>
              <w:rPr>
                <w:del w:id="163" w:author="Vichi Lestari" w:date="2024-05-28T19:28:00Z"/>
                <w:rFonts w:ascii="Palatino Linotype" w:hAnsi="Palatino Linotype" w:cs="Calibri"/>
                <w:color w:val="E7E6E6" w:themeColor="background2"/>
                <w:sz w:val="20"/>
                <w:szCs w:val="20"/>
                <w:lang w:val="id-ID"/>
              </w:rPr>
            </w:pPr>
          </w:p>
          <w:p w14:paraId="01A4BD24" w14:textId="77777777" w:rsidR="00DE1FE9" w:rsidRPr="00302058" w:rsidRDefault="00DE1FE9" w:rsidP="00DE1FE9">
            <w:pPr>
              <w:pStyle w:val="Cen1"/>
              <w:shd w:val="clear" w:color="auto" w:fill="auto"/>
              <w:spacing w:after="0"/>
              <w:contextualSpacing/>
              <w:jc w:val="both"/>
              <w:rPr>
                <w:del w:id="164" w:author="Vichi Lestari" w:date="2024-05-28T19:28:00Z"/>
                <w:rFonts w:ascii="Palatino Linotype" w:hAnsi="Palatino Linotype" w:cs="Calibri"/>
                <w:color w:val="E7E6E6" w:themeColor="background2"/>
                <w:sz w:val="20"/>
                <w:szCs w:val="20"/>
                <w:lang w:val="id-ID"/>
              </w:rPr>
            </w:pPr>
          </w:p>
          <w:p w14:paraId="27F8C407" w14:textId="77777777" w:rsidR="00DE1FE9" w:rsidRPr="00302058" w:rsidRDefault="00DE1FE9" w:rsidP="00DE1FE9">
            <w:pPr>
              <w:pStyle w:val="Cen1"/>
              <w:shd w:val="clear" w:color="auto" w:fill="auto"/>
              <w:spacing w:after="0"/>
              <w:contextualSpacing/>
              <w:jc w:val="both"/>
              <w:rPr>
                <w:del w:id="165" w:author="Vichi Lestari" w:date="2024-05-28T19:28:00Z"/>
                <w:rFonts w:ascii="Palatino Linotype" w:hAnsi="Palatino Linotype" w:cs="Calibri"/>
                <w:b w:val="0"/>
                <w:color w:val="E7E6E6" w:themeColor="background2"/>
                <w:sz w:val="20"/>
                <w:szCs w:val="20"/>
                <w:lang w:val="id-ID"/>
              </w:rPr>
            </w:pPr>
            <w:del w:id="166" w:author="Vichi Lestari" w:date="2024-05-28T19:28:00Z">
              <w:r w:rsidRPr="00302058">
                <w:rPr>
                  <w:rFonts w:ascii="Palatino Linotype" w:hAnsi="Palatino Linotype" w:cs="Calibri"/>
                  <w:b w:val="0"/>
                  <w:color w:val="E7E6E6" w:themeColor="background2"/>
                  <w:sz w:val="20"/>
                  <w:szCs w:val="20"/>
                </w:rPr>
                <w:lastRenderedPageBreak/>
                <w:delText>menerapkan perubahan anggaran dasar Perusahaan untuk merefleksikan Perjanjian ini.</w:delText>
              </w:r>
            </w:del>
          </w:p>
          <w:p w14:paraId="0D8511FF" w14:textId="77777777" w:rsidR="00DE1FE9" w:rsidRPr="00302058" w:rsidRDefault="00DE1FE9" w:rsidP="00DE1FE9">
            <w:pPr>
              <w:pStyle w:val="Cen1"/>
              <w:shd w:val="clear" w:color="auto" w:fill="auto"/>
              <w:spacing w:after="0"/>
              <w:contextualSpacing/>
              <w:jc w:val="both"/>
              <w:rPr>
                <w:del w:id="167" w:author="Vichi Lestari" w:date="2024-05-28T19:28:00Z"/>
                <w:rFonts w:ascii="Palatino Linotype" w:hAnsi="Palatino Linotype" w:cs="Calibri"/>
                <w:b w:val="0"/>
                <w:color w:val="E7E6E6" w:themeColor="background2"/>
                <w:sz w:val="20"/>
                <w:szCs w:val="20"/>
                <w:lang w:val="id-ID"/>
              </w:rPr>
            </w:pPr>
          </w:p>
          <w:p w14:paraId="45100D42" w14:textId="77777777" w:rsidR="00DE1FE9" w:rsidRPr="00302058" w:rsidRDefault="00DE1FE9" w:rsidP="00DE1FE9">
            <w:pPr>
              <w:pStyle w:val="Cen1"/>
              <w:shd w:val="clear" w:color="auto" w:fill="auto"/>
              <w:spacing w:after="0"/>
              <w:contextualSpacing/>
              <w:jc w:val="both"/>
              <w:rPr>
                <w:del w:id="168" w:author="Vichi Lestari" w:date="2024-05-28T19:28:00Z"/>
                <w:rFonts w:ascii="Palatino Linotype" w:hAnsi="Palatino Linotype" w:cs="Calibri"/>
                <w:b w:val="0"/>
                <w:color w:val="E7E6E6" w:themeColor="background2"/>
                <w:sz w:val="20"/>
                <w:szCs w:val="20"/>
                <w:lang w:val="id-ID"/>
              </w:rPr>
            </w:pPr>
            <w:del w:id="169" w:author="Vichi Lestari" w:date="2024-05-28T19:28:00Z">
              <w:r w:rsidRPr="00302058">
                <w:rPr>
                  <w:rFonts w:ascii="Palatino Linotype" w:hAnsi="Palatino Linotype" w:cs="Calibri"/>
                  <w:b w:val="0"/>
                  <w:color w:val="E7E6E6" w:themeColor="background2"/>
                  <w:sz w:val="20"/>
                  <w:szCs w:val="20"/>
                  <w:lang w:val="id-ID"/>
                </w:rPr>
                <w:delText>Pemegang Saham Yang Sudah Ada telah melepaskan hak memesan saham terlebih dahulu dimana Pemegang Saham Yang Sudah Ada Perusahaan yang ada dalam anggaran dasar, perjanjian atau hukum yang berlaku lainnya sehubungan dengan penerbitan atas Saham.</w:delText>
              </w:r>
            </w:del>
          </w:p>
          <w:p w14:paraId="13D98637" w14:textId="77777777" w:rsidR="00DE1FE9" w:rsidRPr="00302058" w:rsidRDefault="00DE1FE9" w:rsidP="00DE1FE9">
            <w:pPr>
              <w:pStyle w:val="Cen1"/>
              <w:shd w:val="clear" w:color="auto" w:fill="auto"/>
              <w:spacing w:after="0"/>
              <w:contextualSpacing/>
              <w:jc w:val="both"/>
              <w:rPr>
                <w:del w:id="170" w:author="Vichi Lestari" w:date="2024-05-28T19:28:00Z"/>
                <w:rFonts w:ascii="Palatino Linotype" w:hAnsi="Palatino Linotype" w:cs="Calibri"/>
                <w:b w:val="0"/>
                <w:color w:val="E7E6E6" w:themeColor="background2"/>
                <w:sz w:val="20"/>
                <w:szCs w:val="20"/>
                <w:lang w:val="id-ID"/>
              </w:rPr>
            </w:pPr>
          </w:p>
          <w:p w14:paraId="1AFEB710" w14:textId="77777777" w:rsidR="00DE1FE9" w:rsidRPr="00302058" w:rsidRDefault="00DE1FE9" w:rsidP="00DE1FE9">
            <w:pPr>
              <w:pStyle w:val="Cen1"/>
              <w:shd w:val="clear" w:color="auto" w:fill="auto"/>
              <w:spacing w:after="0"/>
              <w:contextualSpacing/>
              <w:jc w:val="both"/>
              <w:rPr>
                <w:del w:id="171" w:author="Vichi Lestari" w:date="2024-05-28T19:28:00Z"/>
                <w:rFonts w:ascii="Palatino Linotype" w:hAnsi="Palatino Linotype" w:cs="Calibri"/>
                <w:b w:val="0"/>
                <w:color w:val="E7E6E6" w:themeColor="background2"/>
                <w:sz w:val="20"/>
                <w:szCs w:val="20"/>
              </w:rPr>
            </w:pPr>
            <w:del w:id="172" w:author="Vichi Lestari" w:date="2024-05-28T19:28:00Z">
              <w:r w:rsidRPr="00302058">
                <w:rPr>
                  <w:rFonts w:ascii="Palatino Linotype" w:hAnsi="Palatino Linotype" w:cs="Calibri"/>
                  <w:b w:val="0"/>
                  <w:color w:val="E7E6E6" w:themeColor="background2"/>
                  <w:sz w:val="20"/>
                  <w:szCs w:val="20"/>
                </w:rPr>
                <w:delText>Perjanjian Transaksi telah dieksekusi dan disampaikan ke setiap dari Para Pihak dan menjadi efektif pada Penyelesaian;</w:delText>
              </w:r>
            </w:del>
          </w:p>
          <w:p w14:paraId="38C19470" w14:textId="77777777" w:rsidR="00DE1FE9" w:rsidRPr="00302058" w:rsidRDefault="00DE1FE9" w:rsidP="00DE1FE9">
            <w:pPr>
              <w:pStyle w:val="Cen1"/>
              <w:shd w:val="clear" w:color="auto" w:fill="auto"/>
              <w:spacing w:after="0"/>
              <w:contextualSpacing/>
              <w:jc w:val="both"/>
              <w:rPr>
                <w:del w:id="173" w:author="Vichi Lestari" w:date="2024-05-28T19:28:00Z"/>
                <w:rFonts w:ascii="Palatino Linotype" w:hAnsi="Palatino Linotype" w:cs="Calibri"/>
                <w:b w:val="0"/>
                <w:color w:val="E7E6E6" w:themeColor="background2"/>
                <w:sz w:val="20"/>
                <w:szCs w:val="20"/>
                <w:lang w:val="id-ID"/>
              </w:rPr>
            </w:pPr>
          </w:p>
          <w:p w14:paraId="75686C4B" w14:textId="77777777" w:rsidR="00DE1FE9" w:rsidRPr="00302058" w:rsidRDefault="00DE1FE9" w:rsidP="00DE1FE9">
            <w:pPr>
              <w:pStyle w:val="Cen1"/>
              <w:shd w:val="clear" w:color="auto" w:fill="auto"/>
              <w:spacing w:after="0"/>
              <w:contextualSpacing/>
              <w:jc w:val="both"/>
              <w:rPr>
                <w:del w:id="174" w:author="Vichi Lestari" w:date="2024-05-28T19:28:00Z"/>
                <w:rFonts w:ascii="Palatino Linotype" w:hAnsi="Palatino Linotype" w:cs="Calibri"/>
                <w:b w:val="0"/>
                <w:color w:val="E7E6E6" w:themeColor="background2"/>
                <w:sz w:val="20"/>
                <w:szCs w:val="20"/>
                <w:lang w:val="id-ID"/>
              </w:rPr>
            </w:pPr>
          </w:p>
          <w:p w14:paraId="420F70C2" w14:textId="77777777" w:rsidR="00DE1FE9" w:rsidRPr="00302058" w:rsidRDefault="00DE1FE9" w:rsidP="00DE1FE9">
            <w:pPr>
              <w:pStyle w:val="Cen1"/>
              <w:shd w:val="clear" w:color="auto" w:fill="auto"/>
              <w:spacing w:after="0"/>
              <w:contextualSpacing/>
              <w:jc w:val="both"/>
              <w:rPr>
                <w:del w:id="175" w:author="Vichi Lestari" w:date="2024-05-28T19:28:00Z"/>
                <w:rFonts w:ascii="Palatino Linotype" w:hAnsi="Palatino Linotype" w:cs="Calibri"/>
                <w:b w:val="0"/>
                <w:color w:val="E7E6E6" w:themeColor="background2"/>
                <w:sz w:val="20"/>
                <w:szCs w:val="20"/>
                <w:lang w:val="id-ID"/>
              </w:rPr>
            </w:pPr>
            <w:del w:id="176" w:author="Vichi Lestari" w:date="2024-05-28T19:28:00Z">
              <w:r w:rsidRPr="00302058">
                <w:rPr>
                  <w:rFonts w:ascii="Palatino Linotype" w:hAnsi="Palatino Linotype" w:cs="Calibri"/>
                  <w:b w:val="0"/>
                  <w:color w:val="E7E6E6" w:themeColor="background2"/>
                  <w:sz w:val="20"/>
                  <w:szCs w:val="20"/>
                </w:rPr>
                <w:delText>Penyelesaian tidak akan diproses kecuali dan sampai syarat berikut (“</w:delText>
              </w:r>
              <w:r w:rsidRPr="00302058">
                <w:rPr>
                  <w:rFonts w:ascii="Palatino Linotype" w:hAnsi="Palatino Linotype"/>
                  <w:b w:val="0"/>
                  <w:color w:val="E7E6E6" w:themeColor="background2"/>
                  <w:sz w:val="20"/>
                </w:rPr>
                <w:delText>Syarat Setelahnya</w:delText>
              </w:r>
              <w:r w:rsidRPr="00302058">
                <w:rPr>
                  <w:rFonts w:ascii="Palatino Linotype" w:hAnsi="Palatino Linotype" w:cs="Calibri"/>
                  <w:b w:val="0"/>
                  <w:color w:val="E7E6E6" w:themeColor="background2"/>
                  <w:sz w:val="20"/>
                  <w:szCs w:val="20"/>
                </w:rPr>
                <w:delText>”) dipenuhi oleh Perusahaan atau dikesampingkan oleh Para Peserta (sejauh diijinkan oleh hukum), sebagaimana dapat terjadi, sehubungan dengan Perjanjian ini, dalam tiga puluh (30) hari dari tanggal Penutupan atau tanggal lain yang disetujui Para Pihak secara tertulis (“</w:delText>
              </w:r>
              <w:r w:rsidRPr="00302058">
                <w:rPr>
                  <w:rFonts w:ascii="Palatino Linotype" w:hAnsi="Palatino Linotype" w:cs="Calibri"/>
                  <w:color w:val="E7E6E6" w:themeColor="background2"/>
                  <w:sz w:val="20"/>
                  <w:szCs w:val="20"/>
                </w:rPr>
                <w:delText>Tanggal Penyelesaian</w:delText>
              </w:r>
              <w:r w:rsidRPr="00302058">
                <w:rPr>
                  <w:rFonts w:ascii="Palatino Linotype" w:hAnsi="Palatino Linotype" w:cs="Calibri"/>
                  <w:b w:val="0"/>
                  <w:color w:val="E7E6E6" w:themeColor="background2"/>
                  <w:sz w:val="20"/>
                  <w:szCs w:val="20"/>
                </w:rPr>
                <w:delText>”):</w:delText>
              </w:r>
            </w:del>
          </w:p>
          <w:p w14:paraId="65659186" w14:textId="77777777" w:rsidR="00DE1FE9" w:rsidRPr="00302058" w:rsidRDefault="00DE1FE9" w:rsidP="00DE1FE9">
            <w:pPr>
              <w:pStyle w:val="Cen1"/>
              <w:shd w:val="clear" w:color="auto" w:fill="auto"/>
              <w:spacing w:after="0"/>
              <w:contextualSpacing/>
              <w:jc w:val="both"/>
              <w:rPr>
                <w:del w:id="177" w:author="Vichi Lestari" w:date="2024-05-28T19:28:00Z"/>
                <w:rFonts w:ascii="Palatino Linotype" w:hAnsi="Palatino Linotype" w:cs="Calibri"/>
                <w:b w:val="0"/>
                <w:color w:val="E7E6E6" w:themeColor="background2"/>
                <w:sz w:val="20"/>
                <w:szCs w:val="20"/>
                <w:lang w:val="id-ID"/>
              </w:rPr>
            </w:pPr>
          </w:p>
          <w:p w14:paraId="048CB3B9" w14:textId="77777777" w:rsidR="00DE1FE9" w:rsidRPr="00302058" w:rsidRDefault="00DE1FE9" w:rsidP="00DE1FE9">
            <w:pPr>
              <w:jc w:val="both"/>
              <w:rPr>
                <w:del w:id="178" w:author="Vichi Lestari" w:date="2024-05-28T19:28:00Z"/>
                <w:rFonts w:ascii="Palatino Linotype" w:hAnsi="Palatino Linotype"/>
                <w:b/>
                <w:color w:val="E7E6E6" w:themeColor="background2"/>
                <w:sz w:val="20"/>
                <w:szCs w:val="20"/>
                <w:lang w:val="en-US"/>
              </w:rPr>
            </w:pPr>
            <w:del w:id="179" w:author="Vichi Lestari" w:date="2024-05-28T19:28:00Z">
              <w:r w:rsidRPr="00302058">
                <w:rPr>
                  <w:rFonts w:ascii="Palatino Linotype" w:hAnsi="Palatino Linotype"/>
                  <w:color w:val="E7E6E6" w:themeColor="background2"/>
                  <w:sz w:val="20"/>
                  <w:szCs w:val="20"/>
                </w:rPr>
                <w:delText>Perusahaan telah mendapatkan persetujuan dari KEMENKUMHAM atas perubahan anggaran dasar Perusahaan dan penerbitan atas Saham termasuk rencana saham karyawan;</w:delText>
              </w:r>
            </w:del>
          </w:p>
          <w:p w14:paraId="24D78538" w14:textId="77777777" w:rsidR="00DE1FE9" w:rsidRPr="00302058" w:rsidRDefault="00DE1FE9" w:rsidP="00DE1FE9">
            <w:pPr>
              <w:pStyle w:val="Cen1"/>
              <w:shd w:val="clear" w:color="auto" w:fill="auto"/>
              <w:spacing w:after="0"/>
              <w:contextualSpacing/>
              <w:jc w:val="both"/>
              <w:rPr>
                <w:del w:id="180" w:author="Vichi Lestari" w:date="2024-05-28T19:28:00Z"/>
                <w:rFonts w:ascii="Palatino Linotype" w:hAnsi="Palatino Linotype" w:cs="Calibri"/>
                <w:b w:val="0"/>
                <w:color w:val="E7E6E6" w:themeColor="background2"/>
                <w:sz w:val="20"/>
                <w:szCs w:val="20"/>
                <w:lang w:val="id-ID"/>
              </w:rPr>
            </w:pPr>
          </w:p>
          <w:p w14:paraId="7B1E73FB" w14:textId="77777777" w:rsidR="00DE1FE9" w:rsidRPr="00302058" w:rsidRDefault="00DE1FE9" w:rsidP="00DE1FE9">
            <w:pPr>
              <w:pStyle w:val="Cen1"/>
              <w:shd w:val="clear" w:color="auto" w:fill="auto"/>
              <w:spacing w:after="0"/>
              <w:contextualSpacing/>
              <w:jc w:val="both"/>
              <w:rPr>
                <w:del w:id="181" w:author="Vichi Lestari" w:date="2024-05-28T19:28:00Z"/>
                <w:rFonts w:ascii="Palatino Linotype" w:hAnsi="Palatino Linotype" w:cs="Calibri"/>
                <w:b w:val="0"/>
                <w:color w:val="E7E6E6" w:themeColor="background2"/>
                <w:sz w:val="20"/>
                <w:szCs w:val="20"/>
              </w:rPr>
            </w:pPr>
            <w:del w:id="182" w:author="Vichi Lestari" w:date="2024-05-28T19:28:00Z">
              <w:r w:rsidRPr="00302058">
                <w:rPr>
                  <w:rFonts w:ascii="Palatino Linotype" w:hAnsi="Palatino Linotype" w:cs="Calibri"/>
                  <w:b w:val="0"/>
                  <w:color w:val="E7E6E6" w:themeColor="background2"/>
                  <w:sz w:val="20"/>
                  <w:szCs w:val="20"/>
                </w:rPr>
                <w:delText>Perusahaan telah menerbitkan dan menyampaikan kepada Para Peserta sertifikat Saham untuk Penyertaan Saham atas nama Para Peserta untuk Saham terkait mereka; dan</w:delText>
              </w:r>
            </w:del>
          </w:p>
          <w:p w14:paraId="5A545EB1" w14:textId="77777777" w:rsidR="00DE1FE9" w:rsidRPr="00302058" w:rsidRDefault="00DE1FE9" w:rsidP="00DE1FE9">
            <w:pPr>
              <w:pStyle w:val="Cen1"/>
              <w:shd w:val="clear" w:color="auto" w:fill="auto"/>
              <w:spacing w:after="0"/>
              <w:contextualSpacing/>
              <w:jc w:val="both"/>
              <w:rPr>
                <w:del w:id="183" w:author="Vichi Lestari" w:date="2024-05-28T19:28:00Z"/>
                <w:rFonts w:ascii="Palatino Linotype" w:hAnsi="Palatino Linotype" w:cs="Calibri"/>
                <w:b w:val="0"/>
                <w:color w:val="E7E6E6" w:themeColor="background2"/>
                <w:sz w:val="20"/>
                <w:szCs w:val="20"/>
                <w:lang w:val="id-ID"/>
              </w:rPr>
            </w:pPr>
          </w:p>
          <w:p w14:paraId="71C1858A" w14:textId="77777777" w:rsidR="00DE1FE9" w:rsidRPr="00302058" w:rsidRDefault="00DE1FE9" w:rsidP="00DE1FE9">
            <w:pPr>
              <w:pStyle w:val="Cen1"/>
              <w:shd w:val="clear" w:color="auto" w:fill="auto"/>
              <w:spacing w:after="0"/>
              <w:contextualSpacing/>
              <w:jc w:val="both"/>
              <w:rPr>
                <w:del w:id="184" w:author="Vichi Lestari" w:date="2024-05-28T19:28:00Z"/>
                <w:rFonts w:ascii="Palatino Linotype" w:hAnsi="Palatino Linotype" w:cs="Calibri"/>
                <w:b w:val="0"/>
                <w:color w:val="E7E6E6" w:themeColor="background2"/>
                <w:sz w:val="20"/>
                <w:szCs w:val="20"/>
                <w:lang w:val="id-ID"/>
              </w:rPr>
            </w:pPr>
            <w:del w:id="185" w:author="Vichi Lestari" w:date="2024-05-28T19:28:00Z">
              <w:r w:rsidRPr="00302058">
                <w:rPr>
                  <w:rFonts w:ascii="Palatino Linotype" w:hAnsi="Palatino Linotype" w:cs="Calibri"/>
                  <w:b w:val="0"/>
                  <w:color w:val="E7E6E6" w:themeColor="background2"/>
                  <w:sz w:val="20"/>
                  <w:szCs w:val="20"/>
                </w:rPr>
                <w:delText xml:space="preserve">Perusahaan telah mendaftarkan </w:delText>
              </w:r>
              <w:r w:rsidRPr="00302058">
                <w:rPr>
                  <w:rFonts w:ascii="Palatino Linotype" w:hAnsi="Palatino Linotype" w:cs="Calibri"/>
                  <w:b w:val="0"/>
                  <w:color w:val="E7E6E6" w:themeColor="background2"/>
                  <w:sz w:val="20"/>
                  <w:szCs w:val="20"/>
                </w:rPr>
                <w:lastRenderedPageBreak/>
                <w:delText>Peserta dalam daftar Saham Perusahaan dan memberikan salinan atas daftar Saham kepada Peserta, disahkan oleh direktur utama Perusahaan.</w:delText>
              </w:r>
            </w:del>
          </w:p>
          <w:p w14:paraId="282CE5C9" w14:textId="77777777" w:rsidR="00DE1FE9" w:rsidRPr="00302058" w:rsidRDefault="00DE1FE9" w:rsidP="00DE1FE9">
            <w:pPr>
              <w:pStyle w:val="Cen1"/>
              <w:shd w:val="clear" w:color="auto" w:fill="auto"/>
              <w:spacing w:after="0"/>
              <w:contextualSpacing/>
              <w:jc w:val="both"/>
              <w:rPr>
                <w:del w:id="186" w:author="Vichi Lestari" w:date="2024-05-28T19:28:00Z"/>
                <w:rFonts w:ascii="Palatino Linotype" w:hAnsi="Palatino Linotype" w:cs="Calibri"/>
                <w:b w:val="0"/>
                <w:color w:val="E7E6E6" w:themeColor="background2"/>
                <w:sz w:val="20"/>
                <w:szCs w:val="20"/>
                <w:lang w:val="id-ID"/>
              </w:rPr>
            </w:pPr>
          </w:p>
          <w:p w14:paraId="5D782403" w14:textId="77777777" w:rsidR="00DE1FE9" w:rsidRPr="00302058" w:rsidRDefault="00DE1FE9" w:rsidP="00DE1FE9">
            <w:pPr>
              <w:pStyle w:val="Cen1"/>
              <w:shd w:val="clear" w:color="auto" w:fill="auto"/>
              <w:spacing w:after="0"/>
              <w:contextualSpacing/>
              <w:jc w:val="both"/>
              <w:rPr>
                <w:del w:id="187" w:author="Vichi Lestari" w:date="2024-05-28T19:28:00Z"/>
                <w:rFonts w:ascii="Palatino Linotype" w:hAnsi="Palatino Linotype" w:cs="Calibri"/>
                <w:b w:val="0"/>
                <w:color w:val="E7E6E6" w:themeColor="background2"/>
                <w:sz w:val="20"/>
                <w:szCs w:val="20"/>
              </w:rPr>
            </w:pPr>
            <w:del w:id="188" w:author="Vichi Lestari" w:date="2024-05-28T19:28:00Z">
              <w:r w:rsidRPr="00302058">
                <w:rPr>
                  <w:rFonts w:ascii="Palatino Linotype" w:hAnsi="Palatino Linotype" w:cs="Calibri"/>
                  <w:b w:val="0"/>
                  <w:color w:val="E7E6E6" w:themeColor="background2"/>
                  <w:sz w:val="20"/>
                  <w:szCs w:val="20"/>
                </w:rPr>
                <w:delText>Setiap dari Para Pihak setuju untuk menggunakan upaya wajar, termasuk mengeksekusi seluruh dokumen, melakukan seluruh tindakan dan langkah yang diperlukan secara wajar pada bagian masing-masing dan kapanpun yang diperlukan secara wajar, dan memberikan bantuan apabila diperlukan satu sama lain agar dapat memenuhi Prasyarat dan Syarat Setelahnya segera sebagaimana praktek secara  wajar setelah tanggal Perjanjian ini, termasuk namun tidak terbatas pada:</w:delText>
              </w:r>
            </w:del>
          </w:p>
          <w:p w14:paraId="650A78AE" w14:textId="77777777" w:rsidR="00DE1FE9" w:rsidRPr="00302058" w:rsidRDefault="00DE1FE9" w:rsidP="00DE1FE9">
            <w:pPr>
              <w:pStyle w:val="Cen1"/>
              <w:shd w:val="clear" w:color="auto" w:fill="auto"/>
              <w:spacing w:after="0"/>
              <w:contextualSpacing/>
              <w:jc w:val="both"/>
              <w:rPr>
                <w:del w:id="189" w:author="Vichi Lestari" w:date="2024-05-28T19:28:00Z"/>
                <w:rFonts w:ascii="Palatino Linotype" w:hAnsi="Palatino Linotype" w:cs="Calibri"/>
                <w:b w:val="0"/>
                <w:color w:val="E7E6E6" w:themeColor="background2"/>
                <w:sz w:val="20"/>
                <w:szCs w:val="20"/>
              </w:rPr>
            </w:pPr>
          </w:p>
          <w:p w14:paraId="5DC49323" w14:textId="77777777" w:rsidR="00DE1FE9" w:rsidRPr="00302058" w:rsidRDefault="00DE1FE9" w:rsidP="00DE1FE9">
            <w:pPr>
              <w:pStyle w:val="Cen1"/>
              <w:spacing w:after="0"/>
              <w:contextualSpacing/>
              <w:jc w:val="both"/>
              <w:rPr>
                <w:del w:id="190" w:author="Vichi Lestari" w:date="2024-05-28T19:28:00Z"/>
                <w:rFonts w:ascii="Palatino Linotype" w:hAnsi="Palatino Linotype"/>
                <w:b w:val="0"/>
                <w:color w:val="E7E6E6" w:themeColor="background2"/>
                <w:sz w:val="20"/>
                <w:szCs w:val="20"/>
              </w:rPr>
            </w:pPr>
            <w:del w:id="191" w:author="Vichi Lestari" w:date="2024-05-28T19:28:00Z">
              <w:r w:rsidRPr="00302058">
                <w:rPr>
                  <w:rFonts w:ascii="Palatino Linotype" w:hAnsi="Palatino Linotype"/>
                  <w:b w:val="0"/>
                  <w:color w:val="E7E6E6" w:themeColor="background2"/>
                  <w:sz w:val="20"/>
                  <w:szCs w:val="20"/>
                </w:rPr>
                <w:delText>mengadakan Perjanjian Non-Persaingan dan Non-Ajakan antara Perusahaan dan Karyawan Utama dengan jangka waktu minimum dua tahun;</w:delText>
              </w:r>
            </w:del>
          </w:p>
          <w:p w14:paraId="594D7D14" w14:textId="77777777" w:rsidR="00DE1FE9" w:rsidRPr="00302058" w:rsidRDefault="00DE1FE9" w:rsidP="00DE1FE9">
            <w:pPr>
              <w:pStyle w:val="Cen1"/>
              <w:spacing w:after="0"/>
              <w:contextualSpacing/>
              <w:jc w:val="both"/>
              <w:rPr>
                <w:del w:id="192" w:author="Vichi Lestari" w:date="2024-05-28T19:28:00Z"/>
                <w:rFonts w:ascii="Palatino Linotype" w:hAnsi="Palatino Linotype"/>
                <w:b w:val="0"/>
                <w:color w:val="E7E6E6" w:themeColor="background2"/>
                <w:sz w:val="20"/>
                <w:szCs w:val="20"/>
              </w:rPr>
            </w:pPr>
          </w:p>
          <w:p w14:paraId="0CC46087" w14:textId="77777777" w:rsidR="00DE1FE9" w:rsidRPr="00302058" w:rsidRDefault="00DE1FE9" w:rsidP="00DE1FE9">
            <w:pPr>
              <w:pStyle w:val="Cen1"/>
              <w:spacing w:after="0"/>
              <w:contextualSpacing/>
              <w:jc w:val="both"/>
              <w:rPr>
                <w:del w:id="193" w:author="Vichi Lestari" w:date="2024-05-28T19:28:00Z"/>
                <w:rFonts w:ascii="Palatino Linotype" w:hAnsi="Palatino Linotype"/>
                <w:b w:val="0"/>
                <w:color w:val="E7E6E6" w:themeColor="background2"/>
                <w:sz w:val="20"/>
                <w:szCs w:val="20"/>
              </w:rPr>
            </w:pPr>
          </w:p>
          <w:p w14:paraId="64B7E2F9" w14:textId="77777777" w:rsidR="00DE1FE9" w:rsidRPr="00302058" w:rsidRDefault="00DE1FE9" w:rsidP="00DE1FE9">
            <w:pPr>
              <w:pStyle w:val="Cen1"/>
              <w:shd w:val="clear" w:color="auto" w:fill="auto"/>
              <w:tabs>
                <w:tab w:val="left" w:pos="776"/>
              </w:tabs>
              <w:spacing w:after="0"/>
              <w:contextualSpacing/>
              <w:jc w:val="both"/>
              <w:rPr>
                <w:del w:id="194" w:author="Vichi Lestari" w:date="2024-05-28T19:28:00Z"/>
                <w:rFonts w:ascii="Palatino Linotype" w:hAnsi="Palatino Linotype"/>
                <w:b w:val="0"/>
                <w:color w:val="E7E6E6" w:themeColor="background2"/>
                <w:sz w:val="20"/>
                <w:szCs w:val="20"/>
              </w:rPr>
            </w:pPr>
            <w:del w:id="195" w:author="Vichi Lestari" w:date="2024-05-28T19:28:00Z">
              <w:r w:rsidRPr="00302058">
                <w:rPr>
                  <w:rFonts w:ascii="Palatino Linotype" w:hAnsi="Palatino Linotype"/>
                  <w:b w:val="0"/>
                  <w:color w:val="E7E6E6" w:themeColor="background2"/>
                  <w:sz w:val="20"/>
                  <w:szCs w:val="20"/>
                </w:rPr>
                <w:delText>mengadakan Perjanjian Kerahasiaan antara Perusahaan dan Karyawan Utama.</w:delText>
              </w:r>
            </w:del>
          </w:p>
          <w:p w14:paraId="7D8B52AE" w14:textId="77777777" w:rsidR="006B253A" w:rsidRPr="00302058" w:rsidRDefault="006B253A" w:rsidP="00DE1FE9">
            <w:pPr>
              <w:pStyle w:val="Cen1"/>
              <w:shd w:val="clear" w:color="auto" w:fill="auto"/>
              <w:tabs>
                <w:tab w:val="left" w:pos="776"/>
              </w:tabs>
              <w:spacing w:after="0"/>
              <w:contextualSpacing/>
              <w:jc w:val="both"/>
              <w:rPr>
                <w:del w:id="196" w:author="Vichi Lestari" w:date="2024-05-28T19:28:00Z"/>
                <w:rFonts w:ascii="Palatino Linotype" w:hAnsi="Palatino Linotype"/>
                <w:color w:val="E7E6E6" w:themeColor="background2"/>
                <w:sz w:val="20"/>
                <w:szCs w:val="20"/>
              </w:rPr>
            </w:pPr>
          </w:p>
          <w:p w14:paraId="64EFD073" w14:textId="77777777" w:rsidR="006B253A" w:rsidRPr="00302058" w:rsidRDefault="006B253A" w:rsidP="006B253A">
            <w:pPr>
              <w:pStyle w:val="level2"/>
              <w:numPr>
                <w:ilvl w:val="0"/>
                <w:numId w:val="0"/>
              </w:numPr>
              <w:spacing w:before="0" w:line="240" w:lineRule="auto"/>
              <w:jc w:val="both"/>
              <w:rPr>
                <w:del w:id="197" w:author="Vichi Lestari" w:date="2024-05-28T19:28:00Z"/>
                <w:rFonts w:ascii="Palatino Linotype" w:hAnsi="Palatino Linotype" w:cs="Calibri"/>
                <w:color w:val="E7E6E6" w:themeColor="background2"/>
                <w:lang w:val="id-ID"/>
              </w:rPr>
            </w:pPr>
            <w:del w:id="198" w:author="Vichi Lestari" w:date="2024-05-28T19:28:00Z">
              <w:r w:rsidRPr="00302058">
                <w:rPr>
                  <w:rFonts w:ascii="Palatino Linotype" w:hAnsi="Palatino Linotype" w:cs="Calibri"/>
                  <w:color w:val="E7E6E6" w:themeColor="background2"/>
                </w:rPr>
                <w:delText>Sebelum Tanggal Pemenuhan, kecuali yang dinyatakan tegas dalam Perjanjian ini atau disetujui oleh tiap Peserta secara tertulis, Perusahaan harus menjamin bahwa:</w:delText>
              </w:r>
            </w:del>
          </w:p>
          <w:p w14:paraId="5F1CB38D" w14:textId="77777777" w:rsidR="006B253A" w:rsidRPr="00302058" w:rsidRDefault="006B253A" w:rsidP="006B253A">
            <w:pPr>
              <w:pStyle w:val="level2"/>
              <w:numPr>
                <w:ilvl w:val="0"/>
                <w:numId w:val="0"/>
              </w:numPr>
              <w:spacing w:before="0" w:line="240" w:lineRule="auto"/>
              <w:jc w:val="both"/>
              <w:rPr>
                <w:del w:id="199" w:author="Vichi Lestari" w:date="2024-05-28T19:28:00Z"/>
                <w:rFonts w:ascii="Palatino Linotype" w:hAnsi="Palatino Linotype" w:cs="Calibri"/>
                <w:color w:val="E7E6E6" w:themeColor="background2"/>
                <w:lang w:val="id-ID"/>
              </w:rPr>
            </w:pPr>
          </w:p>
          <w:p w14:paraId="6B211803" w14:textId="77777777" w:rsidR="006B253A" w:rsidRPr="00302058" w:rsidRDefault="006B253A" w:rsidP="006B253A">
            <w:pPr>
              <w:pStyle w:val="level2"/>
              <w:numPr>
                <w:ilvl w:val="0"/>
                <w:numId w:val="0"/>
              </w:numPr>
              <w:spacing w:before="0" w:line="240" w:lineRule="auto"/>
              <w:jc w:val="both"/>
              <w:rPr>
                <w:del w:id="200" w:author="Vichi Lestari" w:date="2024-05-28T19:28:00Z"/>
                <w:rFonts w:ascii="Palatino Linotype" w:hAnsi="Palatino Linotype" w:cs="Calibri"/>
                <w:color w:val="E7E6E6" w:themeColor="background2"/>
                <w:lang w:val="id-ID"/>
              </w:rPr>
            </w:pPr>
            <w:del w:id="201" w:author="Vichi Lestari" w:date="2024-05-28T19:28:00Z">
              <w:r w:rsidRPr="00302058">
                <w:rPr>
                  <w:rFonts w:ascii="Palatino Linotype" w:hAnsi="Palatino Linotype" w:cs="Calibri"/>
                  <w:color w:val="E7E6E6" w:themeColor="background2"/>
                </w:rPr>
                <w:delText>tidak ada perubahan yang dibuat atas anggaran dasar Perusahaan ;</w:delText>
              </w:r>
            </w:del>
          </w:p>
          <w:p w14:paraId="6FA32B97" w14:textId="77777777" w:rsidR="006B253A" w:rsidRPr="00302058" w:rsidRDefault="006B253A" w:rsidP="006B253A">
            <w:pPr>
              <w:pStyle w:val="level2"/>
              <w:numPr>
                <w:ilvl w:val="0"/>
                <w:numId w:val="0"/>
              </w:numPr>
              <w:spacing w:before="0" w:line="240" w:lineRule="auto"/>
              <w:jc w:val="both"/>
              <w:rPr>
                <w:del w:id="202" w:author="Vichi Lestari" w:date="2024-05-28T19:28:00Z"/>
                <w:rFonts w:ascii="Palatino Linotype" w:hAnsi="Palatino Linotype" w:cs="Calibri"/>
                <w:color w:val="E7E6E6" w:themeColor="background2"/>
                <w:lang w:val="id-ID"/>
              </w:rPr>
            </w:pPr>
          </w:p>
          <w:p w14:paraId="61CC2D79" w14:textId="77777777" w:rsidR="006B253A" w:rsidRPr="00302058" w:rsidRDefault="006B253A" w:rsidP="006B253A">
            <w:pPr>
              <w:pStyle w:val="level2"/>
              <w:numPr>
                <w:ilvl w:val="0"/>
                <w:numId w:val="0"/>
              </w:numPr>
              <w:spacing w:before="0" w:line="240" w:lineRule="auto"/>
              <w:jc w:val="both"/>
              <w:rPr>
                <w:del w:id="203" w:author="Vichi Lestari" w:date="2024-05-28T19:28:00Z"/>
                <w:rFonts w:ascii="Palatino Linotype" w:hAnsi="Palatino Linotype" w:cs="Calibri"/>
                <w:color w:val="E7E6E6" w:themeColor="background2"/>
                <w:lang w:val="id-ID"/>
              </w:rPr>
            </w:pPr>
            <w:del w:id="204" w:author="Vichi Lestari" w:date="2024-05-28T19:28:00Z">
              <w:r w:rsidRPr="00302058">
                <w:rPr>
                  <w:rFonts w:ascii="Palatino Linotype" w:hAnsi="Palatino Linotype" w:cs="Calibri"/>
                  <w:color w:val="E7E6E6" w:themeColor="background2"/>
                </w:rPr>
                <w:delText>Perusahaan tidak akan mengubah kebijakan usaha sekarang (baik jangka pendek dan jangka panjang) terkait dengan pelaksanaan usaha Perusahaan;</w:delText>
              </w:r>
            </w:del>
          </w:p>
          <w:p w14:paraId="70F97144" w14:textId="77777777" w:rsidR="006B253A" w:rsidRPr="00302058" w:rsidRDefault="006B253A" w:rsidP="006B253A">
            <w:pPr>
              <w:pStyle w:val="level2"/>
              <w:numPr>
                <w:ilvl w:val="0"/>
                <w:numId w:val="0"/>
              </w:numPr>
              <w:spacing w:before="0" w:line="240" w:lineRule="auto"/>
              <w:jc w:val="both"/>
              <w:rPr>
                <w:del w:id="205" w:author="Vichi Lestari" w:date="2024-05-28T19:28:00Z"/>
                <w:rFonts w:ascii="Palatino Linotype" w:hAnsi="Palatino Linotype" w:cs="Calibri"/>
                <w:color w:val="E7E6E6" w:themeColor="background2"/>
                <w:lang w:val="id-ID"/>
              </w:rPr>
            </w:pPr>
          </w:p>
          <w:p w14:paraId="2C7B36A4" w14:textId="77777777" w:rsidR="006B253A" w:rsidRPr="00302058" w:rsidRDefault="006B253A" w:rsidP="006B253A">
            <w:pPr>
              <w:pStyle w:val="level2"/>
              <w:numPr>
                <w:ilvl w:val="0"/>
                <w:numId w:val="0"/>
              </w:numPr>
              <w:spacing w:before="0" w:line="240" w:lineRule="auto"/>
              <w:jc w:val="both"/>
              <w:rPr>
                <w:del w:id="206" w:author="Vichi Lestari" w:date="2024-05-28T19:28:00Z"/>
                <w:rFonts w:ascii="Palatino Linotype" w:hAnsi="Palatino Linotype" w:cs="Calibri"/>
                <w:color w:val="E7E6E6" w:themeColor="background2"/>
                <w:lang w:val="id-ID"/>
              </w:rPr>
            </w:pPr>
            <w:del w:id="207" w:author="Vichi Lestari" w:date="2024-05-28T19:28:00Z">
              <w:r w:rsidRPr="00302058">
                <w:rPr>
                  <w:rFonts w:ascii="Palatino Linotype" w:hAnsi="Palatino Linotype" w:cs="Calibri"/>
                  <w:color w:val="E7E6E6" w:themeColor="background2"/>
                </w:rPr>
                <w:lastRenderedPageBreak/>
                <w:delText>Perusahaan tidak akan mengurangi modal saham, atau mengalihkan sejumlah dana ke rekening modal saham dari rekening lainnya, atau menjatahkan atau menerbitkan saham atau sekuritas atau pinjaman dengan hak konversi menjadi saham atau membeli, menebus, melepaskan atau memperoleh saham atau sekuritas apapun, atau setuju untuk melakukannya, atau menjual atau memberikan opsi, hak untuk membeli, hipotek, meminta biaya, gadai, jaminan atau bentuk sekuritas atau jaminan lainnya atas saham atau sekuritas apapun;</w:delText>
              </w:r>
            </w:del>
          </w:p>
          <w:p w14:paraId="0DEBEB80" w14:textId="77777777" w:rsidR="006B253A" w:rsidRPr="00302058" w:rsidRDefault="006B253A" w:rsidP="006B253A">
            <w:pPr>
              <w:pStyle w:val="level2"/>
              <w:numPr>
                <w:ilvl w:val="0"/>
                <w:numId w:val="0"/>
              </w:numPr>
              <w:spacing w:before="0" w:line="240" w:lineRule="auto"/>
              <w:jc w:val="both"/>
              <w:rPr>
                <w:del w:id="208" w:author="Vichi Lestari" w:date="2024-05-28T19:28:00Z"/>
                <w:rFonts w:ascii="Palatino Linotype" w:hAnsi="Palatino Linotype" w:cs="Calibri"/>
                <w:color w:val="E7E6E6" w:themeColor="background2"/>
                <w:lang w:val="id-ID"/>
              </w:rPr>
            </w:pPr>
          </w:p>
          <w:p w14:paraId="2EB650A3" w14:textId="77777777" w:rsidR="006B253A" w:rsidRPr="00302058" w:rsidRDefault="006B253A" w:rsidP="006B253A">
            <w:pPr>
              <w:pStyle w:val="level2"/>
              <w:numPr>
                <w:ilvl w:val="0"/>
                <w:numId w:val="0"/>
              </w:numPr>
              <w:spacing w:before="0" w:line="240" w:lineRule="auto"/>
              <w:jc w:val="both"/>
              <w:rPr>
                <w:del w:id="209" w:author="Vichi Lestari" w:date="2024-05-28T19:28:00Z"/>
                <w:rFonts w:ascii="Palatino Linotype" w:hAnsi="Palatino Linotype" w:cs="Calibri"/>
                <w:color w:val="E7E6E6" w:themeColor="background2"/>
                <w:lang w:val="id-ID"/>
              </w:rPr>
            </w:pPr>
            <w:del w:id="210" w:author="Vichi Lestari" w:date="2024-05-28T19:28:00Z">
              <w:r w:rsidRPr="00302058">
                <w:rPr>
                  <w:rFonts w:ascii="Palatino Linotype" w:hAnsi="Palatino Linotype" w:cs="Calibri"/>
                  <w:color w:val="E7E6E6" w:themeColor="background2"/>
                </w:rPr>
                <w:delText>Perusahaan tidak akan memasuki perikatan modal material atau menjamin aset atau memindahtangankan dari atau berurusan dengan aset selain dalam pelaksanaan usaha biasa atau pengeluaran yang tidak biasa atau luar biasa.</w:delText>
              </w:r>
            </w:del>
          </w:p>
          <w:p w14:paraId="23404D77" w14:textId="77777777" w:rsidR="006B253A" w:rsidRPr="00302058" w:rsidRDefault="006B253A" w:rsidP="006B253A">
            <w:pPr>
              <w:pStyle w:val="level2"/>
              <w:numPr>
                <w:ilvl w:val="0"/>
                <w:numId w:val="0"/>
              </w:numPr>
              <w:spacing w:before="0" w:line="240" w:lineRule="auto"/>
              <w:jc w:val="both"/>
              <w:rPr>
                <w:del w:id="211" w:author="Vichi Lestari" w:date="2024-05-28T19:28:00Z"/>
                <w:rFonts w:ascii="Palatino Linotype" w:hAnsi="Palatino Linotype" w:cs="Calibri"/>
                <w:color w:val="E7E6E6" w:themeColor="background2"/>
                <w:lang w:val="id-ID"/>
              </w:rPr>
            </w:pPr>
          </w:p>
          <w:p w14:paraId="74E8964F" w14:textId="77777777" w:rsidR="006B253A" w:rsidRPr="00302058" w:rsidRDefault="006B253A" w:rsidP="006B253A">
            <w:pPr>
              <w:pStyle w:val="level2"/>
              <w:numPr>
                <w:ilvl w:val="0"/>
                <w:numId w:val="0"/>
              </w:numPr>
              <w:spacing w:before="0" w:line="240" w:lineRule="auto"/>
              <w:jc w:val="both"/>
              <w:rPr>
                <w:del w:id="212" w:author="Vichi Lestari" w:date="2024-05-28T19:28:00Z"/>
                <w:rFonts w:ascii="Palatino Linotype" w:hAnsi="Palatino Linotype" w:cs="Calibri"/>
                <w:color w:val="E7E6E6" w:themeColor="background2"/>
              </w:rPr>
            </w:pPr>
            <w:del w:id="213" w:author="Vichi Lestari" w:date="2024-05-28T19:28:00Z">
              <w:r w:rsidRPr="00302058">
                <w:rPr>
                  <w:rFonts w:ascii="Palatino Linotype" w:hAnsi="Palatino Linotype" w:cs="Calibri"/>
                  <w:color w:val="E7E6E6" w:themeColor="background2"/>
                </w:rPr>
                <w:delText>Perusahaan tidak akan memasuki atau memutus kontrak atau ikatan material kecuali disetujui oleh Para Peserta.</w:delText>
              </w:r>
            </w:del>
          </w:p>
          <w:p w14:paraId="19DB4ADD" w14:textId="77777777" w:rsidR="006B253A" w:rsidRPr="00302058" w:rsidRDefault="006B253A" w:rsidP="006B253A">
            <w:pPr>
              <w:pStyle w:val="level2"/>
              <w:numPr>
                <w:ilvl w:val="0"/>
                <w:numId w:val="0"/>
              </w:numPr>
              <w:spacing w:before="0" w:line="240" w:lineRule="auto"/>
              <w:jc w:val="both"/>
              <w:rPr>
                <w:del w:id="214" w:author="Vichi Lestari" w:date="2024-05-28T19:28:00Z"/>
                <w:rFonts w:ascii="Palatino Linotype" w:hAnsi="Palatino Linotype" w:cs="Calibri"/>
                <w:color w:val="E7E6E6" w:themeColor="background2"/>
                <w:lang w:val="id-ID"/>
              </w:rPr>
            </w:pPr>
          </w:p>
          <w:p w14:paraId="0CD3C4FF" w14:textId="77777777" w:rsidR="006B253A" w:rsidRPr="00302058" w:rsidRDefault="006B253A" w:rsidP="006B253A">
            <w:pPr>
              <w:pStyle w:val="level2"/>
              <w:numPr>
                <w:ilvl w:val="0"/>
                <w:numId w:val="0"/>
              </w:numPr>
              <w:spacing w:before="0" w:line="240" w:lineRule="auto"/>
              <w:jc w:val="both"/>
              <w:rPr>
                <w:del w:id="215" w:author="Vichi Lestari" w:date="2024-05-28T19:28:00Z"/>
                <w:rFonts w:ascii="Palatino Linotype" w:hAnsi="Palatino Linotype" w:cs="Calibri"/>
                <w:color w:val="E7E6E6" w:themeColor="background2"/>
                <w:lang w:val="id-ID"/>
              </w:rPr>
            </w:pPr>
          </w:p>
          <w:p w14:paraId="333933C5" w14:textId="77777777" w:rsidR="006B253A" w:rsidRPr="00302058" w:rsidRDefault="006B253A" w:rsidP="006B253A">
            <w:pPr>
              <w:pStyle w:val="level2"/>
              <w:numPr>
                <w:ilvl w:val="0"/>
                <w:numId w:val="0"/>
              </w:numPr>
              <w:spacing w:before="0" w:line="240" w:lineRule="auto"/>
              <w:jc w:val="both"/>
              <w:rPr>
                <w:del w:id="216" w:author="Vichi Lestari" w:date="2024-05-28T19:28:00Z"/>
                <w:rFonts w:ascii="Palatino Linotype" w:hAnsi="Palatino Linotype" w:cs="Calibri"/>
                <w:color w:val="E7E6E6" w:themeColor="background2"/>
                <w:lang w:val="id-ID"/>
              </w:rPr>
            </w:pPr>
            <w:del w:id="217" w:author="Vichi Lestari" w:date="2024-05-28T19:28:00Z">
              <w:r w:rsidRPr="00302058">
                <w:rPr>
                  <w:rFonts w:ascii="Palatino Linotype" w:hAnsi="Palatino Linotype" w:cs="Calibri"/>
                  <w:color w:val="E7E6E6" w:themeColor="background2"/>
                </w:rPr>
                <w:delText>Perusahaan tidak akan bergabung atau konsolidasi dengan korporasi lain a</w:delText>
              </w:r>
              <w:r w:rsidRPr="00302058">
                <w:rPr>
                  <w:rFonts w:ascii="Palatino Linotype" w:hAnsi="Palatino Linotype"/>
                  <w:color w:val="E7E6E6" w:themeColor="background2"/>
                </w:rPr>
                <w:delText>tau mengambil seluruh atau sebagian dari seluruh saham atau usaha atau aset dari orang, firma, asosiasi, korporasi atau organisasi usaha lain, atau setuju untuk melakukan apapun sebagaimana disebutkan di atas;</w:delText>
              </w:r>
              <w:r w:rsidRPr="00302058">
                <w:rPr>
                  <w:rFonts w:ascii="Palatino Linotype" w:hAnsi="Palatino Linotype" w:cs="Calibri"/>
                  <w:color w:val="E7E6E6" w:themeColor="background2"/>
                </w:rPr>
                <w:delText xml:space="preserve"> </w:delText>
              </w:r>
            </w:del>
          </w:p>
          <w:p w14:paraId="3483CAD5" w14:textId="77777777" w:rsidR="006B253A" w:rsidRPr="00302058" w:rsidRDefault="006B253A" w:rsidP="006B253A">
            <w:pPr>
              <w:pStyle w:val="level2"/>
              <w:numPr>
                <w:ilvl w:val="0"/>
                <w:numId w:val="0"/>
              </w:numPr>
              <w:spacing w:before="0" w:line="240" w:lineRule="auto"/>
              <w:jc w:val="both"/>
              <w:rPr>
                <w:del w:id="218" w:author="Vichi Lestari" w:date="2024-05-28T19:28:00Z"/>
                <w:rFonts w:ascii="Palatino Linotype" w:hAnsi="Palatino Linotype" w:cs="Calibri"/>
                <w:color w:val="E7E6E6" w:themeColor="background2"/>
                <w:lang w:val="id-ID"/>
              </w:rPr>
            </w:pPr>
          </w:p>
          <w:p w14:paraId="3F09250C" w14:textId="77777777" w:rsidR="006B253A" w:rsidRPr="00302058" w:rsidRDefault="006B253A" w:rsidP="006B253A">
            <w:pPr>
              <w:pStyle w:val="level2"/>
              <w:numPr>
                <w:ilvl w:val="0"/>
                <w:numId w:val="0"/>
              </w:numPr>
              <w:spacing w:before="0" w:line="240" w:lineRule="auto"/>
              <w:jc w:val="both"/>
              <w:rPr>
                <w:del w:id="219" w:author="Vichi Lestari" w:date="2024-05-28T19:28:00Z"/>
                <w:rFonts w:ascii="Palatino Linotype" w:hAnsi="Palatino Linotype" w:cs="Calibri"/>
                <w:color w:val="E7E6E6" w:themeColor="background2"/>
                <w:lang w:val="id-ID"/>
              </w:rPr>
            </w:pPr>
            <w:del w:id="220" w:author="Vichi Lestari" w:date="2024-05-28T19:28:00Z">
              <w:r w:rsidRPr="00302058">
                <w:rPr>
                  <w:rFonts w:ascii="Palatino Linotype" w:hAnsi="Palatino Linotype" w:cs="Calibri"/>
                  <w:color w:val="E7E6E6" w:themeColor="background2"/>
                </w:rPr>
                <w:delText>Peserta akan secara berkelanjutan diinformasikan tentang pelaksanaan usaha Perusahaan dengan menyediakan laporan atas permintaan oleh Peserta;</w:delText>
              </w:r>
            </w:del>
          </w:p>
          <w:p w14:paraId="5CDF04C4" w14:textId="77777777" w:rsidR="006B253A" w:rsidRPr="00302058" w:rsidRDefault="006B253A" w:rsidP="006B253A">
            <w:pPr>
              <w:pStyle w:val="level2"/>
              <w:numPr>
                <w:ilvl w:val="0"/>
                <w:numId w:val="0"/>
              </w:numPr>
              <w:spacing w:before="0" w:line="240" w:lineRule="auto"/>
              <w:jc w:val="both"/>
              <w:rPr>
                <w:del w:id="221" w:author="Vichi Lestari" w:date="2024-05-28T19:28:00Z"/>
                <w:rFonts w:ascii="Palatino Linotype" w:hAnsi="Palatino Linotype" w:cs="Calibri"/>
                <w:color w:val="E7E6E6" w:themeColor="background2"/>
                <w:lang w:val="id-ID"/>
              </w:rPr>
            </w:pPr>
          </w:p>
          <w:p w14:paraId="72C6B103" w14:textId="77777777" w:rsidR="006B253A" w:rsidRPr="00302058" w:rsidRDefault="006B253A" w:rsidP="006B253A">
            <w:pPr>
              <w:pStyle w:val="level2"/>
              <w:numPr>
                <w:ilvl w:val="0"/>
                <w:numId w:val="0"/>
              </w:numPr>
              <w:spacing w:before="0" w:line="240" w:lineRule="auto"/>
              <w:jc w:val="both"/>
              <w:rPr>
                <w:del w:id="222" w:author="Vichi Lestari" w:date="2024-05-28T19:28:00Z"/>
                <w:rFonts w:ascii="Palatino Linotype" w:hAnsi="Palatino Linotype" w:cs="Calibri"/>
                <w:color w:val="E7E6E6" w:themeColor="background2"/>
                <w:lang w:val="id-ID"/>
              </w:rPr>
            </w:pPr>
            <w:del w:id="223" w:author="Vichi Lestari" w:date="2024-05-28T19:28:00Z">
              <w:r w:rsidRPr="00302058">
                <w:rPr>
                  <w:rFonts w:ascii="Palatino Linotype" w:hAnsi="Palatino Linotype" w:cs="Calibri"/>
                  <w:color w:val="E7E6E6" w:themeColor="background2"/>
                </w:rPr>
                <w:delText>Perusahaan mengajukan seluruh laporan yang diperlukan untuk diajukan ke badan pemerintahan dan mengamati dan mematuhi seluruh hukum dan peraturan;</w:delText>
              </w:r>
            </w:del>
          </w:p>
          <w:p w14:paraId="4B81A9D0" w14:textId="77777777" w:rsidR="006B253A" w:rsidRPr="00302058" w:rsidRDefault="006B253A" w:rsidP="006B253A">
            <w:pPr>
              <w:pStyle w:val="level2"/>
              <w:numPr>
                <w:ilvl w:val="0"/>
                <w:numId w:val="0"/>
              </w:numPr>
              <w:spacing w:before="0" w:line="240" w:lineRule="auto"/>
              <w:jc w:val="both"/>
              <w:rPr>
                <w:del w:id="224" w:author="Vichi Lestari" w:date="2024-05-28T19:28:00Z"/>
                <w:rFonts w:ascii="Palatino Linotype" w:hAnsi="Palatino Linotype" w:cs="Calibri"/>
                <w:color w:val="E7E6E6" w:themeColor="background2"/>
                <w:lang w:val="id-ID"/>
              </w:rPr>
            </w:pPr>
          </w:p>
          <w:p w14:paraId="485C75CA" w14:textId="77777777" w:rsidR="006B253A" w:rsidRPr="00302058" w:rsidRDefault="006B253A" w:rsidP="006B253A">
            <w:pPr>
              <w:pStyle w:val="level2"/>
              <w:numPr>
                <w:ilvl w:val="0"/>
                <w:numId w:val="0"/>
              </w:numPr>
              <w:spacing w:before="0" w:line="240" w:lineRule="auto"/>
              <w:jc w:val="both"/>
              <w:rPr>
                <w:del w:id="225" w:author="Vichi Lestari" w:date="2024-05-28T19:28:00Z"/>
                <w:rFonts w:ascii="Palatino Linotype" w:hAnsi="Palatino Linotype" w:cs="Calibri"/>
                <w:color w:val="E7E6E6" w:themeColor="background2"/>
                <w:lang w:val="id-ID"/>
              </w:rPr>
            </w:pPr>
            <w:del w:id="226" w:author="Vichi Lestari" w:date="2024-05-28T19:28:00Z">
              <w:r w:rsidRPr="00302058">
                <w:rPr>
                  <w:rFonts w:ascii="Palatino Linotype" w:hAnsi="Palatino Linotype" w:cs="Calibri"/>
                  <w:color w:val="E7E6E6" w:themeColor="background2"/>
                </w:rPr>
                <w:delText>Perusahaan mengajukan seluruh pengembalian perpajakan dan membayar seluruh perpajakan yang berlaku; dan</w:delText>
              </w:r>
            </w:del>
          </w:p>
          <w:p w14:paraId="1E1FAF6F" w14:textId="77777777" w:rsidR="006B253A" w:rsidRPr="00302058" w:rsidRDefault="006B253A" w:rsidP="006B253A">
            <w:pPr>
              <w:pStyle w:val="level2"/>
              <w:numPr>
                <w:ilvl w:val="0"/>
                <w:numId w:val="0"/>
              </w:numPr>
              <w:spacing w:before="0" w:line="240" w:lineRule="auto"/>
              <w:jc w:val="both"/>
              <w:rPr>
                <w:del w:id="227" w:author="Vichi Lestari" w:date="2024-05-28T19:28:00Z"/>
                <w:rFonts w:ascii="Palatino Linotype" w:hAnsi="Palatino Linotype" w:cs="Calibri"/>
                <w:color w:val="E7E6E6" w:themeColor="background2"/>
                <w:lang w:val="id-ID"/>
              </w:rPr>
            </w:pPr>
          </w:p>
          <w:p w14:paraId="45B0DF39" w14:textId="409A0220" w:rsidR="006B253A" w:rsidRPr="00D82709" w:rsidRDefault="006B253A" w:rsidP="006B253A">
            <w:pPr>
              <w:pStyle w:val="Cen1"/>
              <w:shd w:val="clear" w:color="auto" w:fill="auto"/>
              <w:tabs>
                <w:tab w:val="left" w:pos="776"/>
              </w:tabs>
              <w:spacing w:after="0"/>
              <w:contextualSpacing/>
              <w:jc w:val="both"/>
              <w:rPr>
                <w:rFonts w:ascii="Palatino Linotype" w:hAnsi="Palatino Linotype"/>
                <w:color w:val="E7E6E6" w:themeColor="background2"/>
                <w:sz w:val="20"/>
              </w:rPr>
            </w:pPr>
            <w:del w:id="228" w:author="Vichi Lestari" w:date="2024-05-28T19:28:00Z">
              <w:r w:rsidRPr="00302058">
                <w:rPr>
                  <w:rFonts w:ascii="Palatino Linotype" w:hAnsi="Palatino Linotype" w:cs="Calibri"/>
                  <w:b w:val="0"/>
                  <w:color w:val="E7E6E6" w:themeColor="background2"/>
                  <w:sz w:val="20"/>
                  <w:szCs w:val="20"/>
                  <w:lang w:val="en-AU" w:eastAsia="en-US"/>
                </w:rPr>
                <w:delText>Perusahaan secara konsisten memelihara dan menggunakan Prinsip Akuntansi Yang Diterima Secara Umum di Indonesia dalam persiapan atas laporan atau rekening keuangan.</w:delText>
              </w:r>
            </w:del>
          </w:p>
        </w:tc>
      </w:tr>
      <w:tr w:rsidR="00EB7A8D" w:rsidRPr="00302058" w14:paraId="195B7906" w14:textId="77777777" w:rsidTr="00EB7A8D">
        <w:tblPrEx>
          <w:tblW w:w="0" w:type="auto"/>
          <w:tblPrExChange w:id="229" w:author="Vichi Lestari" w:date="2024-05-28T19:28:00Z">
            <w:tblPrEx>
              <w:tblW w:w="0" w:type="auto"/>
            </w:tblPrEx>
          </w:tblPrExChange>
        </w:tblPrEx>
        <w:tc>
          <w:tcPr>
            <w:tcW w:w="5103" w:type="dxa"/>
            <w:gridSpan w:val="2"/>
            <w:shd w:val="clear" w:color="auto" w:fill="auto"/>
            <w:tcPrChange w:id="230" w:author="Vichi Lestari" w:date="2024-05-28T19:28:00Z">
              <w:tcPr>
                <w:tcW w:w="4150" w:type="dxa"/>
                <w:gridSpan w:val="2"/>
                <w:shd w:val="clear" w:color="auto" w:fill="auto"/>
              </w:tcPr>
            </w:tcPrChange>
          </w:tcPr>
          <w:p w14:paraId="4BBCFD7B" w14:textId="44DF71F7" w:rsidR="009734C5" w:rsidRPr="00D82709" w:rsidRDefault="009734C5"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General Representations and Warranties</w:t>
            </w:r>
            <w:r w:rsidR="00B414DA" w:rsidRPr="00302058">
              <w:rPr>
                <w:rFonts w:ascii="Palatino Linotype" w:hAnsi="Palatino Linotype"/>
                <w:b/>
                <w:bCs/>
                <w:sz w:val="20"/>
                <w:szCs w:val="20"/>
              </w:rPr>
              <w:t>.</w:t>
            </w:r>
          </w:p>
        </w:tc>
        <w:tc>
          <w:tcPr>
            <w:tcW w:w="3200" w:type="dxa"/>
            <w:shd w:val="clear" w:color="auto" w:fill="auto"/>
            <w:tcPrChange w:id="231" w:author="Vichi Lestari" w:date="2024-05-28T19:28:00Z">
              <w:tcPr>
                <w:tcW w:w="4150" w:type="dxa"/>
                <w:gridSpan w:val="2"/>
                <w:shd w:val="clear" w:color="auto" w:fill="auto"/>
              </w:tcPr>
            </w:tcPrChange>
          </w:tcPr>
          <w:p w14:paraId="2C552ED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3. </w:t>
            </w:r>
            <w:proofErr w:type="spellStart"/>
            <w:r w:rsidRPr="00D82709">
              <w:rPr>
                <w:rFonts w:ascii="Palatino Linotype" w:hAnsi="Palatino Linotype"/>
                <w:b w:val="0"/>
                <w:color w:val="E7E6E6" w:themeColor="background2"/>
                <w:sz w:val="20"/>
              </w:rPr>
              <w:t>Pernyataan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Penjaminan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Umum</w:t>
            </w:r>
            <w:proofErr w:type="spellEnd"/>
          </w:p>
          <w:p w14:paraId="5AF23802"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EB7A8D" w:rsidRPr="00302058" w14:paraId="6C14B8C5" w14:textId="77777777" w:rsidTr="00EB7A8D">
        <w:tblPrEx>
          <w:tblW w:w="0" w:type="auto"/>
          <w:tblPrExChange w:id="232" w:author="Vichi Lestari" w:date="2024-05-28T19:28:00Z">
            <w:tblPrEx>
              <w:tblW w:w="0" w:type="auto"/>
            </w:tblPrEx>
          </w:tblPrExChange>
        </w:tblPrEx>
        <w:tc>
          <w:tcPr>
            <w:tcW w:w="5103" w:type="dxa"/>
            <w:gridSpan w:val="2"/>
            <w:shd w:val="clear" w:color="auto" w:fill="auto"/>
            <w:tcPrChange w:id="233" w:author="Vichi Lestari" w:date="2024-05-28T19:28:00Z">
              <w:tcPr>
                <w:tcW w:w="4150" w:type="dxa"/>
                <w:gridSpan w:val="2"/>
                <w:shd w:val="clear" w:color="auto" w:fill="auto"/>
              </w:tcPr>
            </w:tcPrChange>
          </w:tcPr>
          <w:p w14:paraId="29905AB0" w14:textId="02BE8824"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6279758A" w:rsidR="001645B0" w:rsidRPr="00302058" w:rsidRDefault="001645B0" w:rsidP="00D82709">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3200" w:type="dxa"/>
            <w:shd w:val="clear" w:color="auto" w:fill="auto"/>
            <w:tcPrChange w:id="234" w:author="Vichi Lestari" w:date="2024-05-28T19:28:00Z">
              <w:tcPr>
                <w:tcW w:w="4150" w:type="dxa"/>
                <w:gridSpan w:val="2"/>
                <w:shd w:val="clear" w:color="auto" w:fill="auto"/>
              </w:tcPr>
            </w:tcPrChange>
          </w:tcPr>
          <w:p w14:paraId="2DF05DD0"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menyatakan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00A45F8E" w:rsidRPr="00D82709">
              <w:rPr>
                <w:rFonts w:ascii="Palatino Linotype" w:hAnsi="Palatino Linotype"/>
                <w:b w:val="0"/>
                <w:color w:val="E7E6E6" w:themeColor="background2"/>
                <w:sz w:val="20"/>
              </w:rPr>
              <w:t>secara</w:t>
            </w:r>
            <w:proofErr w:type="spellEnd"/>
            <w:r w:rsidR="00A45F8E" w:rsidRPr="00D82709">
              <w:rPr>
                <w:rFonts w:ascii="Palatino Linotype" w:hAnsi="Palatino Linotype"/>
                <w:b w:val="0"/>
                <w:color w:val="E7E6E6" w:themeColor="background2"/>
                <w:sz w:val="20"/>
              </w:rPr>
              <w:t xml:space="preserve"> </w:t>
            </w:r>
            <w:proofErr w:type="spellStart"/>
            <w:proofErr w:type="gramStart"/>
            <w:r w:rsidR="00A45F8E" w:rsidRPr="00D82709">
              <w:rPr>
                <w:rFonts w:ascii="Palatino Linotype" w:hAnsi="Palatino Linotype"/>
                <w:b w:val="0"/>
                <w:color w:val="E7E6E6" w:themeColor="background2"/>
                <w:sz w:val="20"/>
              </w:rPr>
              <w:t>terpisah</w:t>
            </w:r>
            <w:proofErr w:type="spellEnd"/>
            <w:r w:rsidR="00A45F8E"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 dan</w:t>
            </w:r>
            <w:proofErr w:type="gram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w:t>
            </w:r>
          </w:p>
          <w:p w14:paraId="794BCD6D"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EB7A8D" w:rsidRPr="00302058" w14:paraId="3CDAA3F5" w14:textId="77777777" w:rsidTr="00EB7A8D">
        <w:tblPrEx>
          <w:tblW w:w="0" w:type="auto"/>
          <w:tblPrExChange w:id="235" w:author="Vichi Lestari" w:date="2024-05-28T19:28:00Z">
            <w:tblPrEx>
              <w:tblW w:w="0" w:type="auto"/>
            </w:tblPrEx>
          </w:tblPrExChange>
        </w:tblPrEx>
        <w:tc>
          <w:tcPr>
            <w:tcW w:w="5103" w:type="dxa"/>
            <w:gridSpan w:val="2"/>
            <w:shd w:val="clear" w:color="auto" w:fill="auto"/>
            <w:tcPrChange w:id="236" w:author="Vichi Lestari" w:date="2024-05-28T19:28:00Z">
              <w:tcPr>
                <w:tcW w:w="4150" w:type="dxa"/>
                <w:gridSpan w:val="2"/>
                <w:shd w:val="clear" w:color="auto" w:fill="auto"/>
              </w:tcPr>
            </w:tcPrChange>
          </w:tcPr>
          <w:p w14:paraId="29D827B6" w14:textId="02304DAD" w:rsidR="00696A98" w:rsidRPr="00302058" w:rsidRDefault="00696A98" w:rsidP="00D82709">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a company, duly incorporated, validly existing and in good standing under the laws of its jurisdiction, and has the power to carry on its business in the manner in which such business is being conducted and has the capacity under the prevailing laws and regulations to conduct any legal action and to own its </w:t>
            </w:r>
            <w:proofErr w:type="gramStart"/>
            <w:r w:rsidRPr="00302058">
              <w:rPr>
                <w:rFonts w:ascii="Palatino Linotype" w:eastAsia="PMingLiU" w:hAnsi="Palatino Linotype" w:cs="Calibri"/>
                <w:sz w:val="20"/>
                <w:szCs w:val="20"/>
              </w:rPr>
              <w:t>assets;</w:t>
            </w:r>
            <w:proofErr w:type="gramEnd"/>
          </w:p>
          <w:p w14:paraId="64784C4E" w14:textId="77777777" w:rsidR="00696A98" w:rsidRPr="00302058" w:rsidRDefault="00696A98" w:rsidP="00D82709">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full power, authority, capacity and legal rights to enter into, execute, deliver and perform all of its obligations under this </w:t>
            </w:r>
            <w:proofErr w:type="gramStart"/>
            <w:r w:rsidRPr="00302058">
              <w:rPr>
                <w:rFonts w:ascii="Palatino Linotype" w:eastAsia="PMingLiU" w:hAnsi="Palatino Linotype" w:cs="Calibri"/>
                <w:sz w:val="20"/>
                <w:szCs w:val="20"/>
              </w:rPr>
              <w:t>Agreement;</w:t>
            </w:r>
            <w:proofErr w:type="gramEnd"/>
          </w:p>
          <w:p w14:paraId="7E5CBA44"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approvals and permits are in full force and </w:t>
            </w:r>
            <w:proofErr w:type="gramStart"/>
            <w:r w:rsidRPr="00302058">
              <w:rPr>
                <w:rFonts w:ascii="Palatino Linotype" w:eastAsia="PMingLiU" w:hAnsi="Palatino Linotype" w:cs="Calibri"/>
                <w:sz w:val="20"/>
                <w:szCs w:val="20"/>
              </w:rPr>
              <w:t>effect;</w:t>
            </w:r>
            <w:proofErr w:type="gramEnd"/>
          </w:p>
          <w:p w14:paraId="5524184E"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64C543E5" w14:textId="1220932F"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this Agreement is legal, valid</w:t>
            </w:r>
            <w:ins w:id="237" w:author="Vichi Lestari" w:date="2024-05-28T19:28:00Z">
              <w:r w:rsidR="003D5697">
                <w:rPr>
                  <w:rFonts w:ascii="Palatino Linotype" w:eastAsia="PMingLiU" w:hAnsi="Palatino Linotype" w:cs="Calibri"/>
                  <w:sz w:val="20"/>
                  <w:szCs w:val="20"/>
                </w:rPr>
                <w:t>,</w:t>
              </w:r>
            </w:ins>
            <w:r w:rsidRPr="00302058">
              <w:rPr>
                <w:rFonts w:ascii="Palatino Linotype" w:eastAsia="PMingLiU" w:hAnsi="Palatino Linotype" w:cs="Calibri"/>
                <w:sz w:val="20"/>
                <w:szCs w:val="20"/>
              </w:rPr>
              <w:t xml:space="preserve"> binding, and enforceable against it in accordance with its </w:t>
            </w:r>
            <w:proofErr w:type="gramStart"/>
            <w:r w:rsidRPr="00302058">
              <w:rPr>
                <w:rFonts w:ascii="Palatino Linotype" w:eastAsia="PMingLiU" w:hAnsi="Palatino Linotype" w:cs="Calibri"/>
                <w:sz w:val="20"/>
                <w:szCs w:val="20"/>
              </w:rPr>
              <w:t>terms;</w:t>
            </w:r>
            <w:proofErr w:type="gramEnd"/>
          </w:p>
          <w:p w14:paraId="7ECAA70B"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5CACE324" w14:textId="234F9AC5"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w:t>
            </w:r>
            <w:proofErr w:type="gramStart"/>
            <w:r w:rsidRPr="00302058">
              <w:rPr>
                <w:rFonts w:ascii="Palatino Linotype" w:eastAsia="PMingLiU" w:hAnsi="Palatino Linotype" w:cs="Calibri"/>
                <w:sz w:val="20"/>
                <w:szCs w:val="20"/>
              </w:rPr>
              <w:t>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roofErr w:type="gramEnd"/>
          </w:p>
          <w:p w14:paraId="0775E747" w14:textId="77777777" w:rsidR="00696A98" w:rsidRPr="00302058" w:rsidRDefault="00696A98" w:rsidP="00D82709">
            <w:pPr>
              <w:rPr>
                <w:rFonts w:ascii="Palatino Linotype" w:eastAsia="PMingLiU" w:hAnsi="Palatino Linotype" w:cs="Calibri"/>
                <w:sz w:val="20"/>
                <w:szCs w:val="20"/>
              </w:rPr>
            </w:pPr>
          </w:p>
          <w:p w14:paraId="513649D6" w14:textId="44C90862"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lastRenderedPageBreak/>
              <w:t xml:space="preserve">there are no claims, actions, suits, proceedings, or investigations of or before any court, arbitral body or agency, which if adversely determined, might reasonably be expected to have an adverse effect to the Party has or have (to the best of its knowledge and belief) been started or threatened against </w:t>
            </w:r>
            <w:proofErr w:type="gramStart"/>
            <w:r w:rsidRPr="00302058">
              <w:rPr>
                <w:rFonts w:ascii="Palatino Linotype" w:eastAsia="PMingLiU" w:hAnsi="Palatino Linotype" w:cs="Calibri"/>
                <w:sz w:val="20"/>
                <w:szCs w:val="20"/>
              </w:rPr>
              <w:t>it;</w:t>
            </w:r>
            <w:proofErr w:type="gramEnd"/>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7404277A"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judgment, order, writ, 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 xml:space="preserve">which might reasonably be expected to have </w:t>
            </w:r>
            <w:proofErr w:type="spellStart"/>
            <w:r w:rsidRPr="00302058">
              <w:rPr>
                <w:rFonts w:ascii="Palatino Linotype" w:eastAsia="PMingLiU" w:hAnsi="Palatino Linotype" w:cs="Calibri"/>
                <w:sz w:val="20"/>
                <w:szCs w:val="20"/>
              </w:rPr>
              <w:t>adverse affect</w:t>
            </w:r>
            <w:proofErr w:type="spellEnd"/>
            <w:r w:rsidRPr="00302058">
              <w:rPr>
                <w:rFonts w:ascii="Palatino Linotype" w:eastAsia="PMingLiU" w:hAnsi="Palatino Linotype" w:cs="Calibri"/>
                <w:sz w:val="20"/>
                <w:szCs w:val="20"/>
              </w:rPr>
              <w:t xml:space="preserve"> on the Party, including its ability to perform the obligations contemplated by this </w:t>
            </w:r>
            <w:proofErr w:type="gramStart"/>
            <w:r w:rsidRPr="00302058">
              <w:rPr>
                <w:rFonts w:ascii="Palatino Linotype" w:eastAsia="PMingLiU" w:hAnsi="Palatino Linotype" w:cs="Calibri"/>
                <w:sz w:val="20"/>
                <w:szCs w:val="20"/>
              </w:rPr>
              <w:t>Agreement;</w:t>
            </w:r>
            <w:proofErr w:type="gramEnd"/>
          </w:p>
          <w:p w14:paraId="77FD136D"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42DF2460" w14:textId="5E6B6031"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the Party is not in bankruptcy, receivership or liquidation, nor has it taken any steps to enter into bankruptcy and no petition has been presented for its bankruptcy and no 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3200" w:type="dxa"/>
            <w:shd w:val="clear" w:color="auto" w:fill="auto"/>
            <w:tcPrChange w:id="238" w:author="Vichi Lestari" w:date="2024-05-28T19:28:00Z">
              <w:tcPr>
                <w:tcW w:w="4150" w:type="dxa"/>
                <w:gridSpan w:val="2"/>
                <w:shd w:val="clear" w:color="auto" w:fill="auto"/>
              </w:tcPr>
            </w:tcPrChange>
          </w:tcPr>
          <w:p w14:paraId="24AB3CB3" w14:textId="15DE4D6B"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lastRenderedPageBreak/>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berupa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didirikan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di </w:t>
            </w:r>
            <w:proofErr w:type="spellStart"/>
            <w:r w:rsidRPr="00D82709">
              <w:rPr>
                <w:rFonts w:ascii="Palatino Linotype" w:hAnsi="Palatino Linotype"/>
                <w:b w:val="0"/>
                <w:color w:val="E7E6E6" w:themeColor="background2"/>
                <w:sz w:val="20"/>
              </w:rPr>
              <w:t>yurisdiksinya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kewenangan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korporasi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dilakukan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memilki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kapasitas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segala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proofErr w:type="gramStart"/>
            <w:r w:rsidRPr="00D82709">
              <w:rPr>
                <w:rFonts w:ascii="Palatino Linotype" w:hAnsi="Palatino Linotype"/>
                <w:b w:val="0"/>
                <w:color w:val="E7E6E6" w:themeColor="background2"/>
                <w:sz w:val="20"/>
              </w:rPr>
              <w:t>asetnya</w:t>
            </w:r>
            <w:proofErr w:type="spellEnd"/>
            <w:r w:rsidRPr="00D82709">
              <w:rPr>
                <w:rFonts w:ascii="Palatino Linotype" w:hAnsi="Palatino Linotype"/>
                <w:b w:val="0"/>
                <w:color w:val="E7E6E6" w:themeColor="background2"/>
                <w:sz w:val="20"/>
              </w:rPr>
              <w:t>;</w:t>
            </w:r>
            <w:proofErr w:type="gramEnd"/>
          </w:p>
          <w:p w14:paraId="584465D5"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3038F2B"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 xml:space="preserve">Pihak </w:t>
            </w:r>
            <w:proofErr w:type="spellStart"/>
            <w:r w:rsidRPr="00D82709">
              <w:rPr>
                <w:rFonts w:ascii="Palatino Linotype" w:hAnsi="Palatino Linotype"/>
                <w:b w:val="0"/>
                <w:color w:val="E7E6E6" w:themeColor="background2"/>
                <w:sz w:val="20"/>
                <w:lang w:val="id-ID"/>
              </w:rPr>
              <w:t>memilki</w:t>
            </w:r>
            <w:proofErr w:type="spellEnd"/>
            <w:r w:rsidRPr="00D82709">
              <w:rPr>
                <w:rFonts w:ascii="Palatino Linotype" w:hAnsi="Palatino Linotype"/>
                <w:b w:val="0"/>
                <w:color w:val="E7E6E6" w:themeColor="background2"/>
                <w:sz w:val="20"/>
                <w:lang w:val="id-ID"/>
              </w:rPr>
              <w:t xml:space="preserve"> kuasa, wewenang, kapasitas, dan hak berdasarkan hukum untuk memasuki, mengeksekusi, menyampaikan, dan melaksanakan seluruh kewajibannya dalam Perjanjian ini;</w:t>
            </w:r>
          </w:p>
          <w:p w14:paraId="4A9848F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F33746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CF0804C"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proofErr w:type="gramStart"/>
            <w:r w:rsidRPr="00D82709">
              <w:rPr>
                <w:rFonts w:ascii="Palatino Linotype" w:hAnsi="Palatino Linotype"/>
                <w:b w:val="0"/>
                <w:color w:val="E7E6E6" w:themeColor="background2"/>
                <w:sz w:val="20"/>
              </w:rPr>
              <w:lastRenderedPageBreak/>
              <w:t>ketentuannya</w:t>
            </w:r>
            <w:proofErr w:type="spellEnd"/>
            <w:r w:rsidRPr="00D82709">
              <w:rPr>
                <w:rFonts w:ascii="Palatino Linotype" w:hAnsi="Palatino Linotype"/>
                <w:b w:val="0"/>
                <w:color w:val="E7E6E6" w:themeColor="background2"/>
                <w:sz w:val="20"/>
              </w:rPr>
              <w:t>;</w:t>
            </w:r>
            <w:proofErr w:type="gramEnd"/>
          </w:p>
          <w:p w14:paraId="01768EB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C4D0726" w14:textId="407579D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D82709" w:rsidRDefault="0037756C"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218176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tuntutan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gugatan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persidangan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tertunda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hasilnya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menimbulkan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kerugian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termaktub</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perintah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injungsi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keputusan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menimbulkan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kerugian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kemampuannya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dimaksud</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p>
          <w:p w14:paraId="214653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09149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F65F102" w14:textId="4D4C03F9"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pailit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mampu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utang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arti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w:t>
            </w:r>
            <w:proofErr w:type="spellStart"/>
            <w:r w:rsidR="00A93420" w:rsidRPr="00D82709">
              <w:rPr>
                <w:rFonts w:ascii="Palatino Linotype" w:hAnsi="Palatino Linotype"/>
                <w:b w:val="0"/>
                <w:color w:val="E7E6E6" w:themeColor="background2"/>
                <w:sz w:val="20"/>
              </w:rPr>
              <w:t>ke</w:t>
            </w:r>
            <w:r w:rsidRPr="00D82709">
              <w:rPr>
                <w:rFonts w:ascii="Palatino Linotype" w:hAnsi="Palatino Linotype"/>
                <w:b w:val="0"/>
                <w:color w:val="E7E6E6" w:themeColor="background2"/>
                <w:sz w:val="20"/>
              </w:rPr>
              <w:t>pailit</w:t>
            </w:r>
            <w:r w:rsidR="00A93420" w:rsidRPr="00D82709">
              <w:rPr>
                <w:rFonts w:ascii="Palatino Linotype" w:hAnsi="Palatino Linotype"/>
                <w:b w:val="0"/>
                <w:color w:val="E7E6E6" w:themeColor="background2"/>
                <w:sz w:val="20"/>
              </w:rPr>
              <w:t>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berhenti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utangnya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jatuh</w:t>
            </w:r>
            <w:proofErr w:type="spellEnd"/>
            <w:r w:rsidRPr="00D82709">
              <w:rPr>
                <w:rFonts w:ascii="Palatino Linotype" w:hAnsi="Palatino Linotype"/>
                <w:b w:val="0"/>
                <w:color w:val="E7E6E6" w:themeColor="background2"/>
                <w:sz w:val="20"/>
              </w:rPr>
              <w:t xml:space="preserve"> tempo.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permohonan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kepailitan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penundaan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pembayaran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sejenis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diajukan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ditunda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w:t>
            </w:r>
          </w:p>
          <w:p w14:paraId="44DBBC7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EB7A8D" w:rsidRPr="00302058" w14:paraId="018D979E" w14:textId="77777777" w:rsidTr="00EB7A8D">
        <w:tblPrEx>
          <w:tblW w:w="0" w:type="auto"/>
          <w:tblPrExChange w:id="239" w:author="Vichi Lestari" w:date="2024-05-28T19:28:00Z">
            <w:tblPrEx>
              <w:tblW w:w="0" w:type="auto"/>
            </w:tblPrEx>
          </w:tblPrExChange>
        </w:tblPrEx>
        <w:tc>
          <w:tcPr>
            <w:tcW w:w="5103" w:type="dxa"/>
            <w:gridSpan w:val="2"/>
            <w:shd w:val="clear" w:color="auto" w:fill="auto"/>
            <w:tcPrChange w:id="240" w:author="Vichi Lestari" w:date="2024-05-28T19:28:00Z">
              <w:tcPr>
                <w:tcW w:w="4150" w:type="dxa"/>
                <w:gridSpan w:val="2"/>
                <w:shd w:val="clear" w:color="auto" w:fill="auto"/>
              </w:tcPr>
            </w:tcPrChange>
          </w:tcPr>
          <w:p w14:paraId="3E1AA399" w14:textId="2A8F3548"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1A19FCC" w:rsidR="00A475C0" w:rsidRPr="00302058" w:rsidRDefault="00990C9A" w:rsidP="00D82709">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lastRenderedPageBreak/>
              <w:t xml:space="preserve">The Company </w:t>
            </w:r>
            <w:r w:rsidR="00943782" w:rsidRPr="00302058">
              <w:rPr>
                <w:rFonts w:ascii="Palatino Linotype" w:eastAsia="PMingLiU" w:hAnsi="Palatino Linotype"/>
                <w:sz w:val="20"/>
                <w:u w:val="none"/>
              </w:rPr>
              <w:t>hereby shall indemnify</w:t>
            </w:r>
            <w:r w:rsidR="00EC5F69" w:rsidRPr="00302058">
              <w:rPr>
                <w:rFonts w:ascii="Palatino Linotype" w:eastAsia="PMingLiU" w:hAnsi="Palatino Linotype"/>
                <w:sz w:val="20"/>
                <w:u w:val="none"/>
              </w:rPr>
              <w:t xml:space="preserve"> </w:t>
            </w:r>
            <w:r w:rsidR="00EC5F69" w:rsidRPr="00302058">
              <w:rPr>
                <w:rFonts w:ascii="Palatino Linotype" w:eastAsia="PMingLiU" w:hAnsi="Palatino Linotype" w:cs="Calibri"/>
                <w:sz w:val="20"/>
                <w:szCs w:val="20"/>
                <w:u w:val="none"/>
              </w:rPr>
              <w:t>and hold harmless</w:t>
            </w:r>
            <w:r w:rsidR="00943782" w:rsidRPr="00302058">
              <w:rPr>
                <w:rFonts w:ascii="Palatino Linotype" w:eastAsia="PMingLiU" w:hAnsi="Palatino Linotype" w:cs="Calibri"/>
                <w:sz w:val="20"/>
                <w:szCs w:val="20"/>
                <w:u w:val="none"/>
              </w:rPr>
              <w:t xml:space="preserve"> </w:t>
            </w:r>
            <w:r w:rsidR="00943782" w:rsidRPr="00302058">
              <w:rPr>
                <w:rFonts w:ascii="Palatino Linotype" w:eastAsia="PMingLiU" w:hAnsi="Palatino Linotype"/>
                <w:sz w:val="20"/>
                <w:u w:val="none"/>
              </w:rPr>
              <w:t>the</w:t>
            </w:r>
            <w:r w:rsidR="00A475C0" w:rsidRPr="00302058">
              <w:rPr>
                <w:rFonts w:ascii="Palatino Linotype" w:eastAsia="PMingLiU" w:hAnsi="Palatino Linotype"/>
                <w:sz w:val="20"/>
                <w:u w:val="none"/>
              </w:rPr>
              <w:t xml:space="preserve"> Subscriber </w:t>
            </w:r>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sz w:val="20"/>
                <w:u w:val="none"/>
              </w:rPr>
              <w:t xml:space="preserve">from </w:t>
            </w:r>
            <w:proofErr w:type="gramStart"/>
            <w:r w:rsidR="00A475C0" w:rsidRPr="00302058">
              <w:rPr>
                <w:rFonts w:ascii="Palatino Linotype" w:eastAsia="PMingLiU" w:hAnsi="Palatino Linotype"/>
                <w:sz w:val="20"/>
                <w:u w:val="none"/>
              </w:rPr>
              <w:t>any and all</w:t>
            </w:r>
            <w:proofErr w:type="gramEnd"/>
            <w:r w:rsidR="00A475C0" w:rsidRPr="00302058">
              <w:rPr>
                <w:rFonts w:ascii="Palatino Linotype" w:eastAsia="PMingLiU" w:hAnsi="Palatino Linotype"/>
                <w:sz w:val="20"/>
                <w:u w:val="none"/>
              </w:rPr>
              <w:t xml:space="preserve"> losses, claims, damages, charges and obligations</w:t>
            </w:r>
            <w:r w:rsidR="006804EC"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sz w:val="20"/>
                <w:u w:val="none"/>
              </w:rPr>
              <w:t xml:space="preserve"> </w:t>
            </w:r>
            <w:r w:rsidR="00A475C0" w:rsidRPr="00302058">
              <w:rPr>
                <w:rFonts w:ascii="Palatino Linotype" w:eastAsia="PMingLiU" w:hAnsi="Palatino Linotype"/>
                <w:sz w:val="20"/>
                <w:u w:val="none"/>
              </w:rPr>
              <w:t>incorrect and/or misleading representations and warranties</w:t>
            </w:r>
            <w:r w:rsidR="007C693E" w:rsidRPr="00302058">
              <w:rPr>
                <w:rFonts w:ascii="Palatino Linotype" w:eastAsia="PMingLiU" w:hAnsi="Palatino Linotype"/>
                <w:sz w:val="20"/>
                <w:u w:val="none"/>
              </w:rPr>
              <w:t xml:space="preserve"> given 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sz w:val="20"/>
                <w:u w:val="none"/>
              </w:rPr>
              <w:t xml:space="preserve"> the </w:t>
            </w:r>
            <w:r w:rsidR="00D70FBF" w:rsidRPr="00302058">
              <w:rPr>
                <w:rFonts w:ascii="Palatino Linotype" w:eastAsia="PMingLiU" w:hAnsi="Palatino Linotype"/>
                <w:sz w:val="20"/>
                <w:u w:val="none"/>
              </w:rPr>
              <w:t>Company</w:t>
            </w:r>
            <w:r w:rsidR="008B6C46"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 xml:space="preserve">under </w:t>
            </w:r>
            <w:r w:rsidR="008B6C46" w:rsidRPr="00302058">
              <w:rPr>
                <w:rFonts w:ascii="Palatino Linotype" w:eastAsia="PMingLiU" w:hAnsi="Palatino Linotype"/>
                <w:sz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he</w:t>
            </w:r>
            <w:r w:rsidR="00A475C0" w:rsidRPr="00302058">
              <w:rPr>
                <w:rFonts w:ascii="Palatino Linotype" w:eastAsia="PMingLiU" w:hAnsi="Palatino Linotype"/>
                <w:sz w:val="20"/>
                <w:u w:val="none"/>
              </w:rPr>
              <w:t xml:space="preserve"> </w:t>
            </w:r>
            <w:r w:rsidR="00D70FBF" w:rsidRPr="00302058">
              <w:rPr>
                <w:rFonts w:ascii="Palatino Linotype" w:eastAsia="PMingLiU" w:hAnsi="Palatino Linotype"/>
                <w:sz w:val="20"/>
                <w:u w:val="none"/>
              </w:rPr>
              <w:t>Company</w:t>
            </w:r>
            <w:r w:rsidR="00A475C0" w:rsidRPr="00302058">
              <w:rPr>
                <w:rFonts w:ascii="Palatino Linotype" w:eastAsia="PMingLiU" w:hAnsi="Palatino Linotype"/>
                <w:sz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sz w:val="20"/>
                <w:u w:val="none"/>
              </w:rPr>
              <w:t xml:space="preserve">from </w:t>
            </w:r>
            <w:r w:rsidR="00A475C0" w:rsidRPr="00302058">
              <w:rPr>
                <w:rFonts w:ascii="Palatino Linotype" w:eastAsia="PMingLiU" w:hAnsi="Palatino Linotype"/>
                <w:sz w:val="20"/>
                <w:u w:val="none"/>
              </w:rPr>
              <w:t xml:space="preserve">all reasonable costs which </w:t>
            </w:r>
            <w:r w:rsidR="00A475C0" w:rsidRPr="00302058">
              <w:rPr>
                <w:rFonts w:ascii="Palatino Linotype" w:hAnsi="Palatino Linotype"/>
                <w:sz w:val="20"/>
                <w:u w:val="none"/>
              </w:rPr>
              <w:t xml:space="preserve">are </w:t>
            </w:r>
            <w:r w:rsidR="00A475C0" w:rsidRPr="00302058">
              <w:rPr>
                <w:rFonts w:ascii="Palatino Linotype" w:eastAsia="PMingLiU" w:hAnsi="Palatino Linotype"/>
                <w:sz w:val="20"/>
                <w:u w:val="none"/>
              </w:rPr>
              <w:t xml:space="preserve">incurred by such </w:t>
            </w:r>
            <w:r w:rsidR="00AE3DE1" w:rsidRPr="00302058">
              <w:rPr>
                <w:rFonts w:ascii="Palatino Linotype" w:eastAsia="PMingLiU" w:hAnsi="Palatino Linotype" w:cs="Calibri"/>
                <w:sz w:val="20"/>
                <w:szCs w:val="20"/>
                <w:u w:val="none"/>
              </w:rPr>
              <w:t>relevant party</w:t>
            </w:r>
            <w:r w:rsidR="00AE3DE1"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 xml:space="preserve">in relation to the investigation or </w:t>
            </w:r>
            <w:proofErr w:type="spellStart"/>
            <w:r w:rsidR="00A475C0" w:rsidRPr="00302058">
              <w:rPr>
                <w:rFonts w:ascii="Palatino Linotype" w:eastAsia="PMingLiU" w:hAnsi="Palatino Linotype"/>
                <w:sz w:val="20"/>
                <w:u w:val="none"/>
              </w:rPr>
              <w:t>defence</w:t>
            </w:r>
            <w:proofErr w:type="spellEnd"/>
            <w:r w:rsidR="00A475C0" w:rsidRPr="00302058">
              <w:rPr>
                <w:rFonts w:ascii="Palatino Linotype" w:eastAsia="PMingLiU" w:hAnsi="Palatino Linotype"/>
                <w:sz w:val="20"/>
                <w:u w:val="none"/>
              </w:rPr>
              <w:t xml:space="preserve"> from all suits, losses, claims, damages, </w:t>
            </w:r>
            <w:proofErr w:type="gramStart"/>
            <w:r w:rsidR="00A475C0" w:rsidRPr="00302058">
              <w:rPr>
                <w:rFonts w:ascii="Palatino Linotype" w:eastAsia="PMingLiU" w:hAnsi="Palatino Linotype"/>
                <w:sz w:val="20"/>
                <w:u w:val="none"/>
              </w:rPr>
              <w:t>obligations</w:t>
            </w:r>
            <w:proofErr w:type="gramEnd"/>
            <w:r w:rsidR="00A475C0" w:rsidRPr="00302058">
              <w:rPr>
                <w:rFonts w:ascii="Palatino Linotype" w:eastAsia="PMingLiU" w:hAnsi="Palatino Linotype"/>
                <w:sz w:val="20"/>
                <w:u w:val="none"/>
              </w:rPr>
              <w:t xml:space="preserve">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3200" w:type="dxa"/>
            <w:shd w:val="clear" w:color="auto" w:fill="auto"/>
            <w:tcPrChange w:id="241" w:author="Vichi Lestari" w:date="2024-05-28T19:28:00Z">
              <w:tcPr>
                <w:tcW w:w="4150" w:type="dxa"/>
                <w:gridSpan w:val="2"/>
                <w:shd w:val="clear" w:color="auto" w:fill="auto"/>
              </w:tcPr>
            </w:tcPrChange>
          </w:tcPr>
          <w:p w14:paraId="28BD2530" w14:textId="77777777" w:rsidR="00866157" w:rsidRPr="00D82709" w:rsidRDefault="00A475C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 xml:space="preserve"> </w:t>
            </w:r>
            <w:proofErr w:type="spellStart"/>
            <w:r w:rsidRPr="00D82709">
              <w:rPr>
                <w:rFonts w:ascii="Palatino Linotype" w:hAnsi="Palatino Linotype"/>
                <w:b w:val="0"/>
                <w:color w:val="E7E6E6" w:themeColor="background2"/>
                <w:sz w:val="20"/>
              </w:rPr>
              <w:t>Pengikatan</w:t>
            </w:r>
            <w:proofErr w:type="spellEnd"/>
          </w:p>
          <w:p w14:paraId="7B485D1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28B744" w14:textId="77777777" w:rsidR="00A475C0" w:rsidRPr="00D82709" w:rsidRDefault="00990C9A"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Perusahaan</w:t>
            </w:r>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dengan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ini</w:t>
            </w:r>
            <w:proofErr w:type="spellEnd"/>
            <w:r w:rsidR="008B6C46"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lastRenderedPageBreak/>
              <w:t>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mengganti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rugi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Peserta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setiap</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kerugian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tuntutan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kerusakan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pengenaan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biaya</w:t>
            </w:r>
            <w:proofErr w:type="spellEnd"/>
            <w:r w:rsidR="008B6C46" w:rsidRPr="00D82709">
              <w:rPr>
                <w:rFonts w:ascii="Palatino Linotype" w:hAnsi="Palatino Linotype"/>
                <w:b w:val="0"/>
                <w:color w:val="E7E6E6" w:themeColor="background2"/>
                <w:sz w:val="20"/>
              </w:rPr>
              <w:t xml:space="preserve"> dan/</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kewajiban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timbul</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pernyataan</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jaminan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tidak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benar</w:t>
            </w:r>
            <w:proofErr w:type="spellEnd"/>
            <w:r w:rsidR="008B6C46" w:rsidRPr="00D82709">
              <w:rPr>
                <w:rFonts w:ascii="Palatino Linotype" w:hAnsi="Palatino Linotype"/>
                <w:b w:val="0"/>
                <w:color w:val="E7E6E6" w:themeColor="background2"/>
                <w:sz w:val="20"/>
              </w:rPr>
              <w:t xml:space="preserve"> dan/</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menyesatkan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diberikan</w:t>
            </w:r>
            <w:proofErr w:type="spellEnd"/>
            <w:r w:rsidR="008B6C46" w:rsidRPr="00D82709">
              <w:rPr>
                <w:rFonts w:ascii="Palatino Linotype" w:hAnsi="Palatino Linotype"/>
                <w:b w:val="0"/>
                <w:color w:val="E7E6E6" w:themeColor="background2"/>
                <w:sz w:val="20"/>
              </w:rPr>
              <w:t xml:space="preserve"> oleh </w:t>
            </w:r>
            <w:r w:rsidR="00D70FBF" w:rsidRPr="00D82709">
              <w:rPr>
                <w:rFonts w:ascii="Palatino Linotype" w:hAnsi="Palatino Linotype"/>
                <w:b w:val="0"/>
                <w:color w:val="E7E6E6" w:themeColor="background2"/>
                <w:sz w:val="20"/>
              </w:rPr>
              <w:t>Perusahaan</w:t>
            </w:r>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dalam</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Perjanjian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ini</w:t>
            </w:r>
            <w:proofErr w:type="spellEnd"/>
            <w:r w:rsidR="008B6C46" w:rsidRPr="00D82709">
              <w:rPr>
                <w:rFonts w:ascii="Palatino Linotype" w:hAnsi="Palatino Linotype"/>
                <w:b w:val="0"/>
                <w:color w:val="E7E6E6" w:themeColor="background2"/>
                <w:sz w:val="20"/>
              </w:rPr>
              <w:t xml:space="preserve"> dan Perusahaan </w:t>
            </w:r>
            <w:proofErr w:type="spellStart"/>
            <w:r w:rsidR="008B6C46" w:rsidRPr="00D82709">
              <w:rPr>
                <w:rFonts w:ascii="Palatino Linotype" w:hAnsi="Palatino Linotype"/>
                <w:b w:val="0"/>
                <w:color w:val="E7E6E6" w:themeColor="background2"/>
                <w:sz w:val="20"/>
              </w:rPr>
              <w:t>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mengganti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rugi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secara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penuh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setiap</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Peserta</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anak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perusahaan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afiliasi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direksi</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karyawan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biaya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wajar</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diderita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Pihak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sehubungan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dengan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investigasi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pembelaan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gugatan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kerugian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tuntutan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kerusakan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kewajiban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tindakan</w:t>
            </w:r>
            <w:proofErr w:type="spellEnd"/>
            <w:r w:rsidR="008B6C46" w:rsidRPr="00D82709">
              <w:rPr>
                <w:rFonts w:ascii="Palatino Linotype" w:hAnsi="Palatino Linotype"/>
                <w:b w:val="0"/>
                <w:color w:val="E7E6E6" w:themeColor="background2"/>
                <w:sz w:val="20"/>
              </w:rPr>
              <w:t xml:space="preserve"> lain yang </w:t>
            </w:r>
            <w:proofErr w:type="spellStart"/>
            <w:r w:rsidR="008B6C46" w:rsidRPr="00D82709">
              <w:rPr>
                <w:rFonts w:ascii="Palatino Linotype" w:hAnsi="Palatino Linotype"/>
                <w:b w:val="0"/>
                <w:color w:val="E7E6E6" w:themeColor="background2"/>
                <w:sz w:val="20"/>
              </w:rPr>
              <w:t>dimaksud</w:t>
            </w:r>
            <w:proofErr w:type="spellEnd"/>
            <w:r w:rsidR="008B6C46" w:rsidRPr="00D82709">
              <w:rPr>
                <w:rFonts w:ascii="Palatino Linotype" w:hAnsi="Palatino Linotype"/>
                <w:b w:val="0"/>
                <w:color w:val="E7E6E6" w:themeColor="background2"/>
                <w:sz w:val="20"/>
              </w:rPr>
              <w:t xml:space="preserve"> di </w:t>
            </w:r>
            <w:proofErr w:type="spellStart"/>
            <w:r w:rsidR="008B6C46" w:rsidRPr="00D82709">
              <w:rPr>
                <w:rFonts w:ascii="Palatino Linotype" w:hAnsi="Palatino Linotype"/>
                <w:b w:val="0"/>
                <w:color w:val="E7E6E6" w:themeColor="background2"/>
                <w:sz w:val="20"/>
              </w:rPr>
              <w:t>atas</w:t>
            </w:r>
            <w:proofErr w:type="spellEnd"/>
            <w:r w:rsidR="00A475C0" w:rsidRPr="00D82709">
              <w:rPr>
                <w:rFonts w:ascii="Palatino Linotype" w:hAnsi="Palatino Linotype"/>
                <w:b w:val="0"/>
                <w:color w:val="E7E6E6" w:themeColor="background2"/>
                <w:sz w:val="20"/>
              </w:rPr>
              <w:t>.</w:t>
            </w:r>
          </w:p>
          <w:p w14:paraId="0F0B7942"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4BA7E58" w14:textId="7B965111" w:rsidR="002C3A1B" w:rsidRPr="00D82709" w:rsidRDefault="002C3A1B" w:rsidP="006A39AB">
            <w:pPr>
              <w:pStyle w:val="level2"/>
              <w:numPr>
                <w:ilvl w:val="0"/>
                <w:numId w:val="0"/>
              </w:numPr>
              <w:spacing w:before="0" w:line="240" w:lineRule="auto"/>
              <w:jc w:val="both"/>
              <w:rPr>
                <w:rFonts w:ascii="Palatino Linotype" w:hAnsi="Palatino Linotype"/>
                <w:color w:val="E7E6E6" w:themeColor="background2"/>
              </w:rPr>
            </w:pPr>
          </w:p>
        </w:tc>
      </w:tr>
      <w:tr w:rsidR="00EB7A8D" w:rsidRPr="00302058" w14:paraId="7D677164" w14:textId="77777777" w:rsidTr="00EB7A8D">
        <w:tblPrEx>
          <w:tblW w:w="0" w:type="auto"/>
          <w:tblPrExChange w:id="242" w:author="Vichi Lestari" w:date="2024-05-28T19:28:00Z">
            <w:tblPrEx>
              <w:tblW w:w="0" w:type="auto"/>
            </w:tblPrEx>
          </w:tblPrExChange>
        </w:tblPrEx>
        <w:tc>
          <w:tcPr>
            <w:tcW w:w="5103" w:type="dxa"/>
            <w:gridSpan w:val="2"/>
            <w:shd w:val="clear" w:color="auto" w:fill="auto"/>
            <w:tcPrChange w:id="243" w:author="Vichi Lestari" w:date="2024-05-28T19:28:00Z">
              <w:tcPr>
                <w:tcW w:w="4150" w:type="dxa"/>
                <w:gridSpan w:val="2"/>
                <w:shd w:val="clear" w:color="auto" w:fill="auto"/>
              </w:tcPr>
            </w:tcPrChange>
          </w:tcPr>
          <w:p w14:paraId="2FFE2ADE" w14:textId="6A3DEA6F" w:rsidR="00866157"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07E4E6F" w:rsidR="00ED36D2" w:rsidRPr="00EC3A2E" w:rsidRDefault="00216F69" w:rsidP="00D82709">
            <w:pPr>
              <w:pStyle w:val="MTH1"/>
              <w:numPr>
                <w:ilvl w:val="1"/>
                <w:numId w:val="51"/>
              </w:numPr>
              <w:spacing w:after="0"/>
              <w:ind w:left="462" w:hanging="567"/>
              <w:contextualSpacing/>
              <w:jc w:val="both"/>
              <w:rPr>
                <w:rFonts w:ascii="Palatino Linotype" w:eastAsia="PMingLiU" w:hAnsi="Palatino Linotype"/>
                <w:sz w:val="20"/>
                <w:rPrChange w:id="244" w:author="Vichi Lestari" w:date="2024-05-28T19:28:00Z">
                  <w:rPr>
                    <w:rFonts w:ascii="Palatino Linotype" w:eastAsia="PMingLiU" w:hAnsi="Palatino Linotype"/>
                    <w:sz w:val="20"/>
                    <w:u w:val="none"/>
                  </w:rPr>
                </w:rPrChange>
              </w:rPr>
            </w:pPr>
            <w:r w:rsidRPr="00302058">
              <w:rPr>
                <w:rFonts w:ascii="Palatino Linotype" w:eastAsia="PMingLiU" w:hAnsi="Palatino Linotype"/>
                <w:sz w:val="20"/>
                <w:u w:val="none"/>
              </w:rPr>
              <w:t>Th</w:t>
            </w:r>
            <w:r w:rsidRPr="00302058">
              <w:rPr>
                <w:rFonts w:ascii="Palatino Linotype" w:eastAsia="Malgun Gothic" w:hAnsi="Palatino Linotype"/>
                <w:sz w:val="20"/>
                <w:u w:val="none"/>
              </w:rPr>
              <w:t>is</w:t>
            </w:r>
            <w:r w:rsidRPr="00302058">
              <w:rPr>
                <w:rFonts w:ascii="Palatino Linotype" w:eastAsia="PMingLiU" w:hAnsi="Palatino Linotype"/>
                <w:sz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sz w:val="20"/>
                <w:u w:val="none"/>
              </w:rPr>
              <w:t>may</w:t>
            </w:r>
            <w:r w:rsidRPr="00302058">
              <w:rPr>
                <w:rFonts w:ascii="Palatino Linotype" w:eastAsia="PMingLiU" w:hAnsi="Palatino Linotype"/>
                <w:sz w:val="20"/>
                <w:u w:val="none"/>
              </w:rPr>
              <w:t xml:space="preserve"> be terminated:</w:t>
            </w:r>
          </w:p>
          <w:p w14:paraId="1C4B7CDE" w14:textId="77777777" w:rsidR="00302058" w:rsidRPr="00EC3A2E" w:rsidRDefault="00302058" w:rsidP="00D82709">
            <w:pPr>
              <w:pStyle w:val="MTH1"/>
              <w:numPr>
                <w:ilvl w:val="0"/>
                <w:numId w:val="0"/>
              </w:numPr>
              <w:spacing w:after="0"/>
              <w:ind w:left="888"/>
              <w:contextualSpacing/>
              <w:jc w:val="both"/>
              <w:rPr>
                <w:rFonts w:ascii="Palatino Linotype" w:eastAsia="PMingLiU" w:hAnsi="Palatino Linotype"/>
                <w:sz w:val="20"/>
                <w:rPrChange w:id="245" w:author="Vichi Lestari" w:date="2024-05-28T19:28:00Z">
                  <w:rPr>
                    <w:rFonts w:ascii="Palatino Linotype" w:eastAsia="PMingLiU" w:hAnsi="Palatino Linotype"/>
                    <w:sz w:val="20"/>
                    <w:u w:val="none"/>
                  </w:rPr>
                </w:rPrChange>
              </w:rPr>
            </w:pPr>
          </w:p>
          <w:p w14:paraId="560D67FE" w14:textId="59430ED1" w:rsidR="00302058" w:rsidRPr="00EC3A2E" w:rsidRDefault="00216F69" w:rsidP="00D82709">
            <w:pPr>
              <w:pStyle w:val="MTH1"/>
              <w:numPr>
                <w:ilvl w:val="2"/>
                <w:numId w:val="78"/>
              </w:numPr>
              <w:spacing w:after="0"/>
              <w:ind w:left="888" w:hanging="426"/>
              <w:contextualSpacing/>
              <w:jc w:val="both"/>
              <w:rPr>
                <w:rFonts w:ascii="Palatino Linotype" w:eastAsia="PMingLiU" w:hAnsi="Palatino Linotype"/>
                <w:sz w:val="20"/>
                <w:rPrChange w:id="246" w:author="Vichi Lestari" w:date="2024-05-28T19:28:00Z">
                  <w:rPr>
                    <w:rFonts w:ascii="Palatino Linotype" w:eastAsia="PMingLiU" w:hAnsi="Palatino Linotype"/>
                    <w:sz w:val="20"/>
                    <w:u w:val="none"/>
                  </w:rPr>
                </w:rPrChange>
              </w:rPr>
            </w:pPr>
            <w:r w:rsidRPr="00302058">
              <w:rPr>
                <w:rFonts w:ascii="Palatino Linotype" w:eastAsia="PMingLiU" w:hAnsi="Palatino Linotype"/>
                <w:sz w:val="20"/>
                <w:u w:val="none"/>
              </w:rPr>
              <w:t xml:space="preserve">by written consent between all of the </w:t>
            </w:r>
            <w:proofErr w:type="gramStart"/>
            <w:r w:rsidRPr="00302058">
              <w:rPr>
                <w:rFonts w:ascii="Palatino Linotype" w:eastAsia="PMingLiU" w:hAnsi="Palatino Linotype"/>
                <w:sz w:val="20"/>
                <w:u w:val="none"/>
              </w:rPr>
              <w:t>Parties;</w:t>
            </w:r>
            <w:proofErr w:type="gramEnd"/>
            <w:r w:rsidRPr="00302058">
              <w:rPr>
                <w:rFonts w:ascii="Palatino Linotype" w:eastAsia="PMingLiU" w:hAnsi="Palatino Linotype"/>
                <w:sz w:val="20"/>
                <w:u w:val="none"/>
              </w:rPr>
              <w:t xml:space="preserve"> </w:t>
            </w:r>
          </w:p>
          <w:p w14:paraId="4C81DE51" w14:textId="77777777" w:rsidR="00302058" w:rsidRPr="00EC3A2E" w:rsidRDefault="00302058" w:rsidP="00D82709">
            <w:pPr>
              <w:pStyle w:val="MTH1"/>
              <w:numPr>
                <w:ilvl w:val="0"/>
                <w:numId w:val="0"/>
              </w:numPr>
              <w:spacing w:after="0"/>
              <w:ind w:left="888"/>
              <w:contextualSpacing/>
              <w:jc w:val="both"/>
              <w:rPr>
                <w:rFonts w:ascii="Palatino Linotype" w:eastAsia="PMingLiU" w:hAnsi="Palatino Linotype"/>
                <w:sz w:val="20"/>
                <w:rPrChange w:id="247" w:author="Vichi Lestari" w:date="2024-05-28T19:28:00Z">
                  <w:rPr>
                    <w:rFonts w:ascii="Palatino Linotype" w:eastAsia="PMingLiU" w:hAnsi="Palatino Linotype"/>
                    <w:sz w:val="20"/>
                    <w:u w:val="none"/>
                  </w:rPr>
                </w:rPrChange>
              </w:rPr>
            </w:pPr>
          </w:p>
          <w:p w14:paraId="1C11791A" w14:textId="5206BCCC" w:rsidR="00216F69" w:rsidRPr="00EC3A2E" w:rsidRDefault="00216F69" w:rsidP="00D82709">
            <w:pPr>
              <w:pStyle w:val="MTH1"/>
              <w:numPr>
                <w:ilvl w:val="2"/>
                <w:numId w:val="78"/>
              </w:numPr>
              <w:spacing w:after="0"/>
              <w:ind w:left="888" w:hanging="426"/>
              <w:contextualSpacing/>
              <w:jc w:val="both"/>
              <w:rPr>
                <w:rFonts w:ascii="Palatino Linotype" w:eastAsia="PMingLiU" w:hAnsi="Palatino Linotype"/>
                <w:rPrChange w:id="248" w:author="Vichi Lestari" w:date="2024-05-28T19:28:00Z">
                  <w:rPr>
                    <w:rFonts w:ascii="Palatino Linotype" w:eastAsia="PMingLiU" w:hAnsi="Palatino Linotype"/>
                    <w:sz w:val="20"/>
                    <w:u w:val="none"/>
                  </w:rPr>
                </w:rPrChange>
              </w:rPr>
            </w:pPr>
            <w:r w:rsidRPr="00D82709">
              <w:rPr>
                <w:rFonts w:ascii="Palatino Linotype" w:eastAsia="PMingLiU" w:hAnsi="Palatino Linotype"/>
                <w:sz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D82709">
              <w:rPr>
                <w:rFonts w:ascii="Palatino Linotype" w:eastAsia="PMingLiU" w:hAnsi="Palatino Linotype"/>
                <w:sz w:val="20"/>
                <w:u w:val="none"/>
              </w:rPr>
              <w:t xml:space="preserve">, </w:t>
            </w:r>
            <w:proofErr w:type="gramStart"/>
            <w:r w:rsidRPr="00D82709">
              <w:rPr>
                <w:rFonts w:ascii="Palatino Linotype" w:eastAsia="PMingLiU" w:hAnsi="Palatino Linotype"/>
                <w:sz w:val="20"/>
                <w:u w:val="none"/>
              </w:rPr>
              <w:t>in the event that</w:t>
            </w:r>
            <w:proofErr w:type="gramEnd"/>
            <w:r w:rsidRPr="00D82709">
              <w:rPr>
                <w:rFonts w:ascii="Palatino Linotype" w:eastAsia="PMingLiU" w:hAnsi="Palatino Linotype"/>
                <w:sz w:val="20"/>
                <w:u w:val="none"/>
              </w:rPr>
              <w:t xml:space="preserve"> </w:t>
            </w:r>
            <w:r w:rsidR="00ED5722" w:rsidRPr="00302058">
              <w:rPr>
                <w:rFonts w:ascii="Palatino Linotype" w:eastAsia="PMingLiU" w:hAnsi="Palatino Linotype" w:cs="Calibri"/>
                <w:sz w:val="20"/>
                <w:szCs w:val="20"/>
                <w:u w:val="none"/>
              </w:rPr>
              <w:t>the defaulting</w:t>
            </w:r>
            <w:r w:rsidR="002A00E2"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w:t>
            </w:r>
            <w:r w:rsidR="00ED074D">
              <w:rPr>
                <w:rFonts w:ascii="Palatino Linotype" w:eastAsia="PMingLiU" w:hAnsi="Palatino Linotype" w:cs="Calibri"/>
                <w:sz w:val="20"/>
                <w:szCs w:val="20"/>
                <w:u w:val="none"/>
              </w:rPr>
              <w:t>or</w:t>
            </w:r>
          </w:p>
          <w:p w14:paraId="408197C0" w14:textId="77777777" w:rsidR="00302058" w:rsidRPr="00EC3A2E" w:rsidRDefault="00302058" w:rsidP="00D82709">
            <w:pPr>
              <w:pStyle w:val="MTH1"/>
              <w:numPr>
                <w:ilvl w:val="0"/>
                <w:numId w:val="0"/>
              </w:numPr>
              <w:spacing w:after="0"/>
              <w:ind w:left="888"/>
              <w:contextualSpacing/>
              <w:jc w:val="both"/>
              <w:rPr>
                <w:rFonts w:ascii="Palatino Linotype" w:eastAsia="PMingLiU" w:hAnsi="Palatino Linotype"/>
                <w:rPrChange w:id="249" w:author="Vichi Lestari" w:date="2024-05-28T19:28:00Z">
                  <w:rPr>
                    <w:rFonts w:ascii="Palatino Linotype" w:eastAsia="PMingLiU" w:hAnsi="Palatino Linotype"/>
                    <w:sz w:val="20"/>
                    <w:u w:val="none"/>
                  </w:rPr>
                </w:rPrChange>
              </w:rPr>
            </w:pPr>
          </w:p>
          <w:p w14:paraId="5CC572F6" w14:textId="2F274357" w:rsidR="00B42D01" w:rsidRPr="00AA424D" w:rsidRDefault="00C25867" w:rsidP="00ED074D">
            <w:pPr>
              <w:pStyle w:val="MTH1"/>
              <w:numPr>
                <w:ilvl w:val="2"/>
                <w:numId w:val="78"/>
              </w:numPr>
              <w:spacing w:after="0"/>
              <w:ind w:left="888" w:hanging="426"/>
              <w:contextualSpacing/>
              <w:jc w:val="both"/>
              <w:rPr>
                <w:rFonts w:ascii="Palatino Linotype" w:eastAsia="PMingLiU" w:hAnsi="Palatino Linotype" w:cs="Calibri"/>
                <w:sz w:val="20"/>
                <w:szCs w:val="20"/>
                <w:u w:val="none"/>
              </w:rPr>
            </w:pPr>
            <w:commentRangeStart w:id="250"/>
            <w:r w:rsidRPr="00302058">
              <w:rPr>
                <w:rFonts w:ascii="Palatino Linotype" w:eastAsia="PMingLiU" w:hAnsi="Palatino Linotype" w:cs="Calibri"/>
                <w:sz w:val="20"/>
                <w:szCs w:val="20"/>
                <w:u w:val="none"/>
              </w:rPr>
              <w:t xml:space="preserve">by the Subscriber at any time by giving a written termination notice to the Company, in the event </w:t>
            </w:r>
            <w:r w:rsidR="003A30DD">
              <w:rPr>
                <w:rFonts w:ascii="Palatino Linotype" w:eastAsia="PMingLiU" w:hAnsi="Palatino Linotype" w:cs="Calibri"/>
                <w:sz w:val="20"/>
                <w:szCs w:val="20"/>
                <w:u w:val="none"/>
              </w:rPr>
              <w:t>(</w:t>
            </w:r>
            <w:proofErr w:type="spellStart"/>
            <w:r w:rsidR="003A30DD">
              <w:rPr>
                <w:rFonts w:ascii="Palatino Linotype" w:eastAsia="PMingLiU" w:hAnsi="Palatino Linotype" w:cs="Calibri"/>
                <w:sz w:val="20"/>
                <w:szCs w:val="20"/>
                <w:u w:val="none"/>
              </w:rPr>
              <w:t>i</w:t>
            </w:r>
            <w:proofErr w:type="spellEnd"/>
            <w:r w:rsidR="003A30DD">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the Investor decide</w:t>
            </w:r>
            <w:r w:rsidR="004C0F0E">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 xml:space="preserve">not </w:t>
            </w:r>
            <w:r w:rsidR="004C0F0E">
              <w:rPr>
                <w:rFonts w:ascii="Palatino Linotype" w:eastAsia="PMingLiU" w:hAnsi="Palatino Linotype" w:cs="Calibri"/>
                <w:sz w:val="20"/>
                <w:szCs w:val="20"/>
                <w:u w:val="none"/>
              </w:rPr>
              <w:t xml:space="preserve">to </w:t>
            </w:r>
            <w:r w:rsidR="005477E0" w:rsidRPr="00302058">
              <w:rPr>
                <w:rFonts w:ascii="Palatino Linotype" w:eastAsia="PMingLiU" w:hAnsi="Palatino Linotype" w:cs="Calibri"/>
                <w:sz w:val="20"/>
                <w:szCs w:val="20"/>
                <w:u w:val="none"/>
              </w:rPr>
              <w:t xml:space="preserve">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w:t>
            </w:r>
            <w:del w:id="251" w:author="Vichi Lestari" w:date="2024-05-28T19:28:00Z">
              <w:r w:rsidRPr="00302058">
                <w:rPr>
                  <w:rFonts w:ascii="Palatino Linotype" w:eastAsia="PMingLiU" w:hAnsi="Palatino Linotype" w:cs="Calibri"/>
                  <w:sz w:val="20"/>
                  <w:szCs w:val="20"/>
                  <w:u w:val="none"/>
                </w:rPr>
                <w:delText>Investor’s</w:delText>
              </w:r>
            </w:del>
            <w:ins w:id="252" w:author="Vichi Lestari" w:date="2024-05-28T19:28:00Z">
              <w:r w:rsidR="00533D9D">
                <w:rPr>
                  <w:rFonts w:ascii="Palatino Linotype" w:eastAsia="PMingLiU" w:hAnsi="Palatino Linotype" w:cs="Calibri"/>
                  <w:sz w:val="20"/>
                  <w:szCs w:val="20"/>
                  <w:u w:val="none"/>
                </w:rPr>
                <w:t>Subscriber</w:t>
              </w:r>
              <w:r w:rsidRPr="00302058">
                <w:rPr>
                  <w:rFonts w:ascii="Palatino Linotype" w:eastAsia="PMingLiU" w:hAnsi="Palatino Linotype" w:cs="Calibri"/>
                  <w:sz w:val="20"/>
                  <w:szCs w:val="20"/>
                  <w:u w:val="none"/>
                </w:rPr>
                <w:t>’s</w:t>
              </w:r>
            </w:ins>
            <w:r w:rsidRPr="00302058">
              <w:rPr>
                <w:rFonts w:ascii="Palatino Linotype" w:eastAsia="PMingLiU" w:hAnsi="Palatino Linotype" w:cs="Calibri"/>
                <w:sz w:val="20"/>
                <w:szCs w:val="20"/>
                <w:u w:val="none"/>
              </w:rPr>
              <w:t xml:space="preserve"> consultants to the Company</w:t>
            </w:r>
            <w:r w:rsidR="005A0D72">
              <w:rPr>
                <w:rFonts w:ascii="Palatino Linotype" w:eastAsia="PMingLiU" w:hAnsi="Palatino Linotype" w:cs="Calibri"/>
                <w:sz w:val="20"/>
                <w:szCs w:val="20"/>
                <w:u w:val="none"/>
              </w:rPr>
              <w:t xml:space="preserve"> or</w:t>
            </w:r>
            <w:r w:rsidR="005477E0" w:rsidRPr="00302058">
              <w:rPr>
                <w:rFonts w:ascii="Palatino Linotype" w:eastAsia="PMingLiU" w:hAnsi="Palatino Linotype" w:cs="Calibri"/>
                <w:sz w:val="20"/>
                <w:szCs w:val="20"/>
                <w:u w:val="none"/>
              </w:rPr>
              <w:t xml:space="preserve"> any other reason deemed material in Subscriber’s own </w:t>
            </w:r>
            <w:proofErr w:type="spellStart"/>
            <w:r w:rsidR="005477E0" w:rsidRPr="00302058">
              <w:rPr>
                <w:rFonts w:ascii="Palatino Linotype" w:eastAsia="PMingLiU" w:hAnsi="Palatino Linotype" w:cs="Calibri"/>
                <w:sz w:val="20"/>
                <w:szCs w:val="20"/>
                <w:u w:val="none"/>
              </w:rPr>
              <w:t>discrection</w:t>
            </w:r>
            <w:proofErr w:type="spellEnd"/>
            <w:r w:rsidR="003A30DD">
              <w:rPr>
                <w:rFonts w:ascii="Palatino Linotype" w:eastAsia="PMingLiU" w:hAnsi="Palatino Linotype" w:cs="Calibri"/>
                <w:sz w:val="20"/>
                <w:szCs w:val="20"/>
                <w:u w:val="none"/>
              </w:rPr>
              <w:t xml:space="preserve">, or (ii) </w:t>
            </w:r>
            <w:r w:rsidR="009D2DAD">
              <w:rPr>
                <w:rFonts w:ascii="Palatino Linotype" w:eastAsia="PMingLiU" w:hAnsi="Palatino Linotype" w:cs="Calibri"/>
                <w:sz w:val="20"/>
                <w:szCs w:val="20"/>
                <w:u w:val="none"/>
              </w:rPr>
              <w:t xml:space="preserve">Closing has not occurred </w:t>
            </w:r>
            <w:r w:rsidR="003A30DD">
              <w:rPr>
                <w:rFonts w:ascii="Palatino Linotype" w:eastAsia="PMingLiU" w:hAnsi="Palatino Linotype" w:cs="Calibri"/>
                <w:sz w:val="20"/>
                <w:szCs w:val="20"/>
                <w:u w:val="none"/>
              </w:rPr>
              <w:t xml:space="preserve">by </w:t>
            </w:r>
            <w:r w:rsidR="003A30DD" w:rsidRPr="00A52816">
              <w:rPr>
                <w:rFonts w:ascii="Palatino Linotype" w:eastAsia="PMingLiU" w:hAnsi="Palatino Linotype" w:cs="Calibri"/>
                <w:sz w:val="20"/>
                <w:szCs w:val="20"/>
                <w:u w:val="none"/>
              </w:rPr>
              <w:t>the Long</w:t>
            </w:r>
            <w:r w:rsidR="003A30DD">
              <w:rPr>
                <w:rFonts w:ascii="Palatino Linotype" w:eastAsia="PMingLiU" w:hAnsi="Palatino Linotype" w:cs="Calibri"/>
                <w:sz w:val="20"/>
                <w:szCs w:val="20"/>
                <w:u w:val="none"/>
              </w:rPr>
              <w:t>s</w:t>
            </w:r>
            <w:r w:rsidR="003A30DD" w:rsidRPr="00A52816">
              <w:rPr>
                <w:rFonts w:ascii="Palatino Linotype" w:eastAsia="PMingLiU" w:hAnsi="Palatino Linotype" w:cs="Calibri"/>
                <w:sz w:val="20"/>
                <w:szCs w:val="20"/>
                <w:u w:val="none"/>
              </w:rPr>
              <w:t>top Date</w:t>
            </w:r>
            <w:r w:rsidR="00A03E80" w:rsidRPr="007337F7">
              <w:rPr>
                <w:rFonts w:ascii="Palatino Linotype" w:eastAsia="PMingLiU" w:hAnsi="Palatino Linotype" w:cs="Calibri"/>
                <w:sz w:val="20"/>
                <w:szCs w:val="20"/>
                <w:u w:val="none"/>
              </w:rPr>
              <w:t>.</w:t>
            </w:r>
            <w:commentRangeEnd w:id="250"/>
            <w:r w:rsidR="006A0048">
              <w:rPr>
                <w:rStyle w:val="CommentReference"/>
                <w:rFonts w:ascii="Cambria" w:eastAsia="MS Mincho" w:hAnsi="Cambria"/>
                <w:u w:val="none"/>
                <w:lang w:val="en-ID" w:eastAsia="en-US"/>
              </w:rPr>
              <w:commentReference w:id="250"/>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7A08BC8"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commentRangeStart w:id="253"/>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w:t>
            </w:r>
            <w:r w:rsidR="00AF0B39" w:rsidRPr="00302058">
              <w:rPr>
                <w:rFonts w:ascii="Palatino Linotype" w:eastAsia="PMingLiU" w:hAnsi="Palatino Linotype" w:cs="Calibri"/>
                <w:sz w:val="20"/>
                <w:szCs w:val="20"/>
                <w:u w:val="none"/>
              </w:rPr>
              <w:lastRenderedPageBreak/>
              <w:t xml:space="preserve">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 xml:space="preserve">the Company shall immediately refund all payments made by the Subscriber to the Company, including the </w:t>
            </w:r>
            <w:r w:rsidR="000321DB">
              <w:rPr>
                <w:rFonts w:ascii="Palatino Linotype" w:eastAsia="PMingLiU" w:hAnsi="Palatino Linotype" w:cs="Calibri"/>
                <w:sz w:val="20"/>
                <w:szCs w:val="20"/>
                <w:u w:val="none"/>
              </w:rPr>
              <w:t xml:space="preserve">Investment </w:t>
            </w:r>
            <w:r w:rsidRPr="00302058">
              <w:rPr>
                <w:rFonts w:ascii="Palatino Linotype" w:eastAsia="PMingLiU" w:hAnsi="Palatino Linotype" w:cs="Calibri"/>
                <w:sz w:val="20"/>
                <w:szCs w:val="20"/>
                <w:u w:val="none"/>
              </w:rPr>
              <w:t>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commentRangeEnd w:id="253"/>
            <w:r w:rsidR="005F23B1">
              <w:rPr>
                <w:rStyle w:val="CommentReference"/>
                <w:rFonts w:ascii="Cambria" w:eastAsia="MS Mincho" w:hAnsi="Cambria"/>
                <w:u w:val="none"/>
                <w:lang w:val="en-ID" w:eastAsia="en-US"/>
              </w:rPr>
              <w:commentReference w:id="253"/>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w:t>
            </w:r>
            <w:proofErr w:type="spellStart"/>
            <w:r w:rsidRPr="00302058">
              <w:rPr>
                <w:rFonts w:ascii="Palatino Linotype" w:eastAsia="PMingLiU" w:hAnsi="Palatino Linotype" w:cs="Calibri"/>
                <w:sz w:val="20"/>
                <w:szCs w:val="20"/>
                <w:u w:val="none"/>
              </w:rPr>
              <w:t>i</w:t>
            </w:r>
            <w:proofErr w:type="spellEnd"/>
            <w:r w:rsidRPr="00302058">
              <w:rPr>
                <w:rFonts w:ascii="Palatino Linotype" w:eastAsia="PMingLiU" w:hAnsi="Palatino Linotype" w:cs="Calibri"/>
                <w:sz w:val="20"/>
                <w:szCs w:val="20"/>
                <w:u w:val="none"/>
              </w:rPr>
              <w:t>)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68F3E352" w:rsidR="009032AE" w:rsidRPr="00EC3A2E" w:rsidRDefault="0006260C" w:rsidP="00D82709">
            <w:pPr>
              <w:pStyle w:val="MTH1"/>
              <w:numPr>
                <w:ilvl w:val="2"/>
                <w:numId w:val="96"/>
              </w:numPr>
              <w:spacing w:after="0"/>
              <w:ind w:left="888" w:hanging="426"/>
              <w:contextualSpacing/>
              <w:jc w:val="both"/>
              <w:rPr>
                <w:rFonts w:ascii="Palatino Linotype" w:eastAsia="PMingLiU" w:hAnsi="Palatino Linotype"/>
                <w:rPrChange w:id="254" w:author="Vichi Lestari" w:date="2024-05-28T19:28:00Z">
                  <w:rPr>
                    <w:rFonts w:ascii="Palatino Linotype" w:eastAsia="PMingLiU" w:hAnsi="Palatino Linotype"/>
                    <w:sz w:val="20"/>
                    <w:u w:val="none"/>
                  </w:rPr>
                </w:rPrChange>
              </w:rPr>
            </w:pPr>
            <w:commentRangeStart w:id="255"/>
            <w:commentRangeStart w:id="256"/>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Subscriber has paid the Investment Issue Price,</w:t>
            </w:r>
            <w:r w:rsidR="009066B7" w:rsidRPr="00D82709">
              <w:rPr>
                <w:rFonts w:ascii="Palatino Linotype" w:eastAsia="PMingLiU" w:hAnsi="Palatino Linotype"/>
                <w:sz w:val="20"/>
                <w:u w:val="none"/>
              </w:rPr>
              <w:t xml:space="preserve"> the </w:t>
            </w:r>
            <w:r w:rsidR="009032AE" w:rsidRPr="00D82709">
              <w:rPr>
                <w:rFonts w:ascii="Palatino Linotype" w:eastAsia="PMingLiU" w:hAnsi="Palatino Linotype"/>
                <w:sz w:val="20"/>
                <w:u w:val="none"/>
              </w:rPr>
              <w:t xml:space="preserve">Company shall refund all payments made by the </w:t>
            </w:r>
            <w:r w:rsidR="009032AE" w:rsidRPr="00302058">
              <w:rPr>
                <w:rFonts w:ascii="Palatino Linotype" w:eastAsia="PMingLiU" w:hAnsi="Palatino Linotype" w:cs="Calibri"/>
                <w:sz w:val="20"/>
                <w:szCs w:val="20"/>
                <w:u w:val="none"/>
              </w:rPr>
              <w:t>Subscriber</w:t>
            </w:r>
            <w:r w:rsidR="009032AE" w:rsidRPr="00D82709">
              <w:rPr>
                <w:rFonts w:ascii="Palatino Linotype" w:eastAsia="PMingLiU" w:hAnsi="Palatino Linotype"/>
                <w:sz w:val="20"/>
                <w:u w:val="none"/>
              </w:rPr>
              <w:t xml:space="preserve"> in full amount without deduction</w:t>
            </w:r>
            <w:r w:rsidR="00425B04" w:rsidRPr="00D82709">
              <w:rPr>
                <w:rFonts w:ascii="Palatino Linotype" w:eastAsia="PMingLiU" w:hAnsi="Palatino Linotype"/>
                <w:sz w:val="20"/>
                <w:u w:val="none"/>
              </w:rPr>
              <w:t xml:space="preserve"> </w:t>
            </w:r>
            <w:r w:rsidR="00425B04" w:rsidRPr="00302058">
              <w:rPr>
                <w:rFonts w:ascii="Palatino Linotype" w:eastAsia="PMingLiU" w:hAnsi="Palatino Linotype" w:cs="Calibri"/>
                <w:sz w:val="20"/>
                <w:szCs w:val="20"/>
                <w:u w:val="none"/>
              </w:rPr>
              <w:t>of any kind</w:t>
            </w:r>
            <w:commentRangeEnd w:id="255"/>
            <w:r w:rsidR="005F23B1">
              <w:rPr>
                <w:rStyle w:val="CommentReference"/>
                <w:rFonts w:ascii="Cambria" w:eastAsia="MS Mincho" w:hAnsi="Cambria"/>
                <w:u w:val="none"/>
                <w:lang w:val="en-ID" w:eastAsia="en-US"/>
              </w:rPr>
              <w:commentReference w:id="255"/>
            </w:r>
            <w:commentRangeEnd w:id="256"/>
            <w:r w:rsidR="009B1AB7">
              <w:rPr>
                <w:rStyle w:val="CommentReference"/>
                <w:rFonts w:ascii="Cambria" w:eastAsia="MS Mincho" w:hAnsi="Cambria"/>
                <w:u w:val="none"/>
                <w:lang w:val="en-ID" w:eastAsia="en-US"/>
              </w:rPr>
              <w:commentReference w:id="256"/>
            </w:r>
            <w:ins w:id="257" w:author="Vichi Lestari" w:date="2024-05-28T19:28:00Z">
              <w:r w:rsidR="00533D9D">
                <w:rPr>
                  <w:rFonts w:ascii="Palatino Linotype" w:eastAsia="PMingLiU" w:hAnsi="Palatino Linotype" w:cs="Calibri"/>
                  <w:sz w:val="20"/>
                  <w:szCs w:val="20"/>
                  <w:u w:val="none"/>
                </w:rPr>
                <w:t xml:space="preserve"> save and except any administration, legal and notarial fee incurred to facilitate this Transaction</w:t>
              </w:r>
            </w:ins>
            <w:r w:rsidR="00D0653C" w:rsidRPr="00D82709">
              <w:rPr>
                <w:rFonts w:ascii="Palatino Linotype" w:eastAsia="PMingLiU" w:hAnsi="Palatino Linotype"/>
                <w:sz w:val="20"/>
                <w:u w:val="non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7D061322" w:rsidR="00216F69" w:rsidRPr="00302058" w:rsidRDefault="00216F69" w:rsidP="00D82709">
            <w:pPr>
              <w:pStyle w:val="MTH1"/>
              <w:numPr>
                <w:ilvl w:val="1"/>
                <w:numId w:val="51"/>
              </w:numPr>
              <w:spacing w:after="0"/>
              <w:ind w:left="462" w:hanging="567"/>
              <w:contextualSpacing/>
              <w:jc w:val="both"/>
              <w:rPr>
                <w:rFonts w:ascii="Palatino Linotype" w:eastAsia="PMingLiU" w:hAnsi="Palatino Linotype" w:cs="Calibri"/>
              </w:rPr>
            </w:pPr>
            <w:proofErr w:type="gramStart"/>
            <w:r w:rsidRPr="00D82709">
              <w:rPr>
                <w:rFonts w:ascii="Palatino Linotype" w:eastAsia="PMingLiU" w:hAnsi="Palatino Linotype"/>
                <w:sz w:val="20"/>
                <w:u w:val="none"/>
              </w:rPr>
              <w:t>For the purpose of</w:t>
            </w:r>
            <w:proofErr w:type="gramEnd"/>
            <w:r w:rsidRPr="00D82709">
              <w:rPr>
                <w:rFonts w:ascii="Palatino Linotype" w:eastAsia="PMingLiU" w:hAnsi="Palatino Linotype"/>
                <w:sz w:val="20"/>
                <w:u w:val="none"/>
              </w:rPr>
              <w:t xml:space="preserve"> termination of this Agreement, the Parties agree to waive the provisions of Article 1266 </w:t>
            </w:r>
            <w:ins w:id="258" w:author="Vichi Lestari" w:date="2024-05-28T19:28:00Z">
              <w:r w:rsidRPr="00D82709">
                <w:rPr>
                  <w:rFonts w:ascii="Palatino Linotype" w:eastAsia="PMingLiU" w:hAnsi="Palatino Linotype" w:cs="Calibri"/>
                  <w:sz w:val="20"/>
                  <w:szCs w:val="20"/>
                  <w:u w:val="none"/>
                </w:rPr>
                <w:t>paragraph two and three</w:t>
              </w:r>
              <w:r w:rsidRPr="00D82709">
                <w:rPr>
                  <w:rFonts w:ascii="Palatino Linotype" w:eastAsia="PMingLiU" w:hAnsi="Palatino Linotype" w:cs="Calibri"/>
                  <w:u w:val="none"/>
                </w:rPr>
                <w:t xml:space="preserve"> </w:t>
              </w:r>
            </w:ins>
            <w:r w:rsidRPr="00D82709">
              <w:rPr>
                <w:rFonts w:ascii="Palatino Linotype" w:eastAsia="PMingLiU" w:hAnsi="Palatino Linotype"/>
                <w:sz w:val="20"/>
                <w:u w:val="none"/>
              </w:rPr>
              <w:t xml:space="preserve">of the Indonesian Civil Code to the extent that judicial decision </w:t>
            </w:r>
            <w:r w:rsidR="00B72EB6" w:rsidRPr="00302058">
              <w:rPr>
                <w:rFonts w:ascii="Palatino Linotype" w:eastAsia="PMingLiU" w:hAnsi="Palatino Linotype" w:cs="Calibri"/>
                <w:sz w:val="20"/>
                <w:szCs w:val="20"/>
                <w:u w:val="none"/>
              </w:rPr>
              <w:t>shall</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not</w:t>
            </w:r>
            <w:r w:rsidRPr="00302058">
              <w:rPr>
                <w:rFonts w:ascii="Palatino Linotype" w:eastAsia="PMingLiU" w:hAnsi="Palatino Linotype" w:cs="Calibri"/>
                <w:sz w:val="20"/>
                <w:szCs w:val="20"/>
                <w:u w:val="none"/>
              </w:rPr>
              <w:t xml:space="preserve"> </w:t>
            </w:r>
            <w:r w:rsidR="00B72EB6" w:rsidRPr="00302058">
              <w:rPr>
                <w:rFonts w:ascii="Palatino Linotype" w:eastAsia="PMingLiU" w:hAnsi="Palatino Linotype" w:cs="Calibri"/>
                <w:sz w:val="20"/>
                <w:szCs w:val="20"/>
                <w:u w:val="none"/>
              </w:rPr>
              <w:t>be</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3200" w:type="dxa"/>
            <w:shd w:val="clear" w:color="auto" w:fill="auto"/>
            <w:tcPrChange w:id="259" w:author="Vichi Lestari" w:date="2024-05-28T19:28:00Z">
              <w:tcPr>
                <w:tcW w:w="4150" w:type="dxa"/>
                <w:gridSpan w:val="2"/>
                <w:shd w:val="clear" w:color="auto" w:fill="auto"/>
              </w:tcPr>
            </w:tcPrChange>
          </w:tcPr>
          <w:p w14:paraId="06517031" w14:textId="77777777" w:rsidR="00866157"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lastRenderedPageBreak/>
              <w:t>Pemutusan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p>
          <w:p w14:paraId="7D49A8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DDF4448"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diputus</w:t>
            </w:r>
            <w:proofErr w:type="spellEnd"/>
            <w:r w:rsidRPr="00D82709">
              <w:rPr>
                <w:rFonts w:ascii="Palatino Linotype" w:hAnsi="Palatino Linotype"/>
                <w:b w:val="0"/>
                <w:color w:val="E7E6E6" w:themeColor="background2"/>
                <w:sz w:val="20"/>
              </w:rPr>
              <w:t>:</w:t>
            </w:r>
          </w:p>
          <w:p w14:paraId="494B418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671D4A1B"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proofErr w:type="spellStart"/>
            <w:r w:rsidRPr="00D82709">
              <w:rPr>
                <w:rFonts w:ascii="Palatino Linotype" w:hAnsi="Palatino Linotype"/>
                <w:color w:val="E7E6E6" w:themeColor="background2"/>
              </w:rPr>
              <w:t>dengan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kesepakatan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tertulis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antara</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atau</w:t>
            </w:r>
            <w:proofErr w:type="spellEnd"/>
          </w:p>
          <w:p w14:paraId="69B0CFE3"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3F242EC0"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r w:rsidRPr="00D82709">
              <w:rPr>
                <w:rFonts w:ascii="Palatino Linotype" w:hAnsi="Palatino Linotype"/>
                <w:color w:val="E7E6E6" w:themeColor="background2"/>
              </w:rPr>
              <w:t xml:space="preserve">oleh salah </w:t>
            </w:r>
            <w:proofErr w:type="spellStart"/>
            <w:r w:rsidRPr="00D82709">
              <w:rPr>
                <w:rFonts w:ascii="Palatino Linotype" w:hAnsi="Palatino Linotype"/>
                <w:color w:val="E7E6E6" w:themeColor="background2"/>
              </w:rPr>
              <w:t>satu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dari</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hal</w:t>
            </w:r>
            <w:proofErr w:type="spellEnd"/>
            <w:r w:rsidRPr="00D82709">
              <w:rPr>
                <w:rFonts w:ascii="Palatino Linotype" w:hAnsi="Palatino Linotype"/>
                <w:color w:val="E7E6E6" w:themeColor="background2"/>
              </w:rPr>
              <w:t xml:space="preserve"> salah </w:t>
            </w:r>
            <w:proofErr w:type="spellStart"/>
            <w:r w:rsidRPr="00D82709">
              <w:rPr>
                <w:rFonts w:ascii="Palatino Linotype" w:hAnsi="Palatino Linotype"/>
                <w:color w:val="E7E6E6" w:themeColor="background2"/>
              </w:rPr>
              <w:t>satu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gagal</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memenuhi</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kewajibannya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sebagaimana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ditentukan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dimana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efektif</w:t>
            </w:r>
            <w:proofErr w:type="spellEnd"/>
            <w:r w:rsidRPr="00D82709">
              <w:rPr>
                <w:rFonts w:ascii="Palatino Linotype" w:hAnsi="Palatino Linotype"/>
                <w:color w:val="E7E6E6" w:themeColor="background2"/>
              </w:rPr>
              <w:t xml:space="preserve"> pada </w:t>
            </w:r>
            <w:proofErr w:type="spellStart"/>
            <w:r w:rsidRPr="00D82709">
              <w:rPr>
                <w:rFonts w:ascii="Palatino Linotype" w:hAnsi="Palatino Linotype"/>
                <w:color w:val="E7E6E6" w:themeColor="background2"/>
              </w:rPr>
              <w:t>tanggal</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pemberitahuan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atas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tersebut</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sehubungan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dengan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ketentuan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Pasal</w:t>
            </w:r>
            <w:proofErr w:type="spellEnd"/>
            <w:r w:rsidRPr="00D82709">
              <w:rPr>
                <w:rFonts w:ascii="Palatino Linotype" w:hAnsi="Palatino Linotype"/>
                <w:color w:val="E7E6E6" w:themeColor="background2"/>
              </w:rPr>
              <w:t xml:space="preserve"> 6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w:t>
            </w:r>
          </w:p>
          <w:p w14:paraId="6A225C2E"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69624856" w14:textId="77777777" w:rsidR="009032AE"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r w:rsidRPr="00D82709">
              <w:rPr>
                <w:rFonts w:ascii="Palatino Linotype" w:hAnsi="Palatino Linotype"/>
                <w:color w:val="E7E6E6" w:themeColor="background2"/>
              </w:rPr>
              <w:t xml:space="preserve">5.2 </w:t>
            </w:r>
            <w:proofErr w:type="spellStart"/>
            <w:r w:rsidR="009032AE" w:rsidRPr="00D82709">
              <w:rPr>
                <w:rFonts w:ascii="Palatino Linotype" w:hAnsi="Palatino Linotype"/>
                <w:color w:val="E7E6E6" w:themeColor="background2"/>
              </w:rPr>
              <w:t>Akibat</w:t>
            </w:r>
            <w:proofErr w:type="spellEnd"/>
            <w:r w:rsidR="009032AE" w:rsidRPr="00D82709">
              <w:rPr>
                <w:rFonts w:ascii="Palatino Linotype" w:hAnsi="Palatino Linotype"/>
                <w:color w:val="E7E6E6" w:themeColor="background2"/>
              </w:rPr>
              <w:t xml:space="preserve"> </w:t>
            </w:r>
            <w:proofErr w:type="spellStart"/>
            <w:r w:rsidR="009032AE" w:rsidRPr="00D82709">
              <w:rPr>
                <w:rFonts w:ascii="Palatino Linotype" w:hAnsi="Palatino Linotype"/>
                <w:color w:val="E7E6E6" w:themeColor="background2"/>
              </w:rPr>
              <w:t>dari</w:t>
            </w:r>
            <w:proofErr w:type="spellEnd"/>
            <w:r w:rsidR="009032AE" w:rsidRPr="00D82709">
              <w:rPr>
                <w:rFonts w:ascii="Palatino Linotype" w:hAnsi="Palatino Linotype"/>
                <w:color w:val="E7E6E6" w:themeColor="background2"/>
              </w:rPr>
              <w:t xml:space="preserve"> </w:t>
            </w:r>
            <w:proofErr w:type="spellStart"/>
            <w:r w:rsidR="009032AE" w:rsidRPr="00D82709">
              <w:rPr>
                <w:rFonts w:ascii="Palatino Linotype" w:hAnsi="Palatino Linotype"/>
                <w:color w:val="E7E6E6" w:themeColor="background2"/>
              </w:rPr>
              <w:t>Pemutusan</w:t>
            </w:r>
            <w:proofErr w:type="spellEnd"/>
          </w:p>
          <w:p w14:paraId="7A7DFD48" w14:textId="13778D4A" w:rsidR="009032AE" w:rsidRPr="00D82709" w:rsidRDefault="00CC329B"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(a) </w:t>
            </w:r>
            <w:proofErr w:type="spellStart"/>
            <w:r w:rsidRPr="00D82709">
              <w:rPr>
                <w:rFonts w:ascii="Palatino Linotype" w:hAnsi="Palatino Linotype"/>
                <w:color w:val="E7E6E6" w:themeColor="background2"/>
                <w:sz w:val="20"/>
              </w:rPr>
              <w:t>S</w:t>
            </w:r>
            <w:r w:rsidR="009032AE" w:rsidRPr="00D82709">
              <w:rPr>
                <w:rFonts w:ascii="Palatino Linotype" w:hAnsi="Palatino Linotype"/>
                <w:color w:val="E7E6E6" w:themeColor="background2"/>
                <w:sz w:val="20"/>
              </w:rPr>
              <w:t>emua</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kewajiban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lebih</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lanjut</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dari</w:t>
            </w:r>
            <w:proofErr w:type="spellEnd"/>
            <w:r w:rsidR="009032AE" w:rsidRPr="00D82709">
              <w:rPr>
                <w:rFonts w:ascii="Palatino Linotype" w:hAnsi="Palatino Linotype"/>
                <w:color w:val="E7E6E6" w:themeColor="background2"/>
                <w:sz w:val="20"/>
              </w:rPr>
              <w:t xml:space="preserve"> Para </w:t>
            </w:r>
            <w:proofErr w:type="spellStart"/>
            <w:r w:rsidR="009032AE" w:rsidRPr="00D82709">
              <w:rPr>
                <w:rFonts w:ascii="Palatino Linotype" w:hAnsi="Palatino Linotype"/>
                <w:color w:val="E7E6E6" w:themeColor="background2"/>
                <w:sz w:val="20"/>
              </w:rPr>
              <w:t>Pihak</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berdasarkan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Perjanjian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ini</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diakhiri</w:t>
            </w:r>
            <w:proofErr w:type="spellEnd"/>
            <w:r w:rsidR="009032AE" w:rsidRPr="00D82709">
              <w:rPr>
                <w:rFonts w:ascii="Palatino Linotype" w:hAnsi="Palatino Linotype"/>
                <w:color w:val="E7E6E6" w:themeColor="background2"/>
                <w:sz w:val="20"/>
              </w:rPr>
              <w:t xml:space="preserve"> dan </w:t>
            </w:r>
            <w:proofErr w:type="spellStart"/>
            <w:r w:rsidR="009032AE" w:rsidRPr="00D82709">
              <w:rPr>
                <w:rFonts w:ascii="Palatino Linotype" w:hAnsi="Palatino Linotype"/>
                <w:color w:val="E7E6E6" w:themeColor="background2"/>
                <w:sz w:val="20"/>
              </w:rPr>
              <w:t>pembayaran</w:t>
            </w:r>
            <w:proofErr w:type="spellEnd"/>
            <w:r w:rsidR="009032AE" w:rsidRPr="00D82709">
              <w:rPr>
                <w:rFonts w:ascii="Palatino Linotype" w:hAnsi="Palatino Linotype"/>
                <w:color w:val="E7E6E6" w:themeColor="background2"/>
                <w:sz w:val="20"/>
              </w:rPr>
              <w:t xml:space="preserve"> yang </w:t>
            </w:r>
            <w:proofErr w:type="spellStart"/>
            <w:r w:rsidR="009032AE" w:rsidRPr="00D82709">
              <w:rPr>
                <w:rFonts w:ascii="Palatino Linotype" w:hAnsi="Palatino Linotype"/>
                <w:color w:val="E7E6E6" w:themeColor="background2"/>
                <w:sz w:val="20"/>
              </w:rPr>
              <w:t>telah</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dilakukan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akan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dikembalikan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Pihak</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pertanggungjawaban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dibatalkan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karena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pelanggaran</w:t>
            </w:r>
            <w:proofErr w:type="spellEnd"/>
            <w:r w:rsidRPr="00D82709">
              <w:rPr>
                <w:rFonts w:ascii="Palatino Linotype" w:hAnsi="Palatino Linotype"/>
                <w:color w:val="E7E6E6" w:themeColor="background2"/>
                <w:sz w:val="20"/>
              </w:rPr>
              <w:t>.</w:t>
            </w:r>
          </w:p>
          <w:p w14:paraId="0B362E61"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389DEDEB" w14:textId="46DE0E69" w:rsidR="009032AE" w:rsidRPr="00D82709" w:rsidRDefault="009032AE"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mengembalikan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semua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yang </w:t>
            </w:r>
            <w:proofErr w:type="spellStart"/>
            <w:r w:rsidR="007F7AF6" w:rsidRPr="00D82709">
              <w:rPr>
                <w:rFonts w:ascii="Palatino Linotype" w:hAnsi="Palatino Linotype"/>
                <w:color w:val="E7E6E6" w:themeColor="background2"/>
                <w:sz w:val="20"/>
              </w:rPr>
              <w:t>telah</w:t>
            </w:r>
            <w:proofErr w:type="spellEnd"/>
            <w:r w:rsidR="007F7AF6"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dilakukan</w:t>
            </w:r>
            <w:proofErr w:type="spellEnd"/>
            <w:r w:rsidRPr="00D82709">
              <w:rPr>
                <w:rFonts w:ascii="Palatino Linotype" w:hAnsi="Palatino Linotype"/>
                <w:color w:val="E7E6E6" w:themeColor="background2"/>
                <w:sz w:val="20"/>
              </w:rPr>
              <w:t xml:space="preserve"> oleh </w:t>
            </w:r>
            <w:r w:rsidR="00CC12B6" w:rsidRPr="00D82709">
              <w:rPr>
                <w:rFonts w:ascii="Palatino Linotype" w:hAnsi="Palatino Linotype"/>
                <w:color w:val="E7E6E6" w:themeColor="background2"/>
                <w:sz w:val="20"/>
              </w:rPr>
              <w:t xml:space="preserve">Para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pengurangan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Pertimbangan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00DA4BC3" w:rsidRPr="00D82709">
              <w:rPr>
                <w:rFonts w:ascii="Palatino Linotype" w:hAnsi="Palatino Linotype"/>
                <w:color w:val="E7E6E6" w:themeColor="background2"/>
                <w:sz w:val="20"/>
              </w:rPr>
              <w:t>.</w:t>
            </w:r>
          </w:p>
          <w:p w14:paraId="1DBD306E"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43374826" w14:textId="7DF7C08D"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tujuan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setuju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mengesampingkan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ketentuan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Pasal</w:t>
            </w:r>
            <w:proofErr w:type="spellEnd"/>
            <w:r w:rsidRPr="00D82709">
              <w:rPr>
                <w:rFonts w:ascii="Palatino Linotype" w:hAnsi="Palatino Linotype"/>
                <w:color w:val="E7E6E6" w:themeColor="background2"/>
              </w:rPr>
              <w:t xml:space="preserve"> 1266 </w:t>
            </w:r>
            <w:proofErr w:type="spellStart"/>
            <w:r w:rsidRPr="00D82709">
              <w:rPr>
                <w:rFonts w:ascii="Palatino Linotype" w:hAnsi="Palatino Linotype"/>
                <w:color w:val="E7E6E6" w:themeColor="background2"/>
              </w:rPr>
              <w:t>paragraf</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dua</w:t>
            </w:r>
            <w:proofErr w:type="spellEnd"/>
            <w:r w:rsidRPr="00D82709">
              <w:rPr>
                <w:rFonts w:ascii="Palatino Linotype" w:hAnsi="Palatino Linotype"/>
                <w:color w:val="E7E6E6" w:themeColor="background2"/>
              </w:rPr>
              <w:t xml:space="preserve"> dan </w:t>
            </w:r>
            <w:proofErr w:type="spellStart"/>
            <w:r w:rsidRPr="00D82709">
              <w:rPr>
                <w:rFonts w:ascii="Palatino Linotype" w:hAnsi="Palatino Linotype"/>
                <w:color w:val="E7E6E6" w:themeColor="background2"/>
              </w:rPr>
              <w:t>tiga</w:t>
            </w:r>
            <w:proofErr w:type="spellEnd"/>
            <w:r w:rsidRPr="00D82709">
              <w:rPr>
                <w:rFonts w:ascii="Palatino Linotype" w:hAnsi="Palatino Linotype"/>
                <w:color w:val="E7E6E6" w:themeColor="background2"/>
              </w:rPr>
              <w:t xml:space="preserve"> Kitab </w:t>
            </w:r>
            <w:proofErr w:type="spellStart"/>
            <w:r w:rsidRPr="00D82709">
              <w:rPr>
                <w:rFonts w:ascii="Palatino Linotype" w:hAnsi="Palatino Linotype"/>
                <w:color w:val="E7E6E6" w:themeColor="background2"/>
              </w:rPr>
              <w:t>Undang-Undang</w:t>
            </w:r>
            <w:proofErr w:type="spellEnd"/>
            <w:r w:rsidRPr="00D82709">
              <w:rPr>
                <w:rFonts w:ascii="Palatino Linotype" w:hAnsi="Palatino Linotype"/>
                <w:color w:val="E7E6E6" w:themeColor="background2"/>
              </w:rPr>
              <w:t xml:space="preserve"> Hukum Acara </w:t>
            </w:r>
            <w:proofErr w:type="spellStart"/>
            <w:r w:rsidRPr="00D82709">
              <w:rPr>
                <w:rFonts w:ascii="Palatino Linotype" w:hAnsi="Palatino Linotype"/>
                <w:color w:val="E7E6E6" w:themeColor="background2"/>
              </w:rPr>
              <w:t>Perdata</w:t>
            </w:r>
            <w:proofErr w:type="spellEnd"/>
            <w:r w:rsidRPr="00D82709">
              <w:rPr>
                <w:rFonts w:ascii="Palatino Linotype" w:hAnsi="Palatino Linotype"/>
                <w:color w:val="E7E6E6" w:themeColor="background2"/>
              </w:rPr>
              <w:t xml:space="preserve"> Indonesia </w:t>
            </w:r>
            <w:proofErr w:type="spellStart"/>
            <w:r w:rsidRPr="00D82709">
              <w:rPr>
                <w:rFonts w:ascii="Palatino Linotype" w:hAnsi="Palatino Linotype"/>
                <w:color w:val="E7E6E6" w:themeColor="background2"/>
              </w:rPr>
              <w:t>sejauh</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keputusan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pengadilan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tidak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dibutuhkan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memutus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w:t>
            </w:r>
          </w:p>
          <w:p w14:paraId="3AD7A1D0"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p>
        </w:tc>
      </w:tr>
      <w:tr w:rsidR="00EB7A8D" w:rsidRPr="00302058" w14:paraId="2108ABD7" w14:textId="77777777" w:rsidTr="00EB7A8D">
        <w:tblPrEx>
          <w:tblW w:w="0" w:type="auto"/>
          <w:tblPrExChange w:id="260" w:author="Vichi Lestari" w:date="2024-05-28T19:28:00Z">
            <w:tblPrEx>
              <w:tblW w:w="0" w:type="auto"/>
            </w:tblPrEx>
          </w:tblPrExChange>
        </w:tblPrEx>
        <w:tc>
          <w:tcPr>
            <w:tcW w:w="5103" w:type="dxa"/>
            <w:gridSpan w:val="2"/>
            <w:shd w:val="clear" w:color="auto" w:fill="auto"/>
            <w:tcPrChange w:id="261" w:author="Vichi Lestari" w:date="2024-05-28T19:28:00Z">
              <w:tcPr>
                <w:tcW w:w="4150" w:type="dxa"/>
                <w:gridSpan w:val="2"/>
                <w:shd w:val="clear" w:color="auto" w:fill="auto"/>
              </w:tcPr>
            </w:tcPrChange>
          </w:tcPr>
          <w:p w14:paraId="0475F873" w14:textId="5350DCD1" w:rsidR="009734C5"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Notices</w:t>
            </w:r>
            <w:r w:rsidR="00B414DA" w:rsidRPr="00302058">
              <w:rPr>
                <w:rFonts w:ascii="Palatino Linotype" w:hAnsi="Palatino Linotype"/>
                <w:b/>
                <w:bCs/>
                <w:sz w:val="20"/>
                <w:szCs w:val="20"/>
              </w:rPr>
              <w:t>.</w:t>
            </w:r>
          </w:p>
          <w:p w14:paraId="3CC915A4" w14:textId="77777777" w:rsidR="002C3A1B" w:rsidRPr="009B1AB7" w:rsidRDefault="002C3A1B" w:rsidP="006A39AB">
            <w:pPr>
              <w:pStyle w:val="Btext"/>
              <w:spacing w:after="0"/>
              <w:contextualSpacing/>
              <w:rPr>
                <w:rFonts w:ascii="Palatino Linotype" w:hAnsi="Palatino Linotype"/>
                <w:sz w:val="20"/>
                <w:szCs w:val="20"/>
              </w:rPr>
            </w:pPr>
          </w:p>
          <w:p w14:paraId="67A55A71" w14:textId="104F1C67" w:rsidR="00CF25FB" w:rsidRPr="009B1AB7" w:rsidRDefault="00CF25FB" w:rsidP="00D82709">
            <w:pPr>
              <w:pStyle w:val="MTH1"/>
              <w:numPr>
                <w:ilvl w:val="1"/>
                <w:numId w:val="51"/>
              </w:numPr>
              <w:spacing w:after="0"/>
              <w:ind w:left="462" w:hanging="567"/>
              <w:contextualSpacing/>
              <w:jc w:val="both"/>
              <w:rPr>
                <w:rFonts w:ascii="Palatino Linotype" w:hAnsi="Palatino Linotype"/>
                <w:sz w:val="20"/>
                <w:szCs w:val="20"/>
                <w:u w:val="none"/>
                <w:rPrChange w:id="262" w:author="OLTRE" w:date="2024-05-28T19:50:00Z">
                  <w:rPr>
                    <w:rFonts w:ascii="Palatino Linotype" w:hAnsi="Palatino Linotype"/>
                  </w:rPr>
                </w:rPrChange>
              </w:rPr>
            </w:pPr>
            <w:r w:rsidRPr="009B1AB7">
              <w:rPr>
                <w:rFonts w:ascii="Palatino Linotype" w:hAnsi="Palatino Linotype"/>
                <w:sz w:val="20"/>
                <w:szCs w:val="20"/>
                <w:u w:val="none"/>
              </w:rPr>
              <w:t xml:space="preserve">Any notice or other communication to be given under this Agreement or in connection with the matters contemplated herein shall be given in writing in the Indonesian or English language, </w:t>
            </w:r>
            <w:del w:id="263" w:author="Vichi Lestari" w:date="2024-05-28T19:28:00Z">
              <w:r w:rsidRPr="009B1AB7">
                <w:rPr>
                  <w:rFonts w:ascii="Palatino Linotype" w:hAnsi="Palatino Linotype"/>
                  <w:sz w:val="20"/>
                  <w:szCs w:val="20"/>
                  <w:u w:val="none"/>
                </w:rPr>
                <w:delText xml:space="preserve"> </w:delText>
              </w:r>
            </w:del>
            <w:r w:rsidRPr="009B1AB7">
              <w:rPr>
                <w:rFonts w:ascii="Palatino Linotype" w:hAnsi="Palatino Linotype"/>
                <w:sz w:val="20"/>
                <w:szCs w:val="20"/>
                <w:u w:val="none"/>
              </w:rPr>
              <w:t xml:space="preserve">except where otherwise specifically provided, shall be made </w:t>
            </w:r>
            <w:bookmarkStart w:id="264" w:name="_Ref269813483"/>
            <w:r w:rsidRPr="009B1AB7">
              <w:rPr>
                <w:rFonts w:ascii="Palatino Linotype" w:hAnsi="Palatino Linotype"/>
                <w:sz w:val="20"/>
                <w:szCs w:val="20"/>
                <w:u w:val="none"/>
              </w:rPr>
              <w:t xml:space="preserve">by facsimile, mail, </w:t>
            </w:r>
            <w:bookmarkEnd w:id="264"/>
            <w:r w:rsidRPr="009B1AB7">
              <w:rPr>
                <w:rFonts w:ascii="Palatino Linotype" w:hAnsi="Palatino Linotype"/>
                <w:sz w:val="20"/>
                <w:szCs w:val="20"/>
                <w:u w:val="none"/>
              </w:rPr>
              <w:t>or e-mail.</w:t>
            </w:r>
          </w:p>
          <w:p w14:paraId="4D8B91BE" w14:textId="77777777" w:rsidR="00CF25FB" w:rsidRPr="009B1AB7" w:rsidRDefault="00CF25FB" w:rsidP="00D82709">
            <w:pPr>
              <w:pStyle w:val="level2"/>
              <w:numPr>
                <w:ilvl w:val="0"/>
                <w:numId w:val="0"/>
              </w:numPr>
              <w:spacing w:before="0" w:line="240" w:lineRule="auto"/>
              <w:ind w:left="320"/>
              <w:jc w:val="both"/>
              <w:rPr>
                <w:rFonts w:ascii="Palatino Linotype" w:hAnsi="Palatino Linotype"/>
                <w:highlight w:val="cyan"/>
              </w:rPr>
            </w:pPr>
          </w:p>
          <w:p w14:paraId="7E63070D" w14:textId="314593C6" w:rsidR="00CF25FB" w:rsidRPr="009B1AB7" w:rsidRDefault="00CF25FB" w:rsidP="008D0018">
            <w:pPr>
              <w:pStyle w:val="MTH1"/>
              <w:numPr>
                <w:ilvl w:val="1"/>
                <w:numId w:val="51"/>
              </w:numPr>
              <w:spacing w:after="0"/>
              <w:ind w:left="462" w:hanging="567"/>
              <w:contextualSpacing/>
              <w:jc w:val="both"/>
              <w:rPr>
                <w:rFonts w:ascii="Palatino Linotype" w:hAnsi="Palatino Linotype"/>
                <w:sz w:val="20"/>
                <w:szCs w:val="20"/>
                <w:rPrChange w:id="265" w:author="OLTRE" w:date="2024-05-28T19:50:00Z">
                  <w:rPr>
                    <w:rFonts w:ascii="Palatino Linotype" w:hAnsi="Palatino Linotype"/>
                  </w:rPr>
                </w:rPrChange>
              </w:rPr>
            </w:pPr>
            <w:bookmarkStart w:id="266" w:name="_Ref277600147"/>
            <w:r w:rsidRPr="009B1AB7">
              <w:rPr>
                <w:rFonts w:ascii="Palatino Linotype" w:hAnsi="Palatino Linotype"/>
                <w:sz w:val="20"/>
                <w:szCs w:val="20"/>
                <w:u w:val="none"/>
              </w:rPr>
              <w:t xml:space="preserve">Any notice or other communication to be given by any Party under this Agreement shall be sent </w:t>
            </w:r>
            <w:bookmarkEnd w:id="266"/>
            <w:r w:rsidRPr="009B1AB7">
              <w:rPr>
                <w:rFonts w:ascii="Palatino Linotype" w:hAnsi="Palatino Linotype"/>
                <w:sz w:val="20"/>
                <w:szCs w:val="20"/>
                <w:u w:val="none"/>
              </w:rPr>
              <w:t xml:space="preserve">to the addresses provided in </w:t>
            </w:r>
            <w:r w:rsidRPr="009B1AB7">
              <w:rPr>
                <w:rFonts w:ascii="Palatino Linotype" w:hAnsi="Palatino Linotype"/>
                <w:sz w:val="20"/>
                <w:szCs w:val="20"/>
                <w:u w:val="none"/>
                <w:lang w:val="en-AU"/>
                <w:rPrChange w:id="267" w:author="OLTRE" w:date="2024-05-28T19:50:00Z">
                  <w:rPr>
                    <w:rFonts w:ascii="Palatino Linotype" w:hAnsi="Palatino Linotype"/>
                    <w:sz w:val="20"/>
                    <w:u w:val="none"/>
                  </w:rPr>
                </w:rPrChange>
              </w:rPr>
              <w:t>Exhibit B</w:t>
            </w:r>
            <w:r w:rsidRPr="009B1AB7">
              <w:rPr>
                <w:rFonts w:ascii="Palatino Linotype" w:hAnsi="Palatino Linotype"/>
                <w:sz w:val="20"/>
                <w:szCs w:val="20"/>
                <w:u w:val="none"/>
              </w:rPr>
              <w:t xml:space="preserve">, or to any </w:t>
            </w:r>
            <w:r w:rsidRPr="009B1AB7">
              <w:rPr>
                <w:rFonts w:ascii="Palatino Linotype" w:hAnsi="Palatino Linotype"/>
                <w:sz w:val="20"/>
                <w:szCs w:val="20"/>
                <w:u w:val="none"/>
              </w:rPr>
              <w:lastRenderedPageBreak/>
              <w:t xml:space="preserve">substitute contact information as may be notified by a Party to the other Party by not less than 5 (five) calendar </w:t>
            </w:r>
            <w:proofErr w:type="spellStart"/>
            <w:r w:rsidRPr="009B1AB7">
              <w:rPr>
                <w:rFonts w:ascii="Palatino Linotype" w:hAnsi="Palatino Linotype"/>
                <w:sz w:val="20"/>
                <w:szCs w:val="20"/>
                <w:u w:val="none"/>
              </w:rPr>
              <w:t>days notice</w:t>
            </w:r>
            <w:proofErr w:type="spellEnd"/>
            <w:r w:rsidRPr="009B1AB7">
              <w:rPr>
                <w:rFonts w:ascii="Palatino Linotype" w:hAnsi="Palatino Linotype"/>
                <w:sz w:val="20"/>
                <w:szCs w:val="20"/>
                <w:u w:val="none"/>
              </w:rPr>
              <w:t>.</w:t>
            </w:r>
          </w:p>
          <w:p w14:paraId="3812868B" w14:textId="77777777" w:rsidR="00CF25FB" w:rsidRPr="009B1AB7" w:rsidRDefault="00CF25FB" w:rsidP="00CF25FB">
            <w:pPr>
              <w:pStyle w:val="ListParagraph"/>
              <w:rPr>
                <w:rFonts w:ascii="Palatino Linotype" w:hAnsi="Palatino Linotype" w:cs="Calibri"/>
                <w:sz w:val="20"/>
                <w:szCs w:val="20"/>
                <w:highlight w:val="cyan"/>
                <w:rPrChange w:id="268" w:author="OLTRE" w:date="2024-05-28T19:50:00Z">
                  <w:rPr>
                    <w:rFonts w:ascii="Palatino Linotype" w:hAnsi="Palatino Linotype" w:cs="Calibri"/>
                    <w:highlight w:val="cyan"/>
                  </w:rPr>
                </w:rPrChange>
              </w:rPr>
            </w:pPr>
          </w:p>
          <w:p w14:paraId="21C5F662" w14:textId="5542D23E" w:rsidR="00CF25FB" w:rsidRPr="009B1AB7" w:rsidRDefault="00CF25FB" w:rsidP="008D0018">
            <w:pPr>
              <w:pStyle w:val="MTH1"/>
              <w:numPr>
                <w:ilvl w:val="1"/>
                <w:numId w:val="51"/>
              </w:numPr>
              <w:spacing w:after="0"/>
              <w:ind w:left="462" w:hanging="567"/>
              <w:contextualSpacing/>
              <w:jc w:val="both"/>
              <w:rPr>
                <w:rFonts w:ascii="Palatino Linotype" w:hAnsi="Palatino Linotype"/>
                <w:sz w:val="20"/>
                <w:szCs w:val="20"/>
                <w:rPrChange w:id="269" w:author="OLTRE" w:date="2024-05-28T19:50:00Z">
                  <w:rPr>
                    <w:rFonts w:ascii="Palatino Linotype" w:hAnsi="Palatino Linotype"/>
                  </w:rPr>
                </w:rPrChange>
              </w:rPr>
            </w:pPr>
            <w:r w:rsidRPr="009B1AB7">
              <w:rPr>
                <w:rFonts w:ascii="Palatino Linotype" w:hAnsi="Palatino Linotype"/>
                <w:sz w:val="20"/>
                <w:szCs w:val="20"/>
                <w:u w:val="none"/>
              </w:rPr>
              <w:t>Any notice or other communication given under this Agreement shall be deemed to have been received:</w:t>
            </w:r>
          </w:p>
          <w:p w14:paraId="06C61EF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 xml:space="preserve">In case of a notice transmitted by facsimile with a confirmed receipt of transmission from the sender’s machine stating that it was sent in full and without error, on the day on which the same was </w:t>
            </w:r>
            <w:proofErr w:type="gramStart"/>
            <w:r w:rsidRPr="009B1AB7">
              <w:rPr>
                <w:rFonts w:ascii="Palatino Linotype" w:hAnsi="Palatino Linotype" w:cs="Calibri"/>
              </w:rPr>
              <w:t>transmitted;</w:t>
            </w:r>
            <w:proofErr w:type="gramEnd"/>
          </w:p>
          <w:p w14:paraId="30CB29B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 xml:space="preserve">In case of a notice delivered by hand, on the day of actual </w:t>
            </w:r>
            <w:proofErr w:type="gramStart"/>
            <w:r w:rsidRPr="009B1AB7">
              <w:rPr>
                <w:rFonts w:ascii="Palatino Linotype" w:hAnsi="Palatino Linotype" w:cs="Calibri"/>
              </w:rPr>
              <w:t>delivery;</w:t>
            </w:r>
            <w:proofErr w:type="gramEnd"/>
          </w:p>
          <w:p w14:paraId="6E898A3A"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F888104"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delivery by mail, on the second Business Day or, in case of airmail, the 5</w:t>
            </w:r>
            <w:r w:rsidRPr="009B1AB7">
              <w:rPr>
                <w:rFonts w:ascii="Palatino Linotype" w:hAnsi="Palatino Linotype" w:cs="Calibri"/>
                <w:vertAlign w:val="superscript"/>
              </w:rPr>
              <w:t>th</w:t>
            </w:r>
            <w:r w:rsidRPr="009B1AB7">
              <w:rPr>
                <w:rFonts w:ascii="Palatino Linotype" w:hAnsi="Palatino Linotype" w:cs="Calibri"/>
              </w:rPr>
              <w:t xml:space="preserve"> (fifth) Business Day, following the day on which the same was dispatched by first class mail postage prepaid or</w:t>
            </w:r>
            <w:proofErr w:type="gramStart"/>
            <w:r w:rsidRPr="009B1AB7">
              <w:rPr>
                <w:rFonts w:ascii="Palatino Linotype" w:hAnsi="Palatino Linotype" w:cs="Calibri"/>
              </w:rPr>
              <w:t>, as the case may be, airmail</w:t>
            </w:r>
            <w:proofErr w:type="gramEnd"/>
            <w:r w:rsidRPr="009B1AB7">
              <w:rPr>
                <w:rFonts w:ascii="Palatino Linotype" w:hAnsi="Palatino Linotype" w:cs="Calibri"/>
              </w:rPr>
              <w:t xml:space="preserve"> postage prepaid; or </w:t>
            </w:r>
          </w:p>
          <w:p w14:paraId="745A7EF8"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transmitted by e-mail with returned confirmation report stating that the recipient receives the e-mail, on the day on which the same was transmitted</w:t>
            </w:r>
            <w:r w:rsidR="00302058" w:rsidRPr="009B1AB7">
              <w:rPr>
                <w:rFonts w:ascii="Palatino Linotype" w:hAnsi="Palatino Linotype" w:cs="Calibri"/>
              </w:rPr>
              <w:t>,</w:t>
            </w:r>
          </w:p>
          <w:p w14:paraId="4BDB5301" w14:textId="32CA7742" w:rsidR="00CF25FB" w:rsidRPr="009B1AB7" w:rsidRDefault="00CF25FB" w:rsidP="00CF25FB">
            <w:pPr>
              <w:pStyle w:val="level3"/>
              <w:numPr>
                <w:ilvl w:val="0"/>
                <w:numId w:val="0"/>
              </w:numPr>
              <w:spacing w:before="0" w:line="240" w:lineRule="auto"/>
              <w:ind w:left="320"/>
              <w:jc w:val="both"/>
              <w:rPr>
                <w:rFonts w:ascii="Palatino Linotype" w:hAnsi="Palatino Linotype" w:cs="Calibri"/>
              </w:rPr>
            </w:pPr>
            <w:r w:rsidRPr="009B1AB7">
              <w:rPr>
                <w:rFonts w:ascii="Palatino Linotype" w:hAnsi="Palatino Linotype" w:cs="Calibri"/>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3200" w:type="dxa"/>
            <w:shd w:val="clear" w:color="auto" w:fill="auto"/>
            <w:tcPrChange w:id="270" w:author="Vichi Lestari" w:date="2024-05-28T19:28:00Z">
              <w:tcPr>
                <w:tcW w:w="4150" w:type="dxa"/>
                <w:gridSpan w:val="2"/>
                <w:shd w:val="clear" w:color="auto" w:fill="auto"/>
              </w:tcPr>
            </w:tcPrChange>
          </w:tcPr>
          <w:p w14:paraId="42A59155" w14:textId="77777777" w:rsidR="009734C5"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lastRenderedPageBreak/>
              <w:t>Pemberitahuan</w:t>
            </w:r>
            <w:proofErr w:type="spellEnd"/>
          </w:p>
          <w:p w14:paraId="64C5461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F1FB760"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komunikasi</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dimaksud</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lain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khusus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Indonesia</w:t>
            </w:r>
            <w:r w:rsidR="00512465" w:rsidRPr="00D82709">
              <w:rPr>
                <w:rFonts w:ascii="Palatino Linotype" w:hAnsi="Palatino Linotype"/>
                <w:b w:val="0"/>
                <w:color w:val="E7E6E6" w:themeColor="background2"/>
                <w:sz w:val="20"/>
              </w:rPr>
              <w:t xml:space="preserve">/ </w:t>
            </w:r>
            <w:proofErr w:type="spellStart"/>
            <w:r w:rsidR="00512465" w:rsidRPr="00D82709">
              <w:rPr>
                <w:rFonts w:ascii="Palatino Linotype" w:hAnsi="Palatino Linotype"/>
                <w:b w:val="0"/>
                <w:color w:val="E7E6E6" w:themeColor="background2"/>
                <w:sz w:val="20"/>
              </w:rPr>
              <w:t>bahasa</w:t>
            </w:r>
            <w:proofErr w:type="spellEnd"/>
            <w:r w:rsidR="00512465" w:rsidRPr="00D82709">
              <w:rPr>
                <w:rFonts w:ascii="Palatino Linotype" w:hAnsi="Palatino Linotype"/>
                <w:b w:val="0"/>
                <w:color w:val="E7E6E6" w:themeColor="background2"/>
                <w:sz w:val="20"/>
              </w:rPr>
              <w:t xml:space="preserve"> </w:t>
            </w:r>
            <w:proofErr w:type="spellStart"/>
            <w:r w:rsidR="00512465"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ditujukan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6.2 dan </w:t>
            </w:r>
            <w:proofErr w:type="spellStart"/>
            <w:r w:rsidRPr="00D82709">
              <w:rPr>
                <w:rFonts w:ascii="Palatino Linotype" w:hAnsi="Palatino Linotype"/>
                <w:b w:val="0"/>
                <w:color w:val="E7E6E6" w:themeColor="background2"/>
                <w:sz w:val="20"/>
              </w:rPr>
              <w:t>dikirimkan</w:t>
            </w:r>
            <w:proofErr w:type="spellEnd"/>
            <w:r w:rsidRPr="00D82709">
              <w:rPr>
                <w:rFonts w:ascii="Palatino Linotype" w:hAnsi="Palatino Linotype"/>
                <w:b w:val="0"/>
                <w:color w:val="E7E6E6" w:themeColor="background2"/>
                <w:sz w:val="20"/>
              </w:rPr>
              <w:t>:</w:t>
            </w:r>
          </w:p>
          <w:p w14:paraId="7ECACC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52154C2" w14:textId="77777777" w:rsidR="0069511D" w:rsidRPr="00D82709" w:rsidRDefault="0069511D" w:rsidP="006A39AB">
            <w:pPr>
              <w:jc w:val="both"/>
              <w:rPr>
                <w:rFonts w:ascii="Palatino Linotype" w:hAnsi="Palatino Linotype"/>
                <w:color w:val="E7E6E6" w:themeColor="background2"/>
                <w:sz w:val="20"/>
                <w:lang w:val="id-ID"/>
              </w:rPr>
            </w:pP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meninggalkannya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alamat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diantarkannya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alamat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w:t>
            </w:r>
          </w:p>
          <w:p w14:paraId="2ABD6BAC" w14:textId="77777777" w:rsidR="002C3A1B" w:rsidRPr="00D82709" w:rsidRDefault="002C3A1B" w:rsidP="006A39AB">
            <w:pPr>
              <w:jc w:val="both"/>
              <w:rPr>
                <w:rFonts w:ascii="Palatino Linotype" w:hAnsi="Palatino Linotype"/>
                <w:color w:val="E7E6E6" w:themeColor="background2"/>
                <w:sz w:val="20"/>
                <w:lang w:val="id-ID"/>
              </w:rPr>
            </w:pPr>
          </w:p>
          <w:p w14:paraId="3FD86D1E" w14:textId="77777777" w:rsidR="0069511D" w:rsidRPr="00D82709" w:rsidRDefault="0069511D"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tempat</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luar</w:t>
            </w:r>
            <w:proofErr w:type="spellEnd"/>
            <w:r w:rsidRPr="00D82709">
              <w:rPr>
                <w:rFonts w:ascii="Palatino Linotype" w:hAnsi="Palatino Linotype"/>
                <w:color w:val="E7E6E6" w:themeColor="background2"/>
                <w:sz w:val="20"/>
              </w:rPr>
              <w:t xml:space="preserve"> Indonesia,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kurir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udara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dua</w:t>
            </w:r>
            <w:proofErr w:type="spellEnd"/>
            <w:r w:rsidRPr="00D82709">
              <w:rPr>
                <w:rFonts w:ascii="Palatino Linotype" w:hAnsi="Palatino Linotype"/>
                <w:color w:val="E7E6E6" w:themeColor="background2"/>
                <w:sz w:val="20"/>
              </w:rPr>
              <w:t xml:space="preserve"> Hari </w:t>
            </w:r>
            <w:proofErr w:type="spellStart"/>
            <w:r w:rsidRPr="00D82709">
              <w:rPr>
                <w:rFonts w:ascii="Palatino Linotype" w:hAnsi="Palatino Linotype"/>
                <w:color w:val="E7E6E6" w:themeColor="background2"/>
                <w:sz w:val="20"/>
              </w:rPr>
              <w:t>Kerja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diantarkannya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perwakilan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kurir</w:t>
            </w:r>
            <w:proofErr w:type="spellEnd"/>
            <w:r w:rsidRPr="00D82709">
              <w:rPr>
                <w:rFonts w:ascii="Palatino Linotype" w:hAnsi="Palatino Linotype"/>
                <w:color w:val="E7E6E6" w:themeColor="background2"/>
                <w:sz w:val="20"/>
              </w:rPr>
              <w:t>;</w:t>
            </w:r>
          </w:p>
          <w:p w14:paraId="6CDEE43F" w14:textId="77777777" w:rsidR="009D17B5" w:rsidRPr="00D82709" w:rsidRDefault="0069511D"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p>
          <w:p w14:paraId="3DE7489C" w14:textId="77777777" w:rsidR="002C3A1B" w:rsidRPr="00D82709" w:rsidRDefault="002C3A1B" w:rsidP="006A39AB">
            <w:pPr>
              <w:jc w:val="both"/>
              <w:rPr>
                <w:rFonts w:ascii="Palatino Linotype" w:hAnsi="Palatino Linotype"/>
                <w:color w:val="E7E6E6" w:themeColor="background2"/>
                <w:sz w:val="20"/>
                <w:lang w:val="id-ID"/>
              </w:rPr>
            </w:pPr>
          </w:p>
          <w:p w14:paraId="6CD96F19" w14:textId="568A66C0" w:rsidR="0069511D" w:rsidRPr="00D82709" w:rsidRDefault="0069511D"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luar</w:t>
            </w:r>
            <w:proofErr w:type="spellEnd"/>
            <w:r w:rsidRPr="00D82709">
              <w:rPr>
                <w:rFonts w:ascii="Palatino Linotype" w:hAnsi="Palatino Linotype"/>
                <w:color w:val="E7E6E6" w:themeColor="background2"/>
                <w:sz w:val="20"/>
              </w:rPr>
              <w:t xml:space="preserve"> Indonesia,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pos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prabayar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diterima</w:t>
            </w:r>
            <w:proofErr w:type="spellEnd"/>
            <w:r w:rsidRPr="00D82709">
              <w:rPr>
                <w:rFonts w:ascii="Palatino Linotype" w:hAnsi="Palatino Linotype"/>
                <w:color w:val="E7E6E6" w:themeColor="background2"/>
                <w:sz w:val="20"/>
              </w:rPr>
              <w:t xml:space="preserve"> lima Hari </w:t>
            </w:r>
            <w:proofErr w:type="spellStart"/>
            <w:r w:rsidR="008F659D" w:rsidRPr="00D82709">
              <w:rPr>
                <w:rFonts w:ascii="Palatino Linotype" w:hAnsi="Palatino Linotype"/>
                <w:color w:val="E7E6E6" w:themeColor="background2"/>
                <w:sz w:val="20"/>
              </w:rPr>
              <w:t>K</w:t>
            </w:r>
            <w:r w:rsidRPr="00D82709">
              <w:rPr>
                <w:rFonts w:ascii="Palatino Linotype" w:hAnsi="Palatino Linotype"/>
                <w:color w:val="E7E6E6" w:themeColor="background2"/>
                <w:sz w:val="20"/>
              </w:rPr>
              <w:t>erja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tanggal</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pos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p>
          <w:p w14:paraId="6C87F788" w14:textId="77777777" w:rsidR="009D17B5" w:rsidRPr="00D82709" w:rsidRDefault="009D17B5" w:rsidP="006A39AB">
            <w:pPr>
              <w:jc w:val="both"/>
              <w:rPr>
                <w:rFonts w:ascii="Palatino Linotype" w:hAnsi="Palatino Linotype"/>
                <w:color w:val="E7E6E6" w:themeColor="background2"/>
                <w:sz w:val="20"/>
                <w:lang w:val="id-ID"/>
              </w:rPr>
            </w:pPr>
          </w:p>
          <w:p w14:paraId="37301A83" w14:textId="77777777" w:rsidR="002C3A1B" w:rsidRPr="00D82709" w:rsidRDefault="002C3A1B" w:rsidP="006A39AB">
            <w:pPr>
              <w:jc w:val="both"/>
              <w:rPr>
                <w:rFonts w:ascii="Palatino Linotype" w:hAnsi="Palatino Linotype"/>
                <w:color w:val="E7E6E6" w:themeColor="background2"/>
                <w:sz w:val="20"/>
                <w:lang w:val="id-ID"/>
              </w:rPr>
            </w:pPr>
          </w:p>
          <w:p w14:paraId="4B75E20A" w14:textId="77777777" w:rsidR="0069511D" w:rsidRPr="00D82709" w:rsidRDefault="0069511D" w:rsidP="006A39AB">
            <w:pPr>
              <w:jc w:val="both"/>
              <w:rPr>
                <w:rFonts w:ascii="Palatino Linotype" w:hAnsi="Palatino Linotype"/>
                <w:color w:val="E7E6E6" w:themeColor="background2"/>
                <w:sz w:val="20"/>
                <w:lang w:val="id-ID"/>
              </w:rPr>
            </w:pP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faksimili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dikirimkan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konfirmasi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gangguan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transmisi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sebuah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laporan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transmisi</w:t>
            </w:r>
            <w:proofErr w:type="spellEnd"/>
            <w:r w:rsidRPr="00D82709">
              <w:rPr>
                <w:rFonts w:ascii="Palatino Linotype" w:hAnsi="Palatino Linotype"/>
                <w:color w:val="E7E6E6" w:themeColor="background2"/>
                <w:sz w:val="20"/>
              </w:rPr>
              <w:t>.</w:t>
            </w:r>
          </w:p>
          <w:p w14:paraId="046D7A4B" w14:textId="77777777" w:rsidR="002C3A1B" w:rsidRPr="00D82709" w:rsidRDefault="002C3A1B" w:rsidP="006A39AB">
            <w:pPr>
              <w:jc w:val="both"/>
              <w:rPr>
                <w:rFonts w:ascii="Palatino Linotype" w:hAnsi="Palatino Linotype"/>
                <w:color w:val="E7E6E6" w:themeColor="background2"/>
                <w:sz w:val="20"/>
                <w:lang w:val="id-ID"/>
              </w:rPr>
            </w:pPr>
          </w:p>
          <w:p w14:paraId="265B3F90" w14:textId="77777777" w:rsidR="007F6CD4" w:rsidRPr="00D82709" w:rsidRDefault="007F6CD4" w:rsidP="006A39AB">
            <w:pPr>
              <w:jc w:val="both"/>
              <w:rPr>
                <w:rFonts w:ascii="Palatino Linotype" w:hAnsi="Palatino Linotype"/>
                <w:color w:val="E7E6E6" w:themeColor="background2"/>
                <w:sz w:val="20"/>
                <w:lang w:val="id-ID"/>
              </w:rPr>
            </w:pPr>
          </w:p>
          <w:p w14:paraId="76F94EDB" w14:textId="77777777" w:rsidR="0069511D" w:rsidRPr="00D82709" w:rsidRDefault="009D17B5"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dengan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surat</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elektronik</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maka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akan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dianggap</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telah</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diberikan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ketika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dikirimkan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konfirmasi</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dari</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pengiriman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dengan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tanda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terima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pengiriman</w:t>
            </w:r>
            <w:proofErr w:type="spellEnd"/>
            <w:r w:rsidR="0069511D" w:rsidRPr="00D82709">
              <w:rPr>
                <w:rFonts w:ascii="Palatino Linotype" w:hAnsi="Palatino Linotype"/>
                <w:color w:val="E7E6E6" w:themeColor="background2"/>
                <w:sz w:val="20"/>
              </w:rPr>
              <w:t>,</w:t>
            </w:r>
          </w:p>
          <w:p w14:paraId="55532FED" w14:textId="77777777" w:rsidR="002C3A1B" w:rsidRPr="00D82709" w:rsidRDefault="002C3A1B" w:rsidP="006A39AB">
            <w:pPr>
              <w:jc w:val="both"/>
              <w:rPr>
                <w:rFonts w:ascii="Palatino Linotype" w:hAnsi="Palatino Linotype"/>
                <w:color w:val="E7E6E6" w:themeColor="background2"/>
                <w:sz w:val="20"/>
                <w:lang w:val="id-ID"/>
              </w:rPr>
            </w:pPr>
          </w:p>
          <w:p w14:paraId="7362876A"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dengan</w:t>
            </w:r>
            <w:r w:rsidR="002C3A1B" w:rsidRPr="00D82709">
              <w:rPr>
                <w:rFonts w:ascii="Palatino Linotype" w:hAnsi="Palatino Linotype"/>
                <w:b w:val="0"/>
                <w:color w:val="E7E6E6" w:themeColor="background2"/>
                <w:sz w:val="20"/>
                <w:lang w:val="id-ID"/>
              </w:rPr>
              <w:t xml:space="preserve"> </w:t>
            </w:r>
            <w:r w:rsidRPr="00D82709">
              <w:rPr>
                <w:rFonts w:ascii="Palatino Linotype" w:hAnsi="Palatino Linotype"/>
                <w:b w:val="0"/>
                <w:color w:val="E7E6E6" w:themeColor="background2"/>
                <w:sz w:val="20"/>
                <w:lang w:val="id-ID"/>
              </w:rPr>
              <w:t>ketentuan bahwa dalam hal sub-pasal (d) dan (e) di atas pemberitahuan yang telah dikirimkan selain  di antara jam 9.30 – 17.30 pada Hari kerja (“</w:t>
            </w:r>
            <w:r w:rsidRPr="00D82709">
              <w:rPr>
                <w:rFonts w:ascii="Palatino Linotype" w:hAnsi="Palatino Linotype"/>
                <w:color w:val="E7E6E6" w:themeColor="background2"/>
                <w:sz w:val="20"/>
                <w:lang w:val="id-ID"/>
              </w:rPr>
              <w:t>Jam Kerja</w:t>
            </w:r>
            <w:r w:rsidRPr="00D82709">
              <w:rPr>
                <w:rFonts w:ascii="Palatino Linotype" w:hAnsi="Palatino Linotype"/>
                <w:b w:val="0"/>
                <w:color w:val="E7E6E6" w:themeColor="background2"/>
                <w:sz w:val="20"/>
                <w:lang w:val="id-ID"/>
              </w:rPr>
              <w:t>”) akan dianggap  diberikan mulai pada periode selanjutnya dari Jam Kerja.</w:t>
            </w:r>
          </w:p>
          <w:p w14:paraId="25F1D210"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91480A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298ACDC" w14:textId="77777777" w:rsidR="0069511D" w:rsidRPr="00D82709" w:rsidRDefault="0069511D" w:rsidP="006A39AB">
            <w:pPr>
              <w:pStyle w:val="Cen1"/>
              <w:shd w:val="clear" w:color="auto" w:fill="auto"/>
              <w:spacing w:after="0"/>
              <w:contextualSpacing/>
              <w:jc w:val="both"/>
              <w:rPr>
                <w:rFonts w:ascii="Palatino Linotype" w:hAnsi="Palatino Linotype"/>
                <w:color w:val="E7E6E6" w:themeColor="background2"/>
                <w:sz w:val="20"/>
                <w:lang w:val="id-ID"/>
              </w:rPr>
            </w:pP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6.3 </w:t>
            </w:r>
            <w:proofErr w:type="spellStart"/>
            <w:r w:rsidRPr="00D82709">
              <w:rPr>
                <w:rFonts w:ascii="Palatino Linotype" w:hAnsi="Palatino Linotype"/>
                <w:b w:val="0"/>
                <w:color w:val="E7E6E6" w:themeColor="background2"/>
                <w:sz w:val="20"/>
              </w:rPr>
              <w:t>maka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dikirimkan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perhatian</w:t>
            </w:r>
            <w:proofErr w:type="spellEnd"/>
            <w:r w:rsidRPr="00D82709">
              <w:rPr>
                <w:rFonts w:ascii="Palatino Linotype" w:hAnsi="Palatino Linotype"/>
                <w:b w:val="0"/>
                <w:color w:val="E7E6E6" w:themeColor="background2"/>
                <w:sz w:val="20"/>
              </w:rPr>
              <w:t xml:space="preserve"> orang dan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surat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elektronik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pada</w:t>
            </w:r>
            <w:r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B</w:t>
            </w:r>
            <w:r w:rsidRPr="00D82709">
              <w:rPr>
                <w:rFonts w:ascii="Palatino Linotype" w:hAnsi="Palatino Linotype"/>
                <w:color w:val="E7E6E6" w:themeColor="background2"/>
                <w:sz w:val="20"/>
              </w:rPr>
              <w:t>.</w:t>
            </w:r>
          </w:p>
          <w:p w14:paraId="262C491E" w14:textId="77777777" w:rsidR="002C3A1B" w:rsidRPr="00D82709" w:rsidRDefault="002C3A1B" w:rsidP="006A39AB">
            <w:pPr>
              <w:pStyle w:val="Cen1"/>
              <w:shd w:val="clear" w:color="auto" w:fill="auto"/>
              <w:spacing w:after="0"/>
              <w:contextualSpacing/>
              <w:jc w:val="both"/>
              <w:rPr>
                <w:rFonts w:ascii="Palatino Linotype" w:hAnsi="Palatino Linotype"/>
                <w:color w:val="E7E6E6" w:themeColor="background2"/>
                <w:sz w:val="20"/>
                <w:lang w:val="id-ID"/>
              </w:rPr>
            </w:pPr>
          </w:p>
          <w:p w14:paraId="2275ECC3" w14:textId="1C4DDBBF" w:rsidR="002C3A1B"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memberitahukan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keterangan</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tertuang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6.2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efektif</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tanggal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lima Hari </w:t>
            </w:r>
            <w:proofErr w:type="spellStart"/>
            <w:r w:rsidRPr="00D82709">
              <w:rPr>
                <w:rFonts w:ascii="Palatino Linotype" w:hAnsi="Palatino Linotype"/>
                <w:b w:val="0"/>
                <w:color w:val="E7E6E6" w:themeColor="background2"/>
                <w:sz w:val="20"/>
              </w:rPr>
              <w:t>Kerja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manapun</w:t>
            </w:r>
            <w:proofErr w:type="spellEnd"/>
            <w:r w:rsidRPr="00D82709">
              <w:rPr>
                <w:rFonts w:ascii="Palatino Linotype" w:hAnsi="Palatino Linotype"/>
                <w:b w:val="0"/>
                <w:color w:val="E7E6E6" w:themeColor="background2"/>
                <w:sz w:val="20"/>
              </w:rPr>
              <w:t xml:space="preserve"> yang paling lama.</w:t>
            </w:r>
          </w:p>
        </w:tc>
      </w:tr>
      <w:tr w:rsidR="00EB7A8D" w:rsidRPr="00302058" w14:paraId="1E0B548E" w14:textId="77777777" w:rsidTr="00EB7A8D">
        <w:tblPrEx>
          <w:tblW w:w="0" w:type="auto"/>
          <w:tblPrExChange w:id="271" w:author="Vichi Lestari" w:date="2024-05-28T19:28:00Z">
            <w:tblPrEx>
              <w:tblW w:w="0" w:type="auto"/>
            </w:tblPrEx>
          </w:tblPrExChange>
        </w:tblPrEx>
        <w:tc>
          <w:tcPr>
            <w:tcW w:w="5103" w:type="dxa"/>
            <w:gridSpan w:val="2"/>
            <w:shd w:val="clear" w:color="auto" w:fill="auto"/>
            <w:tcPrChange w:id="272" w:author="Vichi Lestari" w:date="2024-05-28T19:28:00Z">
              <w:tcPr>
                <w:tcW w:w="4150" w:type="dxa"/>
                <w:gridSpan w:val="2"/>
                <w:shd w:val="clear" w:color="auto" w:fill="auto"/>
              </w:tcPr>
            </w:tcPrChange>
          </w:tcPr>
          <w:p w14:paraId="64B51704" w14:textId="71F3EDC6" w:rsidR="00216F69" w:rsidRPr="00D82709" w:rsidRDefault="0069511D" w:rsidP="00D82709">
            <w:pPr>
              <w:pStyle w:val="MTH1"/>
              <w:numPr>
                <w:ilvl w:val="0"/>
                <w:numId w:val="51"/>
              </w:numPr>
              <w:spacing w:after="0"/>
              <w:ind w:left="456" w:hanging="567"/>
              <w:contextualSpacing/>
              <w:jc w:val="both"/>
              <w:rPr>
                <w:rFonts w:ascii="Palatino Linotype" w:eastAsia="PMingLiU" w:hAnsi="Palatino Linotype"/>
                <w:b/>
                <w:sz w:val="20"/>
              </w:rPr>
            </w:pPr>
            <w:r w:rsidRPr="00D82709">
              <w:rPr>
                <w:rFonts w:ascii="Palatino Linotype" w:eastAsia="PMingLiU" w:hAnsi="Palatino Linotype"/>
                <w:b/>
                <w:sz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D82709">
              <w:rPr>
                <w:rFonts w:ascii="Palatino Linotype" w:eastAsia="PMingLiU" w:hAnsi="Palatino Linotype"/>
                <w:b/>
                <w:sz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35F5B865"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sz w:val="20"/>
                <w:u w:val="none"/>
              </w:rPr>
              <w:t>This Agreement shall be governed and construed in accordance with the prevailing laws of the Republic of Indonesia.</w:t>
            </w:r>
          </w:p>
          <w:p w14:paraId="1645DA2C" w14:textId="77777777" w:rsidR="002C3A1B" w:rsidRPr="00302058" w:rsidRDefault="002C3A1B" w:rsidP="00D82709">
            <w:pPr>
              <w:pStyle w:val="Btext"/>
              <w:spacing w:after="0"/>
              <w:ind w:left="320" w:hanging="320"/>
              <w:contextualSpacing/>
              <w:rPr>
                <w:rFonts w:ascii="Palatino Linotype" w:eastAsia="PMingLiU" w:hAnsi="Palatino Linotype" w:cs="Calibri"/>
                <w:sz w:val="20"/>
                <w:szCs w:val="20"/>
                <w:lang w:val="id-ID"/>
              </w:rPr>
            </w:pPr>
          </w:p>
          <w:p w14:paraId="10CF8C99" w14:textId="29F4FD07"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rPr>
            </w:pPr>
            <w:proofErr w:type="gramStart"/>
            <w:r w:rsidRPr="00302058">
              <w:rPr>
                <w:rFonts w:ascii="Palatino Linotype" w:eastAsia="PMingLiU" w:hAnsi="Palatino Linotype"/>
                <w:sz w:val="20"/>
                <w:u w:val="none"/>
              </w:rPr>
              <w:t>Any and all</w:t>
            </w:r>
            <w:proofErr w:type="gramEnd"/>
            <w:r w:rsidRPr="00302058">
              <w:rPr>
                <w:rFonts w:ascii="Palatino Linotype" w:eastAsia="PMingLiU" w:hAnsi="Palatino Linotype"/>
                <w:sz w:val="20"/>
                <w:u w:val="none"/>
              </w:rPr>
              <w:t xml:space="preserve">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sz w:val="20"/>
                <w:u w:val="none"/>
              </w:rPr>
              <w:t>finally settled in Indonesian National Arbitration Body (</w:t>
            </w:r>
            <w:r w:rsidRPr="00302058">
              <w:rPr>
                <w:rFonts w:ascii="Palatino Linotype" w:eastAsia="Malgun Gothic" w:hAnsi="Palatino Linotype"/>
                <w:i/>
                <w:sz w:val="20"/>
                <w:u w:val="none"/>
              </w:rPr>
              <w:t xml:space="preserve">Badan </w:t>
            </w:r>
            <w:proofErr w:type="spellStart"/>
            <w:r w:rsidRPr="00302058">
              <w:rPr>
                <w:rFonts w:ascii="Palatino Linotype" w:eastAsia="Malgun Gothic" w:hAnsi="Palatino Linotype"/>
                <w:i/>
                <w:sz w:val="20"/>
                <w:u w:val="none"/>
              </w:rPr>
              <w:t>Arbitrase</w:t>
            </w:r>
            <w:proofErr w:type="spellEnd"/>
            <w:r w:rsidRPr="00302058">
              <w:rPr>
                <w:rFonts w:ascii="Palatino Linotype" w:eastAsia="Malgun Gothic" w:hAnsi="Palatino Linotype"/>
                <w:i/>
                <w:sz w:val="20"/>
                <w:u w:val="none"/>
              </w:rPr>
              <w:t xml:space="preserve"> Nasional Indonesia</w:t>
            </w:r>
            <w:r w:rsidRPr="00302058">
              <w:rPr>
                <w:rFonts w:ascii="Palatino Linotype" w:eastAsia="Malgun Gothic" w:hAnsi="Palatino Linotype"/>
                <w:sz w:val="20"/>
                <w:u w:val="none"/>
              </w:rPr>
              <w:t xml:space="preserve"> – BANI). The arbitration shall be held in 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sz w:val="20"/>
                <w:u w:val="none"/>
              </w:rPr>
              <w:t xml:space="preserve">The award shall be final and binding upon the Parties. The language to be used in the arbitration proceedings shall be </w:t>
            </w:r>
            <w:r w:rsidRPr="00302058">
              <w:rPr>
                <w:rFonts w:ascii="Palatino Linotype" w:eastAsia="Malgun Gothic" w:hAnsi="Palatino Linotype"/>
                <w:i/>
                <w:sz w:val="20"/>
                <w:u w:val="none"/>
              </w:rPr>
              <w:t>Bahasa Indonesia</w:t>
            </w:r>
            <w:r w:rsidRPr="00302058">
              <w:rPr>
                <w:rFonts w:ascii="Palatino Linotype" w:eastAsia="PMingLiU" w:hAnsi="Palatino Linotype"/>
                <w:sz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3200" w:type="dxa"/>
            <w:shd w:val="clear" w:color="auto" w:fill="auto"/>
            <w:tcPrChange w:id="273" w:author="Vichi Lestari" w:date="2024-05-28T19:28:00Z">
              <w:tcPr>
                <w:tcW w:w="4150" w:type="dxa"/>
                <w:gridSpan w:val="2"/>
                <w:shd w:val="clear" w:color="auto" w:fill="auto"/>
              </w:tcPr>
            </w:tcPrChange>
          </w:tcPr>
          <w:p w14:paraId="24F7BA70"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Hukum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Penyelesaian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Perselisihan</w:t>
            </w:r>
            <w:proofErr w:type="spellEnd"/>
            <w:r w:rsidRPr="00D82709">
              <w:rPr>
                <w:rFonts w:ascii="Palatino Linotype" w:hAnsi="Palatino Linotype"/>
                <w:b w:val="0"/>
                <w:color w:val="E7E6E6" w:themeColor="background2"/>
                <w:sz w:val="20"/>
              </w:rPr>
              <w:t>.</w:t>
            </w:r>
          </w:p>
          <w:p w14:paraId="4EB827D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9DE2693"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ditafsirkan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di </w:t>
            </w:r>
            <w:proofErr w:type="spellStart"/>
            <w:r w:rsidRPr="00D82709">
              <w:rPr>
                <w:rFonts w:ascii="Palatino Linotype" w:hAnsi="Palatino Linotype"/>
                <w:b w:val="0"/>
                <w:color w:val="E7E6E6" w:themeColor="background2"/>
                <w:sz w:val="20"/>
              </w:rPr>
              <w:t>Republik</w:t>
            </w:r>
            <w:proofErr w:type="spellEnd"/>
            <w:r w:rsidRPr="00D82709">
              <w:rPr>
                <w:rFonts w:ascii="Palatino Linotype" w:hAnsi="Palatino Linotype"/>
                <w:b w:val="0"/>
                <w:color w:val="E7E6E6" w:themeColor="background2"/>
                <w:sz w:val="20"/>
              </w:rPr>
              <w:t xml:space="preserve"> Indonesia.</w:t>
            </w:r>
          </w:p>
          <w:p w14:paraId="2A7A8E5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AB3C7F8"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perselisihan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kontroversi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tuntutan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timbul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termasuk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pertanyaan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mengenai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keberadaan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keabsahan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interpretasi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diselesaikan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final di Badan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Nasional Indonesia (BANI).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di Jakarta. </w:t>
            </w:r>
            <w:proofErr w:type="spellStart"/>
            <w:r w:rsidRPr="00D82709">
              <w:rPr>
                <w:rFonts w:ascii="Palatino Linotype" w:hAnsi="Palatino Linotype"/>
                <w:b w:val="0"/>
                <w:color w:val="E7E6E6" w:themeColor="background2"/>
                <w:sz w:val="20"/>
              </w:rPr>
              <w:t>Keputusannya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bersifat</w:t>
            </w:r>
            <w:proofErr w:type="spellEnd"/>
            <w:r w:rsidRPr="00D82709">
              <w:rPr>
                <w:rFonts w:ascii="Palatino Linotype" w:hAnsi="Palatino Linotype"/>
                <w:b w:val="0"/>
                <w:color w:val="E7E6E6" w:themeColor="background2"/>
                <w:sz w:val="20"/>
              </w:rPr>
              <w:t xml:space="preserve"> final dan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bagi</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Bahasa yang </w:t>
            </w:r>
            <w:proofErr w:type="spellStart"/>
            <w:r w:rsidRPr="00D82709">
              <w:rPr>
                <w:rFonts w:ascii="Palatino Linotype" w:hAnsi="Palatino Linotype"/>
                <w:b w:val="0"/>
                <w:color w:val="E7E6E6" w:themeColor="background2"/>
                <w:sz w:val="20"/>
              </w:rPr>
              <w:t>digunakan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persidangan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adalah</w:t>
            </w:r>
            <w:proofErr w:type="spellEnd"/>
            <w:r w:rsidRPr="00D82709">
              <w:rPr>
                <w:rFonts w:ascii="Palatino Linotype" w:hAnsi="Palatino Linotype"/>
                <w:b w:val="0"/>
                <w:color w:val="E7E6E6" w:themeColor="background2"/>
                <w:sz w:val="20"/>
              </w:rPr>
              <w:t xml:space="preserve"> Bahasa Indonesia.</w:t>
            </w:r>
          </w:p>
        </w:tc>
      </w:tr>
      <w:tr w:rsidR="00803275" w:rsidRPr="00302058" w14:paraId="6DC8BFBA" w14:textId="77777777" w:rsidTr="00EB7A8D">
        <w:trPr>
          <w:ins w:id="274" w:author="OLTRE" w:date="2024-05-28T19:34:00Z"/>
        </w:trPr>
        <w:tc>
          <w:tcPr>
            <w:tcW w:w="5103" w:type="dxa"/>
            <w:gridSpan w:val="2"/>
            <w:shd w:val="clear" w:color="auto" w:fill="auto"/>
          </w:tcPr>
          <w:p w14:paraId="7636415F" w14:textId="77777777" w:rsidR="00803275" w:rsidRDefault="00803275" w:rsidP="00803275">
            <w:pPr>
              <w:pStyle w:val="MTH1"/>
              <w:numPr>
                <w:ilvl w:val="0"/>
                <w:numId w:val="51"/>
              </w:numPr>
              <w:spacing w:after="0"/>
              <w:ind w:left="456" w:hanging="567"/>
              <w:contextualSpacing/>
              <w:jc w:val="both"/>
              <w:rPr>
                <w:ins w:id="275" w:author="OLTRE" w:date="2024-05-28T19:34:00Z"/>
                <w:rFonts w:ascii="Palatino Linotype" w:hAnsi="Palatino Linotype"/>
                <w:b/>
                <w:bCs/>
                <w:sz w:val="20"/>
                <w:szCs w:val="20"/>
              </w:rPr>
            </w:pPr>
            <w:ins w:id="276" w:author="OLTRE" w:date="2024-05-28T19:34:00Z">
              <w:r>
                <w:rPr>
                  <w:rFonts w:ascii="Palatino Linotype" w:hAnsi="Palatino Linotype"/>
                  <w:b/>
                  <w:bCs/>
                  <w:sz w:val="20"/>
                  <w:szCs w:val="20"/>
                </w:rPr>
                <w:t>Assignment and Novation of Agreement</w:t>
              </w:r>
            </w:ins>
          </w:p>
          <w:p w14:paraId="1A76D7EB" w14:textId="77777777" w:rsidR="00803275" w:rsidRPr="007337F7" w:rsidRDefault="00803275" w:rsidP="00803275">
            <w:pPr>
              <w:pStyle w:val="MTH2"/>
              <w:spacing w:after="0"/>
              <w:rPr>
                <w:ins w:id="277" w:author="OLTRE" w:date="2024-05-28T19:34:00Z"/>
                <w:rFonts w:ascii="Palatino Linotype" w:hAnsi="Palatino Linotype"/>
                <w:sz w:val="20"/>
                <w:szCs w:val="20"/>
              </w:rPr>
            </w:pPr>
          </w:p>
          <w:p w14:paraId="5C461654" w14:textId="77777777" w:rsidR="00803275" w:rsidRPr="007337F7" w:rsidRDefault="00803275" w:rsidP="00803275">
            <w:pPr>
              <w:pStyle w:val="MTH2"/>
              <w:numPr>
                <w:ilvl w:val="0"/>
                <w:numId w:val="138"/>
              </w:numPr>
              <w:ind w:left="453" w:hanging="567"/>
              <w:rPr>
                <w:ins w:id="278" w:author="OLTRE" w:date="2024-05-28T19:34:00Z"/>
                <w:u w:val="none"/>
              </w:rPr>
            </w:pPr>
            <w:ins w:id="279" w:author="OLTRE" w:date="2024-05-28T19:34:00Z">
              <w:r w:rsidRPr="007337F7">
                <w:rPr>
                  <w:rFonts w:ascii="Palatino Linotype" w:hAnsi="Palatino Linotype"/>
                  <w:sz w:val="20"/>
                  <w:szCs w:val="20"/>
                  <w:u w:val="none"/>
                </w:rPr>
                <w:t xml:space="preserve">The Subscriber </w:t>
              </w:r>
              <w:r>
                <w:rPr>
                  <w:rFonts w:ascii="Palatino Linotype" w:hAnsi="Palatino Linotype"/>
                  <w:sz w:val="20"/>
                  <w:szCs w:val="20"/>
                  <w:u w:val="none"/>
                </w:rPr>
                <w:t xml:space="preserve">may </w:t>
              </w:r>
              <w:r w:rsidRPr="007337F7">
                <w:rPr>
                  <w:rFonts w:ascii="Palatino Linotype" w:hAnsi="Palatino Linotype"/>
                  <w:sz w:val="20"/>
                  <w:szCs w:val="20"/>
                  <w:u w:val="none"/>
                </w:rPr>
                <w:t xml:space="preserve">assign, transfer, and convey </w:t>
              </w:r>
              <w:proofErr w:type="gramStart"/>
              <w:r w:rsidRPr="007337F7">
                <w:rPr>
                  <w:rFonts w:ascii="Palatino Linotype" w:hAnsi="Palatino Linotype"/>
                  <w:sz w:val="20"/>
                  <w:szCs w:val="20"/>
                  <w:u w:val="none"/>
                </w:rPr>
                <w:t>all of</w:t>
              </w:r>
              <w:proofErr w:type="gramEnd"/>
              <w:r w:rsidRPr="007337F7">
                <w:rPr>
                  <w:rFonts w:ascii="Palatino Linotype" w:hAnsi="Palatino Linotype"/>
                  <w:sz w:val="20"/>
                  <w:szCs w:val="20"/>
                  <w:u w:val="none"/>
                </w:rPr>
                <w:t xml:space="preserve"> its rights, duties, obligations and liabilities under this Agreement to the Assignee (“</w:t>
              </w:r>
              <w:r w:rsidRPr="007337F7">
                <w:rPr>
                  <w:rFonts w:ascii="Palatino Linotype" w:hAnsi="Palatino Linotype"/>
                  <w:b/>
                  <w:bCs/>
                  <w:sz w:val="20"/>
                  <w:szCs w:val="20"/>
                  <w:u w:val="none"/>
                </w:rPr>
                <w:t>Novation to Assignee</w:t>
              </w:r>
              <w:r w:rsidRPr="007337F7">
                <w:rPr>
                  <w:rFonts w:ascii="Palatino Linotype" w:hAnsi="Palatino Linotype"/>
                  <w:sz w:val="20"/>
                  <w:szCs w:val="20"/>
                  <w:u w:val="none"/>
                </w:rPr>
                <w:t>”).</w:t>
              </w:r>
              <w:r w:rsidRPr="007337F7">
                <w:rPr>
                  <w:u w:val="none"/>
                </w:rPr>
                <w:t xml:space="preserve"> </w:t>
              </w:r>
              <w:r w:rsidRPr="007337F7">
                <w:rPr>
                  <w:rFonts w:ascii="Palatino Linotype" w:hAnsi="Palatino Linotype"/>
                  <w:sz w:val="20"/>
                  <w:szCs w:val="20"/>
                  <w:u w:val="none"/>
                </w:rPr>
                <w:t xml:space="preserve">If </w:t>
              </w:r>
              <w:r>
                <w:rPr>
                  <w:rFonts w:ascii="Palatino Linotype" w:hAnsi="Palatino Linotype"/>
                  <w:sz w:val="20"/>
                  <w:szCs w:val="20"/>
                  <w:u w:val="none"/>
                </w:rPr>
                <w:t>the Subscriber elects to do so, t</w:t>
              </w:r>
              <w:r w:rsidRPr="007337F7">
                <w:rPr>
                  <w:rFonts w:ascii="Palatino Linotype" w:hAnsi="Palatino Linotype"/>
                  <w:sz w:val="20"/>
                  <w:szCs w:val="20"/>
                  <w:u w:val="none"/>
                </w:rPr>
                <w:t xml:space="preserve">he Novation to Assignee shall be conducted pursuant to a novation agreement between the Subscriber and the Assignee </w:t>
              </w:r>
              <w:r>
                <w:rPr>
                  <w:rFonts w:ascii="Palatino Linotype" w:hAnsi="Palatino Linotype"/>
                  <w:sz w:val="20"/>
                  <w:szCs w:val="20"/>
                  <w:u w:val="none"/>
                </w:rPr>
                <w:t xml:space="preserve">on or before </w:t>
              </w:r>
              <w:r w:rsidRPr="007337F7">
                <w:rPr>
                  <w:rFonts w:ascii="Palatino Linotype" w:hAnsi="Palatino Linotype"/>
                  <w:sz w:val="20"/>
                  <w:szCs w:val="20"/>
                  <w:u w:val="none"/>
                </w:rPr>
                <w:t>the Closing Date.</w:t>
              </w:r>
              <w:r w:rsidRPr="007337F7">
                <w:rPr>
                  <w:u w:val="none"/>
                </w:rPr>
                <w:t xml:space="preserve"> </w:t>
              </w:r>
              <w:r w:rsidRPr="007337F7">
                <w:rPr>
                  <w:rFonts w:ascii="Palatino Linotype" w:hAnsi="Palatino Linotype"/>
                  <w:sz w:val="20"/>
                  <w:szCs w:val="20"/>
                  <w:u w:val="none"/>
                </w:rPr>
                <w:t xml:space="preserve">Upon the execution of </w:t>
              </w:r>
              <w:r>
                <w:rPr>
                  <w:rFonts w:ascii="Palatino Linotype" w:hAnsi="Palatino Linotype"/>
                  <w:sz w:val="20"/>
                  <w:szCs w:val="20"/>
                  <w:u w:val="none"/>
                </w:rPr>
                <w:t xml:space="preserve">such </w:t>
              </w:r>
              <w:r w:rsidRPr="007337F7">
                <w:rPr>
                  <w:rFonts w:ascii="Palatino Linotype" w:hAnsi="Palatino Linotype"/>
                  <w:sz w:val="20"/>
                  <w:szCs w:val="20"/>
                  <w:u w:val="none"/>
                </w:rPr>
                <w:t xml:space="preserve">novation agreement, with effect on the signing date of </w:t>
              </w:r>
              <w:r>
                <w:rPr>
                  <w:rFonts w:ascii="Palatino Linotype" w:hAnsi="Palatino Linotype"/>
                  <w:sz w:val="20"/>
                  <w:szCs w:val="20"/>
                  <w:u w:val="none"/>
                </w:rPr>
                <w:t xml:space="preserve">such </w:t>
              </w:r>
              <w:r w:rsidRPr="007337F7">
                <w:rPr>
                  <w:rFonts w:ascii="Palatino Linotype" w:hAnsi="Palatino Linotype"/>
                  <w:sz w:val="20"/>
                  <w:szCs w:val="20"/>
                  <w:u w:val="none"/>
                </w:rPr>
                <w:t>novation agreement:</w:t>
              </w:r>
            </w:ins>
          </w:p>
          <w:p w14:paraId="07D38B0E" w14:textId="77777777" w:rsidR="00803275" w:rsidRPr="007337F7" w:rsidRDefault="00803275" w:rsidP="00803275">
            <w:pPr>
              <w:pStyle w:val="MTH2"/>
              <w:numPr>
                <w:ilvl w:val="2"/>
                <w:numId w:val="98"/>
              </w:numPr>
              <w:ind w:left="887" w:hanging="426"/>
              <w:rPr>
                <w:ins w:id="280" w:author="OLTRE" w:date="2024-05-28T19:34:00Z"/>
                <w:u w:val="none"/>
              </w:rPr>
            </w:pPr>
            <w:ins w:id="281" w:author="OLTRE" w:date="2024-05-28T19:34:00Z">
              <w:r w:rsidRPr="007337F7">
                <w:rPr>
                  <w:rFonts w:ascii="Palatino Linotype" w:hAnsi="Palatino Linotype"/>
                  <w:sz w:val="20"/>
                  <w:szCs w:val="20"/>
                  <w:u w:val="none"/>
                </w:rPr>
                <w:lastRenderedPageBreak/>
                <w:t xml:space="preserve">the Assignee accepts the assignment and transfer of all present and future rights, title, interests, claims and benefits, and agrees to be bound by the duties, obligations and liabilities, of the Subscriber under this </w:t>
              </w:r>
              <w:proofErr w:type="gramStart"/>
              <w:r w:rsidRPr="007337F7">
                <w:rPr>
                  <w:rFonts w:ascii="Palatino Linotype" w:hAnsi="Palatino Linotype"/>
                  <w:sz w:val="20"/>
                  <w:szCs w:val="20"/>
                  <w:u w:val="none"/>
                </w:rPr>
                <w:t>Agreement;</w:t>
              </w:r>
              <w:proofErr w:type="gramEnd"/>
              <w:r w:rsidRPr="007337F7">
                <w:rPr>
                  <w:rFonts w:ascii="Palatino Linotype" w:hAnsi="Palatino Linotype"/>
                  <w:sz w:val="20"/>
                  <w:szCs w:val="20"/>
                  <w:u w:val="none"/>
                </w:rPr>
                <w:t xml:space="preserve"> </w:t>
              </w:r>
            </w:ins>
          </w:p>
          <w:p w14:paraId="598A5933" w14:textId="77777777" w:rsidR="00803275" w:rsidRPr="007337F7" w:rsidRDefault="00803275" w:rsidP="00803275">
            <w:pPr>
              <w:pStyle w:val="MTH2"/>
              <w:numPr>
                <w:ilvl w:val="2"/>
                <w:numId w:val="98"/>
              </w:numPr>
              <w:ind w:left="887" w:hanging="426"/>
              <w:rPr>
                <w:ins w:id="282" w:author="OLTRE" w:date="2024-05-28T19:34:00Z"/>
                <w:u w:val="none"/>
              </w:rPr>
            </w:pPr>
            <w:ins w:id="283" w:author="OLTRE" w:date="2024-05-28T19:34:00Z">
              <w:r w:rsidRPr="007337F7">
                <w:rPr>
                  <w:rFonts w:ascii="Palatino Linotype" w:hAnsi="Palatino Linotype"/>
                  <w:sz w:val="20"/>
                  <w:szCs w:val="20"/>
                  <w:u w:val="none"/>
                </w:rPr>
                <w:t>the Subscriber shall be released and discharged from further performance of all duties, obligations, liabilities, claims and demands howsoever arising under this Agreement</w:t>
              </w:r>
              <w:r>
                <w:rPr>
                  <w:rFonts w:ascii="Palatino Linotype" w:hAnsi="Palatino Linotype"/>
                  <w:sz w:val="20"/>
                  <w:szCs w:val="20"/>
                  <w:u w:val="none"/>
                </w:rPr>
                <w:t>; and</w:t>
              </w:r>
            </w:ins>
          </w:p>
          <w:p w14:paraId="2B8CCD73" w14:textId="77777777" w:rsidR="00803275" w:rsidRPr="007337F7" w:rsidRDefault="00803275" w:rsidP="00803275">
            <w:pPr>
              <w:pStyle w:val="MTH2"/>
              <w:numPr>
                <w:ilvl w:val="2"/>
                <w:numId w:val="98"/>
              </w:numPr>
              <w:ind w:left="887" w:hanging="426"/>
              <w:rPr>
                <w:ins w:id="284" w:author="OLTRE" w:date="2024-05-28T19:34:00Z"/>
                <w:rFonts w:ascii="Palatino Linotype" w:hAnsi="Palatino Linotype"/>
                <w:sz w:val="20"/>
                <w:szCs w:val="20"/>
                <w:u w:val="none"/>
              </w:rPr>
            </w:pPr>
            <w:ins w:id="285" w:author="OLTRE" w:date="2024-05-28T19:34:00Z">
              <w:r w:rsidRPr="007337F7">
                <w:rPr>
                  <w:rFonts w:ascii="Palatino Linotype" w:hAnsi="Palatino Linotype"/>
                  <w:sz w:val="20"/>
                  <w:szCs w:val="20"/>
                  <w:u w:val="none"/>
                </w:rPr>
                <w:t>the performance of those dut</w:t>
              </w:r>
              <w:r>
                <w:rPr>
                  <w:rFonts w:ascii="Palatino Linotype" w:hAnsi="Palatino Linotype"/>
                  <w:sz w:val="20"/>
                  <w:szCs w:val="20"/>
                  <w:u w:val="none"/>
                </w:rPr>
                <w:t>ies, obligations and liabilities will be assumed by the Assignee under this Agreement in place of the Subscriber.</w:t>
              </w:r>
            </w:ins>
          </w:p>
          <w:p w14:paraId="3560BC43" w14:textId="53B27909" w:rsidR="00803275" w:rsidRPr="00D82709" w:rsidRDefault="00803275">
            <w:pPr>
              <w:pStyle w:val="MTH2"/>
              <w:numPr>
                <w:ilvl w:val="0"/>
                <w:numId w:val="138"/>
              </w:numPr>
              <w:ind w:left="453" w:hanging="567"/>
              <w:rPr>
                <w:ins w:id="286" w:author="OLTRE" w:date="2024-05-28T19:34:00Z"/>
                <w:rFonts w:ascii="Palatino Linotype" w:eastAsia="PMingLiU" w:hAnsi="Palatino Linotype"/>
                <w:b/>
                <w:sz w:val="20"/>
              </w:rPr>
              <w:pPrChange w:id="287" w:author="OLTRE" w:date="2024-05-28T19:34:00Z">
                <w:pPr>
                  <w:pStyle w:val="MTH1"/>
                  <w:numPr>
                    <w:numId w:val="51"/>
                  </w:numPr>
                  <w:tabs>
                    <w:tab w:val="clear" w:pos="1440"/>
                  </w:tabs>
                  <w:spacing w:after="0"/>
                  <w:ind w:left="456" w:hanging="567"/>
                  <w:contextualSpacing/>
                  <w:jc w:val="both"/>
                </w:pPr>
              </w:pPrChange>
            </w:pPr>
            <w:ins w:id="288" w:author="OLTRE" w:date="2024-05-28T19:34:00Z">
              <w:r w:rsidRPr="007337F7">
                <w:rPr>
                  <w:rFonts w:ascii="Palatino Linotype" w:hAnsi="Palatino Linotype"/>
                  <w:sz w:val="20"/>
                  <w:szCs w:val="20"/>
                  <w:u w:val="none"/>
                </w:rPr>
                <w:t>Subject to Article 13.1 of this Agreement, no Party may assign, transfer, pledge or encumber any of its rights, or transfer any of its obligations under this Agreement without the prior consent of each other Party.</w:t>
              </w:r>
            </w:ins>
          </w:p>
        </w:tc>
        <w:tc>
          <w:tcPr>
            <w:tcW w:w="3200" w:type="dxa"/>
            <w:shd w:val="clear" w:color="auto" w:fill="auto"/>
          </w:tcPr>
          <w:p w14:paraId="5B23217E" w14:textId="77777777" w:rsidR="00803275" w:rsidRPr="00D82709" w:rsidRDefault="00803275" w:rsidP="006A39AB">
            <w:pPr>
              <w:pStyle w:val="Cen1"/>
              <w:shd w:val="clear" w:color="auto" w:fill="auto"/>
              <w:spacing w:after="0"/>
              <w:contextualSpacing/>
              <w:jc w:val="both"/>
              <w:rPr>
                <w:ins w:id="289" w:author="OLTRE" w:date="2024-05-28T19:34:00Z"/>
                <w:rFonts w:ascii="Palatino Linotype" w:hAnsi="Palatino Linotype"/>
                <w:b w:val="0"/>
                <w:color w:val="E7E6E6" w:themeColor="background2"/>
                <w:sz w:val="20"/>
              </w:rPr>
            </w:pPr>
          </w:p>
        </w:tc>
      </w:tr>
      <w:tr w:rsidR="00EB7A8D" w:rsidRPr="00302058" w14:paraId="100210E9" w14:textId="77777777" w:rsidTr="00EB7A8D">
        <w:tblPrEx>
          <w:tblW w:w="0" w:type="auto"/>
          <w:tblPrExChange w:id="290" w:author="Vichi Lestari" w:date="2024-05-28T19:28:00Z">
            <w:tblPrEx>
              <w:tblW w:w="0" w:type="auto"/>
            </w:tblPrEx>
          </w:tblPrExChange>
        </w:tblPrEx>
        <w:tc>
          <w:tcPr>
            <w:tcW w:w="5103" w:type="dxa"/>
            <w:gridSpan w:val="2"/>
            <w:shd w:val="clear" w:color="auto" w:fill="auto"/>
            <w:tcPrChange w:id="291" w:author="Vichi Lestari" w:date="2024-05-28T19:28:00Z">
              <w:tcPr>
                <w:tcW w:w="4150" w:type="dxa"/>
                <w:gridSpan w:val="2"/>
                <w:shd w:val="clear" w:color="auto" w:fill="auto"/>
              </w:tcPr>
            </w:tcPrChange>
          </w:tcPr>
          <w:p w14:paraId="46014CF2" w14:textId="77777777" w:rsidR="00743BB6" w:rsidRDefault="00743BB6" w:rsidP="00743BB6">
            <w:pPr>
              <w:pStyle w:val="MTH1"/>
              <w:numPr>
                <w:ilvl w:val="0"/>
                <w:numId w:val="51"/>
              </w:numPr>
              <w:spacing w:after="0"/>
              <w:ind w:left="456" w:hanging="567"/>
              <w:contextualSpacing/>
              <w:jc w:val="both"/>
              <w:rPr>
                <w:del w:id="292" w:author="Vichi Lestari" w:date="2024-05-28T19:28:00Z"/>
                <w:rFonts w:ascii="Palatino Linotype" w:hAnsi="Palatino Linotype"/>
                <w:b/>
                <w:bCs/>
                <w:sz w:val="20"/>
                <w:szCs w:val="20"/>
              </w:rPr>
            </w:pPr>
            <w:del w:id="293" w:author="Vichi Lestari" w:date="2024-05-28T19:28:00Z">
              <w:r>
                <w:rPr>
                  <w:rFonts w:ascii="Palatino Linotype" w:hAnsi="Palatino Linotype"/>
                  <w:b/>
                  <w:bCs/>
                  <w:sz w:val="20"/>
                  <w:szCs w:val="20"/>
                </w:rPr>
                <w:delText>Assignment and Novation of Agreement</w:delText>
              </w:r>
            </w:del>
          </w:p>
          <w:p w14:paraId="3AF1BC3A" w14:textId="77777777" w:rsidR="00743BB6" w:rsidRPr="007337F7" w:rsidRDefault="00743BB6" w:rsidP="007337F7">
            <w:pPr>
              <w:pStyle w:val="MTH2"/>
              <w:spacing w:after="0"/>
              <w:rPr>
                <w:del w:id="294" w:author="Vichi Lestari" w:date="2024-05-28T19:28:00Z"/>
                <w:rFonts w:ascii="Palatino Linotype" w:hAnsi="Palatino Linotype"/>
                <w:sz w:val="20"/>
                <w:szCs w:val="20"/>
              </w:rPr>
            </w:pPr>
          </w:p>
          <w:p w14:paraId="66CECE84" w14:textId="77777777" w:rsidR="00CB6001" w:rsidRPr="007337F7" w:rsidRDefault="00743BB6" w:rsidP="00CD2813">
            <w:pPr>
              <w:pStyle w:val="MTH2"/>
              <w:numPr>
                <w:ilvl w:val="0"/>
                <w:numId w:val="138"/>
              </w:numPr>
              <w:ind w:left="453" w:hanging="567"/>
              <w:rPr>
                <w:del w:id="295" w:author="Vichi Lestari" w:date="2024-05-28T19:28:00Z"/>
                <w:u w:val="none"/>
              </w:rPr>
            </w:pPr>
            <w:del w:id="296" w:author="Vichi Lestari" w:date="2024-05-28T19:28:00Z">
              <w:r w:rsidRPr="007337F7">
                <w:rPr>
                  <w:rFonts w:ascii="Palatino Linotype" w:hAnsi="Palatino Linotype"/>
                  <w:sz w:val="20"/>
                  <w:szCs w:val="20"/>
                  <w:u w:val="none"/>
                </w:rPr>
                <w:delText xml:space="preserve">The Subscriber </w:delText>
              </w:r>
              <w:r w:rsidR="008C216E">
                <w:rPr>
                  <w:rFonts w:ascii="Palatino Linotype" w:hAnsi="Palatino Linotype"/>
                  <w:sz w:val="20"/>
                  <w:szCs w:val="20"/>
                  <w:u w:val="none"/>
                </w:rPr>
                <w:delText xml:space="preserve">may </w:delText>
              </w:r>
              <w:r w:rsidRPr="007337F7">
                <w:rPr>
                  <w:rFonts w:ascii="Palatino Linotype" w:hAnsi="Palatino Linotype"/>
                  <w:sz w:val="20"/>
                  <w:szCs w:val="20"/>
                  <w:u w:val="none"/>
                </w:rPr>
                <w:delText xml:space="preserve">assign, transfer, and convey all of its rights, duties, obligations and liabilities under this Agreement to </w:delText>
              </w:r>
              <w:r w:rsidR="0083279C" w:rsidRPr="007337F7">
                <w:rPr>
                  <w:rFonts w:ascii="Palatino Linotype" w:hAnsi="Palatino Linotype"/>
                  <w:sz w:val="20"/>
                  <w:szCs w:val="20"/>
                  <w:u w:val="none"/>
                </w:rPr>
                <w:delText>the Assignee</w:delText>
              </w:r>
              <w:r w:rsidR="00CB6001" w:rsidRPr="007337F7">
                <w:rPr>
                  <w:rFonts w:ascii="Palatino Linotype" w:hAnsi="Palatino Linotype"/>
                  <w:sz w:val="20"/>
                  <w:szCs w:val="20"/>
                  <w:u w:val="none"/>
                </w:rPr>
                <w:delText xml:space="preserve"> (“</w:delText>
              </w:r>
              <w:r w:rsidR="00CB6001" w:rsidRPr="007337F7">
                <w:rPr>
                  <w:rFonts w:ascii="Palatino Linotype" w:hAnsi="Palatino Linotype"/>
                  <w:b/>
                  <w:bCs/>
                  <w:sz w:val="20"/>
                  <w:szCs w:val="20"/>
                  <w:u w:val="none"/>
                </w:rPr>
                <w:delText>Novation to Assignee</w:delText>
              </w:r>
              <w:r w:rsidR="00CB6001" w:rsidRPr="007337F7">
                <w:rPr>
                  <w:rFonts w:ascii="Palatino Linotype" w:hAnsi="Palatino Linotype"/>
                  <w:sz w:val="20"/>
                  <w:szCs w:val="20"/>
                  <w:u w:val="none"/>
                </w:rPr>
                <w:delText>”)</w:delText>
              </w:r>
              <w:r w:rsidRPr="007337F7">
                <w:rPr>
                  <w:rFonts w:ascii="Palatino Linotype" w:hAnsi="Palatino Linotype"/>
                  <w:sz w:val="20"/>
                  <w:szCs w:val="20"/>
                  <w:u w:val="none"/>
                </w:rPr>
                <w:delText>.</w:delText>
              </w:r>
              <w:r w:rsidR="00CD2813" w:rsidRPr="007337F7">
                <w:rPr>
                  <w:u w:val="none"/>
                </w:rPr>
                <w:delText xml:space="preserve"> </w:delText>
              </w:r>
              <w:r w:rsidR="004A548E" w:rsidRPr="007337F7">
                <w:rPr>
                  <w:rFonts w:ascii="Palatino Linotype" w:hAnsi="Palatino Linotype"/>
                  <w:sz w:val="20"/>
                  <w:szCs w:val="20"/>
                  <w:u w:val="none"/>
                </w:rPr>
                <w:delText xml:space="preserve">If </w:delText>
              </w:r>
              <w:r w:rsidR="004A548E">
                <w:rPr>
                  <w:rFonts w:ascii="Palatino Linotype" w:hAnsi="Palatino Linotype"/>
                  <w:sz w:val="20"/>
                  <w:szCs w:val="20"/>
                  <w:u w:val="none"/>
                </w:rPr>
                <w:delText>the Subscriber elects to do so, t</w:delText>
              </w:r>
              <w:r w:rsidR="00A6631B" w:rsidRPr="007337F7">
                <w:rPr>
                  <w:rFonts w:ascii="Palatino Linotype" w:hAnsi="Palatino Linotype"/>
                  <w:sz w:val="20"/>
                  <w:szCs w:val="20"/>
                  <w:u w:val="none"/>
                </w:rPr>
                <w:delText xml:space="preserve">he Novation to Assignee shall be conducted pursuant to a novation agreement between the Subscriber and the </w:delText>
              </w:r>
              <w:r w:rsidR="00726EB8" w:rsidRPr="007337F7">
                <w:rPr>
                  <w:rFonts w:ascii="Palatino Linotype" w:hAnsi="Palatino Linotype"/>
                  <w:sz w:val="20"/>
                  <w:szCs w:val="20"/>
                  <w:u w:val="none"/>
                </w:rPr>
                <w:delText>Assignee</w:delText>
              </w:r>
              <w:r w:rsidR="00CD2813" w:rsidRPr="007337F7">
                <w:rPr>
                  <w:rFonts w:ascii="Palatino Linotype" w:hAnsi="Palatino Linotype"/>
                  <w:sz w:val="20"/>
                  <w:szCs w:val="20"/>
                  <w:u w:val="none"/>
                </w:rPr>
                <w:delText xml:space="preserve"> </w:delText>
              </w:r>
              <w:r w:rsidR="0037012F">
                <w:rPr>
                  <w:rFonts w:ascii="Palatino Linotype" w:hAnsi="Palatino Linotype"/>
                  <w:sz w:val="20"/>
                  <w:szCs w:val="20"/>
                  <w:u w:val="none"/>
                </w:rPr>
                <w:delText xml:space="preserve">on or before </w:delText>
              </w:r>
              <w:r w:rsidR="00CD2813" w:rsidRPr="007337F7">
                <w:rPr>
                  <w:rFonts w:ascii="Palatino Linotype" w:hAnsi="Palatino Linotype"/>
                  <w:sz w:val="20"/>
                  <w:szCs w:val="20"/>
                  <w:u w:val="none"/>
                </w:rPr>
                <w:delText>the Closing Date</w:delText>
              </w:r>
              <w:r w:rsidR="00726EB8" w:rsidRPr="007337F7">
                <w:rPr>
                  <w:rFonts w:ascii="Palatino Linotype" w:hAnsi="Palatino Linotype"/>
                  <w:sz w:val="20"/>
                  <w:szCs w:val="20"/>
                  <w:u w:val="none"/>
                </w:rPr>
                <w:delText>.</w:delText>
              </w:r>
              <w:r w:rsidR="00CD2813" w:rsidRPr="007337F7">
                <w:rPr>
                  <w:u w:val="none"/>
                </w:rPr>
                <w:delText xml:space="preserve"> </w:delText>
              </w:r>
              <w:r w:rsidR="00CD2813" w:rsidRPr="007337F7">
                <w:rPr>
                  <w:rFonts w:ascii="Palatino Linotype" w:hAnsi="Palatino Linotype"/>
                  <w:sz w:val="20"/>
                  <w:szCs w:val="20"/>
                  <w:u w:val="none"/>
                </w:rPr>
                <w:delText xml:space="preserve">Upon the execution of </w:delText>
              </w:r>
              <w:r w:rsidR="0086727E">
                <w:rPr>
                  <w:rFonts w:ascii="Palatino Linotype" w:hAnsi="Palatino Linotype"/>
                  <w:sz w:val="20"/>
                  <w:szCs w:val="20"/>
                  <w:u w:val="none"/>
                </w:rPr>
                <w:delText xml:space="preserve">such </w:delText>
              </w:r>
              <w:r w:rsidR="00CD2813" w:rsidRPr="007337F7">
                <w:rPr>
                  <w:rFonts w:ascii="Palatino Linotype" w:hAnsi="Palatino Linotype"/>
                  <w:sz w:val="20"/>
                  <w:szCs w:val="20"/>
                  <w:u w:val="none"/>
                </w:rPr>
                <w:delText xml:space="preserve">novation agreement, with effect on the </w:delText>
              </w:r>
              <w:r w:rsidR="008542FF" w:rsidRPr="007337F7">
                <w:rPr>
                  <w:rFonts w:ascii="Palatino Linotype" w:hAnsi="Palatino Linotype"/>
                  <w:sz w:val="20"/>
                  <w:szCs w:val="20"/>
                  <w:u w:val="none"/>
                </w:rPr>
                <w:delText xml:space="preserve">signing date </w:delText>
              </w:r>
              <w:r w:rsidR="001D1AF5" w:rsidRPr="007337F7">
                <w:rPr>
                  <w:rFonts w:ascii="Palatino Linotype" w:hAnsi="Palatino Linotype"/>
                  <w:sz w:val="20"/>
                  <w:szCs w:val="20"/>
                  <w:u w:val="none"/>
                </w:rPr>
                <w:delText xml:space="preserve">of </w:delText>
              </w:r>
              <w:r w:rsidR="005E158D">
                <w:rPr>
                  <w:rFonts w:ascii="Palatino Linotype" w:hAnsi="Palatino Linotype"/>
                  <w:sz w:val="20"/>
                  <w:szCs w:val="20"/>
                  <w:u w:val="none"/>
                </w:rPr>
                <w:delText xml:space="preserve">such </w:delText>
              </w:r>
              <w:r w:rsidR="001D1AF5" w:rsidRPr="007337F7">
                <w:rPr>
                  <w:rFonts w:ascii="Palatino Linotype" w:hAnsi="Palatino Linotype"/>
                  <w:sz w:val="20"/>
                  <w:szCs w:val="20"/>
                  <w:u w:val="none"/>
                </w:rPr>
                <w:delText>novation agreement:</w:delText>
              </w:r>
            </w:del>
          </w:p>
          <w:p w14:paraId="26D588CD" w14:textId="77777777" w:rsidR="001D1AF5" w:rsidRPr="007337F7" w:rsidRDefault="00311B4F" w:rsidP="001D1AF5">
            <w:pPr>
              <w:pStyle w:val="MTH2"/>
              <w:numPr>
                <w:ilvl w:val="2"/>
                <w:numId w:val="98"/>
              </w:numPr>
              <w:ind w:left="887" w:hanging="426"/>
              <w:rPr>
                <w:del w:id="297" w:author="Vichi Lestari" w:date="2024-05-28T19:28:00Z"/>
                <w:u w:val="none"/>
              </w:rPr>
            </w:pPr>
            <w:del w:id="298" w:author="Vichi Lestari" w:date="2024-05-28T19:28:00Z">
              <w:r w:rsidRPr="007337F7">
                <w:rPr>
                  <w:rFonts w:ascii="Palatino Linotype" w:hAnsi="Palatino Linotype"/>
                  <w:sz w:val="20"/>
                  <w:szCs w:val="20"/>
                  <w:u w:val="none"/>
                </w:rPr>
                <w:delText xml:space="preserve">the Assignee accepts the assignment and transfer of all present and future rights, title, interests, claims and benefits, and agrees to be bound by the duties, obligations and liabilities, of the Subscriber under this Agreement; </w:delText>
              </w:r>
            </w:del>
          </w:p>
          <w:p w14:paraId="68EDFB0F" w14:textId="77777777" w:rsidR="00311B4F" w:rsidRPr="007337F7" w:rsidRDefault="00311B4F" w:rsidP="001D1AF5">
            <w:pPr>
              <w:pStyle w:val="MTH2"/>
              <w:numPr>
                <w:ilvl w:val="2"/>
                <w:numId w:val="98"/>
              </w:numPr>
              <w:ind w:left="887" w:hanging="426"/>
              <w:rPr>
                <w:del w:id="299" w:author="Vichi Lestari" w:date="2024-05-28T19:28:00Z"/>
                <w:u w:val="none"/>
              </w:rPr>
            </w:pPr>
            <w:del w:id="300" w:author="Vichi Lestari" w:date="2024-05-28T19:28:00Z">
              <w:r w:rsidRPr="007337F7">
                <w:rPr>
                  <w:rFonts w:ascii="Palatino Linotype" w:hAnsi="Palatino Linotype"/>
                  <w:sz w:val="20"/>
                  <w:szCs w:val="20"/>
                  <w:u w:val="none"/>
                </w:rPr>
                <w:delText>the Subscriber shall be released and discharged from further performance of all duties, obligations, liabilities, claims and demands howsoever arising under this Agreement</w:delText>
              </w:r>
              <w:r w:rsidR="009577A3">
                <w:rPr>
                  <w:rFonts w:ascii="Palatino Linotype" w:hAnsi="Palatino Linotype"/>
                  <w:sz w:val="20"/>
                  <w:szCs w:val="20"/>
                  <w:u w:val="none"/>
                </w:rPr>
                <w:delText>; and</w:delText>
              </w:r>
            </w:del>
          </w:p>
          <w:p w14:paraId="0CC55F72" w14:textId="77777777" w:rsidR="009577A3" w:rsidRPr="007337F7" w:rsidRDefault="009577A3" w:rsidP="001D1AF5">
            <w:pPr>
              <w:pStyle w:val="MTH2"/>
              <w:numPr>
                <w:ilvl w:val="2"/>
                <w:numId w:val="98"/>
              </w:numPr>
              <w:ind w:left="887" w:hanging="426"/>
              <w:rPr>
                <w:del w:id="301" w:author="Vichi Lestari" w:date="2024-05-28T19:28:00Z"/>
                <w:rFonts w:ascii="Palatino Linotype" w:hAnsi="Palatino Linotype"/>
                <w:sz w:val="20"/>
                <w:szCs w:val="20"/>
                <w:u w:val="none"/>
              </w:rPr>
            </w:pPr>
            <w:del w:id="302" w:author="Vichi Lestari" w:date="2024-05-28T19:28:00Z">
              <w:r w:rsidRPr="007337F7">
                <w:rPr>
                  <w:rFonts w:ascii="Palatino Linotype" w:hAnsi="Palatino Linotype"/>
                  <w:sz w:val="20"/>
                  <w:szCs w:val="20"/>
                  <w:u w:val="none"/>
                </w:rPr>
                <w:delText>the performance of those dut</w:delText>
              </w:r>
              <w:r>
                <w:rPr>
                  <w:rFonts w:ascii="Palatino Linotype" w:hAnsi="Palatino Linotype"/>
                  <w:sz w:val="20"/>
                  <w:szCs w:val="20"/>
                  <w:u w:val="none"/>
                </w:rPr>
                <w:delText xml:space="preserve">ies, obligations and liabilities will be assumed by the </w:delText>
              </w:r>
              <w:r>
                <w:rPr>
                  <w:rFonts w:ascii="Palatino Linotype" w:hAnsi="Palatino Linotype"/>
                  <w:sz w:val="20"/>
                  <w:szCs w:val="20"/>
                  <w:u w:val="none"/>
                </w:rPr>
                <w:lastRenderedPageBreak/>
                <w:delText>Assignee under this Agreement in place of the Subscriber.</w:delText>
              </w:r>
            </w:del>
          </w:p>
          <w:p w14:paraId="48D12318" w14:textId="0AEB4899" w:rsidR="00311B4F" w:rsidRPr="007337F7" w:rsidRDefault="00311B4F" w:rsidP="007337F7">
            <w:pPr>
              <w:pStyle w:val="MTH2"/>
              <w:numPr>
                <w:ilvl w:val="0"/>
                <w:numId w:val="138"/>
              </w:numPr>
              <w:ind w:left="453" w:hanging="567"/>
            </w:pPr>
            <w:del w:id="303" w:author="Vichi Lestari" w:date="2024-05-28T19:28:00Z">
              <w:r w:rsidRPr="007337F7">
                <w:rPr>
                  <w:rFonts w:ascii="Palatino Linotype" w:hAnsi="Palatino Linotype"/>
                  <w:sz w:val="20"/>
                  <w:szCs w:val="20"/>
                  <w:u w:val="none"/>
                </w:rPr>
                <w:delText>Subject to Article 13.1 of this Agreement, no Party may assign, transfer, pledge or encumber any of its rights, or transfer any of its obligations under this Agreement without the prior consent of each other Party.</w:delText>
              </w:r>
            </w:del>
            <w:ins w:id="304" w:author="Vichi Lestari" w:date="2024-05-28T19:28:00Z">
              <w:r w:rsidRPr="007337F7">
                <w:rPr>
                  <w:rFonts w:ascii="Palatino Linotype" w:hAnsi="Palatino Linotype"/>
                  <w:sz w:val="20"/>
                  <w:szCs w:val="20"/>
                  <w:u w:val="none"/>
                </w:rPr>
                <w:t>.</w:t>
              </w:r>
            </w:ins>
          </w:p>
        </w:tc>
        <w:tc>
          <w:tcPr>
            <w:tcW w:w="3200" w:type="dxa"/>
            <w:shd w:val="clear" w:color="auto" w:fill="auto"/>
            <w:tcPrChange w:id="305" w:author="Vichi Lestari" w:date="2024-05-28T19:28:00Z">
              <w:tcPr>
                <w:tcW w:w="4150" w:type="dxa"/>
                <w:gridSpan w:val="2"/>
                <w:shd w:val="clear" w:color="auto" w:fill="auto"/>
              </w:tcPr>
            </w:tcPrChange>
          </w:tcPr>
          <w:p w14:paraId="1A3C2271" w14:textId="77777777" w:rsidR="00743BB6" w:rsidRPr="00302058" w:rsidRDefault="00743BB6" w:rsidP="006A39AB">
            <w:pPr>
              <w:pStyle w:val="Cen1"/>
              <w:shd w:val="clear" w:color="auto" w:fill="auto"/>
              <w:spacing w:after="0"/>
              <w:contextualSpacing/>
              <w:jc w:val="both"/>
              <w:rPr>
                <w:rFonts w:ascii="Palatino Linotype" w:hAnsi="Palatino Linotype"/>
                <w:b w:val="0"/>
                <w:color w:val="E7E6E6" w:themeColor="background2"/>
                <w:sz w:val="20"/>
                <w:szCs w:val="20"/>
              </w:rPr>
            </w:pPr>
          </w:p>
        </w:tc>
      </w:tr>
      <w:tr w:rsidR="00EB7A8D" w:rsidRPr="00302058" w14:paraId="144E1512" w14:textId="77777777" w:rsidTr="00EB7A8D">
        <w:tblPrEx>
          <w:tblW w:w="0" w:type="auto"/>
          <w:tblPrExChange w:id="306" w:author="Vichi Lestari" w:date="2024-05-28T19:28:00Z">
            <w:tblPrEx>
              <w:tblW w:w="0" w:type="auto"/>
            </w:tblPrEx>
          </w:tblPrExChange>
        </w:tblPrEx>
        <w:tc>
          <w:tcPr>
            <w:tcW w:w="5103" w:type="dxa"/>
            <w:gridSpan w:val="2"/>
            <w:shd w:val="clear" w:color="auto" w:fill="auto"/>
            <w:tcPrChange w:id="307" w:author="Vichi Lestari" w:date="2024-05-28T19:28:00Z">
              <w:tcPr>
                <w:tcW w:w="4150" w:type="dxa"/>
                <w:gridSpan w:val="2"/>
                <w:shd w:val="clear" w:color="auto" w:fill="auto"/>
              </w:tcPr>
            </w:tcPrChange>
          </w:tcPr>
          <w:p w14:paraId="33B78ECC" w14:textId="369BCCAF" w:rsidR="00216F69" w:rsidRPr="00D82709" w:rsidRDefault="0069511D"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t>Miscellaneous</w:t>
            </w:r>
            <w:r w:rsidR="00B414DA" w:rsidRPr="00302058">
              <w:rPr>
                <w:rFonts w:ascii="Palatino Linotype" w:hAnsi="Palatino Linotype"/>
                <w:b/>
                <w:bCs/>
                <w:sz w:val="20"/>
                <w:szCs w:val="20"/>
              </w:rPr>
              <w:t>.</w:t>
            </w:r>
            <w:r w:rsidRPr="00D82709">
              <w:rPr>
                <w:rFonts w:ascii="Palatino Linotype" w:hAnsi="Palatino Linotype"/>
                <w:b/>
                <w:sz w:val="20"/>
              </w:rPr>
              <w:t xml:space="preserve"> </w:t>
            </w:r>
          </w:p>
          <w:p w14:paraId="1B7DC0E6" w14:textId="3047913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5FA5AA0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Agreement </w:t>
            </w:r>
            <w:r w:rsidRPr="00302058">
              <w:rPr>
                <w:rFonts w:ascii="Palatino Linotype" w:eastAsia="PMingLiU" w:hAnsi="Palatino Linotype" w:cs="Calibri"/>
                <w:sz w:val="20"/>
                <w:szCs w:val="20"/>
                <w:u w:val="none"/>
              </w:rPr>
              <w:t>shall constitute</w:t>
            </w:r>
            <w:r w:rsidRPr="00302058">
              <w:rPr>
                <w:rFonts w:ascii="Palatino Linotype" w:eastAsia="PMingLiU" w:hAnsi="Palatino Linotype"/>
                <w:sz w:val="20"/>
                <w:u w:val="none"/>
              </w:rPr>
              <w:t xml:space="preserve"> the entire agreement </w:t>
            </w:r>
            <w:r w:rsidRPr="00302058">
              <w:rPr>
                <w:rFonts w:ascii="Palatino Linotype" w:eastAsia="PMingLiU" w:hAnsi="Palatino Linotype" w:cs="Calibri"/>
                <w:sz w:val="20"/>
                <w:szCs w:val="20"/>
                <w:u w:val="none"/>
              </w:rPr>
              <w:t>of</w:t>
            </w:r>
            <w:r w:rsidRPr="00302058">
              <w:rPr>
                <w:rFonts w:ascii="Palatino Linotype" w:eastAsia="PMingLiU" w:hAnsi="Palatino Linotype"/>
                <w:sz w:val="20"/>
                <w:u w:val="none"/>
              </w:rPr>
              <w:t xml:space="preserve"> the Parties </w:t>
            </w:r>
            <w:r w:rsidRPr="00302058">
              <w:rPr>
                <w:rFonts w:ascii="Palatino Linotype" w:eastAsia="PMingLiU" w:hAnsi="Palatino Linotype" w:cs="Calibri"/>
                <w:sz w:val="20"/>
                <w:szCs w:val="20"/>
                <w:u w:val="none"/>
              </w:rPr>
              <w:t xml:space="preserve">hereto </w:t>
            </w:r>
            <w:r w:rsidRPr="00302058">
              <w:rPr>
                <w:rFonts w:ascii="Palatino Linotype" w:eastAsia="PMingLiU" w:hAnsi="Palatino Linotype"/>
                <w:sz w:val="20"/>
                <w:u w:val="none"/>
              </w:rPr>
              <w:t xml:space="preserve">with respect to </w:t>
            </w: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subject matter </w:t>
            </w:r>
            <w:r w:rsidRPr="00302058">
              <w:rPr>
                <w:rFonts w:ascii="Palatino Linotype" w:eastAsia="PMingLiU" w:hAnsi="Palatino Linotype" w:cs="Calibri"/>
                <w:sz w:val="20"/>
                <w:szCs w:val="20"/>
                <w:u w:val="none"/>
              </w:rPr>
              <w:t xml:space="preserve">hereof </w:t>
            </w:r>
            <w:r w:rsidRPr="00302058">
              <w:rPr>
                <w:rFonts w:ascii="Palatino Linotype" w:eastAsia="PMingLiU" w:hAnsi="Palatino Linotype"/>
                <w:sz w:val="20"/>
                <w:u w:val="none"/>
              </w:rPr>
              <w:t xml:space="preserve">and </w:t>
            </w:r>
            <w:r w:rsidRPr="00302058">
              <w:rPr>
                <w:rFonts w:ascii="Palatino Linotype" w:eastAsia="PMingLiU" w:hAnsi="Palatino Linotype" w:cs="Calibri"/>
                <w:sz w:val="20"/>
                <w:szCs w:val="20"/>
                <w:u w:val="none"/>
              </w:rPr>
              <w:t>supersede any</w:t>
            </w:r>
            <w:r w:rsidRPr="00302058">
              <w:rPr>
                <w:rFonts w:ascii="Palatino Linotype" w:eastAsia="PMingLiU" w:hAnsi="Palatino Linotype"/>
                <w:sz w:val="20"/>
                <w:u w:val="none"/>
              </w:rPr>
              <w:t xml:space="preserve"> prior </w:t>
            </w:r>
            <w:r w:rsidRPr="00302058">
              <w:rPr>
                <w:rFonts w:ascii="Palatino Linotype" w:eastAsia="PMingLiU" w:hAnsi="Palatino Linotype" w:cs="Calibri"/>
                <w:sz w:val="20"/>
                <w:szCs w:val="20"/>
                <w:u w:val="none"/>
              </w:rPr>
              <w:t>expressions of intent or understanding</w:t>
            </w:r>
            <w:r w:rsidRPr="00302058">
              <w:rPr>
                <w:rFonts w:ascii="Palatino Linotype" w:eastAsia="PMingLiU" w:hAnsi="Palatino Linotype"/>
                <w:sz w:val="20"/>
                <w:u w:val="none"/>
              </w:rPr>
              <w:t xml:space="preserve"> with </w:t>
            </w:r>
            <w:r w:rsidRPr="00302058">
              <w:rPr>
                <w:rFonts w:ascii="Palatino Linotype" w:eastAsia="PMingLiU" w:hAnsi="Palatino Linotype" w:cs="Calibri"/>
                <w:sz w:val="20"/>
                <w:szCs w:val="20"/>
                <w:u w:val="none"/>
              </w:rPr>
              <w:t>respect to foregoing</w:t>
            </w:r>
            <w:r w:rsidRPr="00302058">
              <w:rPr>
                <w:rFonts w:ascii="Palatino Linotype" w:eastAsia="PMingLiU" w:hAnsi="Palatino Linotype"/>
                <w:sz w:val="20"/>
                <w:u w:val="none"/>
              </w:rPr>
              <w:t xml:space="preserve"> subject matter, except if it is </w:t>
            </w:r>
            <w:r w:rsidRPr="00302058">
              <w:rPr>
                <w:rFonts w:ascii="Palatino Linotype" w:eastAsia="PMingLiU" w:hAnsi="Palatino Linotype" w:cs="Calibri"/>
                <w:sz w:val="20"/>
                <w:szCs w:val="20"/>
                <w:u w:val="none"/>
              </w:rPr>
              <w:t xml:space="preserve">stated </w:t>
            </w:r>
            <w:r w:rsidRPr="00302058">
              <w:rPr>
                <w:rFonts w:ascii="Palatino Linotype" w:eastAsia="PMingLiU" w:hAnsi="Palatino Linotype"/>
                <w:sz w:val="20"/>
                <w:u w:val="none"/>
              </w:rPr>
              <w:t xml:space="preserve">otherwise </w:t>
            </w:r>
            <w:r w:rsidRPr="00302058">
              <w:rPr>
                <w:rFonts w:ascii="Palatino Linotype" w:eastAsia="PMingLiU" w:hAnsi="Palatino Linotype" w:cs="Calibri"/>
                <w:sz w:val="20"/>
                <w:szCs w:val="20"/>
                <w:u w:val="none"/>
              </w:rPr>
              <w:t>in this Agreement</w:t>
            </w:r>
            <w:r w:rsidRPr="00302058">
              <w:rPr>
                <w:rFonts w:ascii="Palatino Linotype" w:eastAsia="PMingLiU" w:hAnsi="Palatino Linotype"/>
                <w:sz w:val="20"/>
                <w:u w:val="none"/>
              </w:rPr>
              <w: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17889CF"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 xml:space="preserve">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w:t>
            </w:r>
            <w:proofErr w:type="gramStart"/>
            <w:r w:rsidRPr="00302058">
              <w:rPr>
                <w:rFonts w:ascii="Palatino Linotype" w:eastAsia="PMingLiU" w:hAnsi="Palatino Linotype"/>
                <w:sz w:val="20"/>
                <w:u w:val="none"/>
              </w:rPr>
              <w:t>power</w:t>
            </w:r>
            <w:proofErr w:type="gramEnd"/>
            <w:r w:rsidRPr="00302058">
              <w:rPr>
                <w:rFonts w:ascii="Palatino Linotype" w:eastAsia="PMingLiU" w:hAnsi="Palatino Linotype"/>
                <w:sz w:val="20"/>
                <w:u w:val="none"/>
              </w:rPr>
              <w:t xml:space="preserve"> or remedy.  A waiver is not valid or binding on the party granting that waiver unless made in writing.</w:t>
            </w:r>
          </w:p>
          <w:p w14:paraId="0EFDAB83" w14:textId="77777777" w:rsidR="00597578" w:rsidRPr="00D82709" w:rsidRDefault="00597578" w:rsidP="00D82709">
            <w:pPr>
              <w:pStyle w:val="Btext"/>
              <w:spacing w:after="0"/>
              <w:ind w:left="461" w:hanging="461"/>
              <w:contextualSpacing/>
              <w:rPr>
                <w:rFonts w:ascii="Palatino Linotype" w:hAnsi="Palatino Linotype"/>
                <w:sz w:val="20"/>
                <w:lang w:val="id-ID"/>
              </w:rPr>
            </w:pPr>
          </w:p>
          <w:p w14:paraId="34A97ABC" w14:textId="384BBE0A"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0DBB0B7E" w14:textId="2C7DF628"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No modification, amendment or waiver</w:t>
            </w:r>
            <w:r w:rsidRPr="00D82709">
              <w:rPr>
                <w:rFonts w:ascii="Palatino Linotype" w:eastAsia="PMingLiU" w:hAnsi="Palatino Linotype"/>
                <w:sz w:val="20"/>
                <w:u w:val="none"/>
              </w:rPr>
              <w:t xml:space="preserve"> of this Agreement </w:t>
            </w:r>
            <w:r w:rsidRPr="00302058">
              <w:rPr>
                <w:rFonts w:ascii="Palatino Linotype" w:eastAsia="PMingLiU" w:hAnsi="Palatino Linotype" w:cs="Calibri"/>
                <w:sz w:val="20"/>
                <w:szCs w:val="20"/>
                <w:u w:val="none"/>
              </w:rPr>
              <w:t>shall be valid or binding unless made in writing and, in case of a modification or an amendment, executed by all Parties and in case of a waiver, by the Party against whom the waiver</w:t>
            </w:r>
            <w:r w:rsidRPr="00D82709">
              <w:rPr>
                <w:rFonts w:ascii="Palatino Linotype" w:eastAsia="PMingLiU" w:hAnsi="Palatino Linotype"/>
                <w:sz w:val="20"/>
                <w:u w:val="none"/>
              </w:rPr>
              <w:t xml:space="preserve"> is </w:t>
            </w:r>
            <w:r w:rsidRPr="00302058">
              <w:rPr>
                <w:rFonts w:ascii="Palatino Linotype" w:eastAsia="PMingLiU" w:hAnsi="Palatino Linotype" w:cs="Calibri"/>
                <w:sz w:val="20"/>
                <w:szCs w:val="20"/>
                <w:u w:val="none"/>
              </w:rPr>
              <w:t xml:space="preserve">to be </w:t>
            </w:r>
            <w:proofErr w:type="gramStart"/>
            <w:r w:rsidRPr="00302058">
              <w:rPr>
                <w:rFonts w:ascii="Palatino Linotype" w:eastAsia="PMingLiU" w:hAnsi="Palatino Linotype" w:cs="Calibri"/>
                <w:sz w:val="20"/>
                <w:szCs w:val="20"/>
                <w:u w:val="none"/>
              </w:rPr>
              <w:t>effected</w:t>
            </w:r>
            <w:proofErr w:type="gramEnd"/>
            <w:r w:rsidRPr="00302058">
              <w:rPr>
                <w:rFonts w:ascii="Palatino Linotype" w:eastAsia="PMingLiU" w:hAnsi="Palatino Linotype" w:cs="Calibri"/>
                <w:sz w:val="20"/>
                <w:szCs w:val="20"/>
                <w:u w:val="none"/>
              </w:rPr>
              <w:t>.</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15170CB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If one or more provisions of this Agreement or arrangements referred to in this Agreement shall be declared invalid, </w:t>
            </w:r>
            <w:proofErr w:type="gramStart"/>
            <w:r w:rsidRPr="00302058">
              <w:rPr>
                <w:rFonts w:ascii="Palatino Linotype" w:eastAsia="PMingLiU" w:hAnsi="Palatino Linotype" w:cs="Calibri"/>
                <w:sz w:val="20"/>
                <w:szCs w:val="20"/>
                <w:u w:val="none"/>
              </w:rPr>
              <w:t>illegal</w:t>
            </w:r>
            <w:proofErr w:type="gramEnd"/>
            <w:r w:rsidRPr="00302058">
              <w:rPr>
                <w:rFonts w:ascii="Palatino Linotype" w:eastAsia="PMingLiU" w:hAnsi="Palatino Linotype"/>
                <w:sz w:val="20"/>
                <w:u w:val="none"/>
              </w:rPr>
              <w:t xml:space="preserve"> or unenforceable </w:t>
            </w:r>
            <w:r w:rsidRPr="00302058">
              <w:rPr>
                <w:rFonts w:ascii="Palatino Linotype" w:eastAsia="PMingLiU" w:hAnsi="Palatino Linotype" w:cs="Calibri"/>
                <w:sz w:val="20"/>
                <w:szCs w:val="20"/>
                <w:u w:val="none"/>
              </w:rPr>
              <w:t xml:space="preserve">in any respect </w:t>
            </w:r>
            <w:r w:rsidRPr="00302058">
              <w:rPr>
                <w:rFonts w:ascii="Palatino Linotype" w:eastAsia="PMingLiU" w:hAnsi="Palatino Linotype"/>
                <w:sz w:val="20"/>
                <w:u w:val="none"/>
              </w:rPr>
              <w:t xml:space="preserve">under any applicable </w:t>
            </w:r>
            <w:r w:rsidRPr="00302058">
              <w:rPr>
                <w:rFonts w:ascii="Palatino Linotype" w:eastAsia="PMingLiU" w:hAnsi="Palatino Linotype" w:cs="Calibri"/>
                <w:sz w:val="20"/>
                <w:szCs w:val="20"/>
                <w:u w:val="none"/>
              </w:rPr>
              <w:t xml:space="preserve">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 xml:space="preserve">decision, the validity, legality and enforceability of the remaining provisions and agreements contained or referred to in this Agreement shall not be affected or impaired in any way. In connection with the foregoing, upon the </w:t>
            </w:r>
            <w:r w:rsidRPr="00302058">
              <w:rPr>
                <w:rFonts w:ascii="Palatino Linotype" w:eastAsia="PMingLiU" w:hAnsi="Palatino Linotype" w:cs="Calibri"/>
                <w:sz w:val="20"/>
                <w:szCs w:val="20"/>
                <w:u w:val="none"/>
              </w:rPr>
              <w:lastRenderedPageBreak/>
              <w:t>occurrence of such event, the Parties shall use their best efforts to amend such invalid, illegal or unenforceable provision(s)</w:t>
            </w:r>
            <w:r w:rsidRPr="00302058">
              <w:rPr>
                <w:rFonts w:ascii="Palatino Linotype" w:eastAsia="PMingLiU" w:hAnsi="Palatino Linotype"/>
                <w:sz w:val="20"/>
                <w:u w:val="none"/>
              </w:rPr>
              <w:t xml:space="preserve"> only to the extent </w:t>
            </w:r>
            <w:r w:rsidRPr="00302058">
              <w:rPr>
                <w:rFonts w:ascii="Palatino Linotype" w:eastAsia="PMingLiU" w:hAnsi="Palatino Linotype" w:cs="Calibri"/>
                <w:sz w:val="20"/>
                <w:szCs w:val="20"/>
                <w:u w:val="none"/>
              </w:rPr>
              <w:t xml:space="preserve">necessary to be valid, </w:t>
            </w:r>
            <w:proofErr w:type="gramStart"/>
            <w:r w:rsidRPr="00302058">
              <w:rPr>
                <w:rFonts w:ascii="Palatino Linotype" w:eastAsia="PMingLiU" w:hAnsi="Palatino Linotype" w:cs="Calibri"/>
                <w:sz w:val="20"/>
                <w:szCs w:val="20"/>
                <w:u w:val="none"/>
              </w:rPr>
              <w:t>legal</w:t>
            </w:r>
            <w:proofErr w:type="gramEnd"/>
            <w:r w:rsidRPr="00302058">
              <w:rPr>
                <w:rFonts w:ascii="Palatino Linotype" w:eastAsia="PMingLiU" w:hAnsi="Palatino Linotype" w:cs="Calibri"/>
                <w:sz w:val="20"/>
                <w:szCs w:val="20"/>
                <w:u w:val="none"/>
              </w:rPr>
              <w:t xml:space="preserve"> </w:t>
            </w:r>
            <w:r w:rsidRPr="00302058">
              <w:rPr>
                <w:rFonts w:ascii="Palatino Linotype" w:eastAsia="PMingLiU" w:hAnsi="Palatino Linotype"/>
                <w:sz w:val="20"/>
                <w:u w:val="none"/>
              </w:rPr>
              <w:t>and enforceable</w:t>
            </w:r>
            <w:r w:rsidRPr="00302058">
              <w:rPr>
                <w:rFonts w:ascii="Palatino Linotype" w:eastAsia="PMingLiU" w:hAnsi="Palatino Linotype" w:cs="Calibri"/>
                <w:sz w:val="20"/>
                <w:szCs w:val="20"/>
                <w:u w:val="none"/>
              </w:rPr>
              <w:t>, as nearly as possible and consistent with the Parties’ original intention</w:t>
            </w:r>
            <w:r w:rsidRPr="00302058">
              <w:rPr>
                <w:rFonts w:ascii="Palatino Linotype" w:eastAsia="PMingLiU" w:hAnsi="Palatino Linotype"/>
                <w:sz w:val="20"/>
                <w:u w:val="none"/>
              </w:rPr>
              <w:t>.</w:t>
            </w:r>
          </w:p>
          <w:p w14:paraId="6F94276A"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21B8FBA8" w14:textId="720BB1ED" w:rsidR="00597578" w:rsidRPr="00D82709" w:rsidRDefault="00597578" w:rsidP="00D82709">
            <w:pPr>
              <w:pStyle w:val="MTH1"/>
              <w:numPr>
                <w:ilvl w:val="1"/>
                <w:numId w:val="51"/>
              </w:numPr>
              <w:spacing w:after="0"/>
              <w:ind w:left="462" w:hanging="567"/>
              <w:contextualSpacing/>
              <w:jc w:val="both"/>
              <w:rPr>
                <w:rFonts w:ascii="Palatino Linotype" w:eastAsia="PMingLiU" w:hAnsi="Palatino Linotype"/>
                <w:sz w:val="20"/>
              </w:rPr>
            </w:pPr>
            <w:r w:rsidRPr="00302058">
              <w:rPr>
                <w:rFonts w:ascii="Palatino Linotype" w:eastAsia="PMingLiU" w:hAnsi="Palatino Linotype"/>
                <w:sz w:val="20"/>
                <w:u w:val="none"/>
              </w:rPr>
              <w:t>This Agreement may be executed in any number of counterparts, each of which shall be deemed to be an original, but all such counterparts shall together constitute one and the same instrument</w:t>
            </w:r>
            <w:r w:rsidRPr="00302058">
              <w:rPr>
                <w:rFonts w:ascii="Palatino Linotype" w:eastAsia="PMingLiU" w:hAnsi="Palatino Linotype" w:cs="Calibri"/>
                <w:sz w:val="20"/>
                <w:szCs w:val="20"/>
                <w:u w:val="none"/>
              </w:rPr>
              <w:t>.</w:t>
            </w:r>
            <w:r w:rsidR="00BF474A" w:rsidRPr="00302058">
              <w:rPr>
                <w:rFonts w:ascii="Palatino Linotype" w:eastAsia="PMingLiU" w:hAnsi="Palatino Linotype" w:cs="Calibri"/>
                <w:sz w:val="20"/>
                <w:szCs w:val="20"/>
                <w:u w:val="none"/>
              </w:rPr>
              <w:t xml:space="preserve"> Transmission of an executed counterpart of this Agreement by email (in PDF, </w:t>
            </w:r>
            <w:proofErr w:type="gramStart"/>
            <w:r w:rsidR="00BF474A" w:rsidRPr="00302058">
              <w:rPr>
                <w:rFonts w:ascii="Palatino Linotype" w:eastAsia="PMingLiU" w:hAnsi="Palatino Linotype" w:cs="Calibri"/>
                <w:sz w:val="20"/>
                <w:szCs w:val="20"/>
                <w:u w:val="none"/>
              </w:rPr>
              <w:t>JPEG</w:t>
            </w:r>
            <w:proofErr w:type="gramEnd"/>
            <w:r w:rsidR="00BF474A" w:rsidRPr="00302058">
              <w:rPr>
                <w:rFonts w:ascii="Palatino Linotype" w:eastAsia="PMingLiU" w:hAnsi="Palatino Linotype" w:cs="Calibri"/>
                <w:sz w:val="20"/>
                <w:szCs w:val="20"/>
                <w:u w:val="none"/>
              </w:rPr>
              <w:t xml:space="preserve">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 </w:t>
            </w:r>
          </w:p>
          <w:p w14:paraId="4BAB2F4A" w14:textId="77777777" w:rsidR="00597578" w:rsidRPr="00D82709" w:rsidRDefault="00597578" w:rsidP="00D56CC6">
            <w:pPr>
              <w:pStyle w:val="Btext"/>
              <w:spacing w:after="0"/>
              <w:ind w:firstLine="0"/>
              <w:contextualSpacing/>
              <w:rPr>
                <w:rFonts w:ascii="Palatino Linotype" w:eastAsia="PMingLiU" w:hAnsi="Palatino Linotype"/>
                <w:sz w:val="20"/>
              </w:rPr>
            </w:pPr>
          </w:p>
          <w:p w14:paraId="425DFE36" w14:textId="62F56D9A" w:rsidR="00BB3874" w:rsidRPr="00EC3A2E" w:rsidRDefault="00597578" w:rsidP="00D82709">
            <w:pPr>
              <w:pStyle w:val="MTH1"/>
              <w:numPr>
                <w:ilvl w:val="1"/>
                <w:numId w:val="51"/>
              </w:numPr>
              <w:spacing w:after="0"/>
              <w:ind w:left="462" w:hanging="567"/>
              <w:contextualSpacing/>
              <w:jc w:val="both"/>
              <w:rPr>
                <w:rFonts w:ascii="Palatino Linotype" w:hAnsi="Palatino Linotype"/>
                <w:sz w:val="20"/>
                <w:u w:val="none"/>
                <w:rPrChange w:id="308" w:author="Vichi Lestari" w:date="2024-05-28T19:28:00Z">
                  <w:rPr>
                    <w:rFonts w:ascii="Palatino Linotype" w:hAnsi="Palatino Linotype"/>
                    <w:sz w:val="20"/>
                  </w:rPr>
                </w:rPrChange>
              </w:rPr>
            </w:pPr>
            <w:r w:rsidRPr="00533D9D">
              <w:rPr>
                <w:rFonts w:ascii="Palatino Linotype" w:eastAsia="PMingLiU" w:hAnsi="Palatino Linotype"/>
                <w:sz w:val="20"/>
                <w:u w:val="none"/>
              </w:rPr>
              <w:t>This Agreement is executed in a text using both the English and Indonesia languages.</w:t>
            </w:r>
            <w:r w:rsidR="00E85606" w:rsidRPr="00533D9D">
              <w:rPr>
                <w:rFonts w:ascii="Palatino Linotype" w:eastAsia="PMingLiU" w:hAnsi="Palatino Linotype"/>
                <w:sz w:val="20"/>
                <w:u w:val="none"/>
              </w:rPr>
              <w:t xml:space="preserve"> The English version shall control the interpretation of this Agreement, and the Parties acknowledge and agree that i</w:t>
            </w:r>
            <w:r w:rsidRPr="00533D9D">
              <w:rPr>
                <w:rFonts w:ascii="Palatino Linotype" w:eastAsia="PMingLiU" w:hAnsi="Palatino Linotype"/>
                <w:sz w:val="20"/>
                <w:u w:val="none"/>
              </w:rPr>
              <w:t>n the event of any conflict or inconsistency between the two versions of this Agreement, the English version shall prevail</w:t>
            </w:r>
            <w:r w:rsidR="00E85606" w:rsidRPr="00533D9D">
              <w:rPr>
                <w:rFonts w:ascii="Palatino Linotype" w:eastAsia="PMingLiU" w:hAnsi="Palatino Linotype"/>
                <w:sz w:val="20"/>
                <w:u w:val="none"/>
              </w:rPr>
              <w:t xml:space="preserve">, and the Bahasa Indonesia version shall be deemed to be automatically amended to conform with and to make the relevant Bahasa Indonesia text consistent with the </w:t>
            </w:r>
            <w:r w:rsidR="00E85606" w:rsidRPr="00533D9D">
              <w:rPr>
                <w:rFonts w:ascii="Palatino Linotype" w:eastAsia="PMingLiU" w:hAnsi="Palatino Linotype" w:cs="Calibri"/>
                <w:sz w:val="20"/>
                <w:szCs w:val="20"/>
                <w:u w:val="none"/>
              </w:rPr>
              <w:t>relevant English text.</w:t>
            </w:r>
            <w:r w:rsidRPr="00533D9D">
              <w:rPr>
                <w:rFonts w:ascii="Palatino Linotype" w:eastAsia="PMingLiU" w:hAnsi="Palatino Linotype" w:cs="Calibri"/>
                <w:sz w:val="20"/>
                <w:szCs w:val="20"/>
                <w:u w:val="none"/>
              </w:rPr>
              <w:t xml:space="preserve"> </w:t>
            </w:r>
          </w:p>
        </w:tc>
        <w:tc>
          <w:tcPr>
            <w:tcW w:w="3200" w:type="dxa"/>
            <w:shd w:val="clear" w:color="auto" w:fill="auto"/>
            <w:tcPrChange w:id="309" w:author="Vichi Lestari" w:date="2024-05-28T19:28:00Z">
              <w:tcPr>
                <w:tcW w:w="4150" w:type="dxa"/>
                <w:gridSpan w:val="2"/>
                <w:shd w:val="clear" w:color="auto" w:fill="auto"/>
              </w:tcPr>
            </w:tcPrChange>
          </w:tcPr>
          <w:p w14:paraId="2AEE4279"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lastRenderedPageBreak/>
              <w:t xml:space="preserve">Hal </w:t>
            </w:r>
            <w:proofErr w:type="spellStart"/>
            <w:r w:rsidRPr="00D82709">
              <w:rPr>
                <w:rFonts w:ascii="Palatino Linotype" w:hAnsi="Palatino Linotype"/>
                <w:b w:val="0"/>
                <w:color w:val="E7E6E6" w:themeColor="background2"/>
                <w:sz w:val="20"/>
              </w:rPr>
              <w:t>Lainnya</w:t>
            </w:r>
            <w:proofErr w:type="spellEnd"/>
          </w:p>
          <w:p w14:paraId="1178E22B" w14:textId="7F8E20C6"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mencakup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menggantikan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sebelumnya</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perjanjian</w:t>
            </w:r>
            <w:r w:rsidR="00EA3011"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pemahaman</w:t>
            </w:r>
            <w:r w:rsidR="00EA3011" w:rsidRPr="00D82709">
              <w:rPr>
                <w:rFonts w:ascii="Palatino Linotype" w:hAnsi="Palatino Linotype"/>
                <w:b w:val="0"/>
                <w:color w:val="E7E6E6" w:themeColor="background2"/>
                <w:sz w:val="20"/>
              </w:rPr>
              <w:t>-pemahaman</w:t>
            </w:r>
            <w:proofErr w:type="spellEnd"/>
            <w:r w:rsidRPr="00D82709">
              <w:rPr>
                <w:rFonts w:ascii="Palatino Linotype" w:hAnsi="Palatino Linotype"/>
                <w:b w:val="0"/>
                <w:color w:val="E7E6E6" w:themeColor="background2"/>
                <w:sz w:val="20"/>
              </w:rPr>
              <w:t xml:space="preserve"> </w:t>
            </w:r>
            <w:proofErr w:type="spellStart"/>
            <w:r w:rsidR="00C641C3" w:rsidRPr="00D82709">
              <w:rPr>
                <w:rFonts w:ascii="Palatino Linotype" w:hAnsi="Palatino Linotype"/>
                <w:b w:val="0"/>
                <w:color w:val="E7E6E6" w:themeColor="background2"/>
                <w:sz w:val="20"/>
              </w:rPr>
              <w:t>sebelumnya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jika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w:t>
            </w:r>
          </w:p>
          <w:p w14:paraId="658946A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E68C6B1" w14:textId="37D12014" w:rsidR="00AD13A3" w:rsidRPr="00D82709" w:rsidRDefault="00C33547"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kegagalan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penundaan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menghalangi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lain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lanjut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bagi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memberikan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dibuat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w:t>
            </w:r>
          </w:p>
          <w:p w14:paraId="749B5375"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5DDA392"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Hal-</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belum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jelas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kepentingan</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disepakati</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lanjut</w:t>
            </w:r>
            <w:proofErr w:type="spellEnd"/>
            <w:r w:rsidRPr="00D82709">
              <w:rPr>
                <w:rFonts w:ascii="Palatino Linotype" w:hAnsi="Palatino Linotype"/>
                <w:b w:val="0"/>
                <w:color w:val="E7E6E6" w:themeColor="background2"/>
                <w:sz w:val="20"/>
              </w:rPr>
              <w:t xml:space="preserve"> oleh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dan/</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penambahan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kesatuan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bagian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dipisahkan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w:t>
            </w:r>
          </w:p>
          <w:p w14:paraId="22D8D97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DCFB149" w14:textId="77777777" w:rsidR="00846E98" w:rsidRPr="00D82709" w:rsidRDefault="00846E98"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dilarang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aturan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aturan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menjadi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efektif</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pelarangan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mempengaruhi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sisanya</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tambahan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terkena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dampak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wajar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meminta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dampak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w:t>
            </w:r>
          </w:p>
          <w:p w14:paraId="4AF1BB2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6A69AF8"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dieksekusi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beberapa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salinan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asli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tetapi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salinan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kesatuan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instrumen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w:t>
            </w:r>
          </w:p>
          <w:p w14:paraId="3093EBF8"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5D054B3" w14:textId="6F018E49"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dieksekusi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teks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menggunakan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dan Indonesia.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terjadi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konflik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konsistenan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00550069" w:rsidRPr="00D82709">
              <w:rPr>
                <w:rFonts w:ascii="Palatino Linotype" w:hAnsi="Palatino Linotype"/>
                <w:b w:val="0"/>
                <w:color w:val="E7E6E6" w:themeColor="background2"/>
                <w:sz w:val="20"/>
              </w:rPr>
              <w:t>Inggris</w:t>
            </w:r>
            <w:proofErr w:type="spellEnd"/>
            <w:r w:rsidR="00550069"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yang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membuat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diperlukan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mengubah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sehingga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konsisten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D82709">
      <w:pPr>
        <w:jc w:val="center"/>
        <w:rPr>
          <w:rFonts w:ascii="Palatino Linotype" w:hAnsi="Palatino Linotype"/>
          <w:sz w:val="20"/>
          <w:szCs w:val="20"/>
        </w:rPr>
      </w:pPr>
      <w:r>
        <w:rPr>
          <w:rFonts w:ascii="Palatino Linotype" w:hAnsi="Palatino Linotype"/>
          <w:sz w:val="20"/>
          <w:szCs w:val="20"/>
        </w:rPr>
        <w:t xml:space="preserve">[the signature page follows /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penandatanganan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ada</w:t>
      </w:r>
      <w:proofErr w:type="spellEnd"/>
      <w:r>
        <w:rPr>
          <w:rFonts w:ascii="Palatino Linotype" w:hAnsi="Palatino Linotype"/>
          <w:i/>
          <w:iCs/>
          <w:sz w:val="20"/>
          <w:szCs w:val="20"/>
        </w:rPr>
        <w:t xml:space="preserve"> di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berikutnya</w:t>
      </w:r>
      <w:proofErr w:type="spellEnd"/>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D82709">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D82709">
      <w:pPr>
        <w:pStyle w:val="level2"/>
        <w:numPr>
          <w:ilvl w:val="0"/>
          <w:numId w:val="0"/>
        </w:numPr>
        <w:spacing w:line="240" w:lineRule="auto"/>
        <w:rPr>
          <w:rFonts w:ascii="Palatino Linotype" w:eastAsia="PMingLiU" w:hAnsi="Palatino Linotype"/>
          <w:i/>
        </w:rPr>
      </w:pPr>
      <w:proofErr w:type="spellStart"/>
      <w:r w:rsidRPr="00302058">
        <w:rPr>
          <w:rFonts w:ascii="Palatino Linotype" w:eastAsia="PMingLiU" w:hAnsi="Palatino Linotype"/>
          <w:i/>
        </w:rPr>
        <w:t>Demikian</w:t>
      </w:r>
      <w:proofErr w:type="spellEnd"/>
      <w:r w:rsidRPr="00302058">
        <w:rPr>
          <w:rFonts w:ascii="Palatino Linotype" w:eastAsia="PMingLiU" w:hAnsi="Palatino Linotype"/>
          <w:i/>
        </w:rPr>
        <w:t xml:space="preserve"> Para </w:t>
      </w:r>
      <w:proofErr w:type="spellStart"/>
      <w:r w:rsidRPr="00302058">
        <w:rPr>
          <w:rFonts w:ascii="Palatino Linotype" w:eastAsia="PMingLiU" w:hAnsi="Palatino Linotype"/>
          <w:i/>
        </w:rPr>
        <w:t>Pihak</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telah</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menandatangani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Perjanjian</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ini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melalui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perwakilan</w:t>
      </w:r>
      <w:proofErr w:type="spellEnd"/>
      <w:r w:rsidRPr="00302058">
        <w:rPr>
          <w:rFonts w:ascii="Palatino Linotype" w:eastAsia="PMingLiU" w:hAnsi="Palatino Linotype"/>
          <w:i/>
        </w:rPr>
        <w:t xml:space="preserve"> yang </w:t>
      </w:r>
      <w:proofErr w:type="spellStart"/>
      <w:r w:rsidRPr="00302058">
        <w:rPr>
          <w:rFonts w:ascii="Palatino Linotype" w:eastAsia="PMingLiU" w:hAnsi="Palatino Linotype"/>
          <w:i/>
        </w:rPr>
        <w:t>sah</w:t>
      </w:r>
      <w:proofErr w:type="spellEnd"/>
      <w:r w:rsidRPr="00302058">
        <w:rPr>
          <w:rFonts w:ascii="Palatino Linotype" w:eastAsia="PMingLiU" w:hAnsi="Palatino Linotype"/>
          <w:i/>
        </w:rPr>
        <w:t xml:space="preserve"> masing-masing pada </w:t>
      </w:r>
      <w:proofErr w:type="spellStart"/>
      <w:r w:rsidRPr="00302058">
        <w:rPr>
          <w:rFonts w:ascii="Palatino Linotype" w:eastAsia="PMingLiU" w:hAnsi="Palatino Linotype"/>
          <w:i/>
        </w:rPr>
        <w:t>tanggal</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sebagaimana</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tersebut</w:t>
      </w:r>
      <w:proofErr w:type="spellEnd"/>
      <w:r w:rsidRPr="00302058">
        <w:rPr>
          <w:rFonts w:ascii="Palatino Linotype" w:eastAsia="PMingLiU" w:hAnsi="Palatino Linotype"/>
          <w:i/>
        </w:rPr>
        <w:t xml:space="preserve"> di </w:t>
      </w:r>
      <w:proofErr w:type="spellStart"/>
      <w:r w:rsidRPr="00302058">
        <w:rPr>
          <w:rFonts w:ascii="Palatino Linotype" w:eastAsia="PMingLiU" w:hAnsi="Palatino Linotype"/>
          <w:i/>
        </w:rPr>
        <w:t>atas</w:t>
      </w:r>
      <w:proofErr w:type="spellEnd"/>
      <w:r w:rsidRPr="00302058">
        <w:rPr>
          <w:rFonts w:ascii="Palatino Linotype" w:eastAsia="PMingLiU" w:hAnsi="Palatino Linotype"/>
          <w:i/>
        </w:rPr>
        <w:t>.</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D82709">
            <w:pPr>
              <w:contextualSpacing/>
              <w:jc w:val="both"/>
              <w:rPr>
                <w:rFonts w:ascii="Palatino Linotype" w:hAnsi="Palatino Linotype"/>
                <w:b/>
                <w:sz w:val="20"/>
                <w:szCs w:val="20"/>
                <w:u w:val="single"/>
              </w:rPr>
            </w:pPr>
          </w:p>
          <w:p w14:paraId="550BCFFD" w14:textId="77777777" w:rsidR="00A556AD" w:rsidRPr="00302058" w:rsidRDefault="00A556AD" w:rsidP="00D82709">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D82709">
            <w:pPr>
              <w:contextualSpacing/>
              <w:jc w:val="both"/>
              <w:rPr>
                <w:rFonts w:ascii="Palatino Linotype" w:hAnsi="Palatino Linotype"/>
                <w:sz w:val="20"/>
                <w:szCs w:val="20"/>
              </w:rPr>
            </w:pPr>
          </w:p>
        </w:tc>
        <w:tc>
          <w:tcPr>
            <w:tcW w:w="228" w:type="dxa"/>
          </w:tcPr>
          <w:p w14:paraId="75880B34" w14:textId="77777777" w:rsidR="00A556AD" w:rsidRPr="00302058" w:rsidRDefault="00A556AD" w:rsidP="00D82709">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D82709">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D82709">
            <w:pPr>
              <w:contextualSpacing/>
              <w:jc w:val="both"/>
              <w:rPr>
                <w:rFonts w:ascii="Palatino Linotype" w:hAnsi="Palatino Linotype"/>
                <w:b/>
                <w:sz w:val="20"/>
                <w:szCs w:val="20"/>
              </w:rPr>
            </w:pPr>
          </w:p>
          <w:p w14:paraId="4E1DB6F5" w14:textId="77777777" w:rsidR="00A556AD" w:rsidRPr="00302058" w:rsidRDefault="00A556AD" w:rsidP="00D82709">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D82709">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D82709">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r w:rsidRPr="00302058">
              <w:rPr>
                <w:rFonts w:ascii="Palatino Linotype" w:hAnsi="Palatino Linotype"/>
                <w:b/>
                <w:bCs/>
                <w:i/>
                <w:noProof/>
                <w:sz w:val="20"/>
                <w:szCs w:val="20"/>
              </w:rPr>
              <w:t xml:space="preserve"> </w:t>
            </w:r>
          </w:p>
          <w:p w14:paraId="66BA3A21" w14:textId="778F200D" w:rsidR="00237AAC" w:rsidRPr="00302058" w:rsidRDefault="00237AAC" w:rsidP="00D82709">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D82709">
            <w:pPr>
              <w:contextualSpacing/>
              <w:jc w:val="both"/>
              <w:rPr>
                <w:rFonts w:ascii="Palatino Linotype" w:hAnsi="Palatino Linotype"/>
                <w:sz w:val="20"/>
                <w:szCs w:val="20"/>
              </w:rPr>
            </w:pPr>
          </w:p>
        </w:tc>
        <w:tc>
          <w:tcPr>
            <w:tcW w:w="228" w:type="dxa"/>
          </w:tcPr>
          <w:p w14:paraId="0549A095" w14:textId="77777777" w:rsidR="00A556AD" w:rsidRPr="00302058" w:rsidRDefault="00A556AD" w:rsidP="00D82709">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C7AA4C1" w:rsidR="00A556AD" w:rsidRPr="00302058" w:rsidRDefault="00A556AD" w:rsidP="00D82709">
            <w:pPr>
              <w:contextualSpacing/>
              <w:jc w:val="both"/>
              <w:rPr>
                <w:rFonts w:ascii="Palatino Linotype" w:hAnsi="Palatino Linotype"/>
                <w:b/>
                <w:sz w:val="20"/>
                <w:szCs w:val="20"/>
              </w:rPr>
            </w:pPr>
            <w:r w:rsidRPr="00302058">
              <w:rPr>
                <w:rFonts w:ascii="Palatino Linotype" w:hAnsi="Palatino Linotype"/>
                <w:b/>
                <w:sz w:val="20"/>
                <w:szCs w:val="20"/>
              </w:rPr>
              <w:t xml:space="preserve">Subscriber / </w:t>
            </w:r>
            <w:proofErr w:type="spellStart"/>
            <w:r w:rsidRPr="00302058">
              <w:rPr>
                <w:rFonts w:ascii="Palatino Linotype" w:hAnsi="Palatino Linotype"/>
                <w:b/>
                <w:sz w:val="20"/>
                <w:szCs w:val="20"/>
              </w:rPr>
              <w:t>Peserta</w:t>
            </w:r>
            <w:proofErr w:type="spellEnd"/>
            <w:r w:rsidRPr="00302058">
              <w:rPr>
                <w:rFonts w:ascii="Palatino Linotype" w:hAnsi="Palatino Linotype"/>
                <w:b/>
                <w:sz w:val="20"/>
                <w:szCs w:val="20"/>
              </w:rPr>
              <w:t>:</w:t>
            </w:r>
          </w:p>
        </w:tc>
        <w:tc>
          <w:tcPr>
            <w:tcW w:w="4217" w:type="dxa"/>
          </w:tcPr>
          <w:p w14:paraId="12F840D9" w14:textId="77777777" w:rsidR="00A556AD" w:rsidRPr="00302058" w:rsidRDefault="00A556AD" w:rsidP="00D82709">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321CC906" w:rsidR="00A556AD" w:rsidRPr="00302058" w:rsidRDefault="009B1AB7" w:rsidP="00D82709">
            <w:pPr>
              <w:contextualSpacing/>
              <w:jc w:val="both"/>
              <w:rPr>
                <w:rFonts w:ascii="Palatino Linotype" w:hAnsi="Palatino Linotype"/>
                <w:b/>
                <w:bCs/>
                <w:noProof/>
                <w:sz w:val="20"/>
                <w:szCs w:val="20"/>
              </w:rPr>
            </w:pPr>
            <w:commentRangeStart w:id="310"/>
            <w:ins w:id="311" w:author="OLTRE" w:date="2024-05-28T19:51:00Z">
              <w:r>
                <w:rPr>
                  <w:rFonts w:ascii="Palatino Linotype" w:hAnsi="Palatino Linotype"/>
                  <w:b/>
                  <w:bCs/>
                  <w:noProof/>
                  <w:sz w:val="20"/>
                  <w:szCs w:val="20"/>
                </w:rPr>
                <w:t xml:space="preserve">JOHAN </w:t>
              </w:r>
            </w:ins>
            <w:del w:id="312" w:author="OLTRE" w:date="2024-05-28T19:51:00Z">
              <w:r w:rsidR="00A556AD" w:rsidRPr="00302058" w:rsidDel="009B1AB7">
                <w:rPr>
                  <w:rFonts w:ascii="Palatino Linotype" w:hAnsi="Palatino Linotype"/>
                  <w:b/>
                  <w:bCs/>
                  <w:noProof/>
                  <w:sz w:val="20"/>
                  <w:szCs w:val="20"/>
                </w:rPr>
                <w:delText xml:space="preserve">PT </w:delText>
              </w:r>
              <w:r w:rsidR="00237AAC" w:rsidRPr="00302058" w:rsidDel="009B1AB7">
                <w:rPr>
                  <w:rFonts w:ascii="Palatino Linotype" w:hAnsi="Palatino Linotype"/>
                  <w:b/>
                  <w:bCs/>
                  <w:noProof/>
                  <w:sz w:val="20"/>
                  <w:szCs w:val="20"/>
                </w:rPr>
                <w:delText>**</w:delText>
              </w:r>
            </w:del>
            <w:commentRangeEnd w:id="310"/>
            <w:r w:rsidR="00CD447B">
              <w:rPr>
                <w:rStyle w:val="CommentReference"/>
              </w:rPr>
              <w:commentReference w:id="310"/>
            </w:r>
          </w:p>
          <w:p w14:paraId="6A3C6E45" w14:textId="77777777" w:rsidR="00A556AD" w:rsidRPr="00302058" w:rsidRDefault="00A556AD" w:rsidP="00D82709">
            <w:pPr>
              <w:contextualSpacing/>
              <w:jc w:val="both"/>
              <w:rPr>
                <w:rFonts w:ascii="Palatino Linotype" w:hAnsi="Palatino Linotype"/>
                <w:b/>
                <w:bCs/>
                <w:noProof/>
                <w:sz w:val="20"/>
                <w:szCs w:val="20"/>
              </w:rPr>
            </w:pPr>
          </w:p>
          <w:p w14:paraId="790C3E19" w14:textId="77777777" w:rsidR="00302058" w:rsidRPr="00302058" w:rsidRDefault="00302058" w:rsidP="00D82709">
            <w:pPr>
              <w:contextualSpacing/>
              <w:jc w:val="both"/>
              <w:rPr>
                <w:rFonts w:ascii="Palatino Linotype" w:hAnsi="Palatino Linotype"/>
                <w:b/>
                <w:bCs/>
                <w:noProof/>
                <w:sz w:val="20"/>
                <w:szCs w:val="20"/>
              </w:rPr>
            </w:pPr>
          </w:p>
          <w:p w14:paraId="2B5F3418" w14:textId="77777777" w:rsidR="00A556AD" w:rsidRPr="00302058" w:rsidRDefault="00A556AD" w:rsidP="00D82709">
            <w:pPr>
              <w:contextualSpacing/>
              <w:jc w:val="both"/>
              <w:rPr>
                <w:rFonts w:ascii="Palatino Linotype" w:hAnsi="Palatino Linotype"/>
                <w:b/>
                <w:bCs/>
                <w:noProof/>
                <w:sz w:val="20"/>
                <w:szCs w:val="20"/>
              </w:rPr>
            </w:pPr>
          </w:p>
          <w:p w14:paraId="7E5E4D30" w14:textId="77777777" w:rsidR="00A556AD" w:rsidRPr="00302058" w:rsidRDefault="00A556AD" w:rsidP="00D82709">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D82709">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D82709">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p>
        </w:tc>
        <w:tc>
          <w:tcPr>
            <w:tcW w:w="4217" w:type="dxa"/>
          </w:tcPr>
          <w:p w14:paraId="781FA755" w14:textId="77777777" w:rsidR="00A556AD" w:rsidRPr="00302058" w:rsidRDefault="00A556AD" w:rsidP="00D82709">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3F57D6" w:rsidR="004A064D" w:rsidRPr="00302058"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t>Prior Closing , the capital structure and shareholder composition are as follows /</w:t>
      </w:r>
    </w:p>
    <w:p w14:paraId="48D04A63" w14:textId="77777777" w:rsidR="004A064D" w:rsidRPr="00302058" w:rsidRDefault="004A064D" w:rsidP="00D82709">
      <w:pPr>
        <w:ind w:left="426"/>
        <w:rPr>
          <w:rFonts w:ascii="Palatino Linotype" w:hAnsi="Palatino Linotype"/>
          <w:b/>
          <w:sz w:val="20"/>
          <w:szCs w:val="20"/>
        </w:rPr>
      </w:pPr>
      <w:proofErr w:type="spellStart"/>
      <w:r w:rsidRPr="00302058">
        <w:rPr>
          <w:rFonts w:ascii="Palatino Linotype" w:hAnsi="Palatino Linotype"/>
          <w:b/>
          <w:sz w:val="20"/>
          <w:szCs w:val="20"/>
        </w:rPr>
        <w:t>Sebelum</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Penutupan</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Struktur</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Permodalan</w:t>
      </w:r>
      <w:proofErr w:type="spellEnd"/>
      <w:r w:rsidRPr="00302058">
        <w:rPr>
          <w:rFonts w:ascii="Palatino Linotype" w:hAnsi="Palatino Linotype"/>
          <w:b/>
          <w:sz w:val="20"/>
          <w:szCs w:val="20"/>
        </w:rPr>
        <w:t xml:space="preserve"> dan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 yang </w:t>
      </w:r>
      <w:proofErr w:type="spellStart"/>
      <w:r w:rsidRPr="00302058">
        <w:rPr>
          <w:rFonts w:ascii="Palatino Linotype" w:hAnsi="Palatino Linotype"/>
          <w:b/>
          <w:sz w:val="20"/>
          <w:szCs w:val="20"/>
        </w:rPr>
        <w:t>Sudah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adalah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sebagai</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berikut</w:t>
      </w:r>
      <w:proofErr w:type="spellEnd"/>
      <w:r w:rsidRPr="00302058">
        <w:rPr>
          <w:rFonts w:ascii="Palatino Linotype" w:hAnsi="Palatino Linotype"/>
          <w:b/>
          <w:sz w:val="20"/>
          <w:szCs w:val="20"/>
        </w:rPr>
        <w:t>:</w:t>
      </w:r>
    </w:p>
    <w:p w14:paraId="79C29A91" w14:textId="77777777" w:rsidR="004A064D" w:rsidRPr="00302058" w:rsidRDefault="004A064D" w:rsidP="00D82709">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43BE3">
        <w:tc>
          <w:tcPr>
            <w:tcW w:w="3595" w:type="dxa"/>
            <w:shd w:val="clear" w:color="auto" w:fill="6B94D1"/>
            <w:vAlign w:val="center"/>
          </w:tcPr>
          <w:p w14:paraId="39B0AE6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43BE3">
        <w:tc>
          <w:tcPr>
            <w:tcW w:w="3595" w:type="dxa"/>
            <w:shd w:val="clear" w:color="auto" w:fill="6B94D1"/>
            <w:vAlign w:val="center"/>
          </w:tcPr>
          <w:p w14:paraId="376011F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D82709">
        <w:tc>
          <w:tcPr>
            <w:tcW w:w="3595" w:type="dxa"/>
            <w:shd w:val="clear" w:color="auto" w:fill="6B94D1"/>
          </w:tcPr>
          <w:p w14:paraId="5D75004A"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6C98ED59" w14:textId="77777777" w:rsidR="004A064D" w:rsidRPr="00302058" w:rsidRDefault="004A064D" w:rsidP="00F43BE3">
            <w:pPr>
              <w:rPr>
                <w:rFonts w:ascii="Palatino Linotype" w:hAnsi="Palatino Linotype"/>
                <w:b/>
                <w:sz w:val="20"/>
                <w:szCs w:val="20"/>
              </w:rPr>
            </w:pPr>
          </w:p>
        </w:tc>
        <w:tc>
          <w:tcPr>
            <w:tcW w:w="5047" w:type="dxa"/>
          </w:tcPr>
          <w:p w14:paraId="41D660B3"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1,369,102 shares/</w:t>
            </w:r>
            <w:proofErr w:type="spellStart"/>
            <w:r w:rsidRPr="00302058">
              <w:rPr>
                <w:rFonts w:ascii="Palatino Linotype" w:hAnsi="Palatino Linotype"/>
                <w:b/>
                <w:sz w:val="20"/>
                <w:szCs w:val="20"/>
              </w:rPr>
              <w:t>saham</w:t>
            </w:r>
            <w:proofErr w:type="spellEnd"/>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0109F9"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Shareholder/</w:t>
            </w:r>
            <w:r w:rsidRPr="00D82709">
              <w:rPr>
                <w:rFonts w:ascii="Palatino Linotype" w:hAnsi="Palatino Linotype"/>
                <w:b/>
                <w:sz w:val="20"/>
              </w:rPr>
              <w:br/>
            </w:r>
            <w:proofErr w:type="spellStart"/>
            <w:r w:rsidRPr="00D82709">
              <w:rPr>
                <w:rFonts w:ascii="Palatino Linotype" w:hAnsi="Palatino Linotype"/>
                <w:b/>
                <w:sz w:val="20"/>
              </w:rPr>
              <w:t>Pemegang</w:t>
            </w:r>
            <w:proofErr w:type="spellEnd"/>
            <w:r w:rsidRPr="00D82709">
              <w:rPr>
                <w:rFonts w:ascii="Palatino Linotype" w:hAnsi="Palatino Linotype"/>
                <w:b/>
                <w:sz w:val="20"/>
              </w:rPr>
              <w:t xml:space="preserve">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62527BF9"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Class/</w:t>
            </w:r>
            <w:r w:rsidRPr="00302058">
              <w:rPr>
                <w:rFonts w:ascii="Palatino Linotype" w:hAnsi="Palatino Linotype"/>
                <w:b/>
                <w:sz w:val="20"/>
                <w:szCs w:val="20"/>
              </w:rPr>
              <w:br/>
            </w:r>
            <w:proofErr w:type="spellStart"/>
            <w:r w:rsidRPr="00302058">
              <w:rPr>
                <w:rFonts w:ascii="Palatino Linotype" w:hAnsi="Palatino Linotype"/>
                <w:b/>
                <w:sz w:val="20"/>
                <w:szCs w:val="20"/>
              </w:rPr>
              <w:t>Kelas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Number of Shares/ </w:t>
            </w:r>
            <w:r w:rsidRPr="00D82709">
              <w:rPr>
                <w:rFonts w:ascii="Palatino Linotype" w:hAnsi="Palatino Linotype"/>
                <w:b/>
                <w:sz w:val="20"/>
              </w:rPr>
              <w:br/>
            </w:r>
            <w:proofErr w:type="spellStart"/>
            <w:r w:rsidRPr="00D82709">
              <w:rPr>
                <w:rFonts w:ascii="Palatino Linotype" w:hAnsi="Palatino Linotype"/>
                <w:b/>
                <w:sz w:val="20"/>
              </w:rPr>
              <w:t>Kepemilikan</w:t>
            </w:r>
            <w:proofErr w:type="spellEnd"/>
            <w:r w:rsidRPr="00D82709">
              <w:rPr>
                <w:rFonts w:ascii="Palatino Linotype" w:hAnsi="Palatino Linotype"/>
                <w:b/>
                <w:sz w:val="20"/>
              </w:rPr>
              <w:t xml:space="preserve">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r>
            <w:proofErr w:type="spellStart"/>
            <w:r w:rsidRPr="00D82709">
              <w:rPr>
                <w:rFonts w:ascii="Palatino Linotype" w:hAnsi="Palatino Linotype"/>
                <w:b/>
                <w:sz w:val="20"/>
              </w:rPr>
              <w:t>Persentase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Investment Amount/ </w:t>
            </w:r>
            <w:r w:rsidRPr="00D82709">
              <w:rPr>
                <w:rFonts w:ascii="Palatino Linotype" w:hAnsi="Palatino Linotype"/>
                <w:b/>
                <w:sz w:val="20"/>
              </w:rPr>
              <w:br/>
              <w:t xml:space="preserve">Nilai </w:t>
            </w:r>
            <w:proofErr w:type="spellStart"/>
            <w:r w:rsidRPr="00D82709">
              <w:rPr>
                <w:rFonts w:ascii="Palatino Linotype" w:hAnsi="Palatino Linotype"/>
                <w:b/>
                <w:sz w:val="20"/>
              </w:rPr>
              <w:t>Investasi</w:t>
            </w:r>
            <w:proofErr w:type="spellEnd"/>
          </w:p>
        </w:tc>
      </w:tr>
      <w:tr w:rsidR="000109F9"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Tiang</w:t>
            </w:r>
            <w:proofErr w:type="spellEnd"/>
            <w:r w:rsidRPr="00D82709">
              <w:rPr>
                <w:rFonts w:ascii="Palatino Linotype" w:hAnsi="Palatino Linotype"/>
                <w:sz w:val="20"/>
              </w:rPr>
              <w:t xml:space="preserve"> </w:t>
            </w:r>
            <w:proofErr w:type="spellStart"/>
            <w:r w:rsidRPr="00D82709">
              <w:rPr>
                <w:rFonts w:ascii="Palatino Linotype" w:hAnsi="Palatino Linotype"/>
                <w:sz w:val="20"/>
              </w:rPr>
              <w:t>Vichi</w:t>
            </w:r>
            <w:proofErr w:type="spellEnd"/>
            <w:r w:rsidRPr="00D82709">
              <w:rPr>
                <w:rFonts w:ascii="Palatino Linotype" w:hAnsi="Palatino Linotype"/>
                <w:sz w:val="20"/>
              </w:rPr>
              <w:t xml:space="preserve">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116ADBB2"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4B7B0624" w:rsidR="004A064D" w:rsidRPr="00D82709" w:rsidRDefault="004A064D" w:rsidP="00F43BE3">
            <w:pPr>
              <w:jc w:val="right"/>
              <w:rPr>
                <w:rFonts w:ascii="Palatino Linotype" w:hAnsi="Palatino Linotype"/>
                <w:sz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7F4B4D5E"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w:t>
            </w:r>
            <w:r w:rsidRPr="00D82709">
              <w:rPr>
                <w:rFonts w:ascii="Palatino Linotype" w:hAnsi="Palatino Linotype"/>
                <w:sz w:val="20"/>
              </w:rPr>
              <w:t>0,000</w:t>
            </w:r>
            <w:r w:rsidRPr="00302058">
              <w:rPr>
                <w:rFonts w:ascii="Palatino Linotype" w:hAnsi="Palatino Linotype"/>
                <w:bCs/>
                <w:sz w:val="20"/>
                <w:szCs w:val="20"/>
              </w:rPr>
              <w:t>,000</w:t>
            </w:r>
          </w:p>
        </w:tc>
      </w:tr>
      <w:tr w:rsidR="000109F9"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D82709" w:rsidRDefault="004A064D" w:rsidP="00F43BE3">
            <w:pPr>
              <w:rPr>
                <w:rFonts w:ascii="Palatino Linotype" w:hAnsi="Palatino Linotype"/>
                <w:sz w:val="20"/>
              </w:rPr>
            </w:pPr>
            <w:r w:rsidRPr="00D82709">
              <w:rPr>
                <w:rFonts w:ascii="Palatino Linotype" w:hAnsi="Palatino Linotype"/>
                <w:sz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06E4059D"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74B81240" w:rsidR="004A064D" w:rsidRPr="00D82709" w:rsidRDefault="007B2799" w:rsidP="00F43BE3">
            <w:pPr>
              <w:jc w:val="right"/>
              <w:rPr>
                <w:rFonts w:ascii="Palatino Linotype" w:hAnsi="Palatino Linotype"/>
                <w:sz w:val="20"/>
              </w:rPr>
            </w:pPr>
            <w:r w:rsidRPr="00302058">
              <w:rPr>
                <w:rFonts w:ascii="Palatino Linotype" w:hAnsi="Palatino Linotype"/>
                <w:bCs/>
                <w:sz w:val="20"/>
                <w:szCs w:val="20"/>
              </w:rPr>
              <w:t>36.52</w:t>
            </w:r>
            <w:r w:rsidR="004A064D"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45A320DB"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,000</w:t>
            </w:r>
            <w:r w:rsidRPr="00D82709">
              <w:rPr>
                <w:rFonts w:ascii="Palatino Linotype" w:hAnsi="Palatino Linotype"/>
                <w:sz w:val="20"/>
              </w:rPr>
              <w:t>,000</w:t>
            </w:r>
            <w:r w:rsidRPr="00302058">
              <w:rPr>
                <w:rFonts w:ascii="Palatino Linotype" w:hAnsi="Palatino Linotype"/>
                <w:bCs/>
                <w:sz w:val="20"/>
                <w:szCs w:val="20"/>
              </w:rPr>
              <w:t>,000</w:t>
            </w:r>
          </w:p>
        </w:tc>
      </w:tr>
      <w:tr w:rsidR="000109F9"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Hikmat</w:t>
            </w:r>
            <w:proofErr w:type="spellEnd"/>
            <w:r w:rsidRPr="00D82709">
              <w:rPr>
                <w:rFonts w:ascii="Palatino Linotype" w:hAnsi="Palatino Linotype"/>
                <w:sz w:val="20"/>
              </w:rPr>
              <w:t xml:space="preserve"> </w:t>
            </w:r>
            <w:proofErr w:type="spellStart"/>
            <w:r w:rsidRPr="00D82709">
              <w:rPr>
                <w:rFonts w:ascii="Palatino Linotype" w:hAnsi="Palatino Linotype"/>
                <w:sz w:val="20"/>
              </w:rPr>
              <w:t>Hardono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D82709" w:rsidRDefault="004A064D" w:rsidP="00F43BE3">
            <w:pPr>
              <w:jc w:val="right"/>
              <w:rPr>
                <w:rFonts w:ascii="Palatino Linotype" w:hAnsi="Palatino Linotype"/>
                <w:sz w:val="20"/>
              </w:rPr>
            </w:pPr>
            <w:r w:rsidRPr="00D82709">
              <w:rPr>
                <w:rFonts w:ascii="Palatino Linotype" w:hAnsi="Palatino Linotype"/>
                <w:sz w:val="20"/>
              </w:rPr>
              <w:t>4.</w:t>
            </w:r>
            <w:r w:rsidR="007B2799" w:rsidRPr="00D82709">
              <w:rPr>
                <w:rFonts w:ascii="Palatino Linotype" w:hAnsi="Palatino Linotype"/>
                <w:sz w:val="20"/>
              </w:rPr>
              <w:t>87</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D82709" w:rsidRDefault="004A064D" w:rsidP="00F43BE3">
            <w:pPr>
              <w:rPr>
                <w:rFonts w:ascii="Palatino Linotype" w:hAnsi="Palatino Linotype"/>
                <w:sz w:val="20"/>
              </w:rPr>
            </w:pPr>
            <w:r w:rsidRPr="00D82709">
              <w:rPr>
                <w:rFonts w:ascii="Palatino Linotype" w:hAnsi="Palatino Linotype"/>
                <w:sz w:val="20"/>
              </w:rPr>
              <w:t xml:space="preserve">IDR 1,933,604,000 </w:t>
            </w:r>
          </w:p>
        </w:tc>
      </w:tr>
      <w:tr w:rsidR="000109F9"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Salim </w:t>
            </w:r>
            <w:proofErr w:type="spellStart"/>
            <w:r w:rsidR="004A064D" w:rsidRPr="00D82709">
              <w:rPr>
                <w:rFonts w:ascii="Palatino Linotype" w:hAnsi="Palatino Linotype"/>
                <w:sz w:val="20"/>
              </w:rPr>
              <w:t>Haykal</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D82709" w:rsidRDefault="004A064D" w:rsidP="00F43BE3">
            <w:pPr>
              <w:rPr>
                <w:rFonts w:ascii="Palatino Linotype" w:hAnsi="Palatino Linotype"/>
                <w:sz w:val="20"/>
              </w:rPr>
            </w:pPr>
            <w:r w:rsidRPr="00D82709">
              <w:rPr>
                <w:rFonts w:ascii="Palatino Linotype" w:hAnsi="Palatino Linotype"/>
                <w:sz w:val="20"/>
              </w:rPr>
              <w:t>IDR 1,933,604,000</w:t>
            </w:r>
          </w:p>
        </w:tc>
      </w:tr>
      <w:tr w:rsidR="000109F9"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PT Mega </w:t>
            </w:r>
            <w:proofErr w:type="spellStart"/>
            <w:r w:rsidR="004A064D" w:rsidRPr="00D82709">
              <w:rPr>
                <w:rFonts w:ascii="Palatino Linotype" w:hAnsi="Palatino Linotype"/>
                <w:sz w:val="20"/>
              </w:rPr>
              <w:t>Ozora</w:t>
            </w:r>
            <w:proofErr w:type="spellEnd"/>
            <w:r w:rsidR="004A064D" w:rsidRPr="00D82709">
              <w:rPr>
                <w:rFonts w:ascii="Palatino Linotype" w:hAnsi="Palatino Linotype"/>
                <w:sz w:val="20"/>
              </w:rPr>
              <w:t xml:space="preserve">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1E3056DD" w:rsidR="004A064D" w:rsidRPr="00D82709" w:rsidRDefault="004A064D" w:rsidP="00F43BE3">
            <w:pPr>
              <w:jc w:val="right"/>
              <w:rPr>
                <w:rFonts w:ascii="Palatino Linotype" w:hAnsi="Palatino Linotype"/>
                <w:sz w:val="20"/>
              </w:rPr>
            </w:pPr>
            <w:r w:rsidRPr="00D82709">
              <w:rPr>
                <w:rFonts w:ascii="Palatino Linotype" w:hAnsi="Palatino Linotype"/>
                <w:sz w:val="20"/>
              </w:rPr>
              <w:t>2.</w:t>
            </w:r>
            <w:r w:rsidRPr="00302058">
              <w:rPr>
                <w:rFonts w:ascii="Palatino Linotype" w:hAnsi="Palatino Linotype"/>
                <w:bCs/>
                <w:sz w:val="20"/>
                <w:szCs w:val="20"/>
              </w:rPr>
              <w:t>1</w:t>
            </w:r>
            <w:r w:rsidR="007B2799" w:rsidRPr="00302058">
              <w:rPr>
                <w:rFonts w:ascii="Palatino Linotype" w:hAnsi="Palatino Linotype"/>
                <w:bCs/>
                <w:sz w:val="20"/>
                <w:szCs w:val="20"/>
              </w:rPr>
              <w:t>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D82709" w:rsidRDefault="004A064D" w:rsidP="00F43BE3">
            <w:pPr>
              <w:rPr>
                <w:rFonts w:ascii="Palatino Linotype" w:hAnsi="Palatino Linotype"/>
                <w:sz w:val="20"/>
              </w:rPr>
            </w:pPr>
            <w:r w:rsidRPr="00D82709">
              <w:rPr>
                <w:rFonts w:ascii="Palatino Linotype" w:hAnsi="Palatino Linotype"/>
                <w:sz w:val="20"/>
              </w:rPr>
              <w:t>Luna</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Famiarjo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D82709" w:rsidRDefault="004A064D" w:rsidP="00F43BE3">
            <w:pPr>
              <w:rPr>
                <w:rFonts w:ascii="Palatino Linotype" w:hAnsi="Palatino Linotype"/>
                <w:sz w:val="20"/>
              </w:rPr>
            </w:pPr>
            <w:r w:rsidRPr="00D82709">
              <w:rPr>
                <w:rFonts w:ascii="Palatino Linotype" w:hAnsi="Palatino Linotype"/>
                <w:sz w:val="20"/>
              </w:rPr>
              <w:t>IDR 5,147,790,000</w:t>
            </w:r>
          </w:p>
        </w:tc>
      </w:tr>
      <w:tr w:rsidR="000109F9"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D82709" w:rsidRDefault="004A064D" w:rsidP="00F43BE3">
            <w:pPr>
              <w:rPr>
                <w:rFonts w:ascii="Palatino Linotype" w:hAnsi="Palatino Linotype"/>
                <w:sz w:val="20"/>
              </w:rPr>
            </w:pPr>
            <w:r w:rsidRPr="00D82709">
              <w:rPr>
                <w:rFonts w:ascii="Palatino Linotype" w:hAnsi="Palatino Linotype"/>
                <w:sz w:val="20"/>
              </w:rPr>
              <w:t>Dexter</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Harto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D82709" w:rsidRDefault="004A064D" w:rsidP="00F43BE3">
            <w:pPr>
              <w:jc w:val="right"/>
              <w:rPr>
                <w:rFonts w:ascii="Palatino Linotype" w:hAnsi="Palatino Linotype"/>
                <w:b/>
                <w:sz w:val="20"/>
              </w:rPr>
            </w:pPr>
            <w:r w:rsidRPr="00D82709">
              <w:rPr>
                <w:rFonts w:ascii="Palatino Linotype" w:hAnsi="Palatino Linotype"/>
                <w:b/>
                <w:sz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IDR 20,703,958,000</w:t>
            </w:r>
          </w:p>
        </w:tc>
      </w:tr>
    </w:tbl>
    <w:p w14:paraId="3F6803F3" w14:textId="77777777" w:rsidR="004A064D" w:rsidRDefault="004A064D" w:rsidP="004A064D">
      <w:pPr>
        <w:rPr>
          <w:rFonts w:ascii="Palatino Linotype" w:hAnsi="Palatino Linotype"/>
          <w:b/>
          <w:sz w:val="20"/>
          <w:szCs w:val="20"/>
        </w:rPr>
      </w:pPr>
    </w:p>
    <w:p w14:paraId="6896E51D" w14:textId="1C629CF4" w:rsidR="004A7B43" w:rsidRPr="00302058" w:rsidRDefault="004A7B43" w:rsidP="004A064D">
      <w:pPr>
        <w:rPr>
          <w:ins w:id="313" w:author="Vichi Lestari" w:date="2024-05-28T19:28:00Z"/>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7B43" w:rsidRPr="00302058" w14:paraId="1BDD39C4" w14:textId="77777777" w:rsidTr="00F43BE3">
        <w:trPr>
          <w:ins w:id="314" w:author="Vichi Lestari" w:date="2024-05-28T19:28:00Z"/>
        </w:trPr>
        <w:tc>
          <w:tcPr>
            <w:tcW w:w="4128" w:type="dxa"/>
          </w:tcPr>
          <w:p w14:paraId="55335867" w14:textId="4678CA14" w:rsidR="004A7B43" w:rsidRPr="004A7B43" w:rsidRDefault="004A7B43" w:rsidP="00F43BE3">
            <w:pPr>
              <w:jc w:val="both"/>
              <w:rPr>
                <w:ins w:id="315" w:author="Vichi Lestari" w:date="2024-05-28T19:28:00Z"/>
                <w:rFonts w:ascii="Palatino Linotype" w:hAnsi="Palatino Linotype"/>
                <w:bCs/>
                <w:sz w:val="20"/>
                <w:szCs w:val="20"/>
              </w:rPr>
            </w:pPr>
            <w:ins w:id="316" w:author="Vichi Lestari" w:date="2024-05-28T19:28:00Z">
              <w:r>
                <w:rPr>
                  <w:rFonts w:ascii="Palatino Linotype" w:hAnsi="Palatino Linotype"/>
                  <w:bCs/>
                  <w:sz w:val="20"/>
                  <w:szCs w:val="20"/>
                </w:rPr>
                <w:t xml:space="preserve">Upon Closing, shares belonging to </w:t>
              </w:r>
              <w:proofErr w:type="spellStart"/>
              <w:r>
                <w:rPr>
                  <w:rFonts w:ascii="Palatino Linotype" w:hAnsi="Palatino Linotype"/>
                  <w:bCs/>
                  <w:sz w:val="20"/>
                  <w:szCs w:val="20"/>
                </w:rPr>
                <w:t>Hikmat</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Hardono</w:t>
              </w:r>
              <w:proofErr w:type="spellEnd"/>
              <w:r>
                <w:rPr>
                  <w:rFonts w:ascii="Palatino Linotype" w:hAnsi="Palatino Linotype"/>
                  <w:bCs/>
                  <w:sz w:val="20"/>
                  <w:szCs w:val="20"/>
                </w:rPr>
                <w:t xml:space="preserve"> that is registered under the name of Desmond Previn and </w:t>
              </w:r>
              <w:proofErr w:type="spellStart"/>
              <w:r>
                <w:rPr>
                  <w:rFonts w:ascii="Palatino Linotype" w:hAnsi="Palatino Linotype"/>
                  <w:bCs/>
                  <w:sz w:val="20"/>
                  <w:szCs w:val="20"/>
                </w:rPr>
                <w:t>Tiang</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Vichi</w:t>
              </w:r>
              <w:proofErr w:type="spellEnd"/>
              <w:r>
                <w:rPr>
                  <w:rFonts w:ascii="Palatino Linotype" w:hAnsi="Palatino Linotype"/>
                  <w:bCs/>
                  <w:sz w:val="20"/>
                  <w:szCs w:val="20"/>
                </w:rPr>
                <w:t xml:space="preserve"> Lestari in the total amount of 50,000 (fifty thousand) Class A </w:t>
              </w:r>
              <w:proofErr w:type="spellStart"/>
              <w:r>
                <w:rPr>
                  <w:rFonts w:ascii="Palatino Linotype" w:hAnsi="Palatino Linotype"/>
                  <w:bCs/>
                  <w:sz w:val="20"/>
                  <w:szCs w:val="20"/>
                </w:rPr>
                <w:t>Sharess</w:t>
              </w:r>
              <w:proofErr w:type="spellEnd"/>
              <w:r>
                <w:rPr>
                  <w:rFonts w:ascii="Palatino Linotype" w:hAnsi="Palatino Linotype"/>
                  <w:bCs/>
                  <w:sz w:val="20"/>
                  <w:szCs w:val="20"/>
                </w:rPr>
                <w:t xml:space="preserve"> will be transferred back to </w:t>
              </w:r>
              <w:proofErr w:type="spellStart"/>
              <w:r>
                <w:rPr>
                  <w:rFonts w:ascii="Palatino Linotype" w:hAnsi="Palatino Linotype"/>
                  <w:bCs/>
                  <w:sz w:val="20"/>
                  <w:szCs w:val="20"/>
                </w:rPr>
                <w:t>Hikmat</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Hardono</w:t>
              </w:r>
              <w:proofErr w:type="spellEnd"/>
              <w:r>
                <w:rPr>
                  <w:rFonts w:ascii="Palatino Linotype" w:hAnsi="Palatino Linotype"/>
                  <w:bCs/>
                  <w:sz w:val="20"/>
                  <w:szCs w:val="20"/>
                </w:rPr>
                <w:t>.</w:t>
              </w:r>
            </w:ins>
          </w:p>
        </w:tc>
        <w:tc>
          <w:tcPr>
            <w:tcW w:w="4514" w:type="dxa"/>
          </w:tcPr>
          <w:p w14:paraId="2DD33D23" w14:textId="795AAC61" w:rsidR="004A7B43" w:rsidRPr="00302058" w:rsidRDefault="004A7B43" w:rsidP="00F43BE3">
            <w:pPr>
              <w:ind w:left="987"/>
              <w:rPr>
                <w:ins w:id="317" w:author="Vichi Lestari" w:date="2024-05-28T19:28:00Z"/>
                <w:rFonts w:ascii="Palatino Linotype" w:hAnsi="Palatino Linotype"/>
                <w:color w:val="E7E6E6" w:themeColor="background2"/>
                <w:sz w:val="20"/>
                <w:szCs w:val="20"/>
              </w:rPr>
            </w:pPr>
            <w:ins w:id="318" w:author="Vichi Lestari" w:date="2024-05-28T19:28:00Z">
              <w:r>
                <w:rPr>
                  <w:rFonts w:ascii="Palatino Linotype" w:hAnsi="Palatino Linotype"/>
                  <w:color w:val="E7E6E6" w:themeColor="background2"/>
                  <w:sz w:val="20"/>
                  <w:szCs w:val="20"/>
                </w:rPr>
                <w:t xml:space="preserve">Pada </w:t>
              </w:r>
              <w:proofErr w:type="spellStart"/>
              <w:r>
                <w:rPr>
                  <w:rFonts w:ascii="Palatino Linotype" w:hAnsi="Palatino Linotype"/>
                  <w:color w:val="E7E6E6" w:themeColor="background2"/>
                  <w:sz w:val="20"/>
                  <w:szCs w:val="20"/>
                </w:rPr>
                <w:t>saat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penutupan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seluruh</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saham</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milik</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Hikmat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Hardono</w:t>
              </w:r>
              <w:proofErr w:type="spellEnd"/>
              <w:r>
                <w:rPr>
                  <w:rFonts w:ascii="Palatino Linotype" w:hAnsi="Palatino Linotype"/>
                  <w:color w:val="E7E6E6" w:themeColor="background2"/>
                  <w:sz w:val="20"/>
                  <w:szCs w:val="20"/>
                </w:rPr>
                <w:t xml:space="preserve"> yang </w:t>
              </w:r>
              <w:proofErr w:type="spellStart"/>
              <w:r>
                <w:rPr>
                  <w:rFonts w:ascii="Palatino Linotype" w:hAnsi="Palatino Linotype"/>
                  <w:color w:val="E7E6E6" w:themeColor="background2"/>
                  <w:sz w:val="20"/>
                  <w:szCs w:val="20"/>
                </w:rPr>
                <w:t>didaftarkan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atas</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nama</w:t>
              </w:r>
              <w:proofErr w:type="spellEnd"/>
              <w:r>
                <w:rPr>
                  <w:rFonts w:ascii="Palatino Linotype" w:hAnsi="Palatino Linotype"/>
                  <w:color w:val="E7E6E6" w:themeColor="background2"/>
                  <w:sz w:val="20"/>
                  <w:szCs w:val="20"/>
                </w:rPr>
                <w:t xml:space="preserve"> Desmond Previn dan </w:t>
              </w:r>
              <w:proofErr w:type="spellStart"/>
              <w:r>
                <w:rPr>
                  <w:rFonts w:ascii="Palatino Linotype" w:hAnsi="Palatino Linotype"/>
                  <w:color w:val="E7E6E6" w:themeColor="background2"/>
                  <w:sz w:val="20"/>
                  <w:szCs w:val="20"/>
                </w:rPr>
                <w:t>Tiang</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Vichi</w:t>
              </w:r>
              <w:proofErr w:type="spellEnd"/>
              <w:r>
                <w:rPr>
                  <w:rFonts w:ascii="Palatino Linotype" w:hAnsi="Palatino Linotype"/>
                  <w:color w:val="E7E6E6" w:themeColor="background2"/>
                  <w:sz w:val="20"/>
                  <w:szCs w:val="20"/>
                </w:rPr>
                <w:t xml:space="preserve"> Lestari </w:t>
              </w:r>
              <w:proofErr w:type="spellStart"/>
              <w:r>
                <w:rPr>
                  <w:rFonts w:ascii="Palatino Linotype" w:hAnsi="Palatino Linotype"/>
                  <w:color w:val="E7E6E6" w:themeColor="background2"/>
                  <w:sz w:val="20"/>
                  <w:szCs w:val="20"/>
                </w:rPr>
                <w:t>sejumlah</w:t>
              </w:r>
              <w:proofErr w:type="spellEnd"/>
              <w:r>
                <w:rPr>
                  <w:rFonts w:ascii="Palatino Linotype" w:hAnsi="Palatino Linotype"/>
                  <w:color w:val="E7E6E6" w:themeColor="background2"/>
                  <w:sz w:val="20"/>
                  <w:szCs w:val="20"/>
                </w:rPr>
                <w:t xml:space="preserve"> 50,000 (lima </w:t>
              </w:r>
              <w:proofErr w:type="spellStart"/>
              <w:r>
                <w:rPr>
                  <w:rFonts w:ascii="Palatino Linotype" w:hAnsi="Palatino Linotype"/>
                  <w:color w:val="E7E6E6" w:themeColor="background2"/>
                  <w:sz w:val="20"/>
                  <w:szCs w:val="20"/>
                </w:rPr>
                <w:t>puluh</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ribu</w:t>
              </w:r>
              <w:proofErr w:type="spellEnd"/>
              <w:r>
                <w:rPr>
                  <w:rFonts w:ascii="Palatino Linotype" w:hAnsi="Palatino Linotype"/>
                  <w:color w:val="E7E6E6" w:themeColor="background2"/>
                  <w:sz w:val="20"/>
                  <w:szCs w:val="20"/>
                </w:rPr>
                <w:t xml:space="preserve">) Saham </w:t>
              </w:r>
              <w:proofErr w:type="spellStart"/>
              <w:r>
                <w:rPr>
                  <w:rFonts w:ascii="Palatino Linotype" w:hAnsi="Palatino Linotype"/>
                  <w:color w:val="E7E6E6" w:themeColor="background2"/>
                  <w:sz w:val="20"/>
                  <w:szCs w:val="20"/>
                </w:rPr>
                <w:t>Kelas</w:t>
              </w:r>
              <w:proofErr w:type="spellEnd"/>
              <w:r>
                <w:rPr>
                  <w:rFonts w:ascii="Palatino Linotype" w:hAnsi="Palatino Linotype"/>
                  <w:color w:val="E7E6E6" w:themeColor="background2"/>
                  <w:sz w:val="20"/>
                  <w:szCs w:val="20"/>
                </w:rPr>
                <w:t xml:space="preserve"> A </w:t>
              </w:r>
              <w:proofErr w:type="spellStart"/>
              <w:r>
                <w:rPr>
                  <w:rFonts w:ascii="Palatino Linotype" w:hAnsi="Palatino Linotype"/>
                  <w:color w:val="E7E6E6" w:themeColor="background2"/>
                  <w:sz w:val="20"/>
                  <w:szCs w:val="20"/>
                </w:rPr>
                <w:t>akan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dialihkan</w:t>
              </w:r>
              <w:proofErr w:type="spellEnd"/>
              <w:r>
                <w:rPr>
                  <w:rFonts w:ascii="Palatino Linotype" w:hAnsi="Palatino Linotype"/>
                  <w:color w:val="E7E6E6" w:themeColor="background2"/>
                  <w:sz w:val="20"/>
                  <w:szCs w:val="20"/>
                </w:rPr>
                <w:t xml:space="preserve"> Kembali </w:t>
              </w:r>
              <w:proofErr w:type="spellStart"/>
              <w:r>
                <w:rPr>
                  <w:rFonts w:ascii="Palatino Linotype" w:hAnsi="Palatino Linotype"/>
                  <w:color w:val="E7E6E6" w:themeColor="background2"/>
                  <w:sz w:val="20"/>
                  <w:szCs w:val="20"/>
                </w:rPr>
                <w:t>ke</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Hikmat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Hardono</w:t>
              </w:r>
              <w:proofErr w:type="spellEnd"/>
              <w:r>
                <w:rPr>
                  <w:rFonts w:ascii="Palatino Linotype" w:hAnsi="Palatino Linotype"/>
                  <w:color w:val="E7E6E6" w:themeColor="background2"/>
                  <w:sz w:val="20"/>
                  <w:szCs w:val="20"/>
                </w:rPr>
                <w:t>.</w:t>
              </w:r>
            </w:ins>
          </w:p>
        </w:tc>
      </w:tr>
      <w:tr w:rsidR="004A064D" w:rsidRPr="00302058" w14:paraId="236FCFA8" w14:textId="77777777" w:rsidTr="00F43BE3">
        <w:tc>
          <w:tcPr>
            <w:tcW w:w="4128" w:type="dxa"/>
          </w:tcPr>
          <w:p w14:paraId="146C6A2E" w14:textId="0AB0131E"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43BE3">
            <w:pPr>
              <w:ind w:left="96"/>
              <w:jc w:val="both"/>
              <w:rPr>
                <w:rFonts w:ascii="Palatino Linotype" w:hAnsi="Palatino Linotype"/>
                <w:sz w:val="20"/>
                <w:szCs w:val="20"/>
              </w:rPr>
            </w:pPr>
          </w:p>
        </w:tc>
        <w:tc>
          <w:tcPr>
            <w:tcW w:w="4514" w:type="dxa"/>
          </w:tcPr>
          <w:p w14:paraId="79EDAAC2" w14:textId="77777777" w:rsidR="004A064D" w:rsidRPr="00302058" w:rsidRDefault="004A064D" w:rsidP="00F16445">
            <w:pPr>
              <w:jc w:val="both"/>
              <w:rPr>
                <w:del w:id="319" w:author="Vichi Lestari" w:date="2024-05-28T19:28:00Z"/>
                <w:rFonts w:ascii="Palatino Linotype" w:hAnsi="Palatino Linotype"/>
                <w:color w:val="E7E6E6" w:themeColor="background2"/>
                <w:sz w:val="20"/>
                <w:szCs w:val="20"/>
              </w:rPr>
            </w:pPr>
            <w:del w:id="320" w:author="Vichi Lestari" w:date="2024-05-28T19:28:00Z">
              <w:r w:rsidRPr="00302058">
                <w:rPr>
                  <w:rFonts w:ascii="Palatino Linotype" w:hAnsi="Palatino Linotype"/>
                  <w:color w:val="E7E6E6" w:themeColor="background2"/>
                  <w:sz w:val="20"/>
                  <w:szCs w:val="20"/>
                </w:rPr>
                <w:delText>Berikut merupakan urutan atas klasifikasi saham sesuai dengan serinya dalam Perusahaan sebagaimana diseuaikan berdasarkan Hukum Perseroan Indonesia:</w:delText>
              </w:r>
            </w:del>
          </w:p>
          <w:p w14:paraId="2DBCC326" w14:textId="77777777" w:rsidR="004A064D" w:rsidRPr="00302058" w:rsidRDefault="004A064D" w:rsidP="00F16445">
            <w:pPr>
              <w:ind w:left="987"/>
              <w:rPr>
                <w:del w:id="321" w:author="Vichi Lestari" w:date="2024-05-28T19:28:00Z"/>
                <w:rFonts w:ascii="Palatino Linotype" w:hAnsi="Palatino Linotype"/>
                <w:color w:val="E7E6E6" w:themeColor="background2"/>
                <w:sz w:val="20"/>
                <w:szCs w:val="20"/>
              </w:rPr>
            </w:pPr>
            <w:del w:id="322" w:author="Vichi Lestari" w:date="2024-05-28T19:28:00Z">
              <w:r w:rsidRPr="00302058">
                <w:rPr>
                  <w:rFonts w:ascii="Palatino Linotype" w:hAnsi="Palatino Linotype"/>
                  <w:color w:val="E7E6E6" w:themeColor="background2"/>
                  <w:sz w:val="20"/>
                  <w:szCs w:val="20"/>
                </w:rPr>
                <w:lastRenderedPageBreak/>
                <w:delText>Saham Kelas A adalah saham Biasa; dan</w:delText>
              </w:r>
            </w:del>
          </w:p>
          <w:p w14:paraId="3D974738" w14:textId="77777777" w:rsidR="004A064D" w:rsidRPr="00302058" w:rsidRDefault="004A064D" w:rsidP="00F16445">
            <w:pPr>
              <w:ind w:left="987"/>
              <w:rPr>
                <w:del w:id="323" w:author="Vichi Lestari" w:date="2024-05-28T19:28:00Z"/>
                <w:rFonts w:ascii="Palatino Linotype" w:hAnsi="Palatino Linotype"/>
                <w:color w:val="E7E6E6" w:themeColor="background2"/>
                <w:sz w:val="20"/>
                <w:szCs w:val="20"/>
              </w:rPr>
            </w:pPr>
            <w:del w:id="324" w:author="Vichi Lestari" w:date="2024-05-28T19:28:00Z">
              <w:r w:rsidRPr="00302058">
                <w:rPr>
                  <w:rFonts w:ascii="Palatino Linotype" w:hAnsi="Palatino Linotype"/>
                  <w:color w:val="E7E6E6" w:themeColor="background2"/>
                  <w:sz w:val="20"/>
                  <w:szCs w:val="20"/>
                </w:rPr>
                <w:delText xml:space="preserve">Saham Kelas B adalah </w:delText>
              </w:r>
              <w:r w:rsidRPr="00302058">
                <w:rPr>
                  <w:rFonts w:ascii="Palatino Linotype" w:hAnsi="Palatino Linotype"/>
                  <w:color w:val="E7E6E6" w:themeColor="background2"/>
                  <w:sz w:val="20"/>
                </w:rPr>
                <w:delText>saham merupakan saham preferen;</w:delText>
              </w:r>
            </w:del>
          </w:p>
          <w:p w14:paraId="4340AE69" w14:textId="77777777" w:rsidR="004A064D" w:rsidRPr="00302058" w:rsidRDefault="004A064D" w:rsidP="00F43BE3">
            <w:pPr>
              <w:ind w:left="987"/>
              <w:rPr>
                <w:rFonts w:ascii="Palatino Linotype" w:hAnsi="Palatino Linotype"/>
                <w:sz w:val="20"/>
                <w:szCs w:val="20"/>
              </w:rPr>
            </w:pPr>
          </w:p>
        </w:tc>
      </w:tr>
    </w:tbl>
    <w:p w14:paraId="137E2DE3" w14:textId="77777777" w:rsidR="004A064D" w:rsidRPr="00302058" w:rsidRDefault="004A064D" w:rsidP="004A064D">
      <w:pPr>
        <w:rPr>
          <w:rFonts w:ascii="Palatino Linotype" w:hAnsi="Palatino Linotype"/>
          <w:b/>
          <w:sz w:val="20"/>
          <w:szCs w:val="20"/>
        </w:rPr>
      </w:pPr>
    </w:p>
    <w:p w14:paraId="6AB30660" w14:textId="77777777" w:rsidR="004A064D" w:rsidRPr="00302058" w:rsidRDefault="004A064D" w:rsidP="004A064D">
      <w:pPr>
        <w:jc w:val="both"/>
        <w:rPr>
          <w:rFonts w:ascii="Palatino Linotype" w:hAnsi="Palatino Linotype"/>
          <w:b/>
          <w:sz w:val="20"/>
          <w:szCs w:val="20"/>
        </w:rPr>
      </w:pPr>
    </w:p>
    <w:p w14:paraId="71087174" w14:textId="77777777" w:rsidR="004A064D" w:rsidRPr="00302058" w:rsidRDefault="004A064D" w:rsidP="004A064D">
      <w:pPr>
        <w:jc w:val="both"/>
        <w:rPr>
          <w:rFonts w:ascii="Palatino Linotype" w:hAnsi="Palatino Linotype"/>
          <w:b/>
          <w:sz w:val="20"/>
          <w:szCs w:val="20"/>
        </w:rPr>
      </w:pPr>
    </w:p>
    <w:p w14:paraId="6B096371" w14:textId="77777777" w:rsidR="00B9330E" w:rsidRPr="00302058" w:rsidRDefault="00B9330E" w:rsidP="004A064D">
      <w:pPr>
        <w:jc w:val="both"/>
        <w:rPr>
          <w:rFonts w:ascii="Palatino Linotype" w:hAnsi="Palatino Linotype"/>
          <w:b/>
          <w:sz w:val="20"/>
          <w:szCs w:val="20"/>
        </w:rPr>
      </w:pPr>
    </w:p>
    <w:p w14:paraId="6BF57483" w14:textId="77777777" w:rsidR="004A064D" w:rsidRPr="00302058" w:rsidRDefault="004A064D" w:rsidP="004A064D">
      <w:pPr>
        <w:jc w:val="both"/>
        <w:rPr>
          <w:rFonts w:ascii="Palatino Linotype" w:hAnsi="Palatino Linotype"/>
          <w:sz w:val="20"/>
        </w:rPr>
      </w:pPr>
    </w:p>
    <w:p w14:paraId="4283ABB8" w14:textId="32443B9D"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 xml:space="preserve">as follows / Pada </w:t>
      </w:r>
      <w:proofErr w:type="spellStart"/>
      <w:r w:rsidRPr="00302058">
        <w:rPr>
          <w:rFonts w:ascii="Palatino Linotype" w:hAnsi="Palatino Linotype"/>
          <w:b/>
          <w:sz w:val="20"/>
          <w:szCs w:val="20"/>
        </w:rPr>
        <w:t>Penyelesaian</w:t>
      </w:r>
      <w:proofErr w:type="spellEnd"/>
      <w:r w:rsidRPr="00302058">
        <w:rPr>
          <w:rFonts w:ascii="Palatino Linotype" w:hAnsi="Palatino Linotype"/>
          <w:b/>
          <w:sz w:val="20"/>
          <w:szCs w:val="20"/>
        </w:rPr>
        <w:t>:</w:t>
      </w:r>
    </w:p>
    <w:p w14:paraId="594E24F3" w14:textId="77777777" w:rsidR="00F6574F" w:rsidRPr="00302058" w:rsidRDefault="00F6574F" w:rsidP="00D82709">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D82709">
        <w:tc>
          <w:tcPr>
            <w:tcW w:w="4405" w:type="dxa"/>
            <w:shd w:val="clear" w:color="auto" w:fill="6B94D1"/>
            <w:vAlign w:val="center"/>
          </w:tcPr>
          <w:p w14:paraId="505F7B7F" w14:textId="77777777" w:rsidR="004A064D" w:rsidRPr="00302058" w:rsidRDefault="004A064D" w:rsidP="00F43BE3">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43BE3">
            <w:pPr>
              <w:rPr>
                <w:rFonts w:ascii="Palatino Linotype" w:hAnsi="Palatino Linotype"/>
                <w:b/>
                <w:sz w:val="20"/>
                <w:szCs w:val="20"/>
              </w:rPr>
            </w:pPr>
            <w:r w:rsidRPr="00D82709">
              <w:rPr>
                <w:rFonts w:ascii="Palatino Linotype" w:hAnsi="Palatino Linotype"/>
                <w:b/>
                <w:sz w:val="20"/>
              </w:rPr>
              <w:t>IDR 132,815,832,000</w:t>
            </w:r>
          </w:p>
        </w:tc>
      </w:tr>
      <w:tr w:rsidR="004A064D" w:rsidRPr="00302058" w14:paraId="2854C01E" w14:textId="77777777" w:rsidTr="00D82709">
        <w:trPr>
          <w:trHeight w:val="530"/>
        </w:trPr>
        <w:tc>
          <w:tcPr>
            <w:tcW w:w="4405" w:type="dxa"/>
            <w:shd w:val="clear" w:color="auto" w:fill="6B94D1"/>
            <w:vAlign w:val="center"/>
          </w:tcPr>
          <w:p w14:paraId="1A05024C"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6F9414F2" w:rsidR="004A064D" w:rsidRPr="00EC3A2E" w:rsidRDefault="004A064D" w:rsidP="00F43BE3">
            <w:pPr>
              <w:rPr>
                <w:rFonts w:ascii="Palatino" w:hAnsi="Palatino"/>
                <w:b/>
                <w:i/>
                <w:sz w:val="20"/>
                <w:rPrChange w:id="325" w:author="Vichi Lestari" w:date="2024-05-28T19:28:00Z">
                  <w:rPr>
                    <w:rFonts w:ascii="Palatino Linotype" w:hAnsi="Palatino Linotype"/>
                    <w:b/>
                    <w:sz w:val="20"/>
                  </w:rPr>
                </w:rPrChange>
              </w:rPr>
            </w:pPr>
            <w:r w:rsidRPr="00EC3A2E">
              <w:rPr>
                <w:rFonts w:ascii="Palatino" w:hAnsi="Palatino"/>
                <w:b/>
                <w:sz w:val="20"/>
                <w:rPrChange w:id="326" w:author="Vichi Lestari" w:date="2024-05-28T19:28:00Z">
                  <w:rPr>
                    <w:rFonts w:ascii="Palatino Linotype" w:hAnsi="Palatino Linotype"/>
                    <w:b/>
                    <w:sz w:val="20"/>
                  </w:rPr>
                </w:rPrChange>
              </w:rPr>
              <w:t xml:space="preserve">IDR </w:t>
            </w:r>
            <w:r w:rsidR="00CF215E" w:rsidRPr="00EC3A2E">
              <w:rPr>
                <w:rFonts w:ascii="Palatino" w:hAnsi="Palatino"/>
                <w:b/>
                <w:sz w:val="20"/>
                <w:rPrChange w:id="327" w:author="Vichi Lestari" w:date="2024-05-28T19:28:00Z">
                  <w:rPr>
                    <w:rFonts w:ascii="Palatino Linotype" w:hAnsi="Palatino Linotype"/>
                    <w:b/>
                    <w:sz w:val="20"/>
                  </w:rPr>
                </w:rPrChange>
              </w:rPr>
              <w:t>33,</w:t>
            </w:r>
            <w:del w:id="328" w:author="Vichi Lestari" w:date="2024-05-28T19:28:00Z">
              <w:r w:rsidR="00CF215E" w:rsidRPr="00302058">
                <w:rPr>
                  <w:rFonts w:ascii="Palatino Linotype" w:hAnsi="Palatino Linotype"/>
                  <w:b/>
                  <w:sz w:val="20"/>
                  <w:szCs w:val="20"/>
                </w:rPr>
                <w:delText>204,561,250</w:delText>
              </w:r>
            </w:del>
            <w:ins w:id="329" w:author="Vichi Lestari" w:date="2024-05-28T19:28:00Z">
              <w:r w:rsidR="00021719" w:rsidRPr="00D82709">
                <w:rPr>
                  <w:rFonts w:ascii="Palatino" w:eastAsia="Times New Roman" w:hAnsi="Palatino" w:cs="Calibri"/>
                  <w:b/>
                  <w:bCs/>
                  <w:color w:val="000000"/>
                  <w:sz w:val="20"/>
                  <w:szCs w:val="20"/>
                  <w:lang w:val="en-US"/>
                </w:rPr>
                <w:t>203,958,000</w:t>
              </w:r>
            </w:ins>
          </w:p>
        </w:tc>
      </w:tr>
      <w:tr w:rsidR="004A064D" w:rsidRPr="00302058" w14:paraId="1C1AAA98" w14:textId="77777777" w:rsidTr="00F43BE3">
        <w:trPr>
          <w:trHeight w:val="530"/>
        </w:trPr>
        <w:tc>
          <w:tcPr>
            <w:tcW w:w="4405" w:type="dxa"/>
            <w:shd w:val="clear" w:color="auto" w:fill="6B94D1"/>
            <w:vAlign w:val="center"/>
          </w:tcPr>
          <w:p w14:paraId="565B0B2D"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7DC893BD" w14:textId="77777777" w:rsidR="004A064D" w:rsidRPr="00302058" w:rsidRDefault="004A064D" w:rsidP="00F43BE3">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1,521,252 shares/</w:t>
            </w:r>
            <w:proofErr w:type="spellStart"/>
            <w:r w:rsidRPr="00302058">
              <w:rPr>
                <w:rFonts w:ascii="Palatino Linotype" w:hAnsi="Palatino Linotype"/>
                <w:b/>
                <w:sz w:val="20"/>
                <w:szCs w:val="20"/>
              </w:rPr>
              <w:t>saham</w:t>
            </w:r>
            <w:proofErr w:type="spellEnd"/>
          </w:p>
        </w:tc>
      </w:tr>
    </w:tbl>
    <w:p w14:paraId="460F4636" w14:textId="77777777" w:rsidR="004A064D" w:rsidRPr="00302058" w:rsidRDefault="004A064D" w:rsidP="004A064D">
      <w:pPr>
        <w:rPr>
          <w:rFonts w:ascii="Palatino Linotype" w:hAnsi="Palatino Linotype" w:cs="Arial"/>
          <w:i/>
          <w:color w:val="000000"/>
          <w:sz w:val="20"/>
          <w:szCs w:val="20"/>
          <w:lang w:val="en-US"/>
        </w:rPr>
      </w:pPr>
    </w:p>
    <w:tbl>
      <w:tblPr>
        <w:tblStyle w:val="TableGrid"/>
        <w:tblW w:w="8486" w:type="dxa"/>
        <w:tblInd w:w="-5" w:type="dxa"/>
        <w:tblLook w:val="04A0" w:firstRow="1" w:lastRow="0" w:firstColumn="1" w:lastColumn="0" w:noHBand="0" w:noVBand="1"/>
      </w:tblPr>
      <w:tblGrid>
        <w:gridCol w:w="1398"/>
        <w:gridCol w:w="764"/>
        <w:gridCol w:w="1363"/>
        <w:gridCol w:w="1417"/>
        <w:gridCol w:w="1559"/>
        <w:gridCol w:w="2766"/>
        <w:tblGridChange w:id="330">
          <w:tblGrid>
            <w:gridCol w:w="5"/>
            <w:gridCol w:w="1393"/>
            <w:gridCol w:w="5"/>
            <w:gridCol w:w="759"/>
            <w:gridCol w:w="5"/>
            <w:gridCol w:w="1358"/>
            <w:gridCol w:w="5"/>
            <w:gridCol w:w="1412"/>
            <w:gridCol w:w="5"/>
            <w:gridCol w:w="1554"/>
            <w:gridCol w:w="5"/>
            <w:gridCol w:w="2127"/>
            <w:gridCol w:w="634"/>
          </w:tblGrid>
        </w:tblGridChange>
      </w:tblGrid>
      <w:tr w:rsidR="004A064D" w:rsidRPr="00302058" w14:paraId="64B1DF3D" w14:textId="77777777" w:rsidTr="00D82709">
        <w:trPr>
          <w:trHeight w:val="315"/>
        </w:trPr>
        <w:tc>
          <w:tcPr>
            <w:tcW w:w="1256" w:type="dxa"/>
            <w:noWrap/>
            <w:hideMark/>
          </w:tcPr>
          <w:p w14:paraId="530559E9"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xml:space="preserve">Shareholder/ </w:t>
            </w:r>
            <w:proofErr w:type="spellStart"/>
            <w:r w:rsidRPr="00D82709">
              <w:rPr>
                <w:rFonts w:ascii="Palatino Linotype" w:hAnsi="Palatino Linotype"/>
                <w:b/>
                <w:sz w:val="20"/>
              </w:rPr>
              <w:t>Pemegang</w:t>
            </w:r>
            <w:proofErr w:type="spellEnd"/>
            <w:r w:rsidRPr="00D82709">
              <w:rPr>
                <w:rFonts w:ascii="Palatino Linotype" w:hAnsi="Palatino Linotype"/>
                <w:b/>
                <w:sz w:val="20"/>
              </w:rPr>
              <w:t xml:space="preserve"> Saham</w:t>
            </w:r>
          </w:p>
        </w:tc>
        <w:tc>
          <w:tcPr>
            <w:tcW w:w="764" w:type="dxa"/>
            <w:noWrap/>
            <w:hideMark/>
          </w:tcPr>
          <w:p w14:paraId="0F5726C0"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xml:space="preserve">Class/ </w:t>
            </w:r>
            <w:proofErr w:type="spellStart"/>
            <w:r w:rsidRPr="00D82709">
              <w:rPr>
                <w:rFonts w:ascii="Palatino Linotype" w:hAnsi="Palatino Linotype"/>
                <w:b/>
                <w:sz w:val="20"/>
              </w:rPr>
              <w:t>Kelas</w:t>
            </w:r>
            <w:proofErr w:type="spellEnd"/>
          </w:p>
        </w:tc>
        <w:tc>
          <w:tcPr>
            <w:tcW w:w="1363" w:type="dxa"/>
            <w:noWrap/>
            <w:hideMark/>
          </w:tcPr>
          <w:p w14:paraId="1D7644D5"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xml:space="preserve">Number of Shares/ </w:t>
            </w:r>
            <w:proofErr w:type="spellStart"/>
            <w:r w:rsidRPr="00D82709">
              <w:rPr>
                <w:rFonts w:ascii="Palatino Linotype" w:hAnsi="Palatino Linotype"/>
                <w:b/>
                <w:sz w:val="20"/>
              </w:rPr>
              <w:t>Jumlah</w:t>
            </w:r>
            <w:proofErr w:type="spellEnd"/>
            <w:r w:rsidRPr="00D82709">
              <w:rPr>
                <w:rFonts w:ascii="Palatino Linotype" w:hAnsi="Palatino Linotype"/>
                <w:b/>
                <w:sz w:val="20"/>
              </w:rPr>
              <w:t xml:space="preserve"> Saham</w:t>
            </w:r>
          </w:p>
        </w:tc>
        <w:tc>
          <w:tcPr>
            <w:tcW w:w="1417" w:type="dxa"/>
            <w:noWrap/>
            <w:hideMark/>
          </w:tcPr>
          <w:p w14:paraId="5D3B51E1"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t xml:space="preserve">/ </w:t>
            </w:r>
            <w:proofErr w:type="spellStart"/>
            <w:r w:rsidRPr="00D82709">
              <w:rPr>
                <w:rFonts w:ascii="Palatino Linotype" w:hAnsi="Palatino Linotype"/>
                <w:b/>
                <w:sz w:val="20"/>
              </w:rPr>
              <w:t>Persentase</w:t>
            </w:r>
            <w:proofErr w:type="spellEnd"/>
          </w:p>
        </w:tc>
        <w:tc>
          <w:tcPr>
            <w:tcW w:w="1559" w:type="dxa"/>
            <w:noWrap/>
            <w:hideMark/>
          </w:tcPr>
          <w:p w14:paraId="47C10EE9"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Nominal per Share/ Nominal per Saham</w:t>
            </w:r>
          </w:p>
        </w:tc>
        <w:tc>
          <w:tcPr>
            <w:tcW w:w="2127" w:type="dxa"/>
            <w:noWrap/>
            <w:hideMark/>
          </w:tcPr>
          <w:p w14:paraId="5465E93E"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xml:space="preserve">Investment Amount/ Nilai </w:t>
            </w:r>
            <w:proofErr w:type="spellStart"/>
            <w:r w:rsidRPr="00D82709">
              <w:rPr>
                <w:rFonts w:ascii="Palatino Linotype" w:hAnsi="Palatino Linotype"/>
                <w:b/>
                <w:sz w:val="20"/>
              </w:rPr>
              <w:t>Investasi</w:t>
            </w:r>
            <w:proofErr w:type="spellEnd"/>
          </w:p>
        </w:tc>
      </w:tr>
      <w:tr w:rsidR="004A064D" w:rsidRPr="00302058" w14:paraId="2B0AA295" w14:textId="77777777" w:rsidTr="00D82709">
        <w:trPr>
          <w:trHeight w:val="315"/>
        </w:trPr>
        <w:tc>
          <w:tcPr>
            <w:tcW w:w="1256" w:type="dxa"/>
            <w:noWrap/>
            <w:vAlign w:val="center"/>
            <w:hideMark/>
          </w:tcPr>
          <w:p w14:paraId="16CE20B2"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Tiang</w:t>
            </w:r>
            <w:proofErr w:type="spellEnd"/>
            <w:r w:rsidRPr="00D82709">
              <w:rPr>
                <w:rFonts w:ascii="Palatino Linotype" w:hAnsi="Palatino Linotype"/>
                <w:sz w:val="20"/>
              </w:rPr>
              <w:t xml:space="preserve"> </w:t>
            </w:r>
            <w:proofErr w:type="spellStart"/>
            <w:r w:rsidRPr="00D82709">
              <w:rPr>
                <w:rFonts w:ascii="Palatino Linotype" w:hAnsi="Palatino Linotype"/>
                <w:sz w:val="20"/>
              </w:rPr>
              <w:t>Vichi</w:t>
            </w:r>
            <w:proofErr w:type="spellEnd"/>
            <w:r w:rsidRPr="00D82709">
              <w:rPr>
                <w:rFonts w:ascii="Palatino Linotype" w:hAnsi="Palatino Linotype"/>
                <w:sz w:val="20"/>
              </w:rPr>
              <w:t xml:space="preserve"> Lestari</w:t>
            </w:r>
          </w:p>
        </w:tc>
        <w:tc>
          <w:tcPr>
            <w:tcW w:w="764" w:type="dxa"/>
            <w:noWrap/>
            <w:vAlign w:val="center"/>
            <w:hideMark/>
          </w:tcPr>
          <w:p w14:paraId="7CC917F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363" w:type="dxa"/>
            <w:noWrap/>
            <w:vAlign w:val="center"/>
            <w:hideMark/>
          </w:tcPr>
          <w:p w14:paraId="49A94DA0"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475,000</w:t>
            </w:r>
          </w:p>
        </w:tc>
        <w:tc>
          <w:tcPr>
            <w:tcW w:w="1417" w:type="dxa"/>
            <w:noWrap/>
            <w:vAlign w:val="center"/>
            <w:hideMark/>
          </w:tcPr>
          <w:p w14:paraId="7F13C65E"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31.22%</w:t>
            </w:r>
          </w:p>
        </w:tc>
        <w:tc>
          <w:tcPr>
            <w:tcW w:w="1559" w:type="dxa"/>
            <w:noWrap/>
            <w:vAlign w:val="center"/>
            <w:hideMark/>
          </w:tcPr>
          <w:p w14:paraId="34ADFCC9"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10,000</w:t>
            </w:r>
          </w:p>
        </w:tc>
        <w:tc>
          <w:tcPr>
            <w:tcW w:w="2127" w:type="dxa"/>
            <w:noWrap/>
            <w:vAlign w:val="center"/>
            <w:hideMark/>
          </w:tcPr>
          <w:p w14:paraId="11C76F6F"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4,750,000,000</w:t>
            </w:r>
          </w:p>
        </w:tc>
      </w:tr>
      <w:tr w:rsidR="004A064D" w:rsidRPr="00302058" w14:paraId="1152389C" w14:textId="77777777" w:rsidTr="00D82709">
        <w:trPr>
          <w:trHeight w:val="315"/>
        </w:trPr>
        <w:tc>
          <w:tcPr>
            <w:tcW w:w="1256" w:type="dxa"/>
            <w:noWrap/>
            <w:vAlign w:val="center"/>
            <w:hideMark/>
          </w:tcPr>
          <w:p w14:paraId="520BFCE1" w14:textId="77777777" w:rsidR="004A064D" w:rsidRPr="00D82709" w:rsidRDefault="004A064D" w:rsidP="00F43BE3">
            <w:pPr>
              <w:rPr>
                <w:rFonts w:ascii="Palatino Linotype" w:hAnsi="Palatino Linotype"/>
                <w:sz w:val="20"/>
              </w:rPr>
            </w:pPr>
            <w:r w:rsidRPr="00D82709">
              <w:rPr>
                <w:rFonts w:ascii="Palatino Linotype" w:hAnsi="Palatino Linotype"/>
                <w:sz w:val="20"/>
              </w:rPr>
              <w:t>Desmond Previn</w:t>
            </w:r>
          </w:p>
        </w:tc>
        <w:tc>
          <w:tcPr>
            <w:tcW w:w="764" w:type="dxa"/>
            <w:noWrap/>
            <w:vAlign w:val="center"/>
            <w:hideMark/>
          </w:tcPr>
          <w:p w14:paraId="30F119E8"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363" w:type="dxa"/>
            <w:noWrap/>
            <w:vAlign w:val="center"/>
            <w:hideMark/>
          </w:tcPr>
          <w:p w14:paraId="2C7BAEC7"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475,000</w:t>
            </w:r>
          </w:p>
        </w:tc>
        <w:tc>
          <w:tcPr>
            <w:tcW w:w="1417" w:type="dxa"/>
            <w:noWrap/>
            <w:vAlign w:val="center"/>
            <w:hideMark/>
          </w:tcPr>
          <w:p w14:paraId="1FECC570"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31.22%</w:t>
            </w:r>
          </w:p>
        </w:tc>
        <w:tc>
          <w:tcPr>
            <w:tcW w:w="1559" w:type="dxa"/>
            <w:noWrap/>
            <w:vAlign w:val="center"/>
            <w:hideMark/>
          </w:tcPr>
          <w:p w14:paraId="595F158E"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10,000</w:t>
            </w:r>
          </w:p>
        </w:tc>
        <w:tc>
          <w:tcPr>
            <w:tcW w:w="2127" w:type="dxa"/>
            <w:noWrap/>
            <w:vAlign w:val="center"/>
            <w:hideMark/>
          </w:tcPr>
          <w:p w14:paraId="2FCAC772"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4,750,000,000</w:t>
            </w:r>
          </w:p>
        </w:tc>
      </w:tr>
      <w:tr w:rsidR="004A064D" w:rsidRPr="00302058" w14:paraId="3B857FC0" w14:textId="77777777" w:rsidTr="00EC3A2E">
        <w:tblPrEx>
          <w:tblW w:w="8486" w:type="dxa"/>
          <w:tblInd w:w="-5" w:type="dxa"/>
          <w:tblPrExChange w:id="331" w:author="Vichi Lestari" w:date="2024-05-28T19:28:00Z">
            <w:tblPrEx>
              <w:tblW w:w="8486" w:type="dxa"/>
              <w:tblInd w:w="-5" w:type="dxa"/>
            </w:tblPrEx>
          </w:tblPrExChange>
        </w:tblPrEx>
        <w:trPr>
          <w:trHeight w:val="315"/>
          <w:trPrChange w:id="332" w:author="Vichi Lestari" w:date="2024-05-28T19:28:00Z">
            <w:trPr>
              <w:gridBefore w:val="1"/>
              <w:gridAfter w:val="0"/>
              <w:trHeight w:val="315"/>
            </w:trPr>
          </w:trPrChange>
        </w:trPr>
        <w:tc>
          <w:tcPr>
            <w:tcW w:w="1256" w:type="dxa"/>
            <w:vMerge w:val="restart"/>
            <w:noWrap/>
            <w:vAlign w:val="center"/>
            <w:hideMark/>
            <w:tcPrChange w:id="333" w:author="Vichi Lestari" w:date="2024-05-28T19:28:00Z">
              <w:tcPr>
                <w:tcW w:w="1256" w:type="dxa"/>
                <w:gridSpan w:val="2"/>
                <w:vMerge w:val="restart"/>
                <w:noWrap/>
                <w:vAlign w:val="center"/>
                <w:hideMark/>
              </w:tcPr>
            </w:tcPrChange>
          </w:tcPr>
          <w:p w14:paraId="1A526422"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Hikmat</w:t>
            </w:r>
            <w:proofErr w:type="spellEnd"/>
            <w:r w:rsidRPr="00D82709">
              <w:rPr>
                <w:rFonts w:ascii="Palatino Linotype" w:hAnsi="Palatino Linotype"/>
                <w:sz w:val="20"/>
              </w:rPr>
              <w:t xml:space="preserve"> </w:t>
            </w:r>
            <w:proofErr w:type="spellStart"/>
            <w:r w:rsidRPr="00D82709">
              <w:rPr>
                <w:rFonts w:ascii="Palatino Linotype" w:hAnsi="Palatino Linotype"/>
                <w:sz w:val="20"/>
              </w:rPr>
              <w:t>Hardono</w:t>
            </w:r>
            <w:proofErr w:type="spellEnd"/>
          </w:p>
          <w:p w14:paraId="65D82D50" w14:textId="77777777" w:rsidR="004A064D" w:rsidRPr="00D82709" w:rsidRDefault="004A064D" w:rsidP="00F43BE3">
            <w:pPr>
              <w:rPr>
                <w:rFonts w:ascii="Palatino Linotype" w:hAnsi="Palatino Linotype"/>
                <w:sz w:val="20"/>
              </w:rPr>
            </w:pPr>
          </w:p>
        </w:tc>
        <w:tc>
          <w:tcPr>
            <w:tcW w:w="764" w:type="dxa"/>
            <w:noWrap/>
            <w:vAlign w:val="center"/>
            <w:hideMark/>
            <w:tcPrChange w:id="334" w:author="Vichi Lestari" w:date="2024-05-28T19:28:00Z">
              <w:tcPr>
                <w:tcW w:w="764" w:type="dxa"/>
                <w:gridSpan w:val="2"/>
                <w:noWrap/>
                <w:vAlign w:val="center"/>
                <w:hideMark/>
              </w:tcPr>
            </w:tcPrChange>
          </w:tcPr>
          <w:p w14:paraId="314F4269"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br/>
              <w:t>A</w:t>
            </w:r>
          </w:p>
        </w:tc>
        <w:tc>
          <w:tcPr>
            <w:tcW w:w="1363" w:type="dxa"/>
            <w:noWrap/>
            <w:vAlign w:val="center"/>
            <w:hideMark/>
            <w:tcPrChange w:id="335" w:author="Vichi Lestari" w:date="2024-05-28T19:28:00Z">
              <w:tcPr>
                <w:tcW w:w="1363" w:type="dxa"/>
                <w:gridSpan w:val="2"/>
                <w:noWrap/>
                <w:vAlign w:val="center"/>
                <w:hideMark/>
              </w:tcPr>
            </w:tcPrChange>
          </w:tcPr>
          <w:p w14:paraId="48B382A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50,000</w:t>
            </w:r>
          </w:p>
        </w:tc>
        <w:tc>
          <w:tcPr>
            <w:tcW w:w="1417" w:type="dxa"/>
            <w:noWrap/>
            <w:vAlign w:val="center"/>
            <w:hideMark/>
            <w:tcPrChange w:id="336" w:author="Vichi Lestari" w:date="2024-05-28T19:28:00Z">
              <w:tcPr>
                <w:tcW w:w="1417" w:type="dxa"/>
                <w:gridSpan w:val="2"/>
                <w:noWrap/>
                <w:vAlign w:val="center"/>
                <w:hideMark/>
              </w:tcPr>
            </w:tcPrChange>
          </w:tcPr>
          <w:p w14:paraId="29A7DF3E"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3.2%</w:t>
            </w:r>
          </w:p>
        </w:tc>
        <w:tc>
          <w:tcPr>
            <w:tcW w:w="1559" w:type="dxa"/>
            <w:noWrap/>
            <w:vAlign w:val="center"/>
            <w:hideMark/>
            <w:tcPrChange w:id="337" w:author="Vichi Lestari" w:date="2024-05-28T19:28:00Z">
              <w:tcPr>
                <w:tcW w:w="1559" w:type="dxa"/>
                <w:gridSpan w:val="2"/>
                <w:noWrap/>
                <w:vAlign w:val="center"/>
                <w:hideMark/>
              </w:tcPr>
            </w:tcPrChange>
          </w:tcPr>
          <w:p w14:paraId="282C0532"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10,000</w:t>
            </w:r>
          </w:p>
        </w:tc>
        <w:tc>
          <w:tcPr>
            <w:tcW w:w="2127" w:type="dxa"/>
            <w:noWrap/>
            <w:vAlign w:val="center"/>
            <w:hideMark/>
            <w:tcPrChange w:id="338" w:author="Vichi Lestari" w:date="2024-05-28T19:28:00Z">
              <w:tcPr>
                <w:tcW w:w="2127" w:type="dxa"/>
                <w:noWrap/>
                <w:vAlign w:val="center"/>
                <w:hideMark/>
              </w:tcPr>
            </w:tcPrChange>
          </w:tcPr>
          <w:p w14:paraId="3BD0276E"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500,000,000</w:t>
            </w:r>
          </w:p>
        </w:tc>
      </w:tr>
      <w:tr w:rsidR="004A064D" w:rsidRPr="00302058" w14:paraId="0F478C4D" w14:textId="77777777" w:rsidTr="00EC3A2E">
        <w:tblPrEx>
          <w:tblW w:w="8486" w:type="dxa"/>
          <w:tblInd w:w="-5" w:type="dxa"/>
          <w:tblPrExChange w:id="339" w:author="Vichi Lestari" w:date="2024-05-28T19:28:00Z">
            <w:tblPrEx>
              <w:tblW w:w="8486" w:type="dxa"/>
              <w:tblInd w:w="-5" w:type="dxa"/>
            </w:tblPrEx>
          </w:tblPrExChange>
        </w:tblPrEx>
        <w:trPr>
          <w:trHeight w:val="315"/>
          <w:trPrChange w:id="340" w:author="Vichi Lestari" w:date="2024-05-28T19:28:00Z">
            <w:trPr>
              <w:gridBefore w:val="1"/>
              <w:gridAfter w:val="0"/>
              <w:trHeight w:val="315"/>
            </w:trPr>
          </w:trPrChange>
        </w:trPr>
        <w:tc>
          <w:tcPr>
            <w:tcW w:w="1256" w:type="dxa"/>
            <w:vMerge/>
            <w:noWrap/>
            <w:vAlign w:val="center"/>
            <w:hideMark/>
            <w:tcPrChange w:id="341" w:author="Vichi Lestari" w:date="2024-05-28T19:28:00Z">
              <w:tcPr>
                <w:tcW w:w="1256" w:type="dxa"/>
                <w:gridSpan w:val="2"/>
                <w:vMerge/>
                <w:noWrap/>
                <w:vAlign w:val="center"/>
                <w:hideMark/>
              </w:tcPr>
            </w:tcPrChange>
          </w:tcPr>
          <w:p w14:paraId="0B82CBF5" w14:textId="77777777" w:rsidR="004A064D" w:rsidRPr="00D82709" w:rsidRDefault="004A064D" w:rsidP="00F43BE3">
            <w:pPr>
              <w:rPr>
                <w:rFonts w:ascii="Palatino Linotype" w:hAnsi="Palatino Linotype"/>
                <w:sz w:val="20"/>
              </w:rPr>
            </w:pPr>
          </w:p>
        </w:tc>
        <w:tc>
          <w:tcPr>
            <w:tcW w:w="764" w:type="dxa"/>
            <w:noWrap/>
            <w:vAlign w:val="center"/>
            <w:hideMark/>
            <w:tcPrChange w:id="342" w:author="Vichi Lestari" w:date="2024-05-28T19:28:00Z">
              <w:tcPr>
                <w:tcW w:w="764" w:type="dxa"/>
                <w:gridSpan w:val="2"/>
                <w:noWrap/>
                <w:vAlign w:val="center"/>
                <w:hideMark/>
              </w:tcPr>
            </w:tcPrChange>
          </w:tcPr>
          <w:p w14:paraId="33D73C5D"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363" w:type="dxa"/>
            <w:noWrap/>
            <w:vAlign w:val="center"/>
            <w:hideMark/>
            <w:tcPrChange w:id="343" w:author="Vichi Lestari" w:date="2024-05-28T19:28:00Z">
              <w:tcPr>
                <w:tcW w:w="1363" w:type="dxa"/>
                <w:gridSpan w:val="2"/>
                <w:noWrap/>
                <w:vAlign w:val="center"/>
                <w:hideMark/>
              </w:tcPr>
            </w:tcPrChange>
          </w:tcPr>
          <w:p w14:paraId="633384C3"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66,676</w:t>
            </w:r>
          </w:p>
        </w:tc>
        <w:tc>
          <w:tcPr>
            <w:tcW w:w="1417" w:type="dxa"/>
            <w:noWrap/>
            <w:vAlign w:val="center"/>
            <w:hideMark/>
            <w:tcPrChange w:id="344" w:author="Vichi Lestari" w:date="2024-05-28T19:28:00Z">
              <w:tcPr>
                <w:tcW w:w="1417" w:type="dxa"/>
                <w:gridSpan w:val="2"/>
                <w:noWrap/>
                <w:vAlign w:val="center"/>
                <w:hideMark/>
              </w:tcPr>
            </w:tcPrChange>
          </w:tcPr>
          <w:p w14:paraId="4A7929E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4.3%</w:t>
            </w:r>
          </w:p>
        </w:tc>
        <w:tc>
          <w:tcPr>
            <w:tcW w:w="1559" w:type="dxa"/>
            <w:noWrap/>
            <w:vAlign w:val="center"/>
            <w:hideMark/>
            <w:tcPrChange w:id="345" w:author="Vichi Lestari" w:date="2024-05-28T19:28:00Z">
              <w:tcPr>
                <w:tcW w:w="1559" w:type="dxa"/>
                <w:gridSpan w:val="2"/>
                <w:noWrap/>
                <w:vAlign w:val="center"/>
                <w:hideMark/>
              </w:tcPr>
            </w:tcPrChange>
          </w:tcPr>
          <w:p w14:paraId="2549161A"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IDR29,000</w:t>
            </w:r>
          </w:p>
        </w:tc>
        <w:tc>
          <w:tcPr>
            <w:tcW w:w="2127" w:type="dxa"/>
            <w:noWrap/>
            <w:vAlign w:val="center"/>
            <w:hideMark/>
            <w:tcPrChange w:id="346" w:author="Vichi Lestari" w:date="2024-05-28T19:28:00Z">
              <w:tcPr>
                <w:tcW w:w="2127" w:type="dxa"/>
                <w:noWrap/>
                <w:vAlign w:val="center"/>
                <w:hideMark/>
              </w:tcPr>
            </w:tcPrChange>
          </w:tcPr>
          <w:p w14:paraId="7FE1AA19"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 xml:space="preserve">IDR 1,933,604,000 </w:t>
            </w:r>
          </w:p>
        </w:tc>
      </w:tr>
      <w:tr w:rsidR="004A064D" w:rsidRPr="00302058" w14:paraId="1B339B18" w14:textId="77777777" w:rsidTr="00D82709">
        <w:trPr>
          <w:trHeight w:val="315"/>
        </w:trPr>
        <w:tc>
          <w:tcPr>
            <w:tcW w:w="1256" w:type="dxa"/>
            <w:noWrap/>
            <w:vAlign w:val="center"/>
            <w:hideMark/>
          </w:tcPr>
          <w:p w14:paraId="46DE2C2E" w14:textId="728CBA1F" w:rsidR="004A064D" w:rsidRPr="00D82709" w:rsidRDefault="004C03AF" w:rsidP="00F43BE3">
            <w:pPr>
              <w:rPr>
                <w:rFonts w:ascii="Palatino Linotype" w:hAnsi="Palatino Linotype"/>
                <w:sz w:val="20"/>
              </w:rPr>
            </w:pPr>
            <w:ins w:id="347" w:author="Vichi Lestari" w:date="2024-05-28T19:28:00Z">
              <w:r>
                <w:rPr>
                  <w:rFonts w:ascii="Palatino Linotype" w:hAnsi="Palatino Linotype"/>
                  <w:sz w:val="20"/>
                </w:rPr>
                <w:t xml:space="preserve">Salim </w:t>
              </w:r>
            </w:ins>
            <w:proofErr w:type="spellStart"/>
            <w:r w:rsidR="004A064D" w:rsidRPr="00D82709">
              <w:rPr>
                <w:rFonts w:ascii="Palatino Linotype" w:hAnsi="Palatino Linotype"/>
                <w:sz w:val="20"/>
              </w:rPr>
              <w:t>Haykal</w:t>
            </w:r>
            <w:proofErr w:type="spellEnd"/>
          </w:p>
        </w:tc>
        <w:tc>
          <w:tcPr>
            <w:tcW w:w="764" w:type="dxa"/>
            <w:noWrap/>
            <w:vAlign w:val="center"/>
            <w:hideMark/>
          </w:tcPr>
          <w:p w14:paraId="5451C21E"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363" w:type="dxa"/>
            <w:noWrap/>
            <w:vAlign w:val="center"/>
            <w:hideMark/>
          </w:tcPr>
          <w:p w14:paraId="5F90D7D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66,676</w:t>
            </w:r>
          </w:p>
        </w:tc>
        <w:tc>
          <w:tcPr>
            <w:tcW w:w="1417" w:type="dxa"/>
            <w:noWrap/>
            <w:vAlign w:val="center"/>
            <w:hideMark/>
          </w:tcPr>
          <w:p w14:paraId="52B4E589"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4.3%</w:t>
            </w:r>
          </w:p>
        </w:tc>
        <w:tc>
          <w:tcPr>
            <w:tcW w:w="1559" w:type="dxa"/>
            <w:noWrap/>
            <w:vAlign w:val="center"/>
            <w:hideMark/>
          </w:tcPr>
          <w:p w14:paraId="00D6ACD6"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IDR29,000</w:t>
            </w:r>
          </w:p>
        </w:tc>
        <w:tc>
          <w:tcPr>
            <w:tcW w:w="2127" w:type="dxa"/>
            <w:noWrap/>
            <w:vAlign w:val="center"/>
            <w:hideMark/>
          </w:tcPr>
          <w:p w14:paraId="46B14F14"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 xml:space="preserve">IDR 1,933,604,000 </w:t>
            </w:r>
          </w:p>
        </w:tc>
      </w:tr>
      <w:tr w:rsidR="004A064D" w:rsidRPr="00302058" w14:paraId="14D94115" w14:textId="77777777" w:rsidTr="00D82709">
        <w:trPr>
          <w:trHeight w:val="315"/>
        </w:trPr>
        <w:tc>
          <w:tcPr>
            <w:tcW w:w="1256" w:type="dxa"/>
            <w:noWrap/>
            <w:vAlign w:val="center"/>
            <w:hideMark/>
          </w:tcPr>
          <w:p w14:paraId="25D1AB15" w14:textId="3F153501" w:rsidR="004A064D" w:rsidRPr="00D82709" w:rsidRDefault="004C03AF" w:rsidP="00F43BE3">
            <w:pPr>
              <w:rPr>
                <w:rFonts w:ascii="Palatino Linotype" w:hAnsi="Palatino Linotype"/>
                <w:sz w:val="20"/>
              </w:rPr>
            </w:pPr>
            <w:ins w:id="348" w:author="Vichi Lestari" w:date="2024-05-28T19:28:00Z">
              <w:r>
                <w:rPr>
                  <w:rFonts w:ascii="Palatino Linotype" w:hAnsi="Palatino Linotype"/>
                  <w:sz w:val="20"/>
                </w:rPr>
                <w:t xml:space="preserve">PT Mega </w:t>
              </w:r>
            </w:ins>
            <w:proofErr w:type="spellStart"/>
            <w:r w:rsidR="004A064D" w:rsidRPr="00D82709">
              <w:rPr>
                <w:rFonts w:ascii="Palatino Linotype" w:hAnsi="Palatino Linotype"/>
                <w:sz w:val="20"/>
              </w:rPr>
              <w:t>Ozora</w:t>
            </w:r>
            <w:proofErr w:type="spellEnd"/>
            <w:r w:rsidR="004A064D" w:rsidRPr="00D82709">
              <w:rPr>
                <w:rFonts w:ascii="Palatino Linotype" w:hAnsi="Palatino Linotype"/>
                <w:sz w:val="20"/>
              </w:rPr>
              <w:t xml:space="preserve"> </w:t>
            </w:r>
            <w:ins w:id="349" w:author="Vichi Lestari" w:date="2024-05-28T19:28:00Z">
              <w:r>
                <w:rPr>
                  <w:rFonts w:ascii="Palatino Linotype" w:hAnsi="Palatino Linotype"/>
                  <w:sz w:val="20"/>
                </w:rPr>
                <w:t>Venture</w:t>
              </w:r>
            </w:ins>
          </w:p>
        </w:tc>
        <w:tc>
          <w:tcPr>
            <w:tcW w:w="764" w:type="dxa"/>
            <w:noWrap/>
            <w:vAlign w:val="center"/>
            <w:hideMark/>
          </w:tcPr>
          <w:p w14:paraId="779D036A"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363" w:type="dxa"/>
            <w:noWrap/>
            <w:vAlign w:val="center"/>
            <w:hideMark/>
          </w:tcPr>
          <w:p w14:paraId="5D9901F3"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29,120</w:t>
            </w:r>
          </w:p>
        </w:tc>
        <w:tc>
          <w:tcPr>
            <w:tcW w:w="1417" w:type="dxa"/>
            <w:noWrap/>
            <w:vAlign w:val="center"/>
            <w:hideMark/>
          </w:tcPr>
          <w:p w14:paraId="51ECBEA3"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1.9%</w:t>
            </w:r>
          </w:p>
        </w:tc>
        <w:tc>
          <w:tcPr>
            <w:tcW w:w="1559" w:type="dxa"/>
            <w:noWrap/>
            <w:vAlign w:val="center"/>
            <w:hideMark/>
          </w:tcPr>
          <w:p w14:paraId="025A5A9F"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IDR29,000</w:t>
            </w:r>
          </w:p>
        </w:tc>
        <w:tc>
          <w:tcPr>
            <w:tcW w:w="2127" w:type="dxa"/>
            <w:noWrap/>
            <w:vAlign w:val="center"/>
            <w:hideMark/>
          </w:tcPr>
          <w:p w14:paraId="5F532C59"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844,840,000</w:t>
            </w:r>
          </w:p>
        </w:tc>
      </w:tr>
      <w:tr w:rsidR="004A064D" w:rsidRPr="00302058" w14:paraId="24FDFD39" w14:textId="77777777" w:rsidTr="00D82709">
        <w:trPr>
          <w:trHeight w:val="315"/>
        </w:trPr>
        <w:tc>
          <w:tcPr>
            <w:tcW w:w="1256" w:type="dxa"/>
            <w:noWrap/>
            <w:vAlign w:val="center"/>
            <w:hideMark/>
          </w:tcPr>
          <w:p w14:paraId="6DA27893" w14:textId="2408FAAC" w:rsidR="004A064D" w:rsidRPr="00D82709" w:rsidRDefault="004A064D" w:rsidP="00F43BE3">
            <w:pPr>
              <w:rPr>
                <w:rFonts w:ascii="Palatino Linotype" w:hAnsi="Palatino Linotype"/>
                <w:sz w:val="20"/>
              </w:rPr>
            </w:pPr>
            <w:r w:rsidRPr="00D82709">
              <w:rPr>
                <w:rFonts w:ascii="Palatino Linotype" w:hAnsi="Palatino Linotype"/>
                <w:sz w:val="20"/>
              </w:rPr>
              <w:t>Luna</w:t>
            </w:r>
            <w:ins w:id="350" w:author="Vichi Lestari" w:date="2024-05-28T19:28:00Z">
              <w:r w:rsidR="004C03AF">
                <w:rPr>
                  <w:rFonts w:ascii="Palatino Linotype" w:hAnsi="Palatino Linotype"/>
                  <w:sz w:val="20"/>
                </w:rPr>
                <w:t xml:space="preserve"> </w:t>
              </w:r>
              <w:proofErr w:type="spellStart"/>
              <w:r w:rsidR="004C03AF">
                <w:rPr>
                  <w:rFonts w:ascii="Palatino Linotype" w:hAnsi="Palatino Linotype"/>
                  <w:sz w:val="20"/>
                </w:rPr>
                <w:t>famiarjo</w:t>
              </w:r>
            </w:ins>
            <w:proofErr w:type="spellEnd"/>
          </w:p>
        </w:tc>
        <w:tc>
          <w:tcPr>
            <w:tcW w:w="764" w:type="dxa"/>
            <w:noWrap/>
            <w:vAlign w:val="center"/>
            <w:hideMark/>
          </w:tcPr>
          <w:p w14:paraId="0CF8973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363" w:type="dxa"/>
            <w:noWrap/>
            <w:vAlign w:val="center"/>
            <w:hideMark/>
          </w:tcPr>
          <w:p w14:paraId="37CDDD8A"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177,510</w:t>
            </w:r>
          </w:p>
        </w:tc>
        <w:tc>
          <w:tcPr>
            <w:tcW w:w="1417" w:type="dxa"/>
            <w:noWrap/>
            <w:vAlign w:val="center"/>
            <w:hideMark/>
          </w:tcPr>
          <w:p w14:paraId="6FB8D8B0"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11.66%</w:t>
            </w:r>
          </w:p>
        </w:tc>
        <w:tc>
          <w:tcPr>
            <w:tcW w:w="1559" w:type="dxa"/>
            <w:noWrap/>
            <w:vAlign w:val="center"/>
            <w:hideMark/>
          </w:tcPr>
          <w:p w14:paraId="215DC4CF"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IDR29,000</w:t>
            </w:r>
          </w:p>
        </w:tc>
        <w:tc>
          <w:tcPr>
            <w:tcW w:w="2127" w:type="dxa"/>
            <w:noWrap/>
            <w:vAlign w:val="center"/>
            <w:hideMark/>
          </w:tcPr>
          <w:p w14:paraId="25541031"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5,147,790,000</w:t>
            </w:r>
          </w:p>
        </w:tc>
      </w:tr>
      <w:tr w:rsidR="004A064D" w:rsidRPr="00302058" w14:paraId="11F7619A" w14:textId="77777777" w:rsidTr="00D82709">
        <w:trPr>
          <w:trHeight w:val="315"/>
        </w:trPr>
        <w:tc>
          <w:tcPr>
            <w:tcW w:w="1256" w:type="dxa"/>
            <w:vAlign w:val="center"/>
            <w:hideMark/>
          </w:tcPr>
          <w:p w14:paraId="3EE829E1" w14:textId="4B13C3FC" w:rsidR="004A064D" w:rsidRPr="00D82709" w:rsidRDefault="004A064D" w:rsidP="00F43BE3">
            <w:pPr>
              <w:rPr>
                <w:rFonts w:ascii="Palatino Linotype" w:hAnsi="Palatino Linotype"/>
                <w:sz w:val="20"/>
              </w:rPr>
            </w:pPr>
            <w:r w:rsidRPr="00D82709">
              <w:rPr>
                <w:rFonts w:ascii="Palatino Linotype" w:hAnsi="Palatino Linotype"/>
                <w:sz w:val="20"/>
              </w:rPr>
              <w:t>Dexter</w:t>
            </w:r>
            <w:ins w:id="351" w:author="Vichi Lestari" w:date="2024-05-28T19:28:00Z">
              <w:r w:rsidR="004C03AF">
                <w:rPr>
                  <w:rFonts w:ascii="Palatino Linotype" w:hAnsi="Palatino Linotype"/>
                  <w:sz w:val="20"/>
                </w:rPr>
                <w:t xml:space="preserve"> </w:t>
              </w:r>
              <w:proofErr w:type="spellStart"/>
              <w:r w:rsidR="004C03AF">
                <w:rPr>
                  <w:rFonts w:ascii="Palatino Linotype" w:hAnsi="Palatino Linotype"/>
                  <w:sz w:val="20"/>
                </w:rPr>
                <w:t>Harto</w:t>
              </w:r>
            </w:ins>
            <w:proofErr w:type="spellEnd"/>
          </w:p>
        </w:tc>
        <w:tc>
          <w:tcPr>
            <w:tcW w:w="764" w:type="dxa"/>
            <w:noWrap/>
            <w:vAlign w:val="center"/>
            <w:hideMark/>
          </w:tcPr>
          <w:p w14:paraId="6B9B831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363" w:type="dxa"/>
            <w:noWrap/>
            <w:vAlign w:val="center"/>
            <w:hideMark/>
          </w:tcPr>
          <w:p w14:paraId="4800E7D7"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29,120</w:t>
            </w:r>
          </w:p>
        </w:tc>
        <w:tc>
          <w:tcPr>
            <w:tcW w:w="1417" w:type="dxa"/>
            <w:noWrap/>
            <w:vAlign w:val="center"/>
            <w:hideMark/>
          </w:tcPr>
          <w:p w14:paraId="65CAFEE4"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1.9%</w:t>
            </w:r>
          </w:p>
        </w:tc>
        <w:tc>
          <w:tcPr>
            <w:tcW w:w="1559" w:type="dxa"/>
            <w:noWrap/>
            <w:vAlign w:val="center"/>
            <w:hideMark/>
          </w:tcPr>
          <w:p w14:paraId="37A15E39"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IDR29,000</w:t>
            </w:r>
          </w:p>
        </w:tc>
        <w:tc>
          <w:tcPr>
            <w:tcW w:w="2127" w:type="dxa"/>
            <w:noWrap/>
            <w:vAlign w:val="center"/>
            <w:hideMark/>
          </w:tcPr>
          <w:p w14:paraId="44A8920A"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IDR 844,840,000</w:t>
            </w:r>
          </w:p>
        </w:tc>
      </w:tr>
      <w:tr w:rsidR="004A064D" w:rsidRPr="00EB7A8D" w14:paraId="73E5CA40" w14:textId="77777777" w:rsidTr="00D82709">
        <w:trPr>
          <w:trHeight w:val="315"/>
        </w:trPr>
        <w:tc>
          <w:tcPr>
            <w:tcW w:w="1256" w:type="dxa"/>
            <w:noWrap/>
            <w:hideMark/>
          </w:tcPr>
          <w:p w14:paraId="5A680DDC" w14:textId="77777777" w:rsidR="004A064D" w:rsidRPr="00EB7A8D" w:rsidRDefault="004A064D" w:rsidP="00F43BE3">
            <w:pPr>
              <w:rPr>
                <w:rFonts w:ascii="Palatino" w:hAnsi="Palatino"/>
                <w:sz w:val="20"/>
                <w:rPrChange w:id="352" w:author="Vichi Lestari" w:date="2024-05-28T19:28:00Z">
                  <w:rPr>
                    <w:rFonts w:ascii="Palatino Linotype" w:hAnsi="Palatino Linotype"/>
                    <w:sz w:val="20"/>
                  </w:rPr>
                </w:rPrChange>
              </w:rPr>
            </w:pPr>
            <w:r w:rsidRPr="00EB7A8D">
              <w:rPr>
                <w:rFonts w:ascii="Palatino" w:hAnsi="Palatino"/>
                <w:sz w:val="20"/>
                <w:rPrChange w:id="353" w:author="Vichi Lestari" w:date="2024-05-28T19:28:00Z">
                  <w:rPr>
                    <w:rFonts w:ascii="Palatino Linotype" w:hAnsi="Palatino Linotype"/>
                    <w:sz w:val="20"/>
                  </w:rPr>
                </w:rPrChange>
              </w:rPr>
              <w:t>xx</w:t>
            </w:r>
          </w:p>
        </w:tc>
        <w:tc>
          <w:tcPr>
            <w:tcW w:w="764" w:type="dxa"/>
            <w:noWrap/>
            <w:hideMark/>
          </w:tcPr>
          <w:p w14:paraId="64E8A49C" w14:textId="77777777" w:rsidR="004A064D" w:rsidRPr="00EB7A8D" w:rsidRDefault="004A064D" w:rsidP="00F43BE3">
            <w:pPr>
              <w:jc w:val="center"/>
              <w:rPr>
                <w:rFonts w:ascii="Palatino" w:hAnsi="Palatino"/>
                <w:sz w:val="20"/>
                <w:rPrChange w:id="354" w:author="Vichi Lestari" w:date="2024-05-28T19:28:00Z">
                  <w:rPr>
                    <w:rFonts w:ascii="Palatino Linotype" w:hAnsi="Palatino Linotype"/>
                    <w:sz w:val="20"/>
                  </w:rPr>
                </w:rPrChange>
              </w:rPr>
            </w:pPr>
            <w:r w:rsidRPr="00EB7A8D">
              <w:rPr>
                <w:rFonts w:ascii="Palatino" w:hAnsi="Palatino"/>
                <w:sz w:val="20"/>
                <w:rPrChange w:id="355" w:author="Vichi Lestari" w:date="2024-05-28T19:28:00Z">
                  <w:rPr>
                    <w:rFonts w:ascii="Palatino Linotype" w:hAnsi="Palatino Linotype"/>
                    <w:sz w:val="20"/>
                  </w:rPr>
                </w:rPrChange>
              </w:rPr>
              <w:t>C</w:t>
            </w:r>
          </w:p>
        </w:tc>
        <w:tc>
          <w:tcPr>
            <w:tcW w:w="1363" w:type="dxa"/>
            <w:noWrap/>
            <w:hideMark/>
          </w:tcPr>
          <w:p w14:paraId="4BFFDFE5" w14:textId="77777777" w:rsidR="004A064D" w:rsidRPr="00EB7A8D" w:rsidRDefault="004A064D" w:rsidP="00F43BE3">
            <w:pPr>
              <w:jc w:val="right"/>
              <w:rPr>
                <w:rFonts w:ascii="Palatino" w:hAnsi="Palatino"/>
                <w:sz w:val="20"/>
                <w:rPrChange w:id="356" w:author="Vichi Lestari" w:date="2024-05-28T19:28:00Z">
                  <w:rPr>
                    <w:rFonts w:ascii="Palatino Linotype" w:hAnsi="Palatino Linotype"/>
                    <w:sz w:val="20"/>
                  </w:rPr>
                </w:rPrChange>
              </w:rPr>
            </w:pPr>
            <w:r w:rsidRPr="00EB7A8D">
              <w:rPr>
                <w:rFonts w:ascii="Palatino" w:hAnsi="Palatino"/>
                <w:sz w:val="20"/>
                <w:rPrChange w:id="357" w:author="Vichi Lestari" w:date="2024-05-28T19:28:00Z">
                  <w:rPr>
                    <w:rFonts w:ascii="Palatino Linotype" w:hAnsi="Palatino Linotype"/>
                    <w:sz w:val="20"/>
                  </w:rPr>
                </w:rPrChange>
              </w:rPr>
              <w:t xml:space="preserve">152,150 </w:t>
            </w:r>
          </w:p>
        </w:tc>
        <w:tc>
          <w:tcPr>
            <w:tcW w:w="1417" w:type="dxa"/>
            <w:noWrap/>
            <w:hideMark/>
          </w:tcPr>
          <w:p w14:paraId="323D2B42" w14:textId="77777777" w:rsidR="004A064D" w:rsidRPr="00EB7A8D" w:rsidRDefault="004A064D" w:rsidP="00F43BE3">
            <w:pPr>
              <w:jc w:val="right"/>
              <w:rPr>
                <w:rFonts w:ascii="Palatino" w:hAnsi="Palatino"/>
                <w:sz w:val="20"/>
                <w:rPrChange w:id="358" w:author="Vichi Lestari" w:date="2024-05-28T19:28:00Z">
                  <w:rPr>
                    <w:rFonts w:ascii="Palatino Linotype" w:hAnsi="Palatino Linotype"/>
                    <w:sz w:val="20"/>
                  </w:rPr>
                </w:rPrChange>
              </w:rPr>
            </w:pPr>
            <w:r w:rsidRPr="00EB7A8D">
              <w:rPr>
                <w:rFonts w:ascii="Palatino" w:hAnsi="Palatino"/>
                <w:sz w:val="20"/>
                <w:rPrChange w:id="359" w:author="Vichi Lestari" w:date="2024-05-28T19:28:00Z">
                  <w:rPr>
                    <w:rFonts w:ascii="Palatino Linotype" w:hAnsi="Palatino Linotype"/>
                    <w:sz w:val="20"/>
                  </w:rPr>
                </w:rPrChange>
              </w:rPr>
              <w:t>10%</w:t>
            </w:r>
          </w:p>
        </w:tc>
        <w:tc>
          <w:tcPr>
            <w:tcW w:w="1559" w:type="dxa"/>
            <w:noWrap/>
            <w:hideMark/>
          </w:tcPr>
          <w:p w14:paraId="6FB15F5C" w14:textId="1EF46D72" w:rsidR="004A064D" w:rsidRPr="00EB7A8D" w:rsidRDefault="004A064D" w:rsidP="00F43BE3">
            <w:pPr>
              <w:jc w:val="right"/>
              <w:rPr>
                <w:rFonts w:ascii="Palatino" w:hAnsi="Palatino"/>
                <w:sz w:val="20"/>
                <w:rPrChange w:id="360" w:author="Vichi Lestari" w:date="2024-05-28T19:28:00Z">
                  <w:rPr>
                    <w:rFonts w:ascii="Palatino Linotype" w:hAnsi="Palatino Linotype"/>
                    <w:sz w:val="20"/>
                  </w:rPr>
                </w:rPrChange>
              </w:rPr>
            </w:pPr>
            <w:r w:rsidRPr="00EB7A8D">
              <w:rPr>
                <w:rFonts w:ascii="Palatino" w:hAnsi="Palatino"/>
                <w:sz w:val="20"/>
                <w:rPrChange w:id="361" w:author="Vichi Lestari" w:date="2024-05-28T19:28:00Z">
                  <w:rPr>
                    <w:rFonts w:ascii="Palatino Linotype" w:hAnsi="Palatino Linotype"/>
                    <w:sz w:val="20"/>
                  </w:rPr>
                </w:rPrChange>
              </w:rPr>
              <w:t>IDR82,</w:t>
            </w:r>
            <w:del w:id="362" w:author="Vichi Lestari" w:date="2024-05-28T19:28:00Z">
              <w:r w:rsidRPr="00302058">
                <w:rPr>
                  <w:rFonts w:ascii="Palatino Linotype" w:hAnsi="Palatino Linotype"/>
                  <w:bCs/>
                  <w:sz w:val="20"/>
                  <w:szCs w:val="20"/>
                </w:rPr>
                <w:delText>155</w:delText>
              </w:r>
            </w:del>
            <w:ins w:id="363" w:author="Vichi Lestari" w:date="2024-05-28T19:28:00Z">
              <w:r w:rsidR="00CB17C5" w:rsidRPr="00EB7A8D">
                <w:rPr>
                  <w:rFonts w:ascii="Palatino" w:hAnsi="Palatino"/>
                  <w:sz w:val="20"/>
                  <w:szCs w:val="20"/>
                </w:rPr>
                <w:t>200</w:t>
              </w:r>
            </w:ins>
          </w:p>
        </w:tc>
        <w:tc>
          <w:tcPr>
            <w:tcW w:w="2127" w:type="dxa"/>
            <w:noWrap/>
            <w:hideMark/>
          </w:tcPr>
          <w:p w14:paraId="02A44B34" w14:textId="221766B0" w:rsidR="004A064D" w:rsidRPr="00EB7A8D" w:rsidRDefault="004A064D" w:rsidP="00F43BE3">
            <w:pPr>
              <w:jc w:val="right"/>
              <w:rPr>
                <w:rFonts w:ascii="Palatino" w:hAnsi="Palatino"/>
                <w:sz w:val="20"/>
                <w:rPrChange w:id="364" w:author="Vichi Lestari" w:date="2024-05-28T19:28:00Z">
                  <w:rPr>
                    <w:rFonts w:ascii="Palatino Linotype" w:hAnsi="Palatino Linotype"/>
                    <w:sz w:val="20"/>
                  </w:rPr>
                </w:rPrChange>
              </w:rPr>
            </w:pPr>
            <w:r w:rsidRPr="00EB7A8D">
              <w:rPr>
                <w:rFonts w:ascii="Palatino" w:hAnsi="Palatino"/>
                <w:sz w:val="20"/>
                <w:rPrChange w:id="365" w:author="Vichi Lestari" w:date="2024-05-28T19:28:00Z">
                  <w:rPr>
                    <w:rFonts w:ascii="Palatino Linotype" w:hAnsi="Palatino Linotype"/>
                    <w:sz w:val="20"/>
                  </w:rPr>
                </w:rPrChange>
              </w:rPr>
              <w:t xml:space="preserve">IDR </w:t>
            </w:r>
            <w:r w:rsidR="00240B05" w:rsidRPr="00EB7A8D">
              <w:rPr>
                <w:rFonts w:ascii="Palatino" w:hAnsi="Palatino"/>
                <w:sz w:val="20"/>
                <w:rPrChange w:id="366" w:author="Vichi Lestari" w:date="2024-05-28T19:28:00Z">
                  <w:rPr>
                    <w:rFonts w:ascii="Palatino Linotype" w:hAnsi="Palatino Linotype"/>
                    <w:sz w:val="20"/>
                  </w:rPr>
                </w:rPrChange>
              </w:rPr>
              <w:t>12,</w:t>
            </w:r>
            <w:del w:id="367" w:author="Vichi Lestari" w:date="2024-05-28T19:28:00Z">
              <w:r w:rsidR="00240B05" w:rsidRPr="00302058">
                <w:rPr>
                  <w:rFonts w:ascii="Palatino Linotype" w:hAnsi="Palatino Linotype"/>
                  <w:bCs/>
                  <w:sz w:val="20"/>
                  <w:szCs w:val="20"/>
                </w:rPr>
                <w:delText>499,883,250</w:delText>
              </w:r>
            </w:del>
            <w:ins w:id="368" w:author="Vichi Lestari" w:date="2024-05-28T19:28:00Z">
              <w:r w:rsidR="00021719" w:rsidRPr="00EB7A8D">
                <w:rPr>
                  <w:rFonts w:ascii="Palatino" w:eastAsia="Times New Roman" w:hAnsi="Palatino" w:cstheme="minorHAnsi"/>
                  <w:color w:val="000000"/>
                  <w:sz w:val="20"/>
                  <w:szCs w:val="20"/>
                  <w:lang w:val="en-US"/>
                </w:rPr>
                <w:t>50</w:t>
              </w:r>
              <w:r w:rsidR="00CB17C5" w:rsidRPr="00EB7A8D">
                <w:rPr>
                  <w:rFonts w:ascii="Palatino" w:eastAsia="Times New Roman" w:hAnsi="Palatino" w:cstheme="minorHAnsi"/>
                  <w:color w:val="000000"/>
                  <w:sz w:val="20"/>
                  <w:szCs w:val="20"/>
                  <w:lang w:val="en-US"/>
                </w:rPr>
                <w:t>6</w:t>
              </w:r>
              <w:r w:rsidR="00021719" w:rsidRPr="00EB7A8D">
                <w:rPr>
                  <w:rFonts w:ascii="Palatino" w:eastAsia="Times New Roman" w:hAnsi="Palatino" w:cstheme="minorHAnsi"/>
                  <w:color w:val="000000"/>
                  <w:sz w:val="20"/>
                  <w:szCs w:val="20"/>
                  <w:lang w:val="en-US"/>
                </w:rPr>
                <w:t>,</w:t>
              </w:r>
              <w:r w:rsidR="00CB17C5" w:rsidRPr="00EB7A8D">
                <w:rPr>
                  <w:rFonts w:ascii="Palatino" w:eastAsia="Times New Roman" w:hAnsi="Palatino" w:cstheme="minorHAnsi"/>
                  <w:color w:val="000000"/>
                  <w:sz w:val="20"/>
                  <w:szCs w:val="20"/>
                  <w:lang w:val="en-US"/>
                </w:rPr>
                <w:t>730</w:t>
              </w:r>
              <w:r w:rsidR="00021719" w:rsidRPr="00EB7A8D">
                <w:rPr>
                  <w:rFonts w:ascii="Palatino" w:eastAsia="Times New Roman" w:hAnsi="Palatino" w:cstheme="minorHAnsi"/>
                  <w:color w:val="000000"/>
                  <w:sz w:val="20"/>
                  <w:szCs w:val="20"/>
                  <w:lang w:val="en-US"/>
                </w:rPr>
                <w:t>,000</w:t>
              </w:r>
            </w:ins>
          </w:p>
        </w:tc>
      </w:tr>
      <w:tr w:rsidR="004A064D" w:rsidRPr="00EB7A8D" w14:paraId="76FCE042" w14:textId="77777777" w:rsidTr="00D82709">
        <w:trPr>
          <w:trHeight w:val="85"/>
        </w:trPr>
        <w:tc>
          <w:tcPr>
            <w:tcW w:w="1256" w:type="dxa"/>
            <w:noWrap/>
            <w:hideMark/>
          </w:tcPr>
          <w:p w14:paraId="518CFA94" w14:textId="77777777" w:rsidR="004A064D" w:rsidRPr="00EB7A8D" w:rsidRDefault="004A064D" w:rsidP="00F43BE3">
            <w:pPr>
              <w:rPr>
                <w:rFonts w:ascii="Palatino" w:hAnsi="Palatino"/>
                <w:b/>
                <w:sz w:val="20"/>
                <w:rPrChange w:id="369" w:author="Vichi Lestari" w:date="2024-05-28T19:28:00Z">
                  <w:rPr>
                    <w:rFonts w:ascii="Palatino Linotype" w:hAnsi="Palatino Linotype"/>
                    <w:b/>
                    <w:sz w:val="20"/>
                  </w:rPr>
                </w:rPrChange>
              </w:rPr>
            </w:pPr>
          </w:p>
        </w:tc>
        <w:tc>
          <w:tcPr>
            <w:tcW w:w="764" w:type="dxa"/>
            <w:noWrap/>
            <w:hideMark/>
          </w:tcPr>
          <w:p w14:paraId="2875DDCD" w14:textId="77777777" w:rsidR="004A064D" w:rsidRPr="00EB7A8D" w:rsidRDefault="004A064D" w:rsidP="00F43BE3">
            <w:pPr>
              <w:rPr>
                <w:rFonts w:ascii="Palatino" w:hAnsi="Palatino"/>
                <w:b/>
                <w:sz w:val="20"/>
                <w:rPrChange w:id="370" w:author="Vichi Lestari" w:date="2024-05-28T19:28:00Z">
                  <w:rPr>
                    <w:rFonts w:ascii="Palatino Linotype" w:hAnsi="Palatino Linotype"/>
                    <w:b/>
                    <w:sz w:val="20"/>
                  </w:rPr>
                </w:rPrChange>
              </w:rPr>
            </w:pPr>
          </w:p>
        </w:tc>
        <w:tc>
          <w:tcPr>
            <w:tcW w:w="1363" w:type="dxa"/>
            <w:noWrap/>
            <w:hideMark/>
          </w:tcPr>
          <w:p w14:paraId="01132282" w14:textId="77777777" w:rsidR="009B1AB7" w:rsidRDefault="009B1AB7" w:rsidP="00F43BE3">
            <w:pPr>
              <w:jc w:val="right"/>
              <w:rPr>
                <w:ins w:id="371" w:author="OLTRE" w:date="2024-05-28T19:55:00Z"/>
                <w:rFonts w:ascii="Palatino" w:hAnsi="Palatino"/>
                <w:b/>
                <w:sz w:val="20"/>
              </w:rPr>
            </w:pPr>
          </w:p>
          <w:p w14:paraId="4CCAD9BD" w14:textId="28167855" w:rsidR="004A064D" w:rsidRPr="00EB7A8D" w:rsidRDefault="004A064D" w:rsidP="00F43BE3">
            <w:pPr>
              <w:jc w:val="right"/>
              <w:rPr>
                <w:rFonts w:ascii="Palatino" w:hAnsi="Palatino"/>
                <w:b/>
                <w:sz w:val="20"/>
                <w:rPrChange w:id="372" w:author="Vichi Lestari" w:date="2024-05-28T19:28:00Z">
                  <w:rPr>
                    <w:rFonts w:ascii="Palatino Linotype" w:hAnsi="Palatino Linotype"/>
                    <w:b/>
                    <w:sz w:val="20"/>
                  </w:rPr>
                </w:rPrChange>
              </w:rPr>
            </w:pPr>
            <w:r w:rsidRPr="00EB7A8D">
              <w:rPr>
                <w:rFonts w:ascii="Palatino" w:hAnsi="Palatino"/>
                <w:b/>
                <w:sz w:val="20"/>
                <w:rPrChange w:id="373" w:author="Vichi Lestari" w:date="2024-05-28T19:28:00Z">
                  <w:rPr>
                    <w:rFonts w:ascii="Palatino Linotype" w:hAnsi="Palatino Linotype"/>
                    <w:b/>
                    <w:sz w:val="20"/>
                  </w:rPr>
                </w:rPrChange>
              </w:rPr>
              <w:t>1,521,252</w:t>
            </w:r>
          </w:p>
        </w:tc>
        <w:tc>
          <w:tcPr>
            <w:tcW w:w="1417" w:type="dxa"/>
            <w:noWrap/>
            <w:hideMark/>
          </w:tcPr>
          <w:p w14:paraId="31BAF898" w14:textId="77777777" w:rsidR="009B1AB7" w:rsidRDefault="009B1AB7" w:rsidP="00F43BE3">
            <w:pPr>
              <w:jc w:val="right"/>
              <w:rPr>
                <w:ins w:id="374" w:author="OLTRE" w:date="2024-05-28T19:55:00Z"/>
                <w:rFonts w:ascii="Palatino" w:hAnsi="Palatino"/>
                <w:b/>
                <w:sz w:val="20"/>
              </w:rPr>
            </w:pPr>
          </w:p>
          <w:p w14:paraId="1D100074" w14:textId="14B2FDB0" w:rsidR="004A064D" w:rsidRPr="00EB7A8D" w:rsidRDefault="004A064D" w:rsidP="00F43BE3">
            <w:pPr>
              <w:jc w:val="right"/>
              <w:rPr>
                <w:rFonts w:ascii="Palatino" w:hAnsi="Palatino"/>
                <w:b/>
                <w:sz w:val="20"/>
                <w:rPrChange w:id="375" w:author="Vichi Lestari" w:date="2024-05-28T19:28:00Z">
                  <w:rPr>
                    <w:rFonts w:ascii="Palatino Linotype" w:hAnsi="Palatino Linotype"/>
                    <w:b/>
                    <w:sz w:val="20"/>
                  </w:rPr>
                </w:rPrChange>
              </w:rPr>
            </w:pPr>
            <w:r w:rsidRPr="00EB7A8D">
              <w:rPr>
                <w:rFonts w:ascii="Palatino" w:hAnsi="Palatino"/>
                <w:b/>
                <w:sz w:val="20"/>
                <w:rPrChange w:id="376" w:author="Vichi Lestari" w:date="2024-05-28T19:28:00Z">
                  <w:rPr>
                    <w:rFonts w:ascii="Palatino Linotype" w:hAnsi="Palatino Linotype"/>
                    <w:b/>
                    <w:sz w:val="20"/>
                  </w:rPr>
                </w:rPrChange>
              </w:rPr>
              <w:t>100.00%</w:t>
            </w:r>
          </w:p>
        </w:tc>
        <w:tc>
          <w:tcPr>
            <w:tcW w:w="1559" w:type="dxa"/>
            <w:noWrap/>
            <w:hideMark/>
          </w:tcPr>
          <w:p w14:paraId="09EE1EFC" w14:textId="77777777" w:rsidR="004A064D" w:rsidRPr="00EB7A8D" w:rsidRDefault="004A064D" w:rsidP="00F43BE3">
            <w:pPr>
              <w:jc w:val="right"/>
              <w:rPr>
                <w:rFonts w:ascii="Palatino" w:hAnsi="Palatino"/>
                <w:b/>
                <w:sz w:val="20"/>
                <w:rPrChange w:id="377" w:author="Vichi Lestari" w:date="2024-05-28T19:28:00Z">
                  <w:rPr>
                    <w:rFonts w:ascii="Palatino Linotype" w:hAnsi="Palatino Linotype"/>
                    <w:b/>
                    <w:sz w:val="20"/>
                  </w:rPr>
                </w:rPrChange>
              </w:rPr>
            </w:pPr>
          </w:p>
        </w:tc>
        <w:tc>
          <w:tcPr>
            <w:tcW w:w="2127" w:type="dxa"/>
            <w:noWrap/>
            <w:hideMark/>
          </w:tcPr>
          <w:p w14:paraId="741B43F8" w14:textId="6B3216F8" w:rsidR="004A064D" w:rsidRDefault="004A064D" w:rsidP="00F43BE3">
            <w:pPr>
              <w:jc w:val="right"/>
              <w:rPr>
                <w:ins w:id="378" w:author="OLTRE" w:date="2024-05-28T19:55:00Z"/>
                <w:rFonts w:ascii="Palatino" w:hAnsi="Palatino"/>
                <w:b/>
                <w:sz w:val="20"/>
              </w:rPr>
            </w:pPr>
            <w:del w:id="379" w:author="OLTRE" w:date="2024-05-28T19:55:00Z">
              <w:r w:rsidRPr="00EB7A8D" w:rsidDel="009B1AB7">
                <w:rPr>
                  <w:rFonts w:ascii="Palatino" w:hAnsi="Palatino"/>
                  <w:b/>
                  <w:sz w:val="20"/>
                  <w:rPrChange w:id="380" w:author="Vichi Lestari" w:date="2024-05-28T19:28:00Z">
                    <w:rPr>
                      <w:rFonts w:ascii="Palatino Linotype" w:hAnsi="Palatino Linotype"/>
                      <w:b/>
                      <w:sz w:val="20"/>
                    </w:rPr>
                  </w:rPrChange>
                </w:rPr>
                <w:delText xml:space="preserve">IDR </w:delText>
              </w:r>
            </w:del>
            <w:del w:id="381" w:author="OLTRE" w:date="2024-05-28T19:54:00Z">
              <w:r w:rsidRPr="00EB7A8D" w:rsidDel="009B1AB7">
                <w:rPr>
                  <w:rFonts w:ascii="Palatino" w:hAnsi="Palatino"/>
                  <w:b/>
                  <w:sz w:val="20"/>
                  <w:rPrChange w:id="382" w:author="Vichi Lestari" w:date="2024-05-28T19:28:00Z">
                    <w:rPr>
                      <w:rFonts w:ascii="Palatino Linotype" w:hAnsi="Palatino Linotype"/>
                      <w:b/>
                      <w:sz w:val="20"/>
                    </w:rPr>
                  </w:rPrChange>
                </w:rPr>
                <w:delText>33,</w:delText>
              </w:r>
              <w:r w:rsidRPr="00302058" w:rsidDel="009B1AB7">
                <w:rPr>
                  <w:rFonts w:ascii="Palatino Linotype" w:hAnsi="Palatino Linotype"/>
                  <w:b/>
                  <w:sz w:val="20"/>
                  <w:szCs w:val="20"/>
                </w:rPr>
                <w:delText>20</w:delText>
              </w:r>
              <w:r w:rsidR="00B9330E" w:rsidRPr="00302058" w:rsidDel="009B1AB7">
                <w:rPr>
                  <w:rFonts w:ascii="Palatino Linotype" w:hAnsi="Palatino Linotype"/>
                  <w:b/>
                  <w:sz w:val="20"/>
                  <w:szCs w:val="20"/>
                </w:rPr>
                <w:delText>4</w:delText>
              </w:r>
            </w:del>
            <w:ins w:id="383" w:author="Vichi Lestari" w:date="2024-05-28T19:28:00Z">
              <w:del w:id="384" w:author="OLTRE" w:date="2024-05-28T19:54:00Z">
                <w:r w:rsidR="00021719" w:rsidRPr="00EB7A8D" w:rsidDel="009B1AB7">
                  <w:rPr>
                    <w:rFonts w:ascii="Palatino" w:hAnsi="Palatino" w:cstheme="minorHAnsi"/>
                    <w:b/>
                    <w:bCs/>
                    <w:iCs/>
                    <w:color w:val="000000"/>
                    <w:sz w:val="20"/>
                    <w:szCs w:val="20"/>
                  </w:rPr>
                  <w:delText>203,958,000</w:delText>
                </w:r>
                <w:r w:rsidRPr="00EB7A8D" w:rsidDel="009B1AB7">
                  <w:rPr>
                    <w:rFonts w:ascii="Palatino" w:hAnsi="Palatino"/>
                    <w:b/>
                    <w:sz w:val="20"/>
                    <w:szCs w:val="20"/>
                  </w:rPr>
                  <w:delText>20</w:delText>
                </w:r>
                <w:r w:rsidR="00B9330E" w:rsidRPr="00EB7A8D" w:rsidDel="009B1AB7">
                  <w:rPr>
                    <w:rFonts w:ascii="Palatino" w:hAnsi="Palatino"/>
                    <w:b/>
                    <w:sz w:val="20"/>
                    <w:szCs w:val="20"/>
                  </w:rPr>
                  <w:delText>4</w:delText>
                </w:r>
              </w:del>
            </w:ins>
            <w:del w:id="385" w:author="OLTRE" w:date="2024-05-28T19:54:00Z">
              <w:r w:rsidRPr="00EB7A8D" w:rsidDel="009B1AB7">
                <w:rPr>
                  <w:rFonts w:ascii="Palatino" w:hAnsi="Palatino"/>
                  <w:b/>
                  <w:sz w:val="20"/>
                  <w:rPrChange w:id="386" w:author="Vichi Lestari" w:date="2024-05-28T19:28:00Z">
                    <w:rPr>
                      <w:rFonts w:ascii="Palatino Linotype" w:hAnsi="Palatino Linotype"/>
                      <w:b/>
                      <w:sz w:val="20"/>
                    </w:rPr>
                  </w:rPrChange>
                </w:rPr>
                <w:delText>,</w:delText>
              </w:r>
              <w:r w:rsidR="00B9330E" w:rsidRPr="00EB7A8D" w:rsidDel="009B1AB7">
                <w:rPr>
                  <w:rFonts w:ascii="Palatino" w:hAnsi="Palatino"/>
                  <w:b/>
                  <w:sz w:val="20"/>
                  <w:rPrChange w:id="387" w:author="Vichi Lestari" w:date="2024-05-28T19:28:00Z">
                    <w:rPr>
                      <w:rFonts w:ascii="Palatino Linotype" w:hAnsi="Palatino Linotype"/>
                      <w:b/>
                      <w:sz w:val="20"/>
                    </w:rPr>
                  </w:rPrChange>
                </w:rPr>
                <w:delText>561</w:delText>
              </w:r>
              <w:r w:rsidRPr="00EB7A8D" w:rsidDel="009B1AB7">
                <w:rPr>
                  <w:rFonts w:ascii="Palatino" w:hAnsi="Palatino"/>
                  <w:b/>
                  <w:sz w:val="20"/>
                  <w:rPrChange w:id="388" w:author="Vichi Lestari" w:date="2024-05-28T19:28:00Z">
                    <w:rPr>
                      <w:rFonts w:ascii="Palatino Linotype" w:hAnsi="Palatino Linotype"/>
                      <w:b/>
                      <w:sz w:val="20"/>
                    </w:rPr>
                  </w:rPrChange>
                </w:rPr>
                <w:delText>,</w:delText>
              </w:r>
              <w:r w:rsidR="00B9330E" w:rsidRPr="00EB7A8D" w:rsidDel="009B1AB7">
                <w:rPr>
                  <w:rFonts w:ascii="Palatino" w:hAnsi="Palatino"/>
                  <w:b/>
                  <w:sz w:val="20"/>
                  <w:rPrChange w:id="389" w:author="Vichi Lestari" w:date="2024-05-28T19:28:00Z">
                    <w:rPr>
                      <w:rFonts w:ascii="Palatino Linotype" w:hAnsi="Palatino Linotype"/>
                      <w:b/>
                      <w:sz w:val="20"/>
                    </w:rPr>
                  </w:rPrChange>
                </w:rPr>
                <w:delText>250</w:delText>
              </w:r>
            </w:del>
          </w:p>
          <w:p w14:paraId="0F276FE8" w14:textId="41D0456C" w:rsidR="009B1AB7" w:rsidRPr="00EB7A8D" w:rsidRDefault="009B1AB7" w:rsidP="00F43BE3">
            <w:pPr>
              <w:jc w:val="right"/>
              <w:rPr>
                <w:rFonts w:ascii="Palatino" w:hAnsi="Palatino"/>
                <w:b/>
                <w:sz w:val="20"/>
                <w:rPrChange w:id="390" w:author="Vichi Lestari" w:date="2024-05-28T19:28:00Z">
                  <w:rPr>
                    <w:rFonts w:ascii="Palatino Linotype" w:hAnsi="Palatino Linotype"/>
                    <w:b/>
                    <w:sz w:val="20"/>
                  </w:rPr>
                </w:rPrChange>
              </w:rPr>
            </w:pPr>
            <w:ins w:id="391" w:author="OLTRE" w:date="2024-05-28T19:55:00Z">
              <w:r w:rsidRPr="00725EA3">
                <w:rPr>
                  <w:rFonts w:ascii="Palatino" w:hAnsi="Palatino"/>
                  <w:b/>
                  <w:sz w:val="20"/>
                </w:rPr>
                <w:t>IDR</w:t>
              </w:r>
              <w:r>
                <w:rPr>
                  <w:rFonts w:ascii="Palatino" w:hAnsi="Palatino"/>
                  <w:b/>
                  <w:sz w:val="20"/>
                </w:rPr>
                <w:t xml:space="preserve"> 33,210,688,000</w:t>
              </w:r>
            </w:ins>
          </w:p>
        </w:tc>
      </w:tr>
    </w:tbl>
    <w:p w14:paraId="5E344108" w14:textId="77777777" w:rsidR="004A064D" w:rsidRPr="00EB7A8D" w:rsidRDefault="004A064D" w:rsidP="004A064D">
      <w:pPr>
        <w:rPr>
          <w:rFonts w:ascii="Palatino" w:hAnsi="Palatino"/>
          <w:b/>
          <w:color w:val="000000"/>
          <w:sz w:val="20"/>
          <w:rPrChange w:id="392" w:author="Vichi Lestari" w:date="2024-05-28T19:28:00Z">
            <w:rPr>
              <w:rFonts w:ascii="Palatino Linotype" w:hAnsi="Palatino Linotype"/>
              <w:b/>
              <w:color w:val="000000"/>
              <w:sz w:val="20"/>
            </w:rPr>
          </w:rPrChange>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D82709">
        <w:tc>
          <w:tcPr>
            <w:tcW w:w="4132" w:type="dxa"/>
          </w:tcPr>
          <w:p w14:paraId="15AFAFE4" w14:textId="22F1D1F4"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32105010"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3BC9184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378AED9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lastRenderedPageBreak/>
              <w:t>Class C Share is a Preferred Share superior to Class B Share.</w:t>
            </w:r>
          </w:p>
        </w:tc>
        <w:tc>
          <w:tcPr>
            <w:tcW w:w="4510" w:type="dxa"/>
          </w:tcPr>
          <w:p w14:paraId="20EEB8E4" w14:textId="77777777" w:rsidR="004A064D" w:rsidRPr="00D82709" w:rsidRDefault="004A064D" w:rsidP="00F43BE3">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lastRenderedPageBreak/>
              <w:t>Berikut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klasifikasi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serinya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diseuaikan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Hukum Perseroan Indonesia:</w:t>
            </w:r>
          </w:p>
          <w:p w14:paraId="0137CD29"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A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w:t>
            </w:r>
          </w:p>
          <w:p w14:paraId="54C65890"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lastRenderedPageBreak/>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58406EC5"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tingkatan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w:t>
            </w:r>
          </w:p>
          <w:p w14:paraId="3AE6546F" w14:textId="77777777" w:rsidR="004A064D" w:rsidRPr="00302058" w:rsidRDefault="004A064D" w:rsidP="00F43BE3">
            <w:pPr>
              <w:ind w:left="987"/>
              <w:rPr>
                <w:rFonts w:ascii="Palatino Linotype" w:hAnsi="Palatino Linotype"/>
                <w:sz w:val="20"/>
                <w:szCs w:val="20"/>
              </w:rPr>
            </w:pP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0109F9" w:rsidRPr="00302058" w14:paraId="0B0F362B" w14:textId="77777777" w:rsidTr="007B5F69">
        <w:tc>
          <w:tcPr>
            <w:tcW w:w="2694" w:type="dxa"/>
            <w:shd w:val="clear" w:color="auto" w:fill="548DD4"/>
          </w:tcPr>
          <w:p w14:paraId="19C0918C" w14:textId="52848EC0"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Pihak</w:t>
            </w:r>
            <w:proofErr w:type="spellEnd"/>
          </w:p>
          <w:p w14:paraId="0B9C6C0C" w14:textId="77777777" w:rsidR="00A01D51" w:rsidRPr="00302058" w:rsidRDefault="00A01D51" w:rsidP="00D8270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D8270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43BE3">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w:t>
            </w:r>
            <w:proofErr w:type="spellStart"/>
            <w:r w:rsidRPr="00302058">
              <w:rPr>
                <w:rFonts w:ascii="Palatino Linotype" w:hAnsi="Palatino Linotype"/>
                <w:b/>
                <w:i/>
                <w:iCs/>
                <w:sz w:val="20"/>
                <w:szCs w:val="20"/>
              </w:rPr>
              <w:t>Elektronik</w:t>
            </w:r>
            <w:proofErr w:type="spellEnd"/>
            <w:r w:rsidRPr="00302058">
              <w:rPr>
                <w:rFonts w:ascii="Palatino Linotype" w:hAnsi="Palatino Linotype"/>
                <w:b/>
                <w:i/>
                <w:iCs/>
                <w:sz w:val="20"/>
                <w:szCs w:val="20"/>
              </w:rPr>
              <w:t xml:space="preserve"> dan </w:t>
            </w:r>
          </w:p>
          <w:p w14:paraId="6BB7F3C1" w14:textId="1F22490A" w:rsidR="002B69BC" w:rsidRPr="00D82709" w:rsidRDefault="002B69BC" w:rsidP="00D82709">
            <w:pPr>
              <w:contextualSpacing/>
              <w:jc w:val="center"/>
              <w:rPr>
                <w:rFonts w:ascii="Palatino Linotype" w:hAnsi="Palatino Linotype"/>
                <w:b/>
                <w:i/>
                <w:sz w:val="20"/>
              </w:rPr>
            </w:pPr>
            <w:proofErr w:type="spellStart"/>
            <w:r w:rsidRPr="00302058">
              <w:rPr>
                <w:rFonts w:ascii="Palatino Linotype" w:hAnsi="Palatino Linotype"/>
                <w:b/>
                <w:i/>
                <w:iCs/>
                <w:sz w:val="20"/>
                <w:szCs w:val="20"/>
              </w:rPr>
              <w:t>Nomor</w:t>
            </w:r>
            <w:proofErr w:type="spellEnd"/>
            <w:r w:rsidRPr="00302058">
              <w:rPr>
                <w:rFonts w:ascii="Palatino Linotype" w:hAnsi="Palatino Linotype"/>
                <w:b/>
                <w:i/>
                <w:iCs/>
                <w:sz w:val="20"/>
                <w:szCs w:val="20"/>
              </w:rPr>
              <w:t xml:space="preserve"> Fax</w:t>
            </w:r>
          </w:p>
        </w:tc>
      </w:tr>
      <w:tr w:rsidR="00A01D51" w:rsidRPr="00302058" w14:paraId="25836753" w14:textId="77777777" w:rsidTr="00D82709">
        <w:tc>
          <w:tcPr>
            <w:tcW w:w="2694" w:type="dxa"/>
          </w:tcPr>
          <w:p w14:paraId="619DB742" w14:textId="77777777" w:rsidR="00A01D51" w:rsidRPr="00302058" w:rsidRDefault="00A01D51" w:rsidP="00D8270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6C2C35E4" w:rsidR="00A01D51" w:rsidRPr="00302058" w:rsidRDefault="00A01D51" w:rsidP="00F43BE3">
            <w:pPr>
              <w:jc w:val="both"/>
              <w:rPr>
                <w:rFonts w:ascii="Palatino Linotype" w:hAnsi="Palatino Linotype"/>
                <w:sz w:val="20"/>
                <w:szCs w:val="20"/>
              </w:rPr>
            </w:pPr>
            <w:del w:id="393" w:author="Vichi Lestari" w:date="2024-05-28T19:28:00Z">
              <w:r w:rsidRPr="00302058">
                <w:rPr>
                  <w:rFonts w:ascii="Palatino Linotype" w:eastAsia="Times New Roman" w:hAnsi="Palatino Linotype" w:cs="Arial"/>
                  <w:color w:val="222222"/>
                  <w:sz w:val="20"/>
                  <w:szCs w:val="20"/>
                  <w:shd w:val="clear" w:color="auto" w:fill="FFFFFF"/>
                </w:rPr>
                <w:delText> </w:delText>
              </w:r>
            </w:del>
            <w:ins w:id="394" w:author="Vichi Lestari" w:date="2024-05-28T19:28:00Z">
              <w:r w:rsidRPr="00302058">
                <w:rPr>
                  <w:rFonts w:ascii="Palatino Linotype" w:eastAsia="Times New Roman" w:hAnsi="Palatino Linotype" w:cs="Arial"/>
                  <w:color w:val="222222"/>
                  <w:sz w:val="20"/>
                  <w:szCs w:val="20"/>
                  <w:shd w:val="clear" w:color="auto" w:fill="FFFFFF"/>
                </w:rPr>
                <w:t> </w:t>
              </w:r>
              <w:r w:rsidR="00F43BE3">
                <w:rPr>
                  <w:rFonts w:ascii="Palatino Linotype" w:eastAsia="Times New Roman" w:hAnsi="Palatino Linotype" w:cs="Arial"/>
                  <w:color w:val="222222"/>
                  <w:sz w:val="20"/>
                  <w:szCs w:val="20"/>
                  <w:shd w:val="clear" w:color="auto" w:fill="FFFFFF"/>
                </w:rPr>
                <w:t xml:space="preserve">Jl. Metro </w:t>
              </w:r>
              <w:proofErr w:type="spellStart"/>
              <w:r w:rsidR="00F43BE3">
                <w:rPr>
                  <w:rFonts w:ascii="Palatino Linotype" w:eastAsia="Times New Roman" w:hAnsi="Palatino Linotype" w:cs="Arial"/>
                  <w:color w:val="222222"/>
                  <w:sz w:val="20"/>
                  <w:szCs w:val="20"/>
                  <w:shd w:val="clear" w:color="auto" w:fill="FFFFFF"/>
                </w:rPr>
                <w:t>Pondok</w:t>
              </w:r>
              <w:proofErr w:type="spellEnd"/>
              <w:r w:rsidR="00F43BE3">
                <w:rPr>
                  <w:rFonts w:ascii="Palatino Linotype" w:eastAsia="Times New Roman" w:hAnsi="Palatino Linotype" w:cs="Arial"/>
                  <w:color w:val="222222"/>
                  <w:sz w:val="20"/>
                  <w:szCs w:val="20"/>
                  <w:shd w:val="clear" w:color="auto" w:fill="FFFFFF"/>
                </w:rPr>
                <w:t xml:space="preserve"> Indah Blok TB No.35, </w:t>
              </w:r>
              <w:proofErr w:type="spellStart"/>
              <w:r w:rsidR="00F43BE3">
                <w:rPr>
                  <w:rFonts w:ascii="Palatino Linotype" w:eastAsia="Times New Roman" w:hAnsi="Palatino Linotype" w:cs="Arial"/>
                  <w:color w:val="222222"/>
                  <w:sz w:val="20"/>
                  <w:szCs w:val="20"/>
                  <w:shd w:val="clear" w:color="auto" w:fill="FFFFFF"/>
                </w:rPr>
                <w:t>Pondok</w:t>
              </w:r>
              <w:proofErr w:type="spellEnd"/>
              <w:r w:rsidR="00F43BE3">
                <w:rPr>
                  <w:rFonts w:ascii="Palatino Linotype" w:eastAsia="Times New Roman" w:hAnsi="Palatino Linotype" w:cs="Arial"/>
                  <w:color w:val="222222"/>
                  <w:sz w:val="20"/>
                  <w:szCs w:val="20"/>
                  <w:shd w:val="clear" w:color="auto" w:fill="FFFFFF"/>
                </w:rPr>
                <w:t xml:space="preserve"> Pinang, </w:t>
              </w:r>
              <w:proofErr w:type="spellStart"/>
              <w:r w:rsidR="00F43BE3">
                <w:rPr>
                  <w:rFonts w:ascii="Palatino Linotype" w:eastAsia="Times New Roman" w:hAnsi="Palatino Linotype" w:cs="Arial"/>
                  <w:color w:val="222222"/>
                  <w:sz w:val="20"/>
                  <w:szCs w:val="20"/>
                  <w:shd w:val="clear" w:color="auto" w:fill="FFFFFF"/>
                </w:rPr>
                <w:t>Kebayoran</w:t>
              </w:r>
              <w:proofErr w:type="spellEnd"/>
              <w:r w:rsidR="00F43BE3">
                <w:rPr>
                  <w:rFonts w:ascii="Palatino Linotype" w:eastAsia="Times New Roman" w:hAnsi="Palatino Linotype" w:cs="Arial"/>
                  <w:color w:val="222222"/>
                  <w:sz w:val="20"/>
                  <w:szCs w:val="20"/>
                  <w:shd w:val="clear" w:color="auto" w:fill="FFFFFF"/>
                </w:rPr>
                <w:t xml:space="preserve"> Lama, Jakarta Selatan 12310.</w:t>
              </w:r>
            </w:ins>
          </w:p>
        </w:tc>
        <w:tc>
          <w:tcPr>
            <w:tcW w:w="1326" w:type="dxa"/>
          </w:tcPr>
          <w:p w14:paraId="70EDD5C6" w14:textId="16024BAB" w:rsidR="00A01D51" w:rsidRPr="00302058" w:rsidRDefault="00F43BE3" w:rsidP="00F43BE3">
            <w:pPr>
              <w:rPr>
                <w:rFonts w:ascii="Palatino Linotype" w:hAnsi="Palatino Linotype"/>
                <w:sz w:val="20"/>
                <w:szCs w:val="20"/>
              </w:rPr>
            </w:pPr>
            <w:proofErr w:type="spellStart"/>
            <w:ins w:id="395" w:author="Vichi Lestari" w:date="2024-05-28T19:28:00Z">
              <w:r>
                <w:rPr>
                  <w:rFonts w:ascii="Palatino Linotype" w:hAnsi="Palatino Linotype"/>
                  <w:sz w:val="20"/>
                  <w:szCs w:val="20"/>
                </w:rPr>
                <w:t>Tiang</w:t>
              </w:r>
              <w:proofErr w:type="spellEnd"/>
              <w:r>
                <w:rPr>
                  <w:rFonts w:ascii="Palatino Linotype" w:hAnsi="Palatino Linotype"/>
                  <w:sz w:val="20"/>
                  <w:szCs w:val="20"/>
                </w:rPr>
                <w:t xml:space="preserve"> </w:t>
              </w:r>
              <w:proofErr w:type="spellStart"/>
              <w:r>
                <w:rPr>
                  <w:rFonts w:ascii="Palatino Linotype" w:hAnsi="Palatino Linotype"/>
                  <w:sz w:val="20"/>
                  <w:szCs w:val="20"/>
                </w:rPr>
                <w:t>Vichi</w:t>
              </w:r>
              <w:proofErr w:type="spellEnd"/>
              <w:r>
                <w:rPr>
                  <w:rFonts w:ascii="Palatino Linotype" w:hAnsi="Palatino Linotype"/>
                  <w:sz w:val="20"/>
                  <w:szCs w:val="20"/>
                </w:rPr>
                <w:t xml:space="preserve"> Lestari</w:t>
              </w:r>
            </w:ins>
          </w:p>
        </w:tc>
        <w:tc>
          <w:tcPr>
            <w:tcW w:w="2693" w:type="dxa"/>
          </w:tcPr>
          <w:p w14:paraId="7BFD98C0" w14:textId="77777777" w:rsidR="00A01D51" w:rsidRPr="00302058" w:rsidRDefault="00A01D51" w:rsidP="00F43BE3">
            <w:pPr>
              <w:rPr>
                <w:rFonts w:ascii="Palatino Linotype" w:hAnsi="Palatino Linotype"/>
                <w:sz w:val="20"/>
                <w:szCs w:val="20"/>
              </w:rPr>
            </w:pPr>
          </w:p>
          <w:p w14:paraId="4AD9EDC4" w14:textId="49DDA295" w:rsidR="00A01D51" w:rsidRPr="00302058" w:rsidRDefault="00F43BE3" w:rsidP="00F43BE3">
            <w:pPr>
              <w:rPr>
                <w:rFonts w:ascii="Palatino Linotype" w:hAnsi="Palatino Linotype"/>
                <w:sz w:val="20"/>
                <w:szCs w:val="20"/>
              </w:rPr>
            </w:pPr>
            <w:ins w:id="396" w:author="Vichi Lestari" w:date="2024-05-28T19:28:00Z">
              <w:r>
                <w:rPr>
                  <w:rFonts w:ascii="Palatino Linotype" w:hAnsi="Palatino Linotype"/>
                  <w:sz w:val="20"/>
                  <w:szCs w:val="20"/>
                </w:rPr>
                <w:t>Vichi@regene.id</w:t>
              </w:r>
            </w:ins>
          </w:p>
        </w:tc>
      </w:tr>
      <w:tr w:rsidR="00A01D51" w:rsidRPr="00302058" w14:paraId="681B4214" w14:textId="77777777" w:rsidTr="00D82709">
        <w:tc>
          <w:tcPr>
            <w:tcW w:w="2694" w:type="dxa"/>
          </w:tcPr>
          <w:p w14:paraId="3D1F9CF1" w14:textId="77777777" w:rsidR="00A01D51" w:rsidRPr="00302058" w:rsidRDefault="00A01D51" w:rsidP="00D82709">
            <w:pPr>
              <w:contextualSpacing/>
              <w:rPr>
                <w:rFonts w:ascii="Palatino Linotype" w:hAnsi="Palatino Linotype"/>
                <w:sz w:val="20"/>
                <w:szCs w:val="20"/>
              </w:rPr>
            </w:pPr>
          </w:p>
        </w:tc>
        <w:tc>
          <w:tcPr>
            <w:tcW w:w="2218" w:type="dxa"/>
          </w:tcPr>
          <w:p w14:paraId="00D48F77" w14:textId="77777777" w:rsidR="00A01D51" w:rsidRPr="00302058" w:rsidRDefault="00A01D51" w:rsidP="00D82709">
            <w:pPr>
              <w:contextualSpacing/>
              <w:jc w:val="both"/>
              <w:rPr>
                <w:rFonts w:ascii="Palatino Linotype" w:hAnsi="Palatino Linotype"/>
                <w:sz w:val="20"/>
                <w:szCs w:val="20"/>
              </w:rPr>
            </w:pPr>
          </w:p>
        </w:tc>
        <w:tc>
          <w:tcPr>
            <w:tcW w:w="1326" w:type="dxa"/>
          </w:tcPr>
          <w:p w14:paraId="75906766" w14:textId="77777777" w:rsidR="00A01D51" w:rsidRPr="00302058" w:rsidRDefault="00A01D51" w:rsidP="00D82709">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D8270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 xml:space="preserve">BCA KCP </w:t>
      </w:r>
      <w:proofErr w:type="spellStart"/>
      <w:r w:rsidRPr="00302058">
        <w:rPr>
          <w:rFonts w:ascii="Palatino Linotype" w:eastAsia="Palatino Linotype" w:hAnsi="Palatino Linotype" w:cs="Palatino Linotype"/>
          <w:sz w:val="20"/>
          <w:szCs w:val="20"/>
        </w:rPr>
        <w:t>Graha</w:t>
      </w:r>
      <w:proofErr w:type="spellEnd"/>
      <w:r w:rsidRPr="00302058">
        <w:rPr>
          <w:rFonts w:ascii="Palatino Linotype" w:eastAsia="Palatino Linotype" w:hAnsi="Palatino Linotype" w:cs="Palatino Linotype"/>
          <w:sz w:val="20"/>
          <w:szCs w:val="20"/>
        </w:rPr>
        <w:t xml:space="preserve">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D8270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Mitra </w:t>
      </w:r>
      <w:proofErr w:type="spellStart"/>
      <w:r w:rsidRPr="00302058">
        <w:rPr>
          <w:rFonts w:ascii="Palatino Linotype" w:hAnsi="Palatino Linotype"/>
          <w:sz w:val="20"/>
          <w:szCs w:val="20"/>
        </w:rPr>
        <w:t>Hadiprana</w:t>
      </w:r>
      <w:proofErr w:type="spellEnd"/>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IDR </w:t>
      </w:r>
      <w:proofErr w:type="spellStart"/>
      <w:r w:rsidRPr="00302058">
        <w:rPr>
          <w:rFonts w:ascii="Palatino Linotype" w:hAnsi="Palatino Linotype"/>
          <w:sz w:val="20"/>
          <w:szCs w:val="20"/>
        </w:rPr>
        <w:t>IDR</w:t>
      </w:r>
      <w:proofErr w:type="spellEnd"/>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Default="00564BCE" w:rsidP="006A39AB">
      <w:pPr>
        <w:rPr>
          <w:rFonts w:ascii="Palatino Linotype" w:hAnsi="Palatino Linotype"/>
          <w:sz w:val="20"/>
          <w:szCs w:val="20"/>
        </w:rPr>
      </w:pPr>
    </w:p>
    <w:p w14:paraId="2C08A8F9" w14:textId="77777777" w:rsidR="00533D9D" w:rsidRDefault="00533D9D" w:rsidP="006A39AB">
      <w:pPr>
        <w:rPr>
          <w:rFonts w:ascii="Palatino Linotype" w:hAnsi="Palatino Linotype"/>
          <w:sz w:val="20"/>
          <w:szCs w:val="20"/>
        </w:rPr>
      </w:pPr>
    </w:p>
    <w:p w14:paraId="3D0E0308" w14:textId="77777777" w:rsidR="00533D9D" w:rsidRDefault="00533D9D" w:rsidP="006A39AB">
      <w:pPr>
        <w:rPr>
          <w:rFonts w:ascii="Palatino Linotype" w:hAnsi="Palatino Linotype"/>
          <w:sz w:val="20"/>
          <w:szCs w:val="20"/>
        </w:rPr>
      </w:pPr>
    </w:p>
    <w:p w14:paraId="2472407F" w14:textId="77777777" w:rsidR="00533D9D" w:rsidRDefault="00533D9D" w:rsidP="006A39AB">
      <w:pPr>
        <w:rPr>
          <w:rFonts w:ascii="Palatino Linotype" w:hAnsi="Palatino Linotype"/>
          <w:sz w:val="20"/>
          <w:szCs w:val="20"/>
        </w:rPr>
      </w:pPr>
    </w:p>
    <w:p w14:paraId="4EE45BFE" w14:textId="77777777" w:rsidR="00533D9D" w:rsidRDefault="00533D9D" w:rsidP="006A39AB">
      <w:pPr>
        <w:rPr>
          <w:rFonts w:ascii="Palatino Linotype" w:hAnsi="Palatino Linotype"/>
          <w:sz w:val="20"/>
          <w:szCs w:val="20"/>
        </w:rPr>
      </w:pPr>
    </w:p>
    <w:p w14:paraId="5E4F3225" w14:textId="77777777" w:rsidR="000321DB" w:rsidRDefault="000321DB" w:rsidP="006A39AB">
      <w:pPr>
        <w:rPr>
          <w:rFonts w:ascii="Palatino Linotype" w:hAnsi="Palatino Linotype"/>
          <w:sz w:val="20"/>
          <w:szCs w:val="20"/>
        </w:rPr>
      </w:pPr>
    </w:p>
    <w:p w14:paraId="7FDB2F1B" w14:textId="77777777" w:rsidR="000321DB" w:rsidRDefault="000321DB" w:rsidP="006A39AB">
      <w:pPr>
        <w:rPr>
          <w:rFonts w:ascii="Palatino Linotype" w:hAnsi="Palatino Linotype"/>
          <w:sz w:val="20"/>
          <w:szCs w:val="20"/>
        </w:rPr>
      </w:pPr>
    </w:p>
    <w:p w14:paraId="3E756064" w14:textId="77777777" w:rsidR="000321DB" w:rsidRPr="00302058" w:rsidRDefault="000321DB"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ins w:id="397" w:author="Vichi Lestari" w:date="2024-05-28T19:28:00Z"/>
          <w:rFonts w:ascii="Palatino Linotype" w:hAnsi="Palatino Linotype"/>
          <w:sz w:val="20"/>
          <w:szCs w:val="20"/>
        </w:rPr>
      </w:pPr>
    </w:p>
    <w:p w14:paraId="217AD463" w14:textId="77777777" w:rsidR="00BD7260" w:rsidRPr="00302058" w:rsidRDefault="00BD7260" w:rsidP="006A39AB">
      <w:pPr>
        <w:rPr>
          <w:ins w:id="398" w:author="Vichi Lestari" w:date="2024-05-28T19:28:00Z"/>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58B4B6B8"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proofErr w:type="spellStart"/>
      <w:r w:rsidR="004F529A" w:rsidRPr="00302058">
        <w:rPr>
          <w:rFonts w:ascii="Palatino Linotype" w:hAnsi="Palatino Linotype"/>
          <w:sz w:val="20"/>
          <w:szCs w:val="20"/>
        </w:rPr>
        <w:t>i</w:t>
      </w:r>
      <w:proofErr w:type="spellEnd"/>
      <w:r w:rsidR="004F529A" w:rsidRPr="00302058">
        <w:rPr>
          <w:rFonts w:ascii="Palatino Linotype" w:hAnsi="Palatino Linotype"/>
          <w:sz w:val="20"/>
          <w:szCs w:val="20"/>
        </w:rPr>
        <w:t>)</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Investor 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EC3A2E">
        <w:rPr>
          <w:rFonts w:ascii="Palatino Linotype" w:hAnsi="Palatino Linotype"/>
          <w:color w:val="E7E6E6" w:themeColor="background2"/>
          <w:sz w:val="20"/>
          <w:rPrChange w:id="399" w:author="Vichi Lestari" w:date="2024-05-28T19:28:00Z">
            <w:rPr>
              <w:rFonts w:ascii="Palatino Linotype" w:hAnsi="Palatino Linotype"/>
              <w:i/>
              <w:sz w:val="20"/>
            </w:rPr>
          </w:rPrChange>
        </w:rPr>
        <w:t xml:space="preserve">Saham </w:t>
      </w:r>
      <w:proofErr w:type="spellStart"/>
      <w:r w:rsidRPr="00EC3A2E">
        <w:rPr>
          <w:rFonts w:ascii="Palatino Linotype" w:hAnsi="Palatino Linotype"/>
          <w:color w:val="E7E6E6" w:themeColor="background2"/>
          <w:sz w:val="20"/>
          <w:rPrChange w:id="400" w:author="Vichi Lestari" w:date="2024-05-28T19:28:00Z">
            <w:rPr>
              <w:rFonts w:ascii="Palatino Linotype" w:hAnsi="Palatino Linotype"/>
              <w:i/>
              <w:sz w:val="20"/>
            </w:rPr>
          </w:rPrChange>
        </w:rPr>
        <w:t>Preferen</w:t>
      </w:r>
      <w:proofErr w:type="spellEnd"/>
      <w:r w:rsidRPr="00EC3A2E">
        <w:rPr>
          <w:rFonts w:ascii="Palatino Linotype" w:hAnsi="Palatino Linotype"/>
          <w:color w:val="E7E6E6" w:themeColor="background2"/>
          <w:sz w:val="20"/>
          <w:rPrChange w:id="401" w:author="Vichi Lestari" w:date="2024-05-28T19:28:00Z">
            <w:rPr>
              <w:rFonts w:ascii="Palatino Linotype" w:hAnsi="Palatino Linotype"/>
              <w:i/>
              <w:sz w:val="20"/>
            </w:rPr>
          </w:rPrChange>
        </w:rPr>
        <w:t xml:space="preserve"> </w:t>
      </w:r>
      <w:proofErr w:type="spellStart"/>
      <w:r w:rsidRPr="00EC3A2E">
        <w:rPr>
          <w:rFonts w:ascii="Palatino Linotype" w:hAnsi="Palatino Linotype"/>
          <w:color w:val="E7E6E6" w:themeColor="background2"/>
          <w:sz w:val="20"/>
          <w:rPrChange w:id="402" w:author="Vichi Lestari" w:date="2024-05-28T19:28:00Z">
            <w:rPr>
              <w:rFonts w:ascii="Palatino Linotype" w:hAnsi="Palatino Linotype"/>
              <w:i/>
              <w:sz w:val="20"/>
            </w:rPr>
          </w:rPrChange>
        </w:rPr>
        <w:t>Kelas</w:t>
      </w:r>
      <w:proofErr w:type="spellEnd"/>
      <w:r w:rsidRPr="00EC3A2E">
        <w:rPr>
          <w:rFonts w:ascii="Palatino Linotype" w:hAnsi="Palatino Linotype"/>
          <w:color w:val="E7E6E6" w:themeColor="background2"/>
          <w:sz w:val="20"/>
          <w:rPrChange w:id="403" w:author="Vichi Lestari" w:date="2024-05-28T19:28:00Z">
            <w:rPr>
              <w:rFonts w:ascii="Palatino Linotype" w:hAnsi="Palatino Linotype"/>
              <w:i/>
              <w:sz w:val="20"/>
            </w:rPr>
          </w:rPrChange>
        </w:rPr>
        <w:t xml:space="preserve"> </w:t>
      </w:r>
      <w:r w:rsidR="00784EDB" w:rsidRPr="00EC3A2E">
        <w:rPr>
          <w:rFonts w:ascii="Palatino Linotype" w:hAnsi="Palatino Linotype"/>
          <w:color w:val="E7E6E6" w:themeColor="background2"/>
          <w:sz w:val="20"/>
          <w:rPrChange w:id="404" w:author="Vichi Lestari" w:date="2024-05-28T19:28:00Z">
            <w:rPr>
              <w:rFonts w:ascii="Palatino Linotype" w:hAnsi="Palatino Linotype"/>
              <w:i/>
              <w:sz w:val="20"/>
            </w:rPr>
          </w:rPrChange>
        </w:rPr>
        <w:t>C</w:t>
      </w:r>
      <w:r w:rsidR="00B61EA6" w:rsidRPr="00EC3A2E">
        <w:rPr>
          <w:rFonts w:ascii="Palatino Linotype" w:hAnsi="Palatino Linotype"/>
          <w:color w:val="E7E6E6" w:themeColor="background2"/>
          <w:sz w:val="20"/>
          <w:rPrChange w:id="405"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06" w:author="Vichi Lestari" w:date="2024-05-28T19:28:00Z">
            <w:rPr>
              <w:rFonts w:ascii="Palatino Linotype" w:hAnsi="Palatino Linotype"/>
              <w:i/>
              <w:sz w:val="20"/>
            </w:rPr>
          </w:rPrChange>
        </w:rPr>
        <w:t>memiliki</w:t>
      </w:r>
      <w:proofErr w:type="spellEnd"/>
      <w:r w:rsidR="00324B45" w:rsidRPr="00EC3A2E">
        <w:rPr>
          <w:rFonts w:ascii="Palatino Linotype" w:hAnsi="Palatino Linotype"/>
          <w:color w:val="E7E6E6" w:themeColor="background2"/>
          <w:sz w:val="20"/>
          <w:rPrChange w:id="407"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08" w:author="Vichi Lestari" w:date="2024-05-28T19:28:00Z">
            <w:rPr>
              <w:rFonts w:ascii="Palatino Linotype" w:hAnsi="Palatino Linotype"/>
              <w:i/>
              <w:sz w:val="20"/>
            </w:rPr>
          </w:rPrChange>
        </w:rPr>
        <w:t>hak</w:t>
      </w:r>
      <w:proofErr w:type="spellEnd"/>
      <w:r w:rsidR="00324B45" w:rsidRPr="00EC3A2E">
        <w:rPr>
          <w:rFonts w:ascii="Palatino Linotype" w:hAnsi="Palatino Linotype"/>
          <w:color w:val="E7E6E6" w:themeColor="background2"/>
          <w:sz w:val="20"/>
          <w:rPrChange w:id="409"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10" w:author="Vichi Lestari" w:date="2024-05-28T19:28:00Z">
            <w:rPr>
              <w:rFonts w:ascii="Palatino Linotype" w:hAnsi="Palatino Linotype"/>
              <w:i/>
              <w:sz w:val="20"/>
            </w:rPr>
          </w:rPrChange>
        </w:rPr>
        <w:t>sebagai</w:t>
      </w:r>
      <w:proofErr w:type="spellEnd"/>
      <w:r w:rsidR="00324B45" w:rsidRPr="00EC3A2E">
        <w:rPr>
          <w:rFonts w:ascii="Palatino Linotype" w:hAnsi="Palatino Linotype"/>
          <w:color w:val="E7E6E6" w:themeColor="background2"/>
          <w:sz w:val="20"/>
          <w:rPrChange w:id="411"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12" w:author="Vichi Lestari" w:date="2024-05-28T19:28:00Z">
            <w:rPr>
              <w:rFonts w:ascii="Palatino Linotype" w:hAnsi="Palatino Linotype"/>
              <w:i/>
              <w:sz w:val="20"/>
            </w:rPr>
          </w:rPrChange>
        </w:rPr>
        <w:t>berikut</w:t>
      </w:r>
      <w:proofErr w:type="spellEnd"/>
      <w:r w:rsidR="00324B45" w:rsidRPr="00EC3A2E">
        <w:rPr>
          <w:rFonts w:ascii="Palatino Linotype" w:hAnsi="Palatino Linotype"/>
          <w:color w:val="E7E6E6" w:themeColor="background2"/>
          <w:sz w:val="20"/>
          <w:rPrChange w:id="413" w:author="Vichi Lestari" w:date="2024-05-28T19:28:00Z">
            <w:rPr>
              <w:rFonts w:ascii="Palatino Linotype" w:hAnsi="Palatino Linotype"/>
              <w:i/>
              <w:sz w:val="20"/>
            </w:rPr>
          </w:rPrChange>
        </w:rPr>
        <w:t xml:space="preserve"> yang </w:t>
      </w:r>
      <w:proofErr w:type="spellStart"/>
      <w:r w:rsidR="00324B45" w:rsidRPr="00EC3A2E">
        <w:rPr>
          <w:rFonts w:ascii="Palatino Linotype" w:hAnsi="Palatino Linotype"/>
          <w:color w:val="E7E6E6" w:themeColor="background2"/>
          <w:sz w:val="20"/>
          <w:rPrChange w:id="414" w:author="Vichi Lestari" w:date="2024-05-28T19:28:00Z">
            <w:rPr>
              <w:rFonts w:ascii="Palatino Linotype" w:hAnsi="Palatino Linotype"/>
              <w:i/>
              <w:sz w:val="20"/>
            </w:rPr>
          </w:rPrChange>
        </w:rPr>
        <w:t>akan</w:t>
      </w:r>
      <w:proofErr w:type="spellEnd"/>
      <w:r w:rsidR="00324B45" w:rsidRPr="00EC3A2E">
        <w:rPr>
          <w:rFonts w:ascii="Palatino Linotype" w:hAnsi="Palatino Linotype"/>
          <w:color w:val="E7E6E6" w:themeColor="background2"/>
          <w:sz w:val="20"/>
          <w:rPrChange w:id="415"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16" w:author="Vichi Lestari" w:date="2024-05-28T19:28:00Z">
            <w:rPr>
              <w:rFonts w:ascii="Palatino Linotype" w:hAnsi="Palatino Linotype"/>
              <w:i/>
              <w:sz w:val="20"/>
            </w:rPr>
          </w:rPrChange>
        </w:rPr>
        <w:t>dimasukkan</w:t>
      </w:r>
      <w:proofErr w:type="spellEnd"/>
      <w:r w:rsidR="00324B45" w:rsidRPr="00EC3A2E">
        <w:rPr>
          <w:rFonts w:ascii="Palatino Linotype" w:hAnsi="Palatino Linotype"/>
          <w:color w:val="E7E6E6" w:themeColor="background2"/>
          <w:sz w:val="20"/>
          <w:rPrChange w:id="417"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18" w:author="Vichi Lestari" w:date="2024-05-28T19:28:00Z">
            <w:rPr>
              <w:rFonts w:ascii="Palatino Linotype" w:hAnsi="Palatino Linotype"/>
              <w:i/>
              <w:sz w:val="20"/>
            </w:rPr>
          </w:rPrChange>
        </w:rPr>
        <w:t>dalam</w:t>
      </w:r>
      <w:proofErr w:type="spellEnd"/>
      <w:r w:rsidR="00324B45" w:rsidRPr="00EC3A2E">
        <w:rPr>
          <w:rFonts w:ascii="Palatino Linotype" w:hAnsi="Palatino Linotype"/>
          <w:color w:val="E7E6E6" w:themeColor="background2"/>
          <w:sz w:val="20"/>
          <w:rPrChange w:id="419"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20" w:author="Vichi Lestari" w:date="2024-05-28T19:28:00Z">
            <w:rPr>
              <w:rFonts w:ascii="Palatino Linotype" w:hAnsi="Palatino Linotype"/>
              <w:i/>
              <w:sz w:val="20"/>
            </w:rPr>
          </w:rPrChange>
        </w:rPr>
        <w:t>Anggaran</w:t>
      </w:r>
      <w:proofErr w:type="spellEnd"/>
      <w:r w:rsidR="00324B45" w:rsidRPr="00EC3A2E">
        <w:rPr>
          <w:rFonts w:ascii="Palatino Linotype" w:hAnsi="Palatino Linotype"/>
          <w:color w:val="E7E6E6" w:themeColor="background2"/>
          <w:sz w:val="20"/>
          <w:rPrChange w:id="421" w:author="Vichi Lestari" w:date="2024-05-28T19:28:00Z">
            <w:rPr>
              <w:rFonts w:ascii="Palatino Linotype" w:hAnsi="Palatino Linotype"/>
              <w:i/>
              <w:sz w:val="20"/>
            </w:rPr>
          </w:rPrChange>
        </w:rPr>
        <w:t xml:space="preserve"> Dasar Perusahaan </w:t>
      </w:r>
      <w:proofErr w:type="spellStart"/>
      <w:r w:rsidR="00324B45" w:rsidRPr="00EC3A2E">
        <w:rPr>
          <w:rFonts w:ascii="Palatino Linotype" w:hAnsi="Palatino Linotype"/>
          <w:color w:val="E7E6E6" w:themeColor="background2"/>
          <w:sz w:val="20"/>
          <w:rPrChange w:id="422" w:author="Vichi Lestari" w:date="2024-05-28T19:28:00Z">
            <w:rPr>
              <w:rFonts w:ascii="Palatino Linotype" w:hAnsi="Palatino Linotype"/>
              <w:i/>
              <w:sz w:val="20"/>
            </w:rPr>
          </w:rPrChange>
        </w:rPr>
        <w:t>saat</w:t>
      </w:r>
      <w:proofErr w:type="spellEnd"/>
      <w:r w:rsidR="00324B45" w:rsidRPr="00EC3A2E">
        <w:rPr>
          <w:rFonts w:ascii="Palatino Linotype" w:hAnsi="Palatino Linotype"/>
          <w:color w:val="E7E6E6" w:themeColor="background2"/>
          <w:sz w:val="20"/>
          <w:rPrChange w:id="423" w:author="Vichi Lestari" w:date="2024-05-28T19:28:00Z">
            <w:rPr>
              <w:rFonts w:ascii="Palatino Linotype" w:hAnsi="Palatino Linotype"/>
              <w:i/>
              <w:sz w:val="20"/>
            </w:rPr>
          </w:rPrChange>
        </w:rPr>
        <w:t xml:space="preserve"> </w:t>
      </w:r>
      <w:proofErr w:type="spellStart"/>
      <w:r w:rsidR="00324B45" w:rsidRPr="00EC3A2E">
        <w:rPr>
          <w:rFonts w:ascii="Palatino Linotype" w:hAnsi="Palatino Linotype"/>
          <w:color w:val="E7E6E6" w:themeColor="background2"/>
          <w:sz w:val="20"/>
          <w:rPrChange w:id="424" w:author="Vichi Lestari" w:date="2024-05-28T19:28:00Z">
            <w:rPr>
              <w:rFonts w:ascii="Palatino Linotype" w:hAnsi="Palatino Linotype"/>
              <w:i/>
              <w:sz w:val="20"/>
            </w:rPr>
          </w:rPrChange>
        </w:rPr>
        <w:t>Penyelesaian</w:t>
      </w:r>
      <w:proofErr w:type="spellEnd"/>
      <w:r w:rsidR="00324B45" w:rsidRPr="00EC3A2E">
        <w:rPr>
          <w:rFonts w:ascii="Palatino Linotype" w:hAnsi="Palatino Linotype"/>
          <w:color w:val="E7E6E6" w:themeColor="background2"/>
          <w:sz w:val="20"/>
          <w:rPrChange w:id="425" w:author="Vichi Lestari" w:date="2024-05-28T19:28:00Z">
            <w:rPr>
              <w:rFonts w:ascii="Palatino Linotype" w:hAnsi="Palatino Linotype"/>
              <w:i/>
              <w:sz w:val="20"/>
            </w:rPr>
          </w:rPrChange>
        </w:rPr>
        <w:t>:</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1B3F711D"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w:t>
            </w:r>
            <w:proofErr w:type="spellStart"/>
            <w:r w:rsidR="00287DCC" w:rsidRPr="00302058">
              <w:rPr>
                <w:rFonts w:ascii="Palatino Linotype" w:hAnsi="Palatino Linotype"/>
                <w:bCs/>
                <w:sz w:val="20"/>
                <w:szCs w:val="20"/>
              </w:rPr>
              <w:t>preferrence</w:t>
            </w:r>
            <w:proofErr w:type="spellEnd"/>
            <w:r w:rsidR="00287DCC" w:rsidRPr="00302058">
              <w:rPr>
                <w:rFonts w:ascii="Palatino Linotype" w:hAnsi="Palatino Linotype"/>
                <w:bCs/>
                <w:sz w:val="20"/>
                <w:szCs w:val="20"/>
              </w:rPr>
              <w:t xml:space="preserv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Dividen</w:t>
            </w:r>
            <w:proofErr w:type="spellEnd"/>
          </w:p>
          <w:p w14:paraId="69413314" w14:textId="77777777" w:rsidR="00287DCC" w:rsidRPr="00D82709" w:rsidRDefault="00287DCC" w:rsidP="006A39AB">
            <w:pPr>
              <w:pStyle w:val="ListParagraph"/>
              <w:ind w:left="0"/>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prefrensi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mana pun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dibayarkan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dinyatakan</w:t>
            </w:r>
            <w:proofErr w:type="spellEnd"/>
            <w:r w:rsidRPr="00D82709">
              <w:rPr>
                <w:rFonts w:ascii="Palatino Linotype" w:hAnsi="Palatino Linotype"/>
                <w:color w:val="E7E6E6" w:themeColor="background2"/>
                <w:sz w:val="20"/>
              </w:rPr>
              <w:t xml:space="preserve"> oleh Dewan </w:t>
            </w:r>
            <w:proofErr w:type="spellStart"/>
            <w:r w:rsidRPr="00D82709">
              <w:rPr>
                <w:rFonts w:ascii="Palatino Linotype" w:hAnsi="Palatino Linotype"/>
                <w:color w:val="E7E6E6" w:themeColor="background2"/>
                <w:sz w:val="20"/>
              </w:rPr>
              <w:t>Komisaris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berpartisipasi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hasil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w:t>
            </w:r>
          </w:p>
          <w:p w14:paraId="05517A8F"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037CABA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w:t>
            </w:r>
            <w:proofErr w:type="spellStart"/>
            <w:r w:rsidRPr="00302058">
              <w:rPr>
                <w:rFonts w:ascii="Palatino Linotype" w:hAnsi="Palatino Linotype"/>
                <w:bCs/>
                <w:sz w:val="20"/>
                <w:szCs w:val="20"/>
              </w:rPr>
              <w:t>Anti Dilution</w:t>
            </w:r>
            <w:proofErr w:type="spellEnd"/>
            <w:r w:rsidRPr="00302058">
              <w:rPr>
                <w:rFonts w:ascii="Palatino Linotype" w:hAnsi="Palatino Linotype"/>
                <w:bCs/>
                <w:sz w:val="20"/>
                <w:szCs w:val="20"/>
              </w:rPr>
              <w:t xml:space="preserve">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Konversi</w:t>
            </w:r>
            <w:proofErr w:type="spellEnd"/>
          </w:p>
          <w:p w14:paraId="0EA203FA" w14:textId="77777777" w:rsidR="00287DCC" w:rsidRPr="00D82709" w:rsidRDefault="00287DCC" w:rsidP="006A39AB">
            <w:pPr>
              <w:pStyle w:val="ListParagraph"/>
              <w:ind w:left="0"/>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lembar</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dikonversikan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kapanpun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Nilai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1:1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banding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penyesuaian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pemecahan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konsilidasi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seperti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dijelaskan</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Anti </w:t>
            </w:r>
            <w:proofErr w:type="spellStart"/>
            <w:r w:rsidRPr="00D82709">
              <w:rPr>
                <w:rFonts w:ascii="Palatino Linotype" w:hAnsi="Palatino Linotype"/>
                <w:color w:val="E7E6E6" w:themeColor="background2"/>
                <w:sz w:val="20"/>
              </w:rPr>
              <w:t>Dilusi</w:t>
            </w:r>
            <w:proofErr w:type="spellEnd"/>
            <w:r w:rsidRPr="00D82709">
              <w:rPr>
                <w:rFonts w:ascii="Palatino Linotype" w:hAnsi="Palatino Linotype"/>
                <w:color w:val="E7E6E6" w:themeColor="background2"/>
                <w:sz w:val="20"/>
              </w:rPr>
              <w:t>”</w:t>
            </w:r>
          </w:p>
          <w:p w14:paraId="787F517A"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60D27D63"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Konversi</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Otomatis</w:t>
            </w:r>
            <w:proofErr w:type="spellEnd"/>
          </w:p>
          <w:p w14:paraId="29A84C90"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Masing-masing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otomatis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dikonversikan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penawaran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nilai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25 </w:t>
            </w:r>
            <w:proofErr w:type="spellStart"/>
            <w:r w:rsidRPr="00D82709">
              <w:rPr>
                <w:rFonts w:ascii="Palatino Linotype" w:hAnsi="Palatino Linotype"/>
                <w:color w:val="E7E6E6" w:themeColor="background2"/>
                <w:sz w:val="20"/>
              </w:rPr>
              <w:t>juta</w:t>
            </w:r>
            <w:proofErr w:type="spellEnd"/>
            <w:r w:rsidRPr="00D82709">
              <w:rPr>
                <w:rFonts w:ascii="Palatino Linotype" w:hAnsi="Palatino Linotype"/>
                <w:color w:val="E7E6E6" w:themeColor="background2"/>
                <w:sz w:val="20"/>
              </w:rPr>
              <w:t>.</w:t>
            </w:r>
          </w:p>
          <w:p w14:paraId="388DF8C5"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75884889"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w:t>
            </w:r>
            <w:r w:rsidR="00A33AFD" w:rsidRPr="00302058">
              <w:rPr>
                <w:rFonts w:ascii="Palatino Linotype" w:hAnsi="Palatino Linotype"/>
                <w:sz w:val="20"/>
              </w:rPr>
              <w:lastRenderedPageBreak/>
              <w:t>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Perlindungan</w:t>
            </w:r>
            <w:proofErr w:type="spellEnd"/>
            <w:r w:rsidRPr="00D82709">
              <w:rPr>
                <w:rFonts w:ascii="Palatino Linotype" w:hAnsi="Palatino Linotype"/>
                <w:b/>
                <w:color w:val="E7E6E6" w:themeColor="background2"/>
                <w:sz w:val="20"/>
              </w:rPr>
              <w:t xml:space="preserve"> Anti-</w:t>
            </w:r>
            <w:proofErr w:type="spellStart"/>
            <w:r w:rsidRPr="00D82709">
              <w:rPr>
                <w:rFonts w:ascii="Palatino Linotype" w:hAnsi="Palatino Linotype"/>
                <w:b/>
                <w:color w:val="E7E6E6" w:themeColor="background2"/>
                <w:sz w:val="20"/>
              </w:rPr>
              <w:t>Dilusi</w:t>
            </w:r>
            <w:proofErr w:type="spellEnd"/>
          </w:p>
          <w:p w14:paraId="6B1FCE67" w14:textId="28B4B56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Rasio</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antara</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disesuaikan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prinsip</w:t>
            </w:r>
            <w:proofErr w:type="spellEnd"/>
            <w:r w:rsidRPr="00D82709">
              <w:rPr>
                <w:rFonts w:ascii="Palatino Linotype" w:hAnsi="Palatino Linotype"/>
                <w:color w:val="E7E6E6" w:themeColor="background2"/>
                <w:sz w:val="20"/>
              </w:rPr>
              <w:t xml:space="preserve"> “broad-based weighted average”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penambahan</w:t>
            </w:r>
            <w:proofErr w:type="spellEnd"/>
            <w:r w:rsidRPr="00D82709">
              <w:rPr>
                <w:rFonts w:ascii="Palatino Linotype" w:hAnsi="Palatino Linotype"/>
                <w:color w:val="E7E6E6" w:themeColor="background2"/>
                <w:sz w:val="20"/>
              </w:rPr>
              <w:t xml:space="preserve"> modal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struktur</w:t>
            </w:r>
            <w:proofErr w:type="spellEnd"/>
            <w:r w:rsidRPr="00D82709">
              <w:rPr>
                <w:rFonts w:ascii="Palatino Linotype" w:hAnsi="Palatino Linotype"/>
                <w:color w:val="E7E6E6" w:themeColor="background2"/>
                <w:sz w:val="20"/>
              </w:rPr>
              <w:t xml:space="preserve"> modal di Perusahaan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merger) </w:t>
            </w:r>
            <w:proofErr w:type="spellStart"/>
            <w:r w:rsidRPr="00D82709">
              <w:rPr>
                <w:rFonts w:ascii="Palatino Linotype" w:hAnsi="Palatino Linotype"/>
                <w:color w:val="E7E6E6" w:themeColor="background2"/>
                <w:sz w:val="20"/>
              </w:rPr>
              <w:t>dimana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berada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valuasi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Prinsip</w:t>
            </w:r>
            <w:proofErr w:type="spellEnd"/>
            <w:r w:rsidRPr="00D82709">
              <w:rPr>
                <w:rFonts w:ascii="Palatino Linotype" w:hAnsi="Palatino Linotype"/>
                <w:color w:val="E7E6E6" w:themeColor="background2"/>
                <w:sz w:val="20"/>
              </w:rPr>
              <w:t xml:space="preserve"> anti </w:t>
            </w:r>
            <w:proofErr w:type="spellStart"/>
            <w:r w:rsidRPr="00D82709">
              <w:rPr>
                <w:rFonts w:ascii="Palatino Linotype" w:hAnsi="Palatino Linotype"/>
                <w:color w:val="E7E6E6" w:themeColor="background2"/>
                <w:sz w:val="20"/>
              </w:rPr>
              <w:t>dilusi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diterbitkan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tujuan</w:t>
            </w:r>
            <w:proofErr w:type="spellEnd"/>
            <w:r w:rsidRPr="00D82709">
              <w:rPr>
                <w:rFonts w:ascii="Palatino Linotype" w:hAnsi="Palatino Linotype"/>
                <w:color w:val="E7E6E6" w:themeColor="background2"/>
                <w:sz w:val="20"/>
              </w:rPr>
              <w:t xml:space="preserve"> ESOP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skema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sejenisnya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kesepakatan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Rapat</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lastRenderedPageBreak/>
              <w:t>Umum</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Pemegang</w:t>
            </w:r>
            <w:proofErr w:type="spellEnd"/>
            <w:r w:rsidR="00784EDB" w:rsidRPr="00D82709">
              <w:rPr>
                <w:rFonts w:ascii="Palatino Linotype" w:hAnsi="Palatino Linotype"/>
                <w:color w:val="E7E6E6" w:themeColor="background2"/>
                <w:sz w:val="20"/>
              </w:rPr>
              <w:t xml:space="preserve"> Saham </w:t>
            </w:r>
            <w:proofErr w:type="spellStart"/>
            <w:r w:rsidR="00784EDB" w:rsidRPr="00D82709">
              <w:rPr>
                <w:rFonts w:ascii="Palatino Linotype" w:hAnsi="Palatino Linotype"/>
                <w:color w:val="E7E6E6" w:themeColor="background2"/>
                <w:sz w:val="20"/>
              </w:rPr>
              <w:t>atau</w:t>
            </w:r>
            <w:proofErr w:type="spellEnd"/>
            <w:r w:rsidR="00784EDB" w:rsidRPr="00D82709">
              <w:rPr>
                <w:rFonts w:ascii="Palatino Linotype" w:hAnsi="Palatino Linotype"/>
                <w:color w:val="E7E6E6" w:themeColor="background2"/>
                <w:sz w:val="20"/>
              </w:rPr>
              <w:t xml:space="preserve"> Keputusan </w:t>
            </w:r>
            <w:proofErr w:type="spellStart"/>
            <w:r w:rsidR="00784EDB" w:rsidRPr="00D82709">
              <w:rPr>
                <w:rFonts w:ascii="Palatino Linotype" w:hAnsi="Palatino Linotype"/>
                <w:color w:val="E7E6E6" w:themeColor="background2"/>
                <w:sz w:val="20"/>
              </w:rPr>
              <w:t>Sirkuler</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Pemegang</w:t>
            </w:r>
            <w:proofErr w:type="spellEnd"/>
            <w:r w:rsidR="00784EDB" w:rsidRPr="00D82709">
              <w:rPr>
                <w:rFonts w:ascii="Palatino Linotype" w:hAnsi="Palatino Linotype"/>
                <w:color w:val="E7E6E6" w:themeColor="background2"/>
                <w:sz w:val="20"/>
              </w:rPr>
              <w:t xml:space="preserve"> Saham</w:t>
            </w:r>
            <w:r w:rsidRPr="00D82709">
              <w:rPr>
                <w:rFonts w:ascii="Palatino Linotype" w:hAnsi="Palatino Linotype"/>
                <w:color w:val="E7E6E6" w:themeColor="background2"/>
                <w:sz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Other Anti-Dilution Adjustment</w:t>
            </w:r>
          </w:p>
          <w:p w14:paraId="19536EAB" w14:textId="08539E25"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Penyesuaian</w:t>
            </w:r>
            <w:proofErr w:type="spellEnd"/>
            <w:r w:rsidRPr="00D82709">
              <w:rPr>
                <w:rFonts w:ascii="Palatino Linotype" w:hAnsi="Palatino Linotype"/>
                <w:b/>
                <w:color w:val="E7E6E6" w:themeColor="background2"/>
                <w:sz w:val="20"/>
              </w:rPr>
              <w:t xml:space="preserve"> Anti </w:t>
            </w:r>
            <w:proofErr w:type="spellStart"/>
            <w:r w:rsidRPr="00D82709">
              <w:rPr>
                <w:rFonts w:ascii="Palatino Linotype" w:hAnsi="Palatino Linotype"/>
                <w:b/>
                <w:color w:val="E7E6E6" w:themeColor="background2"/>
                <w:sz w:val="20"/>
              </w:rPr>
              <w:t>Dilusi</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Lainnya</w:t>
            </w:r>
            <w:proofErr w:type="spellEnd"/>
          </w:p>
          <w:p w14:paraId="379D2749"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Penyesuaian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proposional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pemecahan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nilai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kejadian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w:t>
            </w:r>
          </w:p>
          <w:p w14:paraId="22F8F283"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0AE693FD"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718292B9"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w:t>
            </w:r>
            <w:ins w:id="426" w:author="OLTRE" w:date="2024-05-28T22:04:00Z">
              <w:r w:rsidR="007D706E">
                <w:rPr>
                  <w:rFonts w:ascii="Palatino Linotype" w:hAnsi="Palatino Linotype"/>
                  <w:bCs/>
                  <w:sz w:val="20"/>
                  <w:szCs w:val="20"/>
                </w:rPr>
                <w:t xml:space="preserve">all of </w:t>
              </w:r>
            </w:ins>
            <w:r w:rsidR="00287DCC" w:rsidRPr="00302058">
              <w:rPr>
                <w:rFonts w:ascii="Palatino Linotype" w:hAnsi="Palatino Linotype"/>
                <w:bCs/>
                <w:sz w:val="20"/>
                <w:szCs w:val="20"/>
              </w:rPr>
              <w:t xml:space="preserve">the </w:t>
            </w:r>
            <w:del w:id="427" w:author="Vichi Lestari" w:date="2024-05-28T19:28:00Z">
              <w:r w:rsidR="007E540C" w:rsidRPr="00302058">
                <w:rPr>
                  <w:rFonts w:ascii="Palatino Linotype" w:hAnsi="Palatino Linotype"/>
                  <w:bCs/>
                  <w:sz w:val="20"/>
                  <w:szCs w:val="20"/>
                </w:rPr>
                <w:delText xml:space="preserve">Class C </w:delText>
              </w:r>
            </w:del>
            <w:r w:rsidR="00287DCC" w:rsidRPr="00302058">
              <w:rPr>
                <w:rFonts w:ascii="Palatino Linotype" w:hAnsi="Palatino Linotype"/>
                <w:bCs/>
                <w:sz w:val="20"/>
                <w:szCs w:val="20"/>
              </w:rPr>
              <w:t>Preferred Shares holder</w:t>
            </w:r>
            <w:ins w:id="428" w:author="OLTRE" w:date="2024-05-28T22:04:00Z">
              <w:r w:rsidR="007D706E">
                <w:rPr>
                  <w:rFonts w:ascii="Palatino Linotype" w:hAnsi="Palatino Linotype"/>
                  <w:bCs/>
                  <w:sz w:val="20"/>
                  <w:szCs w:val="20"/>
                </w:rPr>
                <w:t>s</w:t>
              </w:r>
            </w:ins>
            <w:r w:rsidR="00287DCC" w:rsidRPr="00302058">
              <w:rPr>
                <w:rFonts w:ascii="Palatino Linotype" w:hAnsi="Palatino Linotype"/>
                <w:bCs/>
                <w:sz w:val="20"/>
                <w:szCs w:val="20"/>
              </w:rPr>
              <w:t xml:space="preserve">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1486AD67"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w:t>
            </w:r>
            <w:del w:id="429" w:author="Vichi Lestari" w:date="2024-05-28T19:28:00Z">
              <w:r w:rsidR="00E81E3A" w:rsidRPr="00302058">
                <w:rPr>
                  <w:rFonts w:ascii="Palatino Linotype" w:hAnsi="Palatino Linotype"/>
                  <w:bCs/>
                  <w:sz w:val="20"/>
                  <w:szCs w:val="20"/>
                </w:rPr>
                <w:delText xml:space="preserve">Class C </w:delText>
              </w:r>
            </w:del>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593C5E9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w:t>
            </w:r>
            <w:proofErr w:type="spellStart"/>
            <w:r w:rsidRPr="00302058">
              <w:rPr>
                <w:rFonts w:ascii="Palatino Linotype" w:hAnsi="Palatino Linotype"/>
                <w:bCs/>
                <w:sz w:val="20"/>
                <w:szCs w:val="20"/>
              </w:rPr>
              <w:t>preferrence</w:t>
            </w:r>
            <w:proofErr w:type="spellEnd"/>
            <w:r w:rsidRPr="00302058">
              <w:rPr>
                <w:rFonts w:ascii="Palatino Linotype" w:hAnsi="Palatino Linotype"/>
                <w:bCs/>
                <w:sz w:val="20"/>
                <w:szCs w:val="20"/>
              </w:rPr>
              <w:t xml:space="preserve"> and </w:t>
            </w:r>
            <w:proofErr w:type="spellStart"/>
            <w:r w:rsidRPr="00302058">
              <w:rPr>
                <w:rFonts w:ascii="Palatino Linotype" w:hAnsi="Palatino Linotype"/>
                <w:bCs/>
                <w:sz w:val="20"/>
                <w:szCs w:val="20"/>
              </w:rPr>
              <w:t>priviledges</w:t>
            </w:r>
            <w:proofErr w:type="spellEnd"/>
            <w:r w:rsidRPr="00302058">
              <w:rPr>
                <w:rFonts w:ascii="Palatino Linotype" w:hAnsi="Palatino Linotype"/>
                <w:bCs/>
                <w:sz w:val="20"/>
                <w:szCs w:val="20"/>
              </w:rPr>
              <w:t xml:space="preserve">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 xml:space="preserve">senior to or equal to </w:t>
            </w:r>
            <w:ins w:id="430" w:author="Vichi Lestari" w:date="2024-05-28T19:28:00Z">
              <w:r w:rsidR="009A2752">
                <w:rPr>
                  <w:rFonts w:ascii="Palatino Linotype" w:hAnsi="Palatino Linotype"/>
                  <w:bCs/>
                  <w:sz w:val="20"/>
                  <w:szCs w:val="20"/>
                </w:rPr>
                <w:t xml:space="preserve">any </w:t>
              </w:r>
            </w:ins>
            <w:r w:rsidRPr="00302058">
              <w:rPr>
                <w:rFonts w:ascii="Palatino Linotype" w:hAnsi="Palatino Linotype"/>
                <w:bCs/>
                <w:sz w:val="20"/>
                <w:szCs w:val="20"/>
              </w:rPr>
              <w:t>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188B209E"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0DB708EF"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 xml:space="preserve">increase or decrease the number of </w:t>
            </w:r>
            <w:del w:id="431" w:author="Vichi Lestari" w:date="2024-05-28T19:28:00Z">
              <w:r w:rsidR="00E3670D" w:rsidRPr="00302058">
                <w:rPr>
                  <w:rFonts w:ascii="Palatino Linotype" w:hAnsi="Palatino Linotype"/>
                  <w:bCs/>
                  <w:sz w:val="20"/>
                  <w:szCs w:val="20"/>
                </w:rPr>
                <w:delText xml:space="preserve">Class C </w:delText>
              </w:r>
            </w:del>
            <w:r w:rsidR="00E3670D" w:rsidRPr="00302058">
              <w:rPr>
                <w:rFonts w:ascii="Palatino Linotype" w:hAnsi="Palatino Linotype"/>
                <w:bCs/>
                <w:sz w:val="20"/>
                <w:szCs w:val="20"/>
              </w:rPr>
              <w:t>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D82709">
            <w:pPr>
              <w:jc w:val="both"/>
              <w:rPr>
                <w:rFonts w:ascii="Palatino Linotype" w:hAnsi="Palatino Linotype"/>
                <w:bCs/>
                <w:sz w:val="20"/>
                <w:szCs w:val="20"/>
              </w:rPr>
            </w:pPr>
          </w:p>
        </w:tc>
        <w:tc>
          <w:tcPr>
            <w:tcW w:w="4147" w:type="dxa"/>
          </w:tcPr>
          <w:p w14:paraId="51C006F3"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Suara</w:t>
            </w:r>
            <w:proofErr w:type="spellEnd"/>
          </w:p>
          <w:p w14:paraId="4ED776D6"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asalkan</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samping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persyaratan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mayoritas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beberapa</w:t>
            </w:r>
            <w:proofErr w:type="spellEnd"/>
            <w:r w:rsidRPr="00D82709">
              <w:rPr>
                <w:rFonts w:ascii="Palatino Linotype" w:hAnsi="Palatino Linotype"/>
                <w:color w:val="E7E6E6" w:themeColor="background2"/>
                <w:sz w:val="20"/>
              </w:rPr>
              <w:t xml:space="preserve"> Keputusan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namun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terbatas</w:t>
            </w:r>
            <w:proofErr w:type="spellEnd"/>
            <w:r w:rsidRPr="00D82709">
              <w:rPr>
                <w:rFonts w:ascii="Palatino Linotype" w:hAnsi="Palatino Linotype"/>
                <w:color w:val="E7E6E6" w:themeColor="background2"/>
                <w:sz w:val="20"/>
              </w:rPr>
              <w:t xml:space="preserve"> pada Tindakan:</w:t>
            </w:r>
          </w:p>
          <w:p w14:paraId="3AF6D26C"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Merubah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w:t>
            </w:r>
            <w:proofErr w:type="spellEnd"/>
            <w:r w:rsidRPr="00D82709">
              <w:rPr>
                <w:rFonts w:ascii="Palatino Linotype" w:hAnsi="Palatino Linotype"/>
                <w:color w:val="E7E6E6" w:themeColor="background2"/>
                <w:sz w:val="20"/>
              </w:rPr>
              <w:t xml:space="preserve"> pun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dokumen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pokok</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menimbulkan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dampak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negatif</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istimewa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kekuasaan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pembatasan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29F35B8B"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Memberi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kewenangan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baru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serangkaian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istimewa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sehubungan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senior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umumnya</w:t>
            </w:r>
            <w:proofErr w:type="spellEnd"/>
            <w:r w:rsidRPr="00D82709">
              <w:rPr>
                <w:rFonts w:ascii="Palatino Linotype" w:hAnsi="Palatino Linotype"/>
                <w:color w:val="E7E6E6" w:themeColor="background2"/>
                <w:sz w:val="20"/>
              </w:rPr>
              <w:t>;</w:t>
            </w:r>
          </w:p>
          <w:p w14:paraId="780BA2F5"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Menyetujui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penggabungan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reorganisasi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akuisisi</w:t>
            </w:r>
            <w:proofErr w:type="spellEnd"/>
            <w:r w:rsidRPr="00D82709">
              <w:rPr>
                <w:rFonts w:ascii="Palatino Linotype" w:hAnsi="Palatino Linotype"/>
                <w:color w:val="E7E6E6" w:themeColor="background2"/>
                <w:sz w:val="20"/>
              </w:rPr>
              <w:t>;</w:t>
            </w:r>
          </w:p>
          <w:p w14:paraId="71778B6F"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Co-Sale Rights</w:t>
            </w:r>
          </w:p>
          <w:p w14:paraId="003F0DAE" w14:textId="41DE7B5C"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D82709">
              <w:rPr>
                <w:rFonts w:ascii="Palatino Linotype" w:hAnsi="Palatino Linotype"/>
                <w:b/>
                <w:sz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D82709">
              <w:rPr>
                <w:rFonts w:ascii="Palatino Linotype" w:hAnsi="Palatino Linotype"/>
                <w:b/>
                <w:sz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D82709">
              <w:rPr>
                <w:rFonts w:ascii="Palatino Linotype" w:hAnsi="Palatino Linotype"/>
                <w:b/>
                <w:sz w:val="20"/>
              </w:rPr>
              <w:t>Co-Sale Acceptance Notice</w:t>
            </w:r>
            <w:r w:rsidRPr="00302058">
              <w:rPr>
                <w:rFonts w:ascii="Palatino Linotype" w:hAnsi="Palatino Linotype"/>
                <w:bCs/>
                <w:sz w:val="20"/>
                <w:szCs w:val="20"/>
              </w:rPr>
              <w:t>”) within the Acceptance Period</w:t>
            </w:r>
            <w:del w:id="432" w:author="Vichi Lestari" w:date="2024-05-28T19:28:00Z">
              <w:r w:rsidRPr="00302058">
                <w:rPr>
                  <w:rFonts w:ascii="Palatino Linotype" w:hAnsi="Palatino Linotype"/>
                  <w:bCs/>
                  <w:sz w:val="20"/>
                  <w:szCs w:val="20"/>
                </w:rPr>
                <w:delText>.</w:delText>
              </w:r>
            </w:del>
            <w:ins w:id="433" w:author="Vichi Lestari" w:date="2024-05-28T19:28:00Z">
              <w:r w:rsidR="004A7B43">
                <w:rPr>
                  <w:rFonts w:ascii="Palatino Linotype" w:hAnsi="Palatino Linotype"/>
                  <w:bCs/>
                  <w:sz w:val="20"/>
                  <w:szCs w:val="20"/>
                </w:rPr>
                <w:t xml:space="preserve"> having the same terms in with the Offer Notice</w:t>
              </w:r>
              <w:r w:rsidRPr="00302058">
                <w:rPr>
                  <w:rFonts w:ascii="Palatino Linotype" w:hAnsi="Palatino Linotype"/>
                  <w:bCs/>
                  <w:sz w:val="20"/>
                  <w:szCs w:val="20"/>
                </w:rPr>
                <w:t>.</w:t>
              </w:r>
            </w:ins>
            <w:r w:rsidRPr="00302058">
              <w:rPr>
                <w:rFonts w:ascii="Palatino Linotype" w:hAnsi="Palatino Linotype"/>
                <w:bCs/>
                <w:sz w:val="20"/>
                <w:szCs w:val="20"/>
              </w:rPr>
              <w:t xml:space="preserve">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3660B7A6"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w:t>
            </w:r>
            <w:proofErr w:type="spellStart"/>
            <w:r w:rsidRPr="00302058">
              <w:rPr>
                <w:rFonts w:ascii="Palatino Linotype" w:hAnsi="Palatino Linotype"/>
                <w:bCs/>
                <w:sz w:val="20"/>
                <w:szCs w:val="20"/>
              </w:rPr>
              <w:t>Sharesholders</w:t>
            </w:r>
            <w:proofErr w:type="spellEnd"/>
            <w:r w:rsidRPr="00302058">
              <w:rPr>
                <w:rFonts w:ascii="Palatino Linotype" w:hAnsi="Palatino Linotype"/>
                <w:bCs/>
                <w:sz w:val="20"/>
                <w:szCs w:val="20"/>
              </w:rPr>
              <w:t xml:space="preserve">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D82709">
              <w:rPr>
                <w:rFonts w:ascii="Palatino Linotype" w:hAnsi="Palatino Linotype"/>
                <w:b/>
                <w:sz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1C90C34A"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Turut</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Jual</w:t>
            </w:r>
            <w:proofErr w:type="spellEnd"/>
          </w:p>
          <w:p w14:paraId="75D057A9"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Penolakan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perhitungan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proporsional</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Saham yang </w:t>
            </w:r>
            <w:proofErr w:type="spellStart"/>
            <w:r w:rsidRPr="00D82709">
              <w:rPr>
                <w:rFonts w:ascii="Palatino Linotype" w:hAnsi="Palatino Linotype"/>
                <w:color w:val="E7E6E6" w:themeColor="background2"/>
                <w:sz w:val="20"/>
              </w:rPr>
              <w:t>diajukan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dijual</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menyediakan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mengalihkan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Periode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tunduk</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pengecualian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berakhir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IPO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Kendali</w:t>
            </w:r>
            <w:proofErr w:type="spellEnd"/>
            <w:r w:rsidRPr="00D82709">
              <w:rPr>
                <w:rFonts w:ascii="Palatino Linotype" w:hAnsi="Palatino Linotype"/>
                <w:color w:val="E7E6E6" w:themeColor="background2"/>
                <w:sz w:val="20"/>
              </w:rPr>
              <w:t>.</w:t>
            </w:r>
          </w:p>
          <w:p w14:paraId="54BFE4C8" w14:textId="77777777" w:rsidR="00287DCC" w:rsidRPr="00D82709" w:rsidRDefault="00287DCC" w:rsidP="006A39AB">
            <w:pPr>
              <w:jc w:val="both"/>
              <w:rPr>
                <w:rFonts w:ascii="Palatino Linotype" w:hAnsi="Palatino Linotype"/>
                <w:color w:val="E7E6E6" w:themeColor="background2"/>
                <w:sz w:val="20"/>
              </w:rPr>
            </w:pPr>
          </w:p>
          <w:p w14:paraId="60B8A632"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mengatur</w:t>
            </w:r>
            <w:proofErr w:type="spellEnd"/>
            <w:r w:rsidRPr="00D82709">
              <w:rPr>
                <w:rFonts w:ascii="Palatino Linotype" w:hAnsi="Palatino Linotype"/>
                <w:color w:val="E7E6E6" w:themeColor="background2"/>
                <w:sz w:val="20"/>
              </w:rPr>
              <w:t xml:space="preserve"> agar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menggunakan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kemampuan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terbaiknya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mengatur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menerbitkan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bersama-sama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“Saham Total”);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tetapi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syarat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hendak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Saham Total, Saham Total </w:t>
            </w:r>
            <w:proofErr w:type="spellStart"/>
            <w:r w:rsidRPr="00D82709">
              <w:rPr>
                <w:rFonts w:ascii="Palatino Linotype" w:hAnsi="Palatino Linotype"/>
                <w:color w:val="E7E6E6" w:themeColor="background2"/>
                <w:sz w:val="20"/>
              </w:rPr>
              <w:t>dikurangi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pro-rata </w:t>
            </w:r>
            <w:proofErr w:type="spellStart"/>
            <w:r w:rsidRPr="00D82709">
              <w:rPr>
                <w:rFonts w:ascii="Palatino Linotype" w:hAnsi="Palatino Linotype"/>
                <w:color w:val="E7E6E6" w:themeColor="background2"/>
                <w:sz w:val="20"/>
              </w:rPr>
              <w:t>diantara</w:t>
            </w:r>
            <w:proofErr w:type="spellEnd"/>
            <w:r w:rsidRPr="00D82709">
              <w:rPr>
                <w:rFonts w:ascii="Palatino Linotype" w:hAnsi="Palatino Linotype"/>
                <w:color w:val="E7E6E6" w:themeColor="background2"/>
                <w:sz w:val="20"/>
              </w:rPr>
              <w:t xml:space="preserve"> Investor yang </w:t>
            </w:r>
            <w:proofErr w:type="spellStart"/>
            <w:r w:rsidRPr="00D82709">
              <w:rPr>
                <w:rFonts w:ascii="Palatino Linotype" w:hAnsi="Palatino Linotype"/>
                <w:color w:val="E7E6E6" w:themeColor="background2"/>
                <w:sz w:val="20"/>
              </w:rPr>
              <w:t>melaksankan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w:t>
            </w:r>
          </w:p>
          <w:p w14:paraId="26CCA854" w14:textId="77777777" w:rsidR="00287DCC" w:rsidRPr="00D82709" w:rsidRDefault="00287DCC" w:rsidP="006A39AB">
            <w:pPr>
              <w:jc w:val="both"/>
              <w:rPr>
                <w:rFonts w:ascii="Palatino Linotype" w:hAnsi="Palatino Linotype"/>
                <w:color w:val="E7E6E6" w:themeColor="background2"/>
                <w:sz w:val="20"/>
              </w:rPr>
            </w:pPr>
          </w:p>
          <w:p w14:paraId="14626207"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menolak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sampai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ditolak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dibeli</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syarat-syarat</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ketentuan-ketentuan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disebutkan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Penawaran</w:t>
            </w:r>
            <w:proofErr w:type="spellEnd"/>
            <w:r w:rsidRPr="00D82709">
              <w:rPr>
                <w:rFonts w:ascii="Palatino Linotype" w:hAnsi="Palatino Linotype"/>
                <w:color w:val="E7E6E6" w:themeColor="background2"/>
                <w:sz w:val="20"/>
              </w:rPr>
              <w:t>.</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D82709" w:rsidRDefault="00FA3668" w:rsidP="006A39AB">
            <w:pPr>
              <w:jc w:val="both"/>
              <w:rPr>
                <w:rFonts w:ascii="Palatino Linotype" w:hAnsi="Palatino Linotype"/>
                <w:color w:val="E7E6E6" w:themeColor="background2"/>
                <w:sz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Liquidation Preference</w:t>
            </w:r>
          </w:p>
          <w:p w14:paraId="728945CA" w14:textId="47100470"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4C87097D"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first to the holder of Class C Shares;</w:t>
            </w:r>
          </w:p>
          <w:p w14:paraId="2B94F13E" w14:textId="2563EEE6"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second to the holder of Class B Shares;</w:t>
            </w:r>
          </w:p>
          <w:p w14:paraId="0BF79B30" w14:textId="05D0A109"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49314207"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 xml:space="preserve">Deemed </w:t>
            </w:r>
            <w:proofErr w:type="spellStart"/>
            <w:r w:rsidRPr="00302058">
              <w:rPr>
                <w:rFonts w:ascii="Palatino Linotype" w:hAnsi="Palatino Linotype"/>
                <w:b/>
                <w:sz w:val="20"/>
                <w:szCs w:val="20"/>
              </w:rPr>
              <w:t>Liquidiation</w:t>
            </w:r>
            <w:proofErr w:type="spellEnd"/>
            <w:r w:rsidRPr="00302058">
              <w:rPr>
                <w:rFonts w:ascii="Palatino Linotype" w:hAnsi="Palatino Linotype"/>
                <w:b/>
                <w:sz w:val="20"/>
                <w:szCs w:val="20"/>
              </w:rPr>
              <w:t xml:space="preserve">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proofErr w:type="spellStart"/>
            <w:r w:rsidRPr="00302058">
              <w:rPr>
                <w:rFonts w:ascii="Palatino Linotype" w:hAnsi="Palatino Linotype"/>
                <w:bCs/>
                <w:i/>
                <w:iCs/>
                <w:sz w:val="20"/>
                <w:szCs w:val="20"/>
              </w:rPr>
              <w:t>Penundaan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Kewajiban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Pembayaran</w:t>
            </w:r>
            <w:proofErr w:type="spellEnd"/>
            <w:r w:rsidRPr="00302058">
              <w:rPr>
                <w:rFonts w:ascii="Palatino Linotype" w:hAnsi="Palatino Linotype"/>
                <w:bCs/>
                <w:i/>
                <w:iCs/>
                <w:sz w:val="20"/>
                <w:szCs w:val="20"/>
              </w:rPr>
              <w:t xml:space="preserve">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Preferen</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dalam</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Likuidasi</w:t>
            </w:r>
            <w:proofErr w:type="spellEnd"/>
          </w:p>
          <w:p w14:paraId="1AE853F7" w14:textId="5503610F"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Pada </w:t>
            </w:r>
            <w:proofErr w:type="spellStart"/>
            <w:r w:rsidRPr="00D82709">
              <w:rPr>
                <w:rFonts w:ascii="Palatino Linotype" w:hAnsi="Palatino Linotype"/>
                <w:color w:val="E7E6E6" w:themeColor="background2"/>
                <w:sz w:val="20"/>
              </w:rPr>
              <w:t>saat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terjadinya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pembubaran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dahulu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dibandingkan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A dan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sebesar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investasi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awal</w:t>
            </w:r>
            <w:proofErr w:type="spellEnd"/>
            <w:r w:rsidR="00784EDB"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ditambah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ditetapkan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namun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berikut</w:t>
            </w:r>
            <w:proofErr w:type="spellEnd"/>
            <w:r w:rsidRPr="00D82709">
              <w:rPr>
                <w:rFonts w:ascii="Palatino Linotype" w:hAnsi="Palatino Linotype"/>
                <w:color w:val="E7E6E6" w:themeColor="background2"/>
                <w:sz w:val="20"/>
              </w:rPr>
              <w:t>:</w:t>
            </w:r>
          </w:p>
          <w:p w14:paraId="5DE9E194" w14:textId="77777777" w:rsidR="00287DCC" w:rsidRPr="00D82709" w:rsidRDefault="00287DCC" w:rsidP="006A39AB">
            <w:pPr>
              <w:jc w:val="both"/>
              <w:rPr>
                <w:rFonts w:ascii="Palatino Linotype" w:hAnsi="Palatino Linotype"/>
                <w:color w:val="E7E6E6" w:themeColor="background2"/>
                <w:sz w:val="20"/>
              </w:rPr>
            </w:pPr>
          </w:p>
          <w:p w14:paraId="707FC31A" w14:textId="2C067D7A"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Pertama-tama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C</w:t>
            </w:r>
            <w:r w:rsidRPr="00D82709">
              <w:rPr>
                <w:rFonts w:ascii="Palatino Linotype" w:hAnsi="Palatino Linotype"/>
                <w:color w:val="E7E6E6" w:themeColor="background2"/>
                <w:sz w:val="20"/>
              </w:rPr>
              <w:t>;</w:t>
            </w:r>
          </w:p>
          <w:p w14:paraId="706CC290" w14:textId="4A2F4AD2"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Kedua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B</w:t>
            </w:r>
            <w:r w:rsidRPr="00D82709">
              <w:rPr>
                <w:rFonts w:ascii="Palatino Linotype" w:hAnsi="Palatino Linotype"/>
                <w:color w:val="E7E6E6" w:themeColor="background2"/>
                <w:sz w:val="20"/>
              </w:rPr>
              <w:t>;</w:t>
            </w:r>
          </w:p>
          <w:p w14:paraId="6815A663" w14:textId="77777777"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sisa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pro rata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Perusahaan.</w:t>
            </w:r>
          </w:p>
          <w:p w14:paraId="219D0E84" w14:textId="77777777" w:rsidR="00287DCC" w:rsidRPr="00D82709" w:rsidRDefault="00287DCC" w:rsidP="006A39AB">
            <w:pPr>
              <w:jc w:val="both"/>
              <w:rPr>
                <w:rFonts w:ascii="Palatino Linotype" w:hAnsi="Palatino Linotype"/>
                <w:color w:val="E7E6E6" w:themeColor="background2"/>
                <w:sz w:val="20"/>
              </w:rPr>
            </w:pPr>
          </w:p>
          <w:p w14:paraId="21429CAC"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w:t>
            </w:r>
            <w:proofErr w:type="spellStart"/>
            <w:r w:rsidRPr="00D82709">
              <w:rPr>
                <w:rFonts w:ascii="Palatino Linotype" w:hAnsi="Palatino Linotype"/>
                <w:b/>
                <w:color w:val="E7E6E6" w:themeColor="background2"/>
                <w:sz w:val="20"/>
              </w:rPr>
              <w:t>Peristiwa</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berarti</w:t>
            </w:r>
            <w:proofErr w:type="spellEnd"/>
            <w:r w:rsidRPr="00D82709">
              <w:rPr>
                <w:rFonts w:ascii="Palatino Linotype" w:hAnsi="Palatino Linotype"/>
                <w:color w:val="E7E6E6" w:themeColor="background2"/>
                <w:sz w:val="20"/>
              </w:rPr>
              <w:t xml:space="preserve"> merger, </w:t>
            </w:r>
            <w:proofErr w:type="spellStart"/>
            <w:r w:rsidRPr="00D82709">
              <w:rPr>
                <w:rFonts w:ascii="Palatino Linotype" w:hAnsi="Palatino Linotype"/>
                <w:color w:val="E7E6E6" w:themeColor="background2"/>
                <w:sz w:val="20"/>
              </w:rPr>
              <w:t>konsolidasi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ekuitas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orang lain yang </w:t>
            </w:r>
            <w:proofErr w:type="spellStart"/>
            <w:r w:rsidRPr="00D82709">
              <w:rPr>
                <w:rFonts w:ascii="Palatino Linotype" w:hAnsi="Palatino Linotype"/>
                <w:color w:val="E7E6E6" w:themeColor="background2"/>
                <w:sz w:val="20"/>
              </w:rPr>
              <w:t>mengakibatkan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Perusahaan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langsung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langsung</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50%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Perseoran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badan yang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Perusahaan dan </w:t>
            </w:r>
            <w:proofErr w:type="spellStart"/>
            <w:r w:rsidRPr="00D82709">
              <w:rPr>
                <w:rFonts w:ascii="Palatino Linotype" w:hAnsi="Palatino Linotype"/>
                <w:color w:val="E7E6E6" w:themeColor="background2"/>
                <w:sz w:val="20"/>
              </w:rPr>
              <w:t>anak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perusahaannya</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pemberian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lisensi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ekslusif</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intelektual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properti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Perusahaan dan </w:t>
            </w:r>
            <w:proofErr w:type="spellStart"/>
            <w:r w:rsidRPr="00D82709">
              <w:rPr>
                <w:rFonts w:ascii="Palatino Linotype" w:hAnsi="Palatino Linotype"/>
                <w:color w:val="E7E6E6" w:themeColor="background2"/>
                <w:sz w:val="20"/>
              </w:rPr>
              <w:t>anak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(d)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disebutkan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huruf</w:t>
            </w:r>
            <w:proofErr w:type="spellEnd"/>
            <w:r w:rsidRPr="00D82709">
              <w:rPr>
                <w:rFonts w:ascii="Palatino Linotype" w:hAnsi="Palatino Linotype"/>
                <w:color w:val="E7E6E6" w:themeColor="background2"/>
                <w:sz w:val="20"/>
              </w:rPr>
              <w:t xml:space="preserve"> (a) </w:t>
            </w:r>
            <w:proofErr w:type="spellStart"/>
            <w:r w:rsidRPr="00D82709">
              <w:rPr>
                <w:rFonts w:ascii="Palatino Linotype" w:hAnsi="Palatino Linotype"/>
                <w:color w:val="E7E6E6" w:themeColor="background2"/>
                <w:sz w:val="20"/>
              </w:rPr>
              <w:t>sampai</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bersangkutan</w:t>
            </w:r>
            <w:proofErr w:type="spellEnd"/>
            <w:r w:rsidRPr="00D82709">
              <w:rPr>
                <w:rFonts w:ascii="Palatino Linotype" w:hAnsi="Palatino Linotype"/>
                <w:color w:val="E7E6E6" w:themeColor="background2"/>
                <w:sz w:val="20"/>
              </w:rPr>
              <w:t>.</w:t>
            </w:r>
          </w:p>
          <w:p w14:paraId="1381273D" w14:textId="77777777" w:rsidR="00287DCC" w:rsidRPr="00D82709" w:rsidRDefault="00287DCC" w:rsidP="006A39AB">
            <w:pPr>
              <w:jc w:val="both"/>
              <w:rPr>
                <w:rFonts w:ascii="Palatino Linotype" w:hAnsi="Palatino Linotype"/>
                <w:color w:val="E7E6E6" w:themeColor="background2"/>
                <w:sz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0F2F5DA7"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t>
            </w:r>
            <w:r w:rsidR="00025DD1" w:rsidRPr="00302058">
              <w:rPr>
                <w:rFonts w:ascii="Palatino Linotype" w:hAnsi="Palatino Linotype"/>
                <w:bCs/>
                <w:sz w:val="20"/>
                <w:szCs w:val="20"/>
              </w:rPr>
              <w:lastRenderedPageBreak/>
              <w:t xml:space="preserve">will not, </w:t>
            </w:r>
            <w:r w:rsidR="00287DCC" w:rsidRPr="00302058">
              <w:rPr>
                <w:rFonts w:ascii="Palatino Linotype" w:hAnsi="Palatino Linotype"/>
                <w:bCs/>
                <w:sz w:val="20"/>
                <w:szCs w:val="20"/>
              </w:rPr>
              <w:t xml:space="preserve">without the written consent of 2/3 (two-third) of the </w:t>
            </w:r>
            <w:del w:id="434" w:author="Vichi Lestari" w:date="2024-05-28T19:28:00Z">
              <w:r w:rsidR="009E02FF" w:rsidRPr="00302058">
                <w:rPr>
                  <w:rFonts w:ascii="Palatino Linotype" w:hAnsi="Palatino Linotype"/>
                  <w:bCs/>
                  <w:sz w:val="20"/>
                  <w:szCs w:val="20"/>
                </w:rPr>
                <w:delText xml:space="preserve">Class C </w:delText>
              </w:r>
            </w:del>
            <w:r w:rsidR="00287DCC" w:rsidRPr="00302058">
              <w:rPr>
                <w:rFonts w:ascii="Palatino Linotype" w:hAnsi="Palatino Linotype"/>
                <w:bCs/>
                <w:sz w:val="20"/>
                <w:szCs w:val="20"/>
              </w:rPr>
              <w:t>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2B05A2A7"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establish a joint venture, or own shares in a company</w:t>
            </w:r>
            <w:ins w:id="435" w:author="Vichi Lestari" w:date="2024-05-28T19:28:00Z">
              <w:r w:rsidR="009A2752">
                <w:rPr>
                  <w:rFonts w:ascii="Palatino Linotype" w:hAnsi="Palatino Linotype"/>
                  <w:bCs/>
                  <w:sz w:val="20"/>
                  <w:szCs w:val="20"/>
                </w:rPr>
                <w:t xml:space="preserve"> </w:t>
              </w:r>
              <w:commentRangeStart w:id="436"/>
              <w:r w:rsidR="009A2752">
                <w:rPr>
                  <w:rFonts w:ascii="Palatino Linotype" w:hAnsi="Palatino Linotype"/>
                  <w:bCs/>
                  <w:sz w:val="20"/>
                  <w:szCs w:val="20"/>
                </w:rPr>
                <w:t>unless as disclosed for the purpose of lab expansion</w:t>
              </w:r>
              <w:r w:rsidR="004A7B43">
                <w:rPr>
                  <w:rFonts w:ascii="Palatino Linotype" w:hAnsi="Palatino Linotype"/>
                  <w:bCs/>
                  <w:sz w:val="20"/>
                  <w:szCs w:val="20"/>
                </w:rPr>
                <w:t xml:space="preserve"> and equipment</w:t>
              </w:r>
              <w:r w:rsidR="009A2752">
                <w:rPr>
                  <w:rFonts w:ascii="Palatino Linotype" w:hAnsi="Palatino Linotype"/>
                  <w:bCs/>
                  <w:sz w:val="20"/>
                  <w:szCs w:val="20"/>
                </w:rPr>
                <w:t xml:space="preserve"> like </w:t>
              </w:r>
              <w:proofErr w:type="spellStart"/>
              <w:r w:rsidR="009A2752">
                <w:rPr>
                  <w:rFonts w:ascii="Palatino Linotype" w:hAnsi="Palatino Linotype"/>
                  <w:bCs/>
                  <w:sz w:val="20"/>
                  <w:szCs w:val="20"/>
                </w:rPr>
                <w:t>stemcell</w:t>
              </w:r>
              <w:proofErr w:type="spellEnd"/>
              <w:r w:rsidR="009A2752">
                <w:rPr>
                  <w:rFonts w:ascii="Palatino Linotype" w:hAnsi="Palatino Linotype"/>
                  <w:bCs/>
                  <w:sz w:val="20"/>
                  <w:szCs w:val="20"/>
                </w:rPr>
                <w:t xml:space="preserve"> , clinics </w:t>
              </w:r>
              <w:r w:rsidR="004A7B43">
                <w:rPr>
                  <w:rFonts w:ascii="Palatino Linotype" w:hAnsi="Palatino Linotype"/>
                  <w:bCs/>
                  <w:sz w:val="20"/>
                  <w:szCs w:val="20"/>
                </w:rPr>
                <w:t xml:space="preserve">expansion </w:t>
              </w:r>
              <w:r w:rsidR="009A2752">
                <w:rPr>
                  <w:rFonts w:ascii="Palatino Linotype" w:hAnsi="Palatino Linotype"/>
                  <w:bCs/>
                  <w:sz w:val="20"/>
                  <w:szCs w:val="20"/>
                </w:rPr>
                <w:t xml:space="preserve">and other biotech products including but not limited to the wellness supplement and skincare products as originally disclosed to the Subscriber as part of the natural business conduct of </w:t>
              </w:r>
              <w:del w:id="437" w:author="OLTRE" w:date="2024-05-28T22:19:00Z">
                <w:r w:rsidR="009A2752" w:rsidDel="006E4568">
                  <w:rPr>
                    <w:rFonts w:ascii="Palatino Linotype" w:hAnsi="Palatino Linotype"/>
                    <w:bCs/>
                    <w:sz w:val="20"/>
                    <w:szCs w:val="20"/>
                  </w:rPr>
                  <w:delText>REGENE</w:delText>
                </w:r>
              </w:del>
            </w:ins>
            <w:ins w:id="438" w:author="OLTRE" w:date="2024-05-28T22:19:00Z">
              <w:r w:rsidR="006E4568">
                <w:rPr>
                  <w:rFonts w:ascii="Palatino Linotype" w:hAnsi="Palatino Linotype"/>
                  <w:bCs/>
                  <w:sz w:val="20"/>
                  <w:szCs w:val="20"/>
                </w:rPr>
                <w:t>the Company</w:t>
              </w:r>
            </w:ins>
            <w:r w:rsidRPr="00302058">
              <w:rPr>
                <w:rFonts w:ascii="Palatino Linotype" w:hAnsi="Palatino Linotype"/>
                <w:bCs/>
                <w:sz w:val="20"/>
                <w:szCs w:val="20"/>
              </w:rPr>
              <w:t xml:space="preserve">; </w:t>
            </w:r>
            <w:commentRangeEnd w:id="436"/>
            <w:r w:rsidR="008349A0">
              <w:rPr>
                <w:rStyle w:val="CommentReference"/>
              </w:rPr>
              <w:commentReference w:id="436"/>
            </w:r>
          </w:p>
          <w:p w14:paraId="464EC97B" w14:textId="65883553"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0BFF424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2728925B"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del w:id="439" w:author="Vichi Lestari" w:date="2024-05-28T19:28:00Z">
              <w:r w:rsidRPr="00302058">
                <w:rPr>
                  <w:rFonts w:ascii="Palatino Linotype" w:hAnsi="Palatino Linotype"/>
                  <w:bCs/>
                  <w:sz w:val="20"/>
                  <w:szCs w:val="20"/>
                </w:rPr>
                <w:delText>;;</w:delText>
              </w:r>
            </w:del>
            <w:ins w:id="440" w:author="Vichi Lestari" w:date="2024-05-28T19:28:00Z">
              <w:r w:rsidR="009A2752">
                <w:rPr>
                  <w:rFonts w:ascii="Palatino Linotype" w:hAnsi="Palatino Linotype"/>
                  <w:bCs/>
                  <w:sz w:val="20"/>
                  <w:szCs w:val="20"/>
                </w:rPr>
                <w:t>;</w:t>
              </w:r>
            </w:ins>
          </w:p>
          <w:p w14:paraId="6CC8C4C7" w14:textId="5A8379DC"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commentRangeStart w:id="441"/>
            <w:del w:id="442" w:author="Vichi Lestari" w:date="2024-05-28T19:28:00Z">
              <w:r w:rsidRPr="00302058">
                <w:rPr>
                  <w:rFonts w:ascii="Palatino Linotype" w:hAnsi="Palatino Linotype"/>
                  <w:bCs/>
                  <w:sz w:val="20"/>
                  <w:szCs w:val="20"/>
                </w:rPr>
                <w:delText>)</w:delText>
              </w:r>
              <w:r w:rsidR="00287DCC" w:rsidRPr="00302058">
                <w:rPr>
                  <w:rFonts w:ascii="Palatino Linotype" w:hAnsi="Palatino Linotype"/>
                  <w:bCs/>
                  <w:sz w:val="20"/>
                  <w:szCs w:val="20"/>
                </w:rPr>
                <w:delText>;</w:delText>
              </w:r>
            </w:del>
            <w:ins w:id="443" w:author="Vichi Lestari" w:date="2024-05-28T19:28:00Z">
              <w:r w:rsidRPr="00302058">
                <w:rPr>
                  <w:rFonts w:ascii="Palatino Linotype" w:hAnsi="Palatino Linotype"/>
                  <w:bCs/>
                  <w:sz w:val="20"/>
                  <w:szCs w:val="20"/>
                </w:rPr>
                <w:t>)</w:t>
              </w:r>
              <w:r w:rsidR="009A2752">
                <w:rPr>
                  <w:rFonts w:ascii="Palatino Linotype" w:hAnsi="Palatino Linotype"/>
                  <w:bCs/>
                  <w:sz w:val="20"/>
                  <w:szCs w:val="20"/>
                </w:rPr>
                <w:t xml:space="preserve"> unless due to a business practice for lab or clinical equipment</w:t>
              </w:r>
              <w:r w:rsidR="00287DCC" w:rsidRPr="00302058">
                <w:rPr>
                  <w:rFonts w:ascii="Palatino Linotype" w:hAnsi="Palatino Linotype"/>
                  <w:bCs/>
                  <w:sz w:val="20"/>
                  <w:szCs w:val="20"/>
                </w:rPr>
                <w:t>;</w:t>
              </w:r>
            </w:ins>
            <w:commentRangeEnd w:id="441"/>
            <w:r w:rsidR="008349A0">
              <w:rPr>
                <w:rStyle w:val="CommentReference"/>
              </w:rPr>
              <w:commentReference w:id="441"/>
            </w:r>
          </w:p>
          <w:p w14:paraId="23A63D6B" w14:textId="30F2413C"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07A1E00F"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enter into any corporate strategic relationship involving the payment contribution or assignment by the Company or to the Company of assets </w:t>
            </w:r>
            <w:r w:rsidRPr="00302058">
              <w:rPr>
                <w:rFonts w:ascii="Palatino Linotype" w:hAnsi="Palatino Linotype"/>
                <w:bCs/>
                <w:sz w:val="20"/>
                <w:szCs w:val="20"/>
              </w:rPr>
              <w:lastRenderedPageBreak/>
              <w:t>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46CF8D9B"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7F04D71B"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Ketentuan</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Perlindungan</w:t>
            </w:r>
            <w:proofErr w:type="spellEnd"/>
          </w:p>
          <w:p w14:paraId="0923031A"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Perseroan </w:t>
            </w:r>
            <w:proofErr w:type="spellStart"/>
            <w:r w:rsidRPr="00D82709">
              <w:rPr>
                <w:rFonts w:ascii="Palatino Linotype" w:hAnsi="Palatino Linotype"/>
                <w:color w:val="E7E6E6" w:themeColor="background2"/>
                <w:sz w:val="20"/>
              </w:rPr>
              <w:t>dilarang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perwakilan</w:t>
            </w:r>
            <w:proofErr w:type="spellEnd"/>
            <w:r w:rsidRPr="00D82709">
              <w:rPr>
                <w:rFonts w:ascii="Palatino Linotype" w:hAnsi="Palatino Linotype"/>
                <w:color w:val="E7E6E6" w:themeColor="background2"/>
                <w:sz w:val="20"/>
              </w:rPr>
              <w:t xml:space="preserve"> 2/3 (</w:t>
            </w:r>
            <w:proofErr w:type="spellStart"/>
            <w:r w:rsidRPr="00D82709">
              <w:rPr>
                <w:rFonts w:ascii="Palatino Linotype" w:hAnsi="Palatino Linotype"/>
                <w:color w:val="E7E6E6" w:themeColor="background2"/>
                <w:sz w:val="20"/>
              </w:rPr>
              <w:t>dua</w:t>
            </w:r>
            <w:proofErr w:type="spellEnd"/>
            <w:r w:rsidRPr="00D82709">
              <w:rPr>
                <w:rFonts w:ascii="Palatino Linotype" w:hAnsi="Palatino Linotype"/>
                <w:color w:val="E7E6E6" w:themeColor="background2"/>
                <w:sz w:val="20"/>
              </w:rPr>
              <w:t xml:space="preserve"> per </w:t>
            </w:r>
            <w:proofErr w:type="spellStart"/>
            <w:r w:rsidRPr="00D82709">
              <w:rPr>
                <w:rFonts w:ascii="Palatino Linotype" w:hAnsi="Palatino Linotype"/>
                <w:color w:val="E7E6E6" w:themeColor="background2"/>
                <w:sz w:val="20"/>
              </w:rPr>
              <w:t>tiga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keseluruhan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w:t>
            </w:r>
          </w:p>
          <w:p w14:paraId="1F3ABB3D" w14:textId="77777777" w:rsidR="00287DCC" w:rsidRPr="00D82709" w:rsidRDefault="00287DCC" w:rsidP="006A39AB">
            <w:pPr>
              <w:jc w:val="both"/>
              <w:rPr>
                <w:rFonts w:ascii="Palatino Linotype" w:hAnsi="Palatino Linotype"/>
                <w:color w:val="E7E6E6" w:themeColor="background2"/>
                <w:sz w:val="20"/>
              </w:rPr>
            </w:pPr>
          </w:p>
          <w:p w14:paraId="2B2DCEE1"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lastRenderedPageBreak/>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pembubaran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mengakhiri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kegiatan</w:t>
            </w:r>
            <w:proofErr w:type="spellEnd"/>
            <w:r w:rsidRPr="00D82709">
              <w:rPr>
                <w:rFonts w:ascii="Palatino Linotype" w:hAnsi="Palatino Linotype"/>
                <w:color w:val="E7E6E6" w:themeColor="background2"/>
                <w:sz w:val="20"/>
              </w:rPr>
              <w:t xml:space="preserve"> Perseroan,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penggabungan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konsolidasi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lain yang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w:t>
            </w:r>
          </w:p>
          <w:p w14:paraId="17665EAA"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4D4A59D4"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3864EB17"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29B995D"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mengganti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menarik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 Perseroan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Hukum yang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76574D9D"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0E496F28"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mengizinkan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penciptaan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penerbitan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lainnya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dieksekusi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323A136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membayar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dibeli</w:t>
            </w:r>
            <w:proofErr w:type="spellEnd"/>
            <w:r w:rsidRPr="00D82709">
              <w:rPr>
                <w:rFonts w:ascii="Palatino Linotype" w:hAnsi="Palatino Linotype"/>
                <w:color w:val="E7E6E6" w:themeColor="background2"/>
                <w:sz w:val="20"/>
              </w:rPr>
              <w:t xml:space="preserve"> Kembali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bekas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karyawan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konsultan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sehubugan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berhentinya</w:t>
            </w:r>
            <w:proofErr w:type="spellEnd"/>
            <w:r w:rsidRPr="00D82709">
              <w:rPr>
                <w:rFonts w:ascii="Palatino Linotype" w:hAnsi="Palatino Linotype"/>
                <w:color w:val="E7E6E6" w:themeColor="background2"/>
                <w:sz w:val="20"/>
              </w:rPr>
              <w:t xml:space="preserve"> masa </w:t>
            </w:r>
            <w:proofErr w:type="spellStart"/>
            <w:r w:rsidRPr="00D82709">
              <w:rPr>
                <w:rFonts w:ascii="Palatino Linotype" w:hAnsi="Palatino Linotype"/>
                <w:color w:val="E7E6E6" w:themeColor="background2"/>
                <w:sz w:val="20"/>
              </w:rPr>
              <w:t>jabatan</w:t>
            </w:r>
            <w:proofErr w:type="spellEnd"/>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penyediaan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pasar,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lain yang </w:t>
            </w:r>
            <w:proofErr w:type="spellStart"/>
            <w:r w:rsidRPr="00D82709">
              <w:rPr>
                <w:rFonts w:ascii="Palatino Linotype" w:hAnsi="Palatino Linotype"/>
                <w:color w:val="E7E6E6" w:themeColor="background2"/>
                <w:sz w:val="20"/>
              </w:rPr>
              <w:t>disetujui</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7906D691"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6626074"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Membuat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mengesahkan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jaminan</w:t>
            </w:r>
            <w:proofErr w:type="spellEnd"/>
            <w:r w:rsidRPr="00D82709">
              <w:rPr>
                <w:rFonts w:ascii="Palatino Linotype" w:hAnsi="Palatino Linotype"/>
                <w:color w:val="E7E6E6" w:themeColor="background2"/>
                <w:sz w:val="20"/>
              </w:rPr>
              <w:t xml:space="preserve"> utang </w:t>
            </w: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keseluruhan</w:t>
            </w:r>
            <w:proofErr w:type="spellEnd"/>
            <w:r w:rsidRPr="00D82709">
              <w:rPr>
                <w:rFonts w:ascii="Palatino Linotype" w:hAnsi="Palatino Linotype"/>
                <w:color w:val="E7E6E6" w:themeColor="background2"/>
                <w:sz w:val="20"/>
              </w:rPr>
              <w:t xml:space="preserve"> utang Perseroan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melebihi</w:t>
            </w:r>
            <w:proofErr w:type="spellEnd"/>
            <w:r w:rsidRPr="00D82709">
              <w:rPr>
                <w:rFonts w:ascii="Palatino Linotype" w:hAnsi="Palatino Linotype"/>
                <w:color w:val="E7E6E6" w:themeColor="background2"/>
                <w:sz w:val="20"/>
              </w:rPr>
              <w:t xml:space="preserve"> USD 500.000 (lima ratus </w:t>
            </w:r>
            <w:proofErr w:type="spellStart"/>
            <w:r w:rsidRPr="00D82709">
              <w:rPr>
                <w:rFonts w:ascii="Palatino Linotype" w:hAnsi="Palatino Linotype"/>
                <w:color w:val="E7E6E6" w:themeColor="background2"/>
                <w:sz w:val="20"/>
              </w:rPr>
              <w:t>ribu</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pinjaman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kredit</w:t>
            </w:r>
            <w:proofErr w:type="spellEnd"/>
            <w:r w:rsidRPr="00D82709">
              <w:rPr>
                <w:rFonts w:ascii="Palatino Linotype" w:hAnsi="Palatino Linotype"/>
                <w:color w:val="E7E6E6" w:themeColor="background2"/>
                <w:sz w:val="20"/>
              </w:rPr>
              <w:t xml:space="preserve"> bank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utang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dahulu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Dewan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Direktur</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ditunjuk</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571B0BA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subsidiari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bukan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milik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sepenuhnya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Perseroan,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Sebagian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subsidiary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w:t>
            </w:r>
          </w:p>
          <w:p w14:paraId="439A9A0C"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mengadakan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w:t>
            </w:r>
            <w:proofErr w:type="spellEnd"/>
            <w:r w:rsidRPr="00D82709">
              <w:rPr>
                <w:rFonts w:ascii="Palatino Linotype" w:hAnsi="Palatino Linotype"/>
                <w:color w:val="E7E6E6" w:themeColor="background2"/>
                <w:sz w:val="20"/>
              </w:rPr>
              <w:t xml:space="preserve"> pun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direktur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pejabat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karyawan</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rekanan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individu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lastRenderedPageBreak/>
              <w:t>transaksi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menghasilkan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oleh Perusahaan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50.000 (lima </w:t>
            </w:r>
            <w:proofErr w:type="spellStart"/>
            <w:r w:rsidRPr="00D82709">
              <w:rPr>
                <w:rFonts w:ascii="Palatino Linotype" w:hAnsi="Palatino Linotype"/>
                <w:color w:val="E7E6E6" w:themeColor="background2"/>
                <w:sz w:val="20"/>
              </w:rPr>
              <w:t>puluh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ribu</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per </w:t>
            </w:r>
            <w:proofErr w:type="spellStart"/>
            <w:r w:rsidRPr="00D82709">
              <w:rPr>
                <w:rFonts w:ascii="Palatino Linotype" w:hAnsi="Palatino Linotype"/>
                <w:color w:val="E7E6E6" w:themeColor="background2"/>
                <w:sz w:val="20"/>
              </w:rPr>
              <w:t>tahun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dinominasikan</w:t>
            </w:r>
            <w:proofErr w:type="spellEnd"/>
            <w:r w:rsidRPr="00D82709">
              <w:rPr>
                <w:rFonts w:ascii="Palatino Linotype" w:hAnsi="Palatino Linotype"/>
                <w:color w:val="E7E6E6" w:themeColor="background2"/>
                <w:sz w:val="20"/>
              </w:rPr>
              <w:t xml:space="preserve"> oleh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1D14A7C9"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mengadakan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strategis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melibatkan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kontribusi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oleh Perusahaan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1.000.000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juta</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dinominasikan</w:t>
            </w:r>
            <w:proofErr w:type="spellEnd"/>
            <w:r w:rsidRPr="00D82709">
              <w:rPr>
                <w:rFonts w:ascii="Palatino Linotype" w:hAnsi="Palatino Linotype"/>
                <w:color w:val="E7E6E6" w:themeColor="background2"/>
                <w:sz w:val="20"/>
              </w:rPr>
              <w:t xml:space="preserve"> oleh Saham </w:t>
            </w:r>
            <w:proofErr w:type="spellStart"/>
            <w:r w:rsidRPr="00D82709">
              <w:rPr>
                <w:rFonts w:ascii="Palatino Linotype" w:hAnsi="Palatino Linotype"/>
                <w:color w:val="E7E6E6" w:themeColor="background2"/>
                <w:sz w:val="20"/>
              </w:rPr>
              <w:t>Preferen</w:t>
            </w:r>
            <w:proofErr w:type="spellEnd"/>
          </w:p>
          <w:p w14:paraId="05A0BD2E" w14:textId="62F3DE36"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Dewan </w:t>
            </w:r>
            <w:proofErr w:type="spellStart"/>
            <w:r w:rsidRPr="00D82709">
              <w:rPr>
                <w:rFonts w:ascii="Palatino Linotype" w:hAnsi="Palatino Linotype"/>
                <w:color w:val="E7E6E6" w:themeColor="background2"/>
                <w:sz w:val="20"/>
              </w:rPr>
              <w:t>Direksi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kecuali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sebagaimana</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diatur</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melalui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Anggaran</w:t>
            </w:r>
            <w:proofErr w:type="spellEnd"/>
            <w:r w:rsidR="00784EDB" w:rsidRPr="00D82709">
              <w:rPr>
                <w:rFonts w:ascii="Palatino Linotype" w:hAnsi="Palatino Linotype"/>
                <w:color w:val="E7E6E6" w:themeColor="background2"/>
                <w:sz w:val="20"/>
              </w:rPr>
              <w:t xml:space="preserve"> Dasar</w:t>
            </w:r>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p>
          <w:p w14:paraId="028636C7" w14:textId="77777777" w:rsidR="00287DCC" w:rsidRPr="00D82709" w:rsidDel="00D62953"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ssociation up until the Closing </w:t>
      </w:r>
      <w:proofErr w:type="gramStart"/>
      <w:r w:rsidRPr="00302058">
        <w:rPr>
          <w:rFonts w:ascii="Palatino Linotype" w:hAnsi="Palatino Linotype" w:cs="Calibri"/>
          <w:sz w:val="20"/>
          <w:szCs w:val="20"/>
        </w:rPr>
        <w:t>date;</w:t>
      </w:r>
      <w:proofErr w:type="gramEnd"/>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725D36F5"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132,815,832,000 (one hundred </w:t>
      </w:r>
      <w:proofErr w:type="gramStart"/>
      <w:r w:rsidRPr="00302058">
        <w:rPr>
          <w:rFonts w:ascii="Palatino Linotype" w:hAnsi="Palatino Linotype" w:cs="Calibri"/>
          <w:sz w:val="20"/>
          <w:szCs w:val="20"/>
        </w:rPr>
        <w:t>thirty two</w:t>
      </w:r>
      <w:proofErr w:type="gramEnd"/>
      <w:r w:rsidRPr="00302058">
        <w:rPr>
          <w:rFonts w:ascii="Palatino Linotype" w:hAnsi="Palatino Linotype" w:cs="Calibri"/>
          <w:sz w:val="20"/>
          <w:szCs w:val="20"/>
        </w:rPr>
        <w:t xml:space="preserve"> billion eight hundred and fifteen million eight hundred and thirty two thousand Rupiah);</w:t>
      </w:r>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00E6CDBC"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del w:id="444" w:author="Vichi Lestari" w:date="2024-05-28T19:28:00Z">
        <w:r w:rsidRPr="00302058">
          <w:rPr>
            <w:rFonts w:ascii="Palatino Linotype" w:hAnsi="Palatino Linotype" w:cs="Calibri"/>
            <w:sz w:val="20"/>
            <w:szCs w:val="20"/>
          </w:rPr>
          <w:delText xml:space="preserve"> </w:delText>
        </w:r>
      </w:del>
      <w:r w:rsidR="001D042D" w:rsidRPr="00302058">
        <w:rPr>
          <w:rFonts w:ascii="Palatino Linotype" w:hAnsi="Palatino Linotype" w:cs="Calibri"/>
          <w:sz w:val="20"/>
          <w:szCs w:val="20"/>
        </w:rPr>
        <w:t>the increase of the Company’s s</w:t>
      </w:r>
      <w:r w:rsidRPr="00302058">
        <w:rPr>
          <w:rFonts w:ascii="Palatino Linotype" w:hAnsi="Palatino Linotype" w:cs="Calibri"/>
          <w:sz w:val="20"/>
          <w:szCs w:val="20"/>
        </w:rPr>
        <w:t xml:space="preserve">ubscribed and </w:t>
      </w:r>
      <w:r w:rsidR="001D042D" w:rsidRPr="00302058">
        <w:rPr>
          <w:rFonts w:ascii="Palatino Linotype" w:hAnsi="Palatino Linotype" w:cs="Calibri"/>
          <w:sz w:val="20"/>
          <w:szCs w:val="20"/>
        </w:rPr>
        <w:t>p</w:t>
      </w:r>
      <w:r w:rsidRPr="00302058">
        <w:rPr>
          <w:rFonts w:ascii="Palatino Linotype" w:hAnsi="Palatino Linotype" w:cs="Calibri"/>
          <w:sz w:val="20"/>
          <w:szCs w:val="20"/>
        </w:rPr>
        <w:t>aid-</w:t>
      </w:r>
      <w:r w:rsidR="001D042D" w:rsidRPr="00302058">
        <w:rPr>
          <w:rFonts w:ascii="Palatino Linotype" w:hAnsi="Palatino Linotype" w:cs="Calibri"/>
          <w:sz w:val="20"/>
          <w:szCs w:val="20"/>
        </w:rPr>
        <w:t>u</w:t>
      </w:r>
      <w:r w:rsidRPr="00302058">
        <w:rPr>
          <w:rFonts w:ascii="Palatino Linotype" w:hAnsi="Palatino Linotype" w:cs="Calibri"/>
          <w:sz w:val="20"/>
          <w:szCs w:val="20"/>
        </w:rPr>
        <w:t xml:space="preserve">p </w:t>
      </w:r>
      <w:r w:rsidR="001D042D" w:rsidRPr="00302058">
        <w:rPr>
          <w:rFonts w:ascii="Palatino Linotype" w:hAnsi="Palatino Linotype" w:cs="Calibri"/>
          <w:sz w:val="20"/>
          <w:szCs w:val="20"/>
        </w:rPr>
        <w:t>c</w:t>
      </w:r>
      <w:r w:rsidRPr="00302058">
        <w:rPr>
          <w:rFonts w:ascii="Palatino Linotype" w:hAnsi="Palatino Linotype" w:cs="Calibri"/>
          <w:sz w:val="20"/>
          <w:szCs w:val="20"/>
        </w:rPr>
        <w:t xml:space="preserve">apital as stated </w:t>
      </w:r>
      <w:r w:rsidR="001D042D" w:rsidRPr="00302058">
        <w:rPr>
          <w:rFonts w:ascii="Palatino Linotype" w:hAnsi="Palatino Linotype" w:cs="Calibri"/>
          <w:sz w:val="20"/>
          <w:szCs w:val="20"/>
        </w:rPr>
        <w:t xml:space="preserve">from IDR 20,703,958,000 (twenty billion seven hundred and three million nine hundred and </w:t>
      </w:r>
      <w:proofErr w:type="gramStart"/>
      <w:r w:rsidR="001D042D" w:rsidRPr="00302058">
        <w:rPr>
          <w:rFonts w:ascii="Palatino Linotype" w:hAnsi="Palatino Linotype" w:cs="Calibri"/>
          <w:sz w:val="20"/>
          <w:szCs w:val="20"/>
        </w:rPr>
        <w:t>fifty eight</w:t>
      </w:r>
      <w:proofErr w:type="gramEnd"/>
      <w:r w:rsidR="001D042D" w:rsidRPr="00302058">
        <w:rPr>
          <w:rFonts w:ascii="Palatino Linotype" w:hAnsi="Palatino Linotype" w:cs="Calibri"/>
          <w:sz w:val="20"/>
          <w:szCs w:val="20"/>
        </w:rPr>
        <w:t xml:space="preserve"> thousand Rupiah)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001D042D"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001D042D"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001D042D"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4F69A3C4"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addition of a new class of shares called the Class C Preferred </w:t>
      </w:r>
      <w:proofErr w:type="gramStart"/>
      <w:r w:rsidRPr="00302058">
        <w:rPr>
          <w:rFonts w:ascii="Palatino Linotype" w:hAnsi="Palatino Linotype" w:cs="Calibri"/>
          <w:bCs/>
          <w:sz w:val="20"/>
          <w:szCs w:val="20"/>
        </w:rPr>
        <w:t>Shares,  each</w:t>
      </w:r>
      <w:proofErr w:type="gramEnd"/>
      <w:r w:rsidRPr="00302058">
        <w:rPr>
          <w:rFonts w:ascii="Palatino Linotype" w:hAnsi="Palatino Linotype" w:cs="Calibri"/>
          <w:bCs/>
          <w:sz w:val="20"/>
          <w:szCs w:val="20"/>
        </w:rPr>
        <w:t xml:space="preserve"> with the nominal of IDR 82,</w:t>
      </w:r>
      <w:del w:id="445" w:author="Vichi Lestari" w:date="2024-05-28T19:28:00Z">
        <w:r w:rsidRPr="00302058">
          <w:rPr>
            <w:rFonts w:ascii="Palatino Linotype" w:hAnsi="Palatino Linotype" w:cs="Calibri"/>
            <w:bCs/>
            <w:sz w:val="20"/>
            <w:szCs w:val="20"/>
          </w:rPr>
          <w:delText>155</w:delText>
        </w:r>
      </w:del>
      <w:ins w:id="446" w:author="Vichi Lestari" w:date="2024-05-28T19:28:00Z">
        <w:r w:rsidR="004A7B43">
          <w:rPr>
            <w:rFonts w:ascii="Palatino Linotype" w:hAnsi="Palatino Linotype" w:cs="Calibri"/>
            <w:bCs/>
            <w:sz w:val="20"/>
            <w:szCs w:val="20"/>
          </w:rPr>
          <w:t>200</w:t>
        </w:r>
      </w:ins>
      <w:r w:rsidRPr="00302058">
        <w:rPr>
          <w:rFonts w:ascii="Palatino Linotype" w:hAnsi="Palatino Linotype" w:cs="Calibri"/>
          <w:bCs/>
          <w:sz w:val="20"/>
          <w:szCs w:val="20"/>
        </w:rPr>
        <w:t xml:space="preserve"> (eighty two thousand </w:t>
      </w:r>
      <w:del w:id="447" w:author="Vichi Lestari" w:date="2024-05-28T19:28:00Z">
        <w:r w:rsidRPr="00302058">
          <w:rPr>
            <w:rFonts w:ascii="Palatino Linotype" w:hAnsi="Palatino Linotype" w:cs="Calibri"/>
            <w:bCs/>
            <w:sz w:val="20"/>
            <w:szCs w:val="20"/>
          </w:rPr>
          <w:delText>one</w:delText>
        </w:r>
      </w:del>
      <w:ins w:id="448" w:author="Vichi Lestari" w:date="2024-05-28T19:28:00Z">
        <w:r w:rsidR="004A7B43">
          <w:rPr>
            <w:rFonts w:ascii="Palatino Linotype" w:hAnsi="Palatino Linotype" w:cs="Calibri"/>
            <w:bCs/>
            <w:sz w:val="20"/>
            <w:szCs w:val="20"/>
          </w:rPr>
          <w:t>two</w:t>
        </w:r>
      </w:ins>
      <w:r w:rsidR="004A7B43" w:rsidRPr="00302058">
        <w:rPr>
          <w:rFonts w:ascii="Palatino Linotype" w:hAnsi="Palatino Linotype" w:cs="Calibri"/>
          <w:bCs/>
          <w:sz w:val="20"/>
          <w:szCs w:val="20"/>
        </w:rPr>
        <w:t xml:space="preserve"> </w:t>
      </w:r>
      <w:r w:rsidRPr="00302058">
        <w:rPr>
          <w:rFonts w:ascii="Palatino Linotype" w:hAnsi="Palatino Linotype" w:cs="Calibri"/>
          <w:bCs/>
          <w:sz w:val="20"/>
          <w:szCs w:val="20"/>
        </w:rPr>
        <w:t>hundred</w:t>
      </w:r>
      <w:del w:id="449" w:author="Vichi Lestari" w:date="2024-05-28T19:28:00Z">
        <w:r w:rsidRPr="00302058">
          <w:rPr>
            <w:rFonts w:ascii="Palatino Linotype" w:hAnsi="Palatino Linotype" w:cs="Calibri"/>
            <w:bCs/>
            <w:sz w:val="20"/>
            <w:szCs w:val="20"/>
          </w:rPr>
          <w:delText xml:space="preserve"> fifty five</w:delText>
        </w:r>
      </w:del>
      <w:r w:rsidRPr="00302058">
        <w:rPr>
          <w:rFonts w:ascii="Palatino Linotype" w:hAnsi="Palatino Linotype" w:cs="Calibri"/>
          <w:bCs/>
          <w:sz w:val="20"/>
          <w:szCs w:val="20"/>
        </w:rPr>
        <w:t xml:space="preserve">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newly issued Class C Preferred Shares</w:t>
      </w:r>
      <w:r w:rsidR="001D042D" w:rsidRPr="00302058">
        <w:rPr>
          <w:rFonts w:ascii="Palatino Linotype" w:hAnsi="Palatino Linotype" w:cs="Calibri"/>
          <w:bCs/>
          <w:sz w:val="20"/>
          <w:szCs w:val="20"/>
        </w:rPr>
        <w:t>;</w:t>
      </w:r>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038D1580"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r w:rsidR="00A4387B" w:rsidRPr="00302058">
        <w:rPr>
          <w:rFonts w:ascii="Palatino Linotype" w:hAnsi="Palatino Linotype"/>
          <w:bCs/>
          <w:sz w:val="20"/>
          <w:szCs w:val="20"/>
        </w:rPr>
        <w:t>12,</w:t>
      </w:r>
      <w:del w:id="450" w:author="Vichi Lestari" w:date="2024-05-28T19:28:00Z">
        <w:r w:rsidR="00A4387B" w:rsidRPr="00302058">
          <w:rPr>
            <w:rFonts w:ascii="Palatino Linotype" w:hAnsi="Palatino Linotype"/>
            <w:bCs/>
            <w:sz w:val="20"/>
            <w:szCs w:val="20"/>
          </w:rPr>
          <w:delText>499,883,250</w:delText>
        </w:r>
      </w:del>
      <w:ins w:id="451" w:author="Vichi Lestari" w:date="2024-05-28T19:28:00Z">
        <w:r w:rsidR="00CB17C5">
          <w:rPr>
            <w:rFonts w:ascii="Palatino Linotype" w:hAnsi="Palatino Linotype"/>
            <w:bCs/>
            <w:sz w:val="20"/>
            <w:szCs w:val="20"/>
          </w:rPr>
          <w:t>506,730,00</w:t>
        </w:r>
        <w:r w:rsidR="00A4387B" w:rsidRPr="00302058">
          <w:rPr>
            <w:rFonts w:ascii="Palatino Linotype" w:hAnsi="Palatino Linotype"/>
            <w:bCs/>
            <w:sz w:val="20"/>
            <w:szCs w:val="20"/>
          </w:rPr>
          <w:t>0</w:t>
        </w:r>
      </w:ins>
      <w:r w:rsidR="00A4387B" w:rsidRPr="00302058">
        <w:rPr>
          <w:rFonts w:ascii="Palatino Linotype" w:hAnsi="Palatino Linotype"/>
          <w:bCs/>
          <w:sz w:val="20"/>
          <w:szCs w:val="20"/>
        </w:rPr>
        <w:t>.-</w:t>
      </w:r>
      <w:r w:rsidR="00A4387B" w:rsidRPr="00302058">
        <w:rPr>
          <w:rFonts w:ascii="Palatino Linotype" w:hAnsi="Palatino Linotype"/>
          <w:sz w:val="20"/>
          <w:szCs w:val="20"/>
        </w:rPr>
        <w:t xml:space="preserve"> (twelve billion  and </w:t>
      </w:r>
      <w:del w:id="452" w:author="Vichi Lestari" w:date="2024-05-28T19:28:00Z">
        <w:r w:rsidR="00A4387B" w:rsidRPr="00302058">
          <w:rPr>
            <w:rFonts w:ascii="Palatino Linotype" w:hAnsi="Palatino Linotype"/>
            <w:sz w:val="20"/>
            <w:szCs w:val="20"/>
          </w:rPr>
          <w:delText>four</w:delText>
        </w:r>
      </w:del>
      <w:ins w:id="453" w:author="Vichi Lestari" w:date="2024-05-28T19:28:00Z">
        <w:r w:rsidR="00CE772C">
          <w:rPr>
            <w:rFonts w:ascii="Palatino Linotype" w:hAnsi="Palatino Linotype"/>
            <w:sz w:val="20"/>
            <w:szCs w:val="20"/>
          </w:rPr>
          <w:t>five</w:t>
        </w:r>
      </w:ins>
      <w:r w:rsidR="00A4387B" w:rsidRPr="00302058">
        <w:rPr>
          <w:rFonts w:ascii="Palatino Linotype" w:hAnsi="Palatino Linotype"/>
          <w:sz w:val="20"/>
          <w:szCs w:val="20"/>
        </w:rPr>
        <w:t xml:space="preserve"> hundred </w:t>
      </w:r>
      <w:del w:id="454" w:author="Vichi Lestari" w:date="2024-05-28T19:28:00Z">
        <w:r w:rsidR="00A4387B" w:rsidRPr="00302058">
          <w:rPr>
            <w:rFonts w:ascii="Palatino Linotype" w:hAnsi="Palatino Linotype"/>
            <w:sz w:val="20"/>
            <w:szCs w:val="20"/>
          </w:rPr>
          <w:delText>ninety nine</w:delText>
        </w:r>
      </w:del>
      <w:ins w:id="455" w:author="Vichi Lestari" w:date="2024-05-28T19:28:00Z">
        <w:r w:rsidR="00CE772C">
          <w:rPr>
            <w:rFonts w:ascii="Palatino Linotype" w:hAnsi="Palatino Linotype"/>
            <w:sz w:val="20"/>
            <w:szCs w:val="20"/>
          </w:rPr>
          <w:t>six</w:t>
        </w:r>
      </w:ins>
      <w:r w:rsidR="00A4387B" w:rsidRPr="00302058">
        <w:rPr>
          <w:rFonts w:ascii="Palatino Linotype" w:hAnsi="Palatino Linotype"/>
          <w:sz w:val="20"/>
          <w:szCs w:val="20"/>
        </w:rPr>
        <w:t xml:space="preserve"> million </w:t>
      </w:r>
      <w:del w:id="456" w:author="Vichi Lestari" w:date="2024-05-28T19:28:00Z">
        <w:r w:rsidR="00A4387B" w:rsidRPr="00302058">
          <w:rPr>
            <w:rFonts w:ascii="Palatino Linotype" w:hAnsi="Palatino Linotype"/>
            <w:sz w:val="20"/>
            <w:szCs w:val="20"/>
          </w:rPr>
          <w:delText>eight</w:delText>
        </w:r>
      </w:del>
      <w:ins w:id="457" w:author="Vichi Lestari" w:date="2024-05-28T19:28:00Z">
        <w:r w:rsidR="00CE772C">
          <w:rPr>
            <w:rFonts w:ascii="Palatino Linotype" w:hAnsi="Palatino Linotype"/>
            <w:sz w:val="20"/>
            <w:szCs w:val="20"/>
          </w:rPr>
          <w:t>seven</w:t>
        </w:r>
      </w:ins>
      <w:r w:rsidR="00A4387B" w:rsidRPr="00302058">
        <w:rPr>
          <w:rFonts w:ascii="Palatino Linotype" w:hAnsi="Palatino Linotype"/>
          <w:sz w:val="20"/>
          <w:szCs w:val="20"/>
        </w:rPr>
        <w:t xml:space="preserve"> hundred </w:t>
      </w:r>
      <w:del w:id="458" w:author="Vichi Lestari" w:date="2024-05-28T19:28:00Z">
        <w:r w:rsidR="00A4387B" w:rsidRPr="00302058">
          <w:rPr>
            <w:rFonts w:ascii="Palatino Linotype" w:hAnsi="Palatino Linotype"/>
            <w:sz w:val="20"/>
            <w:szCs w:val="20"/>
          </w:rPr>
          <w:delText>eighty three</w:delText>
        </w:r>
      </w:del>
      <w:ins w:id="459" w:author="Vichi Lestari" w:date="2024-05-28T19:28:00Z">
        <w:r w:rsidR="00CE772C">
          <w:rPr>
            <w:rFonts w:ascii="Palatino Linotype" w:hAnsi="Palatino Linotype"/>
            <w:sz w:val="20"/>
            <w:szCs w:val="20"/>
          </w:rPr>
          <w:t>thirty</w:t>
        </w:r>
      </w:ins>
      <w:r w:rsidR="00A4387B" w:rsidRPr="00302058">
        <w:rPr>
          <w:rFonts w:ascii="Palatino Linotype" w:hAnsi="Palatino Linotype"/>
          <w:sz w:val="20"/>
          <w:szCs w:val="20"/>
        </w:rPr>
        <w:t xml:space="preserve"> thousand </w:t>
      </w:r>
      <w:del w:id="460" w:author="Vichi Lestari" w:date="2024-05-28T19:28:00Z">
        <w:r w:rsidR="00A4387B" w:rsidRPr="00302058">
          <w:rPr>
            <w:rFonts w:ascii="Palatino Linotype" w:hAnsi="Palatino Linotype"/>
            <w:sz w:val="20"/>
            <w:szCs w:val="20"/>
          </w:rPr>
          <w:delText xml:space="preserve">two hundred fifty </w:delText>
        </w:r>
      </w:del>
      <w:r w:rsidR="00A4387B" w:rsidRPr="00302058">
        <w:rPr>
          <w:rFonts w:ascii="Palatino Linotype" w:hAnsi="Palatino Linotype"/>
          <w:sz w:val="20"/>
          <w:szCs w:val="20"/>
        </w:rPr>
        <w:t>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w:t>
      </w:r>
      <w:proofErr w:type="spellStart"/>
      <w:r w:rsidR="00CD3965" w:rsidRPr="00302058">
        <w:rPr>
          <w:rFonts w:ascii="Palatino Linotype" w:hAnsi="Palatino Linotype" w:cs="Calibri"/>
          <w:sz w:val="20"/>
          <w:szCs w:val="20"/>
        </w:rPr>
        <w:t>i</w:t>
      </w:r>
      <w:proofErr w:type="spellEnd"/>
      <w:r w:rsidR="00CD3965" w:rsidRPr="00302058">
        <w:rPr>
          <w:rFonts w:ascii="Palatino Linotype" w:hAnsi="Palatino Linotype" w:cs="Calibri"/>
          <w:sz w:val="20"/>
          <w:szCs w:val="20"/>
        </w:rPr>
        <w:t>)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29C5CA25"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any other matter required to implement this Agreement and the Investor Agreement</w:t>
      </w:r>
      <w:r w:rsidR="002722AE" w:rsidRPr="00302058">
        <w:rPr>
          <w:rFonts w:ascii="Palatino Linotype" w:hAnsi="Palatino Linotype" w:cs="Calibri"/>
          <w:bCs/>
          <w:sz w:val="20"/>
          <w:szCs w:val="20"/>
        </w:rPr>
        <w:t>;</w:t>
      </w:r>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with minimum period of two years entered into by and between the Company and each Key Employee;</w:t>
      </w:r>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r w:rsidRPr="00302058">
        <w:rPr>
          <w:rFonts w:ascii="Palatino Linotype" w:hAnsi="Palatino Linotype" w:cs="Calibri"/>
          <w:sz w:val="20"/>
          <w:szCs w:val="20"/>
        </w:rPr>
        <w:t>entered into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lastRenderedPageBreak/>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right to distribute the Company’s products;</w:t>
      </w:r>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567E909D" w:rsidR="008028CA" w:rsidRPr="00302058" w:rsidRDefault="00296062">
      <w:pPr>
        <w:pStyle w:val="ListParagraph"/>
        <w:numPr>
          <w:ilvl w:val="2"/>
          <w:numId w:val="42"/>
        </w:numPr>
        <w:ind w:left="0"/>
        <w:jc w:val="both"/>
        <w:rPr>
          <w:rFonts w:ascii="Palatino Linotype" w:hAnsi="Palatino Linotype" w:cs="Calibri"/>
          <w:sz w:val="20"/>
          <w:szCs w:val="20"/>
        </w:rPr>
      </w:pPr>
      <w:commentRangeStart w:id="461"/>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proofErr w:type="spellStart"/>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illigence</w:t>
      </w:r>
      <w:proofErr w:type="spellEnd"/>
      <w:r w:rsidR="00132BC2" w:rsidRPr="00302058">
        <w:rPr>
          <w:rFonts w:ascii="Palatino Linotype" w:hAnsi="Palatino Linotype" w:cs="Calibri"/>
          <w:sz w:val="20"/>
          <w:szCs w:val="20"/>
        </w:rPr>
        <w:t xml:space="preserv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w:t>
      </w:r>
      <w:del w:id="462" w:author="Vichi Lestari" w:date="2024-05-28T19:28:00Z">
        <w:r w:rsidR="007E314E" w:rsidRPr="00302058">
          <w:rPr>
            <w:rFonts w:ascii="Palatino Linotype" w:hAnsi="Palatino Linotype" w:cs="Calibri"/>
            <w:sz w:val="20"/>
            <w:szCs w:val="20"/>
          </w:rPr>
          <w:delText xml:space="preserve"> and</w:delText>
        </w:r>
        <w:r w:rsidR="00D74785" w:rsidRPr="00302058">
          <w:rPr>
            <w:rFonts w:ascii="Palatino Linotype" w:hAnsi="Palatino Linotype" w:cs="Calibri"/>
            <w:sz w:val="20"/>
            <w:szCs w:val="20"/>
          </w:rPr>
          <w:delText>/or</w:delText>
        </w:r>
        <w:r w:rsidR="007E314E" w:rsidRPr="00302058">
          <w:rPr>
            <w:rFonts w:ascii="Palatino Linotype" w:hAnsi="Palatino Linotype" w:cs="Calibri"/>
            <w:sz w:val="20"/>
            <w:szCs w:val="20"/>
          </w:rPr>
          <w:delText xml:space="preserve"> its </w:delText>
        </w:r>
        <w:r w:rsidR="00FB1B0E" w:rsidRPr="00302058">
          <w:rPr>
            <w:rFonts w:ascii="Palatino Linotype" w:hAnsi="Palatino Linotype" w:cs="Calibri"/>
            <w:sz w:val="20"/>
            <w:szCs w:val="20"/>
          </w:rPr>
          <w:delText>E</w:delText>
        </w:r>
        <w:r w:rsidR="007E314E" w:rsidRPr="00302058">
          <w:rPr>
            <w:rFonts w:ascii="Palatino Linotype" w:hAnsi="Palatino Linotype" w:cs="Calibri"/>
            <w:sz w:val="20"/>
            <w:szCs w:val="20"/>
          </w:rPr>
          <w:delText xml:space="preserve">xisting </w:delText>
        </w:r>
        <w:r w:rsidR="00FB1B0E" w:rsidRPr="00302058">
          <w:rPr>
            <w:rFonts w:ascii="Palatino Linotype" w:hAnsi="Palatino Linotype" w:cs="Calibri"/>
            <w:sz w:val="20"/>
            <w:szCs w:val="20"/>
          </w:rPr>
          <w:delText>S</w:delText>
        </w:r>
        <w:r w:rsidR="007E314E" w:rsidRPr="00302058">
          <w:rPr>
            <w:rFonts w:ascii="Palatino Linotype" w:hAnsi="Palatino Linotype" w:cs="Calibri"/>
            <w:sz w:val="20"/>
            <w:szCs w:val="20"/>
          </w:rPr>
          <w:delText>hareholders</w:delText>
        </w:r>
        <w:r w:rsidR="009E5B11" w:rsidRPr="00302058">
          <w:rPr>
            <w:rFonts w:ascii="Palatino Linotype" w:hAnsi="Palatino Linotype" w:cs="Calibri"/>
            <w:sz w:val="20"/>
            <w:szCs w:val="20"/>
          </w:rPr>
          <w:delText xml:space="preserve">; </w:delText>
        </w:r>
      </w:del>
      <w:ins w:id="463" w:author="Vichi Lestari" w:date="2024-05-28T19:28:00Z">
        <w:r w:rsidR="009E5B11" w:rsidRPr="00302058">
          <w:rPr>
            <w:rFonts w:ascii="Palatino Linotype" w:hAnsi="Palatino Linotype" w:cs="Calibri"/>
            <w:sz w:val="20"/>
            <w:szCs w:val="20"/>
          </w:rPr>
          <w:t xml:space="preserve">; </w:t>
        </w:r>
        <w:commentRangeEnd w:id="461"/>
        <w:r w:rsidR="00823CB4">
          <w:rPr>
            <w:rStyle w:val="CommentReference"/>
          </w:rPr>
          <w:commentReference w:id="461"/>
        </w:r>
      </w:ins>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186D6B8F" w:rsidR="004D13CD" w:rsidRPr="00302058"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uccessfully procured that the Investor 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and</w:t>
      </w:r>
    </w:p>
    <w:p w14:paraId="1FCD3A0F" w14:textId="77777777" w:rsidR="004D13CD" w:rsidRPr="00302058" w:rsidRDefault="004D13CD" w:rsidP="007B5F69">
      <w:pPr>
        <w:pStyle w:val="ListParagraph"/>
        <w:ind w:left="0"/>
        <w:jc w:val="both"/>
        <w:rPr>
          <w:rFonts w:ascii="Palatino Linotype" w:hAnsi="Palatino Linotype" w:cs="Calibri"/>
          <w:sz w:val="20"/>
          <w:szCs w:val="20"/>
        </w:rPr>
      </w:pPr>
    </w:p>
    <w:p w14:paraId="0B5D6F33" w14:textId="1F6BEE6A" w:rsidR="008C305C" w:rsidRPr="00302058" w:rsidRDefault="005B272D"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Investor 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D82709" w:rsidRDefault="004D13CD" w:rsidP="00D82709">
      <w:pPr>
        <w:jc w:val="both"/>
        <w:rPr>
          <w:rFonts w:ascii="Palatino Linotype" w:hAnsi="Palatino Linotype"/>
          <w:b/>
          <w:sz w:val="20"/>
        </w:rPr>
      </w:pPr>
    </w:p>
    <w:sectPr w:rsidR="004D13CD" w:rsidRPr="00D82709"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OLTRE" w:date="2024-05-28T19:31:00Z" w:initials="OLTRE">
    <w:p w14:paraId="1C632872" w14:textId="77777777" w:rsidR="00A856EF" w:rsidRDefault="00A856EF" w:rsidP="00A856EF">
      <w:r>
        <w:rPr>
          <w:rStyle w:val="CommentReference"/>
        </w:rPr>
        <w:annotationRef/>
      </w:r>
      <w:r>
        <w:rPr>
          <w:color w:val="000000"/>
        </w:rPr>
        <w:t>Note to Client:</w:t>
      </w:r>
    </w:p>
    <w:p w14:paraId="231359F5" w14:textId="77777777" w:rsidR="00A856EF" w:rsidRDefault="00A856EF" w:rsidP="00A856EF"/>
    <w:p w14:paraId="386EDCDA" w14:textId="77777777" w:rsidR="00A856EF" w:rsidRDefault="00A856EF" w:rsidP="00A856EF">
      <w:r>
        <w:rPr>
          <w:color w:val="000000"/>
        </w:rPr>
        <w:t>Please confirm whether Pak Johan will be the subscriber under this SSA, and later Pak Johan will assign this SSA to the designated PT.</w:t>
      </w:r>
    </w:p>
    <w:p w14:paraId="101B70AA" w14:textId="77777777" w:rsidR="00A856EF" w:rsidRDefault="00A856EF" w:rsidP="00A856EF"/>
    <w:p w14:paraId="4826159F" w14:textId="77777777" w:rsidR="00A856EF" w:rsidRDefault="00A856EF" w:rsidP="00A856EF">
      <w:r>
        <w:rPr>
          <w:color w:val="000000"/>
        </w:rPr>
        <w:t>If Pak Johan will be entering into this SSA, please provide us with pak Johan's details or a copy of pak Johan's KTP for us to insert the details into this SSA. Thank you.</w:t>
      </w:r>
    </w:p>
  </w:comment>
  <w:comment w:id="44" w:author="OLTRE" w:date="2024-05-28T19:36:00Z" w:initials="OLTRE">
    <w:p w14:paraId="45198FC0" w14:textId="77777777" w:rsidR="00736D83" w:rsidRDefault="00B20183" w:rsidP="00736D83">
      <w:r>
        <w:rPr>
          <w:rStyle w:val="CommentReference"/>
        </w:rPr>
        <w:annotationRef/>
      </w:r>
      <w:r w:rsidR="00736D83">
        <w:t>Note to Client:</w:t>
      </w:r>
      <w:r w:rsidR="00736D83">
        <w:cr/>
      </w:r>
      <w:r w:rsidR="00736D83">
        <w:cr/>
        <w:t xml:space="preserve">Please confirm whether it has been agreed that Pak Johan will become a shareholder of REGENE first, and then on a later date (after Closing and Completion) Pak Johan will </w:t>
      </w:r>
      <w:r w:rsidR="00736D83">
        <w:rPr>
          <w:b/>
          <w:bCs/>
        </w:rPr>
        <w:t xml:space="preserve">sell and transfer  </w:t>
      </w:r>
      <w:r w:rsidR="00736D83">
        <w:t xml:space="preserve">the shares to a vehicle company (i.e. there may be tax implication, notarial deed preparation, notification to the Minister of Law and Human Rights, etc.). </w:t>
      </w:r>
    </w:p>
    <w:p w14:paraId="00AC9969" w14:textId="77777777" w:rsidR="00736D83" w:rsidRDefault="00736D83" w:rsidP="00736D83"/>
    <w:p w14:paraId="406AB0CE" w14:textId="77777777" w:rsidR="00736D83" w:rsidRDefault="00736D83" w:rsidP="00736D83">
      <w:r>
        <w:t xml:space="preserve">Pending your confirmation, we have re-inserted the assignment and novation provision in the meantime. </w:t>
      </w:r>
    </w:p>
  </w:comment>
  <w:comment w:id="98" w:author="OLTRE" w:date="2024-05-28T19:41:00Z" w:initials="OLTRE">
    <w:p w14:paraId="14A775E6" w14:textId="77777777" w:rsidR="00410B6C" w:rsidRDefault="00410B6C" w:rsidP="00410B6C">
      <w:r>
        <w:rPr>
          <w:rStyle w:val="CommentReference"/>
        </w:rPr>
        <w:annotationRef/>
      </w:r>
      <w:r>
        <w:rPr>
          <w:color w:val="000000"/>
        </w:rPr>
        <w:t>Note to Client:</w:t>
      </w:r>
    </w:p>
    <w:p w14:paraId="7762BF95" w14:textId="77777777" w:rsidR="00410B6C" w:rsidRDefault="00410B6C" w:rsidP="00410B6C"/>
    <w:p w14:paraId="37CACC81" w14:textId="77777777" w:rsidR="00410B6C" w:rsidRDefault="00410B6C" w:rsidP="00410B6C">
      <w:r>
        <w:rPr>
          <w:color w:val="000000"/>
        </w:rPr>
        <w:t>Please confirm whether this is in accordance to your agreement with REGENE. Thank you.</w:t>
      </w:r>
    </w:p>
  </w:comment>
  <w:comment w:id="119" w:author="OLTRE" w:date="2024-05-28T19:44:00Z" w:initials="OLTRE">
    <w:p w14:paraId="4C68BEE0" w14:textId="77777777" w:rsidR="00736D83" w:rsidRDefault="009B1AB7" w:rsidP="00736D83">
      <w:r>
        <w:rPr>
          <w:rStyle w:val="CommentReference"/>
        </w:rPr>
        <w:annotationRef/>
      </w:r>
      <w:r w:rsidR="00736D83">
        <w:t>Note to Client:</w:t>
      </w:r>
      <w:r w:rsidR="00736D83">
        <w:cr/>
      </w:r>
      <w:r w:rsidR="00736D83">
        <w:cr/>
        <w:t>We understand that REGENE has agreed to convert the Investor Agreement into a Shareholders Agreement. Thank you.</w:t>
      </w:r>
    </w:p>
  </w:comment>
  <w:comment w:id="131" w:author="HT" w:date="2024-05-27T16:14:00Z" w:initials="HT">
    <w:p w14:paraId="430E8310" w14:textId="55381400" w:rsidR="00F43BE3" w:rsidRDefault="00F43BE3" w:rsidP="00EB7A8D">
      <w:r>
        <w:rPr>
          <w:rStyle w:val="CommentReference"/>
        </w:rPr>
        <w:annotationRef/>
      </w:r>
      <w:r>
        <w:t>Ci Vichi, is Regene oke untuk semua matters nya?</w:t>
      </w:r>
    </w:p>
  </w:comment>
  <w:comment w:id="132" w:author="HT" w:date="2024-05-27T20:51:00Z" w:initials="HT">
    <w:p w14:paraId="42C1A668" w14:textId="77777777" w:rsidR="00F43BE3" w:rsidRDefault="00F43BE3" w:rsidP="003A40C6">
      <w:r>
        <w:rPr>
          <w:rStyle w:val="CommentReference"/>
        </w:rPr>
        <w:annotationRef/>
      </w:r>
      <w:r>
        <w:rPr>
          <w:color w:val="000000"/>
        </w:rPr>
        <w:t>Ci Vichi, ini cuma show salinan asli aja kan? Dokumen asli di keep saa Regene?</w:t>
      </w:r>
    </w:p>
  </w:comment>
  <w:comment w:id="133" w:author="OLTRE" w:date="2024-05-28T19:47:00Z" w:initials="OLTRE">
    <w:p w14:paraId="0ACB5988" w14:textId="77777777" w:rsidR="009B1AB7" w:rsidRDefault="009B1AB7" w:rsidP="009B1AB7">
      <w:r>
        <w:rPr>
          <w:rStyle w:val="CommentReference"/>
        </w:rPr>
        <w:annotationRef/>
      </w:r>
      <w:r>
        <w:rPr>
          <w:color w:val="000000"/>
        </w:rPr>
        <w:t>Ok dengan certified true copy.</w:t>
      </w:r>
    </w:p>
  </w:comment>
  <w:comment w:id="141" w:author="HT" w:date="2024-05-27T16:23:00Z" w:initials="HT">
    <w:p w14:paraId="60E5AEB1" w14:textId="53F37F5D" w:rsidR="00F43BE3" w:rsidRDefault="00F43BE3" w:rsidP="00EB7A8D">
      <w:r>
        <w:rPr>
          <w:rStyle w:val="CommentReference"/>
        </w:rPr>
        <w:annotationRef/>
      </w:r>
      <w:r>
        <w:t>Ci Vichi, ini to be noted terkait Indebtedness. Apakah Regene OK?</w:t>
      </w:r>
    </w:p>
  </w:comment>
  <w:comment w:id="142" w:author="Vichi Lestari" w:date="2024-05-28T16:53:00Z" w:initials="VL">
    <w:p w14:paraId="60141C0E" w14:textId="77777777" w:rsidR="00F43BE3" w:rsidRDefault="00F43BE3" w:rsidP="00F43BE3">
      <w:r>
        <w:rPr>
          <w:rStyle w:val="CommentReference"/>
        </w:rPr>
        <w:annotationRef/>
      </w:r>
      <w:r>
        <w:t>Halo semua ini seperti nanti terterap ada laporan keuangan aja ciclan mesin</w:t>
      </w:r>
    </w:p>
  </w:comment>
  <w:comment w:id="143" w:author="OLTRE" w:date="2024-05-28T19:47:00Z" w:initials="OLTRE">
    <w:p w14:paraId="02F8AF3E" w14:textId="77777777" w:rsidR="009B1AB7" w:rsidRDefault="009B1AB7" w:rsidP="009B1AB7">
      <w:r>
        <w:rPr>
          <w:rStyle w:val="CommentReference"/>
        </w:rPr>
        <w:annotationRef/>
      </w:r>
      <w:r>
        <w:rPr>
          <w:color w:val="000000"/>
        </w:rPr>
        <w:t>Ok bu Vichi.</w:t>
      </w:r>
    </w:p>
  </w:comment>
  <w:comment w:id="250" w:author="HT" w:date="2024-05-27T16:28:00Z" w:initials="HT">
    <w:p w14:paraId="2EC4CE07" w14:textId="11450890" w:rsidR="00F43BE3" w:rsidRDefault="00F43BE3" w:rsidP="005F23B1">
      <w:r>
        <w:rPr>
          <w:rStyle w:val="CommentReference"/>
        </w:rPr>
        <w:annotationRef/>
      </w:r>
      <w:r>
        <w:t>Ci Vichi, will there be a due diligence conducted by the Investor? Dan Subscriber boleh terminate SSA based on hasil DD?</w:t>
      </w:r>
    </w:p>
    <w:p w14:paraId="4F20A142" w14:textId="77777777" w:rsidR="00F43BE3" w:rsidRDefault="00F43BE3" w:rsidP="005F23B1"/>
    <w:p w14:paraId="760B582D" w14:textId="77777777" w:rsidR="00F43BE3" w:rsidRDefault="00F43BE3" w:rsidP="005F23B1">
      <w:r>
        <w:t>Is Regene OK?</w:t>
      </w:r>
    </w:p>
  </w:comment>
  <w:comment w:id="253" w:author="HT" w:date="2024-05-27T18:36:00Z" w:initials="HT">
    <w:p w14:paraId="5B38F89D" w14:textId="77777777" w:rsidR="00F43BE3" w:rsidRDefault="00F43BE3" w:rsidP="005F23B1">
      <w:r>
        <w:rPr>
          <w:rStyle w:val="CommentReference"/>
        </w:rPr>
        <w:annotationRef/>
      </w:r>
      <w:r>
        <w:rPr>
          <w:color w:val="000000"/>
        </w:rPr>
        <w:t>Ci Vichi, to be noted yang refund ini</w:t>
      </w:r>
    </w:p>
  </w:comment>
  <w:comment w:id="255" w:author="HT" w:date="2024-05-27T18:37:00Z" w:initials="HT">
    <w:p w14:paraId="26F7D49E" w14:textId="77777777" w:rsidR="00F43BE3" w:rsidRDefault="00F43BE3" w:rsidP="005F23B1">
      <w:r>
        <w:rPr>
          <w:rStyle w:val="CommentReference"/>
        </w:rPr>
        <w:annotationRef/>
      </w:r>
      <w:r>
        <w:rPr>
          <w:color w:val="000000"/>
        </w:rPr>
        <w:t>Ci Vichi, this is to be noted regarding the payment refund.</w:t>
      </w:r>
    </w:p>
  </w:comment>
  <w:comment w:id="256" w:author="OLTRE" w:date="2024-05-28T19:48:00Z" w:initials="OLTRE">
    <w:p w14:paraId="49148BE0" w14:textId="77777777" w:rsidR="009B1AB7" w:rsidRDefault="009B1AB7" w:rsidP="009B1AB7">
      <w:r>
        <w:rPr>
          <w:rStyle w:val="CommentReference"/>
        </w:rPr>
        <w:annotationRef/>
      </w:r>
      <w:r>
        <w:t>Note to Client:</w:t>
      </w:r>
    </w:p>
    <w:p w14:paraId="3446FD9F" w14:textId="77777777" w:rsidR="009B1AB7" w:rsidRDefault="009B1AB7" w:rsidP="009B1AB7"/>
    <w:p w14:paraId="35FB5E19" w14:textId="77777777" w:rsidR="009B1AB7" w:rsidRDefault="009B1AB7" w:rsidP="009B1AB7">
      <w:r>
        <w:t>Please confirm if the Client is okay with this. Thank you.</w:t>
      </w:r>
    </w:p>
  </w:comment>
  <w:comment w:id="310" w:author="OLTRE" w:date="2024-05-28T22:20:00Z" w:initials="OLTRE">
    <w:p w14:paraId="007F517D" w14:textId="77777777" w:rsidR="00CD447B" w:rsidRDefault="00CD447B" w:rsidP="00CD447B">
      <w:r>
        <w:rPr>
          <w:rStyle w:val="CommentReference"/>
        </w:rPr>
        <w:annotationRef/>
      </w:r>
      <w:r>
        <w:rPr>
          <w:color w:val="000000"/>
        </w:rPr>
        <w:t>Note to Client:</w:t>
      </w:r>
    </w:p>
    <w:p w14:paraId="2F65E9D3" w14:textId="77777777" w:rsidR="00CD447B" w:rsidRDefault="00CD447B" w:rsidP="00CD447B"/>
    <w:p w14:paraId="0E5D4481" w14:textId="77777777" w:rsidR="00CD447B" w:rsidRDefault="00CD447B" w:rsidP="00CD447B">
      <w:r>
        <w:rPr>
          <w:color w:val="000000"/>
        </w:rPr>
        <w:t>Please refer to our comment in Recital C. Bu Vichi inserted Pak Johan's name as the subscriber under this Agreement. Please confirm.</w:t>
      </w:r>
    </w:p>
  </w:comment>
  <w:comment w:id="436" w:author="OLTRE" w:date="2024-05-28T19:56:00Z" w:initials="OLTRE">
    <w:p w14:paraId="458A0011" w14:textId="5CAAC445" w:rsidR="00747218" w:rsidRDefault="008349A0" w:rsidP="00747218">
      <w:r>
        <w:rPr>
          <w:rStyle w:val="CommentReference"/>
        </w:rPr>
        <w:annotationRef/>
      </w:r>
      <w:r w:rsidR="00747218">
        <w:t>Note to Client:</w:t>
      </w:r>
      <w:r w:rsidR="00747218">
        <w:cr/>
      </w:r>
      <w:r w:rsidR="00747218">
        <w:cr/>
        <w:t>Please confirm whether this is in accordance to the Client's agreement with REGENE.  We see that there is risk of the injected capital being utilized without obtaining your prior consent for this lab expansion and equipment purposes. Thank you.</w:t>
      </w:r>
    </w:p>
  </w:comment>
  <w:comment w:id="441" w:author="OLTRE" w:date="2024-05-28T19:57:00Z" w:initials="OLTRE">
    <w:p w14:paraId="05E9D13B" w14:textId="32CBD9E1" w:rsidR="008349A0" w:rsidRDefault="008349A0" w:rsidP="008349A0">
      <w:r>
        <w:rPr>
          <w:rStyle w:val="CommentReference"/>
        </w:rPr>
        <w:annotationRef/>
      </w:r>
      <w:r>
        <w:t>Note to Client:</w:t>
      </w:r>
    </w:p>
    <w:p w14:paraId="760C6F84" w14:textId="77777777" w:rsidR="008349A0" w:rsidRDefault="008349A0" w:rsidP="008349A0"/>
    <w:p w14:paraId="24A97FDB" w14:textId="77777777" w:rsidR="008349A0" w:rsidRDefault="008349A0" w:rsidP="008349A0">
      <w:r>
        <w:t>Please confirm whether this is in accordance to the Client's agreement with REGENE. Thank you.</w:t>
      </w:r>
    </w:p>
  </w:comment>
  <w:comment w:id="461" w:author="HT" w:date="2024-05-27T21:09:00Z" w:initials="HT">
    <w:p w14:paraId="03545F44" w14:textId="77777777" w:rsidR="00F43BE3" w:rsidRDefault="00F43BE3" w:rsidP="00823CB4">
      <w:r>
        <w:rPr>
          <w:rStyle w:val="CommentReference"/>
        </w:rPr>
        <w:annotationRef/>
      </w:r>
      <w:r>
        <w:rPr>
          <w:color w:val="000000"/>
        </w:rPr>
        <w:t>Ci Vichi, this is to be noted regarding due diligence. This is related to termination of SSA based on Due diligence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6159F" w15:done="0"/>
  <w15:commentEx w15:paraId="406AB0CE" w15:done="0"/>
  <w15:commentEx w15:paraId="37CACC81" w15:done="0"/>
  <w15:commentEx w15:paraId="4C68BEE0" w15:done="0"/>
  <w15:commentEx w15:paraId="430E8310" w15:done="0"/>
  <w15:commentEx w15:paraId="42C1A668" w15:done="0"/>
  <w15:commentEx w15:paraId="0ACB5988" w15:paraIdParent="42C1A668" w15:done="0"/>
  <w15:commentEx w15:paraId="60E5AEB1" w15:done="0"/>
  <w15:commentEx w15:paraId="60141C0E" w15:paraIdParent="60E5AEB1" w15:done="0"/>
  <w15:commentEx w15:paraId="02F8AF3E" w15:paraIdParent="60E5AEB1" w15:done="0"/>
  <w15:commentEx w15:paraId="760B582D" w15:done="0"/>
  <w15:commentEx w15:paraId="5B38F89D" w15:done="0"/>
  <w15:commentEx w15:paraId="26F7D49E" w15:done="0"/>
  <w15:commentEx w15:paraId="35FB5E19" w15:paraIdParent="26F7D49E" w15:done="0"/>
  <w15:commentEx w15:paraId="0E5D4481" w15:done="0"/>
  <w15:commentEx w15:paraId="458A0011" w15:done="0"/>
  <w15:commentEx w15:paraId="24A97FDB" w15:done="0"/>
  <w15:commentEx w15:paraId="03545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662B" w16cex:dateUtc="2024-05-28T12:31:00Z"/>
  <w16cex:commentExtensible w16cex:durableId="4E4E1043" w16cex:dateUtc="2024-05-28T12:36:00Z"/>
  <w16cex:commentExtensible w16cex:durableId="6D452CE0" w16cex:dateUtc="2024-05-28T12:41:00Z"/>
  <w16cex:commentExtensible w16cex:durableId="361FBF9B" w16cex:dateUtc="2024-05-28T12:44:00Z"/>
  <w16cex:commentExtensible w16cex:durableId="43F5243A" w16cex:dateUtc="2024-05-27T09:14:00Z"/>
  <w16cex:commentExtensible w16cex:durableId="72275347" w16cex:dateUtc="2024-05-27T13:51:00Z"/>
  <w16cex:commentExtensible w16cex:durableId="58EBE630" w16cex:dateUtc="2024-05-28T12:47:00Z"/>
  <w16cex:commentExtensible w16cex:durableId="7472B60C" w16cex:dateUtc="2024-05-27T09:23:00Z"/>
  <w16cex:commentExtensible w16cex:durableId="28F0FDE2" w16cex:dateUtc="2024-05-28T09:53:00Z"/>
  <w16cex:commentExtensible w16cex:durableId="347E23A2" w16cex:dateUtc="2024-05-28T12:47:00Z"/>
  <w16cex:commentExtensible w16cex:durableId="150A29E7" w16cex:dateUtc="2024-05-27T09:28:00Z"/>
  <w16cex:commentExtensible w16cex:durableId="5DD03BAE" w16cex:dateUtc="2024-05-27T11:36:00Z"/>
  <w16cex:commentExtensible w16cex:durableId="05937479" w16cex:dateUtc="2024-05-27T11:37:00Z"/>
  <w16cex:commentExtensible w16cex:durableId="66ABB018" w16cex:dateUtc="2024-05-28T12:48:00Z"/>
  <w16cex:commentExtensible w16cex:durableId="0219DBAC" w16cex:dateUtc="2024-05-28T15:20:00Z"/>
  <w16cex:commentExtensible w16cex:durableId="35B5A759" w16cex:dateUtc="2024-05-28T12:56:00Z"/>
  <w16cex:commentExtensible w16cex:durableId="4EEB89A9" w16cex:dateUtc="2024-05-28T12:57:00Z"/>
  <w16cex:commentExtensible w16cex:durableId="4E8D2D79" w16cex:dateUtc="2024-05-27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6159F" w16cid:durableId="27D3662B"/>
  <w16cid:commentId w16cid:paraId="406AB0CE" w16cid:durableId="4E4E1043"/>
  <w16cid:commentId w16cid:paraId="37CACC81" w16cid:durableId="6D452CE0"/>
  <w16cid:commentId w16cid:paraId="4C68BEE0" w16cid:durableId="361FBF9B"/>
  <w16cid:commentId w16cid:paraId="430E8310" w16cid:durableId="43F5243A"/>
  <w16cid:commentId w16cid:paraId="42C1A668" w16cid:durableId="72275347"/>
  <w16cid:commentId w16cid:paraId="0ACB5988" w16cid:durableId="58EBE630"/>
  <w16cid:commentId w16cid:paraId="60E5AEB1" w16cid:durableId="7472B60C"/>
  <w16cid:commentId w16cid:paraId="60141C0E" w16cid:durableId="28F0FDE2"/>
  <w16cid:commentId w16cid:paraId="02F8AF3E" w16cid:durableId="347E23A2"/>
  <w16cid:commentId w16cid:paraId="760B582D" w16cid:durableId="150A29E7"/>
  <w16cid:commentId w16cid:paraId="5B38F89D" w16cid:durableId="5DD03BAE"/>
  <w16cid:commentId w16cid:paraId="26F7D49E" w16cid:durableId="05937479"/>
  <w16cid:commentId w16cid:paraId="35FB5E19" w16cid:durableId="66ABB018"/>
  <w16cid:commentId w16cid:paraId="0E5D4481" w16cid:durableId="0219DBAC"/>
  <w16cid:commentId w16cid:paraId="458A0011" w16cid:durableId="35B5A759"/>
  <w16cid:commentId w16cid:paraId="24A97FDB" w16cid:durableId="4EEB89A9"/>
  <w16cid:commentId w16cid:paraId="03545F44" w16cid:durableId="4E8D2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2633" w14:textId="77777777" w:rsidR="00F26A2B" w:rsidRDefault="00F26A2B" w:rsidP="003844D4">
      <w:r>
        <w:separator/>
      </w:r>
    </w:p>
  </w:endnote>
  <w:endnote w:type="continuationSeparator" w:id="0">
    <w:p w14:paraId="58BE7A90" w14:textId="77777777" w:rsidR="00F26A2B" w:rsidRDefault="00F26A2B" w:rsidP="003844D4">
      <w:r>
        <w:continuationSeparator/>
      </w:r>
    </w:p>
  </w:endnote>
  <w:endnote w:type="continuationNotice" w:id="1">
    <w:p w14:paraId="6AAD1A1E" w14:textId="77777777" w:rsidR="00F26A2B" w:rsidRDefault="00F26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F43BE3" w:rsidRDefault="00F43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D2D7" w14:textId="77777777" w:rsidR="00F26A2B" w:rsidRDefault="00F26A2B" w:rsidP="003844D4">
      <w:r>
        <w:separator/>
      </w:r>
    </w:p>
  </w:footnote>
  <w:footnote w:type="continuationSeparator" w:id="0">
    <w:p w14:paraId="7ED8036B" w14:textId="77777777" w:rsidR="00F26A2B" w:rsidRDefault="00F26A2B" w:rsidP="003844D4">
      <w:r>
        <w:continuationSeparator/>
      </w:r>
    </w:p>
  </w:footnote>
  <w:footnote w:type="continuationNotice" w:id="1">
    <w:p w14:paraId="12E2E928" w14:textId="77777777" w:rsidR="00F26A2B" w:rsidRDefault="00F26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F43BE3" w:rsidRDefault="00F43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8"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1"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2"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3"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D2C2E"/>
    <w:multiLevelType w:val="multilevel"/>
    <w:tmpl w:val="F092B3B4"/>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rPr>
        <w:rFonts w:ascii="Palatino Linotype" w:hAnsi="Palatino Linotype" w:hint="default"/>
        <w:sz w:val="20"/>
        <w:szCs w:val="20"/>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19"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ABA2A57"/>
    <w:multiLevelType w:val="hybridMultilevel"/>
    <w:tmpl w:val="523EAD44"/>
    <w:lvl w:ilvl="0" w:tplc="99CCD6A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0" w15:restartNumberingAfterBreak="0">
    <w:nsid w:val="3D1E663F"/>
    <w:multiLevelType w:val="multilevel"/>
    <w:tmpl w:val="4FE0BDE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1" w15:restartNumberingAfterBreak="0">
    <w:nsid w:val="3DBF1677"/>
    <w:multiLevelType w:val="hybridMultilevel"/>
    <w:tmpl w:val="3AD44CEE"/>
    <w:lvl w:ilvl="0" w:tplc="C298F2A6">
      <w:start w:val="1"/>
      <w:numFmt w:val="decimal"/>
      <w:lvlText w:val="13.%1"/>
      <w:lvlJc w:val="left"/>
      <w:pPr>
        <w:ind w:left="720" w:hanging="360"/>
      </w:pPr>
      <w:rPr>
        <w:rFonts w:ascii="Palatino Linotype" w:hAnsi="Palatino Linotype"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3"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5"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8"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39"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5"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6"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8"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51"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4"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8"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4"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5"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14830">
    <w:abstractNumId w:val="59"/>
  </w:num>
  <w:num w:numId="2" w16cid:durableId="266743795">
    <w:abstractNumId w:val="9"/>
  </w:num>
  <w:num w:numId="3" w16cid:durableId="667951124">
    <w:abstractNumId w:val="43"/>
  </w:num>
  <w:num w:numId="4" w16cid:durableId="981547437">
    <w:abstractNumId w:val="55"/>
  </w:num>
  <w:num w:numId="5" w16cid:durableId="446703791">
    <w:abstractNumId w:val="2"/>
  </w:num>
  <w:num w:numId="6" w16cid:durableId="1381905890">
    <w:abstractNumId w:val="1"/>
  </w:num>
  <w:num w:numId="7" w16cid:durableId="381293666">
    <w:abstractNumId w:val="33"/>
  </w:num>
  <w:num w:numId="8" w16cid:durableId="1514421658">
    <w:abstractNumId w:val="28"/>
  </w:num>
  <w:num w:numId="9" w16cid:durableId="2072800597">
    <w:abstractNumId w:val="32"/>
  </w:num>
  <w:num w:numId="10" w16cid:durableId="1748187507">
    <w:abstractNumId w:val="25"/>
  </w:num>
  <w:num w:numId="11" w16cid:durableId="856045395">
    <w:abstractNumId w:val="37"/>
  </w:num>
  <w:num w:numId="12" w16cid:durableId="573442328">
    <w:abstractNumId w:val="44"/>
  </w:num>
  <w:num w:numId="13" w16cid:durableId="1151020486">
    <w:abstractNumId w:val="67"/>
  </w:num>
  <w:num w:numId="14" w16cid:durableId="1701394538">
    <w:abstractNumId w:val="42"/>
  </w:num>
  <w:num w:numId="15" w16cid:durableId="2026397654">
    <w:abstractNumId w:val="3"/>
  </w:num>
  <w:num w:numId="16" w16cid:durableId="1148938766">
    <w:abstractNumId w:val="49"/>
  </w:num>
  <w:num w:numId="17" w16cid:durableId="888876181">
    <w:abstractNumId w:val="35"/>
  </w:num>
  <w:num w:numId="18" w16cid:durableId="399594235">
    <w:abstractNumId w:val="17"/>
  </w:num>
  <w:num w:numId="19" w16cid:durableId="1330870771">
    <w:abstractNumId w:val="62"/>
  </w:num>
  <w:num w:numId="20" w16cid:durableId="186601878">
    <w:abstractNumId w:val="56"/>
  </w:num>
  <w:num w:numId="21" w16cid:durableId="1059593298">
    <w:abstractNumId w:val="22"/>
  </w:num>
  <w:num w:numId="22" w16cid:durableId="788819098">
    <w:abstractNumId w:val="5"/>
  </w:num>
  <w:num w:numId="23" w16cid:durableId="859514672">
    <w:abstractNumId w:val="60"/>
  </w:num>
  <w:num w:numId="24" w16cid:durableId="1757970131">
    <w:abstractNumId w:val="63"/>
  </w:num>
  <w:num w:numId="25" w16cid:durableId="1545749289">
    <w:abstractNumId w:val="46"/>
  </w:num>
  <w:num w:numId="26" w16cid:durableId="1962760862">
    <w:abstractNumId w:val="11"/>
  </w:num>
  <w:num w:numId="27" w16cid:durableId="1750421347">
    <w:abstractNumId w:val="10"/>
  </w:num>
  <w:num w:numId="28" w16cid:durableId="1876767329">
    <w:abstractNumId w:val="0"/>
  </w:num>
  <w:num w:numId="29" w16cid:durableId="919682026">
    <w:abstractNumId w:val="65"/>
  </w:num>
  <w:num w:numId="30" w16cid:durableId="168297054">
    <w:abstractNumId w:val="41"/>
  </w:num>
  <w:num w:numId="31" w16cid:durableId="852501584">
    <w:abstractNumId w:val="14"/>
  </w:num>
  <w:num w:numId="32" w16cid:durableId="1307975751">
    <w:abstractNumId w:val="24"/>
  </w:num>
  <w:num w:numId="33" w16cid:durableId="1998259747">
    <w:abstractNumId w:val="57"/>
  </w:num>
  <w:num w:numId="34" w16cid:durableId="213928263">
    <w:abstractNumId w:val="8"/>
  </w:num>
  <w:num w:numId="35" w16cid:durableId="1684162850">
    <w:abstractNumId w:val="13"/>
  </w:num>
  <w:num w:numId="36" w16cid:durableId="1710645226">
    <w:abstractNumId w:val="6"/>
  </w:num>
  <w:num w:numId="37" w16cid:durableId="879518729">
    <w:abstractNumId w:val="58"/>
  </w:num>
  <w:num w:numId="38" w16cid:durableId="1868450142">
    <w:abstractNumId w:val="40"/>
  </w:num>
  <w:num w:numId="39" w16cid:durableId="1973900984">
    <w:abstractNumId w:val="23"/>
  </w:num>
  <w:num w:numId="40" w16cid:durableId="553781712">
    <w:abstractNumId w:val="39"/>
  </w:num>
  <w:num w:numId="41" w16cid:durableId="601301473">
    <w:abstractNumId w:val="52"/>
  </w:num>
  <w:num w:numId="42" w16cid:durableId="601032110">
    <w:abstractNumId w:val="48"/>
  </w:num>
  <w:num w:numId="43" w16cid:durableId="848377135">
    <w:abstractNumId w:val="61"/>
  </w:num>
  <w:num w:numId="44" w16cid:durableId="337852398">
    <w:abstractNumId w:val="51"/>
  </w:num>
  <w:num w:numId="45" w16cid:durableId="873807746">
    <w:abstractNumId w:val="54"/>
  </w:num>
  <w:num w:numId="46" w16cid:durableId="1620410108">
    <w:abstractNumId w:val="64"/>
  </w:num>
  <w:num w:numId="47" w16cid:durableId="566114240">
    <w:abstractNumId w:val="66"/>
  </w:num>
  <w:num w:numId="48" w16cid:durableId="1433087427">
    <w:abstractNumId w:val="7"/>
  </w:num>
  <w:num w:numId="49" w16cid:durableId="2118719731">
    <w:abstractNumId w:val="16"/>
  </w:num>
  <w:num w:numId="50" w16cid:durableId="1823042074">
    <w:abstractNumId w:val="15"/>
  </w:num>
  <w:num w:numId="51" w16cid:durableId="1686711633">
    <w:abstractNumId w:val="30"/>
  </w:num>
  <w:num w:numId="52" w16cid:durableId="1631131009">
    <w:abstractNumId w:val="2"/>
  </w:num>
  <w:num w:numId="53" w16cid:durableId="824518383">
    <w:abstractNumId w:val="2"/>
  </w:num>
  <w:num w:numId="54" w16cid:durableId="1960330330">
    <w:abstractNumId w:val="2"/>
  </w:num>
  <w:num w:numId="55" w16cid:durableId="340550035">
    <w:abstractNumId w:val="2"/>
  </w:num>
  <w:num w:numId="56" w16cid:durableId="481852895">
    <w:abstractNumId w:val="50"/>
  </w:num>
  <w:num w:numId="57" w16cid:durableId="42026519">
    <w:abstractNumId w:val="2"/>
  </w:num>
  <w:num w:numId="58" w16cid:durableId="1503736253">
    <w:abstractNumId w:val="2"/>
  </w:num>
  <w:num w:numId="59" w16cid:durableId="457332737">
    <w:abstractNumId w:val="2"/>
  </w:num>
  <w:num w:numId="60" w16cid:durableId="1041367486">
    <w:abstractNumId w:val="34"/>
  </w:num>
  <w:num w:numId="61" w16cid:durableId="161699882">
    <w:abstractNumId w:val="2"/>
  </w:num>
  <w:num w:numId="62" w16cid:durableId="1659571164">
    <w:abstractNumId w:val="2"/>
  </w:num>
  <w:num w:numId="63" w16cid:durableId="603926531">
    <w:abstractNumId w:val="2"/>
  </w:num>
  <w:num w:numId="64" w16cid:durableId="784888665">
    <w:abstractNumId w:val="2"/>
  </w:num>
  <w:num w:numId="65" w16cid:durableId="1819880766">
    <w:abstractNumId w:val="2"/>
  </w:num>
  <w:num w:numId="66" w16cid:durableId="2023824660">
    <w:abstractNumId w:val="2"/>
  </w:num>
  <w:num w:numId="67" w16cid:durableId="1435979010">
    <w:abstractNumId w:val="2"/>
  </w:num>
  <w:num w:numId="68" w16cid:durableId="1924335930">
    <w:abstractNumId w:val="2"/>
  </w:num>
  <w:num w:numId="69" w16cid:durableId="834805301">
    <w:abstractNumId w:val="26"/>
  </w:num>
  <w:num w:numId="70" w16cid:durableId="1044332795">
    <w:abstractNumId w:val="4"/>
  </w:num>
  <w:num w:numId="71" w16cid:durableId="64573895">
    <w:abstractNumId w:val="2"/>
  </w:num>
  <w:num w:numId="72" w16cid:durableId="418059507">
    <w:abstractNumId w:val="2"/>
  </w:num>
  <w:num w:numId="73" w16cid:durableId="967933155">
    <w:abstractNumId w:val="2"/>
  </w:num>
  <w:num w:numId="74" w16cid:durableId="743063446">
    <w:abstractNumId w:val="2"/>
  </w:num>
  <w:num w:numId="75" w16cid:durableId="1473790881">
    <w:abstractNumId w:val="2"/>
  </w:num>
  <w:num w:numId="76" w16cid:durableId="954870828">
    <w:abstractNumId w:val="2"/>
  </w:num>
  <w:num w:numId="77" w16cid:durableId="1369262823">
    <w:abstractNumId w:val="2"/>
  </w:num>
  <w:num w:numId="78" w16cid:durableId="1221164334">
    <w:abstractNumId w:val="12"/>
  </w:num>
  <w:num w:numId="79" w16cid:durableId="569119130">
    <w:abstractNumId w:val="2"/>
  </w:num>
  <w:num w:numId="80" w16cid:durableId="1885562227">
    <w:abstractNumId w:val="2"/>
  </w:num>
  <w:num w:numId="81" w16cid:durableId="1234197989">
    <w:abstractNumId w:val="2"/>
  </w:num>
  <w:num w:numId="82" w16cid:durableId="2039621599">
    <w:abstractNumId w:val="2"/>
  </w:num>
  <w:num w:numId="83" w16cid:durableId="330642784">
    <w:abstractNumId w:val="2"/>
  </w:num>
  <w:num w:numId="84" w16cid:durableId="1635407831">
    <w:abstractNumId w:val="2"/>
  </w:num>
  <w:num w:numId="85" w16cid:durableId="671369387">
    <w:abstractNumId w:val="2"/>
  </w:num>
  <w:num w:numId="86" w16cid:durableId="1722555288">
    <w:abstractNumId w:val="2"/>
  </w:num>
  <w:num w:numId="87" w16cid:durableId="566842870">
    <w:abstractNumId w:val="2"/>
  </w:num>
  <w:num w:numId="88" w16cid:durableId="1948193675">
    <w:abstractNumId w:val="2"/>
  </w:num>
  <w:num w:numId="89" w16cid:durableId="89549740">
    <w:abstractNumId w:val="2"/>
  </w:num>
  <w:num w:numId="90" w16cid:durableId="1751000438">
    <w:abstractNumId w:val="2"/>
  </w:num>
  <w:num w:numId="91" w16cid:durableId="1651396903">
    <w:abstractNumId w:val="2"/>
  </w:num>
  <w:num w:numId="92" w16cid:durableId="808935791">
    <w:abstractNumId w:val="2"/>
  </w:num>
  <w:num w:numId="93" w16cid:durableId="605579836">
    <w:abstractNumId w:val="2"/>
  </w:num>
  <w:num w:numId="94" w16cid:durableId="1093671266">
    <w:abstractNumId w:val="2"/>
  </w:num>
  <w:num w:numId="95" w16cid:durableId="536772356">
    <w:abstractNumId w:val="2"/>
  </w:num>
  <w:num w:numId="96" w16cid:durableId="630600700">
    <w:abstractNumId w:val="47"/>
  </w:num>
  <w:num w:numId="97" w16cid:durableId="1048188670">
    <w:abstractNumId w:val="2"/>
  </w:num>
  <w:num w:numId="98" w16cid:durableId="521089908">
    <w:abstractNumId w:val="18"/>
  </w:num>
  <w:num w:numId="99" w16cid:durableId="1101101140">
    <w:abstractNumId w:val="36"/>
  </w:num>
  <w:num w:numId="100" w16cid:durableId="212817767">
    <w:abstractNumId w:val="2"/>
  </w:num>
  <w:num w:numId="101" w16cid:durableId="1851682111">
    <w:abstractNumId w:val="2"/>
  </w:num>
  <w:num w:numId="102" w16cid:durableId="1261643857">
    <w:abstractNumId w:val="2"/>
  </w:num>
  <w:num w:numId="103" w16cid:durableId="56325887">
    <w:abstractNumId w:val="2"/>
  </w:num>
  <w:num w:numId="104" w16cid:durableId="1133716042">
    <w:abstractNumId w:val="2"/>
  </w:num>
  <w:num w:numId="105" w16cid:durableId="1651784726">
    <w:abstractNumId w:val="2"/>
  </w:num>
  <w:num w:numId="106" w16cid:durableId="2039162920">
    <w:abstractNumId w:val="2"/>
  </w:num>
  <w:num w:numId="107" w16cid:durableId="1233856779">
    <w:abstractNumId w:val="21"/>
  </w:num>
  <w:num w:numId="108" w16cid:durableId="2134250646">
    <w:abstractNumId w:val="2"/>
  </w:num>
  <w:num w:numId="109" w16cid:durableId="1930893284">
    <w:abstractNumId w:val="2"/>
  </w:num>
  <w:num w:numId="110" w16cid:durableId="1640645366">
    <w:abstractNumId w:val="2"/>
  </w:num>
  <w:num w:numId="111" w16cid:durableId="559443325">
    <w:abstractNumId w:val="2"/>
  </w:num>
  <w:num w:numId="112" w16cid:durableId="1420757371">
    <w:abstractNumId w:val="20"/>
  </w:num>
  <w:num w:numId="113" w16cid:durableId="979306369">
    <w:abstractNumId w:val="2"/>
  </w:num>
  <w:num w:numId="114" w16cid:durableId="896011131">
    <w:abstractNumId w:val="2"/>
  </w:num>
  <w:num w:numId="115" w16cid:durableId="620916342">
    <w:abstractNumId w:val="2"/>
  </w:num>
  <w:num w:numId="116" w16cid:durableId="1457213166">
    <w:abstractNumId w:val="2"/>
  </w:num>
  <w:num w:numId="117" w16cid:durableId="864362515">
    <w:abstractNumId w:val="2"/>
  </w:num>
  <w:num w:numId="118" w16cid:durableId="1182279827">
    <w:abstractNumId w:val="2"/>
  </w:num>
  <w:num w:numId="119" w16cid:durableId="753820998">
    <w:abstractNumId w:val="2"/>
  </w:num>
  <w:num w:numId="120" w16cid:durableId="1087075822">
    <w:abstractNumId w:val="2"/>
  </w:num>
  <w:num w:numId="121" w16cid:durableId="1388525616">
    <w:abstractNumId w:val="2"/>
  </w:num>
  <w:num w:numId="122" w16cid:durableId="393240926">
    <w:abstractNumId w:val="2"/>
  </w:num>
  <w:num w:numId="123" w16cid:durableId="1142578041">
    <w:abstractNumId w:val="2"/>
  </w:num>
  <w:num w:numId="124" w16cid:durableId="603880914">
    <w:abstractNumId w:val="2"/>
  </w:num>
  <w:num w:numId="125" w16cid:durableId="319702540">
    <w:abstractNumId w:val="2"/>
  </w:num>
  <w:num w:numId="126" w16cid:durableId="1152521955">
    <w:abstractNumId w:val="2"/>
  </w:num>
  <w:num w:numId="127" w16cid:durableId="127625785">
    <w:abstractNumId w:val="2"/>
  </w:num>
  <w:num w:numId="128" w16cid:durableId="523330625">
    <w:abstractNumId w:val="2"/>
  </w:num>
  <w:num w:numId="129" w16cid:durableId="1693536413">
    <w:abstractNumId w:val="2"/>
  </w:num>
  <w:num w:numId="130" w16cid:durableId="252319774">
    <w:abstractNumId w:val="2"/>
  </w:num>
  <w:num w:numId="131" w16cid:durableId="2133744725">
    <w:abstractNumId w:val="19"/>
  </w:num>
  <w:num w:numId="132" w16cid:durableId="94979862">
    <w:abstractNumId w:val="38"/>
  </w:num>
  <w:num w:numId="133" w16cid:durableId="2012826531">
    <w:abstractNumId w:val="27"/>
  </w:num>
  <w:num w:numId="134" w16cid:durableId="1639608787">
    <w:abstractNumId w:val="53"/>
  </w:num>
  <w:num w:numId="135" w16cid:durableId="1106198158">
    <w:abstractNumId w:val="45"/>
  </w:num>
  <w:num w:numId="136" w16cid:durableId="897980346">
    <w:abstractNumId w:val="2"/>
  </w:num>
  <w:num w:numId="137" w16cid:durableId="1688019568">
    <w:abstractNumId w:val="29"/>
  </w:num>
  <w:num w:numId="138" w16cid:durableId="2035227897">
    <w:abstractNumId w:val="31"/>
  </w:num>
  <w:numIdMacAtCleanup w:val="1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hi Lestari">
    <w15:presenceInfo w15:providerId="Windows Live" w15:userId="eaf8e0cfbb482883"/>
  </w15:person>
  <w15:person w15:author="OLTRE">
    <w15:presenceInfo w15:providerId="None" w15:userId="OLTRE"/>
  </w15:person>
  <w15:person w15:author="HT">
    <w15:presenceInfo w15:providerId="None" w15:userId="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628"/>
    <w:rsid w:val="00010764"/>
    <w:rsid w:val="000109F9"/>
    <w:rsid w:val="00010B7D"/>
    <w:rsid w:val="00012370"/>
    <w:rsid w:val="000124CE"/>
    <w:rsid w:val="00012551"/>
    <w:rsid w:val="00012839"/>
    <w:rsid w:val="000149A7"/>
    <w:rsid w:val="000169FE"/>
    <w:rsid w:val="000213DC"/>
    <w:rsid w:val="00021719"/>
    <w:rsid w:val="00022429"/>
    <w:rsid w:val="000226E1"/>
    <w:rsid w:val="0002318F"/>
    <w:rsid w:val="00023DB2"/>
    <w:rsid w:val="00023FF1"/>
    <w:rsid w:val="00025289"/>
    <w:rsid w:val="00025C53"/>
    <w:rsid w:val="00025DD1"/>
    <w:rsid w:val="00027BA7"/>
    <w:rsid w:val="0003048C"/>
    <w:rsid w:val="000306BC"/>
    <w:rsid w:val="000312F0"/>
    <w:rsid w:val="000313BF"/>
    <w:rsid w:val="000321DB"/>
    <w:rsid w:val="00032D72"/>
    <w:rsid w:val="00034340"/>
    <w:rsid w:val="000345E6"/>
    <w:rsid w:val="00037274"/>
    <w:rsid w:val="00040980"/>
    <w:rsid w:val="000414B0"/>
    <w:rsid w:val="00041B27"/>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291F"/>
    <w:rsid w:val="00074C75"/>
    <w:rsid w:val="0007506C"/>
    <w:rsid w:val="00075297"/>
    <w:rsid w:val="00076F23"/>
    <w:rsid w:val="0008050B"/>
    <w:rsid w:val="00082410"/>
    <w:rsid w:val="00082501"/>
    <w:rsid w:val="00083877"/>
    <w:rsid w:val="000838C8"/>
    <w:rsid w:val="00083F32"/>
    <w:rsid w:val="00084E61"/>
    <w:rsid w:val="00087B83"/>
    <w:rsid w:val="00090607"/>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5A0B"/>
    <w:rsid w:val="000A642B"/>
    <w:rsid w:val="000A6A1C"/>
    <w:rsid w:val="000A7615"/>
    <w:rsid w:val="000B091B"/>
    <w:rsid w:val="000B1DC4"/>
    <w:rsid w:val="000B2456"/>
    <w:rsid w:val="000B467C"/>
    <w:rsid w:val="000B48A7"/>
    <w:rsid w:val="000B70E8"/>
    <w:rsid w:val="000C079E"/>
    <w:rsid w:val="000C0BA1"/>
    <w:rsid w:val="000C23D4"/>
    <w:rsid w:val="000C2545"/>
    <w:rsid w:val="000C3B41"/>
    <w:rsid w:val="000D0CDD"/>
    <w:rsid w:val="000D1667"/>
    <w:rsid w:val="000D1983"/>
    <w:rsid w:val="000D1A13"/>
    <w:rsid w:val="000D26B6"/>
    <w:rsid w:val="000D38E7"/>
    <w:rsid w:val="000D3B67"/>
    <w:rsid w:val="000D64F6"/>
    <w:rsid w:val="000D7A18"/>
    <w:rsid w:val="000E1F59"/>
    <w:rsid w:val="000E2AE4"/>
    <w:rsid w:val="000E2BE1"/>
    <w:rsid w:val="000E3457"/>
    <w:rsid w:val="000E41A1"/>
    <w:rsid w:val="000E497F"/>
    <w:rsid w:val="000E63F3"/>
    <w:rsid w:val="000E6EBE"/>
    <w:rsid w:val="000E7E1F"/>
    <w:rsid w:val="000F41C6"/>
    <w:rsid w:val="000F49C6"/>
    <w:rsid w:val="000F64C3"/>
    <w:rsid w:val="000F76D1"/>
    <w:rsid w:val="00100613"/>
    <w:rsid w:val="001009F2"/>
    <w:rsid w:val="00101F57"/>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C9C"/>
    <w:rsid w:val="00114DB0"/>
    <w:rsid w:val="0011665A"/>
    <w:rsid w:val="00117167"/>
    <w:rsid w:val="001254C4"/>
    <w:rsid w:val="00127E94"/>
    <w:rsid w:val="001300A1"/>
    <w:rsid w:val="00131F44"/>
    <w:rsid w:val="00132BC2"/>
    <w:rsid w:val="0013314E"/>
    <w:rsid w:val="00133548"/>
    <w:rsid w:val="0013565F"/>
    <w:rsid w:val="00135F5F"/>
    <w:rsid w:val="00136334"/>
    <w:rsid w:val="0013730B"/>
    <w:rsid w:val="001373D3"/>
    <w:rsid w:val="0014187B"/>
    <w:rsid w:val="00141DCE"/>
    <w:rsid w:val="0014237E"/>
    <w:rsid w:val="00144DA4"/>
    <w:rsid w:val="0014554A"/>
    <w:rsid w:val="00150DBE"/>
    <w:rsid w:val="00153153"/>
    <w:rsid w:val="001531AD"/>
    <w:rsid w:val="0015399B"/>
    <w:rsid w:val="0015463C"/>
    <w:rsid w:val="0015477E"/>
    <w:rsid w:val="0015497D"/>
    <w:rsid w:val="00157185"/>
    <w:rsid w:val="0015760F"/>
    <w:rsid w:val="0016023C"/>
    <w:rsid w:val="001610E8"/>
    <w:rsid w:val="001613F1"/>
    <w:rsid w:val="0016235B"/>
    <w:rsid w:val="0016237C"/>
    <w:rsid w:val="0016289E"/>
    <w:rsid w:val="00162A64"/>
    <w:rsid w:val="00162D6F"/>
    <w:rsid w:val="00162E38"/>
    <w:rsid w:val="001645B0"/>
    <w:rsid w:val="00164648"/>
    <w:rsid w:val="00165819"/>
    <w:rsid w:val="00165F13"/>
    <w:rsid w:val="00166F3E"/>
    <w:rsid w:val="00167013"/>
    <w:rsid w:val="001675B9"/>
    <w:rsid w:val="00170220"/>
    <w:rsid w:val="00171068"/>
    <w:rsid w:val="00172CD7"/>
    <w:rsid w:val="001765EA"/>
    <w:rsid w:val="00180317"/>
    <w:rsid w:val="00181EDD"/>
    <w:rsid w:val="00183188"/>
    <w:rsid w:val="00184059"/>
    <w:rsid w:val="001846BE"/>
    <w:rsid w:val="001857BC"/>
    <w:rsid w:val="00185802"/>
    <w:rsid w:val="00185CDE"/>
    <w:rsid w:val="0018678D"/>
    <w:rsid w:val="00186DD9"/>
    <w:rsid w:val="00190E11"/>
    <w:rsid w:val="00190F6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3E2"/>
    <w:rsid w:val="001D1AF5"/>
    <w:rsid w:val="001D1C2A"/>
    <w:rsid w:val="001D29F1"/>
    <w:rsid w:val="001D44DB"/>
    <w:rsid w:val="001D5377"/>
    <w:rsid w:val="001D5AF6"/>
    <w:rsid w:val="001D6C0C"/>
    <w:rsid w:val="001D6CD2"/>
    <w:rsid w:val="001D7B71"/>
    <w:rsid w:val="001E13C2"/>
    <w:rsid w:val="001E1493"/>
    <w:rsid w:val="001E1B21"/>
    <w:rsid w:val="001E509B"/>
    <w:rsid w:val="001E6D17"/>
    <w:rsid w:val="001E7B87"/>
    <w:rsid w:val="001F0573"/>
    <w:rsid w:val="001F0C6B"/>
    <w:rsid w:val="001F2ABF"/>
    <w:rsid w:val="001F3E9B"/>
    <w:rsid w:val="001F4AB8"/>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851"/>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5D9E"/>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778"/>
    <w:rsid w:val="00274B33"/>
    <w:rsid w:val="002751FF"/>
    <w:rsid w:val="00276F5B"/>
    <w:rsid w:val="00283770"/>
    <w:rsid w:val="002847B0"/>
    <w:rsid w:val="002861D1"/>
    <w:rsid w:val="002870A7"/>
    <w:rsid w:val="00287DCC"/>
    <w:rsid w:val="002906D2"/>
    <w:rsid w:val="00290B6E"/>
    <w:rsid w:val="0029322A"/>
    <w:rsid w:val="00295548"/>
    <w:rsid w:val="00296062"/>
    <w:rsid w:val="00296D4D"/>
    <w:rsid w:val="00297157"/>
    <w:rsid w:val="002A00E2"/>
    <w:rsid w:val="002A1703"/>
    <w:rsid w:val="002A1A76"/>
    <w:rsid w:val="002A219B"/>
    <w:rsid w:val="002A2482"/>
    <w:rsid w:val="002A5F09"/>
    <w:rsid w:val="002A6382"/>
    <w:rsid w:val="002A766B"/>
    <w:rsid w:val="002B15CA"/>
    <w:rsid w:val="002B23CD"/>
    <w:rsid w:val="002B2A5A"/>
    <w:rsid w:val="002B2AD3"/>
    <w:rsid w:val="002B2E07"/>
    <w:rsid w:val="002B3767"/>
    <w:rsid w:val="002B522D"/>
    <w:rsid w:val="002B5A5D"/>
    <w:rsid w:val="002B69BC"/>
    <w:rsid w:val="002C0261"/>
    <w:rsid w:val="002C0F67"/>
    <w:rsid w:val="002C1A9E"/>
    <w:rsid w:val="002C33C7"/>
    <w:rsid w:val="002C3449"/>
    <w:rsid w:val="002C3854"/>
    <w:rsid w:val="002C3A1B"/>
    <w:rsid w:val="002C672D"/>
    <w:rsid w:val="002C6DEC"/>
    <w:rsid w:val="002C7674"/>
    <w:rsid w:val="002D1070"/>
    <w:rsid w:val="002D38BF"/>
    <w:rsid w:val="002D443C"/>
    <w:rsid w:val="002D46F6"/>
    <w:rsid w:val="002D6CFC"/>
    <w:rsid w:val="002E0A16"/>
    <w:rsid w:val="002E115C"/>
    <w:rsid w:val="002E211C"/>
    <w:rsid w:val="002E33ED"/>
    <w:rsid w:val="002E4C90"/>
    <w:rsid w:val="002E5162"/>
    <w:rsid w:val="002E6BFC"/>
    <w:rsid w:val="002E7350"/>
    <w:rsid w:val="002F2900"/>
    <w:rsid w:val="002F2A4F"/>
    <w:rsid w:val="002F5877"/>
    <w:rsid w:val="002F672A"/>
    <w:rsid w:val="002F6775"/>
    <w:rsid w:val="003007F3"/>
    <w:rsid w:val="00302058"/>
    <w:rsid w:val="003030B4"/>
    <w:rsid w:val="00303132"/>
    <w:rsid w:val="003111EA"/>
    <w:rsid w:val="003114EF"/>
    <w:rsid w:val="003117DD"/>
    <w:rsid w:val="00311B4F"/>
    <w:rsid w:val="003120F1"/>
    <w:rsid w:val="00312F63"/>
    <w:rsid w:val="00313CAB"/>
    <w:rsid w:val="003148DC"/>
    <w:rsid w:val="00314909"/>
    <w:rsid w:val="00315058"/>
    <w:rsid w:val="003151E7"/>
    <w:rsid w:val="003152F0"/>
    <w:rsid w:val="00320AB2"/>
    <w:rsid w:val="0032123E"/>
    <w:rsid w:val="003216D8"/>
    <w:rsid w:val="00324472"/>
    <w:rsid w:val="00324747"/>
    <w:rsid w:val="00324B45"/>
    <w:rsid w:val="00324DD8"/>
    <w:rsid w:val="00325104"/>
    <w:rsid w:val="0032716A"/>
    <w:rsid w:val="00331A94"/>
    <w:rsid w:val="00331B1D"/>
    <w:rsid w:val="00332671"/>
    <w:rsid w:val="00333E0E"/>
    <w:rsid w:val="0033584B"/>
    <w:rsid w:val="00335ADB"/>
    <w:rsid w:val="00336282"/>
    <w:rsid w:val="00336AD1"/>
    <w:rsid w:val="00337AAA"/>
    <w:rsid w:val="00341CB1"/>
    <w:rsid w:val="00342850"/>
    <w:rsid w:val="00344E15"/>
    <w:rsid w:val="00344F27"/>
    <w:rsid w:val="00345A12"/>
    <w:rsid w:val="00351690"/>
    <w:rsid w:val="003519E6"/>
    <w:rsid w:val="00351A81"/>
    <w:rsid w:val="003542B0"/>
    <w:rsid w:val="00354F34"/>
    <w:rsid w:val="00355A86"/>
    <w:rsid w:val="003578B7"/>
    <w:rsid w:val="00357BB0"/>
    <w:rsid w:val="00360D97"/>
    <w:rsid w:val="003621BF"/>
    <w:rsid w:val="00362FD9"/>
    <w:rsid w:val="00363013"/>
    <w:rsid w:val="00363860"/>
    <w:rsid w:val="00363968"/>
    <w:rsid w:val="00363F92"/>
    <w:rsid w:val="003642B8"/>
    <w:rsid w:val="003655F4"/>
    <w:rsid w:val="00365BE0"/>
    <w:rsid w:val="0036603C"/>
    <w:rsid w:val="00366835"/>
    <w:rsid w:val="003673C2"/>
    <w:rsid w:val="00367459"/>
    <w:rsid w:val="00367950"/>
    <w:rsid w:val="0037012F"/>
    <w:rsid w:val="0037025F"/>
    <w:rsid w:val="00370856"/>
    <w:rsid w:val="00370F61"/>
    <w:rsid w:val="00372028"/>
    <w:rsid w:val="0037756C"/>
    <w:rsid w:val="003844D4"/>
    <w:rsid w:val="00384D49"/>
    <w:rsid w:val="00385DBF"/>
    <w:rsid w:val="0038607D"/>
    <w:rsid w:val="00386312"/>
    <w:rsid w:val="003866E1"/>
    <w:rsid w:val="00386A4A"/>
    <w:rsid w:val="00387617"/>
    <w:rsid w:val="003902DD"/>
    <w:rsid w:val="00390631"/>
    <w:rsid w:val="0039111C"/>
    <w:rsid w:val="00392D4B"/>
    <w:rsid w:val="00393432"/>
    <w:rsid w:val="0039364F"/>
    <w:rsid w:val="00395BC7"/>
    <w:rsid w:val="003966A1"/>
    <w:rsid w:val="003972EC"/>
    <w:rsid w:val="00397C4D"/>
    <w:rsid w:val="003A30DD"/>
    <w:rsid w:val="003A40C6"/>
    <w:rsid w:val="003A4199"/>
    <w:rsid w:val="003A4EED"/>
    <w:rsid w:val="003A5858"/>
    <w:rsid w:val="003B1343"/>
    <w:rsid w:val="003B16EF"/>
    <w:rsid w:val="003B70CB"/>
    <w:rsid w:val="003B71F4"/>
    <w:rsid w:val="003B732D"/>
    <w:rsid w:val="003C1A04"/>
    <w:rsid w:val="003C1B4C"/>
    <w:rsid w:val="003C1CAB"/>
    <w:rsid w:val="003C35DE"/>
    <w:rsid w:val="003C426C"/>
    <w:rsid w:val="003C55EF"/>
    <w:rsid w:val="003C584F"/>
    <w:rsid w:val="003C650C"/>
    <w:rsid w:val="003D02DD"/>
    <w:rsid w:val="003D03A3"/>
    <w:rsid w:val="003D07ED"/>
    <w:rsid w:val="003D10F0"/>
    <w:rsid w:val="003D1794"/>
    <w:rsid w:val="003D3E1C"/>
    <w:rsid w:val="003D44AB"/>
    <w:rsid w:val="003D4CFD"/>
    <w:rsid w:val="003D5697"/>
    <w:rsid w:val="003E0AA9"/>
    <w:rsid w:val="003E3A41"/>
    <w:rsid w:val="003E4117"/>
    <w:rsid w:val="003E4805"/>
    <w:rsid w:val="003E494A"/>
    <w:rsid w:val="003E5156"/>
    <w:rsid w:val="003E5644"/>
    <w:rsid w:val="003E70C6"/>
    <w:rsid w:val="003E784E"/>
    <w:rsid w:val="003F05F8"/>
    <w:rsid w:val="003F1E88"/>
    <w:rsid w:val="003F1ED1"/>
    <w:rsid w:val="003F39DB"/>
    <w:rsid w:val="00400031"/>
    <w:rsid w:val="00400423"/>
    <w:rsid w:val="00400490"/>
    <w:rsid w:val="00400E78"/>
    <w:rsid w:val="00401E10"/>
    <w:rsid w:val="0040213E"/>
    <w:rsid w:val="00404B86"/>
    <w:rsid w:val="00405265"/>
    <w:rsid w:val="004066AF"/>
    <w:rsid w:val="00406EC1"/>
    <w:rsid w:val="00407840"/>
    <w:rsid w:val="00410B6C"/>
    <w:rsid w:val="00411366"/>
    <w:rsid w:val="0041208B"/>
    <w:rsid w:val="00412267"/>
    <w:rsid w:val="0041401B"/>
    <w:rsid w:val="0041445D"/>
    <w:rsid w:val="00415204"/>
    <w:rsid w:val="0041536A"/>
    <w:rsid w:val="004163C9"/>
    <w:rsid w:val="0041667D"/>
    <w:rsid w:val="00416768"/>
    <w:rsid w:val="004204C9"/>
    <w:rsid w:val="00421813"/>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44245"/>
    <w:rsid w:val="00450743"/>
    <w:rsid w:val="00451654"/>
    <w:rsid w:val="00454565"/>
    <w:rsid w:val="004551E0"/>
    <w:rsid w:val="004553EB"/>
    <w:rsid w:val="0045693C"/>
    <w:rsid w:val="00456BED"/>
    <w:rsid w:val="0046124D"/>
    <w:rsid w:val="00462398"/>
    <w:rsid w:val="00463381"/>
    <w:rsid w:val="0046465A"/>
    <w:rsid w:val="0046758D"/>
    <w:rsid w:val="004723AF"/>
    <w:rsid w:val="00472BD9"/>
    <w:rsid w:val="004736A9"/>
    <w:rsid w:val="00474180"/>
    <w:rsid w:val="00476F9A"/>
    <w:rsid w:val="00477D4C"/>
    <w:rsid w:val="00477FBF"/>
    <w:rsid w:val="0048034D"/>
    <w:rsid w:val="004820DB"/>
    <w:rsid w:val="00482910"/>
    <w:rsid w:val="00486488"/>
    <w:rsid w:val="00486F57"/>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548E"/>
    <w:rsid w:val="004A7352"/>
    <w:rsid w:val="004A7B43"/>
    <w:rsid w:val="004B16D7"/>
    <w:rsid w:val="004B3413"/>
    <w:rsid w:val="004B561D"/>
    <w:rsid w:val="004B5CA4"/>
    <w:rsid w:val="004B5EE1"/>
    <w:rsid w:val="004B7261"/>
    <w:rsid w:val="004B7996"/>
    <w:rsid w:val="004B7E77"/>
    <w:rsid w:val="004C03AF"/>
    <w:rsid w:val="004C078A"/>
    <w:rsid w:val="004C0F0E"/>
    <w:rsid w:val="004C1667"/>
    <w:rsid w:val="004C2382"/>
    <w:rsid w:val="004C37F8"/>
    <w:rsid w:val="004C4908"/>
    <w:rsid w:val="004C6577"/>
    <w:rsid w:val="004C6A21"/>
    <w:rsid w:val="004C6B4B"/>
    <w:rsid w:val="004D13CD"/>
    <w:rsid w:val="004D1A4C"/>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7BF"/>
    <w:rsid w:val="00531F07"/>
    <w:rsid w:val="00532A8A"/>
    <w:rsid w:val="00533793"/>
    <w:rsid w:val="00533962"/>
    <w:rsid w:val="00533D9D"/>
    <w:rsid w:val="00534488"/>
    <w:rsid w:val="00535102"/>
    <w:rsid w:val="0053515A"/>
    <w:rsid w:val="005357DD"/>
    <w:rsid w:val="00535FCF"/>
    <w:rsid w:val="00536F64"/>
    <w:rsid w:val="00537F69"/>
    <w:rsid w:val="00540085"/>
    <w:rsid w:val="00540139"/>
    <w:rsid w:val="0054019D"/>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F5F"/>
    <w:rsid w:val="00561EC5"/>
    <w:rsid w:val="00562276"/>
    <w:rsid w:val="005639A4"/>
    <w:rsid w:val="005647BA"/>
    <w:rsid w:val="00564BCE"/>
    <w:rsid w:val="00567CC6"/>
    <w:rsid w:val="00571007"/>
    <w:rsid w:val="00571225"/>
    <w:rsid w:val="00572977"/>
    <w:rsid w:val="00573FFE"/>
    <w:rsid w:val="00574D45"/>
    <w:rsid w:val="0057566D"/>
    <w:rsid w:val="00575B73"/>
    <w:rsid w:val="00576A2B"/>
    <w:rsid w:val="005801C0"/>
    <w:rsid w:val="00580EC7"/>
    <w:rsid w:val="00582207"/>
    <w:rsid w:val="005843CB"/>
    <w:rsid w:val="00584499"/>
    <w:rsid w:val="00584AB4"/>
    <w:rsid w:val="00584FE6"/>
    <w:rsid w:val="005855F6"/>
    <w:rsid w:val="00585A3C"/>
    <w:rsid w:val="0058651B"/>
    <w:rsid w:val="005870CA"/>
    <w:rsid w:val="005875B0"/>
    <w:rsid w:val="0059078A"/>
    <w:rsid w:val="00593322"/>
    <w:rsid w:val="005938A5"/>
    <w:rsid w:val="00595239"/>
    <w:rsid w:val="005957C0"/>
    <w:rsid w:val="00595A1E"/>
    <w:rsid w:val="00596942"/>
    <w:rsid w:val="005970C5"/>
    <w:rsid w:val="00597578"/>
    <w:rsid w:val="005A02A1"/>
    <w:rsid w:val="005A0A58"/>
    <w:rsid w:val="005A0D72"/>
    <w:rsid w:val="005A0F60"/>
    <w:rsid w:val="005A25F8"/>
    <w:rsid w:val="005A3EC9"/>
    <w:rsid w:val="005A6562"/>
    <w:rsid w:val="005A65AB"/>
    <w:rsid w:val="005A72B7"/>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58D"/>
    <w:rsid w:val="005E1C4B"/>
    <w:rsid w:val="005E22B3"/>
    <w:rsid w:val="005E4AF0"/>
    <w:rsid w:val="005E541A"/>
    <w:rsid w:val="005E67F3"/>
    <w:rsid w:val="005E78F2"/>
    <w:rsid w:val="005F18AF"/>
    <w:rsid w:val="005F23B1"/>
    <w:rsid w:val="005F3447"/>
    <w:rsid w:val="005F3A25"/>
    <w:rsid w:val="005F602E"/>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6E"/>
    <w:rsid w:val="006234F1"/>
    <w:rsid w:val="00624C1E"/>
    <w:rsid w:val="00624FDE"/>
    <w:rsid w:val="006338E3"/>
    <w:rsid w:val="006347C3"/>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5E9B"/>
    <w:rsid w:val="0066756C"/>
    <w:rsid w:val="006717EF"/>
    <w:rsid w:val="006719F1"/>
    <w:rsid w:val="0067539A"/>
    <w:rsid w:val="00675A8F"/>
    <w:rsid w:val="00675CDD"/>
    <w:rsid w:val="006768DC"/>
    <w:rsid w:val="006804EC"/>
    <w:rsid w:val="006843B9"/>
    <w:rsid w:val="006848F7"/>
    <w:rsid w:val="00685D37"/>
    <w:rsid w:val="00687658"/>
    <w:rsid w:val="00687A21"/>
    <w:rsid w:val="00687D2B"/>
    <w:rsid w:val="0069265E"/>
    <w:rsid w:val="0069384E"/>
    <w:rsid w:val="006949FE"/>
    <w:rsid w:val="00695116"/>
    <w:rsid w:val="0069511D"/>
    <w:rsid w:val="00696202"/>
    <w:rsid w:val="00696A98"/>
    <w:rsid w:val="006A0048"/>
    <w:rsid w:val="006A253E"/>
    <w:rsid w:val="006A39AB"/>
    <w:rsid w:val="006A47FC"/>
    <w:rsid w:val="006A6536"/>
    <w:rsid w:val="006A7439"/>
    <w:rsid w:val="006A7CFC"/>
    <w:rsid w:val="006B1286"/>
    <w:rsid w:val="006B1CD8"/>
    <w:rsid w:val="006B2081"/>
    <w:rsid w:val="006B253A"/>
    <w:rsid w:val="006B46BB"/>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5E2B"/>
    <w:rsid w:val="006D6032"/>
    <w:rsid w:val="006D6113"/>
    <w:rsid w:val="006D7786"/>
    <w:rsid w:val="006D77B3"/>
    <w:rsid w:val="006D7F1A"/>
    <w:rsid w:val="006E0019"/>
    <w:rsid w:val="006E0054"/>
    <w:rsid w:val="006E2644"/>
    <w:rsid w:val="006E4568"/>
    <w:rsid w:val="006F06D7"/>
    <w:rsid w:val="006F0729"/>
    <w:rsid w:val="006F1179"/>
    <w:rsid w:val="006F152E"/>
    <w:rsid w:val="006F212C"/>
    <w:rsid w:val="006F258D"/>
    <w:rsid w:val="006F399A"/>
    <w:rsid w:val="006F5B8A"/>
    <w:rsid w:val="006F6A24"/>
    <w:rsid w:val="006F7C02"/>
    <w:rsid w:val="00701A20"/>
    <w:rsid w:val="00703A01"/>
    <w:rsid w:val="0070498A"/>
    <w:rsid w:val="0070684F"/>
    <w:rsid w:val="0070763F"/>
    <w:rsid w:val="00707BCF"/>
    <w:rsid w:val="00707F67"/>
    <w:rsid w:val="00711BF1"/>
    <w:rsid w:val="00713066"/>
    <w:rsid w:val="00713644"/>
    <w:rsid w:val="007138D9"/>
    <w:rsid w:val="00713EEC"/>
    <w:rsid w:val="0071403F"/>
    <w:rsid w:val="00714074"/>
    <w:rsid w:val="00714414"/>
    <w:rsid w:val="00714DAA"/>
    <w:rsid w:val="00715C0E"/>
    <w:rsid w:val="00720B16"/>
    <w:rsid w:val="00722205"/>
    <w:rsid w:val="00722414"/>
    <w:rsid w:val="007229F4"/>
    <w:rsid w:val="0072412B"/>
    <w:rsid w:val="0072488B"/>
    <w:rsid w:val="007268DD"/>
    <w:rsid w:val="00726A3B"/>
    <w:rsid w:val="00726E00"/>
    <w:rsid w:val="00726EB8"/>
    <w:rsid w:val="00730899"/>
    <w:rsid w:val="007318AE"/>
    <w:rsid w:val="0073222D"/>
    <w:rsid w:val="007322A8"/>
    <w:rsid w:val="007327C6"/>
    <w:rsid w:val="00732F1D"/>
    <w:rsid w:val="007337F7"/>
    <w:rsid w:val="00733CA2"/>
    <w:rsid w:val="00734F5B"/>
    <w:rsid w:val="007363CB"/>
    <w:rsid w:val="00736D83"/>
    <w:rsid w:val="00736F8A"/>
    <w:rsid w:val="00737237"/>
    <w:rsid w:val="007379EC"/>
    <w:rsid w:val="00741BD6"/>
    <w:rsid w:val="00741FC5"/>
    <w:rsid w:val="00743441"/>
    <w:rsid w:val="00743BB6"/>
    <w:rsid w:val="00745765"/>
    <w:rsid w:val="0074598C"/>
    <w:rsid w:val="007468FB"/>
    <w:rsid w:val="00746C79"/>
    <w:rsid w:val="00746CB3"/>
    <w:rsid w:val="00747218"/>
    <w:rsid w:val="007514FD"/>
    <w:rsid w:val="00751578"/>
    <w:rsid w:val="00752731"/>
    <w:rsid w:val="007538B5"/>
    <w:rsid w:val="00754143"/>
    <w:rsid w:val="007565B5"/>
    <w:rsid w:val="0076148E"/>
    <w:rsid w:val="00761A67"/>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440"/>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96680"/>
    <w:rsid w:val="007A072E"/>
    <w:rsid w:val="007A0B9C"/>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22B"/>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06E"/>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275"/>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3CB4"/>
    <w:rsid w:val="008267B6"/>
    <w:rsid w:val="008269BC"/>
    <w:rsid w:val="00826E44"/>
    <w:rsid w:val="0083037A"/>
    <w:rsid w:val="0083045E"/>
    <w:rsid w:val="0083053B"/>
    <w:rsid w:val="00831634"/>
    <w:rsid w:val="0083279C"/>
    <w:rsid w:val="00832809"/>
    <w:rsid w:val="00832C24"/>
    <w:rsid w:val="00832E0E"/>
    <w:rsid w:val="00833061"/>
    <w:rsid w:val="00834323"/>
    <w:rsid w:val="008349A0"/>
    <w:rsid w:val="00835D9E"/>
    <w:rsid w:val="008360B2"/>
    <w:rsid w:val="00836616"/>
    <w:rsid w:val="00837E1D"/>
    <w:rsid w:val="008429FF"/>
    <w:rsid w:val="0084396B"/>
    <w:rsid w:val="00845D62"/>
    <w:rsid w:val="00846E98"/>
    <w:rsid w:val="008513B8"/>
    <w:rsid w:val="00851535"/>
    <w:rsid w:val="00854219"/>
    <w:rsid w:val="008542FF"/>
    <w:rsid w:val="0085496C"/>
    <w:rsid w:val="0085499A"/>
    <w:rsid w:val="00854D2C"/>
    <w:rsid w:val="00857268"/>
    <w:rsid w:val="0085796E"/>
    <w:rsid w:val="00860145"/>
    <w:rsid w:val="00860451"/>
    <w:rsid w:val="008615A4"/>
    <w:rsid w:val="008626E8"/>
    <w:rsid w:val="008636A8"/>
    <w:rsid w:val="008657A2"/>
    <w:rsid w:val="008660D5"/>
    <w:rsid w:val="00866157"/>
    <w:rsid w:val="0086727E"/>
    <w:rsid w:val="008674D2"/>
    <w:rsid w:val="00867553"/>
    <w:rsid w:val="00873D00"/>
    <w:rsid w:val="00873DEB"/>
    <w:rsid w:val="00875842"/>
    <w:rsid w:val="00875F14"/>
    <w:rsid w:val="00877D8B"/>
    <w:rsid w:val="00877EF1"/>
    <w:rsid w:val="00881610"/>
    <w:rsid w:val="008857AD"/>
    <w:rsid w:val="00890865"/>
    <w:rsid w:val="008938D9"/>
    <w:rsid w:val="008944AE"/>
    <w:rsid w:val="0089467A"/>
    <w:rsid w:val="00894709"/>
    <w:rsid w:val="008958A0"/>
    <w:rsid w:val="00895F9F"/>
    <w:rsid w:val="008967DF"/>
    <w:rsid w:val="008968CE"/>
    <w:rsid w:val="008A0A14"/>
    <w:rsid w:val="008A1D2E"/>
    <w:rsid w:val="008A3426"/>
    <w:rsid w:val="008A4FF1"/>
    <w:rsid w:val="008A5020"/>
    <w:rsid w:val="008A6482"/>
    <w:rsid w:val="008A765B"/>
    <w:rsid w:val="008A7A89"/>
    <w:rsid w:val="008B027D"/>
    <w:rsid w:val="008B07CA"/>
    <w:rsid w:val="008B0F1B"/>
    <w:rsid w:val="008B43DD"/>
    <w:rsid w:val="008B4C63"/>
    <w:rsid w:val="008B5152"/>
    <w:rsid w:val="008B6C46"/>
    <w:rsid w:val="008C0E71"/>
    <w:rsid w:val="008C193C"/>
    <w:rsid w:val="008C2149"/>
    <w:rsid w:val="008C216E"/>
    <w:rsid w:val="008C305C"/>
    <w:rsid w:val="008C403B"/>
    <w:rsid w:val="008C4A14"/>
    <w:rsid w:val="008C5C66"/>
    <w:rsid w:val="008C69C4"/>
    <w:rsid w:val="008C7841"/>
    <w:rsid w:val="008C7F9A"/>
    <w:rsid w:val="008D0018"/>
    <w:rsid w:val="008D0BAA"/>
    <w:rsid w:val="008D0E03"/>
    <w:rsid w:val="008D13E0"/>
    <w:rsid w:val="008D162D"/>
    <w:rsid w:val="008D1AE2"/>
    <w:rsid w:val="008D2C52"/>
    <w:rsid w:val="008D2FE5"/>
    <w:rsid w:val="008D335D"/>
    <w:rsid w:val="008D34E9"/>
    <w:rsid w:val="008D451B"/>
    <w:rsid w:val="008D6C27"/>
    <w:rsid w:val="008E03F2"/>
    <w:rsid w:val="008E1BD2"/>
    <w:rsid w:val="008E26AD"/>
    <w:rsid w:val="008E393C"/>
    <w:rsid w:val="008E3FB6"/>
    <w:rsid w:val="008E4962"/>
    <w:rsid w:val="008E53C5"/>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1E24"/>
    <w:rsid w:val="00932A0A"/>
    <w:rsid w:val="009364BC"/>
    <w:rsid w:val="00936A71"/>
    <w:rsid w:val="0094065B"/>
    <w:rsid w:val="00940EAB"/>
    <w:rsid w:val="00941006"/>
    <w:rsid w:val="0094176B"/>
    <w:rsid w:val="00943782"/>
    <w:rsid w:val="00944FCA"/>
    <w:rsid w:val="009450A9"/>
    <w:rsid w:val="00951500"/>
    <w:rsid w:val="00952F85"/>
    <w:rsid w:val="0095379A"/>
    <w:rsid w:val="00954FFC"/>
    <w:rsid w:val="00955F55"/>
    <w:rsid w:val="00955F74"/>
    <w:rsid w:val="00956406"/>
    <w:rsid w:val="009577A3"/>
    <w:rsid w:val="0096707A"/>
    <w:rsid w:val="0096729A"/>
    <w:rsid w:val="00972A1B"/>
    <w:rsid w:val="00972B31"/>
    <w:rsid w:val="009734C5"/>
    <w:rsid w:val="00973559"/>
    <w:rsid w:val="00976655"/>
    <w:rsid w:val="00976DAE"/>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1D9A"/>
    <w:rsid w:val="00993BEC"/>
    <w:rsid w:val="00995FA5"/>
    <w:rsid w:val="009972E7"/>
    <w:rsid w:val="009A1E62"/>
    <w:rsid w:val="009A2752"/>
    <w:rsid w:val="009A34FD"/>
    <w:rsid w:val="009A3C9B"/>
    <w:rsid w:val="009A47C1"/>
    <w:rsid w:val="009A4D92"/>
    <w:rsid w:val="009A5380"/>
    <w:rsid w:val="009A5EFC"/>
    <w:rsid w:val="009A7128"/>
    <w:rsid w:val="009A722D"/>
    <w:rsid w:val="009A7D7B"/>
    <w:rsid w:val="009B1AB7"/>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1E8D"/>
    <w:rsid w:val="009D2DAD"/>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96A"/>
    <w:rsid w:val="009F7A0A"/>
    <w:rsid w:val="009F7B57"/>
    <w:rsid w:val="009F7DD5"/>
    <w:rsid w:val="009F7FAF"/>
    <w:rsid w:val="00A001EB"/>
    <w:rsid w:val="00A01D51"/>
    <w:rsid w:val="00A0288D"/>
    <w:rsid w:val="00A03E80"/>
    <w:rsid w:val="00A04392"/>
    <w:rsid w:val="00A04BC8"/>
    <w:rsid w:val="00A0501B"/>
    <w:rsid w:val="00A05A95"/>
    <w:rsid w:val="00A05E6B"/>
    <w:rsid w:val="00A06685"/>
    <w:rsid w:val="00A0787C"/>
    <w:rsid w:val="00A07C57"/>
    <w:rsid w:val="00A12108"/>
    <w:rsid w:val="00A137E4"/>
    <w:rsid w:val="00A1428B"/>
    <w:rsid w:val="00A1518D"/>
    <w:rsid w:val="00A158D6"/>
    <w:rsid w:val="00A166CE"/>
    <w:rsid w:val="00A176A7"/>
    <w:rsid w:val="00A17FF7"/>
    <w:rsid w:val="00A20950"/>
    <w:rsid w:val="00A21A1D"/>
    <w:rsid w:val="00A21D60"/>
    <w:rsid w:val="00A2207C"/>
    <w:rsid w:val="00A22257"/>
    <w:rsid w:val="00A22A3E"/>
    <w:rsid w:val="00A2380D"/>
    <w:rsid w:val="00A23D1D"/>
    <w:rsid w:val="00A242BE"/>
    <w:rsid w:val="00A242C5"/>
    <w:rsid w:val="00A247A6"/>
    <w:rsid w:val="00A25E11"/>
    <w:rsid w:val="00A2611C"/>
    <w:rsid w:val="00A27D35"/>
    <w:rsid w:val="00A325B6"/>
    <w:rsid w:val="00A33AFD"/>
    <w:rsid w:val="00A34037"/>
    <w:rsid w:val="00A34309"/>
    <w:rsid w:val="00A35CE4"/>
    <w:rsid w:val="00A3612C"/>
    <w:rsid w:val="00A3710A"/>
    <w:rsid w:val="00A37272"/>
    <w:rsid w:val="00A37D26"/>
    <w:rsid w:val="00A37F2C"/>
    <w:rsid w:val="00A41813"/>
    <w:rsid w:val="00A4387B"/>
    <w:rsid w:val="00A4462D"/>
    <w:rsid w:val="00A44D38"/>
    <w:rsid w:val="00A45F8E"/>
    <w:rsid w:val="00A46042"/>
    <w:rsid w:val="00A461A9"/>
    <w:rsid w:val="00A463D0"/>
    <w:rsid w:val="00A475C0"/>
    <w:rsid w:val="00A47902"/>
    <w:rsid w:val="00A505C2"/>
    <w:rsid w:val="00A556AD"/>
    <w:rsid w:val="00A56680"/>
    <w:rsid w:val="00A62D5B"/>
    <w:rsid w:val="00A62E3C"/>
    <w:rsid w:val="00A631F9"/>
    <w:rsid w:val="00A6345A"/>
    <w:rsid w:val="00A63B48"/>
    <w:rsid w:val="00A64089"/>
    <w:rsid w:val="00A64EC2"/>
    <w:rsid w:val="00A658ED"/>
    <w:rsid w:val="00A6631B"/>
    <w:rsid w:val="00A66806"/>
    <w:rsid w:val="00A66CD5"/>
    <w:rsid w:val="00A724EB"/>
    <w:rsid w:val="00A72DAF"/>
    <w:rsid w:val="00A73232"/>
    <w:rsid w:val="00A73DD0"/>
    <w:rsid w:val="00A75EF9"/>
    <w:rsid w:val="00A764EA"/>
    <w:rsid w:val="00A807B6"/>
    <w:rsid w:val="00A81428"/>
    <w:rsid w:val="00A82CB7"/>
    <w:rsid w:val="00A83883"/>
    <w:rsid w:val="00A84FF5"/>
    <w:rsid w:val="00A856EF"/>
    <w:rsid w:val="00A87226"/>
    <w:rsid w:val="00A878F1"/>
    <w:rsid w:val="00A900A5"/>
    <w:rsid w:val="00A9028E"/>
    <w:rsid w:val="00A912DF"/>
    <w:rsid w:val="00A920AA"/>
    <w:rsid w:val="00A92C30"/>
    <w:rsid w:val="00A931BA"/>
    <w:rsid w:val="00A93420"/>
    <w:rsid w:val="00A94764"/>
    <w:rsid w:val="00A95317"/>
    <w:rsid w:val="00A97509"/>
    <w:rsid w:val="00A97B32"/>
    <w:rsid w:val="00AA1046"/>
    <w:rsid w:val="00AA16CC"/>
    <w:rsid w:val="00AA424D"/>
    <w:rsid w:val="00AA4D7A"/>
    <w:rsid w:val="00AA5EB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06D"/>
    <w:rsid w:val="00AD4ABB"/>
    <w:rsid w:val="00AD54C2"/>
    <w:rsid w:val="00AD5851"/>
    <w:rsid w:val="00AD649C"/>
    <w:rsid w:val="00AD75ED"/>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31D3"/>
    <w:rsid w:val="00B04714"/>
    <w:rsid w:val="00B04E27"/>
    <w:rsid w:val="00B051BA"/>
    <w:rsid w:val="00B101FC"/>
    <w:rsid w:val="00B106C6"/>
    <w:rsid w:val="00B1080B"/>
    <w:rsid w:val="00B113CD"/>
    <w:rsid w:val="00B16714"/>
    <w:rsid w:val="00B168D8"/>
    <w:rsid w:val="00B17450"/>
    <w:rsid w:val="00B20183"/>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414DA"/>
    <w:rsid w:val="00B42D01"/>
    <w:rsid w:val="00B449BE"/>
    <w:rsid w:val="00B44FB5"/>
    <w:rsid w:val="00B45523"/>
    <w:rsid w:val="00B4579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13A"/>
    <w:rsid w:val="00B95B34"/>
    <w:rsid w:val="00B96B32"/>
    <w:rsid w:val="00B978A7"/>
    <w:rsid w:val="00BA0485"/>
    <w:rsid w:val="00BA21C8"/>
    <w:rsid w:val="00BA2330"/>
    <w:rsid w:val="00BA2C21"/>
    <w:rsid w:val="00BA43D1"/>
    <w:rsid w:val="00BA4C25"/>
    <w:rsid w:val="00BA56DB"/>
    <w:rsid w:val="00BA5FE9"/>
    <w:rsid w:val="00BA6649"/>
    <w:rsid w:val="00BA7FD7"/>
    <w:rsid w:val="00BB3874"/>
    <w:rsid w:val="00BB4D9F"/>
    <w:rsid w:val="00BB5192"/>
    <w:rsid w:val="00BB6D3D"/>
    <w:rsid w:val="00BB72A4"/>
    <w:rsid w:val="00BB7A53"/>
    <w:rsid w:val="00BB7CA0"/>
    <w:rsid w:val="00BC02FC"/>
    <w:rsid w:val="00BC0459"/>
    <w:rsid w:val="00BC0982"/>
    <w:rsid w:val="00BC1AC2"/>
    <w:rsid w:val="00BC3904"/>
    <w:rsid w:val="00BC3D9A"/>
    <w:rsid w:val="00BC4923"/>
    <w:rsid w:val="00BC54A4"/>
    <w:rsid w:val="00BC5913"/>
    <w:rsid w:val="00BC5CA9"/>
    <w:rsid w:val="00BC5EF0"/>
    <w:rsid w:val="00BC61D7"/>
    <w:rsid w:val="00BC68B9"/>
    <w:rsid w:val="00BC6E7C"/>
    <w:rsid w:val="00BD0A98"/>
    <w:rsid w:val="00BD0C12"/>
    <w:rsid w:val="00BD1DBE"/>
    <w:rsid w:val="00BD29BF"/>
    <w:rsid w:val="00BD3F25"/>
    <w:rsid w:val="00BD4823"/>
    <w:rsid w:val="00BD5331"/>
    <w:rsid w:val="00BD5575"/>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42D"/>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19E"/>
    <w:rsid w:val="00C15B6C"/>
    <w:rsid w:val="00C1610E"/>
    <w:rsid w:val="00C16C0A"/>
    <w:rsid w:val="00C1734A"/>
    <w:rsid w:val="00C20C56"/>
    <w:rsid w:val="00C22F74"/>
    <w:rsid w:val="00C23F01"/>
    <w:rsid w:val="00C24BDA"/>
    <w:rsid w:val="00C24CC4"/>
    <w:rsid w:val="00C25867"/>
    <w:rsid w:val="00C25AE8"/>
    <w:rsid w:val="00C272CF"/>
    <w:rsid w:val="00C27A4C"/>
    <w:rsid w:val="00C33547"/>
    <w:rsid w:val="00C36481"/>
    <w:rsid w:val="00C405A4"/>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7DD"/>
    <w:rsid w:val="00C52798"/>
    <w:rsid w:val="00C54B8B"/>
    <w:rsid w:val="00C54F4F"/>
    <w:rsid w:val="00C55750"/>
    <w:rsid w:val="00C5720E"/>
    <w:rsid w:val="00C57E7E"/>
    <w:rsid w:val="00C601ED"/>
    <w:rsid w:val="00C63700"/>
    <w:rsid w:val="00C64016"/>
    <w:rsid w:val="00C641C3"/>
    <w:rsid w:val="00C6793F"/>
    <w:rsid w:val="00C70541"/>
    <w:rsid w:val="00C73950"/>
    <w:rsid w:val="00C80E15"/>
    <w:rsid w:val="00C8239E"/>
    <w:rsid w:val="00C82594"/>
    <w:rsid w:val="00C82E42"/>
    <w:rsid w:val="00C83B73"/>
    <w:rsid w:val="00C86835"/>
    <w:rsid w:val="00C87A5F"/>
    <w:rsid w:val="00C90108"/>
    <w:rsid w:val="00C911AC"/>
    <w:rsid w:val="00C94A5E"/>
    <w:rsid w:val="00C97A7A"/>
    <w:rsid w:val="00CA0047"/>
    <w:rsid w:val="00CA1077"/>
    <w:rsid w:val="00CA1FF1"/>
    <w:rsid w:val="00CA30BA"/>
    <w:rsid w:val="00CA3596"/>
    <w:rsid w:val="00CA4FC0"/>
    <w:rsid w:val="00CB06BB"/>
    <w:rsid w:val="00CB0B69"/>
    <w:rsid w:val="00CB0E49"/>
    <w:rsid w:val="00CB17C5"/>
    <w:rsid w:val="00CB19B6"/>
    <w:rsid w:val="00CB2167"/>
    <w:rsid w:val="00CB24B8"/>
    <w:rsid w:val="00CB29AA"/>
    <w:rsid w:val="00CB310D"/>
    <w:rsid w:val="00CB3A58"/>
    <w:rsid w:val="00CB4E99"/>
    <w:rsid w:val="00CB5CFE"/>
    <w:rsid w:val="00CB6001"/>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2813"/>
    <w:rsid w:val="00CD34A2"/>
    <w:rsid w:val="00CD3965"/>
    <w:rsid w:val="00CD447B"/>
    <w:rsid w:val="00CD7A95"/>
    <w:rsid w:val="00CE126C"/>
    <w:rsid w:val="00CE1FE3"/>
    <w:rsid w:val="00CE24A4"/>
    <w:rsid w:val="00CE4738"/>
    <w:rsid w:val="00CE6287"/>
    <w:rsid w:val="00CE772C"/>
    <w:rsid w:val="00CF215E"/>
    <w:rsid w:val="00CF25FB"/>
    <w:rsid w:val="00CF2B19"/>
    <w:rsid w:val="00CF320B"/>
    <w:rsid w:val="00CF3706"/>
    <w:rsid w:val="00CF4C91"/>
    <w:rsid w:val="00CF4FF5"/>
    <w:rsid w:val="00D00F32"/>
    <w:rsid w:val="00D03B68"/>
    <w:rsid w:val="00D0448E"/>
    <w:rsid w:val="00D0653C"/>
    <w:rsid w:val="00D06BE6"/>
    <w:rsid w:val="00D06FDE"/>
    <w:rsid w:val="00D07072"/>
    <w:rsid w:val="00D07831"/>
    <w:rsid w:val="00D111FA"/>
    <w:rsid w:val="00D11FF4"/>
    <w:rsid w:val="00D12FE5"/>
    <w:rsid w:val="00D1591E"/>
    <w:rsid w:val="00D15B5B"/>
    <w:rsid w:val="00D16684"/>
    <w:rsid w:val="00D17A20"/>
    <w:rsid w:val="00D22039"/>
    <w:rsid w:val="00D26870"/>
    <w:rsid w:val="00D26914"/>
    <w:rsid w:val="00D30683"/>
    <w:rsid w:val="00D34CED"/>
    <w:rsid w:val="00D36772"/>
    <w:rsid w:val="00D43C00"/>
    <w:rsid w:val="00D43C23"/>
    <w:rsid w:val="00D528D5"/>
    <w:rsid w:val="00D544D3"/>
    <w:rsid w:val="00D54A84"/>
    <w:rsid w:val="00D54EEE"/>
    <w:rsid w:val="00D56CC6"/>
    <w:rsid w:val="00D60173"/>
    <w:rsid w:val="00D6189D"/>
    <w:rsid w:val="00D62D91"/>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2709"/>
    <w:rsid w:val="00D83039"/>
    <w:rsid w:val="00D83677"/>
    <w:rsid w:val="00D83845"/>
    <w:rsid w:val="00D83963"/>
    <w:rsid w:val="00D84285"/>
    <w:rsid w:val="00D8526A"/>
    <w:rsid w:val="00D854C0"/>
    <w:rsid w:val="00D860D8"/>
    <w:rsid w:val="00D86833"/>
    <w:rsid w:val="00D90000"/>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653B"/>
    <w:rsid w:val="00E07455"/>
    <w:rsid w:val="00E103D4"/>
    <w:rsid w:val="00E11ECE"/>
    <w:rsid w:val="00E12AE1"/>
    <w:rsid w:val="00E12B99"/>
    <w:rsid w:val="00E12E33"/>
    <w:rsid w:val="00E12EB0"/>
    <w:rsid w:val="00E1382F"/>
    <w:rsid w:val="00E13D6A"/>
    <w:rsid w:val="00E140EC"/>
    <w:rsid w:val="00E17CBA"/>
    <w:rsid w:val="00E21C2A"/>
    <w:rsid w:val="00E21E5C"/>
    <w:rsid w:val="00E2250F"/>
    <w:rsid w:val="00E22969"/>
    <w:rsid w:val="00E22EF1"/>
    <w:rsid w:val="00E23003"/>
    <w:rsid w:val="00E2340F"/>
    <w:rsid w:val="00E2346C"/>
    <w:rsid w:val="00E25DE4"/>
    <w:rsid w:val="00E26E92"/>
    <w:rsid w:val="00E273A6"/>
    <w:rsid w:val="00E27DC3"/>
    <w:rsid w:val="00E31827"/>
    <w:rsid w:val="00E3239D"/>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70E"/>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81E3A"/>
    <w:rsid w:val="00E8255E"/>
    <w:rsid w:val="00E8482A"/>
    <w:rsid w:val="00E84DEA"/>
    <w:rsid w:val="00E85606"/>
    <w:rsid w:val="00E863AB"/>
    <w:rsid w:val="00E86908"/>
    <w:rsid w:val="00E8766B"/>
    <w:rsid w:val="00E878FD"/>
    <w:rsid w:val="00E87B19"/>
    <w:rsid w:val="00E90C5D"/>
    <w:rsid w:val="00E91708"/>
    <w:rsid w:val="00E91DEE"/>
    <w:rsid w:val="00E92C2E"/>
    <w:rsid w:val="00E93AC8"/>
    <w:rsid w:val="00E95328"/>
    <w:rsid w:val="00E95AFB"/>
    <w:rsid w:val="00E9679F"/>
    <w:rsid w:val="00E9754E"/>
    <w:rsid w:val="00E97F88"/>
    <w:rsid w:val="00EA2FC3"/>
    <w:rsid w:val="00EA3011"/>
    <w:rsid w:val="00EA40E7"/>
    <w:rsid w:val="00EA7287"/>
    <w:rsid w:val="00EA7AC3"/>
    <w:rsid w:val="00EB05C5"/>
    <w:rsid w:val="00EB0CDB"/>
    <w:rsid w:val="00EB1CB3"/>
    <w:rsid w:val="00EB3881"/>
    <w:rsid w:val="00EB4453"/>
    <w:rsid w:val="00EB7A8D"/>
    <w:rsid w:val="00EC18BB"/>
    <w:rsid w:val="00EC30A6"/>
    <w:rsid w:val="00EC3A2E"/>
    <w:rsid w:val="00EC3F83"/>
    <w:rsid w:val="00EC4385"/>
    <w:rsid w:val="00EC5F69"/>
    <w:rsid w:val="00EC6FED"/>
    <w:rsid w:val="00EC7611"/>
    <w:rsid w:val="00EC7942"/>
    <w:rsid w:val="00ED04B6"/>
    <w:rsid w:val="00ED074D"/>
    <w:rsid w:val="00ED083F"/>
    <w:rsid w:val="00ED1C87"/>
    <w:rsid w:val="00ED36D2"/>
    <w:rsid w:val="00ED5722"/>
    <w:rsid w:val="00ED7463"/>
    <w:rsid w:val="00ED77FE"/>
    <w:rsid w:val="00ED7F6D"/>
    <w:rsid w:val="00EE0FD9"/>
    <w:rsid w:val="00EE1003"/>
    <w:rsid w:val="00EE1D36"/>
    <w:rsid w:val="00EE4B59"/>
    <w:rsid w:val="00EE6BBD"/>
    <w:rsid w:val="00EE7466"/>
    <w:rsid w:val="00EF4299"/>
    <w:rsid w:val="00EF5629"/>
    <w:rsid w:val="00EF6F7F"/>
    <w:rsid w:val="00EF70C5"/>
    <w:rsid w:val="00EF7588"/>
    <w:rsid w:val="00EF7B3B"/>
    <w:rsid w:val="00F00ADF"/>
    <w:rsid w:val="00F00B11"/>
    <w:rsid w:val="00F0209A"/>
    <w:rsid w:val="00F03630"/>
    <w:rsid w:val="00F037EA"/>
    <w:rsid w:val="00F04754"/>
    <w:rsid w:val="00F064D9"/>
    <w:rsid w:val="00F07CE8"/>
    <w:rsid w:val="00F10F1E"/>
    <w:rsid w:val="00F137A8"/>
    <w:rsid w:val="00F2006C"/>
    <w:rsid w:val="00F20BA5"/>
    <w:rsid w:val="00F21A34"/>
    <w:rsid w:val="00F260EF"/>
    <w:rsid w:val="00F2659E"/>
    <w:rsid w:val="00F26923"/>
    <w:rsid w:val="00F26A2B"/>
    <w:rsid w:val="00F26C49"/>
    <w:rsid w:val="00F3127B"/>
    <w:rsid w:val="00F31944"/>
    <w:rsid w:val="00F31D2C"/>
    <w:rsid w:val="00F340BC"/>
    <w:rsid w:val="00F341B9"/>
    <w:rsid w:val="00F35EC5"/>
    <w:rsid w:val="00F36582"/>
    <w:rsid w:val="00F36583"/>
    <w:rsid w:val="00F36A6D"/>
    <w:rsid w:val="00F4028A"/>
    <w:rsid w:val="00F40AA6"/>
    <w:rsid w:val="00F41CA4"/>
    <w:rsid w:val="00F4289A"/>
    <w:rsid w:val="00F4342E"/>
    <w:rsid w:val="00F43BE3"/>
    <w:rsid w:val="00F43FED"/>
    <w:rsid w:val="00F442FB"/>
    <w:rsid w:val="00F45AAA"/>
    <w:rsid w:val="00F465CB"/>
    <w:rsid w:val="00F4787C"/>
    <w:rsid w:val="00F50302"/>
    <w:rsid w:val="00F50DD1"/>
    <w:rsid w:val="00F516EB"/>
    <w:rsid w:val="00F51DE3"/>
    <w:rsid w:val="00F54603"/>
    <w:rsid w:val="00F5691F"/>
    <w:rsid w:val="00F5715D"/>
    <w:rsid w:val="00F623BF"/>
    <w:rsid w:val="00F64BB5"/>
    <w:rsid w:val="00F65415"/>
    <w:rsid w:val="00F6574F"/>
    <w:rsid w:val="00F6725E"/>
    <w:rsid w:val="00F71D48"/>
    <w:rsid w:val="00F746FE"/>
    <w:rsid w:val="00F753DE"/>
    <w:rsid w:val="00F76BC4"/>
    <w:rsid w:val="00F76C41"/>
    <w:rsid w:val="00F77348"/>
    <w:rsid w:val="00F778B4"/>
    <w:rsid w:val="00F77E77"/>
    <w:rsid w:val="00F811D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0915"/>
    <w:rsid w:val="00FB1B0E"/>
    <w:rsid w:val="00FB2D82"/>
    <w:rsid w:val="00FB30AD"/>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BEC9-F823-B341-984B-E34B2166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13393</Words>
  <Characters>76341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89555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10</cp:revision>
  <cp:lastPrinted>2018-08-17T16:39:00Z</cp:lastPrinted>
  <dcterms:created xsi:type="dcterms:W3CDTF">2024-05-28T15:09:00Z</dcterms:created>
  <dcterms:modified xsi:type="dcterms:W3CDTF">2024-05-28T15:21:00Z</dcterms:modified>
</cp:coreProperties>
</file>