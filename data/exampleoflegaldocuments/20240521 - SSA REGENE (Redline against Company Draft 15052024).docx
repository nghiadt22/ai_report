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860D0" w14:textId="77777777" w:rsidR="00832809" w:rsidRPr="00302058" w:rsidRDefault="00832809" w:rsidP="008D0018">
      <w:pPr>
        <w:pStyle w:val="Cen1"/>
        <w:spacing w:after="0"/>
        <w:rPr>
          <w:rFonts w:ascii="Palatino Linotype" w:hAnsi="Palatino Linotype"/>
          <w:sz w:val="20"/>
          <w:szCs w:val="20"/>
        </w:rPr>
        <w:pPrChange w:id="0" w:author="OLTRE" w:date="2024-05-21T20:17:00Z">
          <w:pPr>
            <w:pStyle w:val="Cen1"/>
            <w:spacing w:after="1200"/>
          </w:pPr>
        </w:pPrChange>
      </w:pPr>
      <w:bookmarkStart w:id="1" w:name="_DV_M2"/>
      <w:bookmarkEnd w:id="1"/>
    </w:p>
    <w:p w14:paraId="5806C302" w14:textId="2E8E774C" w:rsidR="004D413B" w:rsidRPr="00302058" w:rsidRDefault="004D413B" w:rsidP="006A39AB">
      <w:pPr>
        <w:jc w:val="right"/>
        <w:rPr>
          <w:rFonts w:ascii="Palatino Linotype" w:eastAsia="PMingLiU" w:hAnsi="Palatino Linotype" w:cs="Arial"/>
          <w:b/>
          <w:snapToGrid w:val="0"/>
          <w:sz w:val="20"/>
          <w:szCs w:val="20"/>
          <w:u w:val="single"/>
        </w:rPr>
      </w:pPr>
      <w:bookmarkStart w:id="2" w:name="_41mghml" w:colFirst="0" w:colLast="0"/>
      <w:bookmarkEnd w:id="2"/>
      <w:r w:rsidRPr="00302058">
        <w:rPr>
          <w:rFonts w:ascii="Palatino Linotype" w:eastAsia="PMingLiU" w:hAnsi="Palatino Linotype" w:cs="Arial"/>
          <w:b/>
          <w:snapToGrid w:val="0"/>
          <w:sz w:val="20"/>
          <w:szCs w:val="20"/>
          <w:u w:val="single"/>
        </w:rPr>
        <w:t xml:space="preserve">Dated/Tanggal: </w:t>
      </w:r>
      <w:r w:rsidR="00CC3DD9" w:rsidRPr="00302058">
        <w:rPr>
          <w:rFonts w:ascii="Palatino Linotype" w:eastAsia="PMingLiU" w:hAnsi="Palatino Linotype" w:cs="Arial"/>
          <w:b/>
          <w:snapToGrid w:val="0"/>
          <w:sz w:val="20"/>
          <w:szCs w:val="20"/>
          <w:u w:val="single"/>
        </w:rPr>
        <w:t>**</w:t>
      </w:r>
      <w:del w:id="3" w:author="OLTRE" w:date="2024-05-21T20:17:00Z">
        <w:r w:rsidR="00D12FE5">
          <w:rPr>
            <w:rFonts w:ascii="Palatino Linotype" w:eastAsia="PMingLiU" w:hAnsi="Palatino Linotype" w:cs="Arial"/>
            <w:b/>
            <w:snapToGrid w:val="0"/>
            <w:sz w:val="20"/>
            <w:szCs w:val="20"/>
            <w:u w:val="single"/>
          </w:rPr>
          <w:delText>Januari</w:delText>
        </w:r>
      </w:del>
      <w:ins w:id="4" w:author="OLTRE" w:date="2024-05-21T20:17:00Z">
        <w:r w:rsidR="007514FD" w:rsidRPr="00302058">
          <w:rPr>
            <w:rFonts w:ascii="Palatino Linotype" w:eastAsia="PMingLiU" w:hAnsi="Palatino Linotype" w:cs="Arial"/>
            <w:b/>
            <w:snapToGrid w:val="0"/>
            <w:sz w:val="20"/>
            <w:szCs w:val="20"/>
            <w:u w:val="single"/>
          </w:rPr>
          <w:t>May</w:t>
        </w:r>
      </w:ins>
      <w:r w:rsidR="007514FD" w:rsidRPr="00302058">
        <w:rPr>
          <w:rFonts w:ascii="Palatino Linotype" w:eastAsia="PMingLiU" w:hAnsi="Palatino Linotype" w:cs="Arial"/>
          <w:b/>
          <w:snapToGrid w:val="0"/>
          <w:sz w:val="20"/>
          <w:szCs w:val="20"/>
          <w:u w:val="single"/>
        </w:rPr>
        <w:t xml:space="preserve">  </w:t>
      </w:r>
      <w:r w:rsidR="00CC3DD9" w:rsidRPr="00302058">
        <w:rPr>
          <w:rFonts w:ascii="Palatino Linotype" w:eastAsia="PMingLiU" w:hAnsi="Palatino Linotype" w:cs="Arial"/>
          <w:b/>
          <w:snapToGrid w:val="0"/>
          <w:sz w:val="20"/>
          <w:szCs w:val="20"/>
          <w:u w:val="single"/>
        </w:rPr>
        <w:t>2024</w:t>
      </w:r>
    </w:p>
    <w:p w14:paraId="16740D74" w14:textId="77777777" w:rsidR="00832809" w:rsidRPr="00302058" w:rsidRDefault="00832809" w:rsidP="008D0018">
      <w:pPr>
        <w:pStyle w:val="Cen1"/>
        <w:spacing w:after="0"/>
        <w:rPr>
          <w:rFonts w:ascii="Palatino Linotype" w:hAnsi="Palatino Linotype"/>
          <w:sz w:val="20"/>
          <w:szCs w:val="20"/>
        </w:rPr>
        <w:pPrChange w:id="5" w:author="OLTRE" w:date="2024-05-21T20:17:00Z">
          <w:pPr>
            <w:pStyle w:val="Cen1"/>
            <w:spacing w:after="1200"/>
          </w:pPr>
        </w:pPrChange>
      </w:pPr>
    </w:p>
    <w:p w14:paraId="7D34D9ED" w14:textId="77777777" w:rsidR="00832809" w:rsidRPr="00302058" w:rsidRDefault="00832809" w:rsidP="008D0018">
      <w:pPr>
        <w:pStyle w:val="Cen1"/>
        <w:spacing w:after="0"/>
        <w:rPr>
          <w:rFonts w:ascii="Palatino Linotype" w:hAnsi="Palatino Linotype"/>
          <w:sz w:val="20"/>
          <w:szCs w:val="20"/>
        </w:rPr>
        <w:pPrChange w:id="6" w:author="OLTRE" w:date="2024-05-21T20:17:00Z">
          <w:pPr>
            <w:pStyle w:val="Cen1"/>
            <w:spacing w:after="1200"/>
          </w:pPr>
        </w:pPrChange>
      </w:pPr>
    </w:p>
    <w:p w14:paraId="6F99618A" w14:textId="0491F03A" w:rsidR="003E5644" w:rsidRPr="00302058" w:rsidRDefault="003E5644" w:rsidP="008D0018">
      <w:pPr>
        <w:pStyle w:val="Cen1"/>
        <w:spacing w:after="0"/>
        <w:rPr>
          <w:rFonts w:ascii="Palatino Linotype" w:hAnsi="Palatino Linotype"/>
          <w:sz w:val="20"/>
          <w:szCs w:val="20"/>
        </w:rPr>
        <w:pPrChange w:id="7" w:author="OLTRE" w:date="2024-05-21T20:17:00Z">
          <w:pPr>
            <w:pStyle w:val="Cen1"/>
            <w:spacing w:after="1200"/>
          </w:pPr>
        </w:pPrChange>
      </w:pPr>
      <w:r w:rsidRPr="00302058">
        <w:rPr>
          <w:rFonts w:ascii="Palatino Linotype" w:hAnsi="Palatino Linotype"/>
          <w:sz w:val="20"/>
          <w:szCs w:val="20"/>
        </w:rPr>
        <w:t xml:space="preserve">PT </w:t>
      </w:r>
      <w:r w:rsidR="00CC3DD9" w:rsidRPr="00302058">
        <w:rPr>
          <w:rFonts w:ascii="Palatino Linotype" w:eastAsia="PMingLiU" w:hAnsi="Palatino Linotype" w:cs="Arial"/>
          <w:bCs/>
          <w:caps/>
          <w:snapToGrid w:val="0"/>
          <w:spacing w:val="-2"/>
          <w:sz w:val="20"/>
          <w:szCs w:val="20"/>
        </w:rPr>
        <w:t>REGENE ARTIFISIAL INTELIGEN</w:t>
      </w:r>
    </w:p>
    <w:p w14:paraId="6A3FE27E" w14:textId="77777777" w:rsidR="004D413B" w:rsidRPr="00302058" w:rsidRDefault="004D413B" w:rsidP="006A39AB">
      <w:pPr>
        <w:jc w:val="center"/>
        <w:rPr>
          <w:rFonts w:ascii="Palatino Linotype" w:eastAsia="PMingLiU" w:hAnsi="Palatino Linotype" w:cs="Arial"/>
          <w:snapToGrid w:val="0"/>
          <w:spacing w:val="-2"/>
          <w:sz w:val="20"/>
          <w:szCs w:val="20"/>
          <w:lang w:val="en-US"/>
        </w:rPr>
      </w:pPr>
      <w:bookmarkStart w:id="8" w:name="_DV_M3"/>
      <w:bookmarkStart w:id="9" w:name="_DV_M4"/>
      <w:bookmarkEnd w:id="8"/>
      <w:bookmarkEnd w:id="9"/>
    </w:p>
    <w:p w14:paraId="2FE0E340"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p>
    <w:p w14:paraId="617AE22B" w14:textId="6F7C867C"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SHARES SUBSCRIPTION AGREEMENT </w:t>
      </w:r>
    </w:p>
    <w:p w14:paraId="4243763F" w14:textId="39919D88"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b/>
          <w:sz w:val="20"/>
          <w:szCs w:val="20"/>
        </w:rPr>
      </w:pPr>
      <w:r w:rsidRPr="00302058">
        <w:rPr>
          <w:rFonts w:ascii="Palatino Linotype" w:hAnsi="Palatino Linotype" w:cs="Arial"/>
          <w:b/>
          <w:sz w:val="20"/>
          <w:szCs w:val="20"/>
        </w:rPr>
        <w:t xml:space="preserve">PERJANJIAN PENYERTAAN SAHAM </w:t>
      </w:r>
    </w:p>
    <w:p w14:paraId="311C1492" w14:textId="77777777" w:rsidR="004D413B" w:rsidRPr="00302058" w:rsidRDefault="004D413B" w:rsidP="006A39AB">
      <w:pPr>
        <w:pStyle w:val="BodyText"/>
        <w:pBdr>
          <w:top w:val="double" w:sz="6" w:space="21" w:color="auto"/>
          <w:bottom w:val="double" w:sz="6" w:space="21" w:color="auto"/>
        </w:pBdr>
        <w:spacing w:after="0"/>
        <w:ind w:left="1800" w:right="1440"/>
        <w:jc w:val="center"/>
        <w:rPr>
          <w:rFonts w:ascii="Palatino Linotype" w:hAnsi="Palatino Linotype" w:cs="Arial"/>
          <w:sz w:val="20"/>
          <w:szCs w:val="20"/>
        </w:rPr>
      </w:pPr>
    </w:p>
    <w:p w14:paraId="1D4DFC09" w14:textId="77777777" w:rsidR="004D413B" w:rsidRPr="00302058" w:rsidRDefault="004D413B" w:rsidP="008D0018">
      <w:pPr>
        <w:rPr>
          <w:rFonts w:ascii="Palatino Linotype" w:hAnsi="Palatino Linotype" w:cs="Arial"/>
          <w:sz w:val="20"/>
          <w:szCs w:val="20"/>
          <w:lang w:val="fr-FR"/>
        </w:rPr>
        <w:pPrChange w:id="10" w:author="OLTRE" w:date="2024-05-21T20:17:00Z">
          <w:pPr>
            <w:spacing w:after="160" w:line="259" w:lineRule="auto"/>
          </w:pPr>
        </w:pPrChange>
      </w:pPr>
    </w:p>
    <w:p w14:paraId="53CA9453" w14:textId="77777777" w:rsidR="003E5644" w:rsidRPr="00302058" w:rsidRDefault="003E5644" w:rsidP="008D0018">
      <w:pPr>
        <w:pStyle w:val="Cen1"/>
        <w:spacing w:after="0"/>
        <w:jc w:val="left"/>
        <w:rPr>
          <w:rFonts w:ascii="Palatino Linotype" w:hAnsi="Palatino Linotype"/>
          <w:sz w:val="20"/>
          <w:szCs w:val="20"/>
        </w:rPr>
        <w:pPrChange w:id="11" w:author="OLTRE" w:date="2024-05-21T20:17:00Z">
          <w:pPr>
            <w:pStyle w:val="Cen1"/>
            <w:jc w:val="left"/>
          </w:pPr>
        </w:pPrChange>
      </w:pPr>
    </w:p>
    <w:p w14:paraId="1DA910B1" w14:textId="77777777" w:rsidR="00542D1E" w:rsidRPr="00302058" w:rsidRDefault="00542D1E" w:rsidP="006A39AB">
      <w:pPr>
        <w:rPr>
          <w:rFonts w:ascii="Palatino Linotype" w:hAnsi="Palatino Linotype"/>
          <w:sz w:val="20"/>
          <w:szCs w:val="20"/>
        </w:rPr>
      </w:pPr>
    </w:p>
    <w:p w14:paraId="79F21649" w14:textId="77777777" w:rsidR="003E5644" w:rsidRPr="00302058" w:rsidRDefault="003E5644" w:rsidP="006A39AB">
      <w:pPr>
        <w:rPr>
          <w:rFonts w:ascii="Palatino Linotype" w:hAnsi="Palatino Linotype"/>
          <w:sz w:val="20"/>
          <w:szCs w:val="20"/>
        </w:rPr>
      </w:pPr>
    </w:p>
    <w:p w14:paraId="574DF35E" w14:textId="77777777" w:rsidR="003E5644" w:rsidRPr="00302058" w:rsidRDefault="003E5644" w:rsidP="006A39AB">
      <w:pPr>
        <w:rPr>
          <w:rFonts w:ascii="Palatino Linotype" w:hAnsi="Palatino Linotype"/>
          <w:sz w:val="20"/>
          <w:szCs w:val="20"/>
        </w:rPr>
      </w:pPr>
    </w:p>
    <w:p w14:paraId="647E38EF" w14:textId="77777777" w:rsidR="003E5644" w:rsidRPr="00302058" w:rsidRDefault="003E5644" w:rsidP="006A39AB">
      <w:pPr>
        <w:rPr>
          <w:rFonts w:ascii="Palatino Linotype" w:hAnsi="Palatino Linotype"/>
          <w:sz w:val="20"/>
          <w:szCs w:val="20"/>
        </w:rPr>
      </w:pPr>
    </w:p>
    <w:p w14:paraId="595B1638" w14:textId="77777777" w:rsidR="003E5644" w:rsidRPr="00302058" w:rsidRDefault="003E5644" w:rsidP="006A39AB">
      <w:pPr>
        <w:rPr>
          <w:rFonts w:ascii="Palatino Linotype" w:hAnsi="Palatino Linotype"/>
          <w:sz w:val="20"/>
          <w:szCs w:val="20"/>
        </w:rPr>
      </w:pPr>
    </w:p>
    <w:p w14:paraId="167043AE" w14:textId="77777777" w:rsidR="003E5644" w:rsidRPr="00302058" w:rsidRDefault="003E5644" w:rsidP="006A39AB">
      <w:pPr>
        <w:rPr>
          <w:rFonts w:ascii="Palatino Linotype" w:hAnsi="Palatino Linotype"/>
          <w:sz w:val="20"/>
          <w:szCs w:val="20"/>
        </w:rPr>
      </w:pPr>
    </w:p>
    <w:p w14:paraId="6BE11BD0" w14:textId="77777777" w:rsidR="003E5644" w:rsidRPr="00302058" w:rsidRDefault="003E5644" w:rsidP="006A39AB">
      <w:pPr>
        <w:rPr>
          <w:rFonts w:ascii="Palatino Linotype" w:hAnsi="Palatino Linotype"/>
          <w:sz w:val="20"/>
          <w:szCs w:val="20"/>
        </w:rPr>
      </w:pPr>
    </w:p>
    <w:p w14:paraId="35F4DDD8" w14:textId="77777777" w:rsidR="003E5644" w:rsidRPr="00302058" w:rsidRDefault="003E5644" w:rsidP="006A39AB">
      <w:pPr>
        <w:rPr>
          <w:rFonts w:ascii="Palatino Linotype" w:hAnsi="Palatino Linotype"/>
          <w:sz w:val="20"/>
          <w:szCs w:val="20"/>
        </w:rPr>
      </w:pPr>
    </w:p>
    <w:p w14:paraId="0DEF74E0" w14:textId="77777777" w:rsidR="003E5644" w:rsidRPr="00302058" w:rsidRDefault="003E5644" w:rsidP="006A39AB">
      <w:pPr>
        <w:rPr>
          <w:rFonts w:ascii="Palatino Linotype" w:hAnsi="Palatino Linotype"/>
          <w:sz w:val="20"/>
          <w:szCs w:val="20"/>
        </w:rPr>
      </w:pPr>
    </w:p>
    <w:p w14:paraId="36635AD7" w14:textId="77777777" w:rsidR="00651015" w:rsidRPr="00302058" w:rsidRDefault="00651015" w:rsidP="006A39AB">
      <w:pPr>
        <w:rPr>
          <w:rFonts w:ascii="Palatino Linotype" w:hAnsi="Palatino Linotype"/>
          <w:sz w:val="20"/>
          <w:szCs w:val="20"/>
        </w:rPr>
      </w:pPr>
    </w:p>
    <w:p w14:paraId="1CA0BD0E" w14:textId="77777777" w:rsidR="004D413B" w:rsidRPr="00302058" w:rsidRDefault="004D413B" w:rsidP="006A39AB">
      <w:pPr>
        <w:rPr>
          <w:rFonts w:ascii="Palatino Linotype" w:hAnsi="Palatino Linotype"/>
          <w:sz w:val="20"/>
          <w:szCs w:val="20"/>
        </w:rPr>
      </w:pPr>
    </w:p>
    <w:p w14:paraId="5D81787B" w14:textId="77777777" w:rsidR="004D413B" w:rsidRPr="00302058" w:rsidRDefault="004D413B" w:rsidP="006A39AB">
      <w:pPr>
        <w:rPr>
          <w:rFonts w:ascii="Palatino Linotype" w:hAnsi="Palatino Linotype"/>
          <w:sz w:val="20"/>
          <w:szCs w:val="20"/>
        </w:rPr>
      </w:pPr>
    </w:p>
    <w:p w14:paraId="4AF801F1" w14:textId="77777777" w:rsidR="00651015" w:rsidRPr="00302058" w:rsidRDefault="00651015" w:rsidP="006A39AB">
      <w:pPr>
        <w:rPr>
          <w:rFonts w:ascii="Palatino Linotype" w:hAnsi="Palatino Linotype"/>
          <w:sz w:val="20"/>
          <w:szCs w:val="20"/>
        </w:rPr>
      </w:pPr>
    </w:p>
    <w:p w14:paraId="276F4CAD" w14:textId="77777777" w:rsidR="00651015" w:rsidRPr="00302058" w:rsidRDefault="00651015" w:rsidP="006A39AB">
      <w:pPr>
        <w:rPr>
          <w:rFonts w:ascii="Palatino Linotype" w:hAnsi="Palatino Linotype"/>
          <w:sz w:val="20"/>
          <w:szCs w:val="20"/>
        </w:rPr>
      </w:pPr>
    </w:p>
    <w:p w14:paraId="73DD3F51" w14:textId="77777777" w:rsidR="00651015" w:rsidRPr="00302058" w:rsidRDefault="00651015" w:rsidP="006A39AB">
      <w:pPr>
        <w:rPr>
          <w:rFonts w:ascii="Palatino Linotype" w:hAnsi="Palatino Linotype"/>
          <w:sz w:val="20"/>
          <w:szCs w:val="20"/>
        </w:rPr>
      </w:pPr>
    </w:p>
    <w:p w14:paraId="2A836BDD" w14:textId="77777777" w:rsidR="003E5644" w:rsidRPr="0013565F" w:rsidRDefault="003E5644">
      <w:pPr>
        <w:rPr>
          <w:del w:id="12" w:author="OLTRE" w:date="2024-05-21T20:17:00Z"/>
          <w:rFonts w:ascii="Palatino Linotype" w:hAnsi="Palatino Linotype"/>
          <w:sz w:val="20"/>
          <w:szCs w:val="20"/>
        </w:rPr>
      </w:pPr>
    </w:p>
    <w:p w14:paraId="0ECDBB2E" w14:textId="77777777" w:rsidR="003E5644" w:rsidRPr="0013565F" w:rsidRDefault="003E5644">
      <w:pPr>
        <w:rPr>
          <w:del w:id="13" w:author="OLTRE" w:date="2024-05-21T20:17:00Z"/>
          <w:rFonts w:ascii="Palatino Linotype" w:hAnsi="Palatino Linotype"/>
          <w:sz w:val="20"/>
          <w:szCs w:val="20"/>
        </w:rPr>
      </w:pPr>
    </w:p>
    <w:p w14:paraId="0592888A" w14:textId="77777777" w:rsidR="003E5644" w:rsidRPr="0013565F" w:rsidRDefault="003E5644">
      <w:pPr>
        <w:rPr>
          <w:del w:id="14" w:author="OLTRE" w:date="2024-05-21T20:17:00Z"/>
          <w:rFonts w:ascii="Palatino Linotype" w:hAnsi="Palatino Linotype"/>
          <w:sz w:val="20"/>
          <w:szCs w:val="20"/>
        </w:rPr>
      </w:pPr>
    </w:p>
    <w:p w14:paraId="09D308A8" w14:textId="233C33A8" w:rsidR="007F0910" w:rsidRPr="00302058" w:rsidRDefault="007F0910" w:rsidP="006A39AB">
      <w:pPr>
        <w:rPr>
          <w:ins w:id="15" w:author="OLTRE" w:date="2024-05-21T20:17:00Z"/>
          <w:rFonts w:ascii="Palatino Linotype" w:hAnsi="Palatino Linotype"/>
          <w:sz w:val="20"/>
          <w:szCs w:val="20"/>
        </w:rPr>
      </w:pPr>
      <w:ins w:id="16" w:author="OLTRE" w:date="2024-05-21T20:17:00Z">
        <w:r w:rsidRPr="00302058">
          <w:rPr>
            <w:rFonts w:ascii="Palatino Linotype" w:hAnsi="Palatino Linotype"/>
            <w:sz w:val="20"/>
            <w:szCs w:val="20"/>
          </w:rPr>
          <w:br w:type="page"/>
        </w:r>
      </w:ins>
    </w:p>
    <w:p w14:paraId="10FB8914" w14:textId="77777777" w:rsidR="003E5644" w:rsidRPr="00302058" w:rsidRDefault="003E5644" w:rsidP="006A39AB">
      <w:pPr>
        <w:rPr>
          <w:ins w:id="17" w:author="OLTRE" w:date="2024-05-21T20:17:00Z"/>
          <w:rFonts w:ascii="Palatino Linotype" w:hAnsi="Palatino Linotype"/>
          <w:sz w:val="20"/>
          <w:szCs w:val="20"/>
        </w:rPr>
      </w:pPr>
    </w:p>
    <w:tbl>
      <w:tblPr>
        <w:tblW w:w="0" w:type="auto"/>
        <w:tblLook w:val="04A0" w:firstRow="1" w:lastRow="0" w:firstColumn="1" w:lastColumn="0" w:noHBand="0" w:noVBand="1"/>
      </w:tblPr>
      <w:tblGrid>
        <w:gridCol w:w="4150"/>
        <w:gridCol w:w="4150"/>
      </w:tblGrid>
      <w:tr w:rsidR="003E5644" w:rsidRPr="00302058" w14:paraId="670BE85B" w14:textId="77777777" w:rsidTr="00B67949">
        <w:tc>
          <w:tcPr>
            <w:tcW w:w="4150" w:type="dxa"/>
            <w:shd w:val="clear" w:color="auto" w:fill="auto"/>
          </w:tcPr>
          <w:p w14:paraId="1CC66E27" w14:textId="618CCBC8" w:rsidR="003E5644" w:rsidRPr="00302058" w:rsidRDefault="003E5644" w:rsidP="006A39AB">
            <w:pPr>
              <w:jc w:val="both"/>
              <w:rPr>
                <w:rFonts w:ascii="Palatino Linotype" w:hAnsi="Palatino Linotype"/>
                <w:sz w:val="20"/>
                <w:szCs w:val="20"/>
              </w:rPr>
            </w:pPr>
            <w:r w:rsidRPr="00302058">
              <w:rPr>
                <w:rFonts w:ascii="Palatino Linotype" w:hAnsi="Palatino Linotype"/>
                <w:sz w:val="20"/>
                <w:szCs w:val="20"/>
              </w:rPr>
              <w:t>THIS SHARE SUBSCRIPTION AGREEMENT (this “</w:t>
            </w:r>
            <w:r w:rsidRPr="00302058">
              <w:rPr>
                <w:rFonts w:ascii="Palatino Linotype" w:hAnsi="Palatino Linotype"/>
                <w:b/>
                <w:sz w:val="20"/>
                <w:szCs w:val="20"/>
              </w:rPr>
              <w:t>Agreement</w:t>
            </w:r>
            <w:r w:rsidRPr="00302058">
              <w:rPr>
                <w:rFonts w:ascii="Palatino Linotype" w:hAnsi="Palatino Linotype"/>
                <w:sz w:val="20"/>
                <w:szCs w:val="20"/>
              </w:rPr>
              <w:t xml:space="preserve">”), is made as of </w:t>
            </w:r>
            <w:del w:id="18" w:author="OLTRE" w:date="2024-05-21T20:17:00Z">
              <w:r w:rsidR="00D12FE5">
                <w:rPr>
                  <w:rFonts w:ascii="Palatino Linotype" w:hAnsi="Palatino Linotype"/>
                  <w:sz w:val="20"/>
                  <w:szCs w:val="20"/>
                </w:rPr>
                <w:delText>January</w:delText>
              </w:r>
            </w:del>
            <w:ins w:id="19" w:author="OLTRE" w:date="2024-05-21T20:17:00Z">
              <w:r w:rsidR="003148DC" w:rsidRPr="00302058">
                <w:rPr>
                  <w:rFonts w:ascii="Palatino Linotype" w:hAnsi="Palatino Linotype"/>
                  <w:sz w:val="20"/>
                  <w:szCs w:val="20"/>
                </w:rPr>
                <w:t>May</w:t>
              </w:r>
            </w:ins>
            <w:r w:rsidR="003148DC" w:rsidRPr="00302058">
              <w:rPr>
                <w:rFonts w:ascii="Palatino Linotype" w:hAnsi="Palatino Linotype"/>
                <w:sz w:val="20"/>
                <w:szCs w:val="20"/>
              </w:rPr>
              <w:t xml:space="preserve"> </w:t>
            </w:r>
            <w:r w:rsidR="00CC3DD9" w:rsidRPr="00302058">
              <w:rPr>
                <w:rFonts w:ascii="Palatino Linotype" w:hAnsi="Palatino Linotype"/>
                <w:sz w:val="20"/>
                <w:highlight w:val="yellow"/>
                <w:rPrChange w:id="20" w:author="OLTRE" w:date="2024-05-21T20:17:00Z">
                  <w:rPr>
                    <w:rFonts w:ascii="Palatino Linotype" w:hAnsi="Palatino Linotype"/>
                    <w:sz w:val="20"/>
                  </w:rPr>
                </w:rPrChange>
              </w:rPr>
              <w:t>**</w:t>
            </w:r>
            <w:r w:rsidR="00736F8A" w:rsidRPr="00302058">
              <w:rPr>
                <w:rFonts w:ascii="Palatino Linotype" w:hAnsi="Palatino Linotype"/>
                <w:sz w:val="20"/>
                <w:highlight w:val="yellow"/>
                <w:vertAlign w:val="superscript"/>
                <w:rPrChange w:id="21" w:author="OLTRE" w:date="2024-05-21T20:17:00Z">
                  <w:rPr>
                    <w:rFonts w:ascii="Palatino Linotype" w:hAnsi="Palatino Linotype"/>
                    <w:sz w:val="20"/>
                    <w:vertAlign w:val="superscript"/>
                  </w:rPr>
                </w:rPrChange>
              </w:rPr>
              <w:t>th</w:t>
            </w:r>
            <w:r w:rsidRPr="00302058">
              <w:rPr>
                <w:rFonts w:ascii="Palatino Linotype" w:hAnsi="Palatino Linotype"/>
                <w:sz w:val="20"/>
                <w:szCs w:val="20"/>
              </w:rPr>
              <w:t xml:space="preserve">, </w:t>
            </w:r>
            <w:r w:rsidR="00736F8A" w:rsidRPr="00302058">
              <w:rPr>
                <w:rFonts w:ascii="Palatino Linotype" w:hAnsi="Palatino Linotype"/>
                <w:sz w:val="20"/>
                <w:szCs w:val="20"/>
              </w:rPr>
              <w:t>202</w:t>
            </w:r>
            <w:r w:rsidR="00CC3DD9" w:rsidRPr="00302058">
              <w:rPr>
                <w:rFonts w:ascii="Palatino Linotype" w:hAnsi="Palatino Linotype"/>
                <w:sz w:val="20"/>
                <w:szCs w:val="20"/>
              </w:rPr>
              <w:t>4</w:t>
            </w:r>
            <w:r w:rsidR="00736F8A" w:rsidRPr="00302058">
              <w:rPr>
                <w:rFonts w:ascii="Palatino Linotype" w:hAnsi="Palatino Linotype"/>
                <w:sz w:val="20"/>
                <w:szCs w:val="20"/>
              </w:rPr>
              <w:t xml:space="preserve"> </w:t>
            </w:r>
            <w:r w:rsidRPr="00302058">
              <w:rPr>
                <w:rFonts w:ascii="Palatino Linotype" w:hAnsi="Palatino Linotype"/>
                <w:sz w:val="20"/>
                <w:szCs w:val="20"/>
              </w:rPr>
              <w:t xml:space="preserve">by and among: </w:t>
            </w:r>
          </w:p>
          <w:p w14:paraId="037C9641" w14:textId="77777777" w:rsidR="005C4F43" w:rsidRPr="00302058" w:rsidRDefault="005C4F43" w:rsidP="006A39AB">
            <w:pPr>
              <w:jc w:val="both"/>
              <w:rPr>
                <w:rFonts w:ascii="Palatino Linotype" w:hAnsi="Palatino Linotype"/>
                <w:sz w:val="20"/>
                <w:szCs w:val="20"/>
              </w:rPr>
            </w:pPr>
          </w:p>
        </w:tc>
        <w:tc>
          <w:tcPr>
            <w:tcW w:w="4150" w:type="dxa"/>
            <w:shd w:val="clear" w:color="auto" w:fill="auto"/>
          </w:tcPr>
          <w:p w14:paraId="5D9CE50C" w14:textId="6D038F8A" w:rsidR="003E5644" w:rsidRPr="00302058" w:rsidRDefault="003E5644" w:rsidP="006A39AB">
            <w:pPr>
              <w:jc w:val="both"/>
              <w:rPr>
                <w:rFonts w:ascii="Palatino Linotype" w:hAnsi="Palatino Linotype"/>
                <w:color w:val="E7E6E6" w:themeColor="background2"/>
                <w:sz w:val="20"/>
                <w:rPrChange w:id="22"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3" w:author="OLTRE" w:date="2024-05-21T20:17:00Z">
                  <w:rPr>
                    <w:rFonts w:ascii="Palatino Linotype" w:hAnsi="Palatino Linotype"/>
                    <w:sz w:val="20"/>
                  </w:rPr>
                </w:rPrChange>
              </w:rPr>
              <w:t>PERJANJIAN PENGAMBILAN SAHAM ini (“</w:t>
            </w:r>
            <w:r w:rsidRPr="00302058">
              <w:rPr>
                <w:rFonts w:ascii="Palatino Linotype" w:hAnsi="Palatino Linotype"/>
                <w:b/>
                <w:color w:val="E7E6E6" w:themeColor="background2"/>
                <w:sz w:val="20"/>
                <w:rPrChange w:id="24" w:author="OLTRE" w:date="2024-05-21T20:17:00Z">
                  <w:rPr>
                    <w:rFonts w:ascii="Palatino Linotype" w:hAnsi="Palatino Linotype"/>
                    <w:b/>
                    <w:sz w:val="20"/>
                  </w:rPr>
                </w:rPrChange>
              </w:rPr>
              <w:t>Per</w:t>
            </w:r>
            <w:r w:rsidR="003542B0" w:rsidRPr="00302058">
              <w:rPr>
                <w:rFonts w:ascii="Palatino Linotype" w:hAnsi="Palatino Linotype"/>
                <w:b/>
                <w:color w:val="E7E6E6" w:themeColor="background2"/>
                <w:sz w:val="20"/>
                <w:rPrChange w:id="25" w:author="OLTRE" w:date="2024-05-21T20:17:00Z">
                  <w:rPr>
                    <w:rFonts w:ascii="Palatino Linotype" w:hAnsi="Palatino Linotype"/>
                    <w:b/>
                    <w:sz w:val="20"/>
                  </w:rPr>
                </w:rPrChange>
              </w:rPr>
              <w:t>janjian</w:t>
            </w:r>
            <w:r w:rsidR="003542B0" w:rsidRPr="00302058">
              <w:rPr>
                <w:rFonts w:ascii="Palatino Linotype" w:hAnsi="Palatino Linotype"/>
                <w:color w:val="E7E6E6" w:themeColor="background2"/>
                <w:sz w:val="20"/>
                <w:rPrChange w:id="26" w:author="OLTRE" w:date="2024-05-21T20:17:00Z">
                  <w:rPr>
                    <w:rFonts w:ascii="Palatino Linotype" w:hAnsi="Palatino Linotype"/>
                    <w:sz w:val="20"/>
                  </w:rPr>
                </w:rPrChange>
              </w:rPr>
              <w:t xml:space="preserve">”) dibuat pada tanggal </w:t>
            </w:r>
            <w:r w:rsidR="00CC3DD9" w:rsidRPr="00302058">
              <w:rPr>
                <w:rFonts w:ascii="Palatino Linotype" w:hAnsi="Palatino Linotype"/>
                <w:color w:val="E7E6E6" w:themeColor="background2"/>
                <w:sz w:val="20"/>
                <w:rPrChange w:id="27" w:author="OLTRE" w:date="2024-05-21T20:17:00Z">
                  <w:rPr>
                    <w:rFonts w:ascii="Palatino Linotype" w:hAnsi="Palatino Linotype"/>
                    <w:sz w:val="20"/>
                  </w:rPr>
                </w:rPrChange>
              </w:rPr>
              <w:t>**</w:t>
            </w:r>
            <w:r w:rsidR="00736F8A" w:rsidRPr="00302058">
              <w:rPr>
                <w:rFonts w:ascii="Palatino Linotype" w:hAnsi="Palatino Linotype"/>
                <w:color w:val="E7E6E6" w:themeColor="background2"/>
                <w:sz w:val="20"/>
                <w:rPrChange w:id="28" w:author="OLTRE" w:date="2024-05-21T20:17:00Z">
                  <w:rPr>
                    <w:rFonts w:ascii="Palatino Linotype" w:hAnsi="Palatino Linotype"/>
                    <w:sz w:val="20"/>
                  </w:rPr>
                </w:rPrChange>
              </w:rPr>
              <w:t xml:space="preserve"> </w:t>
            </w:r>
            <w:r w:rsidR="00D12FE5" w:rsidRPr="00302058">
              <w:rPr>
                <w:rFonts w:ascii="Palatino Linotype" w:hAnsi="Palatino Linotype"/>
                <w:color w:val="E7E6E6" w:themeColor="background2"/>
                <w:sz w:val="20"/>
                <w:rPrChange w:id="29" w:author="OLTRE" w:date="2024-05-21T20:17:00Z">
                  <w:rPr>
                    <w:rFonts w:ascii="Palatino Linotype" w:hAnsi="Palatino Linotype"/>
                    <w:sz w:val="20"/>
                  </w:rPr>
                </w:rPrChange>
              </w:rPr>
              <w:t xml:space="preserve">Januari </w:t>
            </w:r>
            <w:r w:rsidR="00736F8A" w:rsidRPr="00302058">
              <w:rPr>
                <w:rFonts w:ascii="Palatino Linotype" w:hAnsi="Palatino Linotype"/>
                <w:color w:val="E7E6E6" w:themeColor="background2"/>
                <w:sz w:val="20"/>
                <w:rPrChange w:id="30" w:author="OLTRE" w:date="2024-05-21T20:17:00Z">
                  <w:rPr>
                    <w:rFonts w:ascii="Palatino Linotype" w:hAnsi="Palatino Linotype"/>
                    <w:sz w:val="20"/>
                  </w:rPr>
                </w:rPrChange>
              </w:rPr>
              <w:t>202</w:t>
            </w:r>
            <w:r w:rsidR="00CC3DD9" w:rsidRPr="00302058">
              <w:rPr>
                <w:rFonts w:ascii="Palatino Linotype" w:hAnsi="Palatino Linotype"/>
                <w:color w:val="E7E6E6" w:themeColor="background2"/>
                <w:sz w:val="20"/>
                <w:rPrChange w:id="31" w:author="OLTRE" w:date="2024-05-21T20:17:00Z">
                  <w:rPr>
                    <w:rFonts w:ascii="Palatino Linotype" w:hAnsi="Palatino Linotype"/>
                    <w:sz w:val="20"/>
                  </w:rPr>
                </w:rPrChange>
              </w:rPr>
              <w:t>4</w:t>
            </w:r>
            <w:r w:rsidRPr="00302058">
              <w:rPr>
                <w:rFonts w:ascii="Palatino Linotype" w:hAnsi="Palatino Linotype"/>
                <w:color w:val="E7E6E6" w:themeColor="background2"/>
                <w:sz w:val="20"/>
                <w:rPrChange w:id="32" w:author="OLTRE" w:date="2024-05-21T20:17:00Z">
                  <w:rPr>
                    <w:rFonts w:ascii="Palatino Linotype" w:hAnsi="Palatino Linotype"/>
                    <w:sz w:val="20"/>
                  </w:rPr>
                </w:rPrChange>
              </w:rPr>
              <w:t xml:space="preserve">, oleh dan antara: </w:t>
            </w:r>
          </w:p>
        </w:tc>
      </w:tr>
      <w:tr w:rsidR="003E5644" w:rsidRPr="00302058" w14:paraId="4FD50607" w14:textId="77777777" w:rsidTr="00B67949">
        <w:tc>
          <w:tcPr>
            <w:tcW w:w="4150" w:type="dxa"/>
            <w:shd w:val="clear" w:color="auto" w:fill="auto"/>
          </w:tcPr>
          <w:p w14:paraId="2B9C8E69" w14:textId="71729397" w:rsidR="003E5644" w:rsidRPr="00302058" w:rsidRDefault="003E5644" w:rsidP="008D0018">
            <w:pPr>
              <w:pStyle w:val="ListParagraph"/>
              <w:numPr>
                <w:ilvl w:val="0"/>
                <w:numId w:val="46"/>
              </w:numPr>
              <w:ind w:left="462" w:hanging="425"/>
              <w:jc w:val="both"/>
              <w:rPr>
                <w:rFonts w:ascii="Palatino Linotype" w:hAnsi="Palatino Linotype"/>
                <w:sz w:val="20"/>
                <w:szCs w:val="20"/>
              </w:rPr>
              <w:pPrChange w:id="33" w:author="OLTRE" w:date="2024-05-21T20:17:00Z">
                <w:pPr>
                  <w:jc w:val="both"/>
                </w:pPr>
              </w:pPrChange>
            </w:pPr>
            <w:del w:id="34" w:author="OLTRE" w:date="2024-05-21T20:17:00Z">
              <w:r w:rsidRPr="007E642D">
                <w:rPr>
                  <w:rFonts w:ascii="Palatino Linotype" w:hAnsi="Palatino Linotype"/>
                  <w:sz w:val="20"/>
                  <w:szCs w:val="20"/>
                </w:rPr>
                <w:delText xml:space="preserve">1. </w:delText>
              </w:r>
            </w:del>
            <w:r w:rsidRPr="00302058">
              <w:rPr>
                <w:rFonts w:ascii="Palatino Linotype" w:hAnsi="Palatino Linotype"/>
                <w:b/>
                <w:sz w:val="20"/>
                <w:szCs w:val="20"/>
              </w:rPr>
              <w:t xml:space="preserve">PT </w:t>
            </w:r>
            <w:r w:rsidR="00CC3DD9" w:rsidRPr="00302058">
              <w:rPr>
                <w:rFonts w:ascii="Palatino Linotype" w:hAnsi="Palatino Linotype"/>
                <w:b/>
                <w:sz w:val="20"/>
                <w:szCs w:val="20"/>
              </w:rPr>
              <w:t>REGENE ARTIFISIAL INTELIGEN</w:t>
            </w:r>
            <w:r w:rsidRPr="00302058">
              <w:rPr>
                <w:rFonts w:ascii="Palatino Linotype" w:hAnsi="Palatino Linotype"/>
                <w:b/>
                <w:sz w:val="20"/>
                <w:szCs w:val="20"/>
              </w:rPr>
              <w:t xml:space="preserve"> </w:t>
            </w:r>
            <w:r w:rsidRPr="00302058">
              <w:rPr>
                <w:rFonts w:ascii="Palatino Linotype" w:hAnsi="Palatino Linotype"/>
                <w:sz w:val="20"/>
                <w:szCs w:val="20"/>
              </w:rPr>
              <w:t>(“</w:t>
            </w:r>
            <w:r w:rsidRPr="00302058">
              <w:rPr>
                <w:rFonts w:ascii="Palatino Linotype" w:hAnsi="Palatino Linotype"/>
                <w:b/>
                <w:sz w:val="20"/>
                <w:szCs w:val="20"/>
              </w:rPr>
              <w:t>Company</w:t>
            </w:r>
            <w:r w:rsidRPr="00302058">
              <w:rPr>
                <w:rFonts w:ascii="Palatino Linotype" w:hAnsi="Palatino Linotype"/>
                <w:sz w:val="20"/>
                <w:szCs w:val="20"/>
              </w:rPr>
              <w:t xml:space="preserve">”), a company in the form of limited liability company incorporated based on </w:t>
            </w:r>
            <w:r w:rsidR="0013565F" w:rsidRPr="00302058">
              <w:rPr>
                <w:rFonts w:ascii="Palatino Linotype" w:hAnsi="Palatino Linotype"/>
                <w:sz w:val="20"/>
                <w:szCs w:val="20"/>
              </w:rPr>
              <w:t xml:space="preserve">Deed no. </w:t>
            </w:r>
            <w:r w:rsidR="00CC3DD9" w:rsidRPr="00302058">
              <w:rPr>
                <w:rFonts w:ascii="Palatino Linotype" w:hAnsi="Palatino Linotype"/>
                <w:sz w:val="20"/>
                <w:szCs w:val="20"/>
              </w:rPr>
              <w:t>3</w:t>
            </w:r>
            <w:r w:rsidR="0013565F" w:rsidRPr="00302058">
              <w:rPr>
                <w:rFonts w:ascii="Palatino Linotype" w:hAnsi="Palatino Linotype"/>
                <w:sz w:val="20"/>
                <w:szCs w:val="20"/>
              </w:rPr>
              <w:t xml:space="preserve"> dated </w:t>
            </w:r>
            <w:r w:rsidR="00CC3DD9" w:rsidRPr="00302058">
              <w:rPr>
                <w:rFonts w:ascii="Palatino Linotype" w:hAnsi="Palatino Linotype"/>
                <w:sz w:val="20"/>
                <w:szCs w:val="20"/>
              </w:rPr>
              <w:t xml:space="preserve"> </w:t>
            </w:r>
            <w:r w:rsidR="0013565F" w:rsidRPr="00302058">
              <w:rPr>
                <w:rFonts w:ascii="Palatino Linotype" w:hAnsi="Palatino Linotype"/>
                <w:sz w:val="20"/>
                <w:szCs w:val="20"/>
              </w:rPr>
              <w:t>Ma</w:t>
            </w:r>
            <w:r w:rsidR="00CC3DD9" w:rsidRPr="00302058">
              <w:rPr>
                <w:rFonts w:ascii="Palatino Linotype" w:hAnsi="Palatino Linotype"/>
                <w:sz w:val="20"/>
                <w:szCs w:val="20"/>
              </w:rPr>
              <w:t>rch</w:t>
            </w:r>
            <w:r w:rsidR="0013565F" w:rsidRPr="00302058">
              <w:rPr>
                <w:rFonts w:ascii="Palatino Linotype" w:hAnsi="Palatino Linotype"/>
                <w:sz w:val="20"/>
                <w:szCs w:val="20"/>
              </w:rPr>
              <w:t xml:space="preserve"> </w:t>
            </w:r>
            <w:r w:rsidR="00CF4FF5" w:rsidRPr="00302058">
              <w:rPr>
                <w:rFonts w:ascii="Palatino Linotype" w:hAnsi="Palatino Linotype"/>
                <w:sz w:val="20"/>
                <w:szCs w:val="20"/>
              </w:rPr>
              <w:t>2</w:t>
            </w:r>
            <w:r w:rsidR="00CF4FF5" w:rsidRPr="00302058">
              <w:rPr>
                <w:rFonts w:ascii="Palatino Linotype" w:hAnsi="Palatino Linotype"/>
                <w:sz w:val="20"/>
                <w:szCs w:val="20"/>
                <w:vertAlign w:val="superscript"/>
              </w:rPr>
              <w:t>nd,</w:t>
            </w:r>
            <w:r w:rsidR="00CF4FF5" w:rsidRPr="00302058">
              <w:rPr>
                <w:rFonts w:ascii="Palatino Linotype" w:hAnsi="Palatino Linotype"/>
                <w:sz w:val="20"/>
                <w:szCs w:val="20"/>
              </w:rPr>
              <w:t xml:space="preserve"> </w:t>
            </w:r>
            <w:r w:rsidR="0013565F" w:rsidRPr="00302058">
              <w:rPr>
                <w:rFonts w:ascii="Palatino Linotype" w:hAnsi="Palatino Linotype"/>
                <w:sz w:val="20"/>
                <w:szCs w:val="20"/>
              </w:rPr>
              <w:t>20</w:t>
            </w:r>
            <w:r w:rsidR="00CC3DD9" w:rsidRPr="00302058">
              <w:rPr>
                <w:rFonts w:ascii="Palatino Linotype" w:hAnsi="Palatino Linotype"/>
                <w:sz w:val="20"/>
                <w:szCs w:val="20"/>
              </w:rPr>
              <w:t>22</w:t>
            </w:r>
            <w:r w:rsidR="0013565F" w:rsidRPr="00302058">
              <w:rPr>
                <w:rFonts w:ascii="Palatino Linotype" w:hAnsi="Palatino Linotype"/>
                <w:sz w:val="20"/>
                <w:szCs w:val="20"/>
              </w:rPr>
              <w:t xml:space="preserve">, drawn before </w:t>
            </w:r>
            <w:r w:rsidR="00CC3DD9" w:rsidRPr="00302058">
              <w:rPr>
                <w:rFonts w:ascii="Palatino Linotype" w:hAnsi="Palatino Linotype"/>
                <w:sz w:val="20"/>
                <w:szCs w:val="20"/>
              </w:rPr>
              <w:t>Sandi Guntara</w:t>
            </w:r>
            <w:r w:rsidR="0013565F" w:rsidRPr="00302058">
              <w:rPr>
                <w:rFonts w:ascii="Palatino Linotype" w:hAnsi="Palatino Linotype"/>
                <w:sz w:val="20"/>
                <w:szCs w:val="20"/>
              </w:rPr>
              <w:t xml:space="preserve"> </w:t>
            </w:r>
            <w:r w:rsidR="00F10F1E" w:rsidRPr="00302058">
              <w:rPr>
                <w:rFonts w:ascii="Palatino Linotype" w:hAnsi="Palatino Linotype"/>
                <w:sz w:val="20"/>
                <w:szCs w:val="20"/>
              </w:rPr>
              <w:t>Trisna</w:t>
            </w:r>
            <w:r w:rsidR="00B52891" w:rsidRPr="00302058">
              <w:rPr>
                <w:rFonts w:ascii="Palatino Linotype" w:hAnsi="Palatino Linotype"/>
                <w:sz w:val="20"/>
                <w:szCs w:val="20"/>
              </w:rPr>
              <w:t>, S.Kom.,</w:t>
            </w:r>
            <w:r w:rsidR="00F10F1E" w:rsidRPr="00302058">
              <w:rPr>
                <w:rFonts w:ascii="Palatino Linotype" w:hAnsi="Palatino Linotype"/>
                <w:sz w:val="20"/>
                <w:szCs w:val="20"/>
              </w:rPr>
              <w:t xml:space="preserve"> </w:t>
            </w:r>
            <w:r w:rsidR="0013565F" w:rsidRPr="00302058">
              <w:rPr>
                <w:rFonts w:ascii="Palatino Linotype" w:hAnsi="Palatino Linotype"/>
                <w:sz w:val="20"/>
                <w:szCs w:val="20"/>
              </w:rPr>
              <w:t xml:space="preserve">S.h., </w:t>
            </w:r>
            <w:r w:rsidR="00B52891" w:rsidRPr="00302058">
              <w:rPr>
                <w:rFonts w:ascii="Palatino Linotype" w:hAnsi="Palatino Linotype"/>
                <w:sz w:val="20"/>
                <w:szCs w:val="20"/>
              </w:rPr>
              <w:t xml:space="preserve">M.M, </w:t>
            </w:r>
            <w:r w:rsidR="0013565F" w:rsidRPr="00302058">
              <w:rPr>
                <w:rFonts w:ascii="Palatino Linotype" w:hAnsi="Palatino Linotype"/>
                <w:sz w:val="20"/>
                <w:szCs w:val="20"/>
              </w:rPr>
              <w:t>M.Kn</w:t>
            </w:r>
            <w:r w:rsidR="00B52891" w:rsidRPr="00302058">
              <w:rPr>
                <w:rFonts w:ascii="Palatino Linotype" w:hAnsi="Palatino Linotype"/>
                <w:sz w:val="20"/>
                <w:szCs w:val="20"/>
              </w:rPr>
              <w:t>.</w:t>
            </w:r>
            <w:r w:rsidR="00CF4FF5" w:rsidRPr="00302058">
              <w:rPr>
                <w:rFonts w:ascii="Palatino Linotype" w:hAnsi="Palatino Linotype"/>
                <w:sz w:val="20"/>
                <w:szCs w:val="20"/>
              </w:rPr>
              <w:t>,</w:t>
            </w:r>
            <w:r w:rsidR="0013565F" w:rsidRPr="00302058">
              <w:rPr>
                <w:rFonts w:ascii="Palatino Linotype" w:hAnsi="Palatino Linotype"/>
                <w:sz w:val="20"/>
                <w:szCs w:val="20"/>
              </w:rPr>
              <w:t xml:space="preserve"> Notary in </w:t>
            </w:r>
            <w:r w:rsidR="00B52891" w:rsidRPr="00302058">
              <w:rPr>
                <w:rFonts w:ascii="Palatino Linotype" w:hAnsi="Palatino Linotype"/>
                <w:sz w:val="20"/>
                <w:szCs w:val="20"/>
              </w:rPr>
              <w:t>Kabupaten Karawang</w:t>
            </w:r>
            <w:r w:rsidR="0013565F" w:rsidRPr="00302058">
              <w:rPr>
                <w:rFonts w:ascii="Palatino Linotype" w:hAnsi="Palatino Linotype"/>
                <w:sz w:val="20"/>
                <w:szCs w:val="20"/>
              </w:rPr>
              <w:t xml:space="preserve">, having received a legalization from Minister Law and Human Right’s Decree No. </w:t>
            </w:r>
            <w:r w:rsidR="00F92F8F" w:rsidRPr="00302058">
              <w:rPr>
                <w:rFonts w:ascii="Palatino Linotype" w:hAnsi="Palatino Linotype"/>
                <w:sz w:val="20"/>
                <w:szCs w:val="20"/>
              </w:rPr>
              <w:t>AHU-</w:t>
            </w:r>
            <w:r w:rsidR="00B52891" w:rsidRPr="00302058">
              <w:rPr>
                <w:rFonts w:ascii="Palatino Linotype" w:hAnsi="Palatino Linotype"/>
                <w:sz w:val="20"/>
                <w:szCs w:val="20"/>
              </w:rPr>
              <w:t>0015625.</w:t>
            </w:r>
            <w:r w:rsidR="00F92F8F" w:rsidRPr="00302058">
              <w:rPr>
                <w:rFonts w:ascii="Palatino Linotype" w:hAnsi="Palatino Linotype"/>
                <w:sz w:val="20"/>
                <w:szCs w:val="20"/>
              </w:rPr>
              <w:t>AH.01.01.T</w:t>
            </w:r>
            <w:r w:rsidR="00B52891" w:rsidRPr="00302058">
              <w:rPr>
                <w:rFonts w:ascii="Palatino Linotype" w:hAnsi="Palatino Linotype"/>
                <w:sz w:val="20"/>
                <w:szCs w:val="20"/>
              </w:rPr>
              <w:t>AHUN</w:t>
            </w:r>
            <w:r w:rsidR="00F92F8F" w:rsidRPr="00302058">
              <w:rPr>
                <w:rFonts w:ascii="Palatino Linotype" w:hAnsi="Palatino Linotype"/>
                <w:sz w:val="20"/>
                <w:szCs w:val="20"/>
              </w:rPr>
              <w:t xml:space="preserve">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on </w:t>
            </w:r>
            <w:r w:rsidR="00B52891" w:rsidRPr="00302058">
              <w:rPr>
                <w:rFonts w:ascii="Palatino Linotype" w:hAnsi="Palatino Linotype"/>
                <w:sz w:val="20"/>
                <w:szCs w:val="20"/>
              </w:rPr>
              <w:t>March 2</w:t>
            </w:r>
            <w:r w:rsidR="00B52891" w:rsidRPr="00302058">
              <w:rPr>
                <w:rFonts w:ascii="Palatino Linotype" w:hAnsi="Palatino Linotype"/>
                <w:sz w:val="20"/>
                <w:szCs w:val="20"/>
                <w:vertAlign w:val="superscript"/>
              </w:rPr>
              <w:t>nd</w:t>
            </w:r>
            <w:r w:rsidR="00F92F8F" w:rsidRPr="00302058">
              <w:rPr>
                <w:rFonts w:ascii="Palatino Linotype" w:hAnsi="Palatino Linotype"/>
                <w:sz w:val="20"/>
                <w:szCs w:val="20"/>
              </w:rPr>
              <w:t>, 20</w:t>
            </w:r>
            <w:r w:rsidR="00B52891" w:rsidRPr="00302058">
              <w:rPr>
                <w:rFonts w:ascii="Palatino Linotype" w:hAnsi="Palatino Linotype"/>
                <w:sz w:val="20"/>
                <w:szCs w:val="20"/>
              </w:rPr>
              <w:t>22</w:t>
            </w:r>
            <w:r w:rsidR="0013565F" w:rsidRPr="00302058">
              <w:rPr>
                <w:rFonts w:ascii="Palatino Linotype" w:hAnsi="Palatino Linotype"/>
                <w:sz w:val="20"/>
                <w:szCs w:val="20"/>
              </w:rPr>
              <w:t xml:space="preserve"> under the laws of Indonesia, that </w:t>
            </w:r>
            <w:r w:rsidR="00B52891" w:rsidRPr="00302058">
              <w:rPr>
                <w:rFonts w:ascii="Palatino Linotype" w:hAnsi="Palatino Linotype"/>
                <w:sz w:val="20"/>
                <w:szCs w:val="20"/>
              </w:rPr>
              <w:t xml:space="preserve">latest </w:t>
            </w:r>
            <w:r w:rsidR="0013565F" w:rsidRPr="00302058">
              <w:rPr>
                <w:rFonts w:ascii="Palatino Linotype" w:hAnsi="Palatino Linotype"/>
                <w:sz w:val="20"/>
                <w:szCs w:val="20"/>
              </w:rPr>
              <w:t xml:space="preserve">has been amended under Deed </w:t>
            </w:r>
            <w:r w:rsidR="00B52891" w:rsidRPr="00302058">
              <w:rPr>
                <w:rFonts w:ascii="Palatino Linotype" w:hAnsi="Palatino Linotype"/>
                <w:sz w:val="20"/>
                <w:szCs w:val="20"/>
              </w:rPr>
              <w:t>N</w:t>
            </w:r>
            <w:r w:rsidR="0013565F" w:rsidRPr="00302058">
              <w:rPr>
                <w:rFonts w:ascii="Palatino Linotype" w:hAnsi="Palatino Linotype"/>
                <w:sz w:val="20"/>
                <w:szCs w:val="20"/>
              </w:rPr>
              <w:t>o</w:t>
            </w:r>
            <w:r w:rsidR="00B52891" w:rsidRPr="00302058">
              <w:rPr>
                <w:rFonts w:ascii="Palatino Linotype" w:hAnsi="Palatino Linotype"/>
                <w:sz w:val="20"/>
                <w:szCs w:val="20"/>
              </w:rPr>
              <w:t>.</w:t>
            </w:r>
            <w:r w:rsidR="0013565F" w:rsidRPr="00302058">
              <w:rPr>
                <w:rFonts w:ascii="Palatino Linotype" w:hAnsi="Palatino Linotype"/>
                <w:sz w:val="20"/>
                <w:szCs w:val="20"/>
              </w:rPr>
              <w:t xml:space="preserve"> </w:t>
            </w:r>
            <w:r w:rsidR="00B52891" w:rsidRPr="00302058">
              <w:rPr>
                <w:rFonts w:ascii="Palatino Linotype" w:hAnsi="Palatino Linotype"/>
                <w:sz w:val="20"/>
              </w:rPr>
              <w:t>02</w:t>
            </w:r>
            <w:r w:rsidR="00F92F8F" w:rsidRPr="00302058">
              <w:rPr>
                <w:rFonts w:ascii="Palatino Linotype" w:hAnsi="Palatino Linotype"/>
                <w:sz w:val="20"/>
                <w:lang w:val="en-GB"/>
              </w:rPr>
              <w:t xml:space="preserve"> dated </w:t>
            </w:r>
            <w:r w:rsidR="00B52891" w:rsidRPr="00302058">
              <w:rPr>
                <w:rFonts w:ascii="Palatino Linotype" w:hAnsi="Palatino Linotype"/>
                <w:sz w:val="20"/>
                <w:lang w:val="en-GB"/>
              </w:rPr>
              <w:t xml:space="preserve">Febuary 23th, 2024 </w:t>
            </w:r>
            <w:r w:rsidR="00F92F8F" w:rsidRPr="00302058">
              <w:rPr>
                <w:rFonts w:ascii="Palatino Linotype" w:hAnsi="Palatino Linotype"/>
                <w:sz w:val="20"/>
                <w:lang w:val="en-GB"/>
              </w:rPr>
              <w:t xml:space="preserve">, drawn before </w:t>
            </w:r>
            <w:r w:rsidR="00B52891" w:rsidRPr="00302058">
              <w:rPr>
                <w:rFonts w:ascii="Palatino Linotype" w:hAnsi="Palatino Linotype"/>
                <w:sz w:val="20"/>
                <w:lang w:val="en-GB"/>
              </w:rPr>
              <w:t>Jane Miranda Gasali</w:t>
            </w:r>
            <w:r w:rsidR="00F92F8F" w:rsidRPr="00302058">
              <w:rPr>
                <w:rFonts w:ascii="Palatino Linotype" w:hAnsi="Palatino Linotype"/>
                <w:sz w:val="20"/>
                <w:lang w:val="en-GB"/>
              </w:rPr>
              <w:t>, S.H.</w:t>
            </w:r>
            <w:r w:rsidR="00B52891" w:rsidRPr="00302058">
              <w:rPr>
                <w:rFonts w:ascii="Palatino Linotype" w:hAnsi="Palatino Linotype"/>
                <w:sz w:val="20"/>
                <w:lang w:val="en-GB"/>
              </w:rPr>
              <w:t>, M.Kn.,</w:t>
            </w:r>
            <w:r w:rsidR="00F92F8F" w:rsidRPr="00302058">
              <w:rPr>
                <w:rFonts w:ascii="Palatino Linotype" w:hAnsi="Palatino Linotype"/>
                <w:sz w:val="20"/>
                <w:lang w:val="en-GB"/>
              </w:rPr>
              <w:t xml:space="preserve"> a notary in </w:t>
            </w:r>
            <w:r w:rsidR="00B52891" w:rsidRPr="00302058">
              <w:rPr>
                <w:rFonts w:ascii="Palatino Linotype" w:hAnsi="Palatino Linotype"/>
                <w:sz w:val="20"/>
                <w:lang w:val="en-GB"/>
              </w:rPr>
              <w:t>Kota Depok</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had been</w:t>
            </w:r>
            <w:r w:rsidR="00F92F8F" w:rsidRPr="00302058">
              <w:rPr>
                <w:rFonts w:ascii="Palatino Linotype" w:eastAsia="Times New Roman" w:hAnsi="Palatino Linotype" w:cs="Segoe UI"/>
                <w:sz w:val="20"/>
                <w:szCs w:val="20"/>
                <w:lang w:val="en-GB"/>
              </w:rPr>
              <w:t xml:space="preserve"> </w:t>
            </w:r>
            <w:r w:rsidR="003151E7" w:rsidRPr="00302058">
              <w:rPr>
                <w:rFonts w:ascii="Palatino Linotype" w:eastAsia="Times New Roman" w:hAnsi="Palatino Linotype" w:cs="Segoe UI"/>
                <w:sz w:val="20"/>
                <w:szCs w:val="20"/>
                <w:lang w:val="en-GB"/>
              </w:rPr>
              <w:t>accepted by</w:t>
            </w:r>
            <w:r w:rsidR="00F92F8F" w:rsidRPr="00302058">
              <w:rPr>
                <w:rFonts w:ascii="Palatino Linotype" w:eastAsia="Times New Roman" w:hAnsi="Palatino Linotype" w:cs="Segoe UI"/>
                <w:sz w:val="20"/>
                <w:szCs w:val="20"/>
                <w:lang w:val="en-GB"/>
              </w:rPr>
              <w:t>  Minister Law</w:t>
            </w:r>
            <w:r w:rsidR="00F92F8F" w:rsidRPr="00302058">
              <w:rPr>
                <w:rFonts w:ascii="Palatino Linotype" w:hAnsi="Palatino Linotype"/>
                <w:sz w:val="20"/>
                <w:lang w:val="en-GB"/>
              </w:rPr>
              <w:t xml:space="preserve"> and </w:t>
            </w:r>
            <w:r w:rsidR="00F92F8F" w:rsidRPr="00302058">
              <w:rPr>
                <w:rFonts w:ascii="Palatino Linotype" w:eastAsia="Times New Roman" w:hAnsi="Palatino Linotype" w:cs="Segoe UI"/>
                <w:sz w:val="20"/>
                <w:szCs w:val="20"/>
                <w:lang w:val="en-GB"/>
              </w:rPr>
              <w:t xml:space="preserve">Human Right’s Decree </w:t>
            </w:r>
            <w:r w:rsidR="003151E7" w:rsidRPr="00302058">
              <w:rPr>
                <w:rFonts w:ascii="Palatino Linotype" w:eastAsia="Times New Roman" w:hAnsi="Palatino Linotype" w:cs="Segoe UI"/>
                <w:sz w:val="20"/>
                <w:szCs w:val="20"/>
                <w:lang w:val="en-GB"/>
              </w:rPr>
              <w:t xml:space="preserve">under Letter of Acceptance of Notification of Changes of Article of Association </w:t>
            </w:r>
            <w:r w:rsidR="00F92F8F" w:rsidRPr="00302058">
              <w:rPr>
                <w:rFonts w:ascii="Palatino Linotype" w:eastAsia="Times New Roman" w:hAnsi="Palatino Linotype" w:cs="Segoe UI"/>
                <w:sz w:val="20"/>
                <w:szCs w:val="20"/>
                <w:lang w:val="en-GB"/>
              </w:rPr>
              <w:t>No.  AHU-</w:t>
            </w:r>
            <w:r w:rsidR="003151E7" w:rsidRPr="00302058">
              <w:rPr>
                <w:rFonts w:ascii="Palatino Linotype" w:eastAsia="Times New Roman" w:hAnsi="Palatino Linotype" w:cs="Segoe UI"/>
                <w:sz w:val="20"/>
                <w:szCs w:val="20"/>
                <w:lang w:val="en-GB"/>
              </w:rPr>
              <w:t>AH.01.03-0046718</w:t>
            </w:r>
            <w:r w:rsidR="00F92F8F" w:rsidRPr="00302058">
              <w:rPr>
                <w:rFonts w:ascii="Palatino Linotype" w:eastAsia="Times New Roman" w:hAnsi="Palatino Linotype" w:cs="Segoe UI"/>
                <w:sz w:val="20"/>
                <w:szCs w:val="20"/>
                <w:lang w:val="en-GB"/>
              </w:rPr>
              <w:t xml:space="preserve"> on </w:t>
            </w:r>
            <w:r w:rsidR="003151E7" w:rsidRPr="00302058">
              <w:rPr>
                <w:rFonts w:ascii="Palatino Linotype" w:eastAsia="Times New Roman" w:hAnsi="Palatino Linotype" w:cs="Segoe UI"/>
                <w:sz w:val="20"/>
                <w:szCs w:val="20"/>
                <w:lang w:val="en-GB"/>
              </w:rPr>
              <w:t xml:space="preserve">Febuary 23th </w:t>
            </w:r>
            <w:r w:rsidR="00F92F8F" w:rsidRPr="00302058">
              <w:rPr>
                <w:rFonts w:ascii="Palatino Linotype" w:eastAsia="Times New Roman" w:hAnsi="Palatino Linotype" w:cs="Segoe UI"/>
                <w:sz w:val="20"/>
                <w:szCs w:val="20"/>
                <w:lang w:val="en-GB"/>
              </w:rPr>
              <w:t>20</w:t>
            </w:r>
            <w:r w:rsidR="003151E7" w:rsidRPr="00302058">
              <w:rPr>
                <w:rFonts w:ascii="Palatino Linotype" w:eastAsia="Times New Roman" w:hAnsi="Palatino Linotype" w:cs="Segoe UI"/>
                <w:sz w:val="20"/>
                <w:szCs w:val="20"/>
                <w:lang w:val="en-GB"/>
              </w:rPr>
              <w:t>24</w:t>
            </w:r>
            <w:r w:rsidR="00F92F8F" w:rsidRPr="00302058">
              <w:rPr>
                <w:rFonts w:ascii="Palatino Linotype" w:eastAsia="Times New Roman" w:hAnsi="Palatino Linotype" w:cs="Segoe UI"/>
                <w:sz w:val="20"/>
                <w:szCs w:val="20"/>
                <w:lang w:val="en-GB"/>
              </w:rPr>
              <w:t> </w:t>
            </w:r>
            <w:r w:rsidR="0013565F" w:rsidRPr="00302058">
              <w:rPr>
                <w:rFonts w:ascii="Palatino Linotype" w:hAnsi="Palatino Linotype"/>
                <w:sz w:val="20"/>
                <w:szCs w:val="20"/>
              </w:rPr>
              <w:t xml:space="preserve">and </w:t>
            </w:r>
            <w:r w:rsidR="00F92F8F" w:rsidRPr="00302058">
              <w:rPr>
                <w:rFonts w:ascii="Palatino Linotype" w:hAnsi="Palatino Linotype"/>
                <w:sz w:val="20"/>
                <w:szCs w:val="20"/>
              </w:rPr>
              <w:t xml:space="preserve">having its domicile at </w:t>
            </w:r>
            <w:r w:rsidR="00CF4FF5" w:rsidRPr="00302058">
              <w:rPr>
                <w:rFonts w:ascii="Palatino Linotype" w:eastAsia="Times New Roman" w:hAnsi="Palatino Linotype" w:cs="Segoe UI"/>
                <w:sz w:val="20"/>
                <w:szCs w:val="20"/>
                <w:lang w:val="en-GB"/>
              </w:rPr>
              <w:t>Office 8 Building, 18A floor, SCBD Lot. 28, Jl. Jend. Sudirman Kav. 52-53, Senayan, Kebayoran Baru, South Jakarta,</w:t>
            </w:r>
            <w:r w:rsidR="00F92F8F" w:rsidRPr="00302058">
              <w:rPr>
                <w:rFonts w:ascii="Palatino Linotype" w:hAnsi="Palatino Linotype"/>
                <w:sz w:val="20"/>
                <w:lang w:val="en-GB"/>
              </w:rPr>
              <w:t xml:space="preserve"> Indonesia</w:t>
            </w:r>
            <w:r w:rsidR="00F92F8F" w:rsidRPr="00302058">
              <w:rPr>
                <w:rFonts w:ascii="Palatino Linotype" w:eastAsia="Times New Roman" w:hAnsi="Palatino Linotype"/>
                <w:sz w:val="20"/>
                <w:szCs w:val="20"/>
                <w:lang w:val="en-GB"/>
              </w:rPr>
              <w:t> </w:t>
            </w:r>
            <w:r w:rsidR="00F92F8F" w:rsidRPr="00302058">
              <w:rPr>
                <w:rFonts w:ascii="Palatino Linotype" w:hAnsi="Palatino Linotype"/>
                <w:sz w:val="20"/>
                <w:lang w:val="en-GB"/>
              </w:rPr>
              <w:t xml:space="preserve">in this matter represented by </w:t>
            </w:r>
            <w:r w:rsidR="00CF4FF5" w:rsidRPr="00302058">
              <w:rPr>
                <w:rFonts w:ascii="Palatino Linotype" w:hAnsi="Palatino Linotype"/>
                <w:sz w:val="20"/>
                <w:lang w:val="en-GB"/>
              </w:rPr>
              <w:t>Tiang Vichi Lestari</w:t>
            </w:r>
            <w:r w:rsidR="00F92F8F" w:rsidRPr="00302058">
              <w:rPr>
                <w:rFonts w:ascii="Palatino Linotype" w:hAnsi="Palatino Linotype"/>
                <w:sz w:val="20"/>
                <w:lang w:val="en-GB"/>
              </w:rPr>
              <w:t xml:space="preserve"> (a holder of Indonesian Resident’s citizen card no.</w:t>
            </w:r>
            <w:r w:rsidR="00F92F8F" w:rsidRPr="00302058">
              <w:rPr>
                <w:rFonts w:ascii="Palatino Linotype" w:eastAsia="Times New Roman" w:hAnsi="Palatino Linotype"/>
                <w:sz w:val="20"/>
                <w:szCs w:val="20"/>
                <w:lang w:val="en-GB"/>
              </w:rPr>
              <w:t> </w:t>
            </w:r>
            <w:r w:rsidR="00F92F8F" w:rsidRPr="00302058">
              <w:rPr>
                <w:rFonts w:ascii="Palatino Linotype" w:eastAsia="Times New Roman" w:hAnsi="Palatino Linotype" w:cs="Segoe UI"/>
                <w:sz w:val="20"/>
                <w:szCs w:val="20"/>
                <w:lang w:val="en-GB"/>
              </w:rPr>
              <w:t xml:space="preserve"> </w:t>
            </w:r>
            <w:r w:rsidR="00CF4FF5" w:rsidRPr="00302058">
              <w:rPr>
                <w:rFonts w:ascii="Palatino Linotype" w:eastAsia="Times New Roman" w:hAnsi="Palatino Linotype" w:cs="Segoe UI"/>
                <w:sz w:val="20"/>
                <w:szCs w:val="20"/>
                <w:lang w:val="en-GB"/>
              </w:rPr>
              <w:t>3172016602860006</w:t>
            </w:r>
            <w:r w:rsidR="00F92F8F" w:rsidRPr="00302058">
              <w:rPr>
                <w:rFonts w:ascii="Palatino Linotype" w:hAnsi="Palatino Linotype"/>
                <w:sz w:val="20"/>
                <w:lang w:val="en-GB"/>
              </w:rPr>
              <w:t>) based on afore mentioned deed of establishment, acting in his capacity as the Director for and behalf of the Company</w:t>
            </w:r>
            <w:r w:rsidRPr="00302058">
              <w:rPr>
                <w:rFonts w:ascii="Palatino Linotype" w:hAnsi="Palatino Linotype"/>
                <w:sz w:val="20"/>
                <w:szCs w:val="20"/>
              </w:rPr>
              <w:t>;</w:t>
            </w:r>
            <w:ins w:id="35" w:author="OLTRE" w:date="2024-05-21T20:17:00Z">
              <w:r w:rsidR="008E03F2" w:rsidRPr="00302058">
                <w:rPr>
                  <w:rFonts w:ascii="Palatino Linotype" w:hAnsi="Palatino Linotype"/>
                  <w:sz w:val="20"/>
                  <w:szCs w:val="20"/>
                </w:rPr>
                <w:t xml:space="preserve"> and</w:t>
              </w:r>
            </w:ins>
          </w:p>
          <w:p w14:paraId="4EDDD395" w14:textId="5954F735" w:rsidR="001B05C8" w:rsidRPr="00302058" w:rsidRDefault="001B05C8" w:rsidP="00477FBF">
            <w:pPr>
              <w:ind w:left="462" w:hanging="425"/>
              <w:jc w:val="both"/>
              <w:rPr>
                <w:rFonts w:ascii="Palatino Linotype" w:hAnsi="Palatino Linotype"/>
                <w:sz w:val="20"/>
                <w:szCs w:val="20"/>
              </w:rPr>
              <w:pPrChange w:id="36" w:author="OLTRE" w:date="2024-05-21T20:17:00Z">
                <w:pPr>
                  <w:jc w:val="both"/>
                </w:pPr>
              </w:pPrChange>
            </w:pPr>
          </w:p>
        </w:tc>
        <w:tc>
          <w:tcPr>
            <w:tcW w:w="4150" w:type="dxa"/>
            <w:shd w:val="clear" w:color="auto" w:fill="auto"/>
          </w:tcPr>
          <w:p w14:paraId="2F0AE3E1" w14:textId="6C024E3C" w:rsidR="003E5644" w:rsidRPr="00302058" w:rsidRDefault="003E5644" w:rsidP="006A39AB">
            <w:pPr>
              <w:jc w:val="both"/>
              <w:rPr>
                <w:rFonts w:ascii="Palatino Linotype" w:hAnsi="Palatino Linotype"/>
                <w:color w:val="E7E6E6" w:themeColor="background2"/>
                <w:sz w:val="20"/>
                <w:rPrChange w:id="37"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8" w:author="OLTRE" w:date="2024-05-21T20:17:00Z">
                  <w:rPr>
                    <w:rFonts w:ascii="Palatino Linotype" w:hAnsi="Palatino Linotype"/>
                    <w:sz w:val="20"/>
                  </w:rPr>
                </w:rPrChange>
              </w:rPr>
              <w:t xml:space="preserve"> </w:t>
            </w:r>
            <w:r w:rsidR="00CC3DD9" w:rsidRPr="00302058">
              <w:rPr>
                <w:rFonts w:ascii="Palatino Linotype" w:hAnsi="Palatino Linotype"/>
                <w:color w:val="E7E6E6" w:themeColor="background2"/>
                <w:sz w:val="20"/>
                <w:rPrChange w:id="39" w:author="OLTRE" w:date="2024-05-21T20:17:00Z">
                  <w:rPr>
                    <w:rFonts w:ascii="Palatino Linotype" w:hAnsi="Palatino Linotype"/>
                    <w:sz w:val="20"/>
                  </w:rPr>
                </w:rPrChange>
              </w:rPr>
              <w:t xml:space="preserve">1. </w:t>
            </w:r>
            <w:r w:rsidRPr="00302058">
              <w:rPr>
                <w:rFonts w:ascii="Palatino Linotype" w:hAnsi="Palatino Linotype"/>
                <w:b/>
                <w:color w:val="E7E6E6" w:themeColor="background2"/>
                <w:sz w:val="20"/>
                <w:rPrChange w:id="40" w:author="OLTRE" w:date="2024-05-21T20:17:00Z">
                  <w:rPr>
                    <w:rFonts w:ascii="Palatino Linotype" w:hAnsi="Palatino Linotype"/>
                    <w:b/>
                    <w:sz w:val="20"/>
                  </w:rPr>
                </w:rPrChange>
              </w:rPr>
              <w:t xml:space="preserve">PT </w:t>
            </w:r>
            <w:r w:rsidR="00CC3DD9" w:rsidRPr="00302058">
              <w:rPr>
                <w:rFonts w:ascii="Palatino Linotype" w:hAnsi="Palatino Linotype"/>
                <w:b/>
                <w:color w:val="E7E6E6" w:themeColor="background2"/>
                <w:sz w:val="20"/>
                <w:rPrChange w:id="41" w:author="OLTRE" w:date="2024-05-21T20:17:00Z">
                  <w:rPr>
                    <w:rFonts w:ascii="Palatino Linotype" w:hAnsi="Palatino Linotype"/>
                    <w:b/>
                    <w:sz w:val="20"/>
                  </w:rPr>
                </w:rPrChange>
              </w:rPr>
              <w:t xml:space="preserve">REGENE ARTIFISIAL INTELIGEN </w:t>
            </w:r>
            <w:r w:rsidRPr="00302058">
              <w:rPr>
                <w:rFonts w:ascii="Palatino Linotype" w:hAnsi="Palatino Linotype"/>
                <w:color w:val="E7E6E6" w:themeColor="background2"/>
                <w:sz w:val="20"/>
                <w:rPrChange w:id="42" w:author="OLTRE" w:date="2024-05-21T20:17:00Z">
                  <w:rPr>
                    <w:rFonts w:ascii="Palatino Linotype" w:hAnsi="Palatino Linotype"/>
                    <w:sz w:val="20"/>
                  </w:rPr>
                </w:rPrChange>
              </w:rPr>
              <w:t>(“</w:t>
            </w:r>
            <w:r w:rsidRPr="00302058">
              <w:rPr>
                <w:rFonts w:ascii="Palatino Linotype" w:hAnsi="Palatino Linotype"/>
                <w:b/>
                <w:color w:val="E7E6E6" w:themeColor="background2"/>
                <w:sz w:val="20"/>
                <w:rPrChange w:id="43" w:author="OLTRE" w:date="2024-05-21T20:17:00Z">
                  <w:rPr>
                    <w:rFonts w:ascii="Palatino Linotype" w:hAnsi="Palatino Linotype"/>
                    <w:b/>
                    <w:sz w:val="20"/>
                  </w:rPr>
                </w:rPrChange>
              </w:rPr>
              <w:t>Perusahaan</w:t>
            </w:r>
            <w:r w:rsidRPr="00302058">
              <w:rPr>
                <w:rFonts w:ascii="Palatino Linotype" w:hAnsi="Palatino Linotype"/>
                <w:color w:val="E7E6E6" w:themeColor="background2"/>
                <w:sz w:val="20"/>
                <w:rPrChange w:id="44" w:author="OLTRE" w:date="2024-05-21T20:17:00Z">
                  <w:rPr>
                    <w:rFonts w:ascii="Palatino Linotype" w:hAnsi="Palatino Linotype"/>
                    <w:sz w:val="20"/>
                  </w:rPr>
                </w:rPrChange>
              </w:rPr>
              <w:t xml:space="preserve">”), suatu perseroan terbatas yang dibentuk berdasarkan </w:t>
            </w:r>
            <w:r w:rsidR="0013565F" w:rsidRPr="00302058">
              <w:rPr>
                <w:rFonts w:ascii="Palatino Linotype" w:hAnsi="Palatino Linotype"/>
                <w:color w:val="E7E6E6" w:themeColor="background2"/>
                <w:sz w:val="20"/>
                <w:rPrChange w:id="45" w:author="OLTRE" w:date="2024-05-21T20:17:00Z">
                  <w:rPr>
                    <w:rFonts w:ascii="Palatino Linotype" w:hAnsi="Palatino Linotype"/>
                    <w:sz w:val="20"/>
                  </w:rPr>
                </w:rPrChange>
              </w:rPr>
              <w:t xml:space="preserve">Akta No. </w:t>
            </w:r>
            <w:r w:rsidR="00CF4FF5" w:rsidRPr="00302058">
              <w:rPr>
                <w:rFonts w:ascii="Palatino Linotype" w:hAnsi="Palatino Linotype"/>
                <w:color w:val="E7E6E6" w:themeColor="background2"/>
                <w:sz w:val="20"/>
                <w:rPrChange w:id="46" w:author="OLTRE" w:date="2024-05-21T20:17:00Z">
                  <w:rPr>
                    <w:rFonts w:ascii="Palatino Linotype" w:hAnsi="Palatino Linotype"/>
                    <w:sz w:val="20"/>
                  </w:rPr>
                </w:rPrChange>
              </w:rPr>
              <w:t>3</w:t>
            </w:r>
            <w:r w:rsidR="0013565F" w:rsidRPr="00302058">
              <w:rPr>
                <w:rFonts w:ascii="Palatino Linotype" w:hAnsi="Palatino Linotype"/>
                <w:color w:val="E7E6E6" w:themeColor="background2"/>
                <w:sz w:val="20"/>
                <w:rPrChange w:id="47" w:author="OLTRE" w:date="2024-05-21T20:17:00Z">
                  <w:rPr>
                    <w:rFonts w:ascii="Palatino Linotype" w:hAnsi="Palatino Linotype"/>
                    <w:sz w:val="20"/>
                  </w:rPr>
                </w:rPrChange>
              </w:rPr>
              <w:t xml:space="preserve">  tanggal </w:t>
            </w:r>
            <w:r w:rsidR="00CF4FF5" w:rsidRPr="00302058">
              <w:rPr>
                <w:rFonts w:ascii="Palatino Linotype" w:hAnsi="Palatino Linotype"/>
                <w:color w:val="E7E6E6" w:themeColor="background2"/>
                <w:sz w:val="20"/>
                <w:rPrChange w:id="48" w:author="OLTRE" w:date="2024-05-21T20:17:00Z">
                  <w:rPr>
                    <w:rFonts w:ascii="Palatino Linotype" w:hAnsi="Palatino Linotype"/>
                    <w:sz w:val="20"/>
                  </w:rPr>
                </w:rPrChange>
              </w:rPr>
              <w:t>2 Maret 2024</w:t>
            </w:r>
            <w:r w:rsidR="0013565F" w:rsidRPr="00302058">
              <w:rPr>
                <w:rFonts w:ascii="Palatino Linotype" w:hAnsi="Palatino Linotype"/>
                <w:color w:val="E7E6E6" w:themeColor="background2"/>
                <w:sz w:val="20"/>
                <w:rPrChange w:id="49" w:author="OLTRE" w:date="2024-05-21T20:17:00Z">
                  <w:rPr>
                    <w:rFonts w:ascii="Palatino Linotype" w:hAnsi="Palatino Linotype"/>
                    <w:sz w:val="20"/>
                  </w:rPr>
                </w:rPrChange>
              </w:rPr>
              <w:t xml:space="preserve">, yang dibuat dihadapan </w:t>
            </w:r>
            <w:r w:rsidR="00CF4FF5" w:rsidRPr="00302058">
              <w:rPr>
                <w:rFonts w:ascii="Palatino Linotype" w:hAnsi="Palatino Linotype"/>
                <w:color w:val="E7E6E6" w:themeColor="background2"/>
                <w:sz w:val="20"/>
                <w:rPrChange w:id="50" w:author="OLTRE" w:date="2024-05-21T20:17:00Z">
                  <w:rPr>
                    <w:rFonts w:ascii="Palatino Linotype" w:hAnsi="Palatino Linotype"/>
                    <w:sz w:val="20"/>
                  </w:rPr>
                </w:rPrChange>
              </w:rPr>
              <w:t>Sandi Guntara Trisna, S.Kom., S.h., M.M, M.Kn.,</w:t>
            </w:r>
            <w:r w:rsidR="0013565F" w:rsidRPr="00302058">
              <w:rPr>
                <w:rFonts w:ascii="Palatino Linotype" w:hAnsi="Palatino Linotype"/>
                <w:color w:val="E7E6E6" w:themeColor="background2"/>
                <w:sz w:val="20"/>
                <w:rPrChange w:id="51" w:author="OLTRE" w:date="2024-05-21T20:17:00Z">
                  <w:rPr>
                    <w:rFonts w:ascii="Palatino Linotype" w:hAnsi="Palatino Linotype"/>
                    <w:sz w:val="20"/>
                  </w:rPr>
                </w:rPrChange>
              </w:rPr>
              <w:t xml:space="preserve"> </w:t>
            </w:r>
            <w:r w:rsidR="00CF4FF5" w:rsidRPr="00302058">
              <w:rPr>
                <w:rFonts w:ascii="Palatino Linotype" w:hAnsi="Palatino Linotype"/>
                <w:color w:val="E7E6E6" w:themeColor="background2"/>
                <w:sz w:val="20"/>
                <w:rPrChange w:id="52" w:author="OLTRE" w:date="2024-05-21T20:17:00Z">
                  <w:rPr>
                    <w:rFonts w:ascii="Palatino Linotype" w:hAnsi="Palatino Linotype"/>
                    <w:sz w:val="20"/>
                  </w:rPr>
                </w:rPrChange>
              </w:rPr>
              <w:t xml:space="preserve">Notaris </w:t>
            </w:r>
            <w:r w:rsidR="0013565F" w:rsidRPr="00302058">
              <w:rPr>
                <w:rFonts w:ascii="Palatino Linotype" w:hAnsi="Palatino Linotype"/>
                <w:color w:val="E7E6E6" w:themeColor="background2"/>
                <w:sz w:val="20"/>
                <w:rPrChange w:id="53" w:author="OLTRE" w:date="2024-05-21T20:17:00Z">
                  <w:rPr>
                    <w:rFonts w:ascii="Palatino Linotype" w:hAnsi="Palatino Linotype"/>
                    <w:sz w:val="20"/>
                  </w:rPr>
                </w:rPrChange>
              </w:rPr>
              <w:t xml:space="preserve">di </w:t>
            </w:r>
            <w:r w:rsidR="00CF4FF5" w:rsidRPr="00302058">
              <w:rPr>
                <w:rFonts w:ascii="Palatino Linotype" w:hAnsi="Palatino Linotype"/>
                <w:color w:val="E7E6E6" w:themeColor="background2"/>
                <w:sz w:val="20"/>
                <w:rPrChange w:id="54" w:author="OLTRE" w:date="2024-05-21T20:17:00Z">
                  <w:rPr>
                    <w:rFonts w:ascii="Palatino Linotype" w:hAnsi="Palatino Linotype"/>
                    <w:sz w:val="20"/>
                  </w:rPr>
                </w:rPrChange>
              </w:rPr>
              <w:t>Kabupaten Karawang</w:t>
            </w:r>
            <w:r w:rsidR="0013565F" w:rsidRPr="00302058">
              <w:rPr>
                <w:rFonts w:ascii="Palatino Linotype" w:hAnsi="Palatino Linotype"/>
                <w:color w:val="E7E6E6" w:themeColor="background2"/>
                <w:sz w:val="20"/>
                <w:rPrChange w:id="55" w:author="OLTRE" w:date="2024-05-21T20:17:00Z">
                  <w:rPr>
                    <w:rFonts w:ascii="Palatino Linotype" w:hAnsi="Palatino Linotype"/>
                    <w:sz w:val="20"/>
                  </w:rPr>
                </w:rPrChange>
              </w:rPr>
              <w:t xml:space="preserve"> yang telah menerima pengesahan berdasarkan Surat Keputusan Menteri Hukum dan HAM No. </w:t>
            </w:r>
            <w:r w:rsidR="00F92F8F" w:rsidRPr="00302058">
              <w:rPr>
                <w:rFonts w:ascii="Palatino Linotype" w:hAnsi="Palatino Linotype"/>
                <w:color w:val="E7E6E6" w:themeColor="background2"/>
                <w:sz w:val="20"/>
                <w:rPrChange w:id="56" w:author="OLTRE" w:date="2024-05-21T20:17:00Z">
                  <w:rPr>
                    <w:rFonts w:ascii="Palatino Linotype" w:hAnsi="Palatino Linotype"/>
                    <w:sz w:val="20"/>
                  </w:rPr>
                </w:rPrChange>
              </w:rPr>
              <w:t>AHU-</w:t>
            </w:r>
            <w:r w:rsidR="00CF4FF5" w:rsidRPr="00302058">
              <w:rPr>
                <w:rFonts w:ascii="Palatino Linotype" w:hAnsi="Palatino Linotype"/>
                <w:color w:val="E7E6E6" w:themeColor="background2"/>
                <w:sz w:val="20"/>
                <w:rPrChange w:id="57" w:author="OLTRE" w:date="2024-05-21T20:17:00Z">
                  <w:rPr>
                    <w:rFonts w:ascii="Palatino Linotype" w:hAnsi="Palatino Linotype"/>
                    <w:sz w:val="20"/>
                  </w:rPr>
                </w:rPrChange>
              </w:rPr>
              <w:t xml:space="preserve">0015625.AH.01.01.TAHUN 2022 </w:t>
            </w:r>
            <w:r w:rsidR="0013565F" w:rsidRPr="00302058">
              <w:rPr>
                <w:rFonts w:ascii="Palatino Linotype" w:hAnsi="Palatino Linotype"/>
                <w:color w:val="E7E6E6" w:themeColor="background2"/>
                <w:sz w:val="20"/>
                <w:rPrChange w:id="58" w:author="OLTRE" w:date="2024-05-21T20:17:00Z">
                  <w:rPr>
                    <w:rFonts w:ascii="Palatino Linotype" w:hAnsi="Palatino Linotype"/>
                    <w:sz w:val="20"/>
                  </w:rPr>
                </w:rPrChange>
              </w:rPr>
              <w:t xml:space="preserve">pada tanggal </w:t>
            </w:r>
            <w:r w:rsidR="00CF4FF5" w:rsidRPr="00302058">
              <w:rPr>
                <w:rFonts w:ascii="Palatino Linotype" w:hAnsi="Palatino Linotype"/>
                <w:color w:val="E7E6E6" w:themeColor="background2"/>
                <w:sz w:val="20"/>
                <w:rPrChange w:id="59" w:author="OLTRE" w:date="2024-05-21T20:17:00Z">
                  <w:rPr>
                    <w:rFonts w:ascii="Palatino Linotype" w:hAnsi="Palatino Linotype"/>
                    <w:sz w:val="20"/>
                  </w:rPr>
                </w:rPrChange>
              </w:rPr>
              <w:t>2 Maret 2022</w:t>
            </w:r>
            <w:r w:rsidR="00F92F8F" w:rsidRPr="00302058">
              <w:rPr>
                <w:rFonts w:ascii="Palatino Linotype" w:hAnsi="Palatino Linotype"/>
                <w:color w:val="E7E6E6" w:themeColor="background2"/>
                <w:sz w:val="20"/>
                <w:rPrChange w:id="60" w:author="OLTRE" w:date="2024-05-21T20:17:00Z">
                  <w:rPr>
                    <w:rFonts w:ascii="Palatino Linotype" w:hAnsi="Palatino Linotype"/>
                    <w:sz w:val="20"/>
                  </w:rPr>
                </w:rPrChange>
              </w:rPr>
              <w:t xml:space="preserve"> </w:t>
            </w:r>
            <w:r w:rsidR="0013565F" w:rsidRPr="00302058">
              <w:rPr>
                <w:rFonts w:ascii="Palatino Linotype" w:hAnsi="Palatino Linotype"/>
                <w:color w:val="E7E6E6" w:themeColor="background2"/>
                <w:sz w:val="20"/>
                <w:rPrChange w:id="61" w:author="OLTRE" w:date="2024-05-21T20:17:00Z">
                  <w:rPr>
                    <w:rFonts w:ascii="Palatino Linotype" w:hAnsi="Palatino Linotype"/>
                    <w:sz w:val="20"/>
                  </w:rPr>
                </w:rPrChange>
              </w:rPr>
              <w:t xml:space="preserve">berdasarkan hukum Negara Republik Indonesia, yang </w:t>
            </w:r>
            <w:r w:rsidR="00CF4FF5" w:rsidRPr="00302058">
              <w:rPr>
                <w:rFonts w:ascii="Palatino Linotype" w:hAnsi="Palatino Linotype"/>
                <w:color w:val="E7E6E6" w:themeColor="background2"/>
                <w:sz w:val="20"/>
                <w:rPrChange w:id="62" w:author="OLTRE" w:date="2024-05-21T20:17:00Z">
                  <w:rPr>
                    <w:rFonts w:ascii="Palatino Linotype" w:hAnsi="Palatino Linotype"/>
                    <w:sz w:val="20"/>
                  </w:rPr>
                </w:rPrChange>
              </w:rPr>
              <w:t>terakhir</w:t>
            </w:r>
            <w:r w:rsidR="0013565F" w:rsidRPr="00302058">
              <w:rPr>
                <w:rFonts w:ascii="Palatino Linotype" w:hAnsi="Palatino Linotype"/>
                <w:color w:val="E7E6E6" w:themeColor="background2"/>
                <w:sz w:val="20"/>
                <w:rPrChange w:id="63" w:author="OLTRE" w:date="2024-05-21T20:17:00Z">
                  <w:rPr>
                    <w:rFonts w:ascii="Palatino Linotype" w:hAnsi="Palatino Linotype"/>
                    <w:sz w:val="20"/>
                  </w:rPr>
                </w:rPrChange>
              </w:rPr>
              <w:t xml:space="preserve"> diubah berdasarkan Akta </w:t>
            </w:r>
            <w:r w:rsidR="00F92F8F" w:rsidRPr="00302058">
              <w:rPr>
                <w:rFonts w:ascii="Palatino Linotype" w:hAnsi="Palatino Linotype"/>
                <w:color w:val="E7E6E6" w:themeColor="background2"/>
                <w:sz w:val="20"/>
                <w:rPrChange w:id="64" w:author="OLTRE" w:date="2024-05-21T20:17:00Z">
                  <w:rPr>
                    <w:rFonts w:ascii="Palatino Linotype" w:hAnsi="Palatino Linotype"/>
                    <w:color w:val="000000" w:themeColor="text1"/>
                    <w:sz w:val="20"/>
                  </w:rPr>
                </w:rPrChange>
              </w:rPr>
              <w:t xml:space="preserve">No. </w:t>
            </w:r>
            <w:r w:rsidR="00CF4FF5" w:rsidRPr="00302058">
              <w:rPr>
                <w:rFonts w:ascii="Palatino Linotype" w:hAnsi="Palatino Linotype"/>
                <w:color w:val="E7E6E6" w:themeColor="background2"/>
                <w:sz w:val="20"/>
                <w:rPrChange w:id="65" w:author="OLTRE" w:date="2024-05-21T20:17:00Z">
                  <w:rPr>
                    <w:rFonts w:ascii="Palatino Linotype" w:hAnsi="Palatino Linotype"/>
                    <w:color w:val="000000" w:themeColor="text1"/>
                    <w:sz w:val="20"/>
                  </w:rPr>
                </w:rPrChange>
              </w:rPr>
              <w:t>02</w:t>
            </w:r>
            <w:r w:rsidR="00F92F8F" w:rsidRPr="00302058">
              <w:rPr>
                <w:rFonts w:ascii="Palatino Linotype" w:hAnsi="Palatino Linotype"/>
                <w:color w:val="E7E6E6" w:themeColor="background2"/>
                <w:sz w:val="20"/>
                <w:rPrChange w:id="66" w:author="OLTRE" w:date="2024-05-21T20:17:00Z">
                  <w:rPr>
                    <w:rFonts w:ascii="Palatino Linotype" w:hAnsi="Palatino Linotype"/>
                    <w:color w:val="000000" w:themeColor="text1"/>
                    <w:sz w:val="20"/>
                  </w:rPr>
                </w:rPrChange>
              </w:rPr>
              <w:t xml:space="preserve"> tanggal </w:t>
            </w:r>
            <w:r w:rsidR="00CF4FF5" w:rsidRPr="00302058">
              <w:rPr>
                <w:rFonts w:ascii="Palatino Linotype" w:hAnsi="Palatino Linotype"/>
                <w:color w:val="E7E6E6" w:themeColor="background2"/>
                <w:sz w:val="20"/>
                <w:rPrChange w:id="67" w:author="OLTRE" w:date="2024-05-21T20:17:00Z">
                  <w:rPr>
                    <w:rFonts w:ascii="Palatino Linotype" w:hAnsi="Palatino Linotype"/>
                    <w:color w:val="000000" w:themeColor="text1"/>
                    <w:sz w:val="20"/>
                  </w:rPr>
                </w:rPrChange>
              </w:rPr>
              <w:t>23 Febuari 2024</w:t>
            </w:r>
            <w:r w:rsidR="00F92F8F" w:rsidRPr="00302058">
              <w:rPr>
                <w:rFonts w:ascii="Palatino Linotype" w:hAnsi="Palatino Linotype"/>
                <w:color w:val="E7E6E6" w:themeColor="background2"/>
                <w:sz w:val="20"/>
                <w:rPrChange w:id="68" w:author="OLTRE" w:date="2024-05-21T20:17:00Z">
                  <w:rPr>
                    <w:rFonts w:ascii="Palatino Linotype" w:hAnsi="Palatino Linotype"/>
                    <w:color w:val="000000" w:themeColor="text1"/>
                    <w:sz w:val="20"/>
                  </w:rPr>
                </w:rPrChange>
              </w:rPr>
              <w:t xml:space="preserve">, yang dibuat dihadapan </w:t>
            </w:r>
            <w:r w:rsidR="00CF4FF5" w:rsidRPr="00302058">
              <w:rPr>
                <w:rFonts w:ascii="Palatino Linotype" w:hAnsi="Palatino Linotype"/>
                <w:color w:val="E7E6E6" w:themeColor="background2"/>
                <w:sz w:val="20"/>
                <w:lang w:val="en-GB"/>
                <w:rPrChange w:id="69" w:author="OLTRE" w:date="2024-05-21T20:17:00Z">
                  <w:rPr>
                    <w:rFonts w:ascii="Palatino Linotype" w:hAnsi="Palatino Linotype"/>
                    <w:sz w:val="20"/>
                    <w:lang w:val="en-GB"/>
                  </w:rPr>
                </w:rPrChange>
              </w:rPr>
              <w:t>Jane Miranda Gasali, S.H., M.Kn.,</w:t>
            </w:r>
            <w:r w:rsidR="00F92F8F" w:rsidRPr="00302058">
              <w:rPr>
                <w:rFonts w:ascii="Palatino Linotype" w:hAnsi="Palatino Linotype"/>
                <w:color w:val="E7E6E6" w:themeColor="background2"/>
                <w:sz w:val="20"/>
                <w:rPrChange w:id="70" w:author="OLTRE" w:date="2024-05-21T20:17:00Z">
                  <w:rPr>
                    <w:rFonts w:ascii="Palatino Linotype" w:hAnsi="Palatino Linotype"/>
                    <w:color w:val="000000" w:themeColor="text1"/>
                    <w:sz w:val="20"/>
                  </w:rPr>
                </w:rPrChange>
              </w:rPr>
              <w:t xml:space="preserve"> Notaris di </w:t>
            </w:r>
            <w:r w:rsidR="00CF4FF5" w:rsidRPr="00302058">
              <w:rPr>
                <w:rFonts w:ascii="Palatino Linotype" w:hAnsi="Palatino Linotype"/>
                <w:color w:val="E7E6E6" w:themeColor="background2"/>
                <w:sz w:val="20"/>
                <w:rPrChange w:id="71" w:author="OLTRE" w:date="2024-05-21T20:17:00Z">
                  <w:rPr>
                    <w:rFonts w:ascii="Palatino Linotype" w:hAnsi="Palatino Linotype"/>
                    <w:color w:val="000000" w:themeColor="text1"/>
                    <w:sz w:val="20"/>
                  </w:rPr>
                </w:rPrChange>
              </w:rPr>
              <w:t>Kota Depok</w:t>
            </w:r>
            <w:r w:rsidR="00F92F8F" w:rsidRPr="00302058">
              <w:rPr>
                <w:rFonts w:ascii="Palatino Linotype" w:hAnsi="Palatino Linotype"/>
                <w:color w:val="E7E6E6" w:themeColor="background2"/>
                <w:sz w:val="20"/>
                <w:rPrChange w:id="72" w:author="OLTRE" w:date="2024-05-21T20:17:00Z">
                  <w:rPr>
                    <w:rFonts w:ascii="Palatino Linotype" w:hAnsi="Palatino Linotype"/>
                    <w:color w:val="000000" w:themeColor="text1"/>
                    <w:sz w:val="20"/>
                  </w:rPr>
                </w:rPrChange>
              </w:rPr>
              <w:t xml:space="preserve">, </w:t>
            </w:r>
            <w:r w:rsidR="00CF4FF5" w:rsidRPr="00302058">
              <w:rPr>
                <w:rFonts w:ascii="Palatino Linotype" w:hAnsi="Palatino Linotype"/>
                <w:color w:val="E7E6E6" w:themeColor="background2"/>
                <w:sz w:val="20"/>
                <w:rPrChange w:id="73" w:author="OLTRE" w:date="2024-05-21T20:17:00Z">
                  <w:rPr>
                    <w:rFonts w:ascii="Palatino Linotype" w:hAnsi="Palatino Linotype"/>
                    <w:color w:val="000000" w:themeColor="text1"/>
                    <w:sz w:val="20"/>
                  </w:rPr>
                </w:rPrChange>
              </w:rPr>
              <w:t>telah diterima pemberitahuannya oleh</w:t>
            </w:r>
            <w:r w:rsidR="00F92F8F" w:rsidRPr="00302058">
              <w:rPr>
                <w:rFonts w:ascii="Palatino Linotype" w:hAnsi="Palatino Linotype"/>
                <w:color w:val="E7E6E6" w:themeColor="background2"/>
                <w:sz w:val="20"/>
                <w:rPrChange w:id="74" w:author="OLTRE" w:date="2024-05-21T20:17:00Z">
                  <w:rPr>
                    <w:rFonts w:ascii="Palatino Linotype" w:hAnsi="Palatino Linotype"/>
                    <w:color w:val="000000" w:themeColor="text1"/>
                    <w:sz w:val="20"/>
                  </w:rPr>
                </w:rPrChange>
              </w:rPr>
              <w:t xml:space="preserve"> Menteri Hukum dan HAM</w:t>
            </w:r>
            <w:r w:rsidR="00CF4FF5" w:rsidRPr="00302058">
              <w:rPr>
                <w:rFonts w:ascii="Palatino Linotype" w:hAnsi="Palatino Linotype"/>
                <w:color w:val="E7E6E6" w:themeColor="background2"/>
                <w:sz w:val="20"/>
                <w:rPrChange w:id="75" w:author="OLTRE" w:date="2024-05-21T20:17:00Z">
                  <w:rPr>
                    <w:rFonts w:ascii="Palatino Linotype" w:hAnsi="Palatino Linotype"/>
                    <w:color w:val="000000" w:themeColor="text1"/>
                    <w:sz w:val="20"/>
                  </w:rPr>
                </w:rPrChange>
              </w:rPr>
              <w:t xml:space="preserve"> berdasarkan Surat Penerimaan Pemberitahuan Perubahan Anggaran Dasar </w:t>
            </w:r>
            <w:r w:rsidR="00F92F8F" w:rsidRPr="00302058">
              <w:rPr>
                <w:rFonts w:ascii="Palatino Linotype" w:hAnsi="Palatino Linotype"/>
                <w:color w:val="E7E6E6" w:themeColor="background2"/>
                <w:sz w:val="20"/>
                <w:rPrChange w:id="76" w:author="OLTRE" w:date="2024-05-21T20:17:00Z">
                  <w:rPr>
                    <w:rFonts w:ascii="Palatino Linotype" w:hAnsi="Palatino Linotype"/>
                    <w:color w:val="000000" w:themeColor="text1"/>
                    <w:sz w:val="20"/>
                  </w:rPr>
                </w:rPrChange>
              </w:rPr>
              <w:t xml:space="preserve">No. </w:t>
            </w:r>
            <w:r w:rsidR="00CF4FF5" w:rsidRPr="00302058">
              <w:rPr>
                <w:rFonts w:ascii="Palatino Linotype" w:hAnsi="Palatino Linotype"/>
                <w:color w:val="E7E6E6" w:themeColor="background2"/>
                <w:sz w:val="20"/>
                <w:lang w:val="en-GB"/>
                <w:rPrChange w:id="77" w:author="OLTRE" w:date="2024-05-21T20:17:00Z">
                  <w:rPr>
                    <w:rFonts w:ascii="Palatino Linotype" w:hAnsi="Palatino Linotype"/>
                    <w:sz w:val="20"/>
                    <w:lang w:val="en-GB"/>
                  </w:rPr>
                </w:rPrChange>
              </w:rPr>
              <w:t>AHU-AH.01.03-0046718</w:t>
            </w:r>
            <w:r w:rsidR="00F92F8F" w:rsidRPr="00302058">
              <w:rPr>
                <w:rFonts w:ascii="Palatino Linotype" w:hAnsi="Palatino Linotype"/>
                <w:color w:val="E7E6E6" w:themeColor="background2"/>
                <w:sz w:val="20"/>
                <w:rPrChange w:id="78" w:author="OLTRE" w:date="2024-05-21T20:17:00Z">
                  <w:rPr>
                    <w:rFonts w:ascii="Palatino Linotype" w:hAnsi="Palatino Linotype"/>
                    <w:color w:val="000000" w:themeColor="text1"/>
                    <w:sz w:val="20"/>
                  </w:rPr>
                </w:rPrChange>
              </w:rPr>
              <w:t xml:space="preserve"> pada 2</w:t>
            </w:r>
            <w:r w:rsidR="00CF4FF5" w:rsidRPr="00302058">
              <w:rPr>
                <w:rFonts w:ascii="Palatino Linotype" w:hAnsi="Palatino Linotype"/>
                <w:color w:val="E7E6E6" w:themeColor="background2"/>
                <w:sz w:val="20"/>
                <w:rPrChange w:id="79" w:author="OLTRE" w:date="2024-05-21T20:17:00Z">
                  <w:rPr>
                    <w:rFonts w:ascii="Palatino Linotype" w:hAnsi="Palatino Linotype"/>
                    <w:color w:val="000000" w:themeColor="text1"/>
                    <w:sz w:val="20"/>
                  </w:rPr>
                </w:rPrChange>
              </w:rPr>
              <w:t>3</w:t>
            </w:r>
            <w:r w:rsidR="00F92F8F" w:rsidRPr="00302058">
              <w:rPr>
                <w:rFonts w:ascii="Palatino Linotype" w:hAnsi="Palatino Linotype"/>
                <w:color w:val="E7E6E6" w:themeColor="background2"/>
                <w:sz w:val="20"/>
                <w:rPrChange w:id="80" w:author="OLTRE" w:date="2024-05-21T20:17:00Z">
                  <w:rPr>
                    <w:rFonts w:ascii="Palatino Linotype" w:hAnsi="Palatino Linotype"/>
                    <w:color w:val="000000" w:themeColor="text1"/>
                    <w:sz w:val="20"/>
                  </w:rPr>
                </w:rPrChange>
              </w:rPr>
              <w:t xml:space="preserve"> </w:t>
            </w:r>
            <w:r w:rsidR="00CF4FF5" w:rsidRPr="00302058">
              <w:rPr>
                <w:rFonts w:ascii="Palatino Linotype" w:hAnsi="Palatino Linotype"/>
                <w:color w:val="E7E6E6" w:themeColor="background2"/>
                <w:sz w:val="20"/>
                <w:rPrChange w:id="81" w:author="OLTRE" w:date="2024-05-21T20:17:00Z">
                  <w:rPr>
                    <w:rFonts w:ascii="Palatino Linotype" w:hAnsi="Palatino Linotype"/>
                    <w:color w:val="000000" w:themeColor="text1"/>
                    <w:sz w:val="20"/>
                  </w:rPr>
                </w:rPrChange>
              </w:rPr>
              <w:t>Febuari 2024</w:t>
            </w:r>
            <w:r w:rsidR="0013565F" w:rsidRPr="00302058">
              <w:rPr>
                <w:rFonts w:ascii="Palatino Linotype" w:hAnsi="Palatino Linotype"/>
                <w:color w:val="E7E6E6" w:themeColor="background2"/>
                <w:sz w:val="20"/>
                <w:rPrChange w:id="82" w:author="OLTRE" w:date="2024-05-21T20:17:00Z">
                  <w:rPr>
                    <w:rFonts w:ascii="Palatino Linotype" w:hAnsi="Palatino Linotype"/>
                    <w:sz w:val="20"/>
                  </w:rPr>
                </w:rPrChange>
              </w:rPr>
              <w:t xml:space="preserve">, berkedudukan di </w:t>
            </w:r>
            <w:r w:rsidR="00CF4FF5" w:rsidRPr="00302058">
              <w:rPr>
                <w:rFonts w:ascii="Palatino Linotype" w:hAnsi="Palatino Linotype"/>
                <w:color w:val="E7E6E6" w:themeColor="background2"/>
                <w:sz w:val="20"/>
                <w:rPrChange w:id="83" w:author="OLTRE" w:date="2024-05-21T20:17:00Z">
                  <w:rPr>
                    <w:rFonts w:ascii="Palatino Linotype" w:hAnsi="Palatino Linotype"/>
                    <w:sz w:val="20"/>
                  </w:rPr>
                </w:rPrChange>
              </w:rPr>
              <w:t>Office 8 Building</w:t>
            </w:r>
            <w:r w:rsidR="00F92F8F" w:rsidRPr="00302058">
              <w:rPr>
                <w:rFonts w:ascii="Palatino Linotype" w:hAnsi="Palatino Linotype"/>
                <w:color w:val="E7E6E6" w:themeColor="background2"/>
                <w:sz w:val="20"/>
                <w:rPrChange w:id="84" w:author="OLTRE" w:date="2024-05-21T20:17:00Z">
                  <w:rPr>
                    <w:rFonts w:ascii="Palatino Linotype" w:hAnsi="Palatino Linotype"/>
                    <w:sz w:val="20"/>
                  </w:rPr>
                </w:rPrChange>
              </w:rPr>
              <w:t>,</w:t>
            </w:r>
            <w:r w:rsidR="00CF4FF5" w:rsidRPr="00302058">
              <w:rPr>
                <w:rFonts w:ascii="Palatino Linotype" w:hAnsi="Palatino Linotype"/>
                <w:color w:val="E7E6E6" w:themeColor="background2"/>
                <w:sz w:val="20"/>
                <w:rPrChange w:id="85" w:author="OLTRE" w:date="2024-05-21T20:17:00Z">
                  <w:rPr>
                    <w:rFonts w:ascii="Palatino Linotype" w:hAnsi="Palatino Linotype"/>
                    <w:sz w:val="20"/>
                  </w:rPr>
                </w:rPrChange>
              </w:rPr>
              <w:t xml:space="preserve"> Lantai 18A, SCBD Lot. 28,</w:t>
            </w:r>
            <w:r w:rsidR="00F92F8F" w:rsidRPr="00302058">
              <w:rPr>
                <w:rFonts w:ascii="Palatino Linotype" w:hAnsi="Palatino Linotype"/>
                <w:color w:val="E7E6E6" w:themeColor="background2"/>
                <w:sz w:val="20"/>
                <w:rPrChange w:id="86" w:author="OLTRE" w:date="2024-05-21T20:17:00Z">
                  <w:rPr>
                    <w:rFonts w:ascii="Palatino Linotype" w:hAnsi="Palatino Linotype"/>
                    <w:sz w:val="20"/>
                  </w:rPr>
                </w:rPrChange>
              </w:rPr>
              <w:t xml:space="preserve"> Jl. </w:t>
            </w:r>
            <w:r w:rsidR="00CF4FF5" w:rsidRPr="00302058">
              <w:rPr>
                <w:rFonts w:ascii="Palatino Linotype" w:hAnsi="Palatino Linotype"/>
                <w:color w:val="E7E6E6" w:themeColor="background2"/>
                <w:sz w:val="20"/>
                <w:rPrChange w:id="87" w:author="OLTRE" w:date="2024-05-21T20:17:00Z">
                  <w:rPr>
                    <w:rFonts w:ascii="Palatino Linotype" w:hAnsi="Palatino Linotype"/>
                    <w:sz w:val="20"/>
                  </w:rPr>
                </w:rPrChange>
              </w:rPr>
              <w:t>Jend. Sudirman Kav. 52-53</w:t>
            </w:r>
            <w:r w:rsidR="00F92F8F" w:rsidRPr="00302058">
              <w:rPr>
                <w:rFonts w:ascii="Palatino Linotype" w:hAnsi="Palatino Linotype"/>
                <w:color w:val="E7E6E6" w:themeColor="background2"/>
                <w:sz w:val="20"/>
                <w:rPrChange w:id="88" w:author="OLTRE" w:date="2024-05-21T20:17:00Z">
                  <w:rPr>
                    <w:rFonts w:ascii="Palatino Linotype" w:hAnsi="Palatino Linotype"/>
                    <w:sz w:val="20"/>
                  </w:rPr>
                </w:rPrChange>
              </w:rPr>
              <w:t xml:space="preserve">, </w:t>
            </w:r>
            <w:r w:rsidR="00CF4FF5" w:rsidRPr="00302058">
              <w:rPr>
                <w:rFonts w:ascii="Palatino Linotype" w:hAnsi="Palatino Linotype"/>
                <w:color w:val="E7E6E6" w:themeColor="background2"/>
                <w:sz w:val="20"/>
                <w:rPrChange w:id="89" w:author="OLTRE" w:date="2024-05-21T20:17:00Z">
                  <w:rPr>
                    <w:rFonts w:ascii="Palatino Linotype" w:hAnsi="Palatino Linotype"/>
                    <w:sz w:val="20"/>
                  </w:rPr>
                </w:rPrChange>
              </w:rPr>
              <w:t>Senayan</w:t>
            </w:r>
            <w:r w:rsidR="00F92F8F" w:rsidRPr="00302058">
              <w:rPr>
                <w:rFonts w:ascii="Palatino Linotype" w:hAnsi="Palatino Linotype"/>
                <w:color w:val="E7E6E6" w:themeColor="background2"/>
                <w:sz w:val="20"/>
                <w:rPrChange w:id="90" w:author="OLTRE" w:date="2024-05-21T20:17:00Z">
                  <w:rPr>
                    <w:rFonts w:ascii="Palatino Linotype" w:hAnsi="Palatino Linotype"/>
                    <w:sz w:val="20"/>
                  </w:rPr>
                </w:rPrChange>
              </w:rPr>
              <w:t xml:space="preserve">, </w:t>
            </w:r>
            <w:r w:rsidR="00CF4FF5" w:rsidRPr="00302058">
              <w:rPr>
                <w:rFonts w:ascii="Palatino Linotype" w:hAnsi="Palatino Linotype"/>
                <w:color w:val="E7E6E6" w:themeColor="background2"/>
                <w:sz w:val="20"/>
                <w:rPrChange w:id="91" w:author="OLTRE" w:date="2024-05-21T20:17:00Z">
                  <w:rPr>
                    <w:rFonts w:ascii="Palatino Linotype" w:hAnsi="Palatino Linotype"/>
                    <w:sz w:val="20"/>
                  </w:rPr>
                </w:rPrChange>
              </w:rPr>
              <w:t>Kebayoran Baru</w:t>
            </w:r>
            <w:r w:rsidR="00F92F8F" w:rsidRPr="00302058">
              <w:rPr>
                <w:rFonts w:ascii="Palatino Linotype" w:hAnsi="Palatino Linotype"/>
                <w:color w:val="E7E6E6" w:themeColor="background2"/>
                <w:sz w:val="20"/>
                <w:rPrChange w:id="92" w:author="OLTRE" w:date="2024-05-21T20:17:00Z">
                  <w:rPr>
                    <w:rFonts w:ascii="Palatino Linotype" w:hAnsi="Palatino Linotype"/>
                    <w:sz w:val="20"/>
                  </w:rPr>
                </w:rPrChange>
              </w:rPr>
              <w:t xml:space="preserve">, </w:t>
            </w:r>
            <w:r w:rsidR="00B67949" w:rsidRPr="00302058">
              <w:rPr>
                <w:rFonts w:ascii="Palatino Linotype" w:hAnsi="Palatino Linotype"/>
                <w:color w:val="E7E6E6" w:themeColor="background2"/>
                <w:sz w:val="20"/>
                <w:rPrChange w:id="93" w:author="OLTRE" w:date="2024-05-21T20:17:00Z">
                  <w:rPr>
                    <w:rFonts w:ascii="Palatino Linotype" w:hAnsi="Palatino Linotype"/>
                    <w:sz w:val="20"/>
                  </w:rPr>
                </w:rPrChange>
              </w:rPr>
              <w:t>Jakarta Selatan</w:t>
            </w:r>
            <w:r w:rsidR="00F92F8F" w:rsidRPr="00302058" w:rsidDel="00F92F8F">
              <w:rPr>
                <w:rFonts w:ascii="Palatino Linotype" w:hAnsi="Palatino Linotype"/>
                <w:color w:val="E7E6E6" w:themeColor="background2"/>
                <w:sz w:val="20"/>
                <w:rPrChange w:id="94" w:author="OLTRE" w:date="2024-05-21T20:17:00Z">
                  <w:rPr>
                    <w:rFonts w:ascii="Palatino Linotype" w:hAnsi="Palatino Linotype"/>
                    <w:sz w:val="20"/>
                  </w:rPr>
                </w:rPrChange>
              </w:rPr>
              <w:t xml:space="preserve"> </w:t>
            </w:r>
            <w:r w:rsidR="0013565F" w:rsidRPr="00302058">
              <w:rPr>
                <w:rFonts w:ascii="Palatino Linotype" w:hAnsi="Palatino Linotype"/>
                <w:color w:val="E7E6E6" w:themeColor="background2"/>
                <w:sz w:val="20"/>
                <w:rPrChange w:id="95" w:author="OLTRE" w:date="2024-05-21T20:17:00Z">
                  <w:rPr>
                    <w:rFonts w:ascii="Palatino Linotype" w:hAnsi="Palatino Linotype"/>
                    <w:sz w:val="20"/>
                  </w:rPr>
                </w:rPrChange>
              </w:rPr>
              <w:t xml:space="preserve">dalam hal ini diwakili oleh </w:t>
            </w:r>
            <w:r w:rsidR="00B67949" w:rsidRPr="00302058">
              <w:rPr>
                <w:rFonts w:ascii="Palatino Linotype" w:hAnsi="Palatino Linotype"/>
                <w:color w:val="E7E6E6" w:themeColor="background2"/>
                <w:sz w:val="20"/>
                <w:rPrChange w:id="96" w:author="OLTRE" w:date="2024-05-21T20:17:00Z">
                  <w:rPr>
                    <w:rFonts w:ascii="Palatino Linotype" w:hAnsi="Palatino Linotype"/>
                    <w:sz w:val="20"/>
                  </w:rPr>
                </w:rPrChange>
              </w:rPr>
              <w:t>Tiang Vichi Lestari</w:t>
            </w:r>
            <w:r w:rsidR="0013565F" w:rsidRPr="00302058">
              <w:rPr>
                <w:rFonts w:ascii="Palatino Linotype" w:hAnsi="Palatino Linotype"/>
                <w:color w:val="E7E6E6" w:themeColor="background2"/>
                <w:sz w:val="20"/>
                <w:rPrChange w:id="97" w:author="OLTRE" w:date="2024-05-21T20:17:00Z">
                  <w:rPr>
                    <w:rFonts w:ascii="Palatino Linotype" w:hAnsi="Palatino Linotype"/>
                    <w:sz w:val="20"/>
                  </w:rPr>
                </w:rPrChange>
              </w:rPr>
              <w:t xml:space="preserve"> (pemegang kartu tanda penduduk Indonesia no.  </w:t>
            </w:r>
            <w:r w:rsidR="00B67949" w:rsidRPr="00302058">
              <w:rPr>
                <w:rFonts w:ascii="Palatino Linotype" w:hAnsi="Palatino Linotype"/>
                <w:color w:val="E7E6E6" w:themeColor="background2"/>
                <w:sz w:val="20"/>
                <w:lang w:val="en-GB"/>
                <w:rPrChange w:id="98" w:author="OLTRE" w:date="2024-05-21T20:17:00Z">
                  <w:rPr>
                    <w:rFonts w:ascii="Palatino Linotype" w:hAnsi="Palatino Linotype"/>
                    <w:sz w:val="20"/>
                    <w:lang w:val="en-GB"/>
                  </w:rPr>
                </w:rPrChange>
              </w:rPr>
              <w:t>3172016602860006</w:t>
            </w:r>
            <w:r w:rsidR="0013565F" w:rsidRPr="00302058">
              <w:rPr>
                <w:rFonts w:ascii="Palatino Linotype" w:hAnsi="Palatino Linotype"/>
                <w:color w:val="E7E6E6" w:themeColor="background2"/>
                <w:sz w:val="20"/>
                <w:rPrChange w:id="99" w:author="OLTRE" w:date="2024-05-21T20:17:00Z">
                  <w:rPr>
                    <w:rFonts w:ascii="Palatino Linotype" w:hAnsi="Palatino Linotype"/>
                    <w:sz w:val="20"/>
                  </w:rPr>
                </w:rPrChange>
              </w:rPr>
              <w:t xml:space="preserve">) yang berdasarkan akta pendirian diatas, bertindak dalam kapasitasnya sebagai Direktur untuk dan atas nama </w:t>
            </w:r>
            <w:r w:rsidRPr="00302058">
              <w:rPr>
                <w:rFonts w:ascii="Palatino Linotype" w:hAnsi="Palatino Linotype"/>
                <w:color w:val="E7E6E6" w:themeColor="background2"/>
                <w:sz w:val="20"/>
                <w:rPrChange w:id="100" w:author="OLTRE" w:date="2024-05-21T20:17:00Z">
                  <w:rPr>
                    <w:rFonts w:ascii="Palatino Linotype" w:hAnsi="Palatino Linotype"/>
                    <w:sz w:val="20"/>
                  </w:rPr>
                </w:rPrChange>
              </w:rPr>
              <w:t>Perusahaan;</w:t>
            </w:r>
            <w:ins w:id="101" w:author="OLTRE" w:date="2024-05-21T20:17:00Z">
              <w:r w:rsidR="008E03F2" w:rsidRPr="00302058">
                <w:rPr>
                  <w:rFonts w:ascii="Palatino Linotype" w:hAnsi="Palatino Linotype"/>
                  <w:color w:val="E7E6E6" w:themeColor="background2"/>
                  <w:sz w:val="20"/>
                  <w:szCs w:val="20"/>
                </w:rPr>
                <w:t xml:space="preserve"> and</w:t>
              </w:r>
            </w:ins>
          </w:p>
        </w:tc>
      </w:tr>
      <w:tr w:rsidR="003E5644" w:rsidRPr="00302058" w14:paraId="65E35F98" w14:textId="77777777" w:rsidTr="00B67949">
        <w:tc>
          <w:tcPr>
            <w:tcW w:w="4150" w:type="dxa"/>
            <w:shd w:val="clear" w:color="auto" w:fill="auto"/>
          </w:tcPr>
          <w:p w14:paraId="423E0F66" w14:textId="685EBEB6" w:rsidR="00CC3404" w:rsidRPr="00302058" w:rsidRDefault="003E5644" w:rsidP="008D0018">
            <w:pPr>
              <w:pStyle w:val="ListParagraph"/>
              <w:numPr>
                <w:ilvl w:val="0"/>
                <w:numId w:val="46"/>
              </w:numPr>
              <w:ind w:left="462" w:hanging="425"/>
              <w:jc w:val="both"/>
              <w:rPr>
                <w:rFonts w:ascii="Palatino Linotype" w:hAnsi="Palatino Linotype"/>
                <w:sz w:val="20"/>
                <w:rPrChange w:id="102" w:author="OLTRE" w:date="2024-05-21T20:17:00Z">
                  <w:rPr>
                    <w:rFonts w:ascii="Palatino Linotype" w:hAnsi="Palatino Linotype"/>
                    <w:sz w:val="20"/>
                    <w:highlight w:val="yellow"/>
                  </w:rPr>
                </w:rPrChange>
              </w:rPr>
              <w:pPrChange w:id="103" w:author="OLTRE" w:date="2024-05-21T20:17:00Z">
                <w:pPr>
                  <w:jc w:val="both"/>
                </w:pPr>
              </w:pPrChange>
            </w:pPr>
            <w:del w:id="104" w:author="OLTRE" w:date="2024-05-21T20:17:00Z">
              <w:r w:rsidRPr="00B67949">
                <w:rPr>
                  <w:rFonts w:ascii="Palatino Linotype" w:hAnsi="Palatino Linotype"/>
                  <w:sz w:val="20"/>
                  <w:szCs w:val="20"/>
                  <w:highlight w:val="yellow"/>
                </w:rPr>
                <w:delText xml:space="preserve">2. </w:delText>
              </w:r>
            </w:del>
            <w:r w:rsidRPr="00302058">
              <w:rPr>
                <w:rFonts w:ascii="Palatino Linotype" w:hAnsi="Palatino Linotype"/>
                <w:b/>
                <w:sz w:val="20"/>
                <w:rPrChange w:id="105" w:author="OLTRE" w:date="2024-05-21T20:17:00Z">
                  <w:rPr>
                    <w:rFonts w:ascii="Palatino Linotype" w:hAnsi="Palatino Linotype"/>
                    <w:b/>
                    <w:sz w:val="20"/>
                    <w:highlight w:val="yellow"/>
                  </w:rPr>
                </w:rPrChange>
              </w:rPr>
              <w:t xml:space="preserve">PT. </w:t>
            </w:r>
            <w:r w:rsidR="00B67949" w:rsidRPr="00302058">
              <w:rPr>
                <w:rFonts w:ascii="Palatino Linotype" w:hAnsi="Palatino Linotype"/>
                <w:b/>
                <w:caps/>
                <w:spacing w:val="-2"/>
                <w:sz w:val="20"/>
                <w:rPrChange w:id="106" w:author="OLTRE" w:date="2024-05-21T20:17:00Z">
                  <w:rPr>
                    <w:rFonts w:ascii="Palatino Linotype" w:hAnsi="Palatino Linotype"/>
                    <w:b/>
                    <w:caps/>
                    <w:spacing w:val="-2"/>
                    <w:sz w:val="20"/>
                    <w:highlight w:val="yellow"/>
                  </w:rPr>
                </w:rPrChange>
              </w:rPr>
              <w:t>**</w:t>
            </w:r>
            <w:r w:rsidR="0013565F" w:rsidRPr="00302058">
              <w:rPr>
                <w:rFonts w:ascii="Palatino Linotype" w:hAnsi="Palatino Linotype"/>
                <w:b/>
                <w:caps/>
                <w:spacing w:val="-2"/>
                <w:sz w:val="20"/>
                <w:rPrChange w:id="107" w:author="OLTRE" w:date="2024-05-21T20:17:00Z">
                  <w:rPr>
                    <w:rFonts w:ascii="Palatino Linotype" w:hAnsi="Palatino Linotype"/>
                    <w:b/>
                    <w:caps/>
                    <w:spacing w:val="-2"/>
                    <w:sz w:val="20"/>
                    <w:highlight w:val="yellow"/>
                  </w:rPr>
                </w:rPrChange>
              </w:rPr>
              <w:t xml:space="preserve"> </w:t>
            </w:r>
            <w:r w:rsidR="0013565F" w:rsidRPr="00302058">
              <w:rPr>
                <w:rFonts w:ascii="Palatino Linotype" w:hAnsi="Palatino Linotype"/>
                <w:b/>
                <w:sz w:val="20"/>
                <w:rPrChange w:id="108" w:author="OLTRE" w:date="2024-05-21T20:17:00Z">
                  <w:rPr>
                    <w:rFonts w:ascii="Palatino Linotype" w:hAnsi="Palatino Linotype"/>
                    <w:b/>
                    <w:sz w:val="20"/>
                    <w:highlight w:val="yellow"/>
                  </w:rPr>
                </w:rPrChange>
              </w:rPr>
              <w:t>(“Subscriber</w:t>
            </w:r>
            <w:del w:id="109" w:author="OLTRE" w:date="2024-05-21T20:17:00Z">
              <w:r w:rsidR="008857AD" w:rsidRPr="00B67949">
                <w:rPr>
                  <w:rFonts w:ascii="Palatino Linotype" w:hAnsi="Palatino Linotype"/>
                  <w:b/>
                  <w:sz w:val="20"/>
                  <w:szCs w:val="20"/>
                  <w:highlight w:val="yellow"/>
                </w:rPr>
                <w:delText xml:space="preserve"> </w:delText>
              </w:r>
            </w:del>
            <w:r w:rsidRPr="00302058">
              <w:rPr>
                <w:rFonts w:ascii="Palatino Linotype" w:hAnsi="Palatino Linotype"/>
                <w:b/>
                <w:sz w:val="20"/>
                <w:rPrChange w:id="110" w:author="OLTRE" w:date="2024-05-21T20:17:00Z">
                  <w:rPr>
                    <w:rFonts w:ascii="Palatino Linotype" w:hAnsi="Palatino Linotype"/>
                    <w:b/>
                    <w:sz w:val="20"/>
                    <w:highlight w:val="yellow"/>
                  </w:rPr>
                </w:rPrChange>
              </w:rPr>
              <w:t>”)</w:t>
            </w:r>
            <w:r w:rsidRPr="00302058">
              <w:rPr>
                <w:rFonts w:ascii="Palatino Linotype" w:hAnsi="Palatino Linotype"/>
                <w:sz w:val="20"/>
                <w:rPrChange w:id="111" w:author="OLTRE" w:date="2024-05-21T20:17:00Z">
                  <w:rPr>
                    <w:rFonts w:ascii="Palatino Linotype" w:hAnsi="Palatino Linotype"/>
                    <w:sz w:val="20"/>
                    <w:highlight w:val="yellow"/>
                  </w:rPr>
                </w:rPrChange>
              </w:rPr>
              <w:t xml:space="preserve">, </w:t>
            </w:r>
            <w:r w:rsidR="00DF2835" w:rsidRPr="00302058">
              <w:rPr>
                <w:rFonts w:ascii="Palatino Linotype" w:hAnsi="Palatino Linotype"/>
                <w:sz w:val="20"/>
                <w:rPrChange w:id="112" w:author="OLTRE" w:date="2024-05-21T20:17:00Z">
                  <w:rPr>
                    <w:rFonts w:ascii="Palatino Linotype" w:hAnsi="Palatino Linotype"/>
                    <w:sz w:val="20"/>
                    <w:highlight w:val="yellow"/>
                  </w:rPr>
                </w:rPrChange>
              </w:rPr>
              <w:t xml:space="preserve">a limited liability company incorporated based on Deed No. </w:t>
            </w:r>
            <w:r w:rsidR="00B67949" w:rsidRPr="00302058">
              <w:rPr>
                <w:rFonts w:ascii="Palatino Linotype" w:hAnsi="Palatino Linotype"/>
                <w:sz w:val="20"/>
                <w:rPrChange w:id="113" w:author="OLTRE" w:date="2024-05-21T20:17:00Z">
                  <w:rPr>
                    <w:rFonts w:ascii="Palatino Linotype" w:hAnsi="Palatino Linotype"/>
                    <w:sz w:val="20"/>
                    <w:highlight w:val="yellow"/>
                  </w:rPr>
                </w:rPrChange>
              </w:rPr>
              <w:t>**</w:t>
            </w:r>
            <w:r w:rsidR="008857AD" w:rsidRPr="00302058">
              <w:rPr>
                <w:rFonts w:ascii="Palatino Linotype" w:hAnsi="Palatino Linotype"/>
                <w:sz w:val="20"/>
                <w:rPrChange w:id="114" w:author="OLTRE" w:date="2024-05-21T20:17:00Z">
                  <w:rPr>
                    <w:rFonts w:ascii="Palatino Linotype" w:hAnsi="Palatino Linotype"/>
                    <w:sz w:val="20"/>
                    <w:highlight w:val="yellow"/>
                  </w:rPr>
                </w:rPrChange>
              </w:rPr>
              <w:t xml:space="preserve"> </w:t>
            </w:r>
            <w:r w:rsidR="00DF2835" w:rsidRPr="00302058">
              <w:rPr>
                <w:rFonts w:ascii="Palatino Linotype" w:hAnsi="Palatino Linotype"/>
                <w:sz w:val="20"/>
                <w:rPrChange w:id="115" w:author="OLTRE" w:date="2024-05-21T20:17:00Z">
                  <w:rPr>
                    <w:rFonts w:ascii="Palatino Linotype" w:hAnsi="Palatino Linotype"/>
                    <w:sz w:val="20"/>
                    <w:highlight w:val="yellow"/>
                  </w:rPr>
                </w:rPrChange>
              </w:rPr>
              <w:t xml:space="preserve">dated </w:t>
            </w:r>
            <w:r w:rsidR="00B67949" w:rsidRPr="00302058">
              <w:rPr>
                <w:rFonts w:ascii="Palatino Linotype" w:hAnsi="Palatino Linotype"/>
                <w:sz w:val="20"/>
                <w:rPrChange w:id="116"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17" w:author="OLTRE" w:date="2024-05-21T20:17:00Z">
                  <w:rPr>
                    <w:rFonts w:ascii="Palatino Linotype" w:hAnsi="Palatino Linotype"/>
                    <w:sz w:val="20"/>
                    <w:highlight w:val="yellow"/>
                  </w:rPr>
                </w:rPrChange>
              </w:rPr>
              <w:t xml:space="preserve">, drawn before </w:t>
            </w:r>
            <w:r w:rsidR="00B67949" w:rsidRPr="00302058">
              <w:rPr>
                <w:rFonts w:ascii="Palatino Linotype" w:hAnsi="Palatino Linotype"/>
                <w:sz w:val="20"/>
                <w:rPrChange w:id="118"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19" w:author="OLTRE" w:date="2024-05-21T20:17:00Z">
                  <w:rPr>
                    <w:rFonts w:ascii="Palatino Linotype" w:hAnsi="Palatino Linotype"/>
                    <w:sz w:val="20"/>
                    <w:highlight w:val="yellow"/>
                  </w:rPr>
                </w:rPrChange>
              </w:rPr>
              <w:t>, SH.,</w:t>
            </w:r>
            <w:r w:rsidR="000F64C3" w:rsidRPr="00302058">
              <w:rPr>
                <w:rFonts w:ascii="Palatino Linotype" w:hAnsi="Palatino Linotype"/>
                <w:sz w:val="20"/>
                <w:rPrChange w:id="120" w:author="OLTRE" w:date="2024-05-21T20:17:00Z">
                  <w:rPr>
                    <w:rFonts w:ascii="Palatino Linotype" w:hAnsi="Palatino Linotype"/>
                    <w:sz w:val="20"/>
                    <w:highlight w:val="yellow"/>
                  </w:rPr>
                </w:rPrChange>
              </w:rPr>
              <w:t xml:space="preserve"> M.KN</w:t>
            </w:r>
            <w:r w:rsidR="00DF2835" w:rsidRPr="00302058">
              <w:rPr>
                <w:rFonts w:ascii="Palatino Linotype" w:hAnsi="Palatino Linotype"/>
                <w:sz w:val="20"/>
                <w:rPrChange w:id="121" w:author="OLTRE" w:date="2024-05-21T20:17:00Z">
                  <w:rPr>
                    <w:rFonts w:ascii="Palatino Linotype" w:hAnsi="Palatino Linotype"/>
                    <w:sz w:val="20"/>
                    <w:highlight w:val="yellow"/>
                  </w:rPr>
                </w:rPrChange>
              </w:rPr>
              <w:t xml:space="preserve"> a Notary in </w:t>
            </w:r>
            <w:r w:rsidR="00B67949" w:rsidRPr="00302058">
              <w:rPr>
                <w:rFonts w:ascii="Palatino Linotype" w:hAnsi="Palatino Linotype"/>
                <w:sz w:val="20"/>
                <w:rPrChange w:id="122"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23" w:author="OLTRE" w:date="2024-05-21T20:17:00Z">
                  <w:rPr>
                    <w:rFonts w:ascii="Palatino Linotype" w:hAnsi="Palatino Linotype"/>
                    <w:sz w:val="20"/>
                    <w:highlight w:val="yellow"/>
                  </w:rPr>
                </w:rPrChange>
              </w:rPr>
              <w:t xml:space="preserve">,  having received a legalization from Minister Law and Human Right’s Decree No. </w:t>
            </w:r>
            <w:r w:rsidR="00B67949" w:rsidRPr="00302058">
              <w:rPr>
                <w:rFonts w:ascii="Palatino Linotype" w:hAnsi="Palatino Linotype"/>
                <w:sz w:val="20"/>
                <w:rPrChange w:id="124"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25" w:author="OLTRE" w:date="2024-05-21T20:17:00Z">
                  <w:rPr>
                    <w:rFonts w:ascii="Palatino Linotype" w:hAnsi="Palatino Linotype"/>
                    <w:sz w:val="20"/>
                    <w:highlight w:val="yellow"/>
                  </w:rPr>
                </w:rPrChange>
              </w:rPr>
              <w:t xml:space="preserve"> on </w:t>
            </w:r>
            <w:r w:rsidR="00B67949" w:rsidRPr="00302058">
              <w:rPr>
                <w:rFonts w:ascii="Palatino Linotype" w:hAnsi="Palatino Linotype"/>
                <w:sz w:val="20"/>
                <w:rPrChange w:id="126"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27" w:author="OLTRE" w:date="2024-05-21T20:17:00Z">
                  <w:rPr>
                    <w:rFonts w:ascii="Palatino Linotype" w:hAnsi="Palatino Linotype"/>
                    <w:sz w:val="20"/>
                    <w:highlight w:val="yellow"/>
                  </w:rPr>
                </w:rPrChange>
              </w:rPr>
              <w:t xml:space="preserve"> under the law of Republic of Indonesia, domiciled at </w:t>
            </w:r>
            <w:r w:rsidR="00B67949" w:rsidRPr="00302058">
              <w:rPr>
                <w:rFonts w:ascii="Palatino Linotype" w:hAnsi="Palatino Linotype"/>
                <w:sz w:val="20"/>
                <w:rPrChange w:id="128"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29" w:author="OLTRE" w:date="2024-05-21T20:17:00Z">
                  <w:rPr>
                    <w:rFonts w:ascii="Palatino Linotype" w:hAnsi="Palatino Linotype"/>
                    <w:sz w:val="20"/>
                    <w:highlight w:val="yellow"/>
                  </w:rPr>
                </w:rPrChange>
              </w:rPr>
              <w:t xml:space="preserve">,  in this matter represented by </w:t>
            </w:r>
            <w:r w:rsidR="00B67949" w:rsidRPr="00302058">
              <w:rPr>
                <w:rFonts w:ascii="Palatino Linotype" w:hAnsi="Palatino Linotype"/>
                <w:sz w:val="20"/>
                <w:rPrChange w:id="130"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31" w:author="OLTRE" w:date="2024-05-21T20:17:00Z">
                  <w:rPr>
                    <w:rFonts w:ascii="Palatino Linotype" w:hAnsi="Palatino Linotype"/>
                    <w:sz w:val="20"/>
                    <w:highlight w:val="yellow"/>
                  </w:rPr>
                </w:rPrChange>
              </w:rPr>
              <w:t xml:space="preserve"> a holder of Indonesian Resident’s citizen card no. </w:t>
            </w:r>
            <w:r w:rsidR="00B67949" w:rsidRPr="00302058">
              <w:rPr>
                <w:rFonts w:ascii="Palatino Linotype" w:hAnsi="Palatino Linotype"/>
                <w:sz w:val="20"/>
                <w:rPrChange w:id="132" w:author="OLTRE" w:date="2024-05-21T20:17:00Z">
                  <w:rPr>
                    <w:rFonts w:ascii="Palatino Linotype" w:hAnsi="Palatino Linotype"/>
                    <w:sz w:val="20"/>
                    <w:highlight w:val="yellow"/>
                  </w:rPr>
                </w:rPrChange>
              </w:rPr>
              <w:t>**</w:t>
            </w:r>
            <w:r w:rsidR="00DF2835" w:rsidRPr="00302058">
              <w:rPr>
                <w:rFonts w:ascii="Palatino Linotype" w:hAnsi="Palatino Linotype"/>
                <w:sz w:val="20"/>
                <w:rPrChange w:id="133" w:author="OLTRE" w:date="2024-05-21T20:17:00Z">
                  <w:rPr>
                    <w:rFonts w:ascii="Palatino Linotype" w:hAnsi="Palatino Linotype"/>
                    <w:sz w:val="20"/>
                    <w:highlight w:val="yellow"/>
                  </w:rPr>
                </w:rPrChange>
              </w:rPr>
              <w:t xml:space="preserve">, according to the </w:t>
            </w:r>
            <w:del w:id="134" w:author="OLTRE" w:date="2024-05-21T20:17:00Z">
              <w:r w:rsidR="00DF2835" w:rsidRPr="00B67949">
                <w:rPr>
                  <w:rFonts w:ascii="Palatino Linotype" w:hAnsi="Palatino Linotype"/>
                  <w:sz w:val="20"/>
                  <w:szCs w:val="20"/>
                  <w:highlight w:val="yellow"/>
                </w:rPr>
                <w:delText>Subscriber</w:delText>
              </w:r>
              <w:r w:rsidR="008857AD" w:rsidRPr="00B67949">
                <w:rPr>
                  <w:rFonts w:ascii="Palatino Linotype" w:hAnsi="Palatino Linotype"/>
                  <w:sz w:val="20"/>
                  <w:szCs w:val="20"/>
                  <w:highlight w:val="yellow"/>
                </w:rPr>
                <w:delText xml:space="preserve"> 1</w:delText>
              </w:r>
              <w:r w:rsidR="00DF2835" w:rsidRPr="00B67949">
                <w:rPr>
                  <w:rFonts w:ascii="Palatino Linotype" w:hAnsi="Palatino Linotype"/>
                  <w:sz w:val="20"/>
                  <w:szCs w:val="20"/>
                  <w:highlight w:val="yellow"/>
                </w:rPr>
                <w:delText>’s</w:delText>
              </w:r>
            </w:del>
            <w:ins w:id="135" w:author="OLTRE" w:date="2024-05-21T20:17:00Z">
              <w:r w:rsidR="00DF2835" w:rsidRPr="00302058">
                <w:rPr>
                  <w:rFonts w:ascii="Palatino Linotype" w:hAnsi="Palatino Linotype"/>
                  <w:sz w:val="20"/>
                  <w:szCs w:val="20"/>
                </w:rPr>
                <w:t>Subscriber</w:t>
              </w:r>
              <w:r w:rsidR="00A44D38" w:rsidRPr="00302058">
                <w:rPr>
                  <w:rFonts w:ascii="Palatino Linotype" w:hAnsi="Palatino Linotype"/>
                  <w:sz w:val="20"/>
                  <w:szCs w:val="20"/>
                </w:rPr>
                <w:t>’s</w:t>
              </w:r>
            </w:ins>
            <w:r w:rsidR="008857AD" w:rsidRPr="00302058">
              <w:rPr>
                <w:rFonts w:ascii="Palatino Linotype" w:hAnsi="Palatino Linotype"/>
                <w:sz w:val="20"/>
                <w:rPrChange w:id="136" w:author="OLTRE" w:date="2024-05-21T20:17:00Z">
                  <w:rPr>
                    <w:rFonts w:ascii="Palatino Linotype" w:hAnsi="Palatino Linotype"/>
                    <w:sz w:val="20"/>
                    <w:highlight w:val="yellow"/>
                  </w:rPr>
                </w:rPrChange>
              </w:rPr>
              <w:t xml:space="preserve"> </w:t>
            </w:r>
            <w:r w:rsidR="00DF2835" w:rsidRPr="00302058">
              <w:rPr>
                <w:rFonts w:ascii="Palatino Linotype" w:hAnsi="Palatino Linotype"/>
                <w:sz w:val="20"/>
                <w:rPrChange w:id="137" w:author="OLTRE" w:date="2024-05-21T20:17:00Z">
                  <w:rPr>
                    <w:rFonts w:ascii="Palatino Linotype" w:hAnsi="Palatino Linotype"/>
                    <w:sz w:val="20"/>
                    <w:highlight w:val="yellow"/>
                  </w:rPr>
                </w:rPrChange>
              </w:rPr>
              <w:t xml:space="preserve">deed of incorporation </w:t>
            </w:r>
            <w:r w:rsidR="00DF2835" w:rsidRPr="00302058">
              <w:rPr>
                <w:rFonts w:ascii="Palatino Linotype" w:hAnsi="Palatino Linotype"/>
                <w:sz w:val="20"/>
                <w:rPrChange w:id="138" w:author="OLTRE" w:date="2024-05-21T20:17:00Z">
                  <w:rPr>
                    <w:rFonts w:ascii="Palatino Linotype" w:hAnsi="Palatino Linotype"/>
                    <w:sz w:val="20"/>
                    <w:highlight w:val="yellow"/>
                  </w:rPr>
                </w:rPrChange>
              </w:rPr>
              <w:lastRenderedPageBreak/>
              <w:t>acting in his capacity as the appointed Director for and on behalf of the Subscriber</w:t>
            </w:r>
            <w:del w:id="139" w:author="OLTRE" w:date="2024-05-21T20:17:00Z">
              <w:r w:rsidR="008857AD" w:rsidRPr="00B67949">
                <w:rPr>
                  <w:rFonts w:ascii="Palatino Linotype" w:hAnsi="Palatino Linotype"/>
                  <w:sz w:val="20"/>
                  <w:szCs w:val="20"/>
                  <w:highlight w:val="yellow"/>
                </w:rPr>
                <w:delText xml:space="preserve"> </w:delText>
              </w:r>
              <w:r w:rsidR="00DF2835" w:rsidRPr="00B67949">
                <w:rPr>
                  <w:rFonts w:ascii="Palatino Linotype" w:hAnsi="Palatino Linotype"/>
                  <w:sz w:val="20"/>
                  <w:szCs w:val="20"/>
                  <w:highlight w:val="yellow"/>
                </w:rPr>
                <w:delText>;</w:delText>
              </w:r>
            </w:del>
            <w:ins w:id="140" w:author="OLTRE" w:date="2024-05-21T20:17:00Z">
              <w:r w:rsidR="008E03F2" w:rsidRPr="00302058">
                <w:rPr>
                  <w:rFonts w:ascii="Palatino Linotype" w:hAnsi="Palatino Linotype"/>
                  <w:sz w:val="20"/>
                  <w:szCs w:val="20"/>
                </w:rPr>
                <w:t>.</w:t>
              </w:r>
            </w:ins>
          </w:p>
          <w:p w14:paraId="15C73CF6" w14:textId="77777777" w:rsidR="00A4462D" w:rsidRPr="00B67949" w:rsidRDefault="00A4462D" w:rsidP="00A4462D">
            <w:pPr>
              <w:jc w:val="both"/>
              <w:rPr>
                <w:del w:id="141" w:author="OLTRE" w:date="2024-05-21T20:17:00Z"/>
                <w:rFonts w:ascii="Palatino Linotype" w:hAnsi="Palatino Linotype"/>
                <w:sz w:val="20"/>
                <w:szCs w:val="20"/>
                <w:highlight w:val="yellow"/>
              </w:rPr>
            </w:pPr>
          </w:p>
          <w:p w14:paraId="3A552BD6" w14:textId="4496FB86" w:rsidR="00CC3404" w:rsidRPr="00302058" w:rsidRDefault="00CC3404" w:rsidP="008D0018">
            <w:pPr>
              <w:jc w:val="both"/>
              <w:rPr>
                <w:rFonts w:ascii="Palatino Linotype" w:hAnsi="Palatino Linotype"/>
                <w:sz w:val="20"/>
                <w:rPrChange w:id="142" w:author="OLTRE" w:date="2024-05-21T20:17:00Z">
                  <w:rPr>
                    <w:rFonts w:ascii="Palatino Linotype" w:hAnsi="Palatino Linotype"/>
                    <w:sz w:val="20"/>
                    <w:highlight w:val="yellow"/>
                  </w:rPr>
                </w:rPrChange>
              </w:rPr>
            </w:pPr>
          </w:p>
        </w:tc>
        <w:tc>
          <w:tcPr>
            <w:tcW w:w="4150" w:type="dxa"/>
            <w:shd w:val="clear" w:color="auto" w:fill="auto"/>
          </w:tcPr>
          <w:p w14:paraId="177A71FA" w14:textId="77777777" w:rsidR="001B05C8" w:rsidRPr="00B67949" w:rsidRDefault="003E5644" w:rsidP="003111EA">
            <w:pPr>
              <w:jc w:val="both"/>
              <w:rPr>
                <w:del w:id="143" w:author="OLTRE" w:date="2024-05-21T20:17:00Z"/>
                <w:rFonts w:ascii="Palatino Linotype" w:hAnsi="Palatino Linotype"/>
                <w:sz w:val="20"/>
                <w:szCs w:val="20"/>
                <w:highlight w:val="yellow"/>
              </w:rPr>
            </w:pPr>
            <w:r w:rsidRPr="00302058">
              <w:rPr>
                <w:rFonts w:ascii="Palatino Linotype" w:hAnsi="Palatino Linotype"/>
                <w:color w:val="E7E6E6" w:themeColor="background2"/>
                <w:sz w:val="20"/>
                <w:rPrChange w:id="144" w:author="OLTRE" w:date="2024-05-21T20:17:00Z">
                  <w:rPr>
                    <w:rFonts w:ascii="Palatino Linotype" w:hAnsi="Palatino Linotype"/>
                    <w:sz w:val="20"/>
                    <w:highlight w:val="yellow"/>
                  </w:rPr>
                </w:rPrChange>
              </w:rPr>
              <w:lastRenderedPageBreak/>
              <w:t xml:space="preserve"> </w:t>
            </w:r>
            <w:r w:rsidR="00B67949" w:rsidRPr="00302058">
              <w:rPr>
                <w:rFonts w:ascii="Palatino Linotype" w:hAnsi="Palatino Linotype"/>
                <w:color w:val="E7E6E6" w:themeColor="background2"/>
                <w:sz w:val="20"/>
                <w:rPrChange w:id="145" w:author="OLTRE" w:date="2024-05-21T20:17:00Z">
                  <w:rPr>
                    <w:rFonts w:ascii="Palatino Linotype" w:hAnsi="Palatino Linotype"/>
                    <w:sz w:val="20"/>
                    <w:highlight w:val="yellow"/>
                  </w:rPr>
                </w:rPrChange>
              </w:rPr>
              <w:t xml:space="preserve">2. </w:t>
            </w:r>
            <w:r w:rsidRPr="00302058">
              <w:rPr>
                <w:rFonts w:ascii="Palatino Linotype" w:hAnsi="Palatino Linotype"/>
                <w:b/>
                <w:color w:val="E7E6E6" w:themeColor="background2"/>
                <w:sz w:val="20"/>
                <w:rPrChange w:id="146" w:author="OLTRE" w:date="2024-05-21T20:17:00Z">
                  <w:rPr>
                    <w:rFonts w:ascii="Palatino Linotype" w:hAnsi="Palatino Linotype"/>
                    <w:b/>
                    <w:sz w:val="20"/>
                    <w:highlight w:val="yellow"/>
                  </w:rPr>
                </w:rPrChange>
              </w:rPr>
              <w:t xml:space="preserve">PT. </w:t>
            </w:r>
            <w:r w:rsidR="00B67949" w:rsidRPr="00302058">
              <w:rPr>
                <w:rFonts w:ascii="Palatino Linotype" w:hAnsi="Palatino Linotype"/>
                <w:b/>
                <w:caps/>
                <w:color w:val="E7E6E6" w:themeColor="background2"/>
                <w:spacing w:val="-2"/>
                <w:sz w:val="20"/>
                <w:rPrChange w:id="147" w:author="OLTRE" w:date="2024-05-21T20:17:00Z">
                  <w:rPr>
                    <w:rFonts w:ascii="Palatino Linotype" w:hAnsi="Palatino Linotype"/>
                    <w:b/>
                    <w:caps/>
                    <w:spacing w:val="-2"/>
                    <w:sz w:val="20"/>
                    <w:highlight w:val="yellow"/>
                  </w:rPr>
                </w:rPrChange>
              </w:rPr>
              <w:t>**</w:t>
            </w:r>
            <w:r w:rsidR="0013565F" w:rsidRPr="00302058">
              <w:rPr>
                <w:rFonts w:ascii="Palatino Linotype" w:hAnsi="Palatino Linotype"/>
                <w:b/>
                <w:caps/>
                <w:color w:val="E7E6E6" w:themeColor="background2"/>
                <w:spacing w:val="-2"/>
                <w:sz w:val="20"/>
                <w:rPrChange w:id="148" w:author="OLTRE" w:date="2024-05-21T20:17:00Z">
                  <w:rPr>
                    <w:rFonts w:ascii="Palatino Linotype" w:hAnsi="Palatino Linotype"/>
                    <w:b/>
                    <w:caps/>
                    <w:spacing w:val="-2"/>
                    <w:sz w:val="20"/>
                    <w:highlight w:val="yellow"/>
                  </w:rPr>
                </w:rPrChange>
              </w:rPr>
              <w:t xml:space="preserve"> </w:t>
            </w:r>
            <w:r w:rsidR="003111EA" w:rsidRPr="00302058">
              <w:rPr>
                <w:rFonts w:ascii="Palatino Linotype" w:hAnsi="Palatino Linotype"/>
                <w:b/>
                <w:color w:val="E7E6E6" w:themeColor="background2"/>
                <w:sz w:val="20"/>
                <w:rPrChange w:id="149" w:author="OLTRE" w:date="2024-05-21T20:17:00Z">
                  <w:rPr>
                    <w:rFonts w:ascii="Palatino Linotype" w:hAnsi="Palatino Linotype"/>
                    <w:b/>
                    <w:sz w:val="20"/>
                    <w:highlight w:val="yellow"/>
                  </w:rPr>
                </w:rPrChange>
              </w:rPr>
              <w:t>(“Pes</w:t>
            </w:r>
            <w:r w:rsidR="0013565F" w:rsidRPr="00302058">
              <w:rPr>
                <w:rFonts w:ascii="Palatino Linotype" w:hAnsi="Palatino Linotype"/>
                <w:b/>
                <w:color w:val="E7E6E6" w:themeColor="background2"/>
                <w:sz w:val="20"/>
                <w:rPrChange w:id="150" w:author="OLTRE" w:date="2024-05-21T20:17:00Z">
                  <w:rPr>
                    <w:rFonts w:ascii="Palatino Linotype" w:hAnsi="Palatino Linotype"/>
                    <w:b/>
                    <w:sz w:val="20"/>
                    <w:highlight w:val="yellow"/>
                  </w:rPr>
                </w:rPrChange>
              </w:rPr>
              <w:t>erta</w:t>
            </w:r>
            <w:r w:rsidR="008857AD" w:rsidRPr="00302058">
              <w:rPr>
                <w:rFonts w:ascii="Palatino Linotype" w:hAnsi="Palatino Linotype"/>
                <w:b/>
                <w:color w:val="E7E6E6" w:themeColor="background2"/>
                <w:sz w:val="20"/>
                <w:rPrChange w:id="151" w:author="OLTRE" w:date="2024-05-21T20:17:00Z">
                  <w:rPr>
                    <w:rFonts w:ascii="Palatino Linotype" w:hAnsi="Palatino Linotype"/>
                    <w:b/>
                    <w:sz w:val="20"/>
                    <w:highlight w:val="yellow"/>
                  </w:rPr>
                </w:rPrChange>
              </w:rPr>
              <w:t xml:space="preserve"> </w:t>
            </w:r>
            <w:r w:rsidRPr="00302058">
              <w:rPr>
                <w:rFonts w:ascii="Palatino Linotype" w:hAnsi="Palatino Linotype"/>
                <w:b/>
                <w:color w:val="E7E6E6" w:themeColor="background2"/>
                <w:sz w:val="20"/>
                <w:rPrChange w:id="152" w:author="OLTRE" w:date="2024-05-21T20:17:00Z">
                  <w:rPr>
                    <w:rFonts w:ascii="Palatino Linotype" w:hAnsi="Palatino Linotype"/>
                    <w:b/>
                    <w:sz w:val="20"/>
                    <w:highlight w:val="yellow"/>
                  </w:rPr>
                </w:rPrChange>
              </w:rPr>
              <w:t>”)</w:t>
            </w:r>
            <w:r w:rsidRPr="00302058">
              <w:rPr>
                <w:rFonts w:ascii="Palatino Linotype" w:hAnsi="Palatino Linotype"/>
                <w:color w:val="E7E6E6" w:themeColor="background2"/>
                <w:sz w:val="20"/>
                <w:rPrChange w:id="153" w:author="OLTRE" w:date="2024-05-21T20:17:00Z">
                  <w:rPr>
                    <w:rFonts w:ascii="Palatino Linotype" w:hAnsi="Palatino Linotype"/>
                    <w:sz w:val="20"/>
                    <w:highlight w:val="yellow"/>
                  </w:rPr>
                </w:rPrChange>
              </w:rPr>
              <w:t xml:space="preserve">, </w:t>
            </w:r>
            <w:r w:rsidR="00BD0A98" w:rsidRPr="00302058">
              <w:rPr>
                <w:rFonts w:ascii="Palatino Linotype" w:hAnsi="Palatino Linotype"/>
                <w:color w:val="E7E6E6" w:themeColor="background2"/>
                <w:sz w:val="20"/>
                <w:rPrChange w:id="154" w:author="OLTRE" w:date="2024-05-21T20:17:00Z">
                  <w:rPr>
                    <w:rFonts w:ascii="Palatino Linotype" w:hAnsi="Palatino Linotype"/>
                    <w:sz w:val="20"/>
                    <w:highlight w:val="yellow"/>
                  </w:rPr>
                </w:rPrChange>
              </w:rPr>
              <w:t xml:space="preserve">suatu perseroan terbatas yang dibentuk berdasarkan Akta No. </w:t>
            </w:r>
            <w:r w:rsidR="00B67949" w:rsidRPr="00302058">
              <w:rPr>
                <w:rFonts w:ascii="Palatino Linotype" w:hAnsi="Palatino Linotype"/>
                <w:color w:val="E7E6E6" w:themeColor="background2"/>
                <w:sz w:val="20"/>
                <w:rPrChange w:id="155" w:author="OLTRE" w:date="2024-05-21T20:17:00Z">
                  <w:rPr>
                    <w:rFonts w:ascii="Palatino Linotype" w:hAnsi="Palatino Linotype"/>
                    <w:sz w:val="20"/>
                    <w:highlight w:val="yellow"/>
                  </w:rPr>
                </w:rPrChange>
              </w:rPr>
              <w:t>**</w:t>
            </w:r>
            <w:r w:rsidR="00276F5B" w:rsidRPr="00302058">
              <w:rPr>
                <w:rFonts w:ascii="Palatino Linotype" w:hAnsi="Palatino Linotype"/>
                <w:color w:val="E7E6E6" w:themeColor="background2"/>
                <w:sz w:val="20"/>
                <w:rPrChange w:id="156" w:author="OLTRE" w:date="2024-05-21T20:17:00Z">
                  <w:rPr>
                    <w:rFonts w:ascii="Palatino Linotype" w:hAnsi="Palatino Linotype"/>
                    <w:sz w:val="20"/>
                    <w:highlight w:val="yellow"/>
                  </w:rPr>
                </w:rPrChange>
              </w:rPr>
              <w:t xml:space="preserve"> </w:t>
            </w:r>
            <w:r w:rsidR="00BD0A98" w:rsidRPr="00302058">
              <w:rPr>
                <w:rFonts w:ascii="Palatino Linotype" w:hAnsi="Palatino Linotype"/>
                <w:color w:val="E7E6E6" w:themeColor="background2"/>
                <w:sz w:val="20"/>
                <w:rPrChange w:id="157" w:author="OLTRE" w:date="2024-05-21T20:17:00Z">
                  <w:rPr>
                    <w:rFonts w:ascii="Palatino Linotype" w:hAnsi="Palatino Linotype"/>
                    <w:sz w:val="20"/>
                    <w:highlight w:val="yellow"/>
                  </w:rPr>
                </w:rPrChange>
              </w:rPr>
              <w:t xml:space="preserve">tanggal </w:t>
            </w:r>
            <w:r w:rsidR="00B67949" w:rsidRPr="00302058">
              <w:rPr>
                <w:rFonts w:ascii="Palatino Linotype" w:hAnsi="Palatino Linotype"/>
                <w:color w:val="E7E6E6" w:themeColor="background2"/>
                <w:sz w:val="20"/>
                <w:rPrChange w:id="158" w:author="OLTRE" w:date="2024-05-21T20:17:00Z">
                  <w:rPr>
                    <w:rFonts w:ascii="Palatino Linotype" w:hAnsi="Palatino Linotype"/>
                    <w:sz w:val="20"/>
                    <w:highlight w:val="yellow"/>
                  </w:rPr>
                </w:rPrChange>
              </w:rPr>
              <w:t>**</w:t>
            </w:r>
            <w:r w:rsidR="00BD0A98" w:rsidRPr="00302058">
              <w:rPr>
                <w:rFonts w:ascii="Palatino Linotype" w:hAnsi="Palatino Linotype"/>
                <w:color w:val="E7E6E6" w:themeColor="background2"/>
                <w:sz w:val="20"/>
                <w:rPrChange w:id="159" w:author="OLTRE" w:date="2024-05-21T20:17:00Z">
                  <w:rPr>
                    <w:rFonts w:ascii="Palatino Linotype" w:hAnsi="Palatino Linotype"/>
                    <w:sz w:val="20"/>
                    <w:highlight w:val="yellow"/>
                  </w:rPr>
                </w:rPrChange>
              </w:rPr>
              <w:t xml:space="preserve">, yang dibuat dihadapan </w:t>
            </w:r>
            <w:r w:rsidR="00B67949" w:rsidRPr="00302058">
              <w:rPr>
                <w:rFonts w:ascii="Palatino Linotype" w:hAnsi="Palatino Linotype"/>
                <w:color w:val="E7E6E6" w:themeColor="background2"/>
                <w:sz w:val="20"/>
                <w:rPrChange w:id="160" w:author="OLTRE" w:date="2024-05-21T20:17:00Z">
                  <w:rPr>
                    <w:rFonts w:ascii="Palatino Linotype" w:hAnsi="Palatino Linotype"/>
                    <w:sz w:val="20"/>
                    <w:highlight w:val="yellow"/>
                  </w:rPr>
                </w:rPrChange>
              </w:rPr>
              <w:t>**</w:t>
            </w:r>
            <w:r w:rsidR="00BD0A98" w:rsidRPr="00302058">
              <w:rPr>
                <w:rFonts w:ascii="Palatino Linotype" w:hAnsi="Palatino Linotype"/>
                <w:color w:val="E7E6E6" w:themeColor="background2"/>
                <w:sz w:val="20"/>
                <w:rPrChange w:id="161" w:author="OLTRE" w:date="2024-05-21T20:17:00Z">
                  <w:rPr>
                    <w:rFonts w:ascii="Palatino Linotype" w:hAnsi="Palatino Linotype"/>
                    <w:sz w:val="20"/>
                    <w:highlight w:val="yellow"/>
                  </w:rPr>
                </w:rPrChange>
              </w:rPr>
              <w:t>, SH.,</w:t>
            </w:r>
            <w:r w:rsidR="00E91708" w:rsidRPr="00302058">
              <w:rPr>
                <w:rFonts w:ascii="Palatino Linotype" w:hAnsi="Palatino Linotype"/>
                <w:color w:val="E7E6E6" w:themeColor="background2"/>
                <w:sz w:val="20"/>
                <w:rPrChange w:id="162" w:author="OLTRE" w:date="2024-05-21T20:17:00Z">
                  <w:rPr>
                    <w:rFonts w:ascii="Palatino Linotype" w:hAnsi="Palatino Linotype"/>
                    <w:sz w:val="20"/>
                    <w:highlight w:val="yellow"/>
                  </w:rPr>
                </w:rPrChange>
              </w:rPr>
              <w:t xml:space="preserve"> M.KN</w:t>
            </w:r>
            <w:r w:rsidR="00BD0A98" w:rsidRPr="00302058">
              <w:rPr>
                <w:rFonts w:ascii="Palatino Linotype" w:hAnsi="Palatino Linotype"/>
                <w:color w:val="E7E6E6" w:themeColor="background2"/>
                <w:sz w:val="20"/>
                <w:rPrChange w:id="163" w:author="OLTRE" w:date="2024-05-21T20:17:00Z">
                  <w:rPr>
                    <w:rFonts w:ascii="Palatino Linotype" w:hAnsi="Palatino Linotype"/>
                    <w:sz w:val="20"/>
                    <w:highlight w:val="yellow"/>
                  </w:rPr>
                </w:rPrChange>
              </w:rPr>
              <w:t xml:space="preserve"> Notaris di </w:t>
            </w:r>
            <w:r w:rsidR="00B67949" w:rsidRPr="00302058">
              <w:rPr>
                <w:rFonts w:ascii="Palatino Linotype" w:hAnsi="Palatino Linotype"/>
                <w:color w:val="E7E6E6" w:themeColor="background2"/>
                <w:sz w:val="20"/>
                <w:rPrChange w:id="164" w:author="OLTRE" w:date="2024-05-21T20:17:00Z">
                  <w:rPr>
                    <w:rFonts w:ascii="Palatino Linotype" w:hAnsi="Palatino Linotype"/>
                    <w:sz w:val="20"/>
                    <w:highlight w:val="yellow"/>
                  </w:rPr>
                </w:rPrChange>
              </w:rPr>
              <w:t>**</w:t>
            </w:r>
            <w:r w:rsidR="00BD0A98" w:rsidRPr="00302058">
              <w:rPr>
                <w:rFonts w:ascii="Palatino Linotype" w:hAnsi="Palatino Linotype"/>
                <w:color w:val="E7E6E6" w:themeColor="background2"/>
                <w:sz w:val="20"/>
                <w:rPrChange w:id="165" w:author="OLTRE" w:date="2024-05-21T20:17:00Z">
                  <w:rPr>
                    <w:rFonts w:ascii="Palatino Linotype" w:hAnsi="Palatino Linotype"/>
                    <w:sz w:val="20"/>
                    <w:highlight w:val="yellow"/>
                  </w:rPr>
                </w:rPrChange>
              </w:rPr>
              <w:t xml:space="preserve">, yang telah menerima pengesahan berdasarkan Surat Keputusan Menteri Hukum dan HAM No. </w:t>
            </w:r>
            <w:r w:rsidR="00B67949" w:rsidRPr="00302058">
              <w:rPr>
                <w:rFonts w:ascii="Palatino Linotype" w:hAnsi="Palatino Linotype"/>
                <w:color w:val="E7E6E6" w:themeColor="background2"/>
                <w:sz w:val="20"/>
                <w:rPrChange w:id="166" w:author="OLTRE" w:date="2024-05-21T20:17:00Z">
                  <w:rPr>
                    <w:rFonts w:ascii="Palatino Linotype" w:hAnsi="Palatino Linotype"/>
                    <w:sz w:val="20"/>
                    <w:highlight w:val="yellow"/>
                  </w:rPr>
                </w:rPrChange>
              </w:rPr>
              <w:t>**</w:t>
            </w:r>
            <w:r w:rsidR="00BD0A98" w:rsidRPr="00302058">
              <w:rPr>
                <w:rFonts w:ascii="Palatino Linotype" w:hAnsi="Palatino Linotype"/>
                <w:color w:val="E7E6E6" w:themeColor="background2"/>
                <w:sz w:val="20"/>
                <w:rPrChange w:id="167" w:author="OLTRE" w:date="2024-05-21T20:17:00Z">
                  <w:rPr>
                    <w:rFonts w:ascii="Palatino Linotype" w:hAnsi="Palatino Linotype"/>
                    <w:sz w:val="20"/>
                    <w:highlight w:val="yellow"/>
                  </w:rPr>
                </w:rPrChange>
              </w:rPr>
              <w:t xml:space="preserve"> pada tanggal </w:t>
            </w:r>
            <w:r w:rsidR="00B67949" w:rsidRPr="00302058">
              <w:rPr>
                <w:rFonts w:ascii="Palatino Linotype" w:hAnsi="Palatino Linotype"/>
                <w:color w:val="E7E6E6" w:themeColor="background2"/>
                <w:sz w:val="20"/>
                <w:rPrChange w:id="168" w:author="OLTRE" w:date="2024-05-21T20:17:00Z">
                  <w:rPr>
                    <w:rFonts w:ascii="Palatino Linotype" w:hAnsi="Palatino Linotype"/>
                    <w:sz w:val="20"/>
                    <w:highlight w:val="yellow"/>
                  </w:rPr>
                </w:rPrChange>
              </w:rPr>
              <w:t>**</w:t>
            </w:r>
            <w:r w:rsidR="00BD0A98" w:rsidRPr="00302058">
              <w:rPr>
                <w:rFonts w:ascii="Palatino Linotype" w:hAnsi="Palatino Linotype"/>
                <w:color w:val="E7E6E6" w:themeColor="background2"/>
                <w:sz w:val="20"/>
                <w:rPrChange w:id="169" w:author="OLTRE" w:date="2024-05-21T20:17:00Z">
                  <w:rPr>
                    <w:rFonts w:ascii="Palatino Linotype" w:hAnsi="Palatino Linotype"/>
                    <w:sz w:val="20"/>
                    <w:highlight w:val="yellow"/>
                  </w:rPr>
                </w:rPrChange>
              </w:rPr>
              <w:t xml:space="preserve"> dibawah hukum Negara Republik Indonesia, berdomisili di </w:t>
            </w:r>
            <w:r w:rsidR="00B67949" w:rsidRPr="00302058">
              <w:rPr>
                <w:rFonts w:ascii="Palatino Linotype" w:hAnsi="Palatino Linotype"/>
                <w:color w:val="E7E6E6" w:themeColor="background2"/>
                <w:sz w:val="20"/>
                <w:rPrChange w:id="170" w:author="OLTRE" w:date="2024-05-21T20:17:00Z">
                  <w:rPr>
                    <w:rFonts w:ascii="Palatino Linotype" w:hAnsi="Palatino Linotype"/>
                    <w:sz w:val="20"/>
                    <w:highlight w:val="yellow"/>
                  </w:rPr>
                </w:rPrChange>
              </w:rPr>
              <w:t>**</w:t>
            </w:r>
            <w:r w:rsidR="00BD0A98" w:rsidRPr="00302058">
              <w:rPr>
                <w:rFonts w:ascii="Palatino Linotype" w:hAnsi="Palatino Linotype"/>
                <w:color w:val="E7E6E6" w:themeColor="background2"/>
                <w:sz w:val="20"/>
                <w:rPrChange w:id="171" w:author="OLTRE" w:date="2024-05-21T20:17:00Z">
                  <w:rPr>
                    <w:rFonts w:ascii="Palatino Linotype" w:hAnsi="Palatino Linotype"/>
                    <w:sz w:val="20"/>
                    <w:highlight w:val="yellow"/>
                  </w:rPr>
                </w:rPrChange>
              </w:rPr>
              <w:t xml:space="preserve">,  dalam hal ini diwakili oleh </w:t>
            </w:r>
            <w:r w:rsidR="00B67949" w:rsidRPr="00302058">
              <w:rPr>
                <w:rFonts w:ascii="Palatino Linotype" w:hAnsi="Palatino Linotype"/>
                <w:color w:val="E7E6E6" w:themeColor="background2"/>
                <w:sz w:val="20"/>
                <w:rPrChange w:id="172" w:author="OLTRE" w:date="2024-05-21T20:17:00Z">
                  <w:rPr>
                    <w:rFonts w:ascii="Palatino Linotype" w:hAnsi="Palatino Linotype"/>
                    <w:sz w:val="20"/>
                    <w:highlight w:val="yellow"/>
                  </w:rPr>
                </w:rPrChange>
              </w:rPr>
              <w:t>**</w:t>
            </w:r>
            <w:r w:rsidR="00276F5B" w:rsidRPr="00302058" w:rsidDel="00276F5B">
              <w:rPr>
                <w:rFonts w:ascii="Palatino Linotype" w:hAnsi="Palatino Linotype"/>
                <w:color w:val="E7E6E6" w:themeColor="background2"/>
                <w:sz w:val="20"/>
                <w:rPrChange w:id="173" w:author="OLTRE" w:date="2024-05-21T20:17:00Z">
                  <w:rPr>
                    <w:rFonts w:ascii="Palatino Linotype" w:hAnsi="Palatino Linotype"/>
                    <w:sz w:val="20"/>
                    <w:highlight w:val="yellow"/>
                  </w:rPr>
                </w:rPrChange>
              </w:rPr>
              <w:t xml:space="preserve"> </w:t>
            </w:r>
            <w:r w:rsidR="00BD0A98" w:rsidRPr="00302058">
              <w:rPr>
                <w:rFonts w:ascii="Palatino Linotype" w:hAnsi="Palatino Linotype"/>
                <w:color w:val="E7E6E6" w:themeColor="background2"/>
                <w:sz w:val="20"/>
                <w:rPrChange w:id="174" w:author="OLTRE" w:date="2024-05-21T20:17:00Z">
                  <w:rPr>
                    <w:rFonts w:ascii="Palatino Linotype" w:hAnsi="Palatino Linotype"/>
                    <w:sz w:val="20"/>
                    <w:highlight w:val="yellow"/>
                  </w:rPr>
                </w:rPrChange>
              </w:rPr>
              <w:t xml:space="preserve">pemegang kartu tanda penduduk Indonesia no. </w:t>
            </w:r>
            <w:r w:rsidR="00B67949" w:rsidRPr="00302058">
              <w:rPr>
                <w:rFonts w:ascii="Palatino Linotype" w:hAnsi="Palatino Linotype"/>
                <w:color w:val="E7E6E6" w:themeColor="background2"/>
                <w:sz w:val="20"/>
                <w:rPrChange w:id="175" w:author="OLTRE" w:date="2024-05-21T20:17:00Z">
                  <w:rPr>
                    <w:rFonts w:ascii="Palatino Linotype" w:hAnsi="Palatino Linotype"/>
                    <w:sz w:val="20"/>
                    <w:highlight w:val="yellow"/>
                  </w:rPr>
                </w:rPrChange>
              </w:rPr>
              <w:t>**</w:t>
            </w:r>
            <w:r w:rsidR="00BD0A98" w:rsidRPr="00302058">
              <w:rPr>
                <w:rFonts w:ascii="Palatino Linotype" w:hAnsi="Palatino Linotype"/>
                <w:color w:val="E7E6E6" w:themeColor="background2"/>
                <w:sz w:val="20"/>
                <w:rPrChange w:id="176" w:author="OLTRE" w:date="2024-05-21T20:17:00Z">
                  <w:rPr>
                    <w:rFonts w:ascii="Palatino Linotype" w:hAnsi="Palatino Linotype"/>
                    <w:sz w:val="20"/>
                    <w:highlight w:val="yellow"/>
                  </w:rPr>
                </w:rPrChange>
              </w:rPr>
              <w:t>, yang berdasarkan Akta pendirian Peserta</w:t>
            </w:r>
            <w:r w:rsidR="00276F5B" w:rsidRPr="00302058">
              <w:rPr>
                <w:rFonts w:ascii="Palatino Linotype" w:hAnsi="Palatino Linotype"/>
                <w:color w:val="E7E6E6" w:themeColor="background2"/>
                <w:sz w:val="20"/>
                <w:rPrChange w:id="177" w:author="OLTRE" w:date="2024-05-21T20:17:00Z">
                  <w:rPr>
                    <w:rFonts w:ascii="Palatino Linotype" w:hAnsi="Palatino Linotype"/>
                    <w:sz w:val="20"/>
                    <w:highlight w:val="yellow"/>
                  </w:rPr>
                </w:rPrChange>
              </w:rPr>
              <w:t xml:space="preserve"> 1</w:t>
            </w:r>
            <w:r w:rsidR="00BD0A98" w:rsidRPr="00302058">
              <w:rPr>
                <w:rFonts w:ascii="Palatino Linotype" w:hAnsi="Palatino Linotype"/>
                <w:color w:val="E7E6E6" w:themeColor="background2"/>
                <w:sz w:val="20"/>
                <w:rPrChange w:id="178" w:author="OLTRE" w:date="2024-05-21T20:17:00Z">
                  <w:rPr>
                    <w:rFonts w:ascii="Palatino Linotype" w:hAnsi="Palatino Linotype"/>
                    <w:sz w:val="20"/>
                    <w:highlight w:val="yellow"/>
                  </w:rPr>
                </w:rPrChange>
              </w:rPr>
              <w:t xml:space="preserve"> yang disebut diatas bertindak dalam kapasitasnya </w:t>
            </w:r>
            <w:r w:rsidR="00BD0A98" w:rsidRPr="00302058">
              <w:rPr>
                <w:rFonts w:ascii="Palatino Linotype" w:hAnsi="Palatino Linotype"/>
                <w:color w:val="E7E6E6" w:themeColor="background2"/>
                <w:sz w:val="20"/>
                <w:rPrChange w:id="179" w:author="OLTRE" w:date="2024-05-21T20:17:00Z">
                  <w:rPr>
                    <w:rFonts w:ascii="Palatino Linotype" w:hAnsi="Palatino Linotype"/>
                    <w:sz w:val="20"/>
                    <w:highlight w:val="yellow"/>
                  </w:rPr>
                </w:rPrChange>
              </w:rPr>
              <w:lastRenderedPageBreak/>
              <w:t>sebagai Direktur yang ditunjuk untuk dan atas nama Peserta</w:t>
            </w:r>
            <w:del w:id="180" w:author="OLTRE" w:date="2024-05-21T20:17:00Z">
              <w:r w:rsidR="00276F5B" w:rsidRPr="00B67949">
                <w:rPr>
                  <w:rFonts w:ascii="Palatino Linotype" w:hAnsi="Palatino Linotype"/>
                  <w:sz w:val="20"/>
                  <w:szCs w:val="20"/>
                  <w:highlight w:val="yellow"/>
                </w:rPr>
                <w:delText xml:space="preserve"> </w:delText>
              </w:r>
              <w:r w:rsidR="00BD0A98" w:rsidRPr="00B67949">
                <w:rPr>
                  <w:rFonts w:ascii="Palatino Linotype" w:hAnsi="Palatino Linotype"/>
                  <w:sz w:val="20"/>
                  <w:szCs w:val="20"/>
                  <w:highlight w:val="yellow"/>
                </w:rPr>
                <w:delText>;</w:delText>
              </w:r>
            </w:del>
          </w:p>
          <w:p w14:paraId="707F7CCB" w14:textId="4F7337AC" w:rsidR="00CC3404" w:rsidRPr="00302058" w:rsidRDefault="008E03F2" w:rsidP="006A39AB">
            <w:pPr>
              <w:jc w:val="both"/>
              <w:rPr>
                <w:rFonts w:ascii="Palatino Linotype" w:hAnsi="Palatino Linotype"/>
                <w:color w:val="E7E6E6" w:themeColor="background2"/>
                <w:sz w:val="20"/>
                <w:highlight w:val="yellow"/>
                <w:rPrChange w:id="181" w:author="OLTRE" w:date="2024-05-21T20:17:00Z">
                  <w:rPr>
                    <w:rFonts w:ascii="Palatino Linotype" w:hAnsi="Palatino Linotype"/>
                    <w:sz w:val="20"/>
                    <w:highlight w:val="yellow"/>
                  </w:rPr>
                </w:rPrChange>
              </w:rPr>
            </w:pPr>
            <w:ins w:id="182" w:author="OLTRE" w:date="2024-05-21T20:17:00Z">
              <w:r w:rsidRPr="00302058">
                <w:rPr>
                  <w:rFonts w:ascii="Palatino Linotype" w:hAnsi="Palatino Linotype"/>
                  <w:color w:val="E7E6E6" w:themeColor="background2"/>
                  <w:sz w:val="20"/>
                  <w:szCs w:val="20"/>
                </w:rPr>
                <w:t>.</w:t>
              </w:r>
            </w:ins>
          </w:p>
        </w:tc>
      </w:tr>
      <w:tr w:rsidR="00562276" w:rsidRPr="00302058" w14:paraId="77486D3A" w14:textId="77777777" w:rsidTr="00B67949">
        <w:tc>
          <w:tcPr>
            <w:tcW w:w="4150" w:type="dxa"/>
            <w:shd w:val="clear" w:color="auto" w:fill="auto"/>
          </w:tcPr>
          <w:p w14:paraId="122B8FA3" w14:textId="77777777" w:rsidR="00B67949" w:rsidRDefault="00B67949" w:rsidP="004C37F8">
            <w:pPr>
              <w:jc w:val="both"/>
              <w:rPr>
                <w:del w:id="183" w:author="OLTRE" w:date="2024-05-21T20:17:00Z"/>
                <w:rFonts w:ascii="Palatino Linotype" w:hAnsi="Palatino Linotype" w:cs="Calibri"/>
                <w:sz w:val="20"/>
                <w:szCs w:val="20"/>
              </w:rPr>
            </w:pPr>
          </w:p>
          <w:p w14:paraId="5ED74121" w14:textId="2C322500"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For</w:t>
            </w:r>
            <w:r w:rsidR="003111EA" w:rsidRPr="00302058">
              <w:rPr>
                <w:rFonts w:ascii="Palatino Linotype" w:hAnsi="Palatino Linotype" w:cs="Calibri"/>
                <w:sz w:val="20"/>
                <w:szCs w:val="20"/>
              </w:rPr>
              <w:t xml:space="preserve"> the purposes of this Agreement </w:t>
            </w:r>
            <w:r w:rsidR="003111EA" w:rsidRPr="00302058">
              <w:rPr>
                <w:rFonts w:ascii="Palatino Linotype" w:eastAsia="PMingLiU" w:hAnsi="Palatino Linotype" w:cs="Calibri"/>
                <w:sz w:val="20"/>
                <w:szCs w:val="20"/>
              </w:rPr>
              <w:t xml:space="preserve">the Company and </w:t>
            </w:r>
            <w:del w:id="184" w:author="OLTRE" w:date="2024-05-21T20:17:00Z">
              <w:r w:rsidR="003111EA">
                <w:rPr>
                  <w:rFonts w:ascii="Palatino Linotype" w:eastAsia="PMingLiU" w:hAnsi="Palatino Linotype" w:cs="Calibri"/>
                  <w:sz w:val="20"/>
                  <w:szCs w:val="20"/>
                </w:rPr>
                <w:delText>Subscriber</w:delText>
              </w:r>
              <w:r w:rsidR="001B6534">
                <w:rPr>
                  <w:rFonts w:ascii="Palatino Linotype" w:eastAsia="PMingLiU" w:hAnsi="Palatino Linotype" w:cs="Calibri"/>
                  <w:sz w:val="20"/>
                  <w:szCs w:val="20"/>
                </w:rPr>
                <w:delText>s</w:delText>
              </w:r>
            </w:del>
            <w:ins w:id="185" w:author="OLTRE" w:date="2024-05-21T20:17:00Z">
              <w:r w:rsidR="003111EA" w:rsidRPr="00302058">
                <w:rPr>
                  <w:rFonts w:ascii="Palatino Linotype" w:eastAsia="PMingLiU" w:hAnsi="Palatino Linotype" w:cs="Calibri"/>
                  <w:sz w:val="20"/>
                  <w:szCs w:val="20"/>
                </w:rPr>
                <w:t>Subscriber</w:t>
              </w:r>
            </w:ins>
            <w:r w:rsidR="003111EA" w:rsidRPr="00302058">
              <w:rPr>
                <w:rFonts w:ascii="Palatino Linotype" w:eastAsia="PMingLiU" w:hAnsi="Palatino Linotype" w:cs="Calibri"/>
                <w:sz w:val="20"/>
                <w:szCs w:val="20"/>
              </w:rPr>
              <w:t xml:space="preserve"> hereinafter collectively shall be referred to as the “</w:t>
            </w:r>
            <w:r w:rsidR="003111EA" w:rsidRPr="00302058">
              <w:rPr>
                <w:rFonts w:ascii="Palatino Linotype" w:eastAsia="PMingLiU" w:hAnsi="Palatino Linotype" w:cs="Calibri"/>
                <w:b/>
                <w:sz w:val="20"/>
                <w:szCs w:val="20"/>
              </w:rPr>
              <w:t>Parties</w:t>
            </w:r>
            <w:r w:rsidR="003111EA" w:rsidRPr="00302058">
              <w:rPr>
                <w:rFonts w:ascii="Palatino Linotype" w:eastAsia="PMingLiU" w:hAnsi="Palatino Linotype" w:cs="Calibri"/>
                <w:sz w:val="20"/>
                <w:szCs w:val="20"/>
              </w:rPr>
              <w:t>” and individually as the “</w:t>
            </w:r>
            <w:r w:rsidR="003111EA" w:rsidRPr="00302058">
              <w:rPr>
                <w:rFonts w:ascii="Palatino Linotype" w:eastAsia="PMingLiU" w:hAnsi="Palatino Linotype" w:cs="Calibri"/>
                <w:b/>
                <w:sz w:val="20"/>
                <w:szCs w:val="20"/>
              </w:rPr>
              <w:t>Party</w:t>
            </w:r>
            <w:r w:rsidR="003111EA" w:rsidRPr="00302058">
              <w:rPr>
                <w:rFonts w:ascii="Palatino Linotype" w:eastAsia="PMingLiU" w:hAnsi="Palatino Linotype" w:cs="Calibri"/>
                <w:sz w:val="20"/>
                <w:szCs w:val="20"/>
              </w:rPr>
              <w:t>”.</w:t>
            </w:r>
          </w:p>
        </w:tc>
        <w:tc>
          <w:tcPr>
            <w:tcW w:w="4150" w:type="dxa"/>
            <w:shd w:val="clear" w:color="auto" w:fill="auto"/>
          </w:tcPr>
          <w:p w14:paraId="1AC2411A" w14:textId="77777777" w:rsidR="00E62FBD" w:rsidRDefault="00E62FBD" w:rsidP="004C37F8">
            <w:pPr>
              <w:jc w:val="both"/>
              <w:rPr>
                <w:del w:id="186" w:author="OLTRE" w:date="2024-05-21T20:17:00Z"/>
                <w:rFonts w:ascii="Palatino Linotype" w:hAnsi="Palatino Linotype" w:cs="Calibri"/>
                <w:sz w:val="20"/>
                <w:szCs w:val="20"/>
              </w:rPr>
            </w:pPr>
          </w:p>
          <w:p w14:paraId="02EA72F2" w14:textId="29483C97" w:rsidR="00562276" w:rsidRPr="00302058" w:rsidRDefault="00562276" w:rsidP="006A39AB">
            <w:pPr>
              <w:jc w:val="both"/>
              <w:rPr>
                <w:rFonts w:ascii="Palatino Linotype" w:hAnsi="Palatino Linotype"/>
                <w:color w:val="E7E6E6" w:themeColor="background2"/>
                <w:sz w:val="20"/>
                <w:rPrChange w:id="187"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188" w:author="OLTRE" w:date="2024-05-21T20:17:00Z">
                  <w:rPr>
                    <w:rFonts w:ascii="Palatino Linotype" w:hAnsi="Palatino Linotype"/>
                    <w:sz w:val="20"/>
                  </w:rPr>
                </w:rPrChange>
              </w:rPr>
              <w:t>U</w:t>
            </w:r>
            <w:r w:rsidR="003111EA" w:rsidRPr="00302058">
              <w:rPr>
                <w:rFonts w:ascii="Palatino Linotype" w:hAnsi="Palatino Linotype"/>
                <w:color w:val="E7E6E6" w:themeColor="background2"/>
                <w:sz w:val="20"/>
                <w:rPrChange w:id="189" w:author="OLTRE" w:date="2024-05-21T20:17:00Z">
                  <w:rPr>
                    <w:rFonts w:ascii="Palatino Linotype" w:hAnsi="Palatino Linotype"/>
                    <w:sz w:val="20"/>
                  </w:rPr>
                </w:rPrChange>
              </w:rPr>
              <w:t xml:space="preserve">ntuk tujuan dari Perjanjian ini </w:t>
            </w:r>
            <w:r w:rsidR="001610E8" w:rsidRPr="00302058">
              <w:rPr>
                <w:rFonts w:ascii="Palatino Linotype" w:hAnsi="Palatino Linotype"/>
                <w:color w:val="E7E6E6" w:themeColor="background2"/>
                <w:sz w:val="20"/>
                <w:rPrChange w:id="190" w:author="OLTRE" w:date="2024-05-21T20:17:00Z">
                  <w:rPr>
                    <w:rFonts w:ascii="Palatino Linotype" w:hAnsi="Palatino Linotype"/>
                    <w:sz w:val="20"/>
                  </w:rPr>
                </w:rPrChange>
              </w:rPr>
              <w:t>P</w:t>
            </w:r>
            <w:r w:rsidR="003111EA" w:rsidRPr="00302058">
              <w:rPr>
                <w:rFonts w:ascii="Palatino Linotype" w:hAnsi="Palatino Linotype"/>
                <w:color w:val="E7E6E6" w:themeColor="background2"/>
                <w:sz w:val="20"/>
                <w:rPrChange w:id="191" w:author="OLTRE" w:date="2024-05-21T20:17:00Z">
                  <w:rPr>
                    <w:rFonts w:ascii="Palatino Linotype" w:hAnsi="Palatino Linotype"/>
                    <w:sz w:val="20"/>
                  </w:rPr>
                </w:rPrChange>
              </w:rPr>
              <w:t xml:space="preserve">erusahaan dan Para Peserta secara </w:t>
            </w:r>
            <w:del w:id="192" w:author="OLTRE" w:date="2024-05-21T20:17:00Z">
              <w:r w:rsidR="003111EA" w:rsidRPr="0013565F">
                <w:rPr>
                  <w:rFonts w:ascii="Palatino Linotype" w:hAnsi="Palatino Linotype" w:cs="Calibri"/>
                  <w:sz w:val="20"/>
                  <w:szCs w:val="20"/>
                </w:rPr>
                <w:delText>bersama</w:delText>
              </w:r>
            </w:del>
            <w:ins w:id="193" w:author="OLTRE" w:date="2024-05-21T20:17:00Z">
              <w:r w:rsidR="007514FD" w:rsidRPr="00302058">
                <w:rPr>
                  <w:rFonts w:ascii="Palatino Linotype" w:hAnsi="Palatino Linotype" w:cs="Calibri"/>
                  <w:color w:val="E7E6E6" w:themeColor="background2"/>
                  <w:sz w:val="20"/>
                  <w:szCs w:val="20"/>
                </w:rPr>
                <w:pgNum/>
              </w:r>
              <w:r w:rsidR="007514FD" w:rsidRPr="00302058">
                <w:rPr>
                  <w:rFonts w:ascii="Palatino Linotype" w:hAnsi="Palatino Linotype" w:cs="Calibri"/>
                  <w:color w:val="E7E6E6" w:themeColor="background2"/>
                  <w:sz w:val="20"/>
                  <w:szCs w:val="20"/>
                </w:rPr>
                <w:t>ersama</w:t>
              </w:r>
            </w:ins>
            <w:r w:rsidR="003111EA" w:rsidRPr="00302058">
              <w:rPr>
                <w:rFonts w:ascii="Palatino Linotype" w:hAnsi="Palatino Linotype"/>
                <w:color w:val="E7E6E6" w:themeColor="background2"/>
                <w:sz w:val="20"/>
                <w:rPrChange w:id="194" w:author="OLTRE" w:date="2024-05-21T20:17:00Z">
                  <w:rPr>
                    <w:rFonts w:ascii="Palatino Linotype" w:hAnsi="Palatino Linotype"/>
                    <w:sz w:val="20"/>
                  </w:rPr>
                </w:rPrChange>
              </w:rPr>
              <w:t>-sama disebut sebagai “</w:t>
            </w:r>
            <w:r w:rsidR="003111EA" w:rsidRPr="00302058">
              <w:rPr>
                <w:rFonts w:ascii="Palatino Linotype" w:hAnsi="Palatino Linotype"/>
                <w:b/>
                <w:color w:val="E7E6E6" w:themeColor="background2"/>
                <w:sz w:val="20"/>
                <w:rPrChange w:id="195" w:author="OLTRE" w:date="2024-05-21T20:17:00Z">
                  <w:rPr>
                    <w:rFonts w:ascii="Palatino Linotype" w:hAnsi="Palatino Linotype"/>
                    <w:b/>
                    <w:sz w:val="20"/>
                  </w:rPr>
                </w:rPrChange>
              </w:rPr>
              <w:t>Para Pihak</w:t>
            </w:r>
            <w:r w:rsidR="003111EA" w:rsidRPr="00302058">
              <w:rPr>
                <w:rFonts w:ascii="Palatino Linotype" w:hAnsi="Palatino Linotype"/>
                <w:color w:val="E7E6E6" w:themeColor="background2"/>
                <w:sz w:val="20"/>
                <w:rPrChange w:id="196" w:author="OLTRE" w:date="2024-05-21T20:17:00Z">
                  <w:rPr>
                    <w:rFonts w:ascii="Palatino Linotype" w:hAnsi="Palatino Linotype"/>
                    <w:sz w:val="20"/>
                  </w:rPr>
                </w:rPrChange>
              </w:rPr>
              <w:t>” dan secara sendiri-sendiri disebut sebagai “</w:t>
            </w:r>
            <w:r w:rsidR="003111EA" w:rsidRPr="00302058">
              <w:rPr>
                <w:rFonts w:ascii="Palatino Linotype" w:hAnsi="Palatino Linotype"/>
                <w:b/>
                <w:color w:val="E7E6E6" w:themeColor="background2"/>
                <w:sz w:val="20"/>
                <w:rPrChange w:id="197" w:author="OLTRE" w:date="2024-05-21T20:17:00Z">
                  <w:rPr>
                    <w:rFonts w:ascii="Palatino Linotype" w:hAnsi="Palatino Linotype"/>
                    <w:b/>
                    <w:sz w:val="20"/>
                  </w:rPr>
                </w:rPrChange>
              </w:rPr>
              <w:t>Pihak</w:t>
            </w:r>
            <w:r w:rsidR="003111EA" w:rsidRPr="00302058">
              <w:rPr>
                <w:rFonts w:ascii="Palatino Linotype" w:hAnsi="Palatino Linotype"/>
                <w:color w:val="E7E6E6" w:themeColor="background2"/>
                <w:sz w:val="20"/>
                <w:rPrChange w:id="198" w:author="OLTRE" w:date="2024-05-21T20:17:00Z">
                  <w:rPr>
                    <w:rFonts w:ascii="Palatino Linotype" w:hAnsi="Palatino Linotype"/>
                    <w:sz w:val="20"/>
                  </w:rPr>
                </w:rPrChange>
              </w:rPr>
              <w:t>”.</w:t>
            </w:r>
          </w:p>
        </w:tc>
      </w:tr>
      <w:tr w:rsidR="00562276" w:rsidRPr="00302058" w14:paraId="38A81AC2" w14:textId="77777777" w:rsidTr="00B67949">
        <w:tc>
          <w:tcPr>
            <w:tcW w:w="4150" w:type="dxa"/>
            <w:shd w:val="clear" w:color="auto" w:fill="auto"/>
          </w:tcPr>
          <w:p w14:paraId="30933692" w14:textId="4CDB28B7" w:rsidR="001B05C8" w:rsidRPr="00302058" w:rsidRDefault="001B05C8" w:rsidP="006A39AB">
            <w:pPr>
              <w:jc w:val="both"/>
              <w:rPr>
                <w:rFonts w:ascii="Palatino Linotype" w:hAnsi="Palatino Linotype" w:cs="Calibri"/>
                <w:sz w:val="20"/>
                <w:szCs w:val="20"/>
              </w:rPr>
            </w:pPr>
          </w:p>
        </w:tc>
        <w:tc>
          <w:tcPr>
            <w:tcW w:w="4150" w:type="dxa"/>
            <w:shd w:val="clear" w:color="auto" w:fill="auto"/>
          </w:tcPr>
          <w:p w14:paraId="1AA14A32" w14:textId="77777777" w:rsidR="00562276" w:rsidRPr="00302058" w:rsidRDefault="00562276" w:rsidP="006A39AB">
            <w:pPr>
              <w:pStyle w:val="MediumGrid1-Accent21"/>
              <w:spacing w:before="0" w:after="0" w:line="240" w:lineRule="auto"/>
              <w:ind w:left="0"/>
              <w:rPr>
                <w:rFonts w:ascii="Palatino Linotype" w:hAnsi="Palatino Linotype"/>
                <w:color w:val="E7E6E6" w:themeColor="background2"/>
                <w:sz w:val="20"/>
                <w:rPrChange w:id="199" w:author="OLTRE" w:date="2024-05-21T20:17:00Z">
                  <w:rPr>
                    <w:rFonts w:ascii="Palatino Linotype" w:hAnsi="Palatino Linotype"/>
                    <w:sz w:val="20"/>
                  </w:rPr>
                </w:rPrChange>
              </w:rPr>
            </w:pPr>
          </w:p>
        </w:tc>
      </w:tr>
      <w:tr w:rsidR="00562276" w:rsidRPr="00302058" w14:paraId="15A60CB0" w14:textId="77777777" w:rsidTr="00B67949">
        <w:tc>
          <w:tcPr>
            <w:tcW w:w="4150" w:type="dxa"/>
            <w:shd w:val="clear" w:color="auto" w:fill="auto"/>
          </w:tcPr>
          <w:p w14:paraId="24175FF7" w14:textId="77777777" w:rsidR="00562276" w:rsidRPr="00302058" w:rsidRDefault="00562276" w:rsidP="006A39AB">
            <w:pPr>
              <w:jc w:val="both"/>
              <w:rPr>
                <w:rFonts w:ascii="Palatino Linotype" w:hAnsi="Palatino Linotype" w:cs="Calibri"/>
                <w:sz w:val="20"/>
                <w:szCs w:val="20"/>
              </w:rPr>
            </w:pPr>
            <w:r w:rsidRPr="00302058">
              <w:rPr>
                <w:rFonts w:ascii="Palatino Linotype" w:hAnsi="Palatino Linotype" w:cs="Calibri"/>
                <w:sz w:val="20"/>
                <w:szCs w:val="20"/>
              </w:rPr>
              <w:t>WHEREAS,</w:t>
            </w:r>
          </w:p>
          <w:p w14:paraId="2FC95841" w14:textId="3CE4EF71" w:rsidR="00562276" w:rsidRPr="00302058" w:rsidRDefault="00562276" w:rsidP="00477FBF">
            <w:pPr>
              <w:pStyle w:val="MediumGrid1-Accent21"/>
              <w:numPr>
                <w:ilvl w:val="0"/>
                <w:numId w:val="3"/>
              </w:numPr>
              <w:spacing w:before="0" w:after="0" w:line="240" w:lineRule="auto"/>
              <w:ind w:left="462" w:hanging="462"/>
              <w:rPr>
                <w:rFonts w:ascii="Palatino Linotype" w:hAnsi="Palatino Linotype" w:cs="Calibri"/>
                <w:sz w:val="20"/>
                <w:szCs w:val="20"/>
              </w:rPr>
              <w:pPrChange w:id="200" w:author="OLTRE" w:date="2024-05-21T20:17:00Z">
                <w:pPr>
                  <w:pStyle w:val="MediumGrid1-Accent21"/>
                  <w:numPr>
                    <w:numId w:val="3"/>
                  </w:numPr>
                  <w:spacing w:before="0" w:after="0" w:line="240" w:lineRule="auto"/>
                  <w:ind w:left="0"/>
                </w:pPr>
              </w:pPrChange>
            </w:pPr>
            <w:r w:rsidRPr="00302058">
              <w:rPr>
                <w:rFonts w:ascii="Palatino Linotype" w:hAnsi="Palatino Linotype" w:cs="Calibri"/>
                <w:sz w:val="20"/>
                <w:szCs w:val="20"/>
              </w:rPr>
              <w:t xml:space="preserve">The Company is a limited liability company established and existing under the laws of the Republic of Indonesia and has </w:t>
            </w:r>
            <w:del w:id="201" w:author="OLTRE" w:date="2024-05-21T20:17:00Z">
              <w:r w:rsidR="009D17B5" w:rsidRPr="0013565F">
                <w:rPr>
                  <w:rFonts w:ascii="Palatino Linotype" w:hAnsi="Palatino Linotype" w:cs="Calibri"/>
                  <w:sz w:val="20"/>
                  <w:szCs w:val="20"/>
                </w:rPr>
                <w:delText>detail</w:delText>
              </w:r>
            </w:del>
            <w:ins w:id="202" w:author="OLTRE" w:date="2024-05-21T20:17:00Z">
              <w:r w:rsidR="009D17B5" w:rsidRPr="00302058">
                <w:rPr>
                  <w:rFonts w:ascii="Palatino Linotype" w:hAnsi="Palatino Linotype" w:cs="Calibri"/>
                  <w:sz w:val="20"/>
                  <w:szCs w:val="20"/>
                </w:rPr>
                <w:t>detail</w:t>
              </w:r>
              <w:r w:rsidR="0009397E" w:rsidRPr="00302058">
                <w:rPr>
                  <w:rFonts w:ascii="Palatino Linotype" w:hAnsi="Palatino Linotype" w:cs="Calibri"/>
                  <w:sz w:val="20"/>
                  <w:szCs w:val="20"/>
                </w:rPr>
                <w:t>s</w:t>
              </w:r>
            </w:ins>
            <w:r w:rsidRPr="00302058">
              <w:rPr>
                <w:rFonts w:ascii="Palatino Linotype" w:hAnsi="Palatino Linotype" w:cs="Calibri"/>
                <w:sz w:val="20"/>
                <w:szCs w:val="20"/>
              </w:rPr>
              <w:t xml:space="preserve"> </w:t>
            </w:r>
            <w:r w:rsidR="009D17B5" w:rsidRPr="00302058">
              <w:rPr>
                <w:rFonts w:ascii="Palatino Linotype" w:hAnsi="Palatino Linotype" w:cs="Calibri"/>
                <w:sz w:val="20"/>
                <w:szCs w:val="20"/>
              </w:rPr>
              <w:t xml:space="preserve">as described </w:t>
            </w:r>
            <w:del w:id="203" w:author="OLTRE" w:date="2024-05-21T20:17:00Z">
              <w:r w:rsidR="009D17B5" w:rsidRPr="0013565F">
                <w:rPr>
                  <w:rFonts w:ascii="Palatino Linotype" w:hAnsi="Palatino Linotype" w:cs="Calibri"/>
                  <w:sz w:val="20"/>
                  <w:szCs w:val="20"/>
                </w:rPr>
                <w:delText>under</w:delText>
              </w:r>
            </w:del>
            <w:ins w:id="204" w:author="OLTRE" w:date="2024-05-21T20:17:00Z">
              <w:r w:rsidR="0009397E" w:rsidRPr="00302058">
                <w:rPr>
                  <w:rFonts w:ascii="Palatino Linotype" w:hAnsi="Palatino Linotype" w:cs="Calibri"/>
                  <w:sz w:val="20"/>
                  <w:szCs w:val="20"/>
                </w:rPr>
                <w:t>in paragraph 1 of</w:t>
              </w:r>
            </w:ins>
            <w:r w:rsidR="0009397E" w:rsidRPr="00302058">
              <w:rPr>
                <w:rFonts w:ascii="Palatino Linotype" w:hAnsi="Palatino Linotype" w:cs="Calibri"/>
                <w:sz w:val="20"/>
                <w:szCs w:val="20"/>
              </w:rPr>
              <w:t xml:space="preserve"> </w:t>
            </w:r>
            <w:r w:rsidR="009D17B5" w:rsidRPr="00302058">
              <w:rPr>
                <w:rFonts w:ascii="Palatino Linotype" w:hAnsi="Palatino Linotype" w:cs="Calibri"/>
                <w:b/>
                <w:sz w:val="20"/>
                <w:szCs w:val="20"/>
              </w:rPr>
              <w:t>Exhibit A</w:t>
            </w:r>
            <w:r w:rsidRPr="00302058">
              <w:rPr>
                <w:rFonts w:ascii="Palatino Linotype" w:hAnsi="Palatino Linotype" w:cs="Calibri"/>
                <w:sz w:val="20"/>
                <w:szCs w:val="20"/>
              </w:rPr>
              <w:t>.</w:t>
            </w:r>
          </w:p>
          <w:p w14:paraId="5A4B8111" w14:textId="77777777" w:rsidR="00651015" w:rsidRPr="00302058" w:rsidRDefault="00651015" w:rsidP="00477FBF">
            <w:pPr>
              <w:pStyle w:val="MediumGrid1-Accent21"/>
              <w:spacing w:before="0" w:after="0" w:line="240" w:lineRule="auto"/>
              <w:ind w:left="462" w:hanging="462"/>
              <w:rPr>
                <w:rFonts w:ascii="Palatino Linotype" w:hAnsi="Palatino Linotype" w:cs="Calibri"/>
                <w:sz w:val="20"/>
                <w:szCs w:val="20"/>
              </w:rPr>
              <w:pPrChange w:id="205" w:author="OLTRE" w:date="2024-05-21T20:17:00Z">
                <w:pPr>
                  <w:pStyle w:val="MediumGrid1-Accent21"/>
                  <w:spacing w:before="0" w:after="0" w:line="240" w:lineRule="auto"/>
                  <w:ind w:left="0"/>
                </w:pPr>
              </w:pPrChange>
            </w:pPr>
          </w:p>
          <w:p w14:paraId="1DA33FA5" w14:textId="5AC47329" w:rsidR="007A4033" w:rsidRPr="00302058" w:rsidRDefault="007A4033" w:rsidP="00477FBF">
            <w:pPr>
              <w:pStyle w:val="MediumGrid1-Accent21"/>
              <w:numPr>
                <w:ilvl w:val="0"/>
                <w:numId w:val="3"/>
              </w:numPr>
              <w:spacing w:before="0" w:after="0" w:line="240" w:lineRule="auto"/>
              <w:ind w:left="462" w:hanging="462"/>
              <w:rPr>
                <w:rFonts w:ascii="Palatino Linotype" w:hAnsi="Palatino Linotype"/>
                <w:b/>
                <w:i/>
                <w:sz w:val="20"/>
              </w:rPr>
              <w:pPrChange w:id="206" w:author="OLTRE" w:date="2024-05-21T20:17:00Z">
                <w:pPr>
                  <w:pStyle w:val="MediumGrid1-Accent21"/>
                  <w:numPr>
                    <w:numId w:val="3"/>
                  </w:numPr>
                  <w:spacing w:before="0" w:after="0" w:line="240" w:lineRule="auto"/>
                  <w:ind w:left="0"/>
                </w:pPr>
              </w:pPrChange>
            </w:pPr>
            <w:r w:rsidRPr="00302058">
              <w:rPr>
                <w:rFonts w:ascii="Palatino Linotype" w:hAnsi="Palatino Linotype"/>
                <w:sz w:val="20"/>
                <w:szCs w:val="20"/>
              </w:rPr>
              <w:t xml:space="preserve">Upon the satisfaction of certain </w:t>
            </w:r>
            <w:del w:id="207" w:author="OLTRE" w:date="2024-05-21T20:17:00Z">
              <w:r w:rsidRPr="0013565F">
                <w:rPr>
                  <w:rFonts w:ascii="Palatino Linotype" w:hAnsi="Palatino Linotype"/>
                  <w:sz w:val="20"/>
                  <w:szCs w:val="20"/>
                </w:rPr>
                <w:delText>conditions precedent</w:delText>
              </w:r>
            </w:del>
            <w:ins w:id="208" w:author="OLTRE" w:date="2024-05-21T20:17:00Z">
              <w:r w:rsidR="003148DC" w:rsidRPr="00302058">
                <w:rPr>
                  <w:rFonts w:ascii="Palatino Linotype" w:hAnsi="Palatino Linotype"/>
                  <w:sz w:val="20"/>
                  <w:szCs w:val="20"/>
                </w:rPr>
                <w:t>C</w:t>
              </w:r>
              <w:r w:rsidRPr="00302058">
                <w:rPr>
                  <w:rFonts w:ascii="Palatino Linotype" w:hAnsi="Palatino Linotype"/>
                  <w:sz w:val="20"/>
                  <w:szCs w:val="20"/>
                </w:rPr>
                <w:t xml:space="preserve">onditions </w:t>
              </w:r>
              <w:r w:rsidR="003148DC" w:rsidRPr="00302058">
                <w:rPr>
                  <w:rFonts w:ascii="Palatino Linotype" w:hAnsi="Palatino Linotype"/>
                  <w:sz w:val="20"/>
                  <w:szCs w:val="20"/>
                </w:rPr>
                <w:t>P</w:t>
              </w:r>
              <w:r w:rsidRPr="00302058">
                <w:rPr>
                  <w:rFonts w:ascii="Palatino Linotype" w:hAnsi="Palatino Linotype"/>
                  <w:sz w:val="20"/>
                  <w:szCs w:val="20"/>
                </w:rPr>
                <w:t>recedent</w:t>
              </w:r>
            </w:ins>
            <w:r w:rsidRPr="00302058">
              <w:rPr>
                <w:rFonts w:ascii="Palatino Linotype" w:hAnsi="Palatino Linotype"/>
                <w:sz w:val="20"/>
                <w:szCs w:val="20"/>
              </w:rPr>
              <w:t xml:space="preserve"> (as set forth herein), </w:t>
            </w:r>
            <w:r w:rsidR="001B6534" w:rsidRPr="00302058">
              <w:rPr>
                <w:rFonts w:ascii="Palatino Linotype" w:hAnsi="Palatino Linotype"/>
                <w:sz w:val="20"/>
                <w:szCs w:val="20"/>
              </w:rPr>
              <w:t xml:space="preserve">the Company </w:t>
            </w:r>
            <w:del w:id="209" w:author="OLTRE" w:date="2024-05-21T20:17:00Z">
              <w:r w:rsidR="001B6534">
                <w:rPr>
                  <w:rFonts w:ascii="Palatino Linotype" w:hAnsi="Palatino Linotype"/>
                  <w:sz w:val="20"/>
                  <w:szCs w:val="20"/>
                </w:rPr>
                <w:delText>has agreed</w:delText>
              </w:r>
            </w:del>
            <w:ins w:id="210" w:author="OLTRE" w:date="2024-05-21T20:17:00Z">
              <w:r w:rsidR="003148DC" w:rsidRPr="00302058">
                <w:rPr>
                  <w:rFonts w:ascii="Palatino Linotype" w:hAnsi="Palatino Linotype"/>
                  <w:sz w:val="20"/>
                  <w:szCs w:val="20"/>
                </w:rPr>
                <w:t>intends</w:t>
              </w:r>
            </w:ins>
            <w:r w:rsidR="003148DC" w:rsidRPr="00302058">
              <w:rPr>
                <w:rFonts w:ascii="Palatino Linotype" w:hAnsi="Palatino Linotype"/>
                <w:sz w:val="20"/>
                <w:szCs w:val="20"/>
              </w:rPr>
              <w:t xml:space="preserve"> </w:t>
            </w:r>
            <w:r w:rsidR="001B6534" w:rsidRPr="00302058">
              <w:rPr>
                <w:rFonts w:ascii="Palatino Linotype" w:hAnsi="Palatino Linotype"/>
                <w:sz w:val="20"/>
                <w:szCs w:val="20"/>
              </w:rPr>
              <w:t xml:space="preserve">to issue and </w:t>
            </w:r>
            <w:r w:rsidRPr="00302058">
              <w:rPr>
                <w:rFonts w:ascii="Palatino Linotype" w:hAnsi="Palatino Linotype"/>
                <w:sz w:val="20"/>
                <w:szCs w:val="20"/>
              </w:rPr>
              <w:t xml:space="preserve">the </w:t>
            </w:r>
            <w:del w:id="211" w:author="OLTRE" w:date="2024-05-21T20:17:00Z">
              <w:r w:rsidRPr="0013565F">
                <w:rPr>
                  <w:rFonts w:ascii="Palatino Linotype" w:hAnsi="Palatino Linotype"/>
                  <w:sz w:val="20"/>
                  <w:szCs w:val="20"/>
                </w:rPr>
                <w:delText>Subsc</w:delText>
              </w:r>
              <w:r w:rsidR="00832809" w:rsidRPr="0013565F">
                <w:rPr>
                  <w:rFonts w:ascii="Palatino Linotype" w:hAnsi="Palatino Linotype"/>
                  <w:sz w:val="20"/>
                  <w:szCs w:val="20"/>
                </w:rPr>
                <w:delText>ribers intend</w:delText>
              </w:r>
            </w:del>
            <w:ins w:id="212" w:author="OLTRE" w:date="2024-05-21T20:17:00Z">
              <w:r w:rsidRPr="00302058">
                <w:rPr>
                  <w:rFonts w:ascii="Palatino Linotype" w:hAnsi="Palatino Linotype"/>
                  <w:sz w:val="20"/>
                  <w:szCs w:val="20"/>
                </w:rPr>
                <w:t>Subsc</w:t>
              </w:r>
              <w:r w:rsidR="00832809" w:rsidRPr="00302058">
                <w:rPr>
                  <w:rFonts w:ascii="Palatino Linotype" w:hAnsi="Palatino Linotype"/>
                  <w:sz w:val="20"/>
                  <w:szCs w:val="20"/>
                </w:rPr>
                <w:t>riber intend</w:t>
              </w:r>
              <w:r w:rsidR="003148DC" w:rsidRPr="00302058">
                <w:rPr>
                  <w:rFonts w:ascii="Palatino Linotype" w:hAnsi="Palatino Linotype"/>
                  <w:sz w:val="20"/>
                  <w:szCs w:val="20"/>
                </w:rPr>
                <w:t>s</w:t>
              </w:r>
            </w:ins>
            <w:r w:rsidR="00832809" w:rsidRPr="00302058">
              <w:rPr>
                <w:rFonts w:ascii="Palatino Linotype" w:hAnsi="Palatino Linotype"/>
                <w:sz w:val="20"/>
                <w:szCs w:val="20"/>
              </w:rPr>
              <w:t xml:space="preserve"> to subscribe for </w:t>
            </w:r>
            <w:r w:rsidR="00D12FE5" w:rsidRPr="00302058">
              <w:rPr>
                <w:rFonts w:ascii="Palatino Linotype" w:hAnsi="Palatino Linotype"/>
                <w:sz w:val="20"/>
                <w:szCs w:val="20"/>
              </w:rPr>
              <w:t>10 %</w:t>
            </w:r>
            <w:r w:rsidR="00EC7611" w:rsidRPr="00302058">
              <w:rPr>
                <w:rFonts w:ascii="Palatino Linotype" w:hAnsi="Palatino Linotype"/>
                <w:sz w:val="20"/>
                <w:szCs w:val="20"/>
              </w:rPr>
              <w:t xml:space="preserve"> </w:t>
            </w:r>
            <w:r w:rsidR="003542B0" w:rsidRPr="00302058">
              <w:rPr>
                <w:rFonts w:ascii="Palatino Linotype" w:hAnsi="Palatino Linotype"/>
                <w:sz w:val="20"/>
                <w:szCs w:val="20"/>
              </w:rPr>
              <w:t>(</w:t>
            </w:r>
            <w:r w:rsidR="00D12FE5" w:rsidRPr="00302058">
              <w:rPr>
                <w:rFonts w:ascii="Palatino Linotype" w:hAnsi="Palatino Linotype"/>
                <w:sz w:val="20"/>
                <w:szCs w:val="20"/>
              </w:rPr>
              <w:t>ten percent)</w:t>
            </w:r>
            <w:r w:rsidRPr="00302058">
              <w:rPr>
                <w:rFonts w:ascii="Palatino Linotype" w:hAnsi="Palatino Linotype"/>
                <w:sz w:val="20"/>
                <w:szCs w:val="20"/>
              </w:rPr>
              <w:t xml:space="preserve"> </w:t>
            </w:r>
            <w:r w:rsidR="00D12FE5" w:rsidRPr="00302058">
              <w:rPr>
                <w:rFonts w:ascii="Palatino Linotype" w:hAnsi="Palatino Linotype"/>
                <w:sz w:val="20"/>
                <w:szCs w:val="20"/>
              </w:rPr>
              <w:t xml:space="preserve">of </w:t>
            </w:r>
            <w:r w:rsidRPr="00302058">
              <w:rPr>
                <w:rFonts w:ascii="Palatino Linotype" w:hAnsi="Palatino Linotype"/>
                <w:sz w:val="20"/>
                <w:szCs w:val="20"/>
              </w:rPr>
              <w:t xml:space="preserve">newly-created Class </w:t>
            </w:r>
            <w:r w:rsidR="00784EDB" w:rsidRPr="00302058">
              <w:rPr>
                <w:rFonts w:ascii="Palatino Linotype" w:hAnsi="Palatino Linotype"/>
                <w:sz w:val="20"/>
                <w:szCs w:val="20"/>
              </w:rPr>
              <w:t>C</w:t>
            </w:r>
            <w:r w:rsidR="001613F1" w:rsidRPr="00302058">
              <w:rPr>
                <w:rFonts w:ascii="Palatino Linotype" w:hAnsi="Palatino Linotype"/>
                <w:sz w:val="20"/>
                <w:szCs w:val="20"/>
              </w:rPr>
              <w:t xml:space="preserve"> </w:t>
            </w:r>
            <w:r w:rsidR="00EC7611" w:rsidRPr="00302058">
              <w:rPr>
                <w:rFonts w:ascii="Palatino Linotype" w:hAnsi="Palatino Linotype"/>
                <w:sz w:val="20"/>
                <w:szCs w:val="20"/>
              </w:rPr>
              <w:t xml:space="preserve">Preferred </w:t>
            </w:r>
            <w:r w:rsidRPr="00302058">
              <w:rPr>
                <w:rFonts w:ascii="Palatino Linotype" w:hAnsi="Palatino Linotype"/>
                <w:sz w:val="20"/>
                <w:szCs w:val="20"/>
              </w:rPr>
              <w:t xml:space="preserve">Shares from </w:t>
            </w:r>
            <w:r w:rsidR="003148DC" w:rsidRPr="00302058">
              <w:rPr>
                <w:rFonts w:ascii="Palatino Linotype" w:hAnsi="Palatino Linotype"/>
                <w:sz w:val="20"/>
                <w:szCs w:val="20"/>
              </w:rPr>
              <w:t xml:space="preserve">the </w:t>
            </w:r>
            <w:r w:rsidRPr="00302058">
              <w:rPr>
                <w:rFonts w:ascii="Palatino Linotype" w:hAnsi="Palatino Linotype"/>
                <w:sz w:val="20"/>
                <w:szCs w:val="20"/>
              </w:rPr>
              <w:t>Company (“</w:t>
            </w:r>
            <w:r w:rsidRPr="00302058">
              <w:rPr>
                <w:rFonts w:ascii="Palatino Linotype" w:hAnsi="Palatino Linotype"/>
                <w:b/>
                <w:sz w:val="20"/>
                <w:szCs w:val="20"/>
              </w:rPr>
              <w:t xml:space="preserve">Class </w:t>
            </w:r>
            <w:r w:rsidR="00784EDB" w:rsidRPr="00302058">
              <w:rPr>
                <w:rFonts w:ascii="Palatino Linotype" w:hAnsi="Palatino Linotype"/>
                <w:b/>
                <w:sz w:val="20"/>
                <w:szCs w:val="20"/>
              </w:rPr>
              <w:t>C</w:t>
            </w:r>
            <w:r w:rsidR="001613F1" w:rsidRPr="00302058">
              <w:rPr>
                <w:rFonts w:ascii="Palatino Linotype" w:hAnsi="Palatino Linotype"/>
                <w:b/>
                <w:sz w:val="20"/>
                <w:szCs w:val="20"/>
              </w:rPr>
              <w:t xml:space="preserve"> </w:t>
            </w:r>
            <w:r w:rsidRPr="00302058">
              <w:rPr>
                <w:rFonts w:ascii="Palatino Linotype" w:hAnsi="Palatino Linotype"/>
                <w:b/>
                <w:sz w:val="20"/>
                <w:szCs w:val="20"/>
              </w:rPr>
              <w:t>Shares</w:t>
            </w:r>
            <w:r w:rsidRPr="00302058">
              <w:rPr>
                <w:rFonts w:ascii="Palatino Linotype" w:hAnsi="Palatino Linotype"/>
                <w:sz w:val="20"/>
                <w:szCs w:val="20"/>
              </w:rPr>
              <w:t>”) on</w:t>
            </w:r>
            <w:r w:rsidR="001E1B21" w:rsidRPr="00302058">
              <w:rPr>
                <w:rFonts w:ascii="Palatino Linotype" w:hAnsi="Palatino Linotype"/>
                <w:sz w:val="20"/>
                <w:szCs w:val="20"/>
              </w:rPr>
              <w:t xml:space="preserve"> </w:t>
            </w:r>
            <w:r w:rsidRPr="00302058">
              <w:rPr>
                <w:rFonts w:ascii="Palatino Linotype" w:hAnsi="Palatino Linotype"/>
                <w:sz w:val="20"/>
                <w:szCs w:val="20"/>
              </w:rPr>
              <w:t>the Closing (as defined below).</w:t>
            </w:r>
          </w:p>
        </w:tc>
        <w:tc>
          <w:tcPr>
            <w:tcW w:w="4150" w:type="dxa"/>
            <w:shd w:val="clear" w:color="auto" w:fill="auto"/>
          </w:tcPr>
          <w:p w14:paraId="1ACD67F2" w14:textId="77777777" w:rsidR="00562276" w:rsidRPr="00302058" w:rsidRDefault="00562276" w:rsidP="006A39AB">
            <w:pPr>
              <w:rPr>
                <w:rFonts w:ascii="Palatino Linotype" w:hAnsi="Palatino Linotype"/>
                <w:color w:val="E7E6E6" w:themeColor="background2"/>
                <w:sz w:val="20"/>
                <w:rPrChange w:id="213"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14" w:author="OLTRE" w:date="2024-05-21T20:17:00Z">
                  <w:rPr>
                    <w:rFonts w:ascii="Palatino Linotype" w:hAnsi="Palatino Linotype"/>
                    <w:sz w:val="20"/>
                  </w:rPr>
                </w:rPrChange>
              </w:rPr>
              <w:t>BAHWA</w:t>
            </w:r>
            <w:r w:rsidR="009D17B5" w:rsidRPr="00302058">
              <w:rPr>
                <w:rFonts w:ascii="Palatino Linotype" w:hAnsi="Palatino Linotype"/>
                <w:color w:val="E7E6E6" w:themeColor="background2"/>
                <w:sz w:val="20"/>
                <w:rPrChange w:id="215" w:author="OLTRE" w:date="2024-05-21T20:17:00Z">
                  <w:rPr>
                    <w:rFonts w:ascii="Palatino Linotype" w:hAnsi="Palatino Linotype"/>
                    <w:sz w:val="20"/>
                  </w:rPr>
                </w:rPrChange>
              </w:rPr>
              <w:t>,</w:t>
            </w:r>
          </w:p>
          <w:p w14:paraId="551981EF" w14:textId="77777777" w:rsidR="00562276" w:rsidRPr="00302058" w:rsidRDefault="00562276" w:rsidP="006A39AB">
            <w:pPr>
              <w:pStyle w:val="MediumGrid1-Accent21"/>
              <w:spacing w:before="0" w:after="0" w:line="240" w:lineRule="auto"/>
              <w:ind w:left="0"/>
              <w:rPr>
                <w:rFonts w:ascii="Palatino Linotype" w:hAnsi="Palatino Linotype"/>
                <w:color w:val="E7E6E6" w:themeColor="background2"/>
                <w:sz w:val="20"/>
                <w:rPrChange w:id="216"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17" w:author="OLTRE" w:date="2024-05-21T20:17:00Z">
                  <w:rPr>
                    <w:rFonts w:ascii="Palatino Linotype" w:hAnsi="Palatino Linotype"/>
                    <w:sz w:val="20"/>
                  </w:rPr>
                </w:rPrChange>
              </w:rPr>
              <w:t xml:space="preserve">Perusahaan adalah perseroan terbatas yang didirikan berdasarkan hukum Republik Indonesia dan memilki </w:t>
            </w:r>
            <w:r w:rsidR="009D17B5" w:rsidRPr="00302058">
              <w:rPr>
                <w:rFonts w:ascii="Palatino Linotype" w:hAnsi="Palatino Linotype"/>
                <w:color w:val="E7E6E6" w:themeColor="background2"/>
                <w:sz w:val="20"/>
                <w:rPrChange w:id="218" w:author="OLTRE" w:date="2024-05-21T20:17:00Z">
                  <w:rPr>
                    <w:rFonts w:ascii="Palatino Linotype" w:hAnsi="Palatino Linotype"/>
                    <w:sz w:val="20"/>
                  </w:rPr>
                </w:rPrChange>
              </w:rPr>
              <w:t xml:space="preserve">uraian sebagaimana ada pada </w:t>
            </w:r>
            <w:r w:rsidR="009D17B5" w:rsidRPr="00302058">
              <w:rPr>
                <w:rFonts w:ascii="Palatino Linotype" w:hAnsi="Palatino Linotype"/>
                <w:b/>
                <w:color w:val="E7E6E6" w:themeColor="background2"/>
                <w:sz w:val="20"/>
                <w:rPrChange w:id="219" w:author="OLTRE" w:date="2024-05-21T20:17:00Z">
                  <w:rPr>
                    <w:rFonts w:ascii="Palatino Linotype" w:hAnsi="Palatino Linotype"/>
                    <w:b/>
                    <w:sz w:val="20"/>
                  </w:rPr>
                </w:rPrChange>
              </w:rPr>
              <w:t>Lampiran A</w:t>
            </w:r>
            <w:r w:rsidRPr="00302058">
              <w:rPr>
                <w:rFonts w:ascii="Palatino Linotype" w:hAnsi="Palatino Linotype"/>
                <w:color w:val="E7E6E6" w:themeColor="background2"/>
                <w:sz w:val="20"/>
                <w:rPrChange w:id="220" w:author="OLTRE" w:date="2024-05-21T20:17:00Z">
                  <w:rPr>
                    <w:rFonts w:ascii="Palatino Linotype" w:hAnsi="Palatino Linotype"/>
                    <w:sz w:val="20"/>
                  </w:rPr>
                </w:rPrChange>
              </w:rPr>
              <w:t>.</w:t>
            </w:r>
          </w:p>
          <w:p w14:paraId="4E9A918E" w14:textId="77777777" w:rsidR="00651015" w:rsidRPr="00302058" w:rsidRDefault="00651015" w:rsidP="006A39AB">
            <w:pPr>
              <w:pStyle w:val="MediumGrid1-Accent21"/>
              <w:spacing w:before="0" w:after="0" w:line="240" w:lineRule="auto"/>
              <w:ind w:left="0"/>
              <w:rPr>
                <w:rFonts w:ascii="Palatino Linotype" w:hAnsi="Palatino Linotype"/>
                <w:color w:val="E7E6E6" w:themeColor="background2"/>
                <w:sz w:val="20"/>
                <w:rPrChange w:id="221" w:author="OLTRE" w:date="2024-05-21T20:17:00Z">
                  <w:rPr>
                    <w:rFonts w:ascii="Palatino Linotype" w:hAnsi="Palatino Linotype"/>
                    <w:sz w:val="20"/>
                  </w:rPr>
                </w:rPrChange>
              </w:rPr>
            </w:pPr>
          </w:p>
          <w:p w14:paraId="1ACEC55C" w14:textId="1C7A2DE8" w:rsidR="007A4033" w:rsidRPr="00302058" w:rsidRDefault="007A4033" w:rsidP="006A39AB">
            <w:pPr>
              <w:pStyle w:val="MediumGrid1-Accent21"/>
              <w:spacing w:before="0" w:after="0" w:line="240" w:lineRule="auto"/>
              <w:ind w:left="0"/>
              <w:rPr>
                <w:rFonts w:ascii="Palatino Linotype" w:hAnsi="Palatino Linotype"/>
                <w:color w:val="E7E6E6" w:themeColor="background2"/>
                <w:sz w:val="20"/>
                <w:rPrChange w:id="222"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23" w:author="OLTRE" w:date="2024-05-21T20:17:00Z">
                  <w:rPr>
                    <w:rFonts w:ascii="Palatino Linotype" w:hAnsi="Palatino Linotype"/>
                    <w:sz w:val="20"/>
                  </w:rPr>
                </w:rPrChange>
              </w:rPr>
              <w:t>Berdasarkan pemenuhan dari persyaratan preseden tertentu</w:t>
            </w:r>
            <w:r w:rsidR="001B6534" w:rsidRPr="00302058">
              <w:rPr>
                <w:rFonts w:ascii="Palatino Linotype" w:hAnsi="Palatino Linotype"/>
                <w:color w:val="E7E6E6" w:themeColor="background2"/>
                <w:sz w:val="20"/>
                <w:rPrChange w:id="224" w:author="OLTRE" w:date="2024-05-21T20:17:00Z">
                  <w:rPr>
                    <w:rFonts w:ascii="Palatino Linotype" w:hAnsi="Palatino Linotype"/>
                    <w:sz w:val="20"/>
                  </w:rPr>
                </w:rPrChange>
              </w:rPr>
              <w:t xml:space="preserve"> (sebagaimana dijabarkan disini), Perusahaan telah setuju untuk menerbitkan dan</w:t>
            </w:r>
            <w:r w:rsidRPr="00302058">
              <w:rPr>
                <w:rFonts w:ascii="Palatino Linotype" w:hAnsi="Palatino Linotype"/>
                <w:color w:val="E7E6E6" w:themeColor="background2"/>
                <w:sz w:val="20"/>
                <w:rPrChange w:id="225" w:author="OLTRE" w:date="2024-05-21T20:17:00Z">
                  <w:rPr>
                    <w:rFonts w:ascii="Palatino Linotype" w:hAnsi="Palatino Linotype"/>
                    <w:sz w:val="20"/>
                  </w:rPr>
                </w:rPrChange>
              </w:rPr>
              <w:t xml:space="preserve"> Para </w:t>
            </w:r>
            <w:r w:rsidR="000D1A13" w:rsidRPr="00302058">
              <w:rPr>
                <w:rFonts w:ascii="Palatino Linotype" w:hAnsi="Palatino Linotype"/>
                <w:color w:val="E7E6E6" w:themeColor="background2"/>
                <w:sz w:val="20"/>
                <w:rPrChange w:id="226" w:author="OLTRE" w:date="2024-05-21T20:17:00Z">
                  <w:rPr>
                    <w:rFonts w:ascii="Palatino Linotype" w:hAnsi="Palatino Linotype"/>
                    <w:sz w:val="20"/>
                  </w:rPr>
                </w:rPrChange>
              </w:rPr>
              <w:t>Peserta</w:t>
            </w:r>
            <w:r w:rsidRPr="00302058">
              <w:rPr>
                <w:rFonts w:ascii="Palatino Linotype" w:hAnsi="Palatino Linotype"/>
                <w:color w:val="E7E6E6" w:themeColor="background2"/>
                <w:sz w:val="20"/>
                <w:rPrChange w:id="227" w:author="OLTRE" w:date="2024-05-21T20:17:00Z">
                  <w:rPr>
                    <w:rFonts w:ascii="Palatino Linotype" w:hAnsi="Palatino Linotype"/>
                    <w:sz w:val="20"/>
                  </w:rPr>
                </w:rPrChange>
              </w:rPr>
              <w:t xml:space="preserve"> bermaksud untuk mengambil </w:t>
            </w:r>
            <w:r w:rsidR="00D12FE5" w:rsidRPr="00302058">
              <w:rPr>
                <w:rFonts w:ascii="Palatino Linotype" w:hAnsi="Palatino Linotype"/>
                <w:color w:val="E7E6E6" w:themeColor="background2"/>
                <w:sz w:val="20"/>
                <w:rPrChange w:id="228" w:author="OLTRE" w:date="2024-05-21T20:17:00Z">
                  <w:rPr>
                    <w:rFonts w:ascii="Palatino Linotype" w:hAnsi="Palatino Linotype"/>
                    <w:sz w:val="20"/>
                  </w:rPr>
                </w:rPrChange>
              </w:rPr>
              <w:t>10%</w:t>
            </w:r>
            <w:r w:rsidR="00EC7611" w:rsidRPr="00302058">
              <w:rPr>
                <w:rFonts w:ascii="Palatino Linotype" w:hAnsi="Palatino Linotype"/>
                <w:color w:val="E7E6E6" w:themeColor="background2"/>
                <w:sz w:val="20"/>
                <w:rPrChange w:id="229" w:author="OLTRE" w:date="2024-05-21T20:17:00Z">
                  <w:rPr>
                    <w:rFonts w:ascii="Palatino Linotype" w:hAnsi="Palatino Linotype"/>
                    <w:sz w:val="20"/>
                  </w:rPr>
                </w:rPrChange>
              </w:rPr>
              <w:t xml:space="preserve"> </w:t>
            </w:r>
            <w:r w:rsidR="00832809" w:rsidRPr="00302058">
              <w:rPr>
                <w:rFonts w:ascii="Palatino Linotype" w:hAnsi="Palatino Linotype"/>
                <w:color w:val="E7E6E6" w:themeColor="background2"/>
                <w:sz w:val="20"/>
                <w:rPrChange w:id="230" w:author="OLTRE" w:date="2024-05-21T20:17:00Z">
                  <w:rPr>
                    <w:rFonts w:ascii="Palatino Linotype" w:hAnsi="Palatino Linotype"/>
                    <w:sz w:val="20"/>
                  </w:rPr>
                </w:rPrChange>
              </w:rPr>
              <w:t>(</w:t>
            </w:r>
            <w:r w:rsidR="00D12FE5" w:rsidRPr="00302058">
              <w:rPr>
                <w:rFonts w:ascii="Palatino Linotype" w:hAnsi="Palatino Linotype"/>
                <w:color w:val="E7E6E6" w:themeColor="background2"/>
                <w:sz w:val="20"/>
                <w:rPrChange w:id="231" w:author="OLTRE" w:date="2024-05-21T20:17:00Z">
                  <w:rPr>
                    <w:rFonts w:ascii="Palatino Linotype" w:hAnsi="Palatino Linotype"/>
                    <w:sz w:val="20"/>
                  </w:rPr>
                </w:rPrChange>
              </w:rPr>
              <w:t>sepuluh persen</w:t>
            </w:r>
            <w:r w:rsidR="00832809" w:rsidRPr="00302058">
              <w:rPr>
                <w:rFonts w:ascii="Palatino Linotype" w:hAnsi="Palatino Linotype"/>
                <w:color w:val="E7E6E6" w:themeColor="background2"/>
                <w:sz w:val="20"/>
                <w:rPrChange w:id="232" w:author="OLTRE" w:date="2024-05-21T20:17:00Z">
                  <w:rPr>
                    <w:rFonts w:ascii="Palatino Linotype" w:hAnsi="Palatino Linotype"/>
                    <w:sz w:val="20"/>
                  </w:rPr>
                </w:rPrChange>
              </w:rPr>
              <w:t>)</w:t>
            </w:r>
            <w:r w:rsidR="002D46F6" w:rsidRPr="00302058">
              <w:rPr>
                <w:rFonts w:ascii="Palatino Linotype" w:hAnsi="Palatino Linotype"/>
                <w:color w:val="E7E6E6" w:themeColor="background2"/>
                <w:sz w:val="20"/>
                <w:rPrChange w:id="233" w:author="OLTRE" w:date="2024-05-21T20:17:00Z">
                  <w:rPr>
                    <w:rFonts w:ascii="Palatino Linotype" w:hAnsi="Palatino Linotype"/>
                    <w:sz w:val="20"/>
                  </w:rPr>
                </w:rPrChange>
              </w:rPr>
              <w:t xml:space="preserve"> Saham Preferen Kelas </w:t>
            </w:r>
            <w:r w:rsidR="00784EDB" w:rsidRPr="00302058">
              <w:rPr>
                <w:rFonts w:ascii="Palatino Linotype" w:hAnsi="Palatino Linotype"/>
                <w:color w:val="E7E6E6" w:themeColor="background2"/>
                <w:sz w:val="20"/>
                <w:rPrChange w:id="234" w:author="OLTRE" w:date="2024-05-21T20:17:00Z">
                  <w:rPr>
                    <w:rFonts w:ascii="Palatino Linotype" w:hAnsi="Palatino Linotype"/>
                    <w:sz w:val="20"/>
                  </w:rPr>
                </w:rPrChange>
              </w:rPr>
              <w:t>C</w:t>
            </w:r>
            <w:r w:rsidR="001613F1" w:rsidRPr="00302058">
              <w:rPr>
                <w:rFonts w:ascii="Palatino Linotype" w:hAnsi="Palatino Linotype"/>
                <w:color w:val="E7E6E6" w:themeColor="background2"/>
                <w:sz w:val="20"/>
                <w:rPrChange w:id="235" w:author="OLTRE" w:date="2024-05-21T20:17:00Z">
                  <w:rPr>
                    <w:rFonts w:ascii="Palatino Linotype" w:hAnsi="Palatino Linotype"/>
                    <w:sz w:val="20"/>
                  </w:rPr>
                </w:rPrChange>
              </w:rPr>
              <w:t xml:space="preserve"> </w:t>
            </w:r>
            <w:r w:rsidRPr="00302058">
              <w:rPr>
                <w:rFonts w:ascii="Palatino Linotype" w:hAnsi="Palatino Linotype"/>
                <w:color w:val="E7E6E6" w:themeColor="background2"/>
                <w:sz w:val="20"/>
                <w:rPrChange w:id="236" w:author="OLTRE" w:date="2024-05-21T20:17:00Z">
                  <w:rPr>
                    <w:rFonts w:ascii="Palatino Linotype" w:hAnsi="Palatino Linotype"/>
                    <w:sz w:val="20"/>
                  </w:rPr>
                </w:rPrChange>
              </w:rPr>
              <w:t>yang baru diterbitkan Perusahaan (“</w:t>
            </w:r>
            <w:r w:rsidRPr="00302058">
              <w:rPr>
                <w:rFonts w:ascii="Palatino Linotype" w:hAnsi="Palatino Linotype"/>
                <w:b/>
                <w:color w:val="E7E6E6" w:themeColor="background2"/>
                <w:sz w:val="20"/>
                <w:rPrChange w:id="237" w:author="OLTRE" w:date="2024-05-21T20:17:00Z">
                  <w:rPr>
                    <w:rFonts w:ascii="Palatino Linotype" w:hAnsi="Palatino Linotype"/>
                    <w:b/>
                    <w:sz w:val="20"/>
                  </w:rPr>
                </w:rPrChange>
              </w:rPr>
              <w:t xml:space="preserve">Saham Kelas </w:t>
            </w:r>
            <w:r w:rsidR="00784EDB" w:rsidRPr="00302058">
              <w:rPr>
                <w:rFonts w:ascii="Palatino Linotype" w:hAnsi="Palatino Linotype"/>
                <w:b/>
                <w:color w:val="E7E6E6" w:themeColor="background2"/>
                <w:sz w:val="20"/>
                <w:rPrChange w:id="238" w:author="OLTRE" w:date="2024-05-21T20:17:00Z">
                  <w:rPr>
                    <w:rFonts w:ascii="Palatino Linotype" w:hAnsi="Palatino Linotype"/>
                    <w:b/>
                    <w:sz w:val="20"/>
                  </w:rPr>
                </w:rPrChange>
              </w:rPr>
              <w:t>C</w:t>
            </w:r>
            <w:r w:rsidRPr="00302058">
              <w:rPr>
                <w:rFonts w:ascii="Palatino Linotype" w:hAnsi="Palatino Linotype"/>
                <w:color w:val="E7E6E6" w:themeColor="background2"/>
                <w:sz w:val="20"/>
                <w:rPrChange w:id="239" w:author="OLTRE" w:date="2024-05-21T20:17:00Z">
                  <w:rPr>
                    <w:rFonts w:ascii="Palatino Linotype" w:hAnsi="Palatino Linotype"/>
                    <w:sz w:val="20"/>
                  </w:rPr>
                </w:rPrChange>
              </w:rPr>
              <w:t>”) pada Penutupan (sebagaimana diartikan di bawah).</w:t>
            </w:r>
          </w:p>
          <w:p w14:paraId="09762CEC" w14:textId="77777777" w:rsidR="007A4033" w:rsidRPr="00302058" w:rsidRDefault="007A4033" w:rsidP="006A39AB">
            <w:pPr>
              <w:pStyle w:val="MediumGrid1-Accent21"/>
              <w:spacing w:before="0" w:after="0" w:line="240" w:lineRule="auto"/>
              <w:ind w:left="0"/>
              <w:rPr>
                <w:rFonts w:ascii="Palatino Linotype" w:hAnsi="Palatino Linotype"/>
                <w:color w:val="E7E6E6" w:themeColor="background2"/>
                <w:sz w:val="20"/>
                <w:rPrChange w:id="240" w:author="OLTRE" w:date="2024-05-21T20:17:00Z">
                  <w:rPr>
                    <w:rFonts w:ascii="Palatino Linotype" w:hAnsi="Palatino Linotype"/>
                    <w:sz w:val="20"/>
                  </w:rPr>
                </w:rPrChange>
              </w:rPr>
            </w:pPr>
          </w:p>
        </w:tc>
      </w:tr>
      <w:tr w:rsidR="007A4033" w:rsidRPr="00302058" w14:paraId="2D70641A" w14:textId="77777777" w:rsidTr="00B67949">
        <w:tc>
          <w:tcPr>
            <w:tcW w:w="4150" w:type="dxa"/>
            <w:shd w:val="clear" w:color="auto" w:fill="auto"/>
          </w:tcPr>
          <w:p w14:paraId="1E418332" w14:textId="77777777" w:rsidR="007A4033" w:rsidRPr="00302058" w:rsidRDefault="007A4033" w:rsidP="008D0018">
            <w:pPr>
              <w:pStyle w:val="Btext"/>
              <w:spacing w:after="0"/>
              <w:ind w:left="-110" w:firstLine="0"/>
              <w:contextualSpacing/>
              <w:rPr>
                <w:rFonts w:ascii="Palatino Linotype" w:hAnsi="Palatino Linotype"/>
                <w:sz w:val="20"/>
                <w:szCs w:val="20"/>
              </w:rPr>
              <w:pPrChange w:id="241" w:author="OLTRE" w:date="2024-05-21T20:17:00Z">
                <w:pPr>
                  <w:pStyle w:val="Btext"/>
                  <w:spacing w:after="0"/>
                  <w:ind w:firstLine="0"/>
                  <w:contextualSpacing/>
                </w:pPr>
              </w:pPrChange>
            </w:pPr>
            <w:r w:rsidRPr="00302058">
              <w:rPr>
                <w:rFonts w:ascii="Palatino Linotype" w:hAnsi="Palatino Linotype"/>
                <w:sz w:val="20"/>
                <w:szCs w:val="20"/>
              </w:rPr>
              <w:t xml:space="preserve">The </w:t>
            </w:r>
            <w:r w:rsidRPr="00302058">
              <w:rPr>
                <w:rFonts w:ascii="Palatino Linotype" w:hAnsi="Palatino Linotype"/>
                <w:sz w:val="20"/>
                <w:szCs w:val="20"/>
                <w:lang w:val="id-ID"/>
              </w:rPr>
              <w:t>P</w:t>
            </w:r>
            <w:r w:rsidRPr="00302058">
              <w:rPr>
                <w:rFonts w:ascii="Palatino Linotype" w:hAnsi="Palatino Linotype"/>
                <w:sz w:val="20"/>
                <w:szCs w:val="20"/>
              </w:rPr>
              <w:t>arties hereby agree as follows:</w:t>
            </w:r>
          </w:p>
          <w:p w14:paraId="31784566" w14:textId="77777777" w:rsidR="00531168" w:rsidRPr="00302058" w:rsidRDefault="00531168" w:rsidP="008D0018">
            <w:pPr>
              <w:pStyle w:val="MTH3"/>
              <w:keepNext/>
              <w:keepLines/>
              <w:numPr>
                <w:ilvl w:val="0"/>
                <w:numId w:val="0"/>
              </w:numPr>
              <w:tabs>
                <w:tab w:val="left" w:pos="567"/>
              </w:tabs>
              <w:spacing w:after="0"/>
              <w:ind w:firstLine="425"/>
              <w:contextualSpacing/>
              <w:rPr>
                <w:rFonts w:ascii="Palatino Linotype" w:hAnsi="Palatino Linotype"/>
                <w:sz w:val="20"/>
                <w:rPrChange w:id="242" w:author="OLTRE" w:date="2024-05-21T20:17:00Z">
                  <w:rPr>
                    <w:rFonts w:ascii="Palatino Linotype" w:hAnsi="Palatino Linotype"/>
                    <w:sz w:val="20"/>
                    <w:lang w:val="id-ID"/>
                  </w:rPr>
                </w:rPrChange>
              </w:rPr>
              <w:pPrChange w:id="243" w:author="OLTRE" w:date="2024-05-21T20:17:00Z">
                <w:pPr>
                  <w:pStyle w:val="Btext"/>
                  <w:spacing w:after="0"/>
                  <w:ind w:firstLine="0"/>
                  <w:contextualSpacing/>
                </w:pPr>
              </w:pPrChange>
            </w:pPr>
            <w:bookmarkStart w:id="244" w:name="_DV_M131"/>
            <w:bookmarkStart w:id="245" w:name="_DV_M133"/>
            <w:bookmarkStart w:id="246" w:name="_DV_M134"/>
            <w:bookmarkStart w:id="247" w:name="_DV_M136"/>
            <w:bookmarkStart w:id="248" w:name="_DV_M137"/>
            <w:bookmarkStart w:id="249" w:name="_DV_M139"/>
            <w:bookmarkStart w:id="250" w:name="_DV_M141"/>
            <w:bookmarkEnd w:id="244"/>
            <w:bookmarkEnd w:id="245"/>
            <w:bookmarkEnd w:id="246"/>
            <w:bookmarkEnd w:id="247"/>
            <w:bookmarkEnd w:id="248"/>
            <w:bookmarkEnd w:id="249"/>
            <w:bookmarkEnd w:id="250"/>
          </w:p>
          <w:p w14:paraId="3D82DA0A" w14:textId="77777777" w:rsidR="0062327E" w:rsidRPr="00D12FE5" w:rsidRDefault="0062327E" w:rsidP="004C37F8">
            <w:pPr>
              <w:pStyle w:val="Btext"/>
              <w:spacing w:after="0"/>
              <w:ind w:firstLine="0"/>
              <w:contextualSpacing/>
              <w:rPr>
                <w:del w:id="251" w:author="OLTRE" w:date="2024-05-21T20:17:00Z"/>
                <w:rFonts w:ascii="Palatino Linotype" w:hAnsi="Palatino Linotype"/>
                <w:sz w:val="20"/>
                <w:szCs w:val="20"/>
                <w:lang w:val="id-ID"/>
              </w:rPr>
            </w:pPr>
          </w:p>
          <w:p w14:paraId="5FF38BEB" w14:textId="77777777" w:rsidR="007A4033" w:rsidRPr="00D12FE5" w:rsidRDefault="007A4033" w:rsidP="004C37F8">
            <w:pPr>
              <w:pStyle w:val="MTH1"/>
              <w:numPr>
                <w:ilvl w:val="0"/>
                <w:numId w:val="9"/>
              </w:numPr>
              <w:tabs>
                <w:tab w:val="left" w:pos="426"/>
              </w:tabs>
              <w:spacing w:after="0"/>
              <w:ind w:left="0" w:firstLine="0"/>
              <w:contextualSpacing/>
              <w:jc w:val="both"/>
              <w:rPr>
                <w:del w:id="252" w:author="OLTRE" w:date="2024-05-21T20:17:00Z"/>
                <w:rFonts w:ascii="Palatino Linotype" w:hAnsi="Palatino Linotype"/>
                <w:sz w:val="20"/>
                <w:szCs w:val="20"/>
                <w:u w:val="none"/>
              </w:rPr>
            </w:pPr>
            <w:bookmarkStart w:id="253" w:name="_Toc384369634"/>
            <w:bookmarkStart w:id="254" w:name="_Toc410074375"/>
            <w:bookmarkStart w:id="255" w:name="_Toc400643954"/>
            <w:bookmarkStart w:id="256" w:name="_Toc410149543"/>
            <w:del w:id="257" w:author="OLTRE" w:date="2024-05-21T20:17:00Z">
              <w:r w:rsidRPr="00D12FE5">
                <w:rPr>
                  <w:rFonts w:ascii="Palatino Linotype" w:hAnsi="Palatino Linotype"/>
                  <w:sz w:val="20"/>
                  <w:szCs w:val="20"/>
                </w:rPr>
                <w:delText xml:space="preserve">Allotment and Issuance of </w:delText>
              </w:r>
              <w:bookmarkStart w:id="258" w:name="_DV_M132"/>
              <w:bookmarkEnd w:id="253"/>
              <w:bookmarkEnd w:id="258"/>
              <w:r w:rsidRPr="00D12FE5">
                <w:rPr>
                  <w:rFonts w:ascii="Palatino Linotype" w:hAnsi="Palatino Linotype"/>
                  <w:sz w:val="20"/>
                  <w:szCs w:val="20"/>
                </w:rPr>
                <w:delText>Preferred</w:delText>
              </w:r>
              <w:r w:rsidRPr="00D12FE5">
                <w:rPr>
                  <w:rFonts w:ascii="Palatino Linotype" w:hAnsi="Palatino Linotype"/>
                  <w:sz w:val="20"/>
                  <w:szCs w:val="20"/>
                  <w:lang w:val="id-ID"/>
                </w:rPr>
                <w:delText xml:space="preserve"> </w:delText>
              </w:r>
              <w:r w:rsidRPr="00D12FE5">
                <w:rPr>
                  <w:rFonts w:ascii="Palatino Linotype" w:hAnsi="Palatino Linotype"/>
                  <w:sz w:val="20"/>
                  <w:szCs w:val="20"/>
                </w:rPr>
                <w:delText>Shares</w:delText>
              </w:r>
              <w:r w:rsidRPr="00D12FE5">
                <w:rPr>
                  <w:rFonts w:ascii="Palatino Linotype" w:hAnsi="Palatino Linotype"/>
                  <w:sz w:val="20"/>
                  <w:szCs w:val="20"/>
                  <w:u w:val="none"/>
                </w:rPr>
                <w:delText>.</w:delText>
              </w:r>
              <w:bookmarkStart w:id="259" w:name="_Toc384369635"/>
              <w:bookmarkEnd w:id="254"/>
              <w:bookmarkEnd w:id="255"/>
              <w:bookmarkEnd w:id="256"/>
            </w:del>
          </w:p>
          <w:p w14:paraId="1D4BB1DB" w14:textId="77777777" w:rsidR="007A4033" w:rsidRPr="00D12FE5" w:rsidRDefault="007A4033" w:rsidP="004C37F8">
            <w:pPr>
              <w:pStyle w:val="MTH2"/>
              <w:spacing w:after="0"/>
              <w:contextualSpacing/>
              <w:rPr>
                <w:del w:id="260" w:author="OLTRE" w:date="2024-05-21T20:17:00Z"/>
                <w:rFonts w:ascii="Palatino Linotype" w:hAnsi="Palatino Linotype"/>
                <w:sz w:val="20"/>
                <w:szCs w:val="20"/>
              </w:rPr>
            </w:pPr>
          </w:p>
          <w:p w14:paraId="7BF2DF38" w14:textId="77777777" w:rsidR="007A4033" w:rsidRPr="00D12FE5" w:rsidRDefault="007A4033" w:rsidP="004C37F8">
            <w:pPr>
              <w:pStyle w:val="MTH2"/>
              <w:numPr>
                <w:ilvl w:val="1"/>
                <w:numId w:val="9"/>
              </w:numPr>
              <w:tabs>
                <w:tab w:val="left" w:pos="743"/>
              </w:tabs>
              <w:spacing w:after="0"/>
              <w:ind w:left="0" w:firstLine="0"/>
              <w:contextualSpacing/>
              <w:rPr>
                <w:del w:id="261" w:author="OLTRE" w:date="2024-05-21T20:17:00Z"/>
                <w:rFonts w:ascii="Palatino Linotype" w:hAnsi="Palatino Linotype"/>
                <w:vanish/>
                <w:color w:val="FF0000"/>
                <w:sz w:val="20"/>
                <w:szCs w:val="20"/>
                <w:specVanish/>
              </w:rPr>
            </w:pPr>
            <w:bookmarkStart w:id="262" w:name="_Toc410074376"/>
            <w:bookmarkStart w:id="263" w:name="_Toc410149544"/>
            <w:bookmarkStart w:id="264" w:name="_Toc400643955"/>
            <w:del w:id="265" w:author="OLTRE" w:date="2024-05-21T20:17:00Z">
              <w:r w:rsidRPr="00D12FE5">
                <w:rPr>
                  <w:rFonts w:ascii="Palatino Linotype" w:hAnsi="Palatino Linotype"/>
                  <w:sz w:val="20"/>
                  <w:szCs w:val="20"/>
                </w:rPr>
                <w:delText xml:space="preserve">Allotment and Issuance of Class </w:delText>
              </w:r>
              <w:r w:rsidR="00784EDB">
                <w:rPr>
                  <w:rFonts w:ascii="Palatino Linotype" w:hAnsi="Palatino Linotype"/>
                  <w:sz w:val="20"/>
                  <w:szCs w:val="20"/>
                </w:rPr>
                <w:delText>C</w:delText>
              </w:r>
              <w:r w:rsidR="001610E8" w:rsidRPr="00D12FE5">
                <w:rPr>
                  <w:rFonts w:ascii="Palatino Linotype" w:hAnsi="Palatino Linotype"/>
                  <w:sz w:val="20"/>
                  <w:szCs w:val="20"/>
                </w:rPr>
                <w:delText xml:space="preserve"> </w:delText>
              </w:r>
              <w:r w:rsidRPr="00D12FE5">
                <w:rPr>
                  <w:rFonts w:ascii="Palatino Linotype" w:hAnsi="Palatino Linotype"/>
                  <w:sz w:val="20"/>
                  <w:szCs w:val="20"/>
                </w:rPr>
                <w:delText>Shares</w:delText>
              </w:r>
              <w:bookmarkStart w:id="266" w:name="_Toc384369636"/>
              <w:bookmarkEnd w:id="259"/>
              <w:bookmarkEnd w:id="262"/>
              <w:bookmarkEnd w:id="263"/>
            </w:del>
          </w:p>
          <w:bookmarkEnd w:id="264"/>
          <w:bookmarkEnd w:id="266"/>
          <w:p w14:paraId="79C5FEBC" w14:textId="77777777" w:rsidR="00832C24" w:rsidRPr="00302058" w:rsidRDefault="00076F23" w:rsidP="008D0018">
            <w:pPr>
              <w:pStyle w:val="MTH1"/>
              <w:numPr>
                <w:ilvl w:val="0"/>
                <w:numId w:val="51"/>
              </w:numPr>
              <w:spacing w:after="0"/>
              <w:ind w:left="456" w:hanging="567"/>
              <w:contextualSpacing/>
              <w:jc w:val="both"/>
              <w:rPr>
                <w:moveFrom w:id="267" w:author="OLTRE" w:date="2024-05-21T20:17:00Z"/>
                <w:rFonts w:ascii="Palatino Linotype" w:hAnsi="Palatino Linotype"/>
                <w:b/>
                <w:sz w:val="20"/>
                <w:u w:val="none"/>
                <w:rPrChange w:id="268" w:author="OLTRE" w:date="2024-05-21T20:17:00Z">
                  <w:rPr>
                    <w:moveFrom w:id="269" w:author="OLTRE" w:date="2024-05-21T20:17:00Z"/>
                    <w:rFonts w:ascii="Palatino Linotype" w:hAnsi="Palatino Linotype"/>
                    <w:sz w:val="20"/>
                  </w:rPr>
                </w:rPrChange>
              </w:rPr>
              <w:pPrChange w:id="270" w:author="OLTRE" w:date="2024-05-21T20:17:00Z">
                <w:pPr>
                  <w:pStyle w:val="Btext"/>
                  <w:spacing w:after="0"/>
                  <w:ind w:firstLine="0"/>
                  <w:contextualSpacing/>
                </w:pPr>
              </w:pPrChange>
            </w:pPr>
            <w:moveFromRangeStart w:id="271" w:author="OLTRE" w:date="2024-05-21T20:17:00Z" w:name="move167215072"/>
            <w:moveFrom w:id="272" w:author="OLTRE" w:date="2024-05-21T20:17:00Z">
              <w:r w:rsidRPr="00302058">
                <w:rPr>
                  <w:rFonts w:ascii="Palatino Linotype" w:hAnsi="Palatino Linotype"/>
                  <w:b/>
                  <w:sz w:val="20"/>
                  <w:rPrChange w:id="273" w:author="OLTRE" w:date="2024-05-21T20:17:00Z">
                    <w:rPr>
                      <w:rFonts w:ascii="Palatino Linotype" w:hAnsi="Palatino Linotype"/>
                      <w:sz w:val="20"/>
                    </w:rPr>
                  </w:rPrChange>
                </w:rPr>
                <w:t>.</w:t>
              </w:r>
            </w:moveFrom>
          </w:p>
          <w:p w14:paraId="3BCA6CE1" w14:textId="77777777" w:rsidR="00832C24" w:rsidRPr="00302058" w:rsidRDefault="00832C24" w:rsidP="008D0018">
            <w:pPr>
              <w:pStyle w:val="Btext"/>
              <w:spacing w:after="0"/>
              <w:ind w:firstLine="0"/>
              <w:contextualSpacing/>
              <w:rPr>
                <w:moveFrom w:id="274" w:author="OLTRE" w:date="2024-05-21T20:17:00Z"/>
                <w:rFonts w:ascii="Palatino Linotype" w:hAnsi="Palatino Linotype"/>
                <w:sz w:val="20"/>
                <w:szCs w:val="20"/>
              </w:rPr>
            </w:pPr>
          </w:p>
          <w:p w14:paraId="3E6F9B2C" w14:textId="77777777" w:rsidR="007A4033" w:rsidRPr="00D12FE5" w:rsidRDefault="00832C24" w:rsidP="004C37F8">
            <w:pPr>
              <w:pStyle w:val="Btext"/>
              <w:spacing w:after="0"/>
              <w:ind w:firstLine="0"/>
              <w:contextualSpacing/>
              <w:rPr>
                <w:del w:id="275" w:author="OLTRE" w:date="2024-05-21T20:17:00Z"/>
                <w:rFonts w:ascii="Palatino Linotype" w:hAnsi="Palatino Linotype"/>
                <w:sz w:val="20"/>
                <w:szCs w:val="20"/>
              </w:rPr>
            </w:pPr>
            <w:moveFrom w:id="276" w:author="OLTRE" w:date="2024-05-21T20:17:00Z">
              <w:r w:rsidRPr="00302058">
                <w:rPr>
                  <w:rFonts w:ascii="Palatino Linotype" w:hAnsi="Palatino Linotype"/>
                  <w:sz w:val="20"/>
                  <w:rPrChange w:id="277" w:author="OLTRE" w:date="2024-05-21T20:17:00Z">
                    <w:rPr>
                      <w:rFonts w:ascii="Palatino Linotype" w:hAnsi="Palatino Linotype"/>
                      <w:sz w:val="20"/>
                    </w:rPr>
                  </w:rPrChange>
                </w:rPr>
                <w:t xml:space="preserve">Subject to the terms and conditions of this Agreement, </w:t>
              </w:r>
            </w:moveFrom>
            <w:moveFromRangeEnd w:id="271"/>
            <w:del w:id="278" w:author="OLTRE" w:date="2024-05-21T20:17:00Z">
              <w:r w:rsidR="007A4033" w:rsidRPr="00D12FE5">
                <w:rPr>
                  <w:rFonts w:ascii="Palatino Linotype" w:hAnsi="Palatino Linotype"/>
                  <w:sz w:val="20"/>
                  <w:szCs w:val="20"/>
                </w:rPr>
                <w:delText>Subscriber</w:delText>
              </w:r>
              <w:r w:rsidR="0010575C" w:rsidRPr="00D12FE5">
                <w:rPr>
                  <w:rFonts w:ascii="Palatino Linotype" w:hAnsi="Palatino Linotype"/>
                  <w:sz w:val="20"/>
                  <w:szCs w:val="20"/>
                </w:rPr>
                <w:delText>s</w:delText>
              </w:r>
              <w:r w:rsidR="007A4033" w:rsidRPr="00D12FE5">
                <w:rPr>
                  <w:rFonts w:ascii="Palatino Linotype" w:hAnsi="Palatino Linotype"/>
                  <w:sz w:val="20"/>
                  <w:szCs w:val="20"/>
                </w:rPr>
                <w:delText xml:space="preserve"> agree to subscribe for at the Closing and the Company agrees to allot and issue to Subscriber</w:delText>
              </w:r>
              <w:r w:rsidR="00814C78" w:rsidRPr="00D12FE5">
                <w:rPr>
                  <w:rFonts w:ascii="Palatino Linotype" w:hAnsi="Palatino Linotype"/>
                  <w:sz w:val="20"/>
                  <w:szCs w:val="20"/>
                </w:rPr>
                <w:delText>s</w:delText>
              </w:r>
              <w:r w:rsidR="007A4033" w:rsidRPr="00D12FE5">
                <w:rPr>
                  <w:rFonts w:ascii="Palatino Linotype" w:hAnsi="Palatino Linotype"/>
                  <w:sz w:val="20"/>
                  <w:szCs w:val="20"/>
                </w:rPr>
                <w:delText xml:space="preserve"> at the Closing </w:delText>
              </w:r>
              <w:r w:rsidR="00D12FE5" w:rsidRPr="00D12FE5">
                <w:rPr>
                  <w:rFonts w:ascii="Palatino Linotype" w:hAnsi="Palatino Linotype"/>
                  <w:b/>
                  <w:sz w:val="20"/>
                  <w:szCs w:val="20"/>
                </w:rPr>
                <w:delText>10%</w:delText>
              </w:r>
              <w:r w:rsidR="00A166CE" w:rsidRPr="00D12FE5">
                <w:rPr>
                  <w:rFonts w:ascii="Palatino Linotype" w:hAnsi="Palatino Linotype"/>
                  <w:sz w:val="20"/>
                  <w:szCs w:val="20"/>
                </w:rPr>
                <w:delText xml:space="preserve"> </w:delText>
              </w:r>
              <w:r w:rsidR="00D12FE5" w:rsidRPr="00D12FE5">
                <w:rPr>
                  <w:rFonts w:ascii="Palatino Linotype" w:hAnsi="Palatino Linotype"/>
                  <w:sz w:val="20"/>
                  <w:szCs w:val="20"/>
                </w:rPr>
                <w:delText xml:space="preserve">of the Company’s share in the total amount of </w:delText>
              </w:r>
              <w:r w:rsidR="00D12FE5" w:rsidRPr="000A642B">
                <w:rPr>
                  <w:rFonts w:ascii="Palatino Linotype" w:hAnsi="Palatino Linotype"/>
                  <w:b/>
                  <w:sz w:val="20"/>
                  <w:szCs w:val="20"/>
                </w:rPr>
                <w:delText xml:space="preserve">152.150 (one hundred fifty two thousand one hundred fifty) </w:delText>
              </w:r>
              <w:r w:rsidR="002D46F6" w:rsidRPr="00D12FE5">
                <w:rPr>
                  <w:rFonts w:ascii="Palatino Linotype" w:hAnsi="Palatino Linotype"/>
                  <w:sz w:val="20"/>
                  <w:szCs w:val="20"/>
                </w:rPr>
                <w:delText xml:space="preserve">Class </w:delText>
              </w:r>
              <w:r w:rsidR="00784EDB">
                <w:rPr>
                  <w:rFonts w:ascii="Palatino Linotype" w:hAnsi="Palatino Linotype"/>
                  <w:sz w:val="20"/>
                  <w:szCs w:val="20"/>
                </w:rPr>
                <w:delText>C</w:delText>
              </w:r>
              <w:r w:rsidR="001613F1" w:rsidRPr="00D12FE5">
                <w:rPr>
                  <w:rFonts w:ascii="Palatino Linotype" w:hAnsi="Palatino Linotype"/>
                  <w:sz w:val="20"/>
                  <w:szCs w:val="20"/>
                </w:rPr>
                <w:delText xml:space="preserve"> </w:delText>
              </w:r>
              <w:r w:rsidR="007A4033" w:rsidRPr="00D12FE5">
                <w:rPr>
                  <w:rFonts w:ascii="Palatino Linotype" w:hAnsi="Palatino Linotype"/>
                  <w:sz w:val="20"/>
                  <w:szCs w:val="20"/>
                </w:rPr>
                <w:delText xml:space="preserve">Shares, </w:delText>
              </w:r>
              <w:r w:rsidR="00814C78" w:rsidRPr="00D12FE5">
                <w:rPr>
                  <w:rFonts w:ascii="Palatino Linotype" w:hAnsi="Palatino Linotype"/>
                  <w:sz w:val="20"/>
                  <w:szCs w:val="20"/>
                </w:rPr>
                <w:delText xml:space="preserve">as </w:delText>
              </w:r>
              <w:r w:rsidR="007A4033" w:rsidRPr="00D12FE5">
                <w:rPr>
                  <w:rFonts w:ascii="Palatino Linotype" w:hAnsi="Palatino Linotype"/>
                  <w:sz w:val="20"/>
                  <w:szCs w:val="20"/>
                </w:rPr>
                <w:delText xml:space="preserve">set forth on </w:delText>
              </w:r>
              <w:r w:rsidR="007A4033" w:rsidRPr="00D12FE5">
                <w:rPr>
                  <w:rFonts w:ascii="Palatino Linotype" w:hAnsi="Palatino Linotype"/>
                  <w:b/>
                  <w:sz w:val="20"/>
                  <w:szCs w:val="20"/>
                </w:rPr>
                <w:delText>Exhibit A</w:delText>
              </w:r>
              <w:r w:rsidR="007A4033" w:rsidRPr="00D12FE5">
                <w:rPr>
                  <w:rFonts w:ascii="Palatino Linotype" w:hAnsi="Palatino Linotype"/>
                  <w:sz w:val="20"/>
                  <w:szCs w:val="20"/>
                </w:rPr>
                <w:delText xml:space="preserve">, at a </w:delText>
              </w:r>
              <w:bookmarkStart w:id="279" w:name="_DV_C169"/>
              <w:r w:rsidR="007A4033" w:rsidRPr="00D12FE5">
                <w:rPr>
                  <w:rStyle w:val="DeltaViewInsertion"/>
                  <w:rFonts w:ascii="Palatino Linotype" w:hAnsi="Palatino Linotype"/>
                  <w:color w:val="auto"/>
                  <w:sz w:val="20"/>
                  <w:szCs w:val="20"/>
                  <w:u w:val="none"/>
                </w:rPr>
                <w:delText>subscription</w:delText>
              </w:r>
              <w:bookmarkEnd w:id="279"/>
              <w:r w:rsidR="007A4033" w:rsidRPr="00D12FE5">
                <w:rPr>
                  <w:rFonts w:ascii="Palatino Linotype" w:hAnsi="Palatino Linotype"/>
                  <w:sz w:val="20"/>
                  <w:szCs w:val="20"/>
                </w:rPr>
                <w:delText xml:space="preserve"> price of </w:delText>
              </w:r>
              <w:r w:rsidR="006D6032" w:rsidRPr="00D12FE5">
                <w:rPr>
                  <w:rFonts w:ascii="Palatino Linotype" w:hAnsi="Palatino Linotype"/>
                  <w:b/>
                  <w:sz w:val="20"/>
                  <w:szCs w:val="20"/>
                </w:rPr>
                <w:delText xml:space="preserve">IDR </w:delText>
              </w:r>
              <w:r w:rsidR="00D12FE5" w:rsidRPr="00D12FE5">
                <w:rPr>
                  <w:rFonts w:ascii="Palatino Linotype" w:hAnsi="Palatino Linotype"/>
                  <w:b/>
                  <w:sz w:val="20"/>
                  <w:szCs w:val="20"/>
                </w:rPr>
                <w:delText>12,500,000,000</w:delText>
              </w:r>
              <w:r w:rsidR="00B44FB5" w:rsidRPr="00D12FE5">
                <w:rPr>
                  <w:rFonts w:ascii="Palatino Linotype" w:hAnsi="Palatino Linotype"/>
                  <w:b/>
                  <w:sz w:val="20"/>
                  <w:szCs w:val="20"/>
                </w:rPr>
                <w:delText>.-</w:delText>
              </w:r>
              <w:r w:rsidR="007A4033" w:rsidRPr="00D12FE5">
                <w:rPr>
                  <w:rFonts w:ascii="Palatino Linotype" w:hAnsi="Palatino Linotype"/>
                  <w:sz w:val="20"/>
                  <w:szCs w:val="20"/>
                </w:rPr>
                <w:delText xml:space="preserve"> </w:delText>
              </w:r>
              <w:r w:rsidR="00D12FE5" w:rsidRPr="00D12FE5">
                <w:rPr>
                  <w:rFonts w:ascii="Palatino Linotype" w:hAnsi="Palatino Linotype"/>
                  <w:sz w:val="20"/>
                  <w:szCs w:val="20"/>
                </w:rPr>
                <w:delText>(twelve billon  and five hundred million Rupiah) for 10 % (ten percent) shares</w:delText>
              </w:r>
              <w:r w:rsidR="007A4033" w:rsidRPr="00D12FE5">
                <w:rPr>
                  <w:rFonts w:ascii="Palatino Linotype" w:hAnsi="Palatino Linotype"/>
                  <w:sz w:val="20"/>
                  <w:szCs w:val="20"/>
                </w:rPr>
                <w:delText xml:space="preserve"> (the “</w:delText>
              </w:r>
              <w:r w:rsidR="00D12FE5" w:rsidRPr="00D12FE5">
                <w:rPr>
                  <w:rFonts w:ascii="Palatino Linotype" w:hAnsi="Palatino Linotype"/>
                  <w:b/>
                  <w:sz w:val="20"/>
                  <w:szCs w:val="20"/>
                </w:rPr>
                <w:delText>Investment</w:delText>
              </w:r>
              <w:r w:rsidR="007A4033" w:rsidRPr="00D12FE5">
                <w:rPr>
                  <w:rFonts w:ascii="Palatino Linotype" w:hAnsi="Palatino Linotype"/>
                  <w:b/>
                  <w:sz w:val="20"/>
                  <w:szCs w:val="20"/>
                </w:rPr>
                <w:delText xml:space="preserve"> Issue Price</w:delText>
              </w:r>
              <w:r w:rsidR="007A4033" w:rsidRPr="00D12FE5">
                <w:rPr>
                  <w:rFonts w:ascii="Palatino Linotype" w:hAnsi="Palatino Linotype"/>
                  <w:sz w:val="20"/>
                  <w:szCs w:val="20"/>
                </w:rPr>
                <w:delText>”)</w:delText>
              </w:r>
              <w:r w:rsidR="00D12FE5" w:rsidRPr="00D12FE5">
                <w:rPr>
                  <w:rFonts w:ascii="Palatino Linotype" w:hAnsi="Palatino Linotype"/>
                  <w:sz w:val="20"/>
                  <w:szCs w:val="20"/>
                </w:rPr>
                <w:delText>.</w:delText>
              </w:r>
              <w:r w:rsidR="008148A2" w:rsidRPr="00D12FE5">
                <w:rPr>
                  <w:rFonts w:ascii="Palatino Linotype" w:hAnsi="Palatino Linotype"/>
                  <w:sz w:val="20"/>
                  <w:szCs w:val="20"/>
                </w:rPr>
                <w:delText xml:space="preserve"> </w:delText>
              </w:r>
              <w:r w:rsidR="007A4033" w:rsidRPr="00D12FE5">
                <w:rPr>
                  <w:rFonts w:ascii="Palatino Linotype" w:hAnsi="Palatino Linotype"/>
                  <w:sz w:val="20"/>
                  <w:szCs w:val="20"/>
                </w:rPr>
                <w:delText xml:space="preserve">The </w:delText>
              </w:r>
              <w:r w:rsidR="00703A01" w:rsidRPr="00D12FE5">
                <w:rPr>
                  <w:rFonts w:ascii="Palatino Linotype" w:hAnsi="Palatino Linotype"/>
                  <w:sz w:val="20"/>
                  <w:szCs w:val="20"/>
                </w:rPr>
                <w:delText xml:space="preserve">Class </w:delText>
              </w:r>
              <w:r w:rsidR="00784EDB">
                <w:rPr>
                  <w:rFonts w:ascii="Palatino Linotype" w:hAnsi="Palatino Linotype"/>
                  <w:sz w:val="20"/>
                  <w:szCs w:val="20"/>
                </w:rPr>
                <w:delText>C</w:delText>
              </w:r>
              <w:r w:rsidR="001613F1" w:rsidRPr="00D12FE5">
                <w:rPr>
                  <w:rFonts w:ascii="Palatino Linotype" w:hAnsi="Palatino Linotype"/>
                  <w:sz w:val="20"/>
                  <w:szCs w:val="20"/>
                </w:rPr>
                <w:delText xml:space="preserve"> </w:delText>
              </w:r>
              <w:r w:rsidR="002D46F6" w:rsidRPr="00D12FE5">
                <w:rPr>
                  <w:rFonts w:ascii="Palatino Linotype" w:hAnsi="Palatino Linotype"/>
                  <w:sz w:val="20"/>
                  <w:szCs w:val="20"/>
                </w:rPr>
                <w:delText xml:space="preserve">Shares issued to the </w:delText>
              </w:r>
              <w:r w:rsidR="002D46F6" w:rsidRPr="00D12FE5">
                <w:rPr>
                  <w:rFonts w:ascii="Palatino Linotype" w:hAnsi="Palatino Linotype"/>
                  <w:sz w:val="20"/>
                  <w:szCs w:val="20"/>
                </w:rPr>
                <w:lastRenderedPageBreak/>
                <w:delText>Subscriber</w:delText>
              </w:r>
              <w:r w:rsidR="007A4033" w:rsidRPr="00D12FE5">
                <w:rPr>
                  <w:rFonts w:ascii="Palatino Linotype" w:hAnsi="Palatino Linotype"/>
                  <w:sz w:val="20"/>
                  <w:szCs w:val="20"/>
                </w:rPr>
                <w:delText xml:space="preserve"> pursuant to this Agreement shall be referred to in this Agreement as the “</w:delText>
              </w:r>
              <w:r w:rsidR="007A4033" w:rsidRPr="00D12FE5">
                <w:rPr>
                  <w:rFonts w:ascii="Palatino Linotype" w:hAnsi="Palatino Linotype"/>
                  <w:b/>
                  <w:sz w:val="20"/>
                  <w:szCs w:val="20"/>
                </w:rPr>
                <w:delText>Shares</w:delText>
              </w:r>
              <w:r w:rsidR="007A4033" w:rsidRPr="00D12FE5">
                <w:rPr>
                  <w:rFonts w:ascii="Palatino Linotype" w:hAnsi="Palatino Linotype"/>
                  <w:sz w:val="20"/>
                  <w:szCs w:val="20"/>
                </w:rPr>
                <w:delText>”</w:delText>
              </w:r>
              <w:r w:rsidR="00324B45" w:rsidRPr="00D12FE5">
                <w:rPr>
                  <w:rFonts w:ascii="Palatino Linotype" w:hAnsi="Palatino Linotype"/>
                  <w:sz w:val="20"/>
                  <w:szCs w:val="20"/>
                </w:rPr>
                <w:delText xml:space="preserve">, </w:delText>
              </w:r>
              <w:r w:rsidR="008148A2" w:rsidRPr="00D12FE5">
                <w:rPr>
                  <w:rFonts w:ascii="Palatino Linotype" w:hAnsi="Palatino Linotype"/>
                  <w:sz w:val="20"/>
                  <w:szCs w:val="20"/>
                </w:rPr>
                <w:delText xml:space="preserve">Class </w:delText>
              </w:r>
              <w:r w:rsidR="00784EDB">
                <w:rPr>
                  <w:rFonts w:ascii="Palatino Linotype" w:hAnsi="Palatino Linotype"/>
                  <w:sz w:val="20"/>
                  <w:szCs w:val="20"/>
                </w:rPr>
                <w:delText>C</w:delText>
              </w:r>
              <w:r w:rsidR="008148A2" w:rsidRPr="00D12FE5">
                <w:rPr>
                  <w:rFonts w:ascii="Palatino Linotype" w:hAnsi="Palatino Linotype"/>
                  <w:sz w:val="20"/>
                  <w:szCs w:val="20"/>
                </w:rPr>
                <w:delText xml:space="preserve"> Shares </w:delText>
              </w:r>
              <w:r w:rsidR="00324B45" w:rsidRPr="00D12FE5">
                <w:rPr>
                  <w:rFonts w:ascii="Palatino Linotype" w:hAnsi="Palatino Linotype"/>
                  <w:sz w:val="20"/>
                  <w:szCs w:val="20"/>
                </w:rPr>
                <w:delText xml:space="preserve">all rights as attached in </w:delText>
              </w:r>
              <w:r w:rsidR="002B2A5A" w:rsidRPr="00D12FE5">
                <w:rPr>
                  <w:rFonts w:ascii="Palatino Linotype" w:hAnsi="Palatino Linotype"/>
                  <w:b/>
                  <w:sz w:val="20"/>
                  <w:szCs w:val="20"/>
                </w:rPr>
                <w:delText>Exhibit D</w:delText>
              </w:r>
              <w:r w:rsidR="00324B45" w:rsidRPr="00D12FE5">
                <w:rPr>
                  <w:rFonts w:ascii="Palatino Linotype" w:hAnsi="Palatino Linotype"/>
                  <w:bCs/>
                  <w:sz w:val="20"/>
                  <w:szCs w:val="20"/>
                </w:rPr>
                <w:delText>.</w:delText>
              </w:r>
              <w:r w:rsidR="007A4033" w:rsidRPr="00D12FE5">
                <w:rPr>
                  <w:rFonts w:ascii="Palatino Linotype" w:hAnsi="Palatino Linotype"/>
                  <w:bCs/>
                  <w:sz w:val="20"/>
                  <w:szCs w:val="20"/>
                </w:rPr>
                <w:delText xml:space="preserve">  </w:delText>
              </w:r>
            </w:del>
          </w:p>
          <w:p w14:paraId="5AA0CB3D" w14:textId="77777777" w:rsidR="00703A01" w:rsidRPr="00D12FE5" w:rsidRDefault="00703A01" w:rsidP="004C37F8">
            <w:pPr>
              <w:pStyle w:val="Btext"/>
              <w:spacing w:after="0"/>
              <w:ind w:firstLine="0"/>
              <w:contextualSpacing/>
              <w:rPr>
                <w:del w:id="280" w:author="OLTRE" w:date="2024-05-21T20:17:00Z"/>
                <w:rFonts w:ascii="Palatino Linotype" w:hAnsi="Palatino Linotype"/>
                <w:sz w:val="20"/>
                <w:szCs w:val="20"/>
              </w:rPr>
            </w:pPr>
          </w:p>
          <w:p w14:paraId="65A1BE59" w14:textId="77777777" w:rsidR="001B05C8" w:rsidRPr="00D12FE5" w:rsidRDefault="001B05C8" w:rsidP="004C37F8">
            <w:pPr>
              <w:pStyle w:val="Btext"/>
              <w:spacing w:after="0"/>
              <w:ind w:firstLine="0"/>
              <w:contextualSpacing/>
              <w:rPr>
                <w:del w:id="281" w:author="OLTRE" w:date="2024-05-21T20:17:00Z"/>
                <w:rFonts w:ascii="Palatino Linotype" w:hAnsi="Palatino Linotype"/>
                <w:sz w:val="20"/>
                <w:szCs w:val="20"/>
              </w:rPr>
            </w:pPr>
          </w:p>
          <w:p w14:paraId="09103859" w14:textId="77777777" w:rsidR="002E33ED" w:rsidRPr="00D12FE5" w:rsidRDefault="002E33ED" w:rsidP="004C37F8">
            <w:pPr>
              <w:pStyle w:val="Btext"/>
              <w:spacing w:after="0"/>
              <w:ind w:firstLine="0"/>
              <w:contextualSpacing/>
              <w:rPr>
                <w:del w:id="282" w:author="OLTRE" w:date="2024-05-21T20:17:00Z"/>
                <w:rFonts w:ascii="Palatino Linotype" w:hAnsi="Palatino Linotype"/>
                <w:sz w:val="20"/>
                <w:szCs w:val="20"/>
              </w:rPr>
            </w:pPr>
          </w:p>
          <w:p w14:paraId="4E4E63E8" w14:textId="77777777" w:rsidR="001D44DB" w:rsidRPr="00D12FE5" w:rsidRDefault="001D44DB" w:rsidP="004C37F8">
            <w:pPr>
              <w:pStyle w:val="Btext"/>
              <w:spacing w:after="0"/>
              <w:ind w:firstLine="0"/>
              <w:contextualSpacing/>
              <w:rPr>
                <w:del w:id="283" w:author="OLTRE" w:date="2024-05-21T20:17:00Z"/>
                <w:rFonts w:ascii="Palatino Linotype" w:hAnsi="Palatino Linotype"/>
                <w:sz w:val="20"/>
                <w:szCs w:val="20"/>
              </w:rPr>
            </w:pPr>
          </w:p>
          <w:p w14:paraId="305B9040" w14:textId="77777777" w:rsidR="001D44DB" w:rsidRPr="00D12FE5" w:rsidRDefault="001D44DB" w:rsidP="001D44DB">
            <w:pPr>
              <w:pStyle w:val="Btext"/>
              <w:spacing w:after="0"/>
              <w:ind w:firstLine="0"/>
              <w:contextualSpacing/>
              <w:rPr>
                <w:del w:id="284" w:author="OLTRE" w:date="2024-05-21T20:17:00Z"/>
                <w:rFonts w:ascii="Palatino Linotype" w:hAnsi="Palatino Linotype"/>
                <w:sz w:val="20"/>
                <w:szCs w:val="20"/>
              </w:rPr>
            </w:pPr>
            <w:del w:id="285" w:author="OLTRE" w:date="2024-05-21T20:17:00Z">
              <w:r w:rsidRPr="00D12FE5">
                <w:rPr>
                  <w:rFonts w:ascii="Palatino Linotype" w:hAnsi="Palatino Linotype"/>
                  <w:sz w:val="20"/>
                  <w:szCs w:val="20"/>
                </w:rPr>
                <w:delText>1.1.2  The Shares shall be issued free and clear from all Encumbrances and together with all rights attaching to them at the Closing.</w:delText>
              </w:r>
            </w:del>
          </w:p>
          <w:p w14:paraId="43B9C057" w14:textId="77777777" w:rsidR="005D4092" w:rsidRPr="00D12FE5" w:rsidRDefault="005D4092" w:rsidP="001D44DB">
            <w:pPr>
              <w:pStyle w:val="Btext"/>
              <w:spacing w:after="0"/>
              <w:ind w:firstLine="0"/>
              <w:contextualSpacing/>
              <w:rPr>
                <w:del w:id="286" w:author="OLTRE" w:date="2024-05-21T20:17:00Z"/>
                <w:rFonts w:ascii="Palatino Linotype" w:hAnsi="Palatino Linotype"/>
                <w:sz w:val="20"/>
                <w:szCs w:val="20"/>
              </w:rPr>
            </w:pPr>
          </w:p>
          <w:p w14:paraId="4814A252" w14:textId="77777777" w:rsidR="001D44DB" w:rsidRPr="00D12FE5" w:rsidRDefault="001D44DB" w:rsidP="001D44DB">
            <w:pPr>
              <w:pStyle w:val="Btext"/>
              <w:spacing w:after="0"/>
              <w:ind w:firstLine="0"/>
              <w:contextualSpacing/>
              <w:rPr>
                <w:del w:id="287" w:author="OLTRE" w:date="2024-05-21T20:17:00Z"/>
                <w:rFonts w:ascii="Palatino Linotype" w:hAnsi="Palatino Linotype"/>
                <w:sz w:val="20"/>
                <w:szCs w:val="20"/>
              </w:rPr>
            </w:pPr>
            <w:del w:id="288" w:author="OLTRE" w:date="2024-05-21T20:17:00Z">
              <w:r w:rsidRPr="00D12FE5">
                <w:rPr>
                  <w:rFonts w:ascii="Palatino Linotype" w:hAnsi="Palatino Linotype"/>
                  <w:sz w:val="20"/>
                  <w:szCs w:val="20"/>
                </w:rPr>
                <w:delText>1.1.3 Upon Closing, the shareholding composition of the Company shall be referred to Exhibit A.</w:delText>
              </w:r>
            </w:del>
          </w:p>
          <w:p w14:paraId="5AA40006" w14:textId="77777777" w:rsidR="001D44DB" w:rsidRPr="00D12FE5" w:rsidRDefault="001D44DB" w:rsidP="001D44DB">
            <w:pPr>
              <w:pStyle w:val="Btext"/>
              <w:spacing w:after="0"/>
              <w:ind w:firstLine="0"/>
              <w:contextualSpacing/>
              <w:rPr>
                <w:del w:id="289" w:author="OLTRE" w:date="2024-05-21T20:17:00Z"/>
                <w:rFonts w:ascii="Palatino Linotype" w:hAnsi="Palatino Linotype"/>
                <w:sz w:val="20"/>
                <w:szCs w:val="20"/>
              </w:rPr>
            </w:pPr>
          </w:p>
          <w:p w14:paraId="60A1D705" w14:textId="77777777" w:rsidR="001D44DB" w:rsidRPr="00D12FE5" w:rsidRDefault="001D44DB" w:rsidP="001D44DB">
            <w:pPr>
              <w:pStyle w:val="Btext"/>
              <w:spacing w:after="0"/>
              <w:ind w:firstLine="0"/>
              <w:contextualSpacing/>
              <w:rPr>
                <w:del w:id="290" w:author="OLTRE" w:date="2024-05-21T20:17:00Z"/>
                <w:rFonts w:ascii="Palatino Linotype" w:hAnsi="Palatino Linotype"/>
                <w:sz w:val="20"/>
                <w:szCs w:val="20"/>
              </w:rPr>
            </w:pPr>
            <w:del w:id="291" w:author="OLTRE" w:date="2024-05-21T20:17:00Z">
              <w:r w:rsidRPr="00D12FE5">
                <w:rPr>
                  <w:rFonts w:ascii="Palatino Linotype" w:hAnsi="Palatino Linotype"/>
                  <w:sz w:val="20"/>
                  <w:szCs w:val="20"/>
                </w:rPr>
                <w:delText>1.1.4 Existing Shareholders have waived their pre-emptive rights for the issued Shares.</w:delText>
              </w:r>
            </w:del>
          </w:p>
          <w:p w14:paraId="3BC2C9C9" w14:textId="77777777" w:rsidR="001D44DB" w:rsidRPr="00D12FE5" w:rsidRDefault="001D44DB" w:rsidP="004C37F8">
            <w:pPr>
              <w:pStyle w:val="Btext"/>
              <w:spacing w:after="0"/>
              <w:ind w:firstLine="0"/>
              <w:contextualSpacing/>
              <w:rPr>
                <w:del w:id="292" w:author="OLTRE" w:date="2024-05-21T20:17:00Z"/>
                <w:rFonts w:ascii="Palatino Linotype" w:hAnsi="Palatino Linotype"/>
                <w:sz w:val="20"/>
                <w:szCs w:val="20"/>
              </w:rPr>
            </w:pPr>
          </w:p>
          <w:p w14:paraId="3AC3FE3C" w14:textId="77777777" w:rsidR="00AC3BC2" w:rsidRPr="00D12FE5" w:rsidRDefault="00AC3BC2" w:rsidP="004C37F8">
            <w:pPr>
              <w:pStyle w:val="Btext"/>
              <w:spacing w:after="0"/>
              <w:ind w:firstLine="0"/>
              <w:contextualSpacing/>
              <w:rPr>
                <w:del w:id="293" w:author="OLTRE" w:date="2024-05-21T20:17:00Z"/>
                <w:rFonts w:ascii="Palatino Linotype" w:hAnsi="Palatino Linotype"/>
                <w:sz w:val="20"/>
                <w:szCs w:val="20"/>
              </w:rPr>
            </w:pPr>
          </w:p>
          <w:p w14:paraId="0BFD11F3" w14:textId="77777777" w:rsidR="00703A01" w:rsidRPr="00D12FE5" w:rsidRDefault="00703A01" w:rsidP="004C37F8">
            <w:pPr>
              <w:pStyle w:val="MTH1"/>
              <w:numPr>
                <w:ilvl w:val="1"/>
                <w:numId w:val="9"/>
              </w:numPr>
              <w:tabs>
                <w:tab w:val="left" w:pos="567"/>
                <w:tab w:val="left" w:pos="743"/>
              </w:tabs>
              <w:spacing w:after="0"/>
              <w:ind w:left="0" w:firstLine="0"/>
              <w:contextualSpacing/>
              <w:rPr>
                <w:del w:id="294" w:author="OLTRE" w:date="2024-05-21T20:17:00Z"/>
                <w:rFonts w:ascii="Palatino Linotype" w:hAnsi="Palatino Linotype"/>
                <w:vanish/>
                <w:color w:val="FF0000"/>
                <w:sz w:val="20"/>
                <w:szCs w:val="20"/>
                <w:specVanish/>
              </w:rPr>
            </w:pPr>
            <w:bookmarkStart w:id="295" w:name="_Toc410074377"/>
            <w:bookmarkStart w:id="296" w:name="_Toc410149545"/>
            <w:bookmarkStart w:id="297" w:name="_Toc400643956"/>
            <w:del w:id="298" w:author="OLTRE" w:date="2024-05-21T20:17:00Z">
              <w:r w:rsidRPr="00D12FE5">
                <w:rPr>
                  <w:rFonts w:ascii="Palatino Linotype" w:hAnsi="Palatino Linotype"/>
                  <w:sz w:val="20"/>
                  <w:szCs w:val="20"/>
                </w:rPr>
                <w:delText>Closing; Delivery</w:delText>
              </w:r>
              <w:bookmarkEnd w:id="295"/>
              <w:bookmarkEnd w:id="296"/>
            </w:del>
          </w:p>
          <w:p w14:paraId="06A65C11" w14:textId="77777777" w:rsidR="008148A2" w:rsidRPr="00D12FE5" w:rsidRDefault="00703A01" w:rsidP="00C660BA">
            <w:pPr>
              <w:pStyle w:val="MTH3"/>
              <w:keepNext/>
              <w:keepLines/>
              <w:numPr>
                <w:ilvl w:val="0"/>
                <w:numId w:val="0"/>
              </w:numPr>
              <w:tabs>
                <w:tab w:val="left" w:pos="567"/>
              </w:tabs>
              <w:spacing w:after="0"/>
              <w:contextualSpacing/>
              <w:rPr>
                <w:del w:id="299" w:author="OLTRE" w:date="2024-05-21T20:17:00Z"/>
                <w:rFonts w:ascii="Palatino Linotype" w:hAnsi="Palatino Linotype"/>
                <w:sz w:val="20"/>
                <w:szCs w:val="20"/>
              </w:rPr>
            </w:pPr>
            <w:del w:id="300" w:author="OLTRE" w:date="2024-05-21T20:17:00Z">
              <w:r w:rsidRPr="00D12FE5">
                <w:rPr>
                  <w:rFonts w:ascii="Palatino Linotype" w:hAnsi="Palatino Linotype"/>
                  <w:sz w:val="20"/>
                </w:rPr>
                <w:delText>.</w:delText>
              </w:r>
              <w:bookmarkEnd w:id="297"/>
              <w:r w:rsidR="008D6C27" w:rsidRPr="00D12FE5">
                <w:rPr>
                  <w:rFonts w:ascii="Palatino Linotype" w:hAnsi="Palatino Linotype"/>
                  <w:b/>
                  <w:sz w:val="20"/>
                  <w:szCs w:val="20"/>
                </w:rPr>
                <w:br/>
              </w:r>
              <w:r w:rsidR="008D6C27" w:rsidRPr="00D12FE5">
                <w:rPr>
                  <w:rFonts w:ascii="Palatino Linotype" w:hAnsi="Palatino Linotype"/>
                  <w:b/>
                  <w:sz w:val="20"/>
                  <w:szCs w:val="20"/>
                </w:rPr>
                <w:br/>
              </w:r>
              <w:r w:rsidR="008D6C27" w:rsidRPr="00D12FE5">
                <w:rPr>
                  <w:rFonts w:ascii="Palatino Linotype" w:hAnsi="Palatino Linotype"/>
                  <w:sz w:val="20"/>
                  <w:szCs w:val="20"/>
                </w:rPr>
                <w:delText xml:space="preserve">1.2.1 </w:delText>
              </w:r>
              <w:r w:rsidRPr="00D12FE5">
                <w:rPr>
                  <w:rFonts w:ascii="Palatino Linotype" w:hAnsi="Palatino Linotype"/>
                  <w:sz w:val="20"/>
                  <w:szCs w:val="20"/>
                </w:rPr>
                <w:delText>The</w:delText>
              </w:r>
              <w:r w:rsidRPr="00D12FE5">
                <w:rPr>
                  <w:rFonts w:ascii="Palatino Linotype" w:hAnsi="Palatino Linotype"/>
                  <w:b/>
                  <w:sz w:val="20"/>
                  <w:szCs w:val="20"/>
                </w:rPr>
                <w:delText xml:space="preserve"> </w:delText>
              </w:r>
              <w:r w:rsidRPr="00D12FE5">
                <w:rPr>
                  <w:rFonts w:ascii="Palatino Linotype" w:hAnsi="Palatino Linotype"/>
                  <w:sz w:val="20"/>
                  <w:szCs w:val="20"/>
                </w:rPr>
                <w:delText>allotment and issuance of the Shares shall take place via the exchange of documents and signatures at such time and place as the Company and the Subscribers mutually agree upon, orally or in writing (which time and place are designated as the “</w:delText>
              </w:r>
              <w:r w:rsidRPr="00D12FE5">
                <w:rPr>
                  <w:rFonts w:ascii="Palatino Linotype" w:hAnsi="Palatino Linotype"/>
                  <w:b/>
                  <w:sz w:val="20"/>
                  <w:szCs w:val="20"/>
                </w:rPr>
                <w:delText>Closing</w:delText>
              </w:r>
              <w:r w:rsidRPr="00D12FE5">
                <w:rPr>
                  <w:rFonts w:ascii="Palatino Linotype" w:hAnsi="Palatino Linotype"/>
                  <w:sz w:val="20"/>
                  <w:szCs w:val="20"/>
                </w:rPr>
                <w:delText>”).</w:delText>
              </w:r>
            </w:del>
          </w:p>
          <w:p w14:paraId="3726A1E9" w14:textId="77777777" w:rsidR="00651015" w:rsidRPr="00D12FE5" w:rsidRDefault="00703A01" w:rsidP="00CC3DD9">
            <w:pPr>
              <w:pStyle w:val="MTH3"/>
              <w:keepNext/>
              <w:keepLines/>
              <w:numPr>
                <w:ilvl w:val="2"/>
                <w:numId w:val="9"/>
              </w:numPr>
              <w:tabs>
                <w:tab w:val="left" w:pos="567"/>
              </w:tabs>
              <w:spacing w:after="0"/>
              <w:ind w:left="0" w:firstLine="0"/>
              <w:contextualSpacing/>
              <w:rPr>
                <w:del w:id="301" w:author="OLTRE" w:date="2024-05-21T20:17:00Z"/>
                <w:rFonts w:ascii="Palatino Linotype" w:hAnsi="Palatino Linotype"/>
                <w:sz w:val="20"/>
                <w:szCs w:val="20"/>
                <w:lang w:val="id-ID"/>
              </w:rPr>
            </w:pPr>
            <w:del w:id="302" w:author="OLTRE" w:date="2024-05-21T20:17:00Z">
              <w:r w:rsidRPr="00D12FE5">
                <w:rPr>
                  <w:rFonts w:ascii="Palatino Linotype" w:hAnsi="Palatino Linotype"/>
                  <w:sz w:val="20"/>
                  <w:szCs w:val="20"/>
                </w:rPr>
                <w:delText xml:space="preserve">At the Closing, </w:delText>
              </w:r>
              <w:r w:rsidR="002D46F6" w:rsidRPr="00D12FE5">
                <w:rPr>
                  <w:rFonts w:ascii="Palatino Linotype" w:hAnsi="Palatino Linotype"/>
                  <w:sz w:val="20"/>
                  <w:szCs w:val="20"/>
                </w:rPr>
                <w:delText>the Subscriber</w:delText>
              </w:r>
              <w:r w:rsidRPr="00D12FE5">
                <w:rPr>
                  <w:rFonts w:ascii="Palatino Linotype" w:hAnsi="Palatino Linotype"/>
                  <w:sz w:val="20"/>
                  <w:szCs w:val="20"/>
                </w:rPr>
                <w:delText xml:space="preserve"> shall pay to the Company an amount equal to the </w:delText>
              </w:r>
              <w:r w:rsidR="00D12FE5" w:rsidRPr="00D12FE5">
                <w:rPr>
                  <w:rFonts w:ascii="Palatino Linotype" w:hAnsi="Palatino Linotype"/>
                  <w:sz w:val="20"/>
                  <w:szCs w:val="20"/>
                </w:rPr>
                <w:delText>Investment</w:delText>
              </w:r>
              <w:r w:rsidRPr="00D12FE5">
                <w:rPr>
                  <w:rFonts w:ascii="Palatino Linotype" w:hAnsi="Palatino Linotype"/>
                  <w:sz w:val="20"/>
                  <w:szCs w:val="20"/>
                </w:rPr>
                <w:delText xml:space="preserve"> Issue Price mul</w:delText>
              </w:r>
              <w:r w:rsidR="002D46F6" w:rsidRPr="00D12FE5">
                <w:rPr>
                  <w:rFonts w:ascii="Palatino Linotype" w:hAnsi="Palatino Linotype"/>
                  <w:sz w:val="20"/>
                  <w:szCs w:val="20"/>
                </w:rPr>
                <w:delText xml:space="preserve">tiplied by the number of Class </w:delText>
              </w:r>
              <w:r w:rsidR="00784EDB">
                <w:rPr>
                  <w:rFonts w:ascii="Palatino Linotype" w:hAnsi="Palatino Linotype"/>
                  <w:sz w:val="20"/>
                  <w:szCs w:val="20"/>
                </w:rPr>
                <w:delText>C</w:delText>
              </w:r>
              <w:r w:rsidR="001613F1" w:rsidRPr="00D12FE5">
                <w:rPr>
                  <w:rFonts w:ascii="Palatino Linotype" w:hAnsi="Palatino Linotype"/>
                  <w:sz w:val="20"/>
                  <w:szCs w:val="20"/>
                </w:rPr>
                <w:delText xml:space="preserve"> </w:delText>
              </w:r>
              <w:r w:rsidRPr="00D12FE5">
                <w:rPr>
                  <w:rFonts w:ascii="Palatino Linotype" w:hAnsi="Palatino Linotype"/>
                  <w:sz w:val="20"/>
                  <w:szCs w:val="20"/>
                </w:rPr>
                <w:delText>Shares set forth opposite the relevant Subscriber’s name in Exhibit A (the “</w:delText>
              </w:r>
              <w:r w:rsidRPr="00D12FE5">
                <w:rPr>
                  <w:rFonts w:ascii="Palatino Linotype" w:hAnsi="Palatino Linotype"/>
                  <w:b/>
                  <w:sz w:val="20"/>
                  <w:szCs w:val="20"/>
                </w:rPr>
                <w:delText>Relevant Consideration Amount</w:delText>
              </w:r>
              <w:r w:rsidRPr="00D12FE5">
                <w:rPr>
                  <w:rFonts w:ascii="Palatino Linotype" w:hAnsi="Palatino Linotype"/>
                  <w:sz w:val="20"/>
                  <w:szCs w:val="20"/>
                </w:rPr>
                <w:delText>”) by transferring to the designated bank account maintained by the Company (</w:delText>
              </w:r>
              <w:r w:rsidR="003E494A" w:rsidRPr="00D12FE5">
                <w:rPr>
                  <w:rFonts w:ascii="Palatino Linotype" w:hAnsi="Palatino Linotype"/>
                  <w:sz w:val="20"/>
                  <w:szCs w:val="20"/>
                </w:rPr>
                <w:delText xml:space="preserve">as referred in </w:delText>
              </w:r>
              <w:r w:rsidR="002B2A5A" w:rsidRPr="00D12FE5">
                <w:rPr>
                  <w:rFonts w:ascii="Palatino Linotype" w:hAnsi="Palatino Linotype"/>
                  <w:b/>
                  <w:sz w:val="20"/>
                  <w:szCs w:val="20"/>
                </w:rPr>
                <w:delText>Exhibit C</w:delText>
              </w:r>
              <w:r w:rsidRPr="00D12FE5">
                <w:rPr>
                  <w:rFonts w:ascii="Palatino Linotype" w:hAnsi="Palatino Linotype"/>
                  <w:sz w:val="20"/>
                  <w:szCs w:val="20"/>
                </w:rPr>
                <w:delText xml:space="preserve">) with the Relevant Consideration Amount in immediately available funds for same day value by way of </w:delText>
              </w:r>
              <w:r w:rsidR="005D4092" w:rsidRPr="00D12FE5">
                <w:rPr>
                  <w:rFonts w:ascii="Palatino Linotype" w:hAnsi="Palatino Linotype"/>
                  <w:sz w:val="20"/>
                  <w:szCs w:val="20"/>
                </w:rPr>
                <w:delText xml:space="preserve">bank </w:delText>
              </w:r>
              <w:r w:rsidRPr="00D12FE5">
                <w:rPr>
                  <w:rFonts w:ascii="Palatino Linotype" w:hAnsi="Palatino Linotype"/>
                  <w:sz w:val="20"/>
                  <w:szCs w:val="20"/>
                </w:rPr>
                <w:delText>transfer.</w:delText>
              </w:r>
            </w:del>
          </w:p>
          <w:p w14:paraId="601E4827" w14:textId="77777777" w:rsidR="0062327E" w:rsidRPr="00D12FE5" w:rsidRDefault="0062327E" w:rsidP="004C37F8">
            <w:pPr>
              <w:pStyle w:val="MTH3"/>
              <w:keepNext/>
              <w:keepLines/>
              <w:numPr>
                <w:ilvl w:val="0"/>
                <w:numId w:val="0"/>
              </w:numPr>
              <w:tabs>
                <w:tab w:val="left" w:pos="567"/>
              </w:tabs>
              <w:spacing w:after="0"/>
              <w:contextualSpacing/>
              <w:rPr>
                <w:del w:id="303" w:author="OLTRE" w:date="2024-05-21T20:17:00Z"/>
                <w:rFonts w:ascii="Palatino Linotype" w:hAnsi="Palatino Linotype"/>
                <w:sz w:val="20"/>
                <w:szCs w:val="20"/>
                <w:lang w:val="id-ID"/>
              </w:rPr>
            </w:pPr>
          </w:p>
          <w:p w14:paraId="04C2D836" w14:textId="77777777" w:rsidR="00E64900" w:rsidRPr="00D12FE5" w:rsidRDefault="00E64900" w:rsidP="004C37F8">
            <w:pPr>
              <w:pStyle w:val="MTH3"/>
              <w:keepNext/>
              <w:keepLines/>
              <w:numPr>
                <w:ilvl w:val="0"/>
                <w:numId w:val="0"/>
              </w:numPr>
              <w:tabs>
                <w:tab w:val="left" w:pos="567"/>
              </w:tabs>
              <w:spacing w:after="0"/>
              <w:contextualSpacing/>
              <w:rPr>
                <w:del w:id="304" w:author="OLTRE" w:date="2024-05-21T20:17:00Z"/>
                <w:rFonts w:ascii="Palatino Linotype" w:hAnsi="Palatino Linotype"/>
                <w:sz w:val="20"/>
                <w:szCs w:val="20"/>
                <w:lang w:val="id-ID"/>
              </w:rPr>
            </w:pPr>
          </w:p>
          <w:p w14:paraId="41ED5381" w14:textId="77777777" w:rsidR="00E64900" w:rsidRPr="00D12FE5" w:rsidRDefault="00E64900" w:rsidP="004C37F8">
            <w:pPr>
              <w:pStyle w:val="MTH3"/>
              <w:keepNext/>
              <w:keepLines/>
              <w:numPr>
                <w:ilvl w:val="0"/>
                <w:numId w:val="0"/>
              </w:numPr>
              <w:tabs>
                <w:tab w:val="left" w:pos="567"/>
              </w:tabs>
              <w:spacing w:after="0"/>
              <w:contextualSpacing/>
              <w:rPr>
                <w:del w:id="305" w:author="OLTRE" w:date="2024-05-21T20:17:00Z"/>
                <w:rFonts w:ascii="Palatino Linotype" w:hAnsi="Palatino Linotype"/>
                <w:sz w:val="20"/>
                <w:szCs w:val="20"/>
                <w:lang w:val="id-ID"/>
              </w:rPr>
            </w:pPr>
          </w:p>
          <w:p w14:paraId="4ACFDEDD" w14:textId="48A94511" w:rsidR="00531168" w:rsidRPr="00302058" w:rsidRDefault="00531168" w:rsidP="008D0018">
            <w:pPr>
              <w:pStyle w:val="MTH1"/>
              <w:numPr>
                <w:ilvl w:val="0"/>
                <w:numId w:val="51"/>
              </w:numPr>
              <w:spacing w:after="0"/>
              <w:ind w:left="456" w:hanging="567"/>
              <w:contextualSpacing/>
              <w:jc w:val="both"/>
              <w:rPr>
                <w:rFonts w:ascii="Palatino Linotype" w:hAnsi="Palatino Linotype"/>
                <w:sz w:val="20"/>
                <w:u w:val="none"/>
                <w:specVanish/>
                <w:rPrChange w:id="306" w:author="OLTRE" w:date="2024-05-21T20:17:00Z">
                  <w:rPr>
                    <w:rFonts w:ascii="Palatino Linotype" w:hAnsi="Palatino Linotype"/>
                    <w:vanish/>
                    <w:color w:val="FF0000"/>
                    <w:sz w:val="20"/>
                    <w:specVanish/>
                  </w:rPr>
                </w:rPrChange>
              </w:rPr>
              <w:pPrChange w:id="307" w:author="OLTRE" w:date="2024-05-21T20:17:00Z">
                <w:pPr>
                  <w:pStyle w:val="MTH2"/>
                  <w:numPr>
                    <w:ilvl w:val="1"/>
                    <w:numId w:val="9"/>
                  </w:numPr>
                  <w:spacing w:after="0"/>
                  <w:ind w:left="344" w:hanging="360"/>
                  <w:contextualSpacing/>
                </w:pPr>
              </w:pPrChange>
            </w:pPr>
            <w:r w:rsidRPr="00302058">
              <w:rPr>
                <w:rFonts w:ascii="Palatino Linotype" w:hAnsi="Palatino Linotype"/>
                <w:sz w:val="20"/>
                <w:szCs w:val="20"/>
              </w:rPr>
              <w:t xml:space="preserve">Defined Terms Used in </w:t>
            </w:r>
            <w:r w:rsidR="00703A01" w:rsidRPr="00302058">
              <w:rPr>
                <w:rFonts w:ascii="Palatino Linotype" w:hAnsi="Palatino Linotype"/>
                <w:sz w:val="20"/>
                <w:szCs w:val="20"/>
              </w:rPr>
              <w:t>this</w:t>
            </w:r>
            <w:r w:rsidRPr="00302058">
              <w:rPr>
                <w:rFonts w:ascii="Palatino Linotype" w:hAnsi="Palatino Linotype"/>
                <w:sz w:val="20"/>
                <w:szCs w:val="20"/>
              </w:rPr>
              <w:t xml:space="preserve"> Agreement</w:t>
            </w:r>
          </w:p>
          <w:p w14:paraId="3B01434B" w14:textId="77777777" w:rsidR="00703A01" w:rsidRPr="00D12FE5" w:rsidRDefault="00703A01" w:rsidP="004C37F8">
            <w:pPr>
              <w:pStyle w:val="Btext"/>
              <w:tabs>
                <w:tab w:val="left" w:pos="567"/>
              </w:tabs>
              <w:spacing w:after="0"/>
              <w:ind w:firstLine="0"/>
              <w:contextualSpacing/>
              <w:rPr>
                <w:del w:id="308" w:author="OLTRE" w:date="2024-05-21T20:17:00Z"/>
                <w:rFonts w:ascii="Palatino Linotype" w:hAnsi="Palatino Linotype"/>
                <w:sz w:val="20"/>
                <w:szCs w:val="20"/>
                <w:lang w:val="id-ID"/>
              </w:rPr>
            </w:pPr>
            <w:del w:id="309" w:author="OLTRE" w:date="2024-05-21T20:17:00Z">
              <w:r w:rsidRPr="00D12FE5">
                <w:rPr>
                  <w:rFonts w:ascii="Palatino Linotype" w:hAnsi="Palatino Linotype"/>
                  <w:sz w:val="20"/>
                  <w:szCs w:val="20"/>
                </w:rPr>
                <w:delText xml:space="preserve">. </w:delText>
              </w:r>
            </w:del>
          </w:p>
          <w:p w14:paraId="3A7F67A4" w14:textId="77777777" w:rsidR="00703A01" w:rsidRPr="00D12FE5" w:rsidRDefault="00703A01" w:rsidP="004C37F8">
            <w:pPr>
              <w:pStyle w:val="MTH3"/>
              <w:keepNext/>
              <w:keepLines/>
              <w:numPr>
                <w:ilvl w:val="0"/>
                <w:numId w:val="0"/>
              </w:numPr>
              <w:tabs>
                <w:tab w:val="left" w:pos="567"/>
              </w:tabs>
              <w:spacing w:after="0"/>
              <w:contextualSpacing/>
              <w:rPr>
                <w:del w:id="310" w:author="OLTRE" w:date="2024-05-21T20:17:00Z"/>
                <w:rFonts w:ascii="Palatino Linotype" w:hAnsi="Palatino Linotype"/>
                <w:sz w:val="20"/>
                <w:szCs w:val="20"/>
              </w:rPr>
            </w:pPr>
          </w:p>
          <w:p w14:paraId="11AA362D" w14:textId="44B7DEC9" w:rsidR="00531168" w:rsidRPr="00302058" w:rsidRDefault="00703A01" w:rsidP="00B101FC">
            <w:pPr>
              <w:pStyle w:val="MTH3"/>
              <w:keepNext/>
              <w:keepLines/>
              <w:numPr>
                <w:ilvl w:val="0"/>
                <w:numId w:val="0"/>
              </w:numPr>
              <w:tabs>
                <w:tab w:val="left" w:pos="567"/>
              </w:tabs>
              <w:spacing w:after="0"/>
              <w:contextualSpacing/>
              <w:rPr>
                <w:ins w:id="311" w:author="OLTRE" w:date="2024-05-21T20:17:00Z"/>
                <w:rFonts w:ascii="Palatino Linotype" w:hAnsi="Palatino Linotype"/>
                <w:vanish/>
                <w:color w:val="FF0000"/>
                <w:sz w:val="20"/>
                <w:szCs w:val="20"/>
                <w:specVanish/>
              </w:rPr>
            </w:pPr>
            <w:del w:id="312" w:author="OLTRE" w:date="2024-05-21T20:17:00Z">
              <w:r w:rsidRPr="00D12FE5">
                <w:rPr>
                  <w:rFonts w:ascii="Palatino Linotype" w:hAnsi="Palatino Linotype"/>
                  <w:sz w:val="20"/>
                  <w:szCs w:val="20"/>
                </w:rPr>
                <w:delText xml:space="preserve">In addition to </w:delText>
              </w:r>
            </w:del>
            <w:bookmarkStart w:id="313" w:name="_Toc410074378"/>
            <w:bookmarkStart w:id="314" w:name="_Toc400643957"/>
            <w:bookmarkStart w:id="315" w:name="_Toc384369645"/>
            <w:bookmarkStart w:id="316" w:name="_Toc410149546"/>
          </w:p>
          <w:p w14:paraId="37BA7C37" w14:textId="77777777" w:rsidR="00703A01" w:rsidRPr="00302058" w:rsidRDefault="00703A01" w:rsidP="006A39AB">
            <w:pPr>
              <w:pStyle w:val="MTH2"/>
              <w:keepNext/>
              <w:keepLines/>
              <w:tabs>
                <w:tab w:val="left" w:pos="567"/>
              </w:tabs>
              <w:spacing w:after="0"/>
              <w:contextualSpacing/>
              <w:rPr>
                <w:ins w:id="317" w:author="OLTRE" w:date="2024-05-21T20:17:00Z"/>
                <w:rFonts w:ascii="Palatino Linotype" w:hAnsi="Palatino Linotype"/>
                <w:sz w:val="20"/>
                <w:szCs w:val="20"/>
              </w:rPr>
            </w:pPr>
            <w:bookmarkStart w:id="318" w:name="_DV_M143"/>
            <w:bookmarkEnd w:id="313"/>
            <w:bookmarkEnd w:id="314"/>
            <w:bookmarkEnd w:id="315"/>
            <w:bookmarkEnd w:id="316"/>
            <w:bookmarkEnd w:id="318"/>
          </w:p>
          <w:p w14:paraId="2A5C5BB5" w14:textId="40A6672D" w:rsidR="00012370" w:rsidRPr="00302058" w:rsidRDefault="002B5A5D" w:rsidP="00012370">
            <w:pPr>
              <w:pStyle w:val="MTH1"/>
              <w:numPr>
                <w:ilvl w:val="1"/>
                <w:numId w:val="51"/>
              </w:numPr>
              <w:spacing w:after="0"/>
              <w:ind w:left="458" w:hanging="567"/>
              <w:contextualSpacing/>
              <w:jc w:val="both"/>
              <w:rPr>
                <w:rFonts w:ascii="Palatino Linotype" w:hAnsi="Palatino Linotype"/>
                <w:sz w:val="20"/>
                <w:u w:val="none"/>
                <w:rPrChange w:id="319" w:author="OLTRE" w:date="2024-05-21T20:17:00Z">
                  <w:rPr>
                    <w:rFonts w:ascii="Palatino Linotype" w:hAnsi="Palatino Linotype"/>
                    <w:sz w:val="20"/>
                  </w:rPr>
                </w:rPrChange>
              </w:rPr>
              <w:pPrChange w:id="320" w:author="OLTRE" w:date="2024-05-21T20:17:00Z">
                <w:pPr>
                  <w:pStyle w:val="Btext"/>
                  <w:tabs>
                    <w:tab w:val="left" w:pos="567"/>
                  </w:tabs>
                  <w:spacing w:after="0"/>
                  <w:ind w:firstLine="0"/>
                  <w:contextualSpacing/>
                </w:pPr>
              </w:pPrChange>
            </w:pPr>
            <w:ins w:id="321" w:author="OLTRE" w:date="2024-05-21T20:17:00Z">
              <w:r w:rsidRPr="00302058">
                <w:rPr>
                  <w:rFonts w:ascii="Palatino Linotype" w:hAnsi="Palatino Linotype"/>
                  <w:sz w:val="20"/>
                  <w:szCs w:val="20"/>
                  <w:u w:val="none"/>
                </w:rPr>
                <w:t xml:space="preserve">Unless </w:t>
              </w:r>
            </w:ins>
            <w:r w:rsidRPr="00302058">
              <w:rPr>
                <w:rFonts w:ascii="Palatino Linotype" w:hAnsi="Palatino Linotype"/>
                <w:sz w:val="20"/>
                <w:u w:val="none"/>
                <w:rPrChange w:id="322" w:author="OLTRE" w:date="2024-05-21T20:17:00Z">
                  <w:rPr>
                    <w:rFonts w:ascii="Palatino Linotype" w:hAnsi="Palatino Linotype"/>
                    <w:sz w:val="20"/>
                  </w:rPr>
                </w:rPrChange>
              </w:rPr>
              <w:t xml:space="preserve">the </w:t>
            </w:r>
            <w:del w:id="323" w:author="OLTRE" w:date="2024-05-21T20:17:00Z">
              <w:r w:rsidR="00703A01" w:rsidRPr="00D12FE5">
                <w:rPr>
                  <w:rFonts w:ascii="Palatino Linotype" w:hAnsi="Palatino Linotype"/>
                  <w:sz w:val="20"/>
                  <w:szCs w:val="20"/>
                </w:rPr>
                <w:delText>terms defined above</w:delText>
              </w:r>
            </w:del>
            <w:ins w:id="324" w:author="OLTRE" w:date="2024-05-21T20:17:00Z">
              <w:r w:rsidRPr="00302058">
                <w:rPr>
                  <w:rFonts w:ascii="Palatino Linotype" w:hAnsi="Palatino Linotype"/>
                  <w:sz w:val="20"/>
                  <w:szCs w:val="20"/>
                  <w:u w:val="none"/>
                </w:rPr>
                <w:t>context otherwise requires</w:t>
              </w:r>
            </w:ins>
            <w:r w:rsidRPr="00302058">
              <w:rPr>
                <w:rFonts w:ascii="Palatino Linotype" w:hAnsi="Palatino Linotype"/>
                <w:sz w:val="20"/>
                <w:u w:val="none"/>
                <w:rPrChange w:id="325" w:author="OLTRE" w:date="2024-05-21T20:17:00Z">
                  <w:rPr>
                    <w:rFonts w:ascii="Palatino Linotype" w:hAnsi="Palatino Linotype"/>
                    <w:sz w:val="20"/>
                  </w:rPr>
                </w:rPrChange>
              </w:rPr>
              <w:t>, t</w:t>
            </w:r>
            <w:r w:rsidR="00703A01" w:rsidRPr="00302058">
              <w:rPr>
                <w:rFonts w:ascii="Palatino Linotype" w:hAnsi="Palatino Linotype"/>
                <w:sz w:val="20"/>
                <w:u w:val="none"/>
                <w:rPrChange w:id="326" w:author="OLTRE" w:date="2024-05-21T20:17:00Z">
                  <w:rPr>
                    <w:rFonts w:ascii="Palatino Linotype" w:hAnsi="Palatino Linotype"/>
                    <w:sz w:val="20"/>
                  </w:rPr>
                </w:rPrChange>
              </w:rPr>
              <w:t xml:space="preserve">he </w:t>
            </w:r>
            <w:del w:id="327" w:author="OLTRE" w:date="2024-05-21T20:17:00Z">
              <w:r w:rsidR="00703A01" w:rsidRPr="00D12FE5">
                <w:rPr>
                  <w:rFonts w:ascii="Palatino Linotype" w:hAnsi="Palatino Linotype"/>
                  <w:sz w:val="20"/>
                  <w:szCs w:val="20"/>
                </w:rPr>
                <w:lastRenderedPageBreak/>
                <w:delText>following</w:delText>
              </w:r>
            </w:del>
            <w:ins w:id="328" w:author="OLTRE" w:date="2024-05-21T20:17:00Z">
              <w:r w:rsidR="00425B04" w:rsidRPr="00302058">
                <w:rPr>
                  <w:rFonts w:ascii="Palatino Linotype" w:hAnsi="Palatino Linotype"/>
                  <w:sz w:val="20"/>
                  <w:szCs w:val="20"/>
                  <w:u w:val="none"/>
                </w:rPr>
                <w:t>capitalized</w:t>
              </w:r>
            </w:ins>
            <w:r w:rsidR="00425B04" w:rsidRPr="00302058">
              <w:rPr>
                <w:rFonts w:ascii="Palatino Linotype" w:hAnsi="Palatino Linotype"/>
                <w:sz w:val="20"/>
                <w:u w:val="none"/>
                <w:rPrChange w:id="329" w:author="OLTRE" w:date="2024-05-21T20:17:00Z">
                  <w:rPr>
                    <w:rFonts w:ascii="Palatino Linotype" w:hAnsi="Palatino Linotype"/>
                    <w:sz w:val="20"/>
                  </w:rPr>
                </w:rPrChange>
              </w:rPr>
              <w:t xml:space="preserve"> </w:t>
            </w:r>
            <w:r w:rsidR="00703A01" w:rsidRPr="00302058">
              <w:rPr>
                <w:rFonts w:ascii="Palatino Linotype" w:hAnsi="Palatino Linotype"/>
                <w:sz w:val="20"/>
                <w:u w:val="none"/>
                <w:rPrChange w:id="330" w:author="OLTRE" w:date="2024-05-21T20:17:00Z">
                  <w:rPr>
                    <w:rFonts w:ascii="Palatino Linotype" w:hAnsi="Palatino Linotype"/>
                    <w:sz w:val="20"/>
                  </w:rPr>
                </w:rPrChange>
              </w:rPr>
              <w:t xml:space="preserve">terms used in this Agreement shall </w:t>
            </w:r>
            <w:del w:id="331" w:author="OLTRE" w:date="2024-05-21T20:17:00Z">
              <w:r w:rsidR="00703A01" w:rsidRPr="00D12FE5">
                <w:rPr>
                  <w:rFonts w:ascii="Palatino Linotype" w:hAnsi="Palatino Linotype"/>
                  <w:sz w:val="20"/>
                  <w:szCs w:val="20"/>
                </w:rPr>
                <w:delText xml:space="preserve">be construed to </w:delText>
              </w:r>
            </w:del>
            <w:r w:rsidR="00703A01" w:rsidRPr="00302058">
              <w:rPr>
                <w:rFonts w:ascii="Palatino Linotype" w:hAnsi="Palatino Linotype"/>
                <w:sz w:val="20"/>
                <w:u w:val="none"/>
                <w:rPrChange w:id="332" w:author="OLTRE" w:date="2024-05-21T20:17:00Z">
                  <w:rPr>
                    <w:rFonts w:ascii="Palatino Linotype" w:hAnsi="Palatino Linotype"/>
                    <w:sz w:val="20"/>
                  </w:rPr>
                </w:rPrChange>
              </w:rPr>
              <w:t xml:space="preserve">have the meanings set forth </w:t>
            </w:r>
            <w:del w:id="333" w:author="OLTRE" w:date="2024-05-21T20:17:00Z">
              <w:r w:rsidR="00703A01" w:rsidRPr="00D12FE5">
                <w:rPr>
                  <w:rFonts w:ascii="Palatino Linotype" w:hAnsi="Palatino Linotype"/>
                  <w:sz w:val="20"/>
                  <w:szCs w:val="20"/>
                </w:rPr>
                <w:delText xml:space="preserve">or referenced </w:delText>
              </w:r>
            </w:del>
            <w:r w:rsidR="00703A01" w:rsidRPr="00302058">
              <w:rPr>
                <w:rFonts w:ascii="Palatino Linotype" w:hAnsi="Palatino Linotype"/>
                <w:sz w:val="20"/>
                <w:u w:val="none"/>
                <w:rPrChange w:id="334" w:author="OLTRE" w:date="2024-05-21T20:17:00Z">
                  <w:rPr>
                    <w:rFonts w:ascii="Palatino Linotype" w:hAnsi="Palatino Linotype"/>
                    <w:sz w:val="20"/>
                  </w:rPr>
                </w:rPrChange>
              </w:rPr>
              <w:t>below</w:t>
            </w:r>
            <w:del w:id="335" w:author="OLTRE" w:date="2024-05-21T20:17:00Z">
              <w:r w:rsidR="00703A01" w:rsidRPr="00D12FE5">
                <w:rPr>
                  <w:rFonts w:ascii="Palatino Linotype" w:hAnsi="Palatino Linotype"/>
                  <w:sz w:val="20"/>
                  <w:szCs w:val="20"/>
                </w:rPr>
                <w:delText>.</w:delText>
              </w:r>
            </w:del>
            <w:ins w:id="336" w:author="OLTRE" w:date="2024-05-21T20:17:00Z">
              <w:r w:rsidR="008A6482" w:rsidRPr="00302058">
                <w:rPr>
                  <w:rFonts w:ascii="Palatino Linotype" w:hAnsi="Palatino Linotype"/>
                  <w:sz w:val="20"/>
                  <w:szCs w:val="20"/>
                  <w:u w:val="none"/>
                </w:rPr>
                <w:t>:</w:t>
              </w:r>
            </w:ins>
          </w:p>
          <w:p w14:paraId="51C0767B" w14:textId="77777777" w:rsidR="00012370" w:rsidRPr="00302058" w:rsidRDefault="00012370" w:rsidP="00012370">
            <w:pPr>
              <w:pStyle w:val="Btext"/>
              <w:spacing w:after="0"/>
              <w:ind w:left="882" w:firstLine="0"/>
              <w:rPr>
                <w:ins w:id="337" w:author="OLTRE" w:date="2024-05-21T20:17:00Z"/>
                <w:rFonts w:ascii="Palatino Linotype" w:hAnsi="Palatino Linotype"/>
                <w:sz w:val="20"/>
                <w:szCs w:val="20"/>
              </w:rPr>
            </w:pPr>
            <w:bookmarkStart w:id="338" w:name="_DV_M144"/>
            <w:bookmarkEnd w:id="338"/>
          </w:p>
          <w:p w14:paraId="34A0D741" w14:textId="7F8F2C5A" w:rsidR="001A2F88" w:rsidRPr="00302058" w:rsidRDefault="001A2F88" w:rsidP="00395BC7">
            <w:pPr>
              <w:pStyle w:val="Btext"/>
              <w:numPr>
                <w:ilvl w:val="0"/>
                <w:numId w:val="33"/>
              </w:numPr>
              <w:spacing w:after="0"/>
              <w:ind w:left="882" w:hanging="426"/>
              <w:rPr>
                <w:ins w:id="339" w:author="OLTRE" w:date="2024-05-21T20:17:00Z"/>
                <w:rFonts w:ascii="Palatino Linotype" w:hAnsi="Palatino Linotype"/>
                <w:sz w:val="20"/>
                <w:szCs w:val="20"/>
              </w:rPr>
            </w:pPr>
            <w:ins w:id="340" w:author="OLTRE" w:date="2024-05-21T20:17:00Z">
              <w:r w:rsidRPr="00302058">
                <w:rPr>
                  <w:rFonts w:ascii="Palatino Linotype" w:hAnsi="Palatino Linotype"/>
                  <w:sz w:val="20"/>
                  <w:szCs w:val="20"/>
                </w:rPr>
                <w:t>“</w:t>
              </w:r>
              <w:r w:rsidRPr="00302058">
                <w:rPr>
                  <w:rFonts w:ascii="Palatino Linotype" w:hAnsi="Palatino Linotype"/>
                  <w:b/>
                  <w:bCs/>
                  <w:sz w:val="20"/>
                  <w:szCs w:val="20"/>
                </w:rPr>
                <w:t>Acceptance Period</w:t>
              </w:r>
              <w:r w:rsidRPr="00302058">
                <w:rPr>
                  <w:rFonts w:ascii="Palatino Linotype" w:hAnsi="Palatino Linotype"/>
                  <w:sz w:val="20"/>
                  <w:szCs w:val="20"/>
                </w:rPr>
                <w:t>” means 30 (thirty) days following the receipt of</w:t>
              </w:r>
              <w:r w:rsidR="00C86835" w:rsidRPr="00302058">
                <w:rPr>
                  <w:rFonts w:ascii="Palatino Linotype" w:hAnsi="Palatino Linotype"/>
                  <w:sz w:val="20"/>
                  <w:szCs w:val="20"/>
                </w:rPr>
                <w:t xml:space="preserve"> an Offer Notice</w:t>
              </w:r>
              <w:r w:rsidR="005C5E65" w:rsidRPr="00302058">
                <w:rPr>
                  <w:rFonts w:ascii="Palatino Linotype" w:hAnsi="Palatino Linotype"/>
                  <w:sz w:val="20"/>
                  <w:szCs w:val="20"/>
                </w:rPr>
                <w:t>,</w:t>
              </w:r>
              <w:r w:rsidR="00295548" w:rsidRPr="00302058">
                <w:rPr>
                  <w:rFonts w:ascii="Palatino Linotype" w:hAnsi="Palatino Linotype"/>
                  <w:sz w:val="20"/>
                  <w:szCs w:val="20"/>
                </w:rPr>
                <w:t xml:space="preserve"> or any other period</w:t>
              </w:r>
              <w:r w:rsidR="00CF2B19" w:rsidRPr="00302058">
                <w:rPr>
                  <w:rFonts w:ascii="Palatino Linotype" w:hAnsi="Palatino Linotype"/>
                  <w:sz w:val="20"/>
                  <w:szCs w:val="20"/>
                </w:rPr>
                <w:t>s</w:t>
              </w:r>
              <w:r w:rsidR="00295548" w:rsidRPr="00302058">
                <w:rPr>
                  <w:rFonts w:ascii="Palatino Linotype" w:hAnsi="Palatino Linotype"/>
                  <w:sz w:val="20"/>
                  <w:szCs w:val="20"/>
                </w:rPr>
                <w:t xml:space="preserve"> as may be agreed by the Shareholders</w:t>
              </w:r>
              <w:r w:rsidR="005B14A6" w:rsidRPr="00302058">
                <w:rPr>
                  <w:rFonts w:ascii="Palatino Linotype" w:hAnsi="Palatino Linotype"/>
                  <w:sz w:val="20"/>
                  <w:szCs w:val="20"/>
                </w:rPr>
                <w:t xml:space="preserve"> under the Investor Agreement</w:t>
              </w:r>
              <w:r w:rsidRPr="00302058">
                <w:rPr>
                  <w:rFonts w:ascii="Palatino Linotype" w:hAnsi="Palatino Linotype"/>
                  <w:sz w:val="20"/>
                  <w:szCs w:val="20"/>
                </w:rPr>
                <w:t xml:space="preserve">; </w:t>
              </w:r>
            </w:ins>
          </w:p>
          <w:p w14:paraId="0C110529" w14:textId="77777777" w:rsidR="001A2F88" w:rsidRPr="00302058" w:rsidRDefault="001A2F88" w:rsidP="001A2F88">
            <w:pPr>
              <w:pStyle w:val="Btext"/>
              <w:spacing w:after="0"/>
              <w:ind w:left="882" w:firstLine="0"/>
              <w:rPr>
                <w:ins w:id="341" w:author="OLTRE" w:date="2024-05-21T20:17:00Z"/>
                <w:rFonts w:ascii="Palatino Linotype" w:hAnsi="Palatino Linotype"/>
                <w:sz w:val="20"/>
                <w:szCs w:val="20"/>
              </w:rPr>
            </w:pPr>
          </w:p>
          <w:p w14:paraId="78FE8761" w14:textId="39FCDC6B" w:rsidR="00395BC7" w:rsidRPr="00302058" w:rsidRDefault="00395BC7" w:rsidP="00395BC7">
            <w:pPr>
              <w:pStyle w:val="Btext"/>
              <w:numPr>
                <w:ilvl w:val="0"/>
                <w:numId w:val="33"/>
              </w:numPr>
              <w:spacing w:after="0"/>
              <w:ind w:left="882" w:hanging="426"/>
              <w:rPr>
                <w:ins w:id="342" w:author="OLTRE" w:date="2024-05-21T20:17:00Z"/>
                <w:rFonts w:ascii="Palatino Linotype" w:hAnsi="Palatino Linotype"/>
                <w:sz w:val="20"/>
                <w:szCs w:val="20"/>
              </w:rPr>
            </w:pPr>
            <w:ins w:id="343" w:author="OLTRE" w:date="2024-05-21T20:17:00Z">
              <w:r w:rsidRPr="00302058">
                <w:rPr>
                  <w:rFonts w:ascii="Palatino Linotype" w:hAnsi="Palatino Linotype"/>
                  <w:sz w:val="20"/>
                  <w:szCs w:val="20"/>
                </w:rPr>
                <w:t>“</w:t>
              </w:r>
              <w:r w:rsidRPr="00302058">
                <w:rPr>
                  <w:rFonts w:ascii="Palatino Linotype" w:hAnsi="Palatino Linotype"/>
                  <w:b/>
                  <w:bCs/>
                  <w:sz w:val="20"/>
                  <w:szCs w:val="20"/>
                </w:rPr>
                <w:t>Aggregate Interest</w:t>
              </w:r>
              <w:r w:rsidRPr="00302058">
                <w:rPr>
                  <w:rFonts w:ascii="Palatino Linotype" w:hAnsi="Palatino Linotype"/>
                  <w:sz w:val="20"/>
                  <w:szCs w:val="20"/>
                </w:rPr>
                <w:t xml:space="preserve">” </w:t>
              </w:r>
              <w:r w:rsidRPr="00302058">
                <w:rPr>
                  <w:rFonts w:ascii="Palatino Linotype" w:hAnsi="Palatino Linotype" w:cs="Calibri"/>
                  <w:sz w:val="20"/>
                  <w:szCs w:val="20"/>
                </w:rPr>
                <w:t>shall have the meaning given to it under Exhibit D paragraph 7 of this Agreement;</w:t>
              </w:r>
            </w:ins>
          </w:p>
          <w:p w14:paraId="579C8E98" w14:textId="77777777" w:rsidR="00395BC7" w:rsidRPr="00302058" w:rsidRDefault="00395BC7" w:rsidP="00395BC7">
            <w:pPr>
              <w:pStyle w:val="Btext"/>
              <w:spacing w:after="0"/>
              <w:ind w:left="882" w:firstLine="0"/>
              <w:rPr>
                <w:rFonts w:ascii="Palatino Linotype" w:hAnsi="Palatino Linotype"/>
                <w:sz w:val="20"/>
                <w:szCs w:val="20"/>
              </w:rPr>
              <w:pPrChange w:id="344" w:author="OLTRE" w:date="2024-05-21T20:17:00Z">
                <w:pPr>
                  <w:pStyle w:val="Btext"/>
                  <w:spacing w:after="0"/>
                  <w:ind w:firstLine="0"/>
                </w:pPr>
              </w:pPrChange>
            </w:pPr>
          </w:p>
          <w:p w14:paraId="5079AE57" w14:textId="77777777" w:rsidR="001D6CD2" w:rsidRPr="00D12FE5" w:rsidRDefault="00395BC7" w:rsidP="001D6CD2">
            <w:pPr>
              <w:pStyle w:val="Btext"/>
              <w:numPr>
                <w:ilvl w:val="0"/>
                <w:numId w:val="33"/>
              </w:numPr>
              <w:tabs>
                <w:tab w:val="left" w:pos="254"/>
              </w:tabs>
              <w:spacing w:after="0"/>
              <w:ind w:left="-16" w:firstLine="0"/>
              <w:rPr>
                <w:del w:id="345" w:author="OLTRE" w:date="2024-05-21T20:17:00Z"/>
                <w:rFonts w:ascii="Palatino Linotype" w:hAnsi="Palatino Linotype"/>
                <w:sz w:val="20"/>
                <w:szCs w:val="20"/>
              </w:rPr>
            </w:pPr>
            <w:r w:rsidRPr="00302058">
              <w:rPr>
                <w:rFonts w:ascii="Palatino Linotype" w:hAnsi="Palatino Linotype"/>
                <w:sz w:val="20"/>
                <w:szCs w:val="20"/>
              </w:rPr>
              <w:t>“</w:t>
            </w:r>
            <w:r w:rsidRPr="00302058">
              <w:rPr>
                <w:rFonts w:ascii="Palatino Linotype" w:hAnsi="Palatino Linotype"/>
                <w:b/>
                <w:sz w:val="20"/>
              </w:rPr>
              <w:t>Amended Articles of Association</w:t>
            </w:r>
            <w:r w:rsidRPr="00302058">
              <w:rPr>
                <w:rFonts w:ascii="Palatino Linotype" w:hAnsi="Palatino Linotype"/>
                <w:sz w:val="20"/>
              </w:rPr>
              <w:t xml:space="preserve">” means the amended and restated </w:t>
            </w:r>
            <w:ins w:id="346" w:author="OLTRE" w:date="2024-05-21T20:17:00Z">
              <w:r w:rsidRPr="00302058">
                <w:rPr>
                  <w:rFonts w:ascii="Palatino Linotype" w:hAnsi="Palatino Linotype"/>
                  <w:sz w:val="20"/>
                </w:rPr>
                <w:t xml:space="preserve">Articles of Association </w:t>
              </w:r>
              <w:r w:rsidRPr="00302058">
                <w:rPr>
                  <w:rFonts w:ascii="Palatino Linotype" w:hAnsi="Palatino Linotype"/>
                  <w:sz w:val="20"/>
                  <w:szCs w:val="20"/>
                </w:rPr>
                <w:t>in</w:t>
              </w:r>
              <w:r w:rsidRPr="00302058">
                <w:rPr>
                  <w:rFonts w:ascii="Palatino Linotype" w:hAnsi="Palatino Linotype"/>
                  <w:sz w:val="20"/>
                </w:rPr>
                <w:t xml:space="preserve"> the </w:t>
              </w:r>
              <w:r w:rsidRPr="00302058">
                <w:rPr>
                  <w:rFonts w:ascii="Palatino Linotype" w:hAnsi="Palatino Linotype"/>
                  <w:sz w:val="20"/>
                  <w:szCs w:val="20"/>
                </w:rPr>
                <w:t>form</w:t>
              </w:r>
              <w:r w:rsidRPr="00302058">
                <w:rPr>
                  <w:rFonts w:ascii="Palatino Linotype" w:hAnsi="Palatino Linotype"/>
                  <w:sz w:val="20"/>
                </w:rPr>
                <w:t xml:space="preserve"> of </w:t>
              </w:r>
              <w:r w:rsidRPr="00302058">
                <w:rPr>
                  <w:rFonts w:ascii="Palatino Linotype" w:hAnsi="Palatino Linotype"/>
                  <w:sz w:val="20"/>
                  <w:szCs w:val="20"/>
                </w:rPr>
                <w:t xml:space="preserve">a notarial deed, to adjust the Company’s capitalization, shares classification, and other provisions of its </w:t>
              </w:r>
            </w:ins>
            <w:r w:rsidRPr="00302058">
              <w:rPr>
                <w:rFonts w:ascii="Palatino Linotype" w:hAnsi="Palatino Linotype"/>
                <w:sz w:val="20"/>
                <w:szCs w:val="20"/>
              </w:rPr>
              <w:t xml:space="preserve">articles of association </w:t>
            </w:r>
            <w:del w:id="347" w:author="OLTRE" w:date="2024-05-21T20:17:00Z">
              <w:r w:rsidR="00703A01" w:rsidRPr="00D12FE5">
                <w:rPr>
                  <w:rFonts w:ascii="Palatino Linotype" w:hAnsi="Palatino Linotype"/>
                  <w:sz w:val="20"/>
                  <w:szCs w:val="20"/>
                </w:rPr>
                <w:delText>of the Company,</w:delText>
              </w:r>
            </w:del>
            <w:ins w:id="348" w:author="OLTRE" w:date="2024-05-21T20:17:00Z">
              <w:r w:rsidRPr="00302058">
                <w:rPr>
                  <w:rFonts w:ascii="Palatino Linotype" w:hAnsi="Palatino Linotype"/>
                  <w:sz w:val="20"/>
                  <w:szCs w:val="20"/>
                </w:rPr>
                <w:t>in accordance</w:t>
              </w:r>
            </w:ins>
            <w:r w:rsidRPr="00302058">
              <w:rPr>
                <w:rFonts w:ascii="Palatino Linotype" w:hAnsi="Palatino Linotype"/>
                <w:sz w:val="20"/>
                <w:szCs w:val="20"/>
              </w:rPr>
              <w:t xml:space="preserve"> to </w:t>
            </w:r>
            <w:del w:id="349" w:author="OLTRE" w:date="2024-05-21T20:17:00Z">
              <w:r w:rsidR="002B2A5A" w:rsidRPr="00D12FE5">
                <w:rPr>
                  <w:rFonts w:ascii="Palatino Linotype" w:hAnsi="Palatino Linotype"/>
                  <w:sz w:val="20"/>
                  <w:szCs w:val="20"/>
                </w:rPr>
                <w:delText xml:space="preserve">reflect the rights of </w:delText>
              </w:r>
              <w:r w:rsidR="001613F1" w:rsidRPr="00D12FE5">
                <w:rPr>
                  <w:rFonts w:ascii="Palatino Linotype" w:hAnsi="Palatino Linotype"/>
                  <w:sz w:val="20"/>
                  <w:szCs w:val="20"/>
                </w:rPr>
                <w:delText>Class</w:delText>
              </w:r>
              <w:r w:rsidR="002B2A5A" w:rsidRPr="00D12FE5">
                <w:rPr>
                  <w:rFonts w:ascii="Palatino Linotype" w:hAnsi="Palatino Linotype"/>
                  <w:sz w:val="20"/>
                  <w:szCs w:val="20"/>
                </w:rPr>
                <w:delText xml:space="preserve"> </w:delText>
              </w:r>
              <w:r w:rsidR="00784EDB">
                <w:rPr>
                  <w:rFonts w:ascii="Palatino Linotype" w:hAnsi="Palatino Linotype"/>
                  <w:sz w:val="20"/>
                  <w:szCs w:val="20"/>
                </w:rPr>
                <w:delText>C</w:delText>
              </w:r>
              <w:r w:rsidR="001613F1" w:rsidRPr="00D12FE5">
                <w:rPr>
                  <w:rFonts w:ascii="Palatino Linotype" w:hAnsi="Palatino Linotype"/>
                  <w:sz w:val="20"/>
                  <w:szCs w:val="20"/>
                </w:rPr>
                <w:delText xml:space="preserve"> </w:delText>
              </w:r>
              <w:r w:rsidR="002B2A5A" w:rsidRPr="00D12FE5">
                <w:rPr>
                  <w:rFonts w:ascii="Palatino Linotype" w:hAnsi="Palatino Linotype"/>
                  <w:sz w:val="20"/>
                  <w:szCs w:val="20"/>
                </w:rPr>
                <w:delText>Shares and implement this Agreement.</w:delText>
              </w:r>
            </w:del>
          </w:p>
          <w:p w14:paraId="6722219C" w14:textId="77777777" w:rsidR="00141DCE" w:rsidRPr="00D12FE5" w:rsidRDefault="00141DCE" w:rsidP="00141DCE">
            <w:pPr>
              <w:pStyle w:val="Btext"/>
              <w:tabs>
                <w:tab w:val="left" w:pos="254"/>
              </w:tabs>
              <w:spacing w:after="0"/>
              <w:ind w:left="-16" w:firstLine="0"/>
              <w:rPr>
                <w:del w:id="350" w:author="OLTRE" w:date="2024-05-21T20:17:00Z"/>
                <w:rFonts w:ascii="Palatino Linotype" w:hAnsi="Palatino Linotype"/>
                <w:sz w:val="20"/>
                <w:szCs w:val="20"/>
              </w:rPr>
            </w:pPr>
          </w:p>
          <w:p w14:paraId="2C174EE3" w14:textId="526E3F7D" w:rsidR="00395BC7" w:rsidRPr="00302058" w:rsidRDefault="00FE2E05" w:rsidP="00395BC7">
            <w:pPr>
              <w:pStyle w:val="Btext"/>
              <w:numPr>
                <w:ilvl w:val="0"/>
                <w:numId w:val="33"/>
                <w:numberingChange w:id="351" w:author="OLTRE" w:date="2024-05-21T20:17:00Z" w:original="%1:2:4:."/>
              </w:numPr>
              <w:spacing w:after="0"/>
              <w:ind w:left="882" w:hanging="426"/>
              <w:rPr>
                <w:rFonts w:ascii="Palatino Linotype" w:hAnsi="Palatino Linotype"/>
                <w:sz w:val="20"/>
                <w:szCs w:val="20"/>
              </w:rPr>
              <w:pPrChange w:id="352" w:author="OLTRE" w:date="2024-05-21T20:17:00Z">
                <w:pPr>
                  <w:pStyle w:val="Btext"/>
                  <w:numPr>
                    <w:numId w:val="33"/>
                  </w:numPr>
                  <w:tabs>
                    <w:tab w:val="left" w:pos="254"/>
                  </w:tabs>
                  <w:spacing w:after="0"/>
                  <w:ind w:left="-16" w:firstLine="0"/>
                </w:pPr>
              </w:pPrChange>
            </w:pPr>
            <w:del w:id="353" w:author="OLTRE" w:date="2024-05-21T20:17:00Z">
              <w:r w:rsidRPr="00D12FE5">
                <w:rPr>
                  <w:rFonts w:ascii="Palatino Linotype" w:hAnsi="Palatino Linotype"/>
                  <w:sz w:val="20"/>
                  <w:szCs w:val="20"/>
                </w:rPr>
                <w:delText>“</w:delText>
              </w:r>
              <w:r w:rsidRPr="00D12FE5">
                <w:rPr>
                  <w:rFonts w:ascii="Palatino Linotype" w:hAnsi="Palatino Linotype"/>
                  <w:b/>
                  <w:sz w:val="20"/>
                  <w:szCs w:val="20"/>
                </w:rPr>
                <w:delText>Affiliate</w:delText>
              </w:r>
              <w:r w:rsidRPr="00D12FE5">
                <w:rPr>
                  <w:rFonts w:ascii="Palatino Linotype" w:hAnsi="Palatino Linotype"/>
                  <w:sz w:val="20"/>
                  <w:szCs w:val="20"/>
                </w:rPr>
                <w:delText>” means, with respect to any specified Person, any other Person who, directly or indirectly, controls, is controlled by, or is under common control with such Person, including, without limitation, any general partner, managing member, officer or director of such Person or any venture capital fund now or hereafter existing that is controlled</w:delText>
              </w:r>
            </w:del>
            <w:ins w:id="354" w:author="OLTRE" w:date="2024-05-21T20:17:00Z">
              <w:r w:rsidR="00395BC7" w:rsidRPr="00302058">
                <w:rPr>
                  <w:rFonts w:ascii="Palatino Linotype" w:hAnsi="Palatino Linotype"/>
                  <w:sz w:val="20"/>
                  <w:szCs w:val="20"/>
                </w:rPr>
                <w:t>the provisions agreed</w:t>
              </w:r>
            </w:ins>
            <w:r w:rsidR="00395BC7" w:rsidRPr="00302058">
              <w:rPr>
                <w:rFonts w:ascii="Palatino Linotype" w:hAnsi="Palatino Linotype"/>
                <w:sz w:val="20"/>
                <w:szCs w:val="20"/>
              </w:rPr>
              <w:t xml:space="preserve"> by </w:t>
            </w:r>
            <w:del w:id="355" w:author="OLTRE" w:date="2024-05-21T20:17:00Z">
              <w:r w:rsidRPr="00D12FE5">
                <w:rPr>
                  <w:rFonts w:ascii="Palatino Linotype" w:hAnsi="Palatino Linotype"/>
                  <w:sz w:val="20"/>
                  <w:szCs w:val="20"/>
                </w:rPr>
                <w:delText>one or more general partners or managing members of, or shares the same management company with, such Person</w:delText>
              </w:r>
              <w:bookmarkStart w:id="356" w:name="_DV_M146"/>
              <w:bookmarkEnd w:id="356"/>
              <w:r w:rsidRPr="00D12FE5">
                <w:rPr>
                  <w:rFonts w:ascii="Palatino Linotype" w:hAnsi="Palatino Linotype"/>
                  <w:sz w:val="20"/>
                  <w:szCs w:val="20"/>
                </w:rPr>
                <w:delText>.</w:delText>
              </w:r>
            </w:del>
            <w:ins w:id="357" w:author="OLTRE" w:date="2024-05-21T20:17:00Z">
              <w:r w:rsidR="00395BC7" w:rsidRPr="00302058">
                <w:rPr>
                  <w:rFonts w:ascii="Palatino Linotype" w:hAnsi="Palatino Linotype"/>
                  <w:sz w:val="20"/>
                  <w:szCs w:val="20"/>
                </w:rPr>
                <w:t>the Parties in this Agreement and the Investor Agreement;</w:t>
              </w:r>
            </w:ins>
          </w:p>
          <w:p w14:paraId="153A2300" w14:textId="77777777" w:rsidR="00395BC7" w:rsidRPr="00302058" w:rsidRDefault="00395BC7" w:rsidP="00395BC7">
            <w:pPr>
              <w:pStyle w:val="Btext"/>
              <w:spacing w:after="0"/>
              <w:ind w:left="882" w:hanging="426"/>
              <w:rPr>
                <w:rFonts w:ascii="Palatino Linotype" w:hAnsi="Palatino Linotype"/>
                <w:sz w:val="20"/>
                <w:szCs w:val="20"/>
              </w:rPr>
              <w:pPrChange w:id="358" w:author="OLTRE" w:date="2024-05-21T20:17:00Z">
                <w:pPr>
                  <w:pStyle w:val="Btext"/>
                  <w:tabs>
                    <w:tab w:val="left" w:pos="254"/>
                  </w:tabs>
                  <w:spacing w:after="0"/>
                </w:pPr>
              </w:pPrChange>
            </w:pPr>
          </w:p>
          <w:p w14:paraId="6A868BBA" w14:textId="77777777" w:rsidR="00141DCE" w:rsidRPr="00D12FE5" w:rsidRDefault="00141DCE" w:rsidP="00141DCE">
            <w:pPr>
              <w:pStyle w:val="Btext"/>
              <w:tabs>
                <w:tab w:val="left" w:pos="254"/>
              </w:tabs>
              <w:spacing w:after="0"/>
              <w:rPr>
                <w:del w:id="359" w:author="OLTRE" w:date="2024-05-21T20:17:00Z"/>
                <w:rFonts w:ascii="Palatino Linotype" w:hAnsi="Palatino Linotype"/>
                <w:sz w:val="20"/>
                <w:szCs w:val="20"/>
              </w:rPr>
            </w:pPr>
          </w:p>
          <w:p w14:paraId="46AB5F4C" w14:textId="77777777" w:rsidR="00141DCE" w:rsidRPr="00D12FE5" w:rsidRDefault="00141DCE" w:rsidP="00141DCE">
            <w:pPr>
              <w:pStyle w:val="Btext"/>
              <w:tabs>
                <w:tab w:val="left" w:pos="254"/>
              </w:tabs>
              <w:spacing w:after="0"/>
              <w:rPr>
                <w:del w:id="360" w:author="OLTRE" w:date="2024-05-21T20:17:00Z"/>
                <w:rFonts w:ascii="Palatino Linotype" w:hAnsi="Palatino Linotype"/>
                <w:sz w:val="20"/>
                <w:szCs w:val="20"/>
              </w:rPr>
            </w:pPr>
          </w:p>
          <w:p w14:paraId="3773C2B2" w14:textId="77777777" w:rsidR="00141DCE" w:rsidRPr="00D12FE5" w:rsidRDefault="00141DCE" w:rsidP="00141DCE">
            <w:pPr>
              <w:pStyle w:val="Btext"/>
              <w:tabs>
                <w:tab w:val="left" w:pos="254"/>
              </w:tabs>
              <w:spacing w:after="0"/>
              <w:rPr>
                <w:del w:id="361" w:author="OLTRE" w:date="2024-05-21T20:17:00Z"/>
                <w:rFonts w:ascii="Palatino Linotype" w:hAnsi="Palatino Linotype"/>
                <w:sz w:val="20"/>
                <w:szCs w:val="20"/>
              </w:rPr>
            </w:pPr>
          </w:p>
          <w:p w14:paraId="725D63E1" w14:textId="1B4EB349" w:rsidR="00395BC7" w:rsidRPr="00302058" w:rsidRDefault="00395BC7" w:rsidP="00395BC7">
            <w:pPr>
              <w:pStyle w:val="Btext"/>
              <w:numPr>
                <w:ilvl w:val="0"/>
                <w:numId w:val="33"/>
              </w:numPr>
              <w:spacing w:after="0"/>
              <w:ind w:left="882" w:hanging="426"/>
              <w:rPr>
                <w:ins w:id="362" w:author="OLTRE" w:date="2024-05-21T20:17:00Z"/>
                <w:rFonts w:ascii="Palatino Linotype" w:hAnsi="Palatino Linotype"/>
                <w:sz w:val="20"/>
                <w:szCs w:val="20"/>
              </w:rPr>
            </w:pPr>
            <w:ins w:id="363" w:author="OLTRE" w:date="2024-05-21T20:17:00Z">
              <w:r w:rsidRPr="00302058">
                <w:rPr>
                  <w:rFonts w:ascii="Palatino Linotype" w:hAnsi="Palatino Linotype"/>
                  <w:sz w:val="20"/>
                  <w:szCs w:val="20"/>
                </w:rPr>
                <w:t>“</w:t>
              </w:r>
              <w:r w:rsidRPr="00302058">
                <w:rPr>
                  <w:rFonts w:ascii="Palatino Linotype" w:hAnsi="Palatino Linotype"/>
                  <w:b/>
                  <w:bCs/>
                  <w:sz w:val="20"/>
                  <w:szCs w:val="20"/>
                </w:rPr>
                <w:t>Articles of Association</w:t>
              </w:r>
              <w:r w:rsidRPr="00302058">
                <w:rPr>
                  <w:rFonts w:ascii="Palatino Linotype" w:hAnsi="Palatino Linotype"/>
                  <w:sz w:val="20"/>
                  <w:szCs w:val="20"/>
                </w:rPr>
                <w:t xml:space="preserve">” means the Company’s articles of association as set out in Deed No. </w:t>
              </w:r>
              <w:r w:rsidRPr="00302058">
                <w:rPr>
                  <w:rFonts w:ascii="Palatino Linotype" w:hAnsi="Palatino Linotype"/>
                  <w:sz w:val="20"/>
                  <w:szCs w:val="20"/>
                </w:rPr>
                <w:lastRenderedPageBreak/>
                <w:t xml:space="preserve">3, dated 2 March 2022, made before Sandi Guntara Trisna, S.Kom., SH., MM., M.Kn, Notary in Karawang Regency, which has been legalized by the MOLHR through its </w:t>
              </w:r>
              <w:commentRangeStart w:id="364"/>
              <w:r w:rsidRPr="00302058">
                <w:rPr>
                  <w:rFonts w:ascii="Palatino Linotype" w:hAnsi="Palatino Linotype"/>
                  <w:sz w:val="20"/>
                  <w:szCs w:val="20"/>
                </w:rPr>
                <w:t>Decree No.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 xml:space="preserve">] </w:t>
              </w:r>
              <w:commentRangeEnd w:id="364"/>
              <w:r w:rsidRPr="00302058">
                <w:rPr>
                  <w:rStyle w:val="CommentReference"/>
                  <w:rFonts w:ascii="Palatino Linotype" w:eastAsia="MS Mincho" w:hAnsi="Palatino Linotype"/>
                  <w:lang w:val="en-ID" w:eastAsia="en-US"/>
                </w:rPr>
                <w:commentReference w:id="364"/>
              </w:r>
              <w:r w:rsidRPr="00302058">
                <w:rPr>
                  <w:rFonts w:ascii="Palatino Linotype" w:hAnsi="Palatino Linotype"/>
                  <w:sz w:val="20"/>
                  <w:szCs w:val="20"/>
                </w:rPr>
                <w:t xml:space="preserve">as last amended by Deed No. 2, dated 23 February 2024, made before Jane Miranda Gasali, S.H., M.Kn, Notary in Depok City, which has been notified to the MOLHR as </w:t>
              </w:r>
              <w:commentRangeStart w:id="365"/>
              <w:r w:rsidRPr="00302058">
                <w:rPr>
                  <w:rFonts w:ascii="Palatino Linotype" w:hAnsi="Palatino Linotype"/>
                  <w:sz w:val="20"/>
                  <w:szCs w:val="20"/>
                </w:rPr>
                <w:t>evidenced by the MOLHR receipt of notification number [</w:t>
              </w:r>
              <w:r w:rsidRPr="00302058">
                <w:rPr>
                  <w:rFonts w:ascii="Palatino Linotype" w:hAnsi="Palatino Linotype"/>
                  <w:sz w:val="20"/>
                  <w:szCs w:val="20"/>
                  <w:highlight w:val="yellow"/>
                </w:rPr>
                <w:t>*****</w:t>
              </w:r>
              <w:r w:rsidRPr="00302058">
                <w:rPr>
                  <w:rFonts w:ascii="Palatino Linotype" w:hAnsi="Palatino Linotype"/>
                  <w:sz w:val="20"/>
                  <w:szCs w:val="20"/>
                </w:rPr>
                <w:t>], dated [</w:t>
              </w:r>
              <w:r w:rsidRPr="00302058">
                <w:rPr>
                  <w:rFonts w:ascii="Palatino Linotype" w:hAnsi="Palatino Linotype"/>
                  <w:sz w:val="20"/>
                  <w:szCs w:val="20"/>
                  <w:highlight w:val="yellow"/>
                </w:rPr>
                <w:t>*****</w:t>
              </w:r>
              <w:r w:rsidRPr="00302058">
                <w:rPr>
                  <w:rFonts w:ascii="Palatino Linotype" w:hAnsi="Palatino Linotype"/>
                  <w:sz w:val="20"/>
                  <w:szCs w:val="20"/>
                </w:rPr>
                <w:t>]</w:t>
              </w:r>
              <w:commentRangeEnd w:id="365"/>
              <w:r w:rsidRPr="00302058">
                <w:rPr>
                  <w:rStyle w:val="CommentReference"/>
                  <w:rFonts w:ascii="Palatino Linotype" w:eastAsia="MS Mincho" w:hAnsi="Palatino Linotype"/>
                  <w:lang w:val="en-ID" w:eastAsia="en-US"/>
                </w:rPr>
                <w:commentReference w:id="365"/>
              </w:r>
              <w:r w:rsidR="00D22039" w:rsidRPr="00302058">
                <w:rPr>
                  <w:rFonts w:ascii="Palatino Linotype" w:hAnsi="Palatino Linotype"/>
                  <w:sz w:val="20"/>
                  <w:szCs w:val="20"/>
                </w:rPr>
                <w:t>, as amended from time to time</w:t>
              </w:r>
              <w:r w:rsidRPr="00302058">
                <w:rPr>
                  <w:rFonts w:ascii="Palatino Linotype" w:hAnsi="Palatino Linotype"/>
                  <w:sz w:val="20"/>
                  <w:szCs w:val="20"/>
                </w:rPr>
                <w:t>;</w:t>
              </w:r>
            </w:ins>
          </w:p>
          <w:p w14:paraId="03CDA760" w14:textId="77777777" w:rsidR="00395BC7" w:rsidRPr="00302058" w:rsidRDefault="00395BC7" w:rsidP="00395BC7">
            <w:pPr>
              <w:rPr>
                <w:ins w:id="366" w:author="OLTRE" w:date="2024-05-21T20:17:00Z"/>
                <w:rFonts w:ascii="Palatino Linotype" w:hAnsi="Palatino Linotype"/>
              </w:rPr>
            </w:pPr>
          </w:p>
          <w:p w14:paraId="039AD24A" w14:textId="6F010991" w:rsidR="00395BC7" w:rsidRPr="00302058" w:rsidRDefault="00395BC7" w:rsidP="00395BC7">
            <w:pPr>
              <w:pStyle w:val="Btext"/>
              <w:numPr>
                <w:ilvl w:val="0"/>
                <w:numId w:val="33"/>
                <w:numberingChange w:id="367" w:author="OLTRE" w:date="2024-05-21T20:17:00Z" w:original="%1:3:4:."/>
              </w:numPr>
              <w:spacing w:after="0"/>
              <w:ind w:left="882" w:hanging="426"/>
              <w:rPr>
                <w:rFonts w:ascii="Palatino Linotype" w:hAnsi="Palatino Linotype"/>
                <w:sz w:val="20"/>
                <w:szCs w:val="20"/>
              </w:rPr>
              <w:pPrChange w:id="368" w:author="OLTRE" w:date="2024-05-21T20:17:00Z">
                <w:pPr>
                  <w:pStyle w:val="Btext"/>
                  <w:numPr>
                    <w:numId w:val="33"/>
                  </w:numPr>
                  <w:tabs>
                    <w:tab w:val="left" w:pos="254"/>
                  </w:tabs>
                  <w:spacing w:after="0"/>
                  <w:ind w:left="-16" w:firstLine="0"/>
                </w:pPr>
              </w:pPrChange>
            </w:pPr>
            <w:r w:rsidRPr="00302058">
              <w:rPr>
                <w:rFonts w:ascii="Palatino Linotype" w:hAnsi="Palatino Linotype"/>
                <w:sz w:val="20"/>
                <w:szCs w:val="20"/>
              </w:rPr>
              <w:t>“</w:t>
            </w:r>
            <w:r w:rsidRPr="00302058">
              <w:rPr>
                <w:rFonts w:ascii="Palatino Linotype" w:hAnsi="Palatino Linotype"/>
                <w:b/>
                <w:sz w:val="20"/>
              </w:rPr>
              <w:t>Board of Commissioners</w:t>
            </w:r>
            <w:r w:rsidRPr="00302058">
              <w:rPr>
                <w:rFonts w:ascii="Palatino Linotype" w:hAnsi="Palatino Linotype"/>
                <w:sz w:val="20"/>
              </w:rPr>
              <w:t xml:space="preserve">” means the </w:t>
            </w:r>
            <w:ins w:id="369" w:author="OLTRE" w:date="2024-05-21T20:17:00Z">
              <w:r w:rsidRPr="00302058">
                <w:rPr>
                  <w:rFonts w:ascii="Palatino Linotype" w:hAnsi="Palatino Linotype"/>
                  <w:sz w:val="20"/>
                  <w:szCs w:val="20"/>
                </w:rPr>
                <w:t xml:space="preserve">Company’s </w:t>
              </w:r>
            </w:ins>
            <w:r w:rsidRPr="00302058">
              <w:rPr>
                <w:rFonts w:ascii="Palatino Linotype" w:hAnsi="Palatino Linotype"/>
                <w:sz w:val="20"/>
              </w:rPr>
              <w:t xml:space="preserve">board of commissioners </w:t>
            </w:r>
            <w:del w:id="370" w:author="OLTRE" w:date="2024-05-21T20:17:00Z">
              <w:r w:rsidR="00FE2E05" w:rsidRPr="00D12FE5">
                <w:rPr>
                  <w:rFonts w:ascii="Palatino Linotype" w:hAnsi="Palatino Linotype"/>
                  <w:sz w:val="20"/>
                  <w:szCs w:val="20"/>
                </w:rPr>
                <w:delText>for the time being of Company</w:delText>
              </w:r>
            </w:del>
            <w:ins w:id="371" w:author="OLTRE" w:date="2024-05-21T20:17:00Z">
              <w:r w:rsidRPr="00302058">
                <w:rPr>
                  <w:rFonts w:ascii="Palatino Linotype" w:hAnsi="Palatino Linotype"/>
                  <w:sz w:val="20"/>
                  <w:szCs w:val="20"/>
                </w:rPr>
                <w:t>;</w:t>
              </w:r>
            </w:ins>
          </w:p>
          <w:p w14:paraId="65820E23" w14:textId="77777777" w:rsidR="00395BC7" w:rsidRPr="00302058" w:rsidRDefault="00395BC7" w:rsidP="00395BC7">
            <w:pPr>
              <w:pStyle w:val="Btext"/>
              <w:spacing w:after="0"/>
              <w:ind w:left="882" w:hanging="426"/>
              <w:rPr>
                <w:rFonts w:ascii="Palatino Linotype" w:hAnsi="Palatino Linotype"/>
                <w:sz w:val="20"/>
                <w:szCs w:val="20"/>
              </w:rPr>
              <w:pPrChange w:id="372" w:author="OLTRE" w:date="2024-05-21T20:17:00Z">
                <w:pPr>
                  <w:pStyle w:val="Btext"/>
                  <w:tabs>
                    <w:tab w:val="left" w:pos="254"/>
                  </w:tabs>
                  <w:spacing w:after="0"/>
                  <w:ind w:left="-16" w:firstLine="0"/>
                </w:pPr>
              </w:pPrChange>
            </w:pPr>
          </w:p>
          <w:p w14:paraId="496549D4" w14:textId="3F843C01" w:rsidR="00395BC7" w:rsidRPr="00302058" w:rsidRDefault="00395BC7" w:rsidP="00395BC7">
            <w:pPr>
              <w:pStyle w:val="Btext"/>
              <w:numPr>
                <w:ilvl w:val="0"/>
                <w:numId w:val="33"/>
                <w:numberingChange w:id="373" w:author="OLTRE" w:date="2024-05-21T20:17:00Z" w:original="%1:4:4:."/>
              </w:numPr>
              <w:spacing w:after="0"/>
              <w:ind w:left="882" w:hanging="426"/>
              <w:rPr>
                <w:rFonts w:ascii="Palatino Linotype" w:hAnsi="Palatino Linotype"/>
                <w:sz w:val="20"/>
                <w:szCs w:val="20"/>
              </w:rPr>
              <w:pPrChange w:id="374" w:author="OLTRE" w:date="2024-05-21T20:17:00Z">
                <w:pPr>
                  <w:pStyle w:val="Btext"/>
                  <w:numPr>
                    <w:numId w:val="33"/>
                  </w:numPr>
                  <w:tabs>
                    <w:tab w:val="left" w:pos="254"/>
                  </w:tabs>
                  <w:spacing w:after="0"/>
                  <w:ind w:left="-16" w:firstLine="0"/>
                </w:pPr>
              </w:pPrChange>
            </w:pPr>
            <w:ins w:id="375" w:author="OLTRE" w:date="2024-05-21T20:17:00Z">
              <w:r w:rsidRPr="00302058">
                <w:rPr>
                  <w:rFonts w:ascii="Palatino Linotype" w:hAnsi="Palatino Linotype"/>
                  <w:b/>
                  <w:sz w:val="20"/>
                  <w:szCs w:val="20"/>
                </w:rPr>
                <w:t>“</w:t>
              </w:r>
            </w:ins>
            <w:r w:rsidRPr="00302058">
              <w:rPr>
                <w:rFonts w:ascii="Palatino Linotype" w:hAnsi="Palatino Linotype"/>
                <w:b/>
                <w:sz w:val="20"/>
                <w:szCs w:val="20"/>
              </w:rPr>
              <w:t>Board of Directors</w:t>
            </w:r>
            <w:r w:rsidRPr="00302058">
              <w:rPr>
                <w:rFonts w:ascii="Palatino Linotype" w:hAnsi="Palatino Linotype"/>
                <w:sz w:val="20"/>
                <w:szCs w:val="20"/>
              </w:rPr>
              <w:t xml:space="preserve">”, </w:t>
            </w:r>
            <w:del w:id="376" w:author="OLTRE" w:date="2024-05-21T20:17:00Z">
              <w:r w:rsidR="00B45791" w:rsidRPr="00D12FE5">
                <w:rPr>
                  <w:rFonts w:ascii="Palatino Linotype" w:hAnsi="Palatino Linotype"/>
                  <w:sz w:val="20"/>
                  <w:szCs w:val="20"/>
                </w:rPr>
                <w:delText>“</w:delText>
              </w:r>
              <w:r w:rsidR="00B45791" w:rsidRPr="00D12FE5">
                <w:rPr>
                  <w:rFonts w:ascii="Palatino Linotype" w:hAnsi="Palatino Linotype"/>
                  <w:b/>
                  <w:sz w:val="20"/>
                  <w:szCs w:val="20"/>
                </w:rPr>
                <w:delText>Board</w:delText>
              </w:r>
              <w:r w:rsidR="00B45791" w:rsidRPr="00D12FE5">
                <w:rPr>
                  <w:rFonts w:ascii="Palatino Linotype" w:hAnsi="Palatino Linotype"/>
                  <w:sz w:val="20"/>
                  <w:szCs w:val="20"/>
                </w:rPr>
                <w:delText>” or “</w:delText>
              </w:r>
              <w:r w:rsidR="00B45791" w:rsidRPr="00D12FE5">
                <w:rPr>
                  <w:rFonts w:ascii="Palatino Linotype" w:hAnsi="Palatino Linotype"/>
                  <w:b/>
                  <w:sz w:val="20"/>
                  <w:szCs w:val="20"/>
                </w:rPr>
                <w:delText>Directors</w:delText>
              </w:r>
              <w:r w:rsidR="00B45791" w:rsidRPr="00D12FE5">
                <w:rPr>
                  <w:rFonts w:ascii="Palatino Linotype" w:hAnsi="Palatino Linotype"/>
                  <w:sz w:val="20"/>
                  <w:szCs w:val="20"/>
                </w:rPr>
                <w:delText xml:space="preserve">” </w:delText>
              </w:r>
            </w:del>
            <w:r w:rsidRPr="00302058">
              <w:rPr>
                <w:rFonts w:ascii="Palatino Linotype" w:hAnsi="Palatino Linotype"/>
                <w:sz w:val="20"/>
                <w:szCs w:val="20"/>
              </w:rPr>
              <w:t>means the</w:t>
            </w:r>
            <w:ins w:id="377" w:author="OLTRE" w:date="2024-05-21T20:17:00Z">
              <w:r w:rsidRPr="00302058">
                <w:rPr>
                  <w:rFonts w:ascii="Palatino Linotype" w:hAnsi="Palatino Linotype"/>
                  <w:sz w:val="20"/>
                  <w:szCs w:val="20"/>
                </w:rPr>
                <w:t xml:space="preserve"> Company’s</w:t>
              </w:r>
            </w:ins>
            <w:r w:rsidRPr="00302058">
              <w:rPr>
                <w:rFonts w:ascii="Palatino Linotype" w:hAnsi="Palatino Linotype"/>
                <w:sz w:val="20"/>
                <w:szCs w:val="20"/>
              </w:rPr>
              <w:t xml:space="preserve"> board of directors</w:t>
            </w:r>
            <w:del w:id="378" w:author="OLTRE" w:date="2024-05-21T20:17:00Z">
              <w:r w:rsidR="00B45791" w:rsidRPr="00D12FE5">
                <w:rPr>
                  <w:rFonts w:ascii="Palatino Linotype" w:hAnsi="Palatino Linotype"/>
                  <w:sz w:val="20"/>
                  <w:szCs w:val="20"/>
                </w:rPr>
                <w:delText xml:space="preserve"> for the time being of the Company.</w:delText>
              </w:r>
            </w:del>
            <w:ins w:id="379" w:author="OLTRE" w:date="2024-05-21T20:17:00Z">
              <w:r w:rsidRPr="00302058">
                <w:rPr>
                  <w:rFonts w:ascii="Palatino Linotype" w:hAnsi="Palatino Linotype"/>
                  <w:sz w:val="20"/>
                  <w:szCs w:val="20"/>
                </w:rPr>
                <w:t>;</w:t>
              </w:r>
            </w:ins>
          </w:p>
          <w:p w14:paraId="4DCE202F" w14:textId="77777777" w:rsidR="00395BC7" w:rsidRPr="00302058" w:rsidRDefault="00395BC7" w:rsidP="00395BC7">
            <w:pPr>
              <w:pStyle w:val="Btext"/>
              <w:spacing w:after="0"/>
              <w:ind w:left="882" w:hanging="426"/>
              <w:rPr>
                <w:rFonts w:ascii="Palatino Linotype" w:hAnsi="Palatino Linotype"/>
                <w:sz w:val="20"/>
                <w:szCs w:val="20"/>
              </w:rPr>
              <w:pPrChange w:id="380" w:author="OLTRE" w:date="2024-05-21T20:17:00Z">
                <w:pPr>
                  <w:pStyle w:val="Btext"/>
                  <w:tabs>
                    <w:tab w:val="left" w:pos="254"/>
                  </w:tabs>
                  <w:spacing w:after="0"/>
                  <w:ind w:left="-16" w:firstLine="0"/>
                </w:pPr>
              </w:pPrChange>
            </w:pPr>
          </w:p>
          <w:p w14:paraId="77B58090" w14:textId="31F81850" w:rsidR="00395BC7" w:rsidRPr="00302058" w:rsidRDefault="00395BC7" w:rsidP="00395BC7">
            <w:pPr>
              <w:pStyle w:val="Btext"/>
              <w:numPr>
                <w:ilvl w:val="0"/>
                <w:numId w:val="33"/>
                <w:numberingChange w:id="381" w:author="OLTRE" w:date="2024-05-21T20:17:00Z" w:original="%1:5:4:."/>
              </w:numPr>
              <w:spacing w:after="0"/>
              <w:ind w:left="882" w:hanging="426"/>
              <w:rPr>
                <w:rFonts w:ascii="Palatino Linotype" w:hAnsi="Palatino Linotype" w:cs="Calibri"/>
                <w:sz w:val="20"/>
                <w:szCs w:val="20"/>
              </w:rPr>
              <w:pPrChange w:id="382" w:author="OLTRE" w:date="2024-05-21T20:17:00Z">
                <w:pPr>
                  <w:pStyle w:val="Btext"/>
                  <w:numPr>
                    <w:numId w:val="33"/>
                  </w:numPr>
                  <w:tabs>
                    <w:tab w:val="left" w:pos="254"/>
                  </w:tabs>
                  <w:spacing w:after="0"/>
                  <w:ind w:left="-16" w:firstLine="0"/>
                </w:pPr>
              </w:pPrChange>
            </w:pPr>
            <w:r w:rsidRPr="00302058">
              <w:rPr>
                <w:rFonts w:ascii="Palatino Linotype" w:hAnsi="Palatino Linotype"/>
                <w:sz w:val="20"/>
                <w:szCs w:val="20"/>
              </w:rPr>
              <w:t>“</w:t>
            </w:r>
            <w:r w:rsidRPr="00302058">
              <w:rPr>
                <w:rFonts w:ascii="Palatino Linotype" w:hAnsi="Palatino Linotype"/>
                <w:b/>
                <w:sz w:val="20"/>
                <w:szCs w:val="20"/>
              </w:rPr>
              <w:t>Business Day</w:t>
            </w:r>
            <w:r w:rsidRPr="00302058">
              <w:rPr>
                <w:rFonts w:ascii="Palatino Linotype" w:hAnsi="Palatino Linotype"/>
                <w:sz w:val="20"/>
                <w:szCs w:val="20"/>
              </w:rPr>
              <w:t>” means any day (other than a Saturday, Sunday</w:t>
            </w:r>
            <w:del w:id="383" w:author="OLTRE" w:date="2024-05-21T20:17:00Z">
              <w:r w:rsidR="007662F7" w:rsidRPr="00D12FE5">
                <w:rPr>
                  <w:rFonts w:ascii="Palatino Linotype" w:hAnsi="Palatino Linotype"/>
                  <w:sz w:val="20"/>
                  <w:szCs w:val="20"/>
                </w:rPr>
                <w:delText xml:space="preserve"> or</w:delText>
              </w:r>
            </w:del>
            <w:ins w:id="384" w:author="OLTRE" w:date="2024-05-21T20:17:00Z">
              <w:r w:rsidRPr="00302058">
                <w:rPr>
                  <w:rFonts w:ascii="Palatino Linotype" w:hAnsi="Palatino Linotype"/>
                  <w:sz w:val="20"/>
                  <w:szCs w:val="20"/>
                </w:rPr>
                <w:t>,</w:t>
              </w:r>
            </w:ins>
            <w:r w:rsidRPr="00302058">
              <w:rPr>
                <w:rFonts w:ascii="Palatino Linotype" w:hAnsi="Palatino Linotype"/>
                <w:sz w:val="20"/>
                <w:szCs w:val="20"/>
              </w:rPr>
              <w:t xml:space="preserve"> public holiday</w:t>
            </w:r>
            <w:ins w:id="385" w:author="OLTRE" w:date="2024-05-21T20:17:00Z">
              <w:r w:rsidRPr="00302058">
                <w:rPr>
                  <w:rFonts w:ascii="Palatino Linotype" w:hAnsi="Palatino Linotype"/>
                  <w:sz w:val="20"/>
                  <w:szCs w:val="20"/>
                </w:rPr>
                <w:t xml:space="preserve"> or joint holiday</w:t>
              </w:r>
            </w:ins>
            <w:r w:rsidRPr="00302058">
              <w:rPr>
                <w:rFonts w:ascii="Palatino Linotype" w:hAnsi="Palatino Linotype"/>
                <w:sz w:val="20"/>
                <w:szCs w:val="20"/>
              </w:rPr>
              <w:t xml:space="preserve">) when banks are open for </w:t>
            </w:r>
            <w:del w:id="386" w:author="OLTRE" w:date="2024-05-21T20:17:00Z">
              <w:r w:rsidR="007662F7" w:rsidRPr="00D12FE5">
                <w:rPr>
                  <w:rFonts w:ascii="Palatino Linotype" w:hAnsi="Palatino Linotype"/>
                  <w:sz w:val="20"/>
                  <w:szCs w:val="20"/>
                </w:rPr>
                <w:delText xml:space="preserve">the transaction of domestic </w:delText>
              </w:r>
            </w:del>
            <w:r w:rsidRPr="00302058">
              <w:rPr>
                <w:rFonts w:ascii="Palatino Linotype" w:hAnsi="Palatino Linotype"/>
                <w:sz w:val="20"/>
                <w:szCs w:val="20"/>
              </w:rPr>
              <w:t>business in the Republic of Indonesia</w:t>
            </w:r>
            <w:del w:id="387" w:author="OLTRE" w:date="2024-05-21T20:17:00Z">
              <w:r w:rsidR="007662F7" w:rsidRPr="00D12FE5">
                <w:rPr>
                  <w:rFonts w:ascii="Palatino Linotype" w:hAnsi="Palatino Linotype"/>
                  <w:sz w:val="20"/>
                  <w:szCs w:val="20"/>
                </w:rPr>
                <w:delText>.</w:delText>
              </w:r>
            </w:del>
            <w:ins w:id="388" w:author="OLTRE" w:date="2024-05-21T20:17:00Z">
              <w:r w:rsidRPr="00302058">
                <w:rPr>
                  <w:rFonts w:ascii="Palatino Linotype" w:hAnsi="Palatino Linotype"/>
                  <w:sz w:val="20"/>
                  <w:szCs w:val="20"/>
                </w:rPr>
                <w:t>;</w:t>
              </w:r>
            </w:ins>
          </w:p>
          <w:p w14:paraId="09121E2F" w14:textId="77777777" w:rsidR="00395BC7" w:rsidRPr="00302058" w:rsidRDefault="00395BC7" w:rsidP="00395BC7">
            <w:pPr>
              <w:pStyle w:val="Btext"/>
              <w:spacing w:after="0"/>
              <w:ind w:firstLine="0"/>
              <w:rPr>
                <w:ins w:id="389" w:author="OLTRE" w:date="2024-05-21T20:17:00Z"/>
                <w:rFonts w:ascii="Palatino Linotype" w:hAnsi="Palatino Linotype" w:cs="Calibri"/>
                <w:sz w:val="20"/>
                <w:szCs w:val="20"/>
              </w:rPr>
            </w:pPr>
          </w:p>
          <w:p w14:paraId="171CACF2" w14:textId="436A3076" w:rsidR="00395BC7" w:rsidRPr="00302058" w:rsidRDefault="00395BC7" w:rsidP="00395BC7">
            <w:pPr>
              <w:pStyle w:val="Btext"/>
              <w:numPr>
                <w:ilvl w:val="0"/>
                <w:numId w:val="33"/>
              </w:numPr>
              <w:spacing w:after="0"/>
              <w:ind w:left="882" w:hanging="426"/>
              <w:rPr>
                <w:ins w:id="390" w:author="OLTRE" w:date="2024-05-21T20:17:00Z"/>
                <w:rFonts w:ascii="Palatino Linotype" w:hAnsi="Palatino Linotype" w:cs="Calibri"/>
                <w:sz w:val="20"/>
                <w:szCs w:val="20"/>
              </w:rPr>
            </w:pPr>
            <w:ins w:id="391"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Closing</w:t>
              </w:r>
              <w:r w:rsidRPr="00302058">
                <w:rPr>
                  <w:rFonts w:ascii="Palatino Linotype" w:hAnsi="Palatino Linotype" w:cs="Calibri"/>
                  <w:sz w:val="20"/>
                  <w:szCs w:val="20"/>
                </w:rPr>
                <w:t xml:space="preserve">” means the </w:t>
              </w:r>
              <w:r w:rsidR="001D6C0C" w:rsidRPr="00302058">
                <w:rPr>
                  <w:rFonts w:ascii="Palatino Linotype" w:hAnsi="Palatino Linotype" w:cs="Calibri"/>
                  <w:sz w:val="20"/>
                  <w:szCs w:val="20"/>
                </w:rPr>
                <w:t xml:space="preserve">closing of the subscription of Shares </w:t>
              </w:r>
              <w:r w:rsidR="002C1A9E" w:rsidRPr="00302058">
                <w:rPr>
                  <w:rFonts w:ascii="Palatino Linotype" w:hAnsi="Palatino Linotype" w:cs="Calibri"/>
                  <w:sz w:val="20"/>
                  <w:szCs w:val="20"/>
                </w:rPr>
                <w:t xml:space="preserve">transaction </w:t>
              </w:r>
              <w:r w:rsidR="001D6C0C" w:rsidRPr="00302058">
                <w:rPr>
                  <w:rFonts w:ascii="Palatino Linotype" w:hAnsi="Palatino Linotype" w:cs="Calibri"/>
                  <w:sz w:val="20"/>
                  <w:szCs w:val="20"/>
                </w:rPr>
                <w:t>pursuant to Article 5 of this Agreement</w:t>
              </w:r>
              <w:r w:rsidRPr="00302058">
                <w:rPr>
                  <w:rFonts w:ascii="Palatino Linotype" w:hAnsi="Palatino Linotype" w:cs="Calibri"/>
                  <w:sz w:val="20"/>
                  <w:szCs w:val="20"/>
                </w:rPr>
                <w:t>;</w:t>
              </w:r>
            </w:ins>
          </w:p>
          <w:p w14:paraId="42237869" w14:textId="77777777" w:rsidR="00395BC7" w:rsidRPr="00302058" w:rsidRDefault="00395BC7" w:rsidP="00395BC7">
            <w:pPr>
              <w:pStyle w:val="ListParagraph"/>
              <w:ind w:left="882" w:hanging="426"/>
              <w:rPr>
                <w:ins w:id="392" w:author="OLTRE" w:date="2024-05-21T20:17:00Z"/>
                <w:rFonts w:ascii="Palatino Linotype" w:hAnsi="Palatino Linotype"/>
                <w:sz w:val="20"/>
                <w:szCs w:val="20"/>
              </w:rPr>
            </w:pPr>
          </w:p>
          <w:p w14:paraId="65CF2C55" w14:textId="77777777" w:rsidR="00395BC7" w:rsidRPr="00302058" w:rsidRDefault="00395BC7" w:rsidP="00395BC7">
            <w:pPr>
              <w:pStyle w:val="Btext"/>
              <w:numPr>
                <w:ilvl w:val="0"/>
                <w:numId w:val="33"/>
              </w:numPr>
              <w:spacing w:after="0"/>
              <w:ind w:left="882" w:hanging="426"/>
              <w:rPr>
                <w:ins w:id="393" w:author="OLTRE" w:date="2024-05-21T20:17:00Z"/>
                <w:rFonts w:ascii="Palatino Linotype" w:hAnsi="Palatino Linotype" w:cs="Calibri"/>
                <w:sz w:val="20"/>
                <w:szCs w:val="20"/>
              </w:rPr>
            </w:pPr>
            <w:ins w:id="394"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Closing Date</w:t>
              </w:r>
              <w:r w:rsidRPr="00302058">
                <w:rPr>
                  <w:rFonts w:ascii="Palatino Linotype" w:hAnsi="Palatino Linotype" w:cs="Calibri"/>
                  <w:sz w:val="20"/>
                  <w:szCs w:val="20"/>
                </w:rPr>
                <w:t>” shall have the meaning given to it in Article 5.1 of this Agreement;</w:t>
              </w:r>
            </w:ins>
          </w:p>
          <w:p w14:paraId="57E4B110" w14:textId="77777777" w:rsidR="00395BC7" w:rsidRPr="00302058" w:rsidRDefault="00395BC7" w:rsidP="00395BC7">
            <w:pPr>
              <w:pStyle w:val="Btext"/>
              <w:spacing w:after="0"/>
              <w:ind w:left="882" w:firstLine="0"/>
              <w:rPr>
                <w:rFonts w:ascii="Palatino Linotype" w:hAnsi="Palatino Linotype" w:cs="Calibri"/>
                <w:sz w:val="20"/>
                <w:szCs w:val="20"/>
              </w:rPr>
              <w:pPrChange w:id="395" w:author="OLTRE" w:date="2024-05-21T20:17:00Z">
                <w:pPr>
                  <w:pStyle w:val="Btext"/>
                  <w:tabs>
                    <w:tab w:val="left" w:pos="254"/>
                  </w:tabs>
                  <w:spacing w:after="0"/>
                  <w:ind w:left="-16" w:firstLine="0"/>
                </w:pPr>
              </w:pPrChange>
            </w:pPr>
          </w:p>
          <w:p w14:paraId="7B699A23" w14:textId="15C98EE8" w:rsidR="00395BC7" w:rsidRPr="00302058" w:rsidRDefault="00395BC7" w:rsidP="00395BC7">
            <w:pPr>
              <w:pStyle w:val="Btext"/>
              <w:numPr>
                <w:ilvl w:val="0"/>
                <w:numId w:val="33"/>
              </w:numPr>
              <w:spacing w:after="0"/>
              <w:ind w:left="882" w:hanging="426"/>
              <w:rPr>
                <w:ins w:id="396" w:author="OLTRE" w:date="2024-05-21T20:17:00Z"/>
                <w:rFonts w:ascii="Palatino Linotype" w:hAnsi="Palatino Linotype" w:cs="Calibri"/>
                <w:sz w:val="20"/>
                <w:szCs w:val="20"/>
              </w:rPr>
            </w:pPr>
            <w:r w:rsidRPr="00302058">
              <w:rPr>
                <w:rFonts w:ascii="Palatino Linotype" w:hAnsi="Palatino Linotype"/>
                <w:sz w:val="20"/>
                <w:szCs w:val="20"/>
              </w:rPr>
              <w:t>”</w:t>
            </w:r>
            <w:r w:rsidRPr="00302058">
              <w:rPr>
                <w:rFonts w:ascii="Palatino Linotype" w:hAnsi="Palatino Linotype"/>
                <w:b/>
                <w:sz w:val="20"/>
                <w:szCs w:val="20"/>
              </w:rPr>
              <w:t>Company Intellectual Property</w:t>
            </w:r>
            <w:r w:rsidRPr="00302058">
              <w:rPr>
                <w:rFonts w:ascii="Palatino Linotype" w:hAnsi="Palatino Linotype"/>
                <w:sz w:val="20"/>
                <w:szCs w:val="20"/>
              </w:rPr>
              <w:t>”</w:t>
            </w:r>
            <w:bookmarkStart w:id="397" w:name="_DV_M157"/>
            <w:bookmarkStart w:id="398" w:name="_Toc384369649"/>
            <w:bookmarkEnd w:id="397"/>
            <w:r w:rsidRPr="00302058">
              <w:rPr>
                <w:rFonts w:ascii="Palatino Linotype" w:hAnsi="Palatino Linotype"/>
                <w:sz w:val="20"/>
                <w:szCs w:val="20"/>
              </w:rPr>
              <w:t xml:space="preserve"> means </w:t>
            </w:r>
            <w:del w:id="399" w:author="OLTRE" w:date="2024-05-21T20:17:00Z">
              <w:r w:rsidR="007662F7" w:rsidRPr="00D12FE5">
                <w:rPr>
                  <w:rFonts w:ascii="Palatino Linotype" w:hAnsi="Palatino Linotype"/>
                  <w:sz w:val="20"/>
                  <w:szCs w:val="20"/>
                </w:rPr>
                <w:delText xml:space="preserve">all patents, </w:delText>
              </w:r>
            </w:del>
            <w:ins w:id="400" w:author="OLTRE" w:date="2024-05-21T20:17:00Z">
              <w:r w:rsidRPr="00302058">
                <w:rPr>
                  <w:rFonts w:ascii="Palatino Linotype" w:hAnsi="Palatino Linotype"/>
                  <w:sz w:val="20"/>
                  <w:szCs w:val="20"/>
                </w:rPr>
                <w:t>any or all of the following, and any or all rights arising therefrom or associated therewith throughout the world:</w:t>
              </w:r>
            </w:ins>
          </w:p>
          <w:p w14:paraId="1D4B1D10" w14:textId="77777777" w:rsidR="00395BC7" w:rsidRPr="00302058" w:rsidRDefault="00395BC7" w:rsidP="00395BC7">
            <w:pPr>
              <w:pStyle w:val="ListParagraph"/>
              <w:rPr>
                <w:ins w:id="401" w:author="OLTRE" w:date="2024-05-21T20:17:00Z"/>
                <w:rFonts w:ascii="Palatino Linotype" w:hAnsi="Palatino Linotype"/>
                <w:sz w:val="20"/>
                <w:szCs w:val="20"/>
              </w:rPr>
            </w:pPr>
          </w:p>
          <w:p w14:paraId="65A6BB50" w14:textId="77777777" w:rsidR="00395BC7" w:rsidRPr="00DC768E" w:rsidRDefault="00395BC7" w:rsidP="00395BC7">
            <w:pPr>
              <w:pStyle w:val="Btext"/>
              <w:numPr>
                <w:ilvl w:val="0"/>
                <w:numId w:val="135"/>
              </w:numPr>
              <w:spacing w:after="0"/>
              <w:rPr>
                <w:ins w:id="402" w:author="OLTRE" w:date="2024-05-21T20:17:00Z"/>
                <w:rFonts w:ascii="Palatino Linotype" w:hAnsi="Palatino Linotype" w:cs="Calibri"/>
                <w:sz w:val="20"/>
                <w:szCs w:val="20"/>
              </w:rPr>
            </w:pPr>
            <w:r w:rsidRPr="00302058">
              <w:rPr>
                <w:rFonts w:ascii="Palatino Linotype" w:hAnsi="Palatino Linotype" w:cstheme="majorBidi"/>
                <w:sz w:val="20"/>
                <w:szCs w:val="20"/>
              </w:rPr>
              <w:t xml:space="preserve">patent applications, </w:t>
            </w:r>
            <w:ins w:id="403" w:author="OLTRE" w:date="2024-05-21T20:17:00Z">
              <w:r w:rsidRPr="00302058">
                <w:rPr>
                  <w:rFonts w:ascii="Palatino Linotype" w:hAnsi="Palatino Linotype" w:cstheme="majorBidi"/>
                  <w:sz w:val="20"/>
                  <w:szCs w:val="20"/>
                </w:rPr>
                <w:t xml:space="preserve">patents, design patents and design </w:t>
              </w:r>
              <w:r w:rsidRPr="00302058">
                <w:rPr>
                  <w:rFonts w:ascii="Palatino Linotype" w:hAnsi="Palatino Linotype" w:cstheme="majorBidi"/>
                  <w:sz w:val="20"/>
                  <w:szCs w:val="20"/>
                </w:rPr>
                <w:lastRenderedPageBreak/>
                <w:t>rights;</w:t>
              </w:r>
            </w:ins>
          </w:p>
          <w:p w14:paraId="6CA28C90" w14:textId="77777777" w:rsidR="00DC768E" w:rsidRPr="00302058" w:rsidRDefault="00DC768E" w:rsidP="00DC768E">
            <w:pPr>
              <w:pStyle w:val="Btext"/>
              <w:spacing w:after="0"/>
              <w:ind w:left="1242" w:firstLine="0"/>
              <w:rPr>
                <w:ins w:id="404" w:author="OLTRE" w:date="2024-05-21T20:17:00Z"/>
                <w:rFonts w:ascii="Palatino Linotype" w:hAnsi="Palatino Linotype" w:cs="Calibri"/>
                <w:sz w:val="20"/>
                <w:szCs w:val="20"/>
              </w:rPr>
            </w:pPr>
          </w:p>
          <w:p w14:paraId="486CD75C" w14:textId="60EF4B3E" w:rsidR="00395BC7" w:rsidRPr="00302058" w:rsidRDefault="00395BC7" w:rsidP="00395BC7">
            <w:pPr>
              <w:pStyle w:val="Btext"/>
              <w:numPr>
                <w:ilvl w:val="0"/>
                <w:numId w:val="135"/>
              </w:numPr>
              <w:spacing w:after="0"/>
              <w:rPr>
                <w:ins w:id="405" w:author="OLTRE" w:date="2024-05-21T20:17:00Z"/>
                <w:rFonts w:ascii="Palatino Linotype" w:hAnsi="Palatino Linotype" w:cs="Calibri"/>
                <w:sz w:val="20"/>
                <w:szCs w:val="20"/>
              </w:rPr>
            </w:pPr>
            <w:r w:rsidRPr="00302058">
              <w:rPr>
                <w:rFonts w:ascii="Palatino Linotype" w:hAnsi="Palatino Linotype" w:cstheme="majorBidi"/>
                <w:sz w:val="20"/>
                <w:szCs w:val="20"/>
              </w:rPr>
              <w:t xml:space="preserve">trademarks, </w:t>
            </w:r>
            <w:del w:id="406" w:author="OLTRE" w:date="2024-05-21T20:17:00Z">
              <w:r w:rsidR="007662F7" w:rsidRPr="00D12FE5">
                <w:rPr>
                  <w:rFonts w:ascii="Palatino Linotype" w:hAnsi="Palatino Linotype"/>
                  <w:sz w:val="20"/>
                  <w:szCs w:val="20"/>
                </w:rPr>
                <w:delText>trademark</w:delText>
              </w:r>
            </w:del>
            <w:ins w:id="407" w:author="OLTRE" w:date="2024-05-21T20:17:00Z">
              <w:r w:rsidRPr="00302058">
                <w:rPr>
                  <w:rFonts w:ascii="Palatino Linotype" w:hAnsi="Palatino Linotype" w:cstheme="majorBidi"/>
                  <w:sz w:val="20"/>
                  <w:szCs w:val="20"/>
                </w:rPr>
                <w:t>service marks, logos, trade names and similar indicia of source or origin, together with the goodwill connected with the use of and symbolized by, and all registrations of,</w:t>
              </w:r>
            </w:ins>
            <w:r w:rsidRPr="00302058">
              <w:rPr>
                <w:rFonts w:ascii="Palatino Linotype" w:hAnsi="Palatino Linotype" w:cstheme="majorBidi"/>
                <w:sz w:val="20"/>
                <w:szCs w:val="20"/>
              </w:rPr>
              <w:t xml:space="preserve"> applications</w:t>
            </w:r>
            <w:del w:id="408" w:author="OLTRE" w:date="2024-05-21T20:17:00Z">
              <w:r w:rsidR="007662F7" w:rsidRPr="00D12FE5">
                <w:rPr>
                  <w:rFonts w:ascii="Palatino Linotype" w:hAnsi="Palatino Linotype"/>
                  <w:sz w:val="20"/>
                  <w:szCs w:val="20"/>
                </w:rPr>
                <w:delText>, service marks, service mark</w:delText>
              </w:r>
            </w:del>
            <w:ins w:id="409" w:author="OLTRE" w:date="2024-05-21T20:17:00Z">
              <w:r w:rsidRPr="00302058">
                <w:rPr>
                  <w:rFonts w:ascii="Palatino Linotype" w:hAnsi="Palatino Linotype" w:cstheme="majorBidi"/>
                  <w:sz w:val="20"/>
                  <w:szCs w:val="20"/>
                </w:rPr>
                <w:t xml:space="preserve"> for and renewals of, any of the foregoing;</w:t>
              </w:r>
            </w:ins>
          </w:p>
          <w:p w14:paraId="42DF6401" w14:textId="77777777" w:rsidR="00DC768E" w:rsidRPr="00DC768E" w:rsidRDefault="00DC768E" w:rsidP="00DC768E">
            <w:pPr>
              <w:pStyle w:val="Btext"/>
              <w:spacing w:after="0"/>
              <w:ind w:left="1242" w:firstLine="0"/>
              <w:rPr>
                <w:ins w:id="410" w:author="OLTRE" w:date="2024-05-21T20:17:00Z"/>
                <w:rFonts w:ascii="Palatino Linotype" w:hAnsi="Palatino Linotype" w:cs="Calibri"/>
                <w:sz w:val="20"/>
                <w:szCs w:val="20"/>
              </w:rPr>
            </w:pPr>
          </w:p>
          <w:p w14:paraId="128EC276" w14:textId="57267E30" w:rsidR="00395BC7" w:rsidRPr="00302058" w:rsidRDefault="00395BC7" w:rsidP="00395BC7">
            <w:pPr>
              <w:pStyle w:val="Btext"/>
              <w:numPr>
                <w:ilvl w:val="0"/>
                <w:numId w:val="135"/>
              </w:numPr>
              <w:spacing w:after="0"/>
              <w:rPr>
                <w:ins w:id="411" w:author="OLTRE" w:date="2024-05-21T20:17:00Z"/>
                <w:rFonts w:ascii="Palatino Linotype" w:hAnsi="Palatino Linotype" w:cs="Calibri"/>
                <w:sz w:val="20"/>
                <w:szCs w:val="20"/>
              </w:rPr>
            </w:pPr>
            <w:ins w:id="412" w:author="OLTRE" w:date="2024-05-21T20:17:00Z">
              <w:r w:rsidRPr="00302058">
                <w:rPr>
                  <w:rFonts w:ascii="Palatino Linotype" w:hAnsi="Palatino Linotype" w:cstheme="majorBidi"/>
                  <w:sz w:val="20"/>
                  <w:szCs w:val="20"/>
                </w:rPr>
                <w:t>copyrights and works of authorship (whether or not copyrightable), and all registrations of,</w:t>
              </w:r>
            </w:ins>
            <w:r w:rsidRPr="00302058">
              <w:rPr>
                <w:rFonts w:ascii="Palatino Linotype" w:hAnsi="Palatino Linotype" w:cstheme="majorBidi"/>
                <w:sz w:val="20"/>
                <w:szCs w:val="20"/>
              </w:rPr>
              <w:t xml:space="preserve"> applications</w:t>
            </w:r>
            <w:del w:id="413" w:author="OLTRE" w:date="2024-05-21T20:17:00Z">
              <w:r w:rsidR="007662F7" w:rsidRPr="00D12FE5">
                <w:rPr>
                  <w:rFonts w:ascii="Palatino Linotype" w:hAnsi="Palatino Linotype"/>
                  <w:sz w:val="20"/>
                  <w:szCs w:val="20"/>
                </w:rPr>
                <w:delText xml:space="preserve">, tradenames, copyrights, trade secrets, </w:delText>
              </w:r>
            </w:del>
            <w:ins w:id="414" w:author="OLTRE" w:date="2024-05-21T20:17:00Z">
              <w:r w:rsidRPr="00302058">
                <w:rPr>
                  <w:rFonts w:ascii="Palatino Linotype" w:hAnsi="Palatino Linotype" w:cstheme="majorBidi"/>
                  <w:sz w:val="20"/>
                  <w:szCs w:val="20"/>
                </w:rPr>
                <w:t xml:space="preserve"> for and renewals of, any of the foregoing;</w:t>
              </w:r>
            </w:ins>
          </w:p>
          <w:p w14:paraId="66496919" w14:textId="77777777" w:rsidR="00DC768E" w:rsidRPr="00DC768E" w:rsidRDefault="00DC768E" w:rsidP="00DC768E">
            <w:pPr>
              <w:pStyle w:val="Btext"/>
              <w:spacing w:after="0"/>
              <w:ind w:left="1242" w:firstLine="0"/>
              <w:rPr>
                <w:ins w:id="415" w:author="OLTRE" w:date="2024-05-21T20:17:00Z"/>
                <w:rFonts w:ascii="Palatino Linotype" w:hAnsi="Palatino Linotype" w:cs="Calibri"/>
                <w:sz w:val="20"/>
                <w:szCs w:val="20"/>
              </w:rPr>
            </w:pPr>
          </w:p>
          <w:p w14:paraId="09C6DAC6" w14:textId="7AC3CA28" w:rsidR="00395BC7" w:rsidRPr="00302058" w:rsidRDefault="00395BC7" w:rsidP="00395BC7">
            <w:pPr>
              <w:pStyle w:val="Btext"/>
              <w:numPr>
                <w:ilvl w:val="0"/>
                <w:numId w:val="135"/>
              </w:numPr>
              <w:spacing w:after="0"/>
              <w:rPr>
                <w:ins w:id="416" w:author="OLTRE" w:date="2024-05-21T20:17:00Z"/>
                <w:rFonts w:ascii="Palatino Linotype" w:hAnsi="Palatino Linotype" w:cs="Calibri"/>
                <w:sz w:val="20"/>
                <w:szCs w:val="20"/>
              </w:rPr>
            </w:pPr>
            <w:r w:rsidRPr="00302058">
              <w:rPr>
                <w:rFonts w:ascii="Palatino Linotype" w:hAnsi="Palatino Linotype" w:cstheme="majorBidi"/>
                <w:sz w:val="20"/>
                <w:szCs w:val="20"/>
              </w:rPr>
              <w:t xml:space="preserve">domain names, </w:t>
            </w:r>
            <w:del w:id="417" w:author="OLTRE" w:date="2024-05-21T20:17:00Z">
              <w:r w:rsidR="007662F7" w:rsidRPr="00D12FE5">
                <w:rPr>
                  <w:rFonts w:ascii="Palatino Linotype" w:hAnsi="Palatino Linotype"/>
                  <w:sz w:val="20"/>
                  <w:szCs w:val="20"/>
                </w:rPr>
                <w:delText>mask works,</w:delText>
              </w:r>
            </w:del>
            <w:ins w:id="418" w:author="OLTRE" w:date="2024-05-21T20:17:00Z">
              <w:r w:rsidRPr="00302058">
                <w:rPr>
                  <w:rFonts w:ascii="Palatino Linotype" w:hAnsi="Palatino Linotype" w:cstheme="majorBidi"/>
                  <w:sz w:val="20"/>
                  <w:szCs w:val="20"/>
                </w:rPr>
                <w:t>webpages, and all content and data thereon or relating thereto;</w:t>
              </w:r>
            </w:ins>
          </w:p>
          <w:p w14:paraId="4062D33C" w14:textId="77777777" w:rsidR="00DC768E" w:rsidRPr="00DC768E" w:rsidRDefault="00DC768E" w:rsidP="00DC768E">
            <w:pPr>
              <w:pStyle w:val="Btext"/>
              <w:spacing w:after="0"/>
              <w:ind w:left="1242" w:firstLine="0"/>
              <w:rPr>
                <w:ins w:id="419" w:author="OLTRE" w:date="2024-05-21T20:17:00Z"/>
                <w:rFonts w:ascii="Palatino Linotype" w:hAnsi="Palatino Linotype" w:cs="Calibri"/>
                <w:sz w:val="20"/>
                <w:szCs w:val="20"/>
              </w:rPr>
            </w:pPr>
          </w:p>
          <w:p w14:paraId="2CC3905C" w14:textId="65ECFD14" w:rsidR="00395BC7" w:rsidRPr="00302058" w:rsidRDefault="00395BC7" w:rsidP="00395BC7">
            <w:pPr>
              <w:pStyle w:val="Btext"/>
              <w:numPr>
                <w:ilvl w:val="0"/>
                <w:numId w:val="135"/>
              </w:numPr>
              <w:spacing w:after="0"/>
              <w:rPr>
                <w:ins w:id="420" w:author="OLTRE" w:date="2024-05-21T20:17:00Z"/>
                <w:rFonts w:ascii="Palatino Linotype" w:hAnsi="Palatino Linotype" w:cs="Calibri"/>
                <w:sz w:val="20"/>
                <w:szCs w:val="20"/>
              </w:rPr>
            </w:pPr>
            <w:ins w:id="421" w:author="OLTRE" w:date="2024-05-21T20:17:00Z">
              <w:r w:rsidRPr="00302058">
                <w:rPr>
                  <w:rFonts w:ascii="Palatino Linotype" w:hAnsi="Palatino Linotype" w:cstheme="majorBidi"/>
                  <w:sz w:val="20"/>
                  <w:szCs w:val="20"/>
                </w:rPr>
                <w:t>trade secrets, inventions (whether or not patentable), know-how, and other proprietary and confidential</w:t>
              </w:r>
            </w:ins>
            <w:r w:rsidRPr="00302058">
              <w:rPr>
                <w:rFonts w:ascii="Palatino Linotype" w:hAnsi="Palatino Linotype" w:cstheme="majorBidi"/>
                <w:sz w:val="20"/>
                <w:szCs w:val="20"/>
              </w:rPr>
              <w:t xml:space="preserve"> information </w:t>
            </w:r>
            <w:del w:id="422" w:author="OLTRE" w:date="2024-05-21T20:17:00Z">
              <w:r w:rsidR="007662F7" w:rsidRPr="00D12FE5">
                <w:rPr>
                  <w:rFonts w:ascii="Palatino Linotype" w:hAnsi="Palatino Linotype"/>
                  <w:sz w:val="20"/>
                  <w:szCs w:val="20"/>
                </w:rPr>
                <w:delText xml:space="preserve">and proprietary rights and </w:delText>
              </w:r>
            </w:del>
            <w:ins w:id="423" w:author="OLTRE" w:date="2024-05-21T20:17:00Z">
              <w:r w:rsidRPr="00302058">
                <w:rPr>
                  <w:rFonts w:ascii="Palatino Linotype" w:hAnsi="Palatino Linotype" w:cstheme="majorBidi"/>
                  <w:sz w:val="20"/>
                  <w:szCs w:val="20"/>
                </w:rPr>
                <w:t xml:space="preserve">(including all technology, </w:t>
              </w:r>
            </w:ins>
            <w:r w:rsidRPr="00302058">
              <w:rPr>
                <w:rFonts w:ascii="Palatino Linotype" w:hAnsi="Palatino Linotype" w:cstheme="majorBidi"/>
                <w:sz w:val="20"/>
                <w:szCs w:val="20"/>
              </w:rPr>
              <w:t xml:space="preserve">processes, </w:t>
            </w:r>
            <w:del w:id="424" w:author="OLTRE" w:date="2024-05-21T20:17:00Z">
              <w:r w:rsidR="007662F7" w:rsidRPr="00D12FE5">
                <w:rPr>
                  <w:rFonts w:ascii="Palatino Linotype" w:hAnsi="Palatino Linotype"/>
                  <w:sz w:val="20"/>
                  <w:szCs w:val="20"/>
                </w:rPr>
                <w:delText>similar or other intellectual property</w:delText>
              </w:r>
            </w:del>
            <w:ins w:id="425" w:author="OLTRE" w:date="2024-05-21T20:17:00Z">
              <w:r w:rsidRPr="00302058">
                <w:rPr>
                  <w:rFonts w:ascii="Palatino Linotype" w:hAnsi="Palatino Linotype" w:cstheme="majorBidi"/>
                  <w:sz w:val="20"/>
                  <w:szCs w:val="20"/>
                </w:rPr>
                <w:t>methods, designs, specifications, discoveries, modifications, developments and improvements);</w:t>
              </w:r>
            </w:ins>
          </w:p>
          <w:p w14:paraId="1E96D953" w14:textId="77777777" w:rsidR="00DC768E" w:rsidRPr="00DC768E" w:rsidRDefault="00DC768E" w:rsidP="00DC768E">
            <w:pPr>
              <w:pStyle w:val="Btext"/>
              <w:spacing w:after="0"/>
              <w:ind w:left="1242" w:firstLine="0"/>
              <w:rPr>
                <w:ins w:id="426" w:author="OLTRE" w:date="2024-05-21T20:17:00Z"/>
                <w:rFonts w:ascii="Palatino Linotype" w:hAnsi="Palatino Linotype" w:cs="Calibri"/>
                <w:sz w:val="20"/>
                <w:szCs w:val="20"/>
              </w:rPr>
            </w:pPr>
          </w:p>
          <w:p w14:paraId="6585D643" w14:textId="2A4E72CD" w:rsidR="00395BC7" w:rsidRPr="00DC768E" w:rsidRDefault="00395BC7" w:rsidP="00395BC7">
            <w:pPr>
              <w:pStyle w:val="Btext"/>
              <w:numPr>
                <w:ilvl w:val="0"/>
                <w:numId w:val="135"/>
              </w:numPr>
              <w:spacing w:after="0"/>
              <w:rPr>
                <w:ins w:id="427" w:author="OLTRE" w:date="2024-05-21T20:17:00Z"/>
                <w:rFonts w:ascii="Palatino Linotype" w:hAnsi="Palatino Linotype" w:cs="Calibri"/>
                <w:sz w:val="20"/>
                <w:szCs w:val="20"/>
              </w:rPr>
            </w:pPr>
            <w:ins w:id="428" w:author="OLTRE" w:date="2024-05-21T20:17:00Z">
              <w:r w:rsidRPr="00302058">
                <w:rPr>
                  <w:rFonts w:ascii="Palatino Linotype" w:hAnsi="Palatino Linotype" w:cstheme="majorBidi"/>
                  <w:sz w:val="20"/>
                  <w:szCs w:val="20"/>
                </w:rPr>
                <w:t>computer programs, operating systems, applications, firmware and other code (including all source code and object code), interfaces, databases, data compilations and collections, protocols, specifications and other related documentation; and</w:t>
              </w:r>
            </w:ins>
          </w:p>
          <w:p w14:paraId="15F85A79" w14:textId="77777777" w:rsidR="00DC768E" w:rsidRDefault="00DC768E" w:rsidP="00DC768E">
            <w:pPr>
              <w:pStyle w:val="ListParagraph"/>
              <w:rPr>
                <w:ins w:id="429" w:author="OLTRE" w:date="2024-05-21T20:17:00Z"/>
                <w:rFonts w:ascii="Palatino Linotype" w:hAnsi="Palatino Linotype" w:cs="Calibri"/>
                <w:sz w:val="20"/>
                <w:szCs w:val="20"/>
              </w:rPr>
            </w:pPr>
          </w:p>
          <w:p w14:paraId="77E48CBE" w14:textId="77777777" w:rsidR="00DC768E" w:rsidRPr="00302058" w:rsidRDefault="00DC768E" w:rsidP="00DC768E">
            <w:pPr>
              <w:pStyle w:val="Btext"/>
              <w:spacing w:after="0"/>
              <w:ind w:left="1242" w:firstLine="0"/>
              <w:rPr>
                <w:ins w:id="430" w:author="OLTRE" w:date="2024-05-21T20:17:00Z"/>
                <w:rFonts w:ascii="Palatino Linotype" w:hAnsi="Palatino Linotype" w:cs="Calibri"/>
                <w:sz w:val="20"/>
                <w:szCs w:val="20"/>
              </w:rPr>
            </w:pPr>
          </w:p>
          <w:p w14:paraId="5A79B50F" w14:textId="4FB5E698" w:rsidR="00395BC7" w:rsidRPr="00302058" w:rsidRDefault="00395BC7" w:rsidP="00395BC7">
            <w:pPr>
              <w:pStyle w:val="Btext"/>
              <w:numPr>
                <w:ilvl w:val="0"/>
                <w:numId w:val="135"/>
              </w:numPr>
              <w:spacing w:after="0"/>
              <w:rPr>
                <w:ins w:id="431" w:author="OLTRE" w:date="2024-05-21T20:17:00Z"/>
                <w:rFonts w:ascii="Palatino Linotype" w:hAnsi="Palatino Linotype" w:cs="Calibri"/>
                <w:sz w:val="20"/>
                <w:szCs w:val="20"/>
              </w:rPr>
            </w:pPr>
            <w:ins w:id="432" w:author="OLTRE" w:date="2024-05-21T20:17:00Z">
              <w:r w:rsidRPr="00302058">
                <w:rPr>
                  <w:rFonts w:ascii="Palatino Linotype" w:hAnsi="Palatino Linotype" w:cstheme="majorBidi"/>
                  <w:sz w:val="20"/>
                  <w:szCs w:val="20"/>
                </w:rPr>
                <w:lastRenderedPageBreak/>
                <w:t>other corresponding or equivalent</w:t>
              </w:r>
            </w:ins>
            <w:r w:rsidRPr="00302058">
              <w:rPr>
                <w:rFonts w:ascii="Palatino Linotype" w:hAnsi="Palatino Linotype" w:cstheme="majorBidi"/>
                <w:sz w:val="20"/>
                <w:szCs w:val="20"/>
              </w:rPr>
              <w:t xml:space="preserve"> rights</w:t>
            </w:r>
            <w:del w:id="433" w:author="OLTRE" w:date="2024-05-21T20:17:00Z">
              <w:r w:rsidR="007662F7" w:rsidRPr="00D12FE5">
                <w:rPr>
                  <w:rFonts w:ascii="Palatino Linotype" w:hAnsi="Palatino Linotype"/>
                  <w:sz w:val="20"/>
                  <w:szCs w:val="20"/>
                </w:rPr>
                <w:delText xml:space="preserve">, subject matter of any of the foregoing, tangible embodiments of any of the foregoing, licenses in, to and under any of the foregoing, and any and all such cases as </w:delText>
              </w:r>
            </w:del>
            <w:ins w:id="434" w:author="OLTRE" w:date="2024-05-21T20:17:00Z">
              <w:r w:rsidRPr="00302058">
                <w:rPr>
                  <w:rFonts w:ascii="Palatino Linotype" w:hAnsi="Palatino Linotype" w:cstheme="majorBidi"/>
                  <w:sz w:val="20"/>
                  <w:szCs w:val="20"/>
                </w:rPr>
                <w:t xml:space="preserve"> or forms of protection,</w:t>
              </w:r>
            </w:ins>
          </w:p>
          <w:p w14:paraId="0A23EFCC" w14:textId="6ACCB0DF" w:rsidR="00395BC7" w:rsidRPr="00302058" w:rsidRDefault="00395BC7" w:rsidP="00395BC7">
            <w:pPr>
              <w:pStyle w:val="Btext"/>
              <w:numPr>
                <w:numberingChange w:id="435" w:author="OLTRE" w:date="2024-05-21T20:17:00Z" w:original="%1:6:4:."/>
              </w:numPr>
              <w:spacing w:after="0"/>
              <w:ind w:left="882" w:firstLine="0"/>
              <w:rPr>
                <w:rFonts w:ascii="Palatino Linotype" w:hAnsi="Palatino Linotype" w:cs="Calibri"/>
                <w:sz w:val="20"/>
                <w:szCs w:val="20"/>
              </w:rPr>
              <w:pPrChange w:id="436" w:author="OLTRE" w:date="2024-05-21T20:17:00Z">
                <w:pPr>
                  <w:pStyle w:val="Btext"/>
                  <w:numPr>
                    <w:numId w:val="33"/>
                  </w:numPr>
                  <w:tabs>
                    <w:tab w:val="left" w:pos="254"/>
                  </w:tabs>
                  <w:spacing w:after="0"/>
                  <w:ind w:left="-16" w:firstLine="0"/>
                </w:pPr>
              </w:pPrChange>
            </w:pPr>
            <w:ins w:id="437" w:author="OLTRE" w:date="2024-05-21T20:17:00Z">
              <w:r w:rsidRPr="00302058">
                <w:rPr>
                  <w:rFonts w:ascii="Palatino Linotype" w:hAnsi="Palatino Linotype"/>
                  <w:sz w:val="20"/>
                  <w:szCs w:val="20"/>
                </w:rPr>
                <w:t xml:space="preserve">any and all </w:t>
              </w:r>
            </w:ins>
            <w:r w:rsidRPr="00302058">
              <w:rPr>
                <w:rFonts w:ascii="Palatino Linotype" w:hAnsi="Palatino Linotype"/>
                <w:sz w:val="20"/>
                <w:szCs w:val="20"/>
              </w:rPr>
              <w:t xml:space="preserve">are necessary to the Company in </w:t>
            </w:r>
            <w:del w:id="438" w:author="OLTRE" w:date="2024-05-21T20:17:00Z">
              <w:r w:rsidR="007662F7" w:rsidRPr="00D12FE5">
                <w:rPr>
                  <w:rFonts w:ascii="Palatino Linotype" w:hAnsi="Palatino Linotype"/>
                  <w:sz w:val="20"/>
                  <w:szCs w:val="20"/>
                </w:rPr>
                <w:delText xml:space="preserve">the conduct of the </w:delText>
              </w:r>
              <w:r w:rsidR="00675A8F" w:rsidRPr="00D12FE5">
                <w:rPr>
                  <w:rFonts w:ascii="Palatino Linotype" w:hAnsi="Palatino Linotype"/>
                  <w:sz w:val="20"/>
                  <w:szCs w:val="20"/>
                </w:rPr>
                <w:delText>Company</w:delText>
              </w:r>
              <w:r w:rsidR="007662F7" w:rsidRPr="00D12FE5">
                <w:rPr>
                  <w:rFonts w:ascii="Palatino Linotype" w:hAnsi="Palatino Linotype"/>
                  <w:sz w:val="20"/>
                  <w:szCs w:val="20"/>
                </w:rPr>
                <w:delText>’s</w:delText>
              </w:r>
            </w:del>
            <w:ins w:id="439" w:author="OLTRE" w:date="2024-05-21T20:17:00Z">
              <w:r w:rsidRPr="00302058">
                <w:rPr>
                  <w:rFonts w:ascii="Palatino Linotype" w:hAnsi="Palatino Linotype"/>
                  <w:sz w:val="20"/>
                  <w:szCs w:val="20"/>
                </w:rPr>
                <w:t>conducting its</w:t>
              </w:r>
            </w:ins>
            <w:r w:rsidRPr="00302058">
              <w:rPr>
                <w:rFonts w:ascii="Palatino Linotype" w:hAnsi="Palatino Linotype"/>
                <w:sz w:val="20"/>
                <w:szCs w:val="20"/>
              </w:rPr>
              <w:t xml:space="preserve"> business </w:t>
            </w:r>
            <w:del w:id="440" w:author="OLTRE" w:date="2024-05-21T20:17:00Z">
              <w:r w:rsidR="007662F7" w:rsidRPr="00D12FE5">
                <w:rPr>
                  <w:rFonts w:ascii="Palatino Linotype" w:hAnsi="Palatino Linotype"/>
                  <w:sz w:val="20"/>
                  <w:szCs w:val="20"/>
                </w:rPr>
                <w:delText>as now conducted</w:delText>
              </w:r>
            </w:del>
            <w:ins w:id="441" w:author="OLTRE" w:date="2024-05-21T20:17:00Z">
              <w:r w:rsidRPr="00302058">
                <w:rPr>
                  <w:rFonts w:ascii="Palatino Linotype" w:hAnsi="Palatino Linotype"/>
                  <w:sz w:val="20"/>
                  <w:szCs w:val="20"/>
                </w:rPr>
                <w:t>in the present</w:t>
              </w:r>
            </w:ins>
            <w:r w:rsidRPr="00302058">
              <w:rPr>
                <w:rFonts w:ascii="Palatino Linotype" w:hAnsi="Palatino Linotype"/>
                <w:sz w:val="20"/>
                <w:szCs w:val="20"/>
              </w:rPr>
              <w:t xml:space="preserve"> and </w:t>
            </w:r>
            <w:del w:id="442" w:author="OLTRE" w:date="2024-05-21T20:17:00Z">
              <w:r w:rsidR="007662F7" w:rsidRPr="00D12FE5">
                <w:rPr>
                  <w:rFonts w:ascii="Palatino Linotype" w:hAnsi="Palatino Linotype"/>
                  <w:sz w:val="20"/>
                  <w:szCs w:val="20"/>
                </w:rPr>
                <w:delText>as presently proposed to be conducted.</w:delText>
              </w:r>
            </w:del>
            <w:bookmarkEnd w:id="398"/>
            <w:ins w:id="443" w:author="OLTRE" w:date="2024-05-21T20:17:00Z">
              <w:r w:rsidRPr="00302058">
                <w:rPr>
                  <w:rFonts w:ascii="Palatino Linotype" w:hAnsi="Palatino Linotype"/>
                  <w:sz w:val="20"/>
                  <w:szCs w:val="20"/>
                </w:rPr>
                <w:t>in the future;</w:t>
              </w:r>
            </w:ins>
          </w:p>
          <w:p w14:paraId="1FB31571" w14:textId="77777777" w:rsidR="00395BC7" w:rsidRPr="00302058" w:rsidRDefault="00395BC7" w:rsidP="00395BC7">
            <w:pPr>
              <w:pStyle w:val="ListParagraph"/>
              <w:rPr>
                <w:rFonts w:ascii="Palatino Linotype" w:hAnsi="Palatino Linotype" w:cs="Calibri"/>
                <w:sz w:val="20"/>
                <w:szCs w:val="20"/>
              </w:rPr>
              <w:pPrChange w:id="444" w:author="OLTRE" w:date="2024-05-21T20:17:00Z">
                <w:pPr>
                  <w:pStyle w:val="Btext"/>
                  <w:tabs>
                    <w:tab w:val="left" w:pos="254"/>
                  </w:tabs>
                  <w:spacing w:after="0"/>
                  <w:ind w:left="-16" w:firstLine="0"/>
                </w:pPr>
              </w:pPrChange>
            </w:pPr>
          </w:p>
          <w:p w14:paraId="49AA5871" w14:textId="77777777" w:rsidR="00141DCE" w:rsidRPr="00D12FE5" w:rsidRDefault="00141DCE" w:rsidP="00141DCE">
            <w:pPr>
              <w:pStyle w:val="Btext"/>
              <w:tabs>
                <w:tab w:val="left" w:pos="254"/>
              </w:tabs>
              <w:spacing w:after="0"/>
              <w:ind w:left="-16" w:firstLine="0"/>
              <w:rPr>
                <w:del w:id="445" w:author="OLTRE" w:date="2024-05-21T20:17:00Z"/>
                <w:rFonts w:ascii="Palatino Linotype" w:hAnsi="Palatino Linotype" w:cs="Calibri"/>
                <w:sz w:val="20"/>
                <w:szCs w:val="20"/>
              </w:rPr>
            </w:pPr>
          </w:p>
          <w:p w14:paraId="270FC370" w14:textId="77777777" w:rsidR="00141DCE" w:rsidRPr="00D12FE5" w:rsidRDefault="00141DCE" w:rsidP="00141DCE">
            <w:pPr>
              <w:pStyle w:val="Btext"/>
              <w:tabs>
                <w:tab w:val="left" w:pos="254"/>
              </w:tabs>
              <w:spacing w:after="0"/>
              <w:ind w:left="-16" w:firstLine="0"/>
              <w:rPr>
                <w:del w:id="446" w:author="OLTRE" w:date="2024-05-21T20:17:00Z"/>
                <w:rFonts w:ascii="Palatino Linotype" w:hAnsi="Palatino Linotype" w:cs="Calibri"/>
                <w:sz w:val="20"/>
                <w:szCs w:val="20"/>
              </w:rPr>
            </w:pPr>
          </w:p>
          <w:p w14:paraId="22C9781B" w14:textId="77777777" w:rsidR="00141DCE" w:rsidRPr="00D12FE5" w:rsidRDefault="00141DCE" w:rsidP="00141DCE">
            <w:pPr>
              <w:pStyle w:val="Btext"/>
              <w:tabs>
                <w:tab w:val="left" w:pos="254"/>
              </w:tabs>
              <w:spacing w:after="0"/>
              <w:ind w:left="-16" w:firstLine="0"/>
              <w:rPr>
                <w:del w:id="447" w:author="OLTRE" w:date="2024-05-21T20:17:00Z"/>
                <w:rFonts w:ascii="Palatino Linotype" w:hAnsi="Palatino Linotype" w:cs="Calibri"/>
                <w:sz w:val="20"/>
                <w:szCs w:val="20"/>
              </w:rPr>
            </w:pPr>
          </w:p>
          <w:p w14:paraId="344A4999" w14:textId="77777777" w:rsidR="00395BC7" w:rsidRPr="00302058" w:rsidRDefault="00395BC7" w:rsidP="00395BC7">
            <w:pPr>
              <w:pStyle w:val="Btext"/>
              <w:numPr>
                <w:ilvl w:val="0"/>
                <w:numId w:val="33"/>
              </w:numPr>
              <w:spacing w:after="0"/>
              <w:ind w:left="882" w:hanging="426"/>
              <w:rPr>
                <w:ins w:id="448" w:author="OLTRE" w:date="2024-05-21T20:17:00Z"/>
                <w:rFonts w:ascii="Palatino Linotype" w:hAnsi="Palatino Linotype" w:cs="Calibri"/>
                <w:sz w:val="20"/>
                <w:szCs w:val="20"/>
              </w:rPr>
            </w:pPr>
            <w:ins w:id="449"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Completion</w:t>
              </w:r>
              <w:r w:rsidRPr="00302058">
                <w:rPr>
                  <w:rFonts w:ascii="Palatino Linotype" w:hAnsi="Palatino Linotype" w:cs="Calibri"/>
                  <w:sz w:val="20"/>
                  <w:szCs w:val="20"/>
                </w:rPr>
                <w:t>” shall mean the completion of the subscription and issuance of Shares stipulated under this Agreement, as evidenced by the receipt of MOLHR Letters;</w:t>
              </w:r>
            </w:ins>
          </w:p>
          <w:p w14:paraId="20F6393E" w14:textId="77777777" w:rsidR="00395BC7" w:rsidRPr="00302058" w:rsidRDefault="00395BC7" w:rsidP="00395BC7">
            <w:pPr>
              <w:pStyle w:val="ListParagraph"/>
              <w:ind w:left="882" w:hanging="426"/>
              <w:rPr>
                <w:ins w:id="450" w:author="OLTRE" w:date="2024-05-21T20:17:00Z"/>
                <w:rFonts w:ascii="Palatino Linotype" w:hAnsi="Palatino Linotype" w:cs="Calibri"/>
                <w:sz w:val="20"/>
                <w:szCs w:val="20"/>
              </w:rPr>
            </w:pPr>
          </w:p>
          <w:p w14:paraId="20FEBE04" w14:textId="77777777" w:rsidR="00395BC7" w:rsidRPr="00302058" w:rsidRDefault="00395BC7" w:rsidP="00395BC7">
            <w:pPr>
              <w:pStyle w:val="Btext"/>
              <w:numPr>
                <w:ilvl w:val="0"/>
                <w:numId w:val="33"/>
              </w:numPr>
              <w:spacing w:after="0"/>
              <w:ind w:left="882" w:hanging="426"/>
              <w:rPr>
                <w:ins w:id="451" w:author="OLTRE" w:date="2024-05-21T20:17:00Z"/>
                <w:rFonts w:ascii="Palatino Linotype" w:hAnsi="Palatino Linotype" w:cs="Calibri"/>
                <w:sz w:val="20"/>
                <w:szCs w:val="20"/>
              </w:rPr>
            </w:pPr>
            <w:ins w:id="452"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Completion Date</w:t>
              </w:r>
              <w:r w:rsidRPr="00302058">
                <w:rPr>
                  <w:rFonts w:ascii="Palatino Linotype" w:hAnsi="Palatino Linotype" w:cs="Calibri"/>
                  <w:sz w:val="20"/>
                  <w:szCs w:val="20"/>
                </w:rPr>
                <w:t>” shall have the meaning given to it under Article 6.1 of this Agreement;</w:t>
              </w:r>
            </w:ins>
          </w:p>
          <w:p w14:paraId="67CC65A9" w14:textId="77777777" w:rsidR="00395BC7" w:rsidRPr="00302058" w:rsidRDefault="00395BC7" w:rsidP="00395BC7">
            <w:pPr>
              <w:pStyle w:val="ListParagraph"/>
              <w:rPr>
                <w:ins w:id="453" w:author="OLTRE" w:date="2024-05-21T20:17:00Z"/>
                <w:rFonts w:ascii="Palatino Linotype" w:hAnsi="Palatino Linotype" w:cs="Calibri"/>
                <w:sz w:val="20"/>
                <w:szCs w:val="20"/>
              </w:rPr>
            </w:pPr>
          </w:p>
          <w:p w14:paraId="2764E5CE" w14:textId="77777777" w:rsidR="00395BC7" w:rsidRPr="00302058" w:rsidRDefault="00395BC7" w:rsidP="00395BC7">
            <w:pPr>
              <w:pStyle w:val="Btext"/>
              <w:numPr>
                <w:ilvl w:val="0"/>
                <w:numId w:val="33"/>
              </w:numPr>
              <w:spacing w:after="0"/>
              <w:ind w:left="882" w:hanging="426"/>
              <w:rPr>
                <w:ins w:id="454" w:author="OLTRE" w:date="2024-05-21T20:17:00Z"/>
                <w:rFonts w:ascii="Palatino Linotype" w:hAnsi="Palatino Linotype" w:cs="Calibri"/>
                <w:sz w:val="20"/>
                <w:szCs w:val="20"/>
              </w:rPr>
            </w:pPr>
            <w:ins w:id="455"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Conditions Precedent</w:t>
              </w:r>
              <w:r w:rsidRPr="00302058">
                <w:rPr>
                  <w:rFonts w:ascii="Palatino Linotype" w:hAnsi="Palatino Linotype" w:cs="Calibri"/>
                  <w:sz w:val="20"/>
                  <w:szCs w:val="20"/>
                </w:rPr>
                <w:t>” shall mean the conditions as set out in Exhibit E, that must be satisfied, or waived by the Subscriber (to the extend permitted by law) on or before the Closing Date;</w:t>
              </w:r>
            </w:ins>
          </w:p>
          <w:p w14:paraId="64D0C868" w14:textId="77777777" w:rsidR="00395BC7" w:rsidRPr="00302058" w:rsidRDefault="00395BC7" w:rsidP="00395BC7">
            <w:pPr>
              <w:pStyle w:val="ListParagraph"/>
              <w:rPr>
                <w:ins w:id="456" w:author="OLTRE" w:date="2024-05-21T20:17:00Z"/>
                <w:rFonts w:ascii="Palatino Linotype" w:hAnsi="Palatino Linotype" w:cs="Calibri"/>
                <w:sz w:val="20"/>
                <w:szCs w:val="20"/>
              </w:rPr>
            </w:pPr>
          </w:p>
          <w:p w14:paraId="38A51CF1" w14:textId="77777777" w:rsidR="00395BC7" w:rsidRPr="00302058" w:rsidRDefault="00395BC7" w:rsidP="00395BC7">
            <w:pPr>
              <w:pStyle w:val="Btext"/>
              <w:numPr>
                <w:ilvl w:val="0"/>
                <w:numId w:val="33"/>
              </w:numPr>
              <w:spacing w:after="0"/>
              <w:ind w:left="882" w:hanging="426"/>
              <w:rPr>
                <w:ins w:id="457" w:author="OLTRE" w:date="2024-05-21T20:17:00Z"/>
                <w:rFonts w:ascii="Palatino Linotype" w:hAnsi="Palatino Linotype" w:cs="Calibri"/>
                <w:sz w:val="20"/>
                <w:szCs w:val="20"/>
              </w:rPr>
            </w:pPr>
            <w:ins w:id="458"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Co-Sale Acceptance Notice”</w:t>
              </w:r>
              <w:r w:rsidRPr="00302058">
                <w:rPr>
                  <w:rFonts w:ascii="Palatino Linotype" w:hAnsi="Palatino Linotype" w:cs="Calibri"/>
                  <w:sz w:val="20"/>
                  <w:szCs w:val="20"/>
                </w:rPr>
                <w:t xml:space="preserve"> shall have the meaning given to it under Exhibit D paragraph 7 of this Agreement;</w:t>
              </w:r>
            </w:ins>
          </w:p>
          <w:p w14:paraId="31541741" w14:textId="77777777" w:rsidR="00395BC7" w:rsidRPr="00302058" w:rsidRDefault="00395BC7" w:rsidP="00395BC7">
            <w:pPr>
              <w:pStyle w:val="ListParagraph"/>
              <w:rPr>
                <w:ins w:id="459" w:author="OLTRE" w:date="2024-05-21T20:17:00Z"/>
                <w:rFonts w:ascii="Palatino Linotype" w:hAnsi="Palatino Linotype" w:cs="Calibri"/>
                <w:sz w:val="20"/>
                <w:szCs w:val="20"/>
              </w:rPr>
            </w:pPr>
          </w:p>
          <w:p w14:paraId="020CD9F4" w14:textId="77777777" w:rsidR="00395BC7" w:rsidRPr="00302058" w:rsidRDefault="00395BC7" w:rsidP="00395BC7">
            <w:pPr>
              <w:pStyle w:val="Btext"/>
              <w:numPr>
                <w:ilvl w:val="0"/>
                <w:numId w:val="33"/>
              </w:numPr>
              <w:spacing w:after="0"/>
              <w:ind w:left="882" w:hanging="426"/>
              <w:rPr>
                <w:ins w:id="460" w:author="OLTRE" w:date="2024-05-21T20:17:00Z"/>
                <w:rFonts w:ascii="Palatino Linotype" w:hAnsi="Palatino Linotype" w:cs="Calibri"/>
                <w:sz w:val="20"/>
                <w:szCs w:val="20"/>
              </w:rPr>
            </w:pPr>
            <w:ins w:id="461"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Interest” </w:t>
              </w:r>
              <w:r w:rsidRPr="00302058">
                <w:rPr>
                  <w:rFonts w:ascii="Palatino Linotype" w:hAnsi="Palatino Linotype" w:cs="Calibri"/>
                  <w:sz w:val="20"/>
                  <w:szCs w:val="20"/>
                </w:rPr>
                <w:t>shall have the meaning given to it under Exhibit D paragraph 7 of this Agreement;</w:t>
              </w:r>
            </w:ins>
          </w:p>
          <w:p w14:paraId="4212281A" w14:textId="77777777" w:rsidR="00395BC7" w:rsidRPr="00302058" w:rsidRDefault="00395BC7" w:rsidP="00395BC7">
            <w:pPr>
              <w:pStyle w:val="ListParagraph"/>
              <w:rPr>
                <w:ins w:id="462" w:author="OLTRE" w:date="2024-05-21T20:17:00Z"/>
                <w:rFonts w:ascii="Palatino Linotype" w:hAnsi="Palatino Linotype" w:cs="Calibri"/>
                <w:sz w:val="20"/>
                <w:szCs w:val="20"/>
              </w:rPr>
            </w:pPr>
          </w:p>
          <w:p w14:paraId="4D994BB5" w14:textId="77777777" w:rsidR="00395BC7" w:rsidRPr="00302058" w:rsidRDefault="00395BC7" w:rsidP="00395BC7">
            <w:pPr>
              <w:pStyle w:val="Btext"/>
              <w:numPr>
                <w:ilvl w:val="0"/>
                <w:numId w:val="33"/>
              </w:numPr>
              <w:spacing w:after="0"/>
              <w:ind w:left="882" w:hanging="426"/>
              <w:rPr>
                <w:ins w:id="463" w:author="OLTRE" w:date="2024-05-21T20:17:00Z"/>
                <w:rFonts w:ascii="Palatino Linotype" w:hAnsi="Palatino Linotype" w:cs="Calibri"/>
                <w:sz w:val="20"/>
                <w:szCs w:val="20"/>
              </w:rPr>
            </w:pPr>
            <w:ins w:id="464"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 xml:space="preserve">Co-Sale Right” </w:t>
              </w:r>
              <w:r w:rsidRPr="00302058">
                <w:rPr>
                  <w:rFonts w:ascii="Palatino Linotype" w:hAnsi="Palatino Linotype" w:cs="Calibri"/>
                  <w:sz w:val="20"/>
                  <w:szCs w:val="20"/>
                </w:rPr>
                <w:t>shall have the meaning given to it under Exhibit D paragraph 7 of this Agreement;</w:t>
              </w:r>
            </w:ins>
          </w:p>
          <w:p w14:paraId="0CFA3C91" w14:textId="77777777" w:rsidR="00395BC7" w:rsidRPr="00302058" w:rsidRDefault="00395BC7" w:rsidP="00395BC7">
            <w:pPr>
              <w:pStyle w:val="Btext"/>
              <w:spacing w:after="0"/>
              <w:ind w:firstLine="0"/>
              <w:rPr>
                <w:ins w:id="465" w:author="OLTRE" w:date="2024-05-21T20:17:00Z"/>
                <w:rFonts w:ascii="Palatino Linotype" w:hAnsi="Palatino Linotype" w:cs="Calibri"/>
                <w:sz w:val="20"/>
                <w:szCs w:val="20"/>
              </w:rPr>
            </w:pPr>
          </w:p>
          <w:p w14:paraId="76F24A09" w14:textId="77777777" w:rsidR="00395BC7" w:rsidRPr="00302058" w:rsidRDefault="00395BC7" w:rsidP="00395BC7">
            <w:pPr>
              <w:pStyle w:val="Btext"/>
              <w:numPr>
                <w:ilvl w:val="0"/>
                <w:numId w:val="33"/>
              </w:numPr>
              <w:spacing w:after="0"/>
              <w:ind w:left="882" w:hanging="426"/>
              <w:rPr>
                <w:ins w:id="466" w:author="OLTRE" w:date="2024-05-21T20:17:00Z"/>
                <w:rFonts w:ascii="Palatino Linotype" w:hAnsi="Palatino Linotype" w:cs="Calibri"/>
                <w:sz w:val="20"/>
                <w:szCs w:val="20"/>
              </w:rPr>
            </w:pPr>
            <w:ins w:id="467"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Deemed Liquidation Event</w:t>
              </w:r>
              <w:r w:rsidRPr="00302058">
                <w:rPr>
                  <w:rFonts w:ascii="Palatino Linotype" w:hAnsi="Palatino Linotype" w:cs="Calibri"/>
                  <w:sz w:val="20"/>
                  <w:szCs w:val="20"/>
                </w:rPr>
                <w:t xml:space="preserve">” </w:t>
              </w:r>
              <w:r w:rsidRPr="00302058">
                <w:rPr>
                  <w:rFonts w:ascii="Palatino Linotype" w:hAnsi="Palatino Linotype" w:cs="Calibri"/>
                  <w:sz w:val="20"/>
                  <w:szCs w:val="20"/>
                </w:rPr>
                <w:lastRenderedPageBreak/>
                <w:t>shall have the meaning given to it under Exhibit D paragraph 8 of this Agreement;</w:t>
              </w:r>
            </w:ins>
          </w:p>
          <w:p w14:paraId="480F206C" w14:textId="77777777" w:rsidR="00395BC7" w:rsidRPr="00302058" w:rsidRDefault="00395BC7" w:rsidP="00395BC7">
            <w:pPr>
              <w:pStyle w:val="Btext"/>
              <w:spacing w:after="0"/>
              <w:ind w:left="882" w:firstLine="0"/>
              <w:rPr>
                <w:ins w:id="468" w:author="OLTRE" w:date="2024-05-21T20:17:00Z"/>
                <w:rFonts w:ascii="Palatino Linotype" w:hAnsi="Palatino Linotype" w:cs="Calibri"/>
                <w:sz w:val="20"/>
                <w:szCs w:val="20"/>
              </w:rPr>
            </w:pPr>
          </w:p>
          <w:p w14:paraId="075BB152" w14:textId="1BCB101F" w:rsidR="00395BC7" w:rsidRPr="00302058" w:rsidRDefault="00395BC7" w:rsidP="00395BC7">
            <w:pPr>
              <w:pStyle w:val="Btext"/>
              <w:numPr>
                <w:ilvl w:val="0"/>
                <w:numId w:val="33"/>
              </w:numPr>
              <w:spacing w:after="0"/>
              <w:ind w:left="882" w:hanging="426"/>
              <w:rPr>
                <w:ins w:id="469" w:author="OLTRE" w:date="2024-05-21T20:17:00Z"/>
                <w:rFonts w:ascii="Palatino Linotype" w:hAnsi="Palatino Linotype" w:cs="Calibri"/>
                <w:sz w:val="20"/>
                <w:szCs w:val="20"/>
              </w:rPr>
            </w:pPr>
            <w:ins w:id="470"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Distribution Agreement</w:t>
              </w:r>
              <w:r w:rsidRPr="00302058">
                <w:rPr>
                  <w:rFonts w:ascii="Palatino Linotype" w:hAnsi="Palatino Linotype" w:cs="Calibri"/>
                  <w:sz w:val="20"/>
                  <w:szCs w:val="20"/>
                </w:rPr>
                <w:t>” means the distribution agreement between the Company and a distribution company appointed by the Subscriber;</w:t>
              </w:r>
            </w:ins>
          </w:p>
          <w:p w14:paraId="63AE4159" w14:textId="77777777" w:rsidR="00395BC7" w:rsidRPr="00302058" w:rsidRDefault="00395BC7" w:rsidP="00395BC7">
            <w:pPr>
              <w:pStyle w:val="Btext"/>
              <w:spacing w:after="0"/>
              <w:ind w:left="882" w:hanging="426"/>
              <w:rPr>
                <w:ins w:id="471" w:author="OLTRE" w:date="2024-05-21T20:17:00Z"/>
                <w:rFonts w:ascii="Palatino Linotype" w:hAnsi="Palatino Linotype" w:cs="Calibri"/>
                <w:sz w:val="20"/>
                <w:szCs w:val="20"/>
              </w:rPr>
            </w:pPr>
          </w:p>
          <w:p w14:paraId="2F0DD3C4" w14:textId="043CC6F4" w:rsidR="00395BC7" w:rsidRPr="00302058" w:rsidRDefault="00395BC7" w:rsidP="00395BC7">
            <w:pPr>
              <w:pStyle w:val="Btext"/>
              <w:numPr>
                <w:ilvl w:val="0"/>
                <w:numId w:val="33"/>
                <w:numberingChange w:id="472" w:author="OLTRE" w:date="2024-05-21T20:17:00Z" w:original="%1:7:4:."/>
              </w:numPr>
              <w:spacing w:after="0"/>
              <w:ind w:left="882" w:hanging="426"/>
              <w:rPr>
                <w:rFonts w:ascii="Palatino Linotype" w:hAnsi="Palatino Linotype"/>
                <w:b/>
                <w:sz w:val="20"/>
                <w:rPrChange w:id="473" w:author="OLTRE" w:date="2024-05-21T20:17:00Z">
                  <w:rPr>
                    <w:rFonts w:ascii="Palatino Linotype" w:hAnsi="Palatino Linotype"/>
                    <w:sz w:val="20"/>
                  </w:rPr>
                </w:rPrChange>
              </w:rPr>
              <w:pPrChange w:id="474" w:author="OLTRE" w:date="2024-05-21T20:17:00Z">
                <w:pPr>
                  <w:pStyle w:val="Btext"/>
                  <w:numPr>
                    <w:numId w:val="33"/>
                  </w:numPr>
                  <w:tabs>
                    <w:tab w:val="left" w:pos="254"/>
                  </w:tabs>
                  <w:spacing w:after="0"/>
                  <w:ind w:left="-16" w:firstLine="0"/>
                </w:pPr>
              </w:pPrChange>
            </w:pPr>
            <w:r w:rsidRPr="00302058">
              <w:rPr>
                <w:rFonts w:ascii="Palatino Linotype" w:hAnsi="Palatino Linotype" w:cs="Calibri"/>
                <w:b/>
                <w:sz w:val="20"/>
                <w:szCs w:val="20"/>
              </w:rPr>
              <w:t>“Existing Shareholders”</w:t>
            </w:r>
            <w:r w:rsidRPr="00302058">
              <w:rPr>
                <w:rFonts w:ascii="Palatino Linotype" w:hAnsi="Palatino Linotype" w:cs="Calibri"/>
                <w:sz w:val="20"/>
                <w:szCs w:val="20"/>
              </w:rPr>
              <w:t xml:space="preserve"> means the </w:t>
            </w:r>
            <w:del w:id="475" w:author="OLTRE" w:date="2024-05-21T20:17:00Z">
              <w:r w:rsidR="00903B1D" w:rsidRPr="00D12FE5">
                <w:rPr>
                  <w:rFonts w:ascii="Palatino Linotype" w:hAnsi="Palatino Linotype" w:cs="Calibri"/>
                  <w:sz w:val="20"/>
                  <w:szCs w:val="20"/>
                </w:rPr>
                <w:delText xml:space="preserve">legal </w:delText>
              </w:r>
            </w:del>
            <w:r w:rsidRPr="00302058">
              <w:rPr>
                <w:rFonts w:ascii="Palatino Linotype" w:hAnsi="Palatino Linotype" w:cs="Calibri"/>
                <w:sz w:val="20"/>
                <w:szCs w:val="20"/>
              </w:rPr>
              <w:t>shareholders of the Company as of the signing date of this Agreement</w:t>
            </w:r>
            <w:del w:id="476" w:author="OLTRE" w:date="2024-05-21T20:17:00Z">
              <w:r w:rsidR="00903B1D" w:rsidRPr="00D12FE5">
                <w:rPr>
                  <w:rFonts w:ascii="Palatino Linotype" w:hAnsi="Palatino Linotype" w:cs="Calibri"/>
                  <w:sz w:val="20"/>
                  <w:szCs w:val="20"/>
                </w:rPr>
                <w:delText>.</w:delText>
              </w:r>
            </w:del>
            <w:ins w:id="477" w:author="OLTRE" w:date="2024-05-21T20:17:00Z">
              <w:r w:rsidR="00474180" w:rsidRPr="00302058">
                <w:rPr>
                  <w:rFonts w:ascii="Palatino Linotype" w:hAnsi="Palatino Linotype" w:cs="Calibri"/>
                  <w:sz w:val="20"/>
                  <w:szCs w:val="20"/>
                </w:rPr>
                <w:t xml:space="preserve"> and at the Closing Date</w:t>
              </w:r>
              <w:r w:rsidRPr="00302058">
                <w:rPr>
                  <w:rFonts w:ascii="Palatino Linotype" w:hAnsi="Palatino Linotype"/>
                  <w:sz w:val="20"/>
                </w:rPr>
                <w:t>;</w:t>
              </w:r>
            </w:ins>
          </w:p>
          <w:p w14:paraId="4081D747" w14:textId="77777777" w:rsidR="00395BC7" w:rsidRPr="00302058" w:rsidRDefault="00395BC7" w:rsidP="00395BC7">
            <w:pPr>
              <w:pStyle w:val="Btext"/>
              <w:spacing w:after="0"/>
              <w:ind w:left="882" w:firstLine="0"/>
              <w:rPr>
                <w:rFonts w:ascii="Palatino Linotype" w:hAnsi="Palatino Linotype"/>
                <w:sz w:val="20"/>
                <w:rPrChange w:id="478" w:author="OLTRE" w:date="2024-05-21T20:17:00Z">
                  <w:rPr>
                    <w:rFonts w:ascii="Palatino Linotype" w:hAnsi="Palatino Linotype"/>
                    <w:b/>
                    <w:sz w:val="20"/>
                  </w:rPr>
                </w:rPrChange>
              </w:rPr>
              <w:pPrChange w:id="479" w:author="OLTRE" w:date="2024-05-21T20:17:00Z">
                <w:pPr>
                  <w:pStyle w:val="Btext"/>
                  <w:tabs>
                    <w:tab w:val="left" w:pos="254"/>
                  </w:tabs>
                  <w:spacing w:after="0"/>
                  <w:ind w:left="-16" w:firstLine="0"/>
                </w:pPr>
              </w:pPrChange>
            </w:pPr>
          </w:p>
          <w:p w14:paraId="2AA91F63" w14:textId="77777777" w:rsidR="003C35DE" w:rsidRPr="00D12FE5" w:rsidRDefault="003C35DE" w:rsidP="00141DCE">
            <w:pPr>
              <w:pStyle w:val="Btext"/>
              <w:tabs>
                <w:tab w:val="left" w:pos="254"/>
              </w:tabs>
              <w:spacing w:after="0"/>
              <w:ind w:left="-16" w:firstLine="0"/>
              <w:rPr>
                <w:del w:id="480" w:author="OLTRE" w:date="2024-05-21T20:17:00Z"/>
                <w:rFonts w:ascii="Palatino Linotype" w:hAnsi="Palatino Linotype" w:cs="Calibri"/>
                <w:sz w:val="20"/>
                <w:szCs w:val="20"/>
              </w:rPr>
            </w:pPr>
          </w:p>
          <w:p w14:paraId="502C86CC" w14:textId="3525DAE7" w:rsidR="00395BC7" w:rsidRPr="00302058" w:rsidRDefault="007662F7" w:rsidP="00395BC7">
            <w:pPr>
              <w:pStyle w:val="Btext"/>
              <w:numPr>
                <w:ilvl w:val="0"/>
                <w:numId w:val="33"/>
              </w:numPr>
              <w:spacing w:after="0"/>
              <w:ind w:left="882" w:hanging="426"/>
              <w:rPr>
                <w:ins w:id="481" w:author="OLTRE" w:date="2024-05-21T20:17:00Z"/>
                <w:rFonts w:ascii="Palatino Linotype" w:hAnsi="Palatino Linotype" w:cs="Calibri"/>
                <w:sz w:val="20"/>
                <w:szCs w:val="20"/>
              </w:rPr>
            </w:pPr>
            <w:del w:id="482" w:author="OLTRE" w:date="2024-05-21T20:17:00Z">
              <w:r w:rsidRPr="00D12FE5">
                <w:rPr>
                  <w:rFonts w:ascii="Palatino Linotype" w:hAnsi="Palatino Linotype"/>
                  <w:sz w:val="20"/>
                  <w:szCs w:val="20"/>
                </w:rPr>
                <w:delText>“</w:delText>
              </w:r>
              <w:r w:rsidRPr="00D12FE5">
                <w:rPr>
                  <w:rFonts w:ascii="Palatino Linotype" w:hAnsi="Palatino Linotype"/>
                  <w:b/>
                  <w:sz w:val="20"/>
                  <w:szCs w:val="20"/>
                </w:rPr>
                <w:delText>Indemnification</w:delText>
              </w:r>
            </w:del>
            <w:ins w:id="483" w:author="OLTRE" w:date="2024-05-21T20:17:00Z">
              <w:r w:rsidR="00395BC7" w:rsidRPr="00302058">
                <w:rPr>
                  <w:rFonts w:ascii="Palatino Linotype" w:hAnsi="Palatino Linotype" w:cs="Calibri"/>
                  <w:sz w:val="20"/>
                  <w:szCs w:val="20"/>
                </w:rPr>
                <w:t>"</w:t>
              </w:r>
              <w:r w:rsidR="00395BC7" w:rsidRPr="00302058">
                <w:rPr>
                  <w:rFonts w:ascii="Palatino Linotype" w:hAnsi="Palatino Linotype" w:cs="Calibri"/>
                  <w:b/>
                  <w:bCs/>
                  <w:sz w:val="20"/>
                  <w:szCs w:val="20"/>
                </w:rPr>
                <w:t>Founding Shareholders</w:t>
              </w:r>
              <w:r w:rsidR="00395BC7" w:rsidRPr="00302058">
                <w:rPr>
                  <w:rFonts w:ascii="Palatino Linotype" w:hAnsi="Palatino Linotype" w:cs="Calibri"/>
                  <w:sz w:val="20"/>
                  <w:szCs w:val="20"/>
                </w:rPr>
                <w:t>” mean Tiang Vichi Lestari, an Indonesian citizen, holder of the resident identity card No. 3172016602860006, residing at Jalan Lavender V no. 32, Kabupaten Tangerang, Banten, Indonesia, and Desmond Previn, an Indonesian citizen, holder of the resident identity card No.</w:t>
              </w:r>
              <w:r w:rsidR="00395BC7" w:rsidRPr="00302058">
                <w:rPr>
                  <w:rFonts w:ascii="Palatino Linotype" w:hAnsi="Palatino Linotype"/>
                </w:rPr>
                <w:t xml:space="preserve"> </w:t>
              </w:r>
              <w:r w:rsidR="00395BC7" w:rsidRPr="00302058">
                <w:rPr>
                  <w:rFonts w:ascii="Palatino Linotype" w:hAnsi="Palatino Linotype" w:cs="Calibri"/>
                  <w:sz w:val="20"/>
                  <w:szCs w:val="20"/>
                </w:rPr>
                <w:t>3171080209740007, residing at Jalan Mitra Gading Villa Blok E1 No. 8, Kelapa Gading, Jakarta Utara, Indonesia;</w:t>
              </w:r>
            </w:ins>
          </w:p>
          <w:p w14:paraId="573C2F4D" w14:textId="77777777" w:rsidR="00395BC7" w:rsidRPr="00302058" w:rsidRDefault="00395BC7" w:rsidP="00395BC7">
            <w:pPr>
              <w:pStyle w:val="ListParagraph"/>
              <w:rPr>
                <w:ins w:id="484" w:author="OLTRE" w:date="2024-05-21T20:17:00Z"/>
                <w:rFonts w:ascii="Palatino Linotype" w:hAnsi="Palatino Linotype" w:cs="Calibri"/>
                <w:sz w:val="20"/>
                <w:szCs w:val="20"/>
              </w:rPr>
            </w:pPr>
          </w:p>
          <w:p w14:paraId="3AEF8C18" w14:textId="77777777" w:rsidR="00395BC7" w:rsidRPr="00302058" w:rsidRDefault="00395BC7" w:rsidP="00395BC7">
            <w:pPr>
              <w:pStyle w:val="Btext"/>
              <w:numPr>
                <w:ilvl w:val="0"/>
                <w:numId w:val="33"/>
              </w:numPr>
              <w:spacing w:after="0"/>
              <w:ind w:left="882" w:hanging="426"/>
              <w:rPr>
                <w:ins w:id="485" w:author="OLTRE" w:date="2024-05-21T20:17:00Z"/>
                <w:rFonts w:ascii="Palatino Linotype" w:hAnsi="Palatino Linotype" w:cs="Calibri"/>
                <w:sz w:val="20"/>
                <w:szCs w:val="20"/>
              </w:rPr>
            </w:pPr>
            <w:ins w:id="486"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Indemnified Parties</w:t>
              </w:r>
              <w:r w:rsidRPr="00302058">
                <w:rPr>
                  <w:rFonts w:ascii="Palatino Linotype" w:hAnsi="Palatino Linotype" w:cs="Calibri"/>
                  <w:sz w:val="20"/>
                  <w:szCs w:val="20"/>
                </w:rPr>
                <w:t>” shall have the meaning given to it under Article 9 of this Agreement;</w:t>
              </w:r>
            </w:ins>
          </w:p>
          <w:p w14:paraId="12DE3682" w14:textId="77777777" w:rsidR="00395BC7" w:rsidRPr="00302058" w:rsidRDefault="00395BC7" w:rsidP="00395BC7">
            <w:pPr>
              <w:pStyle w:val="ListParagraph"/>
              <w:rPr>
                <w:ins w:id="487" w:author="OLTRE" w:date="2024-05-21T20:17:00Z"/>
                <w:rFonts w:ascii="Palatino Linotype" w:hAnsi="Palatino Linotype" w:cs="Calibri"/>
                <w:sz w:val="20"/>
                <w:szCs w:val="20"/>
              </w:rPr>
            </w:pPr>
          </w:p>
          <w:p w14:paraId="71DDDF22" w14:textId="0BD50B27" w:rsidR="00395BC7" w:rsidRPr="00302058" w:rsidRDefault="00395BC7" w:rsidP="00395BC7">
            <w:pPr>
              <w:pStyle w:val="Btext"/>
              <w:numPr>
                <w:ilvl w:val="0"/>
                <w:numId w:val="33"/>
              </w:numPr>
              <w:spacing w:after="0"/>
              <w:ind w:left="882" w:hanging="426"/>
              <w:rPr>
                <w:ins w:id="488" w:author="OLTRE" w:date="2024-05-21T20:17:00Z"/>
                <w:rFonts w:ascii="Palatino Linotype" w:hAnsi="Palatino Linotype" w:cs="Calibri"/>
                <w:sz w:val="20"/>
                <w:szCs w:val="20"/>
              </w:rPr>
            </w:pPr>
            <w:ins w:id="489"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Interim Period</w:t>
              </w:r>
              <w:r w:rsidRPr="00302058">
                <w:rPr>
                  <w:rFonts w:ascii="Palatino Linotype" w:hAnsi="Palatino Linotype" w:cs="Calibri"/>
                  <w:sz w:val="20"/>
                  <w:szCs w:val="20"/>
                </w:rPr>
                <w:t>” means the period of time from and including the date first me</w:t>
              </w:r>
              <w:r w:rsidR="00AB06D9" w:rsidRPr="00302058">
                <w:rPr>
                  <w:rFonts w:ascii="Palatino Linotype" w:hAnsi="Palatino Linotype" w:cs="Calibri"/>
                  <w:sz w:val="20"/>
                  <w:szCs w:val="20"/>
                </w:rPr>
                <w:t>n</w:t>
              </w:r>
              <w:r w:rsidRPr="00302058">
                <w:rPr>
                  <w:rFonts w:ascii="Palatino Linotype" w:hAnsi="Palatino Linotype" w:cs="Calibri"/>
                  <w:sz w:val="20"/>
                  <w:szCs w:val="20"/>
                </w:rPr>
                <w:t>tioned above until and including the Completion Date or the termination date of this Agreement, whichever occurs earlier;</w:t>
              </w:r>
            </w:ins>
          </w:p>
          <w:p w14:paraId="67C6073F" w14:textId="77777777" w:rsidR="00395BC7" w:rsidRPr="00302058" w:rsidRDefault="00395BC7" w:rsidP="00395BC7">
            <w:pPr>
              <w:pStyle w:val="ListParagraph"/>
              <w:rPr>
                <w:ins w:id="490" w:author="OLTRE" w:date="2024-05-21T20:17:00Z"/>
                <w:rFonts w:ascii="Palatino Linotype" w:hAnsi="Palatino Linotype" w:cs="Calibri"/>
                <w:sz w:val="20"/>
                <w:szCs w:val="20"/>
              </w:rPr>
            </w:pPr>
          </w:p>
          <w:p w14:paraId="3310EB4E" w14:textId="34A385C1" w:rsidR="00395BC7" w:rsidRPr="00302058" w:rsidRDefault="00395BC7" w:rsidP="00395BC7">
            <w:pPr>
              <w:pStyle w:val="Btext"/>
              <w:numPr>
                <w:ilvl w:val="0"/>
                <w:numId w:val="33"/>
                <w:numberingChange w:id="491" w:author="OLTRE" w:date="2024-05-21T20:17:00Z" w:original="%1:8:4:."/>
              </w:numPr>
              <w:spacing w:after="0"/>
              <w:ind w:left="882" w:hanging="426"/>
              <w:rPr>
                <w:rFonts w:ascii="Palatino Linotype" w:hAnsi="Palatino Linotype" w:cs="Calibri"/>
                <w:sz w:val="20"/>
                <w:szCs w:val="20"/>
              </w:rPr>
              <w:pPrChange w:id="492" w:author="OLTRE" w:date="2024-05-21T20:17:00Z">
                <w:pPr>
                  <w:pStyle w:val="Btext"/>
                  <w:numPr>
                    <w:numId w:val="33"/>
                  </w:numPr>
                  <w:tabs>
                    <w:tab w:val="left" w:pos="254"/>
                  </w:tabs>
                  <w:spacing w:after="0"/>
                  <w:ind w:left="-16" w:firstLine="0"/>
                </w:pPr>
              </w:pPrChange>
            </w:pPr>
            <w:ins w:id="493" w:author="OLTRE" w:date="2024-05-21T20:17:00Z">
              <w:r w:rsidRPr="00302058">
                <w:rPr>
                  <w:rFonts w:ascii="Palatino Linotype" w:hAnsi="Palatino Linotype"/>
                  <w:sz w:val="20"/>
                  <w:szCs w:val="20"/>
                </w:rPr>
                <w:t>“</w:t>
              </w:r>
              <w:r w:rsidRPr="00302058">
                <w:rPr>
                  <w:rFonts w:ascii="Palatino Linotype" w:hAnsi="Palatino Linotype"/>
                  <w:b/>
                  <w:sz w:val="20"/>
                  <w:szCs w:val="20"/>
                </w:rPr>
                <w:t>Investor</w:t>
              </w:r>
            </w:ins>
            <w:r w:rsidRPr="00302058">
              <w:rPr>
                <w:rFonts w:ascii="Palatino Linotype" w:hAnsi="Palatino Linotype"/>
                <w:b/>
                <w:sz w:val="20"/>
                <w:szCs w:val="20"/>
              </w:rPr>
              <w:t xml:space="preserve"> Agreement</w:t>
            </w:r>
            <w:r w:rsidRPr="00302058">
              <w:rPr>
                <w:rFonts w:ascii="Palatino Linotype" w:hAnsi="Palatino Linotype"/>
                <w:sz w:val="20"/>
                <w:szCs w:val="20"/>
              </w:rPr>
              <w:t xml:space="preserve">” means the agreement </w:t>
            </w:r>
            <w:del w:id="494" w:author="OLTRE" w:date="2024-05-21T20:17:00Z">
              <w:r w:rsidR="007662F7" w:rsidRPr="00D12FE5">
                <w:rPr>
                  <w:rFonts w:ascii="Palatino Linotype" w:hAnsi="Palatino Linotype"/>
                  <w:sz w:val="20"/>
                  <w:szCs w:val="20"/>
                </w:rPr>
                <w:delText>between</w:delText>
              </w:r>
            </w:del>
            <w:ins w:id="495" w:author="OLTRE" w:date="2024-05-21T20:17:00Z">
              <w:r w:rsidR="000D64F6" w:rsidRPr="00302058">
                <w:rPr>
                  <w:rFonts w:ascii="Palatino Linotype" w:hAnsi="Palatino Linotype"/>
                  <w:sz w:val="20"/>
                  <w:szCs w:val="20"/>
                </w:rPr>
                <w:t xml:space="preserve">, currently named as the ‘Investor Agreement’, to be entered into </w:t>
              </w:r>
              <w:r w:rsidRPr="00302058">
                <w:rPr>
                  <w:rFonts w:ascii="Palatino Linotype" w:hAnsi="Palatino Linotype"/>
                  <w:sz w:val="20"/>
                  <w:szCs w:val="20"/>
                </w:rPr>
                <w:t>among</w:t>
              </w:r>
            </w:ins>
            <w:r w:rsidRPr="00302058">
              <w:rPr>
                <w:rFonts w:ascii="Palatino Linotype" w:hAnsi="Palatino Linotype"/>
                <w:sz w:val="20"/>
                <w:szCs w:val="20"/>
              </w:rPr>
              <w:t xml:space="preserve"> the</w:t>
            </w:r>
            <w:r w:rsidRPr="00302058">
              <w:rPr>
                <w:rFonts w:ascii="Palatino Linotype" w:hAnsi="Palatino Linotype"/>
                <w:sz w:val="20"/>
                <w:rPrChange w:id="496" w:author="OLTRE" w:date="2024-05-21T20:17:00Z">
                  <w:rPr>
                    <w:rFonts w:ascii="Palatino Linotype" w:hAnsi="Palatino Linotype"/>
                    <w:sz w:val="20"/>
                    <w:lang w:val="id-ID"/>
                  </w:rPr>
                </w:rPrChange>
              </w:rPr>
              <w:t xml:space="preserve"> </w:t>
            </w:r>
            <w:r w:rsidRPr="00302058">
              <w:rPr>
                <w:rFonts w:ascii="Palatino Linotype" w:hAnsi="Palatino Linotype"/>
                <w:sz w:val="20"/>
                <w:szCs w:val="20"/>
              </w:rPr>
              <w:t xml:space="preserve">Company, </w:t>
            </w:r>
            <w:del w:id="497" w:author="OLTRE" w:date="2024-05-21T20:17:00Z">
              <w:r w:rsidR="007662F7" w:rsidRPr="00D12FE5">
                <w:rPr>
                  <w:rFonts w:ascii="Palatino Linotype" w:hAnsi="Palatino Linotype"/>
                  <w:sz w:val="20"/>
                  <w:szCs w:val="20"/>
                </w:rPr>
                <w:delText>as</w:delText>
              </w:r>
            </w:del>
            <w:r w:rsidRPr="00302058">
              <w:rPr>
                <w:rFonts w:ascii="Palatino Linotype" w:hAnsi="Palatino Linotype"/>
                <w:sz w:val="20"/>
                <w:szCs w:val="20"/>
              </w:rPr>
              <w:t xml:space="preserve"> the </w:t>
            </w:r>
            <w:del w:id="498" w:author="OLTRE" w:date="2024-05-21T20:17:00Z">
              <w:r w:rsidR="007662F7" w:rsidRPr="00D12FE5">
                <w:rPr>
                  <w:rFonts w:ascii="Palatino Linotype" w:hAnsi="Palatino Linotype"/>
                  <w:sz w:val="20"/>
                  <w:szCs w:val="20"/>
                </w:rPr>
                <w:delText>case may be</w:delText>
              </w:r>
            </w:del>
            <w:ins w:id="499" w:author="OLTRE" w:date="2024-05-21T20:17:00Z">
              <w:r w:rsidRPr="00302058">
                <w:rPr>
                  <w:rFonts w:ascii="Palatino Linotype" w:hAnsi="Palatino Linotype"/>
                  <w:sz w:val="20"/>
                  <w:szCs w:val="20"/>
                </w:rPr>
                <w:t>Subscriber</w:t>
              </w:r>
            </w:ins>
            <w:r w:rsidRPr="00302058">
              <w:rPr>
                <w:rFonts w:ascii="Palatino Linotype" w:hAnsi="Palatino Linotype"/>
                <w:sz w:val="20"/>
                <w:szCs w:val="20"/>
              </w:rPr>
              <w:t>,</w:t>
            </w:r>
            <w:r w:rsidR="006B6A17" w:rsidRPr="00302058">
              <w:rPr>
                <w:rFonts w:ascii="Palatino Linotype" w:hAnsi="Palatino Linotype"/>
                <w:sz w:val="20"/>
                <w:szCs w:val="20"/>
              </w:rPr>
              <w:t xml:space="preserve"> and</w:t>
            </w:r>
            <w:r w:rsidRPr="00302058">
              <w:rPr>
                <w:rFonts w:ascii="Palatino Linotype" w:hAnsi="Palatino Linotype"/>
                <w:sz w:val="20"/>
                <w:szCs w:val="20"/>
              </w:rPr>
              <w:t xml:space="preserve"> </w:t>
            </w:r>
            <w:r w:rsidR="006B6A17" w:rsidRPr="00302058">
              <w:rPr>
                <w:rFonts w:ascii="Palatino Linotype" w:hAnsi="Palatino Linotype"/>
                <w:sz w:val="20"/>
                <w:szCs w:val="20"/>
              </w:rPr>
              <w:t xml:space="preserve">the </w:t>
            </w:r>
            <w:del w:id="500" w:author="OLTRE" w:date="2024-05-21T20:17:00Z">
              <w:r w:rsidR="007662F7" w:rsidRPr="00D12FE5">
                <w:rPr>
                  <w:rFonts w:ascii="Palatino Linotype" w:hAnsi="Palatino Linotype"/>
                  <w:sz w:val="20"/>
                  <w:szCs w:val="20"/>
                </w:rPr>
                <w:delText xml:space="preserve">director </w:delText>
              </w:r>
              <w:r w:rsidR="007662F7" w:rsidRPr="00D12FE5">
                <w:rPr>
                  <w:rFonts w:ascii="Palatino Linotype" w:hAnsi="Palatino Linotype"/>
                  <w:sz w:val="20"/>
                  <w:szCs w:val="20"/>
                </w:rPr>
                <w:lastRenderedPageBreak/>
                <w:delText>or commissioner designated</w:delText>
              </w:r>
            </w:del>
            <w:ins w:id="501" w:author="OLTRE" w:date="2024-05-21T20:17:00Z">
              <w:r w:rsidR="006B6A17" w:rsidRPr="00302058">
                <w:rPr>
                  <w:rFonts w:ascii="Palatino Linotype" w:hAnsi="Palatino Linotype"/>
                  <w:sz w:val="20"/>
                  <w:szCs w:val="20"/>
                </w:rPr>
                <w:t>Existing Shareholders</w:t>
              </w:r>
            </w:ins>
            <w:r w:rsidR="000D64F6" w:rsidRPr="00302058">
              <w:rPr>
                <w:rFonts w:ascii="Palatino Linotype" w:hAnsi="Palatino Linotype"/>
                <w:sz w:val="20"/>
                <w:szCs w:val="20"/>
              </w:rPr>
              <w:t xml:space="preserve"> by the </w:t>
            </w:r>
            <w:del w:id="502" w:author="OLTRE" w:date="2024-05-21T20:17:00Z">
              <w:r w:rsidR="007662F7" w:rsidRPr="00D12FE5">
                <w:rPr>
                  <w:rFonts w:ascii="Palatino Linotype" w:hAnsi="Palatino Linotype"/>
                  <w:sz w:val="20"/>
                  <w:szCs w:val="20"/>
                </w:rPr>
                <w:delText>Subscriber</w:delText>
              </w:r>
              <w:r w:rsidR="00133548" w:rsidRPr="00D12FE5">
                <w:rPr>
                  <w:rFonts w:ascii="Palatino Linotype" w:hAnsi="Palatino Linotype"/>
                  <w:sz w:val="20"/>
                  <w:szCs w:val="20"/>
                </w:rPr>
                <w:delText>s</w:delText>
              </w:r>
              <w:r w:rsidR="007662F7" w:rsidRPr="00D12FE5">
                <w:rPr>
                  <w:rFonts w:ascii="Palatino Linotype" w:hAnsi="Palatino Linotype"/>
                  <w:sz w:val="20"/>
                  <w:szCs w:val="20"/>
                </w:rPr>
                <w:delText>, as the case may be.</w:delText>
              </w:r>
            </w:del>
            <w:ins w:id="503" w:author="OLTRE" w:date="2024-05-21T20:17:00Z">
              <w:r w:rsidR="000D64F6" w:rsidRPr="00302058">
                <w:rPr>
                  <w:rFonts w:ascii="Palatino Linotype" w:hAnsi="Palatino Linotype"/>
                  <w:sz w:val="20"/>
                  <w:szCs w:val="20"/>
                </w:rPr>
                <w:t>Closing Date</w:t>
              </w:r>
              <w:r w:rsidRPr="00302058">
                <w:rPr>
                  <w:rFonts w:ascii="Palatino Linotype" w:hAnsi="Palatino Linotype"/>
                  <w:sz w:val="20"/>
                  <w:szCs w:val="20"/>
                </w:rPr>
                <w:t>;</w:t>
              </w:r>
            </w:ins>
          </w:p>
          <w:p w14:paraId="2B1FECFF" w14:textId="77777777" w:rsidR="00395BC7" w:rsidRPr="00302058" w:rsidRDefault="00395BC7" w:rsidP="00395BC7">
            <w:pPr>
              <w:pStyle w:val="ListParagraph"/>
              <w:rPr>
                <w:ins w:id="504" w:author="OLTRE" w:date="2024-05-21T20:17:00Z"/>
                <w:rFonts w:ascii="Palatino Linotype" w:hAnsi="Palatino Linotype" w:cs="Calibri"/>
                <w:sz w:val="20"/>
                <w:szCs w:val="20"/>
              </w:rPr>
            </w:pPr>
          </w:p>
          <w:p w14:paraId="02D3CE6E" w14:textId="77777777" w:rsidR="00395BC7" w:rsidRPr="00302058" w:rsidRDefault="00395BC7" w:rsidP="00395BC7">
            <w:pPr>
              <w:pStyle w:val="Btext"/>
              <w:numPr>
                <w:ilvl w:val="0"/>
                <w:numId w:val="33"/>
              </w:numPr>
              <w:spacing w:after="0"/>
              <w:ind w:left="882" w:hanging="426"/>
              <w:rPr>
                <w:ins w:id="505" w:author="OLTRE" w:date="2024-05-21T20:17:00Z"/>
                <w:rFonts w:ascii="Palatino Linotype" w:hAnsi="Palatino Linotype" w:cs="Calibri"/>
                <w:sz w:val="20"/>
                <w:szCs w:val="20"/>
              </w:rPr>
            </w:pPr>
            <w:ins w:id="506"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Investment Issue Price</w:t>
              </w:r>
              <w:r w:rsidRPr="00302058">
                <w:rPr>
                  <w:rFonts w:ascii="Palatino Linotype" w:hAnsi="Palatino Linotype" w:cs="Calibri"/>
                  <w:sz w:val="20"/>
                  <w:szCs w:val="20"/>
                </w:rPr>
                <w:t>” shall have the meaning given to it under Article 2.1 of this Agreement;</w:t>
              </w:r>
            </w:ins>
          </w:p>
          <w:p w14:paraId="12A2F2A2" w14:textId="77777777" w:rsidR="00395BC7" w:rsidRPr="00302058" w:rsidRDefault="00395BC7" w:rsidP="00395BC7">
            <w:pPr>
              <w:pStyle w:val="ListParagraph"/>
              <w:rPr>
                <w:ins w:id="507" w:author="OLTRE" w:date="2024-05-21T20:17:00Z"/>
                <w:rFonts w:ascii="Palatino Linotype" w:hAnsi="Palatino Linotype" w:cs="Calibri"/>
                <w:sz w:val="20"/>
                <w:szCs w:val="20"/>
              </w:rPr>
            </w:pPr>
          </w:p>
          <w:p w14:paraId="1042EBD3" w14:textId="01A84A6C" w:rsidR="00395BC7" w:rsidRPr="00302058" w:rsidRDefault="00395BC7" w:rsidP="00395BC7">
            <w:pPr>
              <w:pStyle w:val="Btext"/>
              <w:numPr>
                <w:ilvl w:val="0"/>
                <w:numId w:val="33"/>
              </w:numPr>
              <w:spacing w:after="0"/>
              <w:ind w:left="882" w:hanging="426"/>
              <w:rPr>
                <w:ins w:id="508" w:author="OLTRE" w:date="2024-05-21T20:17:00Z"/>
                <w:rFonts w:ascii="Palatino Linotype" w:hAnsi="Palatino Linotype" w:cs="Calibri"/>
                <w:sz w:val="20"/>
                <w:szCs w:val="20"/>
              </w:rPr>
            </w:pPr>
            <w:ins w:id="509"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IPO</w:t>
              </w:r>
              <w:r w:rsidRPr="00302058">
                <w:rPr>
                  <w:rFonts w:ascii="Palatino Linotype" w:hAnsi="Palatino Linotype" w:cs="Calibri"/>
                  <w:sz w:val="20"/>
                  <w:szCs w:val="20"/>
                </w:rPr>
                <w:t xml:space="preserve">” means an initial public offering of the Company’s shares in </w:t>
              </w:r>
              <w:r w:rsidR="005E67F3" w:rsidRPr="00302058">
                <w:rPr>
                  <w:rFonts w:ascii="Palatino Linotype" w:hAnsi="Palatino Linotype" w:cs="Calibri"/>
                  <w:sz w:val="20"/>
                  <w:szCs w:val="20"/>
                </w:rPr>
                <w:t xml:space="preserve">a </w:t>
              </w:r>
              <w:r w:rsidR="00533793" w:rsidRPr="00302058">
                <w:rPr>
                  <w:rFonts w:ascii="Palatino Linotype" w:hAnsi="Palatino Linotype" w:cs="Calibri"/>
                  <w:sz w:val="20"/>
                  <w:szCs w:val="20"/>
                </w:rPr>
                <w:t>qualified stock exchange</w:t>
              </w:r>
              <w:r w:rsidRPr="00302058">
                <w:rPr>
                  <w:rFonts w:ascii="Palatino Linotype" w:hAnsi="Palatino Linotype" w:cs="Calibri"/>
                  <w:sz w:val="20"/>
                  <w:szCs w:val="20"/>
                </w:rPr>
                <w:t>;</w:t>
              </w:r>
            </w:ins>
          </w:p>
          <w:p w14:paraId="725DC641" w14:textId="77777777" w:rsidR="00395BC7" w:rsidRPr="00302058" w:rsidRDefault="00395BC7" w:rsidP="00395BC7">
            <w:pPr>
              <w:pStyle w:val="ListParagraph"/>
              <w:ind w:left="882" w:hanging="426"/>
              <w:rPr>
                <w:rFonts w:ascii="Palatino Linotype" w:hAnsi="Palatino Linotype"/>
                <w:sz w:val="20"/>
                <w:szCs w:val="20"/>
              </w:rPr>
              <w:pPrChange w:id="510" w:author="OLTRE" w:date="2024-05-21T20:17:00Z">
                <w:pPr>
                  <w:pStyle w:val="Btext"/>
                  <w:tabs>
                    <w:tab w:val="left" w:pos="254"/>
                  </w:tabs>
                  <w:spacing w:after="0"/>
                  <w:ind w:left="-16" w:firstLine="0"/>
                </w:pPr>
              </w:pPrChange>
            </w:pPr>
          </w:p>
          <w:p w14:paraId="128BAC31" w14:textId="7F3FC590" w:rsidR="00395BC7" w:rsidRPr="00302058" w:rsidRDefault="00395BC7" w:rsidP="00395BC7">
            <w:pPr>
              <w:pStyle w:val="Btext"/>
              <w:numPr>
                <w:ilvl w:val="0"/>
                <w:numId w:val="33"/>
                <w:numberingChange w:id="511" w:author="OLTRE" w:date="2024-05-21T20:17:00Z" w:original="%1:9:4:."/>
              </w:numPr>
              <w:spacing w:after="0"/>
              <w:ind w:left="882" w:hanging="426"/>
              <w:rPr>
                <w:rFonts w:ascii="Palatino Linotype" w:hAnsi="Palatino Linotype" w:cs="Calibri"/>
                <w:sz w:val="20"/>
                <w:szCs w:val="20"/>
              </w:rPr>
              <w:pPrChange w:id="512" w:author="OLTRE" w:date="2024-05-21T20:17:00Z">
                <w:pPr>
                  <w:pStyle w:val="Btext"/>
                  <w:numPr>
                    <w:numId w:val="33"/>
                  </w:numPr>
                  <w:tabs>
                    <w:tab w:val="left" w:pos="254"/>
                  </w:tabs>
                  <w:spacing w:after="0"/>
                  <w:ind w:left="-16" w:firstLine="0"/>
                </w:pPr>
              </w:pPrChange>
            </w:pPr>
            <w:r w:rsidRPr="00302058">
              <w:rPr>
                <w:rFonts w:ascii="Palatino Linotype" w:hAnsi="Palatino Linotype"/>
                <w:sz w:val="20"/>
                <w:szCs w:val="20"/>
              </w:rPr>
              <w:t>“</w:t>
            </w:r>
            <w:r w:rsidRPr="00302058">
              <w:rPr>
                <w:rFonts w:ascii="Palatino Linotype" w:hAnsi="Palatino Linotype"/>
                <w:b/>
                <w:sz w:val="20"/>
                <w:szCs w:val="20"/>
              </w:rPr>
              <w:t>Key Employee</w:t>
            </w:r>
            <w:r w:rsidRPr="00302058">
              <w:rPr>
                <w:rFonts w:ascii="Palatino Linotype" w:hAnsi="Palatino Linotype"/>
                <w:sz w:val="20"/>
                <w:szCs w:val="20"/>
              </w:rPr>
              <w:t>”</w:t>
            </w:r>
            <w:bookmarkStart w:id="513" w:name="_DV_M161"/>
            <w:bookmarkEnd w:id="513"/>
            <w:r w:rsidRPr="00302058">
              <w:rPr>
                <w:rFonts w:ascii="Palatino Linotype" w:hAnsi="Palatino Linotype"/>
                <w:sz w:val="20"/>
                <w:szCs w:val="20"/>
                <w:lang w:val="id-ID"/>
              </w:rPr>
              <w:t xml:space="preserve"> </w:t>
            </w:r>
            <w:r w:rsidRPr="00302058">
              <w:rPr>
                <w:rFonts w:ascii="Palatino Linotype" w:hAnsi="Palatino Linotype"/>
                <w:sz w:val="20"/>
                <w:szCs w:val="20"/>
              </w:rPr>
              <w:t xml:space="preserve">means </w:t>
            </w:r>
            <w:bookmarkStart w:id="514" w:name="_DV_C174"/>
            <w:del w:id="515" w:author="OLTRE" w:date="2024-05-21T20:17:00Z">
              <w:r w:rsidR="007662F7" w:rsidRPr="00D12FE5">
                <w:rPr>
                  <w:rFonts w:ascii="Palatino Linotype" w:hAnsi="Palatino Linotype"/>
                  <w:sz w:val="20"/>
                  <w:szCs w:val="20"/>
                </w:rPr>
                <w:delText>each</w:delText>
              </w:r>
            </w:del>
            <w:ins w:id="516" w:author="OLTRE" w:date="2024-05-21T20:17:00Z">
              <w:r w:rsidRPr="00302058">
                <w:rPr>
                  <w:rFonts w:ascii="Palatino Linotype" w:hAnsi="Palatino Linotype"/>
                  <w:sz w:val="20"/>
                  <w:szCs w:val="20"/>
                </w:rPr>
                <w:t>the Company’s employees, who are deemed significant to the operations, management, or expansion</w:t>
              </w:r>
            </w:ins>
            <w:r w:rsidRPr="00302058">
              <w:rPr>
                <w:rFonts w:ascii="Palatino Linotype" w:hAnsi="Palatino Linotype"/>
                <w:sz w:val="20"/>
                <w:szCs w:val="20"/>
              </w:rPr>
              <w:t xml:space="preserve"> of </w:t>
            </w:r>
            <w:r w:rsidRPr="00302058">
              <w:rPr>
                <w:rFonts w:ascii="Palatino Linotype" w:hAnsi="Palatino Linotype"/>
                <w:sz w:val="20"/>
                <w:rPrChange w:id="517" w:author="OLTRE" w:date="2024-05-21T20:17:00Z">
                  <w:rPr>
                    <w:rStyle w:val="DeltaViewInsertion"/>
                    <w:rFonts w:ascii="Palatino Linotype" w:hAnsi="Palatino Linotype"/>
                    <w:color w:val="auto"/>
                    <w:sz w:val="20"/>
                    <w:u w:val="none"/>
                  </w:rPr>
                </w:rPrChange>
              </w:rPr>
              <w:t xml:space="preserve">the </w:t>
            </w:r>
            <w:del w:id="518" w:author="OLTRE" w:date="2024-05-21T20:17:00Z">
              <w:r w:rsidR="00E2346C" w:rsidRPr="00D12FE5">
                <w:rPr>
                  <w:rStyle w:val="DeltaViewInsertion"/>
                  <w:rFonts w:ascii="Palatino Linotype" w:hAnsi="Palatino Linotype"/>
                  <w:color w:val="auto"/>
                  <w:sz w:val="20"/>
                  <w:szCs w:val="20"/>
                  <w:u w:val="none"/>
                </w:rPr>
                <w:delText>choosen employee</w:delText>
              </w:r>
              <w:r w:rsidR="006D6032" w:rsidRPr="00D12FE5">
                <w:rPr>
                  <w:rStyle w:val="DeltaViewInsertion"/>
                  <w:rFonts w:ascii="Palatino Linotype" w:hAnsi="Palatino Linotype"/>
                  <w:color w:val="auto"/>
                  <w:sz w:val="20"/>
                  <w:szCs w:val="20"/>
                  <w:u w:val="none"/>
                </w:rPr>
                <w:delText xml:space="preserve"> by the Investors</w:delText>
              </w:r>
              <w:r w:rsidR="000962CB" w:rsidRPr="00D12FE5">
                <w:rPr>
                  <w:rStyle w:val="DeltaViewInsertion"/>
                  <w:rFonts w:ascii="Palatino Linotype" w:hAnsi="Palatino Linotype"/>
                  <w:color w:val="auto"/>
                  <w:sz w:val="20"/>
                  <w:szCs w:val="20"/>
                  <w:u w:val="none"/>
                </w:rPr>
                <w:delText xml:space="preserve"> (</w:delText>
              </w:r>
            </w:del>
            <w:ins w:id="519" w:author="OLTRE" w:date="2024-05-21T20:17:00Z">
              <w:r w:rsidRPr="00302058">
                <w:rPr>
                  <w:rFonts w:ascii="Palatino Linotype" w:hAnsi="Palatino Linotype"/>
                  <w:sz w:val="20"/>
                  <w:szCs w:val="20"/>
                </w:rPr>
                <w:t xml:space="preserve">Company, </w:t>
              </w:r>
            </w:ins>
            <w:r w:rsidRPr="00302058">
              <w:rPr>
                <w:rFonts w:ascii="Palatino Linotype" w:hAnsi="Palatino Linotype"/>
                <w:sz w:val="20"/>
                <w:rPrChange w:id="520" w:author="OLTRE" w:date="2024-05-21T20:17:00Z">
                  <w:rPr>
                    <w:rStyle w:val="DeltaViewInsertion"/>
                    <w:rFonts w:ascii="Palatino Linotype" w:hAnsi="Palatino Linotype"/>
                    <w:color w:val="auto"/>
                    <w:sz w:val="20"/>
                    <w:u w:val="none"/>
                  </w:rPr>
                </w:rPrChange>
              </w:rPr>
              <w:t xml:space="preserve">including but not limited to </w:t>
            </w:r>
            <w:del w:id="521" w:author="OLTRE" w:date="2024-05-21T20:17:00Z">
              <w:r w:rsidR="000962CB" w:rsidRPr="00D12FE5">
                <w:rPr>
                  <w:rStyle w:val="DeltaViewInsertion"/>
                  <w:rFonts w:ascii="Palatino Linotype" w:hAnsi="Palatino Linotype"/>
                  <w:color w:val="auto"/>
                  <w:sz w:val="20"/>
                  <w:szCs w:val="20"/>
                  <w:u w:val="none"/>
                </w:rPr>
                <w:delText>Subscriber</w:delText>
              </w:r>
              <w:r w:rsidR="005D1411" w:rsidRPr="00D12FE5">
                <w:rPr>
                  <w:rStyle w:val="DeltaViewInsertion"/>
                  <w:rFonts w:ascii="Palatino Linotype" w:hAnsi="Palatino Linotype"/>
                  <w:color w:val="auto"/>
                  <w:sz w:val="20"/>
                  <w:szCs w:val="20"/>
                  <w:u w:val="none"/>
                </w:rPr>
                <w:delText>s</w:delText>
              </w:r>
              <w:r w:rsidR="000962CB" w:rsidRPr="00D12FE5">
                <w:rPr>
                  <w:rStyle w:val="DeltaViewInsertion"/>
                  <w:rFonts w:ascii="Palatino Linotype" w:hAnsi="Palatino Linotype"/>
                  <w:color w:val="auto"/>
                  <w:sz w:val="20"/>
                  <w:szCs w:val="20"/>
                  <w:u w:val="none"/>
                </w:rPr>
                <w:delText xml:space="preserve"> and/or Existing Shareholder)</w:delText>
              </w:r>
              <w:r w:rsidR="006D6032" w:rsidRPr="00D12FE5">
                <w:rPr>
                  <w:rStyle w:val="DeltaViewInsertion"/>
                  <w:rFonts w:ascii="Palatino Linotype" w:hAnsi="Palatino Linotype"/>
                  <w:color w:val="auto"/>
                  <w:sz w:val="20"/>
                  <w:szCs w:val="20"/>
                  <w:u w:val="none"/>
                </w:rPr>
                <w:delText xml:space="preserve"> and Founders</w:delText>
              </w:r>
              <w:r w:rsidR="00E2346C" w:rsidRPr="00D12FE5">
                <w:rPr>
                  <w:rStyle w:val="DeltaViewInsertion"/>
                  <w:rFonts w:ascii="Palatino Linotype" w:hAnsi="Palatino Linotype"/>
                  <w:color w:val="auto"/>
                  <w:sz w:val="20"/>
                  <w:szCs w:val="20"/>
                  <w:u w:val="none"/>
                </w:rPr>
                <w:delText xml:space="preserve"> that is considered </w:delText>
              </w:r>
              <w:r w:rsidR="006D6032" w:rsidRPr="00D12FE5">
                <w:rPr>
                  <w:rStyle w:val="DeltaViewInsertion"/>
                  <w:rFonts w:ascii="Palatino Linotype" w:hAnsi="Palatino Linotype"/>
                  <w:color w:val="auto"/>
                  <w:sz w:val="20"/>
                  <w:szCs w:val="20"/>
                  <w:u w:val="none"/>
                </w:rPr>
                <w:delText>as a main key holder to the Company</w:delText>
              </w:r>
              <w:r w:rsidR="006D6032" w:rsidRPr="00D12FE5">
                <w:rPr>
                  <w:rStyle w:val="DeltaViewInsertion"/>
                  <w:rFonts w:ascii="Palatino Linotype" w:hAnsi="Palatino Linotype"/>
                  <w:sz w:val="20"/>
                  <w:szCs w:val="20"/>
                </w:rPr>
                <w:delText>.</w:delText>
              </w:r>
            </w:del>
            <w:ins w:id="522" w:author="OLTRE" w:date="2024-05-21T20:17:00Z">
              <w:r w:rsidRPr="00302058">
                <w:rPr>
                  <w:rFonts w:ascii="Palatino Linotype" w:hAnsi="Palatino Linotype"/>
                  <w:sz w:val="20"/>
                  <w:szCs w:val="20"/>
                </w:rPr>
                <w:t>the following:</w:t>
              </w:r>
            </w:ins>
          </w:p>
          <w:p w14:paraId="4C8B1987" w14:textId="77777777" w:rsidR="00167013" w:rsidRPr="00D12FE5" w:rsidRDefault="00167013" w:rsidP="00167013">
            <w:pPr>
              <w:pStyle w:val="Btext"/>
              <w:tabs>
                <w:tab w:val="left" w:pos="254"/>
              </w:tabs>
              <w:spacing w:after="0"/>
              <w:ind w:left="-16" w:firstLine="0"/>
              <w:rPr>
                <w:del w:id="523" w:author="OLTRE" w:date="2024-05-21T20:17:00Z"/>
                <w:rFonts w:ascii="Palatino Linotype" w:hAnsi="Palatino Linotype" w:cs="Calibri"/>
                <w:sz w:val="20"/>
                <w:szCs w:val="20"/>
              </w:rPr>
            </w:pPr>
          </w:p>
          <w:p w14:paraId="0F5F1F65" w14:textId="77777777" w:rsidR="00167013" w:rsidRPr="00D12FE5" w:rsidRDefault="00167013" w:rsidP="00167013">
            <w:pPr>
              <w:pStyle w:val="Btext"/>
              <w:tabs>
                <w:tab w:val="left" w:pos="254"/>
              </w:tabs>
              <w:spacing w:after="0"/>
              <w:ind w:left="-16" w:firstLine="0"/>
              <w:rPr>
                <w:del w:id="524" w:author="OLTRE" w:date="2024-05-21T20:17:00Z"/>
                <w:rFonts w:ascii="Palatino Linotype" w:hAnsi="Palatino Linotype" w:cs="Calibri"/>
                <w:sz w:val="20"/>
                <w:szCs w:val="20"/>
              </w:rPr>
            </w:pPr>
          </w:p>
          <w:p w14:paraId="4F4426E1" w14:textId="77777777" w:rsidR="003C35DE" w:rsidRPr="00D12FE5" w:rsidRDefault="007662F7" w:rsidP="003C35DE">
            <w:pPr>
              <w:pStyle w:val="Btext"/>
              <w:numPr>
                <w:ilvl w:val="0"/>
                <w:numId w:val="33"/>
              </w:numPr>
              <w:tabs>
                <w:tab w:val="left" w:pos="254"/>
              </w:tabs>
              <w:spacing w:after="0"/>
              <w:ind w:left="-16" w:firstLine="0"/>
              <w:rPr>
                <w:del w:id="525" w:author="OLTRE" w:date="2024-05-21T20:17:00Z"/>
                <w:rFonts w:ascii="Palatino Linotype" w:hAnsi="Palatino Linotype" w:cs="Calibri"/>
                <w:sz w:val="20"/>
                <w:szCs w:val="20"/>
              </w:rPr>
            </w:pPr>
            <w:del w:id="526" w:author="OLTRE" w:date="2024-05-21T20:17:00Z">
              <w:r w:rsidRPr="00D12FE5">
                <w:rPr>
                  <w:rFonts w:ascii="Palatino Linotype" w:hAnsi="Palatino Linotype"/>
                  <w:b/>
                  <w:sz w:val="20"/>
                  <w:szCs w:val="20"/>
                </w:rPr>
                <w:delText>“knowledge</w:delText>
              </w:r>
              <w:r w:rsidRPr="00D12FE5">
                <w:rPr>
                  <w:rFonts w:ascii="Palatino Linotype" w:hAnsi="Palatino Linotype"/>
                  <w:sz w:val="20"/>
                  <w:szCs w:val="20"/>
                </w:rPr>
                <w:delText>” shall mean the actual knowledge after reasonable investigation of the Founders.</w:delText>
              </w:r>
            </w:del>
          </w:p>
          <w:p w14:paraId="049460A1" w14:textId="77777777" w:rsidR="003C35DE" w:rsidRPr="00D12FE5" w:rsidRDefault="003C35DE" w:rsidP="003C35DE">
            <w:pPr>
              <w:pStyle w:val="Btext"/>
              <w:tabs>
                <w:tab w:val="left" w:pos="254"/>
              </w:tabs>
              <w:spacing w:after="0"/>
              <w:ind w:left="-16" w:firstLine="0"/>
              <w:rPr>
                <w:del w:id="527" w:author="OLTRE" w:date="2024-05-21T20:17:00Z"/>
                <w:rFonts w:ascii="Palatino Linotype" w:hAnsi="Palatino Linotype" w:cs="Calibri"/>
                <w:sz w:val="20"/>
                <w:szCs w:val="20"/>
              </w:rPr>
            </w:pPr>
          </w:p>
          <w:p w14:paraId="4B4BC0A0" w14:textId="77777777" w:rsidR="00167013" w:rsidRPr="00D12FE5" w:rsidRDefault="007662F7" w:rsidP="00167013">
            <w:pPr>
              <w:pStyle w:val="Btext"/>
              <w:numPr>
                <w:ilvl w:val="0"/>
                <w:numId w:val="33"/>
              </w:numPr>
              <w:tabs>
                <w:tab w:val="left" w:pos="254"/>
              </w:tabs>
              <w:spacing w:after="0"/>
              <w:ind w:left="-16" w:firstLine="0"/>
              <w:rPr>
                <w:del w:id="528" w:author="OLTRE" w:date="2024-05-21T20:17:00Z"/>
                <w:rFonts w:ascii="Palatino Linotype" w:hAnsi="Palatino Linotype" w:cs="Calibri"/>
                <w:sz w:val="20"/>
                <w:szCs w:val="20"/>
              </w:rPr>
            </w:pPr>
            <w:del w:id="529" w:author="OLTRE" w:date="2024-05-21T20:17:00Z">
              <w:r w:rsidRPr="00D12FE5">
                <w:rPr>
                  <w:rFonts w:ascii="Palatino Linotype" w:hAnsi="Palatino Linotype"/>
                  <w:sz w:val="20"/>
                  <w:szCs w:val="20"/>
                </w:rPr>
                <w:delText>“</w:delText>
              </w:r>
              <w:r w:rsidRPr="00D12FE5">
                <w:rPr>
                  <w:rFonts w:ascii="Palatino Linotype" w:hAnsi="Palatino Linotype"/>
                  <w:b/>
                  <w:sz w:val="20"/>
                  <w:szCs w:val="20"/>
                </w:rPr>
                <w:delText>Material Adverse Effect</w:delText>
              </w:r>
              <w:r w:rsidRPr="00D12FE5">
                <w:rPr>
                  <w:rFonts w:ascii="Palatino Linotype" w:hAnsi="Palatino Linotype"/>
                  <w:sz w:val="20"/>
                  <w:szCs w:val="20"/>
                </w:rPr>
                <w:delText>”</w:delText>
              </w:r>
              <w:bookmarkStart w:id="530" w:name="_DV_M168"/>
              <w:bookmarkEnd w:id="530"/>
              <w:r w:rsidRPr="00D12FE5">
                <w:rPr>
                  <w:rFonts w:ascii="Palatino Linotype" w:hAnsi="Palatino Linotype"/>
                  <w:sz w:val="20"/>
                  <w:szCs w:val="20"/>
                </w:rPr>
                <w:delText xml:space="preserve"> means a material adverse effect on the business, assets (including intangible assets), liabilities, financial condition, property, prospects</w:delText>
              </w:r>
              <w:r w:rsidRPr="00D12FE5">
                <w:rPr>
                  <w:rFonts w:ascii="Palatino Linotype" w:hAnsi="Palatino Linotype"/>
                  <w:sz w:val="20"/>
                  <w:szCs w:val="20"/>
                  <w:vertAlign w:val="superscript"/>
                </w:rPr>
                <w:delText xml:space="preserve"> </w:delText>
              </w:r>
              <w:r w:rsidRPr="00D12FE5">
                <w:rPr>
                  <w:rFonts w:ascii="Palatino Linotype" w:hAnsi="Palatino Linotype"/>
                  <w:sz w:val="20"/>
                  <w:szCs w:val="20"/>
                </w:rPr>
                <w:delText xml:space="preserve">or results of operations of the </w:delText>
              </w:r>
              <w:r w:rsidR="00675A8F" w:rsidRPr="00D12FE5">
                <w:rPr>
                  <w:rFonts w:ascii="Palatino Linotype" w:hAnsi="Palatino Linotype"/>
                  <w:sz w:val="20"/>
                  <w:szCs w:val="20"/>
                </w:rPr>
                <w:delText>Company</w:delText>
              </w:r>
              <w:r w:rsidRPr="00D12FE5">
                <w:rPr>
                  <w:rFonts w:ascii="Palatino Linotype" w:hAnsi="Palatino Linotype"/>
                  <w:sz w:val="20"/>
                  <w:szCs w:val="20"/>
                </w:rPr>
                <w:delText>, considered as a whole.</w:delText>
              </w:r>
            </w:del>
          </w:p>
          <w:p w14:paraId="3429A68C" w14:textId="77777777" w:rsidR="00167013" w:rsidRPr="00D12FE5" w:rsidRDefault="00167013" w:rsidP="00167013">
            <w:pPr>
              <w:pStyle w:val="Btext"/>
              <w:tabs>
                <w:tab w:val="left" w:pos="254"/>
              </w:tabs>
              <w:spacing w:after="0"/>
              <w:ind w:left="-16" w:firstLine="0"/>
              <w:rPr>
                <w:del w:id="531" w:author="OLTRE" w:date="2024-05-21T20:17:00Z"/>
                <w:rFonts w:ascii="Palatino Linotype" w:hAnsi="Palatino Linotype" w:cs="Calibri"/>
                <w:sz w:val="20"/>
                <w:szCs w:val="20"/>
              </w:rPr>
            </w:pPr>
          </w:p>
          <w:p w14:paraId="1359A1F4" w14:textId="77777777" w:rsidR="00395BC7" w:rsidRPr="00302058" w:rsidRDefault="00395BC7" w:rsidP="00395BC7">
            <w:pPr>
              <w:pStyle w:val="ListParagraph"/>
              <w:numPr>
                <w:ilvl w:val="0"/>
                <w:numId w:val="133"/>
              </w:numPr>
              <w:ind w:left="1307" w:hanging="425"/>
              <w:rPr>
                <w:ins w:id="532" w:author="OLTRE" w:date="2024-05-21T20:17:00Z"/>
                <w:rFonts w:ascii="Palatino Linotype" w:hAnsi="Palatino Linotype"/>
                <w:sz w:val="20"/>
                <w:szCs w:val="20"/>
              </w:rPr>
            </w:pPr>
            <w:ins w:id="533" w:author="OLTRE" w:date="2024-05-21T20:17:00Z">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ins>
          </w:p>
          <w:p w14:paraId="70A6D26C" w14:textId="77777777" w:rsidR="00395BC7" w:rsidRPr="00302058" w:rsidRDefault="00395BC7" w:rsidP="00395BC7">
            <w:pPr>
              <w:pStyle w:val="ListParagraph"/>
              <w:numPr>
                <w:ilvl w:val="0"/>
                <w:numId w:val="133"/>
              </w:numPr>
              <w:ind w:left="1307" w:hanging="425"/>
              <w:rPr>
                <w:ins w:id="534" w:author="OLTRE" w:date="2024-05-21T20:17:00Z"/>
                <w:rFonts w:ascii="Palatino Linotype" w:hAnsi="Palatino Linotype"/>
                <w:sz w:val="20"/>
                <w:szCs w:val="20"/>
              </w:rPr>
            </w:pPr>
            <w:ins w:id="535" w:author="OLTRE" w:date="2024-05-21T20:17:00Z">
              <w:r w:rsidRPr="00302058">
                <w:rPr>
                  <w:rFonts w:ascii="Palatino Linotype" w:hAnsi="Palatino Linotype"/>
                  <w:sz w:val="20"/>
                  <w:szCs w:val="20"/>
                </w:rPr>
                <w:t xml:space="preserve">[*****], and Indonesian citizen, holder of Indonesian Citizenship Card No. </w:t>
              </w:r>
              <w:r w:rsidRPr="00302058">
                <w:rPr>
                  <w:rFonts w:ascii="Palatino Linotype" w:hAnsi="Palatino Linotype"/>
                  <w:sz w:val="20"/>
                  <w:szCs w:val="20"/>
                  <w:highlight w:val="yellow"/>
                </w:rPr>
                <w:t>[*****]</w:t>
              </w:r>
              <w:r w:rsidRPr="00302058">
                <w:rPr>
                  <w:rFonts w:ascii="Palatino Linotype" w:hAnsi="Palatino Linotype"/>
                  <w:sz w:val="20"/>
                  <w:szCs w:val="20"/>
                </w:rPr>
                <w:t>;</w:t>
              </w:r>
              <w:bookmarkEnd w:id="514"/>
              <w:r w:rsidRPr="00302058">
                <w:rPr>
                  <w:rStyle w:val="DeltaViewInsertion"/>
                  <w:rFonts w:ascii="Palatino Linotype" w:hAnsi="Palatino Linotype"/>
                  <w:sz w:val="20"/>
                  <w:szCs w:val="20"/>
                </w:rPr>
                <w:t>.</w:t>
              </w:r>
            </w:ins>
          </w:p>
          <w:p w14:paraId="4AE36FB2" w14:textId="77777777" w:rsidR="00395BC7" w:rsidRPr="00302058" w:rsidRDefault="00395BC7" w:rsidP="00395BC7">
            <w:pPr>
              <w:pStyle w:val="Btext"/>
              <w:spacing w:after="0"/>
              <w:ind w:left="882" w:hanging="426"/>
              <w:rPr>
                <w:ins w:id="536" w:author="OLTRE" w:date="2024-05-21T20:17:00Z"/>
                <w:rFonts w:ascii="Palatino Linotype" w:hAnsi="Palatino Linotype" w:cs="Calibri"/>
                <w:sz w:val="20"/>
                <w:szCs w:val="20"/>
              </w:rPr>
            </w:pPr>
          </w:p>
          <w:p w14:paraId="1240E040" w14:textId="17ADF82A" w:rsidR="00395BC7" w:rsidRPr="00302058" w:rsidRDefault="00395BC7" w:rsidP="00395BC7">
            <w:pPr>
              <w:pStyle w:val="Btext"/>
              <w:numPr>
                <w:ilvl w:val="0"/>
                <w:numId w:val="33"/>
                <w:numberingChange w:id="537" w:author="OLTRE" w:date="2024-05-21T20:17:00Z" w:original="%1:12:4:."/>
              </w:numPr>
              <w:spacing w:after="0"/>
              <w:ind w:left="882" w:hanging="426"/>
              <w:rPr>
                <w:rFonts w:ascii="Palatino Linotype" w:hAnsi="Palatino Linotype" w:cs="Calibri"/>
                <w:sz w:val="20"/>
                <w:szCs w:val="20"/>
              </w:rPr>
              <w:pPrChange w:id="538" w:author="OLTRE" w:date="2024-05-21T20:17:00Z">
                <w:pPr>
                  <w:pStyle w:val="Btext"/>
                  <w:numPr>
                    <w:numId w:val="33"/>
                  </w:numPr>
                  <w:tabs>
                    <w:tab w:val="left" w:pos="254"/>
                  </w:tabs>
                  <w:spacing w:after="0"/>
                  <w:ind w:left="-16" w:firstLine="0"/>
                </w:pPr>
              </w:pPrChange>
            </w:pPr>
            <w:bookmarkStart w:id="539" w:name="_DV_M163"/>
            <w:bookmarkEnd w:id="539"/>
            <w:r w:rsidRPr="00302058">
              <w:rPr>
                <w:rFonts w:ascii="Palatino Linotype" w:hAnsi="Palatino Linotype"/>
                <w:sz w:val="20"/>
                <w:szCs w:val="20"/>
              </w:rPr>
              <w:t>“</w:t>
            </w:r>
            <w:r w:rsidRPr="00302058">
              <w:rPr>
                <w:rFonts w:ascii="Palatino Linotype" w:hAnsi="Palatino Linotype"/>
                <w:b/>
                <w:sz w:val="20"/>
                <w:szCs w:val="20"/>
              </w:rPr>
              <w:t>MOLHR</w:t>
            </w:r>
            <w:r w:rsidRPr="00302058">
              <w:rPr>
                <w:rFonts w:ascii="Palatino Linotype" w:hAnsi="Palatino Linotype"/>
                <w:sz w:val="20"/>
                <w:szCs w:val="20"/>
              </w:rPr>
              <w:t xml:space="preserve">” means the </w:t>
            </w:r>
            <w:del w:id="540" w:author="OLTRE" w:date="2024-05-21T20:17:00Z">
              <w:r w:rsidR="007662F7" w:rsidRPr="00D12FE5">
                <w:rPr>
                  <w:rFonts w:ascii="Palatino Linotype" w:hAnsi="Palatino Linotype"/>
                  <w:sz w:val="20"/>
                  <w:szCs w:val="20"/>
                </w:rPr>
                <w:delText>Ministry</w:delText>
              </w:r>
            </w:del>
            <w:ins w:id="541" w:author="OLTRE" w:date="2024-05-21T20:17:00Z">
              <w:r w:rsidRPr="00302058">
                <w:rPr>
                  <w:rFonts w:ascii="Palatino Linotype" w:hAnsi="Palatino Linotype"/>
                  <w:sz w:val="20"/>
                  <w:szCs w:val="20"/>
                </w:rPr>
                <w:t>Minister</w:t>
              </w:r>
            </w:ins>
            <w:r w:rsidRPr="00302058">
              <w:rPr>
                <w:rFonts w:ascii="Palatino Linotype" w:hAnsi="Palatino Linotype"/>
                <w:sz w:val="20"/>
                <w:szCs w:val="20"/>
              </w:rPr>
              <w:t xml:space="preserve"> of Law and Human Rights of Indonesia</w:t>
            </w:r>
            <w:del w:id="542" w:author="OLTRE" w:date="2024-05-21T20:17:00Z">
              <w:r w:rsidR="007662F7" w:rsidRPr="00D12FE5">
                <w:rPr>
                  <w:rFonts w:ascii="Palatino Linotype" w:hAnsi="Palatino Linotype"/>
                  <w:sz w:val="20"/>
                  <w:szCs w:val="20"/>
                  <w:lang w:val="id-ID"/>
                </w:rPr>
                <w:delText>.</w:delText>
              </w:r>
            </w:del>
            <w:ins w:id="543" w:author="OLTRE" w:date="2024-05-21T20:17:00Z">
              <w:r w:rsidRPr="00302058">
                <w:rPr>
                  <w:rFonts w:ascii="Palatino Linotype" w:hAnsi="Palatino Linotype"/>
                  <w:sz w:val="20"/>
                  <w:szCs w:val="20"/>
                </w:rPr>
                <w:t xml:space="preserve"> (or any of its successor);</w:t>
              </w:r>
            </w:ins>
          </w:p>
          <w:p w14:paraId="5DE7AFE5" w14:textId="77777777" w:rsidR="00395BC7" w:rsidRPr="00302058" w:rsidRDefault="00395BC7" w:rsidP="00395BC7">
            <w:pPr>
              <w:pStyle w:val="Btext"/>
              <w:spacing w:after="0"/>
              <w:ind w:left="882" w:hanging="426"/>
              <w:rPr>
                <w:rFonts w:ascii="Palatino Linotype" w:hAnsi="Palatino Linotype" w:cs="Calibri"/>
                <w:sz w:val="20"/>
                <w:szCs w:val="20"/>
              </w:rPr>
              <w:pPrChange w:id="544" w:author="OLTRE" w:date="2024-05-21T20:17:00Z">
                <w:pPr>
                  <w:pStyle w:val="ListParagraph"/>
                </w:pPr>
              </w:pPrChange>
            </w:pPr>
          </w:p>
          <w:p w14:paraId="08161816" w14:textId="77777777" w:rsidR="00167013" w:rsidRPr="00D12FE5" w:rsidRDefault="00167013" w:rsidP="00167013">
            <w:pPr>
              <w:pStyle w:val="Btext"/>
              <w:tabs>
                <w:tab w:val="left" w:pos="254"/>
              </w:tabs>
              <w:spacing w:after="0"/>
              <w:ind w:left="-16" w:firstLine="0"/>
              <w:rPr>
                <w:del w:id="545" w:author="OLTRE" w:date="2024-05-21T20:17:00Z"/>
                <w:rFonts w:ascii="Palatino Linotype" w:hAnsi="Palatino Linotype" w:cs="Calibri"/>
                <w:sz w:val="20"/>
                <w:szCs w:val="20"/>
              </w:rPr>
            </w:pPr>
          </w:p>
          <w:p w14:paraId="52A6B9A4" w14:textId="77777777" w:rsidR="00F260EF" w:rsidRPr="00D12FE5" w:rsidRDefault="007662F7" w:rsidP="00141DCE">
            <w:pPr>
              <w:pStyle w:val="Btext"/>
              <w:numPr>
                <w:ilvl w:val="0"/>
                <w:numId w:val="33"/>
              </w:numPr>
              <w:tabs>
                <w:tab w:val="left" w:pos="254"/>
              </w:tabs>
              <w:spacing w:after="0"/>
              <w:ind w:left="-16" w:firstLine="0"/>
              <w:rPr>
                <w:del w:id="546" w:author="OLTRE" w:date="2024-05-21T20:17:00Z"/>
                <w:rFonts w:ascii="Palatino Linotype" w:hAnsi="Palatino Linotype" w:cs="Calibri"/>
                <w:sz w:val="20"/>
                <w:szCs w:val="20"/>
              </w:rPr>
            </w:pPr>
            <w:del w:id="547" w:author="OLTRE" w:date="2024-05-21T20:17:00Z">
              <w:r w:rsidRPr="00D12FE5">
                <w:rPr>
                  <w:rFonts w:ascii="Palatino Linotype" w:hAnsi="Palatino Linotype"/>
                  <w:sz w:val="20"/>
                  <w:szCs w:val="20"/>
                </w:rPr>
                <w:lastRenderedPageBreak/>
                <w:delText>“</w:delText>
              </w:r>
              <w:r w:rsidRPr="00D12FE5">
                <w:rPr>
                  <w:rFonts w:ascii="Palatino Linotype" w:hAnsi="Palatino Linotype"/>
                  <w:b/>
                  <w:sz w:val="20"/>
                  <w:szCs w:val="20"/>
                </w:rPr>
                <w:delText>Person</w:delText>
              </w:r>
              <w:r w:rsidRPr="00D12FE5">
                <w:rPr>
                  <w:rFonts w:ascii="Palatino Linotype" w:hAnsi="Palatino Linotype"/>
                  <w:sz w:val="20"/>
                  <w:szCs w:val="20"/>
                </w:rPr>
                <w:delText xml:space="preserve">” means any individual, corporation, partnership, trust, limited liability company, </w:delText>
              </w:r>
              <w:r w:rsidR="00F260EF" w:rsidRPr="00D12FE5">
                <w:rPr>
                  <w:rFonts w:ascii="Palatino Linotype" w:hAnsi="Palatino Linotype"/>
                  <w:sz w:val="20"/>
                  <w:szCs w:val="20"/>
                </w:rPr>
                <w:delText>association</w:delText>
              </w:r>
              <w:r w:rsidRPr="00D12FE5">
                <w:rPr>
                  <w:rFonts w:ascii="Palatino Linotype" w:hAnsi="Palatino Linotype"/>
                  <w:sz w:val="20"/>
                  <w:szCs w:val="20"/>
                </w:rPr>
                <w:delText xml:space="preserve"> or other entity.</w:delText>
              </w:r>
            </w:del>
          </w:p>
          <w:p w14:paraId="612CA483" w14:textId="77777777" w:rsidR="00F260EF" w:rsidRPr="00D12FE5" w:rsidRDefault="00F260EF" w:rsidP="00F260EF">
            <w:pPr>
              <w:pStyle w:val="Btext"/>
              <w:tabs>
                <w:tab w:val="left" w:pos="254"/>
              </w:tabs>
              <w:spacing w:after="0"/>
              <w:ind w:left="-16" w:firstLine="0"/>
              <w:rPr>
                <w:del w:id="548" w:author="OLTRE" w:date="2024-05-21T20:17:00Z"/>
                <w:rFonts w:ascii="Palatino Linotype" w:hAnsi="Palatino Linotype" w:cs="Calibri"/>
                <w:sz w:val="20"/>
                <w:szCs w:val="20"/>
              </w:rPr>
            </w:pPr>
          </w:p>
          <w:p w14:paraId="1C53CA52" w14:textId="77777777" w:rsidR="00395BC7" w:rsidRPr="00302058" w:rsidRDefault="00395BC7" w:rsidP="00395BC7">
            <w:pPr>
              <w:pStyle w:val="Btext"/>
              <w:numPr>
                <w:ilvl w:val="0"/>
                <w:numId w:val="33"/>
              </w:numPr>
              <w:spacing w:after="0"/>
              <w:ind w:left="882" w:hanging="426"/>
              <w:rPr>
                <w:ins w:id="549" w:author="OLTRE" w:date="2024-05-21T20:17:00Z"/>
                <w:rFonts w:ascii="Palatino Linotype" w:hAnsi="Palatino Linotype" w:cs="Calibri"/>
                <w:sz w:val="20"/>
                <w:szCs w:val="20"/>
              </w:rPr>
            </w:pPr>
            <w:ins w:id="550"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MOLHR Letters</w:t>
              </w:r>
              <w:r w:rsidRPr="00302058">
                <w:rPr>
                  <w:rFonts w:ascii="Palatino Linotype" w:hAnsi="Palatino Linotype" w:cs="Calibri"/>
                  <w:sz w:val="20"/>
                  <w:szCs w:val="20"/>
                </w:rPr>
                <w:t>” shall have the meaning given to it under Article 5.2.d of this Agreement;</w:t>
              </w:r>
            </w:ins>
          </w:p>
          <w:p w14:paraId="398CC5D7" w14:textId="77777777" w:rsidR="00107668" w:rsidRPr="00302058" w:rsidRDefault="00107668" w:rsidP="00107668">
            <w:pPr>
              <w:pStyle w:val="ListParagraph"/>
              <w:rPr>
                <w:ins w:id="551" w:author="OLTRE" w:date="2024-05-21T20:17:00Z"/>
                <w:rFonts w:ascii="Palatino Linotype" w:hAnsi="Palatino Linotype" w:cs="Calibri"/>
                <w:sz w:val="20"/>
                <w:szCs w:val="20"/>
              </w:rPr>
            </w:pPr>
          </w:p>
          <w:p w14:paraId="2A2A730F" w14:textId="39DACA67" w:rsidR="00107668" w:rsidRPr="00302058" w:rsidRDefault="00107668" w:rsidP="00395BC7">
            <w:pPr>
              <w:pStyle w:val="Btext"/>
              <w:numPr>
                <w:ilvl w:val="0"/>
                <w:numId w:val="33"/>
              </w:numPr>
              <w:spacing w:after="0"/>
              <w:ind w:left="882" w:hanging="426"/>
              <w:rPr>
                <w:ins w:id="552" w:author="OLTRE" w:date="2024-05-21T20:17:00Z"/>
                <w:rFonts w:ascii="Palatino Linotype" w:hAnsi="Palatino Linotype" w:cs="Calibri"/>
                <w:sz w:val="20"/>
                <w:szCs w:val="20"/>
              </w:rPr>
            </w:pPr>
            <w:ins w:id="553"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Notary</w:t>
              </w:r>
              <w:r w:rsidRPr="00302058">
                <w:rPr>
                  <w:rFonts w:ascii="Palatino Linotype" w:hAnsi="Palatino Linotype" w:cs="Calibri"/>
                  <w:sz w:val="20"/>
                  <w:szCs w:val="20"/>
                </w:rPr>
                <w:t xml:space="preserve">” means Indonesian public notary </w:t>
              </w:r>
              <w:r w:rsidR="00E8482A" w:rsidRPr="00302058">
                <w:rPr>
                  <w:rFonts w:ascii="Palatino Linotype" w:hAnsi="Palatino Linotype" w:cs="Calibri"/>
                  <w:sz w:val="20"/>
                  <w:szCs w:val="20"/>
                </w:rPr>
                <w:t xml:space="preserve">agreed by the Parties </w:t>
              </w:r>
              <w:r w:rsidRPr="00302058">
                <w:rPr>
                  <w:rFonts w:ascii="Palatino Linotype" w:hAnsi="Palatino Linotype" w:cs="Calibri"/>
                  <w:sz w:val="20"/>
                  <w:szCs w:val="20"/>
                </w:rPr>
                <w:t>in respect of the subscription of the Shares;</w:t>
              </w:r>
            </w:ins>
          </w:p>
          <w:p w14:paraId="23B1A6C1" w14:textId="77777777" w:rsidR="009E37BE" w:rsidRPr="00302058" w:rsidRDefault="009E37BE" w:rsidP="009E37BE">
            <w:pPr>
              <w:pStyle w:val="ListParagraph"/>
              <w:rPr>
                <w:ins w:id="554" w:author="OLTRE" w:date="2024-05-21T20:17:00Z"/>
                <w:rFonts w:ascii="Palatino Linotype" w:hAnsi="Palatino Linotype" w:cs="Calibri"/>
                <w:sz w:val="20"/>
                <w:szCs w:val="20"/>
              </w:rPr>
            </w:pPr>
          </w:p>
          <w:p w14:paraId="3A81E16B" w14:textId="313BC944" w:rsidR="009E37BE" w:rsidRPr="00302058" w:rsidRDefault="009E37BE" w:rsidP="00395BC7">
            <w:pPr>
              <w:pStyle w:val="Btext"/>
              <w:numPr>
                <w:ilvl w:val="0"/>
                <w:numId w:val="33"/>
              </w:numPr>
              <w:spacing w:after="0"/>
              <w:ind w:left="882" w:hanging="426"/>
              <w:rPr>
                <w:ins w:id="555" w:author="OLTRE" w:date="2024-05-21T20:17:00Z"/>
                <w:rFonts w:ascii="Palatino Linotype" w:hAnsi="Palatino Linotype" w:cs="Calibri"/>
                <w:sz w:val="20"/>
                <w:szCs w:val="20"/>
              </w:rPr>
            </w:pPr>
            <w:ins w:id="556" w:author="OLTRE" w:date="2024-05-21T20:17:00Z">
              <w:r w:rsidRPr="00302058">
                <w:rPr>
                  <w:rFonts w:ascii="Palatino Linotype" w:hAnsi="Palatino Linotype"/>
                  <w:sz w:val="20"/>
                  <w:szCs w:val="20"/>
                </w:rPr>
                <w:t>“</w:t>
              </w:r>
              <w:r w:rsidRPr="00302058">
                <w:rPr>
                  <w:rFonts w:ascii="Palatino Linotype" w:hAnsi="Palatino Linotype"/>
                  <w:b/>
                  <w:bCs/>
                  <w:sz w:val="20"/>
                  <w:szCs w:val="20"/>
                </w:rPr>
                <w:t>Offer Notice</w:t>
              </w:r>
              <w:r w:rsidRPr="00302058">
                <w:rPr>
                  <w:rFonts w:ascii="Palatino Linotype" w:hAnsi="Palatino Linotype"/>
                  <w:sz w:val="20"/>
                  <w:szCs w:val="20"/>
                </w:rPr>
                <w:t>” means a written notice from a Shareholder of its intention to sell its shares and the applicable terms of the proposed transfer;</w:t>
              </w:r>
            </w:ins>
          </w:p>
          <w:p w14:paraId="5585755E" w14:textId="77777777" w:rsidR="00395BC7" w:rsidRPr="00302058" w:rsidRDefault="00395BC7" w:rsidP="00395BC7">
            <w:pPr>
              <w:pStyle w:val="ListParagraph"/>
              <w:rPr>
                <w:ins w:id="557" w:author="OLTRE" w:date="2024-05-21T20:17:00Z"/>
                <w:rFonts w:ascii="Palatino Linotype" w:hAnsi="Palatino Linotype" w:cs="Calibri"/>
                <w:sz w:val="20"/>
                <w:szCs w:val="20"/>
              </w:rPr>
            </w:pPr>
          </w:p>
          <w:p w14:paraId="7BF47F38" w14:textId="1BC2C62D" w:rsidR="00395BC7" w:rsidRPr="00302058" w:rsidRDefault="00395BC7" w:rsidP="00395BC7">
            <w:pPr>
              <w:pStyle w:val="Btext"/>
              <w:numPr>
                <w:ilvl w:val="0"/>
                <w:numId w:val="33"/>
              </w:numPr>
              <w:spacing w:after="0"/>
              <w:ind w:left="882" w:hanging="426"/>
              <w:rPr>
                <w:ins w:id="558" w:author="OLTRE" w:date="2024-05-21T20:17:00Z"/>
                <w:rFonts w:ascii="Palatino Linotype" w:hAnsi="Palatino Linotype" w:cs="Calibri"/>
                <w:sz w:val="20"/>
                <w:szCs w:val="20"/>
              </w:rPr>
            </w:pPr>
            <w:ins w:id="559"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Ordinary Share</w:t>
              </w:r>
              <w:r w:rsidRPr="00302058">
                <w:rPr>
                  <w:rFonts w:ascii="Palatino Linotype" w:hAnsi="Palatino Linotype" w:cs="Calibri"/>
                  <w:sz w:val="20"/>
                  <w:szCs w:val="20"/>
                </w:rPr>
                <w:t>” means the ordinary shares in accordance with Law No. 40 of 2007 regarding Limited Liability Company, as lastly amended by the Law No. 6 of 2023 (and any of its amendments);</w:t>
              </w:r>
            </w:ins>
          </w:p>
          <w:p w14:paraId="29639F25" w14:textId="77777777" w:rsidR="00395BC7" w:rsidRPr="00302058" w:rsidRDefault="00395BC7" w:rsidP="00395BC7">
            <w:pPr>
              <w:pStyle w:val="Btext"/>
              <w:spacing w:after="0"/>
              <w:ind w:left="882" w:hanging="426"/>
              <w:rPr>
                <w:ins w:id="560" w:author="OLTRE" w:date="2024-05-21T20:17:00Z"/>
                <w:rFonts w:ascii="Palatino Linotype" w:hAnsi="Palatino Linotype" w:cs="Calibri"/>
                <w:sz w:val="20"/>
                <w:szCs w:val="20"/>
              </w:rPr>
            </w:pPr>
          </w:p>
          <w:p w14:paraId="6DDD103A" w14:textId="7012A4DB" w:rsidR="00395BC7" w:rsidRPr="00302058" w:rsidRDefault="00395BC7" w:rsidP="00395BC7">
            <w:pPr>
              <w:pStyle w:val="Btext"/>
              <w:numPr>
                <w:ilvl w:val="0"/>
                <w:numId w:val="33"/>
              </w:numPr>
              <w:spacing w:after="0"/>
              <w:ind w:left="882" w:hanging="426"/>
              <w:rPr>
                <w:ins w:id="561" w:author="OLTRE" w:date="2024-05-21T20:17:00Z"/>
                <w:rFonts w:ascii="Palatino Linotype" w:hAnsi="Palatino Linotype" w:cs="Calibri"/>
                <w:sz w:val="20"/>
                <w:szCs w:val="20"/>
              </w:rPr>
            </w:pPr>
            <w:ins w:id="562"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Preferred Share</w:t>
              </w:r>
              <w:r w:rsidRPr="00302058">
                <w:rPr>
                  <w:rFonts w:ascii="Palatino Linotype" w:hAnsi="Palatino Linotype" w:cs="Calibri"/>
                  <w:sz w:val="20"/>
                  <w:szCs w:val="20"/>
                </w:rPr>
                <w:t xml:space="preserve">” means shares with rights given to it under the </w:t>
              </w:r>
              <w:r w:rsidR="00C13FFF" w:rsidRPr="00302058">
                <w:rPr>
                  <w:rFonts w:ascii="Palatino Linotype" w:hAnsi="Palatino Linotype" w:cs="Calibri"/>
                  <w:sz w:val="20"/>
                  <w:szCs w:val="20"/>
                </w:rPr>
                <w:t>Company’s Articles of Association</w:t>
              </w:r>
              <w:r w:rsidRPr="00302058">
                <w:rPr>
                  <w:rFonts w:ascii="Palatino Linotype" w:hAnsi="Palatino Linotype" w:cs="Calibri"/>
                  <w:sz w:val="20"/>
                  <w:szCs w:val="20"/>
                </w:rPr>
                <w:t>, and is superior to the Ordinary Share;</w:t>
              </w:r>
            </w:ins>
          </w:p>
          <w:p w14:paraId="54C46D57" w14:textId="77777777" w:rsidR="00395BC7" w:rsidRPr="00302058" w:rsidRDefault="00395BC7" w:rsidP="00395BC7">
            <w:pPr>
              <w:pStyle w:val="ListParagraph"/>
              <w:ind w:left="882" w:hanging="426"/>
              <w:rPr>
                <w:ins w:id="563" w:author="OLTRE" w:date="2024-05-21T20:17:00Z"/>
                <w:rFonts w:ascii="Palatino Linotype" w:hAnsi="Palatino Linotype" w:cs="Calibri"/>
                <w:sz w:val="20"/>
                <w:szCs w:val="20"/>
              </w:rPr>
            </w:pPr>
          </w:p>
          <w:p w14:paraId="0EA38E95" w14:textId="77777777" w:rsidR="00395BC7" w:rsidRPr="00302058" w:rsidRDefault="00395BC7" w:rsidP="00395BC7">
            <w:pPr>
              <w:pStyle w:val="Btext"/>
              <w:numPr>
                <w:ilvl w:val="0"/>
                <w:numId w:val="33"/>
              </w:numPr>
              <w:spacing w:after="0"/>
              <w:ind w:left="882" w:hanging="426"/>
              <w:rPr>
                <w:ins w:id="564" w:author="OLTRE" w:date="2024-05-21T20:17:00Z"/>
                <w:rFonts w:ascii="Palatino Linotype" w:hAnsi="Palatino Linotype" w:cs="Calibri"/>
                <w:sz w:val="20"/>
                <w:szCs w:val="20"/>
              </w:rPr>
            </w:pPr>
            <w:ins w:id="565" w:author="OLTRE" w:date="2024-05-21T20:17:00Z">
              <w:r w:rsidRPr="00302058">
                <w:rPr>
                  <w:rFonts w:ascii="Palatino Linotype" w:hAnsi="Palatino Linotype" w:cs="Calibri"/>
                  <w:sz w:val="20"/>
                  <w:szCs w:val="20"/>
                </w:rPr>
                <w:t>“</w:t>
              </w:r>
              <w:r w:rsidRPr="00302058">
                <w:rPr>
                  <w:rFonts w:ascii="Palatino Linotype" w:hAnsi="Palatino Linotype" w:cs="Calibri"/>
                  <w:b/>
                  <w:bCs/>
                  <w:sz w:val="20"/>
                  <w:szCs w:val="20"/>
                </w:rPr>
                <w:t>Shares</w:t>
              </w:r>
              <w:r w:rsidRPr="00302058">
                <w:rPr>
                  <w:rFonts w:ascii="Palatino Linotype" w:hAnsi="Palatino Linotype" w:cs="Calibri"/>
                  <w:sz w:val="20"/>
                  <w:szCs w:val="20"/>
                </w:rPr>
                <w:t xml:space="preserve">” means the </w:t>
              </w:r>
              <w:r w:rsidRPr="00302058">
                <w:rPr>
                  <w:rFonts w:ascii="Palatino Linotype" w:hAnsi="Palatino Linotype"/>
                  <w:b/>
                  <w:sz w:val="20"/>
                  <w:szCs w:val="20"/>
                </w:rPr>
                <w:t xml:space="preserve">152,150 (one hundred fifty two thousand one hundred and fifty) </w:t>
              </w:r>
              <w:r w:rsidRPr="00302058">
                <w:rPr>
                  <w:rFonts w:ascii="Palatino Linotype" w:hAnsi="Palatino Linotype"/>
                  <w:sz w:val="20"/>
                  <w:szCs w:val="20"/>
                </w:rPr>
                <w:t xml:space="preserve">Class C Shares, with rights embedded to it as set out in Exhibit D </w:t>
              </w:r>
              <w:r w:rsidRPr="00302058">
                <w:rPr>
                  <w:rFonts w:ascii="Palatino Linotype" w:hAnsi="Palatino Linotype" w:cs="Calibri"/>
                  <w:sz w:val="20"/>
                  <w:szCs w:val="20"/>
                </w:rPr>
                <w:t>of this Agreement</w:t>
              </w:r>
              <w:r w:rsidRPr="00302058">
                <w:rPr>
                  <w:rFonts w:ascii="Palatino Linotype" w:hAnsi="Palatino Linotype"/>
                  <w:sz w:val="20"/>
                  <w:szCs w:val="20"/>
                </w:rPr>
                <w:t>;</w:t>
              </w:r>
            </w:ins>
          </w:p>
          <w:p w14:paraId="33A193CA" w14:textId="77777777" w:rsidR="00395BC7" w:rsidRPr="00302058" w:rsidRDefault="00395BC7" w:rsidP="00395BC7">
            <w:pPr>
              <w:pStyle w:val="ListParagraph"/>
              <w:ind w:left="882" w:hanging="426"/>
              <w:rPr>
                <w:ins w:id="566" w:author="OLTRE" w:date="2024-05-21T20:17:00Z"/>
                <w:rFonts w:ascii="Palatino Linotype" w:hAnsi="Palatino Linotype"/>
                <w:b/>
                <w:sz w:val="20"/>
                <w:szCs w:val="20"/>
              </w:rPr>
            </w:pPr>
          </w:p>
          <w:p w14:paraId="58AF85EC" w14:textId="65AB56AE" w:rsidR="00395BC7" w:rsidRPr="00302058" w:rsidRDefault="00395BC7" w:rsidP="00395BC7">
            <w:pPr>
              <w:pStyle w:val="Btext"/>
              <w:numPr>
                <w:ilvl w:val="0"/>
                <w:numId w:val="33"/>
                <w:numberingChange w:id="567" w:author="OLTRE" w:date="2024-05-21T20:17:00Z" w:original="%1:14:4:."/>
              </w:numPr>
              <w:spacing w:after="0"/>
              <w:ind w:left="882" w:hanging="426"/>
              <w:rPr>
                <w:rFonts w:ascii="Palatino Linotype" w:hAnsi="Palatino Linotype" w:cs="Calibri"/>
                <w:sz w:val="20"/>
                <w:szCs w:val="20"/>
              </w:rPr>
              <w:pPrChange w:id="568" w:author="OLTRE" w:date="2024-05-21T20:17:00Z">
                <w:pPr>
                  <w:pStyle w:val="Btext"/>
                  <w:numPr>
                    <w:numId w:val="33"/>
                  </w:numPr>
                  <w:tabs>
                    <w:tab w:val="left" w:pos="254"/>
                  </w:tabs>
                  <w:spacing w:after="0"/>
                  <w:ind w:left="-16" w:firstLine="0"/>
                </w:pPr>
              </w:pPrChange>
            </w:pPr>
            <w:r w:rsidRPr="00302058">
              <w:rPr>
                <w:rFonts w:ascii="Palatino Linotype" w:hAnsi="Palatino Linotype"/>
                <w:b/>
                <w:sz w:val="20"/>
                <w:szCs w:val="20"/>
              </w:rPr>
              <w:t>“Shareholders”</w:t>
            </w:r>
            <w:r w:rsidRPr="00302058">
              <w:rPr>
                <w:rFonts w:ascii="Palatino Linotype" w:hAnsi="Palatino Linotype"/>
                <w:sz w:val="20"/>
                <w:szCs w:val="20"/>
              </w:rPr>
              <w:t xml:space="preserve"> means, collectively, the Subscriber, </w:t>
            </w:r>
            <w:del w:id="569" w:author="OLTRE" w:date="2024-05-21T20:17:00Z">
              <w:r w:rsidR="007662F7" w:rsidRPr="00D12FE5">
                <w:rPr>
                  <w:rFonts w:ascii="Palatino Linotype" w:hAnsi="Palatino Linotype"/>
                  <w:sz w:val="20"/>
                  <w:szCs w:val="20"/>
                </w:rPr>
                <w:delText>Founders</w:delText>
              </w:r>
            </w:del>
            <w:ins w:id="570" w:author="OLTRE" w:date="2024-05-21T20:17:00Z">
              <w:r w:rsidRPr="00302058">
                <w:rPr>
                  <w:rFonts w:ascii="Palatino Linotype" w:hAnsi="Palatino Linotype"/>
                  <w:sz w:val="20"/>
                  <w:szCs w:val="20"/>
                </w:rPr>
                <w:t>Founding Shareholders,</w:t>
              </w:r>
            </w:ins>
            <w:r w:rsidRPr="00302058">
              <w:rPr>
                <w:rFonts w:ascii="Palatino Linotype" w:hAnsi="Palatino Linotype"/>
                <w:sz w:val="20"/>
                <w:szCs w:val="20"/>
              </w:rPr>
              <w:t xml:space="preserve"> and all other holders of </w:t>
            </w:r>
            <w:ins w:id="571" w:author="OLTRE" w:date="2024-05-21T20:17:00Z">
              <w:r w:rsidRPr="00302058">
                <w:rPr>
                  <w:rFonts w:ascii="Palatino Linotype" w:hAnsi="Palatino Linotype"/>
                  <w:sz w:val="20"/>
                  <w:szCs w:val="20"/>
                </w:rPr>
                <w:t xml:space="preserve">the </w:t>
              </w:r>
            </w:ins>
            <w:r w:rsidRPr="00302058">
              <w:rPr>
                <w:rFonts w:ascii="Palatino Linotype" w:hAnsi="Palatino Linotype"/>
                <w:sz w:val="20"/>
                <w:szCs w:val="20"/>
              </w:rPr>
              <w:t>Company’s shares</w:t>
            </w:r>
            <w:del w:id="572" w:author="OLTRE" w:date="2024-05-21T20:17:00Z">
              <w:r w:rsidR="007662F7" w:rsidRPr="00D12FE5">
                <w:rPr>
                  <w:rFonts w:ascii="Palatino Linotype" w:hAnsi="Palatino Linotype"/>
                  <w:sz w:val="20"/>
                  <w:szCs w:val="20"/>
                </w:rPr>
                <w:delText>.</w:delText>
              </w:r>
            </w:del>
            <w:ins w:id="573" w:author="OLTRE" w:date="2024-05-21T20:17:00Z">
              <w:r w:rsidR="00F00ADF" w:rsidRPr="00302058">
                <w:rPr>
                  <w:rFonts w:ascii="Palatino Linotype" w:hAnsi="Palatino Linotype"/>
                  <w:sz w:val="20"/>
                  <w:szCs w:val="20"/>
                </w:rPr>
                <w:t xml:space="preserve">; </w:t>
              </w:r>
            </w:ins>
          </w:p>
          <w:p w14:paraId="70920838" w14:textId="194A2D8D" w:rsidR="00395BC7" w:rsidRPr="00302058" w:rsidRDefault="00395BC7" w:rsidP="00767F04">
            <w:pPr>
              <w:pStyle w:val="Btext"/>
              <w:spacing w:after="0"/>
              <w:ind w:firstLine="0"/>
              <w:rPr>
                <w:rFonts w:ascii="Palatino Linotype" w:hAnsi="Palatino Linotype" w:cs="Calibri"/>
                <w:sz w:val="20"/>
                <w:szCs w:val="20"/>
              </w:rPr>
              <w:pPrChange w:id="574" w:author="OLTRE" w:date="2024-05-21T20:17:00Z">
                <w:pPr>
                  <w:pStyle w:val="Btext"/>
                  <w:tabs>
                    <w:tab w:val="left" w:pos="254"/>
                  </w:tabs>
                  <w:spacing w:after="0"/>
                  <w:ind w:left="-16" w:firstLine="0"/>
                </w:pPr>
              </w:pPrChange>
            </w:pPr>
          </w:p>
          <w:p w14:paraId="79292B32" w14:textId="77777777" w:rsidR="00247AC0" w:rsidRPr="00D12FE5" w:rsidRDefault="007662F7" w:rsidP="00247AC0">
            <w:pPr>
              <w:pStyle w:val="Btext"/>
              <w:numPr>
                <w:ilvl w:val="0"/>
                <w:numId w:val="33"/>
              </w:numPr>
              <w:tabs>
                <w:tab w:val="left" w:pos="254"/>
              </w:tabs>
              <w:spacing w:after="0"/>
              <w:ind w:left="-16" w:firstLine="0"/>
              <w:rPr>
                <w:del w:id="575" w:author="OLTRE" w:date="2024-05-21T20:17:00Z"/>
                <w:rFonts w:ascii="Palatino Linotype" w:hAnsi="Palatino Linotype" w:cs="Calibri"/>
                <w:sz w:val="20"/>
                <w:szCs w:val="20"/>
              </w:rPr>
            </w:pPr>
            <w:del w:id="576" w:author="OLTRE" w:date="2024-05-21T20:17:00Z">
              <w:r w:rsidRPr="00D12FE5">
                <w:rPr>
                  <w:rFonts w:ascii="Palatino Linotype" w:hAnsi="Palatino Linotype"/>
                  <w:sz w:val="20"/>
                  <w:szCs w:val="20"/>
                </w:rPr>
                <w:delText>“</w:delText>
              </w:r>
              <w:r w:rsidRPr="00D12FE5">
                <w:rPr>
                  <w:rFonts w:ascii="Palatino Linotype" w:hAnsi="Palatino Linotype"/>
                  <w:b/>
                  <w:sz w:val="20"/>
                  <w:szCs w:val="20"/>
                </w:rPr>
                <w:delText>Shareholders Agreement</w:delText>
              </w:r>
              <w:r w:rsidRPr="00D12FE5">
                <w:rPr>
                  <w:rFonts w:ascii="Palatino Linotype" w:hAnsi="Palatino Linotype"/>
                  <w:sz w:val="20"/>
                  <w:szCs w:val="20"/>
                </w:rPr>
                <w:delText>” means the agreement among the Company and the Subscribers, the Founders</w:delText>
              </w:r>
              <w:r w:rsidR="007B6A80" w:rsidRPr="00D12FE5">
                <w:rPr>
                  <w:rFonts w:ascii="Palatino Linotype" w:hAnsi="Palatino Linotype"/>
                  <w:sz w:val="20"/>
                  <w:szCs w:val="20"/>
                </w:rPr>
                <w:delText xml:space="preserve"> and other investor as the case maybe</w:delText>
              </w:r>
              <w:r w:rsidRPr="00D12FE5">
                <w:rPr>
                  <w:rFonts w:ascii="Palatino Linotype" w:hAnsi="Palatino Linotype"/>
                  <w:sz w:val="20"/>
                  <w:szCs w:val="20"/>
                </w:rPr>
                <w:delText>.</w:delText>
              </w:r>
            </w:del>
          </w:p>
          <w:p w14:paraId="3B6B2323" w14:textId="77777777" w:rsidR="00247AC0" w:rsidRPr="00D12FE5" w:rsidRDefault="00247AC0" w:rsidP="00247AC0">
            <w:pPr>
              <w:pStyle w:val="Btext"/>
              <w:tabs>
                <w:tab w:val="left" w:pos="254"/>
              </w:tabs>
              <w:spacing w:after="0"/>
              <w:ind w:left="-16" w:firstLine="0"/>
              <w:rPr>
                <w:del w:id="577" w:author="OLTRE" w:date="2024-05-21T20:17:00Z"/>
                <w:rFonts w:ascii="Palatino Linotype" w:hAnsi="Palatino Linotype" w:cs="Calibri"/>
                <w:sz w:val="20"/>
                <w:szCs w:val="20"/>
              </w:rPr>
            </w:pPr>
          </w:p>
          <w:p w14:paraId="75B59B24" w14:textId="6572BDAE" w:rsidR="009C26DF" w:rsidRPr="00302058" w:rsidRDefault="007662F7" w:rsidP="009C26DF">
            <w:pPr>
              <w:pStyle w:val="Btext"/>
              <w:numPr>
                <w:ilvl w:val="0"/>
                <w:numId w:val="33"/>
                <w:numberingChange w:id="578" w:author="OLTRE" w:date="2024-05-21T20:17:00Z" w:original="%1:16:4:."/>
              </w:numPr>
              <w:spacing w:after="0"/>
              <w:ind w:left="882" w:hanging="426"/>
              <w:rPr>
                <w:rFonts w:ascii="Palatino Linotype" w:hAnsi="Palatino Linotype" w:cs="Calibri"/>
                <w:sz w:val="20"/>
                <w:szCs w:val="20"/>
              </w:rPr>
              <w:pPrChange w:id="579" w:author="OLTRE" w:date="2024-05-21T20:17:00Z">
                <w:pPr>
                  <w:pStyle w:val="Btext"/>
                  <w:numPr>
                    <w:numId w:val="33"/>
                  </w:numPr>
                  <w:tabs>
                    <w:tab w:val="left" w:pos="254"/>
                  </w:tabs>
                  <w:spacing w:after="0"/>
                  <w:ind w:left="-16" w:firstLine="0"/>
                </w:pPr>
              </w:pPrChange>
            </w:pPr>
            <w:del w:id="580" w:author="OLTRE" w:date="2024-05-21T20:17:00Z">
              <w:r w:rsidRPr="00D12FE5">
                <w:rPr>
                  <w:rFonts w:ascii="Palatino Linotype" w:hAnsi="Palatino Linotype"/>
                  <w:sz w:val="20"/>
                  <w:szCs w:val="20"/>
                </w:rPr>
                <w:delText>“</w:delText>
              </w:r>
              <w:r w:rsidRPr="00D12FE5">
                <w:rPr>
                  <w:rFonts w:ascii="Palatino Linotype" w:hAnsi="Palatino Linotype"/>
                  <w:b/>
                  <w:sz w:val="20"/>
                  <w:szCs w:val="20"/>
                </w:rPr>
                <w:delText>Taxes</w:delText>
              </w:r>
            </w:del>
            <w:ins w:id="581" w:author="OLTRE" w:date="2024-05-21T20:17:00Z">
              <w:r w:rsidR="009C26DF" w:rsidRPr="00302058">
                <w:rPr>
                  <w:rFonts w:ascii="Palatino Linotype" w:hAnsi="Palatino Linotype"/>
                  <w:sz w:val="20"/>
                  <w:szCs w:val="20"/>
                </w:rPr>
                <w:t>“</w:t>
              </w:r>
              <w:r w:rsidR="009C26DF" w:rsidRPr="00302058">
                <w:rPr>
                  <w:rFonts w:ascii="Palatino Linotype" w:hAnsi="Palatino Linotype"/>
                  <w:b/>
                  <w:sz w:val="20"/>
                  <w:szCs w:val="20"/>
                </w:rPr>
                <w:t>Tax</w:t>
              </w:r>
            </w:ins>
            <w:r w:rsidR="009C26DF" w:rsidRPr="00302058">
              <w:rPr>
                <w:rFonts w:ascii="Palatino Linotype" w:hAnsi="Palatino Linotype"/>
                <w:sz w:val="20"/>
                <w:szCs w:val="20"/>
              </w:rPr>
              <w:t>” means any and all</w:t>
            </w:r>
            <w:ins w:id="582" w:author="OLTRE" w:date="2024-05-21T20:17:00Z">
              <w:r w:rsidR="009C26DF" w:rsidRPr="00302058">
                <w:rPr>
                  <w:rFonts w:ascii="Palatino Linotype" w:hAnsi="Palatino Linotype"/>
                  <w:sz w:val="20"/>
                  <w:szCs w:val="20"/>
                </w:rPr>
                <w:t xml:space="preserve"> </w:t>
              </w:r>
              <w:r w:rsidR="009C26DF" w:rsidRPr="00302058">
                <w:rPr>
                  <w:rFonts w:ascii="Palatino Linotype" w:hAnsi="Palatino Linotype"/>
                  <w:sz w:val="20"/>
                  <w:szCs w:val="20"/>
                </w:rPr>
                <w:lastRenderedPageBreak/>
                <w:t>applicable</w:t>
              </w:r>
            </w:ins>
            <w:r w:rsidR="009C26DF" w:rsidRPr="00302058">
              <w:rPr>
                <w:rFonts w:ascii="Palatino Linotype" w:hAnsi="Palatino Linotype"/>
                <w:sz w:val="20"/>
                <w:szCs w:val="20"/>
              </w:rPr>
              <w:t xml:space="preserve"> forms of taxation, including corporate tax, withholding taxes, final tax, value added tax, income tax for land and/or buildings, duty on land and building rights acquisition, regional and local taxes, stamp duty, customs, excise, administration sanction(s) in whatever form or surcharge or interest or penalty or additional amount in connection with the principal amount, levy or duty assessed by any Tax Authority</w:t>
            </w:r>
            <w:del w:id="583" w:author="OLTRE" w:date="2024-05-21T20:17:00Z">
              <w:r w:rsidRPr="00D12FE5">
                <w:rPr>
                  <w:rFonts w:ascii="Palatino Linotype" w:hAnsi="Palatino Linotype"/>
                  <w:sz w:val="20"/>
                  <w:szCs w:val="20"/>
                </w:rPr>
                <w:delText>.</w:delText>
              </w:r>
            </w:del>
            <w:ins w:id="584" w:author="OLTRE" w:date="2024-05-21T20:17:00Z">
              <w:r w:rsidR="00726E00" w:rsidRPr="00302058">
                <w:rPr>
                  <w:rFonts w:ascii="Palatino Linotype" w:hAnsi="Palatino Linotype"/>
                  <w:sz w:val="20"/>
                  <w:szCs w:val="20"/>
                </w:rPr>
                <w:t>;</w:t>
              </w:r>
            </w:ins>
          </w:p>
          <w:p w14:paraId="7DE397B2" w14:textId="77777777" w:rsidR="00247AC0" w:rsidRPr="00D12FE5" w:rsidRDefault="00247AC0" w:rsidP="00247AC0">
            <w:pPr>
              <w:pStyle w:val="Btext"/>
              <w:tabs>
                <w:tab w:val="left" w:pos="254"/>
              </w:tabs>
              <w:spacing w:after="0"/>
              <w:ind w:left="-16" w:firstLine="0"/>
              <w:rPr>
                <w:del w:id="585" w:author="OLTRE" w:date="2024-05-21T20:17:00Z"/>
                <w:rFonts w:ascii="Palatino Linotype" w:hAnsi="Palatino Linotype" w:cs="Calibri"/>
                <w:sz w:val="20"/>
                <w:szCs w:val="20"/>
              </w:rPr>
            </w:pPr>
          </w:p>
          <w:p w14:paraId="530DAFEF" w14:textId="77777777" w:rsidR="009C26DF" w:rsidRPr="00302058" w:rsidRDefault="009C26DF" w:rsidP="009C26DF">
            <w:pPr>
              <w:pStyle w:val="Btext"/>
              <w:spacing w:after="0"/>
              <w:ind w:left="882" w:hanging="426"/>
              <w:rPr>
                <w:rFonts w:ascii="Palatino Linotype" w:hAnsi="Palatino Linotype" w:cs="Calibri"/>
                <w:sz w:val="20"/>
                <w:szCs w:val="20"/>
              </w:rPr>
              <w:pPrChange w:id="586" w:author="OLTRE" w:date="2024-05-21T20:17:00Z">
                <w:pPr>
                  <w:pStyle w:val="Btext"/>
                  <w:tabs>
                    <w:tab w:val="left" w:pos="254"/>
                  </w:tabs>
                  <w:spacing w:after="0"/>
                  <w:ind w:left="-16" w:firstLine="0"/>
                </w:pPr>
              </w:pPrChange>
            </w:pPr>
          </w:p>
          <w:p w14:paraId="5E41F469" w14:textId="1F3F7F8D" w:rsidR="009C26DF" w:rsidRPr="00302058" w:rsidRDefault="009C26DF" w:rsidP="009C26DF">
            <w:pPr>
              <w:pStyle w:val="Btext"/>
              <w:numPr>
                <w:ilvl w:val="0"/>
                <w:numId w:val="33"/>
                <w:numberingChange w:id="587" w:author="OLTRE" w:date="2024-05-21T20:17:00Z" w:original="%1:17:4:."/>
              </w:numPr>
              <w:spacing w:after="0"/>
              <w:ind w:left="882" w:hanging="426"/>
              <w:rPr>
                <w:rFonts w:ascii="Palatino Linotype" w:hAnsi="Palatino Linotype" w:cs="Calibri"/>
                <w:sz w:val="20"/>
                <w:szCs w:val="20"/>
              </w:rPr>
              <w:pPrChange w:id="588" w:author="OLTRE" w:date="2024-05-21T20:17:00Z">
                <w:pPr>
                  <w:pStyle w:val="Btext"/>
                  <w:numPr>
                    <w:numId w:val="33"/>
                  </w:numPr>
                  <w:tabs>
                    <w:tab w:val="left" w:pos="254"/>
                  </w:tabs>
                  <w:spacing w:after="0"/>
                  <w:ind w:left="-16" w:firstLine="0"/>
                </w:pPr>
              </w:pPrChange>
            </w:pPr>
            <w:r w:rsidRPr="00302058">
              <w:rPr>
                <w:rFonts w:ascii="Palatino Linotype" w:hAnsi="Palatino Linotype"/>
                <w:b/>
                <w:sz w:val="20"/>
                <w:szCs w:val="20"/>
              </w:rPr>
              <w:t>“Tax Authority</w:t>
            </w:r>
            <w:r w:rsidRPr="00302058">
              <w:rPr>
                <w:rFonts w:ascii="Palatino Linotype" w:hAnsi="Palatino Linotype"/>
                <w:sz w:val="20"/>
                <w:szCs w:val="20"/>
              </w:rPr>
              <w:t>”</w:t>
            </w:r>
            <w:r w:rsidRPr="00302058">
              <w:rPr>
                <w:rFonts w:ascii="Palatino Linotype" w:hAnsi="Palatino Linotype"/>
                <w:sz w:val="20"/>
                <w:szCs w:val="20"/>
              </w:rPr>
              <w:tab/>
              <w:t>means the Indonesian Directorate General of Taxation or any other governmental authority with the authority to levy Taxes in Indonesia</w:t>
            </w:r>
            <w:del w:id="589" w:author="OLTRE" w:date="2024-05-21T20:17:00Z">
              <w:r w:rsidR="007662F7" w:rsidRPr="00D12FE5">
                <w:rPr>
                  <w:rFonts w:ascii="Palatino Linotype" w:hAnsi="Palatino Linotype"/>
                  <w:sz w:val="20"/>
                  <w:szCs w:val="20"/>
                </w:rPr>
                <w:delText>.</w:delText>
              </w:r>
            </w:del>
            <w:ins w:id="590" w:author="OLTRE" w:date="2024-05-21T20:17:00Z">
              <w:r w:rsidRPr="00302058">
                <w:rPr>
                  <w:rFonts w:ascii="Palatino Linotype" w:hAnsi="Palatino Linotype"/>
                  <w:sz w:val="20"/>
                  <w:szCs w:val="20"/>
                </w:rPr>
                <w:t>; and</w:t>
              </w:r>
            </w:ins>
          </w:p>
          <w:p w14:paraId="234A5542" w14:textId="77777777" w:rsidR="009C26DF" w:rsidRPr="00302058" w:rsidRDefault="009C26DF" w:rsidP="009C26DF">
            <w:pPr>
              <w:pStyle w:val="ListParagraph"/>
              <w:rPr>
                <w:rFonts w:ascii="Palatino Linotype" w:hAnsi="Palatino Linotype"/>
                <w:b/>
                <w:sz w:val="20"/>
                <w:rPrChange w:id="591" w:author="OLTRE" w:date="2024-05-21T20:17:00Z">
                  <w:rPr>
                    <w:rFonts w:ascii="Palatino Linotype" w:hAnsi="Palatino Linotype"/>
                    <w:sz w:val="20"/>
                  </w:rPr>
                </w:rPrChange>
              </w:rPr>
              <w:pPrChange w:id="592" w:author="OLTRE" w:date="2024-05-21T20:17:00Z">
                <w:pPr>
                  <w:pStyle w:val="Btext"/>
                  <w:tabs>
                    <w:tab w:val="left" w:pos="254"/>
                  </w:tabs>
                  <w:spacing w:after="0"/>
                  <w:ind w:left="-16" w:firstLine="0"/>
                </w:pPr>
              </w:pPrChange>
            </w:pPr>
          </w:p>
          <w:p w14:paraId="2D525311" w14:textId="2A1F3651" w:rsidR="00395BC7" w:rsidRPr="00302058" w:rsidRDefault="00395BC7" w:rsidP="00395BC7">
            <w:pPr>
              <w:pStyle w:val="Btext"/>
              <w:numPr>
                <w:ilvl w:val="0"/>
                <w:numId w:val="33"/>
                <w:numberingChange w:id="593" w:author="OLTRE" w:date="2024-05-21T20:17:00Z" w:original="%1:18:4:."/>
              </w:numPr>
              <w:spacing w:after="0"/>
              <w:ind w:left="882" w:hanging="426"/>
              <w:rPr>
                <w:rFonts w:ascii="Palatino Linotype" w:hAnsi="Palatino Linotype" w:cs="Calibri"/>
                <w:sz w:val="20"/>
                <w:szCs w:val="20"/>
              </w:rPr>
              <w:pPrChange w:id="594" w:author="OLTRE" w:date="2024-05-21T20:17:00Z">
                <w:pPr>
                  <w:pStyle w:val="Btext"/>
                  <w:numPr>
                    <w:numId w:val="33"/>
                  </w:numPr>
                  <w:tabs>
                    <w:tab w:val="left" w:pos="254"/>
                  </w:tabs>
                  <w:spacing w:after="0"/>
                  <w:ind w:left="-16" w:firstLine="0"/>
                </w:pPr>
              </w:pPrChange>
            </w:pPr>
            <w:r w:rsidRPr="00302058">
              <w:rPr>
                <w:rFonts w:ascii="Palatino Linotype" w:hAnsi="Palatino Linotype"/>
                <w:b/>
                <w:sz w:val="20"/>
                <w:szCs w:val="20"/>
              </w:rPr>
              <w:t xml:space="preserve">“Transaction Agreements” </w:t>
            </w:r>
            <w:r w:rsidRPr="00302058">
              <w:rPr>
                <w:rFonts w:ascii="Palatino Linotype" w:hAnsi="Palatino Linotype"/>
                <w:sz w:val="20"/>
                <w:szCs w:val="20"/>
              </w:rPr>
              <w:t xml:space="preserve">means this Agreement, </w:t>
            </w:r>
            <w:del w:id="595" w:author="OLTRE" w:date="2024-05-21T20:17:00Z">
              <w:r w:rsidR="00550069" w:rsidRPr="00D12FE5">
                <w:rPr>
                  <w:rFonts w:ascii="Palatino Linotype" w:hAnsi="Palatino Linotype"/>
                  <w:sz w:val="20"/>
                  <w:szCs w:val="20"/>
                </w:rPr>
                <w:delText>Shareholders</w:delText>
              </w:r>
            </w:del>
            <w:ins w:id="596" w:author="OLTRE" w:date="2024-05-21T20:17:00Z">
              <w:r w:rsidRPr="00302058">
                <w:rPr>
                  <w:rFonts w:ascii="Palatino Linotype" w:hAnsi="Palatino Linotype"/>
                  <w:sz w:val="20"/>
                  <w:szCs w:val="20"/>
                </w:rPr>
                <w:t xml:space="preserve">Investor </w:t>
              </w:r>
            </w:ins>
            <w:r w:rsidRPr="00302058">
              <w:rPr>
                <w:rFonts w:ascii="Palatino Linotype" w:hAnsi="Palatino Linotype"/>
                <w:sz w:val="20"/>
                <w:szCs w:val="20"/>
              </w:rPr>
              <w:t xml:space="preserve"> Agreement, and the</w:t>
            </w:r>
            <w:r w:rsidRPr="00302058">
              <w:rPr>
                <w:rFonts w:ascii="Palatino Linotype" w:hAnsi="Palatino Linotype"/>
                <w:sz w:val="20"/>
                <w:szCs w:val="20"/>
                <w:lang w:val="id-ID"/>
              </w:rPr>
              <w:t xml:space="preserve"> </w:t>
            </w:r>
            <w:r w:rsidRPr="00302058">
              <w:rPr>
                <w:rFonts w:ascii="Palatino Linotype" w:hAnsi="Palatino Linotype"/>
                <w:sz w:val="20"/>
                <w:szCs w:val="20"/>
              </w:rPr>
              <w:t>Amended Articles of Association</w:t>
            </w:r>
            <w:bookmarkStart w:id="597" w:name="_DV_M184"/>
            <w:bookmarkEnd w:id="597"/>
            <w:r w:rsidR="00F00ADF" w:rsidRPr="00302058">
              <w:rPr>
                <w:rFonts w:ascii="Palatino Linotype" w:hAnsi="Palatino Linotype"/>
                <w:sz w:val="20"/>
                <w:szCs w:val="20"/>
              </w:rPr>
              <w:t>.</w:t>
            </w:r>
            <w:del w:id="598" w:author="OLTRE" w:date="2024-05-21T20:17:00Z">
              <w:r w:rsidR="005C5C0F" w:rsidRPr="00D12FE5">
                <w:rPr>
                  <w:rFonts w:ascii="Palatino Linotype" w:hAnsi="Palatino Linotype"/>
                  <w:sz w:val="20"/>
                  <w:szCs w:val="20"/>
                </w:rPr>
                <w:delText xml:space="preserve"> </w:delText>
              </w:r>
            </w:del>
          </w:p>
          <w:p w14:paraId="057A07A8" w14:textId="77777777" w:rsidR="00832C24" w:rsidRPr="00302058" w:rsidRDefault="00832C24" w:rsidP="00832C24">
            <w:pPr>
              <w:pStyle w:val="Btext"/>
              <w:spacing w:after="0"/>
              <w:ind w:firstLine="0"/>
              <w:contextualSpacing/>
              <w:rPr>
                <w:rFonts w:ascii="Palatino Linotype" w:hAnsi="Palatino Linotype"/>
                <w:sz w:val="20"/>
                <w:lang w:val="id-ID"/>
                <w:rPrChange w:id="599" w:author="OLTRE" w:date="2024-05-21T20:17:00Z">
                  <w:rPr>
                    <w:rFonts w:ascii="Palatino Linotype" w:hAnsi="Palatino Linotype"/>
                    <w:sz w:val="20"/>
                  </w:rPr>
                </w:rPrChange>
              </w:rPr>
              <w:pPrChange w:id="600" w:author="OLTRE" w:date="2024-05-21T20:17:00Z">
                <w:pPr>
                  <w:pStyle w:val="ListParagraph"/>
                </w:pPr>
              </w:pPrChange>
            </w:pPr>
          </w:p>
          <w:p w14:paraId="12EFBD97" w14:textId="0946C203" w:rsidR="008B027D" w:rsidRPr="00302058" w:rsidRDefault="008B027D" w:rsidP="008B027D">
            <w:pPr>
              <w:pStyle w:val="MTH1"/>
              <w:numPr>
                <w:ilvl w:val="1"/>
                <w:numId w:val="51"/>
              </w:numPr>
              <w:spacing w:after="0"/>
              <w:ind w:left="458" w:hanging="567"/>
              <w:contextualSpacing/>
              <w:jc w:val="both"/>
              <w:rPr>
                <w:ins w:id="601" w:author="OLTRE" w:date="2024-05-21T20:17:00Z"/>
                <w:rFonts w:ascii="Palatino Linotype" w:hAnsi="Palatino Linotype"/>
                <w:sz w:val="20"/>
                <w:szCs w:val="20"/>
                <w:lang w:val="id-ID"/>
              </w:rPr>
            </w:pPr>
            <w:ins w:id="602" w:author="OLTRE" w:date="2024-05-21T20:17:00Z">
              <w:r w:rsidRPr="00302058">
                <w:rPr>
                  <w:rFonts w:ascii="Palatino Linotype" w:hAnsi="Palatino Linotype"/>
                  <w:sz w:val="20"/>
                  <w:szCs w:val="20"/>
                  <w:lang w:val="id-ID"/>
                </w:rPr>
                <w:t>Interpretation.</w:t>
              </w:r>
            </w:ins>
          </w:p>
          <w:p w14:paraId="1C1CA8BB" w14:textId="7180C9A0" w:rsidR="009D1065" w:rsidRPr="00302058" w:rsidRDefault="009D1065" w:rsidP="008B027D">
            <w:pPr>
              <w:pStyle w:val="MTH2"/>
              <w:numPr>
                <w:ilvl w:val="0"/>
                <w:numId w:val="131"/>
              </w:numPr>
              <w:ind w:left="884" w:hanging="426"/>
              <w:rPr>
                <w:ins w:id="603" w:author="OLTRE" w:date="2024-05-21T20:17:00Z"/>
                <w:rFonts w:ascii="Palatino Linotype" w:hAnsi="Palatino Linotype"/>
                <w:sz w:val="20"/>
                <w:szCs w:val="20"/>
                <w:u w:val="none"/>
              </w:rPr>
            </w:pPr>
            <w:ins w:id="604" w:author="OLTRE" w:date="2024-05-21T20:17:00Z">
              <w:r w:rsidRPr="00302058">
                <w:rPr>
                  <w:rFonts w:ascii="Palatino Linotype" w:hAnsi="Palatino Linotype"/>
                  <w:sz w:val="20"/>
                  <w:szCs w:val="20"/>
                  <w:u w:val="none"/>
                </w:rPr>
                <w:t>References to Articles and Exhibits shall, unless otherwise provided, mean the Articles of and Exhibits of this Agreement and the Exhibits to this Agreement shall be deemed to form part of this Agreement.</w:t>
              </w:r>
            </w:ins>
          </w:p>
          <w:p w14:paraId="68F2383D" w14:textId="196A3FC2" w:rsidR="008B027D" w:rsidRPr="00302058" w:rsidRDefault="00695116" w:rsidP="008B027D">
            <w:pPr>
              <w:pStyle w:val="MTH2"/>
              <w:numPr>
                <w:ilvl w:val="0"/>
                <w:numId w:val="131"/>
              </w:numPr>
              <w:ind w:left="884" w:hanging="426"/>
              <w:rPr>
                <w:ins w:id="605" w:author="OLTRE" w:date="2024-05-21T20:17:00Z"/>
                <w:rFonts w:ascii="Palatino Linotype" w:hAnsi="Palatino Linotype"/>
                <w:sz w:val="20"/>
                <w:szCs w:val="20"/>
                <w:u w:val="none"/>
              </w:rPr>
            </w:pPr>
            <w:ins w:id="606" w:author="OLTRE" w:date="2024-05-21T20:17:00Z">
              <w:r w:rsidRPr="00302058">
                <w:rPr>
                  <w:rFonts w:ascii="Palatino Linotype" w:hAnsi="Palatino Linotype"/>
                  <w:sz w:val="20"/>
                  <w:szCs w:val="20"/>
                  <w:u w:val="none"/>
                </w:rPr>
                <w:t xml:space="preserve">A reference to “includes” or “including” will be construed as “includes without limitation” or “including without limitation”, respectively. </w:t>
              </w:r>
            </w:ins>
          </w:p>
          <w:p w14:paraId="0D53D1D8" w14:textId="5628506E" w:rsidR="001A602B" w:rsidRPr="00302058" w:rsidRDefault="001A602B" w:rsidP="007B5F69">
            <w:pPr>
              <w:pStyle w:val="MTH2"/>
              <w:numPr>
                <w:ilvl w:val="0"/>
                <w:numId w:val="131"/>
              </w:numPr>
              <w:ind w:left="884" w:hanging="426"/>
              <w:rPr>
                <w:ins w:id="607" w:author="OLTRE" w:date="2024-05-21T20:17:00Z"/>
                <w:rFonts w:ascii="Palatino Linotype" w:hAnsi="Palatino Linotype"/>
                <w:sz w:val="20"/>
                <w:szCs w:val="20"/>
              </w:rPr>
            </w:pPr>
            <w:ins w:id="608" w:author="OLTRE" w:date="2024-05-21T20:17:00Z">
              <w:r w:rsidRPr="00302058">
                <w:rPr>
                  <w:rFonts w:ascii="Palatino Linotype" w:hAnsi="Palatino Linotype"/>
                  <w:sz w:val="20"/>
                  <w:szCs w:val="20"/>
                  <w:u w:val="none"/>
                </w:rPr>
                <w:t xml:space="preserve">Where provision is made for agreement or the giving of notice, approval or consent of a Party, unless otherwise specified, such agreement, notice, approval or consent must be in writing. </w:t>
              </w:r>
            </w:ins>
          </w:p>
          <w:p w14:paraId="3584710D" w14:textId="567ABC0A" w:rsidR="00832C24" w:rsidRPr="00302058" w:rsidRDefault="00076F23" w:rsidP="008D0018">
            <w:pPr>
              <w:pStyle w:val="MTH1"/>
              <w:numPr>
                <w:ilvl w:val="0"/>
                <w:numId w:val="51"/>
              </w:numPr>
              <w:spacing w:after="0"/>
              <w:ind w:left="456" w:hanging="567"/>
              <w:contextualSpacing/>
              <w:jc w:val="both"/>
              <w:rPr>
                <w:moveTo w:id="609" w:author="OLTRE" w:date="2024-05-21T20:17:00Z"/>
                <w:rFonts w:ascii="Palatino Linotype" w:hAnsi="Palatino Linotype"/>
                <w:b/>
                <w:sz w:val="20"/>
                <w:u w:val="none"/>
                <w:rPrChange w:id="610" w:author="OLTRE" w:date="2024-05-21T20:17:00Z">
                  <w:rPr>
                    <w:moveTo w:id="611" w:author="OLTRE" w:date="2024-05-21T20:17:00Z"/>
                    <w:rFonts w:ascii="Palatino Linotype" w:hAnsi="Palatino Linotype"/>
                    <w:sz w:val="20"/>
                  </w:rPr>
                </w:rPrChange>
              </w:rPr>
              <w:pPrChange w:id="612" w:author="OLTRE" w:date="2024-05-21T20:17:00Z">
                <w:pPr>
                  <w:pStyle w:val="Btext"/>
                  <w:spacing w:after="0"/>
                  <w:ind w:firstLine="0"/>
                  <w:contextualSpacing/>
                </w:pPr>
              </w:pPrChange>
            </w:pPr>
            <w:ins w:id="613" w:author="OLTRE" w:date="2024-05-21T20:17:00Z">
              <w:r w:rsidRPr="00302058">
                <w:rPr>
                  <w:rFonts w:ascii="Palatino Linotype" w:hAnsi="Palatino Linotype"/>
                  <w:b/>
                  <w:bCs/>
                  <w:sz w:val="20"/>
                  <w:szCs w:val="20"/>
                </w:rPr>
                <w:t>Shares Subscription</w:t>
              </w:r>
            </w:ins>
            <w:moveToRangeStart w:id="614" w:author="OLTRE" w:date="2024-05-21T20:17:00Z" w:name="move167215072"/>
            <w:moveTo w:id="615" w:author="OLTRE" w:date="2024-05-21T20:17:00Z">
              <w:r w:rsidRPr="00302058">
                <w:rPr>
                  <w:rFonts w:ascii="Palatino Linotype" w:hAnsi="Palatino Linotype"/>
                  <w:b/>
                  <w:sz w:val="20"/>
                  <w:rPrChange w:id="616" w:author="OLTRE" w:date="2024-05-21T20:17:00Z">
                    <w:rPr>
                      <w:rFonts w:ascii="Palatino Linotype" w:hAnsi="Palatino Linotype"/>
                      <w:sz w:val="20"/>
                    </w:rPr>
                  </w:rPrChange>
                </w:rPr>
                <w:t>.</w:t>
              </w:r>
            </w:moveTo>
          </w:p>
          <w:p w14:paraId="646FA322" w14:textId="77777777" w:rsidR="00832C24" w:rsidRPr="00302058" w:rsidRDefault="00832C24" w:rsidP="008D0018">
            <w:pPr>
              <w:pStyle w:val="Btext"/>
              <w:spacing w:after="0"/>
              <w:ind w:firstLine="0"/>
              <w:contextualSpacing/>
              <w:rPr>
                <w:moveTo w:id="617" w:author="OLTRE" w:date="2024-05-21T20:17:00Z"/>
                <w:rFonts w:ascii="Palatino Linotype" w:hAnsi="Palatino Linotype"/>
                <w:sz w:val="20"/>
                <w:szCs w:val="20"/>
              </w:rPr>
            </w:pPr>
          </w:p>
          <w:p w14:paraId="29D24B82" w14:textId="416DFBC7" w:rsidR="00832C24" w:rsidRPr="00302058" w:rsidRDefault="00832C24" w:rsidP="008D0018">
            <w:pPr>
              <w:pStyle w:val="MTH2"/>
              <w:numPr>
                <w:ilvl w:val="1"/>
                <w:numId w:val="51"/>
              </w:numPr>
              <w:spacing w:after="0"/>
              <w:ind w:left="456" w:hanging="567"/>
              <w:contextualSpacing/>
              <w:rPr>
                <w:ins w:id="618" w:author="OLTRE" w:date="2024-05-21T20:17:00Z"/>
                <w:rFonts w:ascii="Palatino Linotype" w:hAnsi="Palatino Linotype"/>
                <w:sz w:val="20"/>
                <w:szCs w:val="20"/>
                <w:u w:val="none"/>
              </w:rPr>
            </w:pPr>
            <w:moveTo w:id="619" w:author="OLTRE" w:date="2024-05-21T20:17:00Z">
              <w:r w:rsidRPr="00302058">
                <w:rPr>
                  <w:rFonts w:ascii="Palatino Linotype" w:hAnsi="Palatino Linotype"/>
                  <w:sz w:val="20"/>
                  <w:u w:val="none"/>
                  <w:rPrChange w:id="620" w:author="OLTRE" w:date="2024-05-21T20:17:00Z">
                    <w:rPr>
                      <w:rFonts w:ascii="Palatino Linotype" w:hAnsi="Palatino Linotype"/>
                      <w:sz w:val="20"/>
                    </w:rPr>
                  </w:rPrChange>
                </w:rPr>
                <w:lastRenderedPageBreak/>
                <w:t xml:space="preserve">Subject to the terms and conditions of this Agreement, </w:t>
              </w:r>
            </w:moveTo>
            <w:moveToRangeEnd w:id="614"/>
            <w:ins w:id="621" w:author="OLTRE" w:date="2024-05-21T20:17:00Z">
              <w:r w:rsidRPr="00302058">
                <w:rPr>
                  <w:rFonts w:ascii="Palatino Linotype" w:hAnsi="Palatino Linotype"/>
                  <w:sz w:val="20"/>
                  <w:szCs w:val="20"/>
                  <w:u w:val="none"/>
                </w:rPr>
                <w:t>the Subscriber</w:t>
              </w:r>
              <w:r w:rsidR="00E90C5D" w:rsidRPr="00302058">
                <w:rPr>
                  <w:rFonts w:ascii="Palatino Linotype" w:hAnsi="Palatino Linotype"/>
                  <w:sz w:val="20"/>
                  <w:szCs w:val="20"/>
                  <w:u w:val="none"/>
                </w:rPr>
                <w:t xml:space="preserve">, relying on, amongst other things, the representations, warranties and undertakings </w:t>
              </w:r>
              <w:r w:rsidR="00010764" w:rsidRPr="00302058">
                <w:rPr>
                  <w:rFonts w:ascii="Palatino Linotype" w:hAnsi="Palatino Linotype"/>
                  <w:sz w:val="20"/>
                  <w:szCs w:val="20"/>
                  <w:u w:val="none"/>
                </w:rPr>
                <w:t xml:space="preserve">provided by the Company </w:t>
              </w:r>
              <w:r w:rsidR="00E90C5D" w:rsidRPr="00302058">
                <w:rPr>
                  <w:rFonts w:ascii="Palatino Linotype" w:hAnsi="Palatino Linotype"/>
                  <w:sz w:val="20"/>
                  <w:szCs w:val="20"/>
                  <w:u w:val="none"/>
                </w:rPr>
                <w:t>in this Agreement,</w:t>
              </w:r>
              <w:r w:rsidRPr="00302058">
                <w:rPr>
                  <w:rFonts w:ascii="Palatino Linotype" w:hAnsi="Palatino Linotype"/>
                  <w:sz w:val="20"/>
                  <w:szCs w:val="20"/>
                  <w:u w:val="none"/>
                </w:rPr>
                <w:t xml:space="preserve"> agrees to subscribe for on Closing and the Company agrees to allot and issue to the  Subscriber on Closing</w:t>
              </w:r>
              <w:r w:rsidR="006234F1" w:rsidRPr="00302058">
                <w:rPr>
                  <w:rFonts w:ascii="Palatino Linotype" w:hAnsi="Palatino Linotype"/>
                  <w:sz w:val="20"/>
                  <w:szCs w:val="20"/>
                  <w:u w:val="none"/>
                </w:rPr>
                <w:t>,</w:t>
              </w:r>
              <w:r w:rsidRPr="00302058">
                <w:rPr>
                  <w:rFonts w:ascii="Palatino Linotype" w:hAnsi="Palatino Linotype"/>
                  <w:sz w:val="20"/>
                  <w:szCs w:val="20"/>
                  <w:u w:val="none"/>
                </w:rPr>
                <w:t xml:space="preserve"> </w:t>
              </w:r>
              <w:r w:rsidRPr="00302058">
                <w:rPr>
                  <w:rFonts w:ascii="Palatino Linotype" w:hAnsi="Palatino Linotype"/>
                  <w:b/>
                  <w:sz w:val="20"/>
                  <w:szCs w:val="20"/>
                  <w:u w:val="none"/>
                </w:rPr>
                <w:t xml:space="preserve">152,150 (one hundred fifty two thousand one hundred and fifty) </w:t>
              </w:r>
              <w:r w:rsidRPr="00302058">
                <w:rPr>
                  <w:rFonts w:ascii="Palatino Linotype" w:hAnsi="Palatino Linotype"/>
                  <w:sz w:val="20"/>
                  <w:szCs w:val="20"/>
                  <w:u w:val="none"/>
                </w:rPr>
                <w:t xml:space="preserve">Class C Shares,  which </w:t>
              </w:r>
              <w:r w:rsidR="004553EB" w:rsidRPr="00302058">
                <w:rPr>
                  <w:rFonts w:ascii="Palatino Linotype" w:hAnsi="Palatino Linotype"/>
                  <w:sz w:val="20"/>
                  <w:szCs w:val="20"/>
                  <w:u w:val="none"/>
                </w:rPr>
                <w:t xml:space="preserve">shall be </w:t>
              </w:r>
              <w:r w:rsidRPr="00302058">
                <w:rPr>
                  <w:rFonts w:ascii="Palatino Linotype" w:hAnsi="Palatino Linotype"/>
                  <w:sz w:val="20"/>
                  <w:szCs w:val="20"/>
                  <w:u w:val="none"/>
                </w:rPr>
                <w:t>10% (ten percent) of the Company’s total issued shares</w:t>
              </w:r>
              <w:r w:rsidR="004553EB" w:rsidRPr="00302058">
                <w:rPr>
                  <w:rFonts w:ascii="Palatino Linotype" w:hAnsi="Palatino Linotype"/>
                  <w:sz w:val="20"/>
                  <w:szCs w:val="20"/>
                  <w:u w:val="none"/>
                </w:rPr>
                <w:t xml:space="preserve"> on Completion</w:t>
              </w:r>
              <w:r w:rsidRPr="00302058">
                <w:rPr>
                  <w:rFonts w:ascii="Palatino Linotype" w:hAnsi="Palatino Linotype"/>
                  <w:sz w:val="20"/>
                  <w:szCs w:val="20"/>
                  <w:u w:val="none"/>
                </w:rPr>
                <w:t xml:space="preserve">, at a </w:t>
              </w:r>
              <w:r w:rsidRPr="00302058">
                <w:rPr>
                  <w:rStyle w:val="DeltaViewInsertion"/>
                  <w:rFonts w:ascii="Palatino Linotype" w:hAnsi="Palatino Linotype"/>
                  <w:color w:val="auto"/>
                  <w:sz w:val="20"/>
                  <w:szCs w:val="20"/>
                  <w:u w:val="none"/>
                </w:rPr>
                <w:t>subscription</w:t>
              </w:r>
              <w:r w:rsidRPr="00302058">
                <w:rPr>
                  <w:rFonts w:ascii="Palatino Linotype" w:hAnsi="Palatino Linotype"/>
                  <w:sz w:val="20"/>
                  <w:szCs w:val="20"/>
                  <w:u w:val="none"/>
                </w:rPr>
                <w:t xml:space="preserve"> price of </w:t>
              </w:r>
              <w:r w:rsidRPr="00302058">
                <w:rPr>
                  <w:rFonts w:ascii="Palatino Linotype" w:hAnsi="Palatino Linotype"/>
                  <w:b/>
                  <w:sz w:val="20"/>
                  <w:szCs w:val="20"/>
                  <w:u w:val="none"/>
                </w:rPr>
                <w:t xml:space="preserve">IDR </w:t>
              </w:r>
              <w:commentRangeStart w:id="622"/>
              <w:r w:rsidRPr="00302058">
                <w:rPr>
                  <w:rFonts w:ascii="Palatino Linotype" w:hAnsi="Palatino Linotype"/>
                  <w:b/>
                  <w:sz w:val="20"/>
                  <w:szCs w:val="20"/>
                  <w:u w:val="none"/>
                </w:rPr>
                <w:t>12,</w:t>
              </w:r>
              <w:r w:rsidR="00833061" w:rsidRPr="00302058">
                <w:rPr>
                  <w:rFonts w:ascii="Palatino Linotype" w:hAnsi="Palatino Linotype"/>
                  <w:b/>
                  <w:sz w:val="20"/>
                  <w:szCs w:val="20"/>
                  <w:u w:val="none"/>
                </w:rPr>
                <w:t>499</w:t>
              </w:r>
              <w:r w:rsidRPr="00302058">
                <w:rPr>
                  <w:rFonts w:ascii="Palatino Linotype" w:hAnsi="Palatino Linotype"/>
                  <w:b/>
                  <w:sz w:val="20"/>
                  <w:szCs w:val="20"/>
                  <w:u w:val="none"/>
                </w:rPr>
                <w:t>,</w:t>
              </w:r>
              <w:r w:rsidR="00833061" w:rsidRPr="00302058">
                <w:rPr>
                  <w:rFonts w:ascii="Palatino Linotype" w:hAnsi="Palatino Linotype"/>
                  <w:b/>
                  <w:sz w:val="20"/>
                  <w:szCs w:val="20"/>
                  <w:u w:val="none"/>
                </w:rPr>
                <w:t>883</w:t>
              </w:r>
              <w:r w:rsidRPr="00302058">
                <w:rPr>
                  <w:rFonts w:ascii="Palatino Linotype" w:hAnsi="Palatino Linotype"/>
                  <w:b/>
                  <w:sz w:val="20"/>
                  <w:szCs w:val="20"/>
                  <w:u w:val="none"/>
                </w:rPr>
                <w:t>,</w:t>
              </w:r>
              <w:r w:rsidR="00833061" w:rsidRPr="00302058">
                <w:rPr>
                  <w:rFonts w:ascii="Palatino Linotype" w:hAnsi="Palatino Linotype"/>
                  <w:b/>
                  <w:sz w:val="20"/>
                  <w:szCs w:val="20"/>
                  <w:u w:val="none"/>
                </w:rPr>
                <w:t>250</w:t>
              </w:r>
              <w:commentRangeEnd w:id="622"/>
              <w:r w:rsidR="00833061" w:rsidRPr="00302058">
                <w:rPr>
                  <w:rStyle w:val="CommentReference"/>
                  <w:rFonts w:ascii="Palatino Linotype" w:eastAsia="MS Mincho" w:hAnsi="Palatino Linotype"/>
                  <w:u w:val="none"/>
                  <w:lang w:val="en-ID" w:eastAsia="en-US"/>
                </w:rPr>
                <w:commentReference w:id="622"/>
              </w:r>
              <w:r w:rsidRPr="00302058">
                <w:rPr>
                  <w:rFonts w:ascii="Palatino Linotype" w:hAnsi="Palatino Linotype"/>
                  <w:b/>
                  <w:sz w:val="20"/>
                  <w:szCs w:val="20"/>
                  <w:u w:val="none"/>
                </w:rPr>
                <w:t>.-</w:t>
              </w:r>
              <w:r w:rsidRPr="00302058">
                <w:rPr>
                  <w:rFonts w:ascii="Palatino Linotype" w:hAnsi="Palatino Linotype"/>
                  <w:sz w:val="20"/>
                  <w:szCs w:val="20"/>
                  <w:u w:val="none"/>
                </w:rPr>
                <w:t xml:space="preserve"> (twelve billion  and </w:t>
              </w:r>
              <w:r w:rsidR="00833061" w:rsidRPr="00302058">
                <w:rPr>
                  <w:rFonts w:ascii="Palatino Linotype" w:hAnsi="Palatino Linotype"/>
                  <w:sz w:val="20"/>
                  <w:szCs w:val="20"/>
                  <w:u w:val="none"/>
                </w:rPr>
                <w:t xml:space="preserve">four hundred ninety nine </w:t>
              </w:r>
              <w:r w:rsidRPr="00302058">
                <w:rPr>
                  <w:rFonts w:ascii="Palatino Linotype" w:hAnsi="Palatino Linotype"/>
                  <w:sz w:val="20"/>
                  <w:szCs w:val="20"/>
                  <w:u w:val="none"/>
                </w:rPr>
                <w:t xml:space="preserve">million </w:t>
              </w:r>
              <w:r w:rsidR="00833061" w:rsidRPr="00302058">
                <w:rPr>
                  <w:rFonts w:ascii="Palatino Linotype" w:hAnsi="Palatino Linotype"/>
                  <w:sz w:val="20"/>
                  <w:szCs w:val="20"/>
                  <w:u w:val="none"/>
                </w:rPr>
                <w:t xml:space="preserve">eight hundred eighty three thousand two hundred fifty </w:t>
              </w:r>
              <w:r w:rsidRPr="00302058">
                <w:rPr>
                  <w:rFonts w:ascii="Palatino Linotype" w:hAnsi="Palatino Linotype"/>
                  <w:sz w:val="20"/>
                  <w:szCs w:val="20"/>
                  <w:u w:val="none"/>
                </w:rPr>
                <w:t>Rupiah) (the “</w:t>
              </w:r>
              <w:r w:rsidRPr="00302058">
                <w:rPr>
                  <w:rFonts w:ascii="Palatino Linotype" w:hAnsi="Palatino Linotype"/>
                  <w:b/>
                  <w:sz w:val="20"/>
                  <w:szCs w:val="20"/>
                  <w:u w:val="none"/>
                </w:rPr>
                <w:t>Investment Issue Price</w:t>
              </w:r>
              <w:r w:rsidRPr="00302058">
                <w:rPr>
                  <w:rFonts w:ascii="Palatino Linotype" w:hAnsi="Palatino Linotype"/>
                  <w:sz w:val="20"/>
                  <w:szCs w:val="20"/>
                  <w:u w:val="none"/>
                </w:rPr>
                <w:t xml:space="preserve">”). </w:t>
              </w:r>
            </w:ins>
          </w:p>
          <w:p w14:paraId="03A7933F" w14:textId="77777777" w:rsidR="00832C24" w:rsidRPr="00302058" w:rsidRDefault="00832C24" w:rsidP="00832C24">
            <w:pPr>
              <w:pStyle w:val="MTH2"/>
              <w:tabs>
                <w:tab w:val="left" w:pos="462"/>
              </w:tabs>
              <w:spacing w:after="0"/>
              <w:ind w:left="456"/>
              <w:contextualSpacing/>
              <w:rPr>
                <w:ins w:id="623" w:author="OLTRE" w:date="2024-05-21T20:17:00Z"/>
                <w:rFonts w:ascii="Palatino Linotype" w:hAnsi="Palatino Linotype"/>
                <w:sz w:val="20"/>
                <w:szCs w:val="20"/>
                <w:u w:val="none"/>
              </w:rPr>
            </w:pPr>
          </w:p>
          <w:p w14:paraId="4EC88345" w14:textId="6F1C5754" w:rsidR="00832C24" w:rsidRPr="00302058" w:rsidRDefault="00832C24" w:rsidP="008D0018">
            <w:pPr>
              <w:pStyle w:val="MTH2"/>
              <w:numPr>
                <w:ilvl w:val="1"/>
                <w:numId w:val="51"/>
              </w:numPr>
              <w:spacing w:after="0"/>
              <w:ind w:left="456" w:hanging="567"/>
              <w:contextualSpacing/>
              <w:rPr>
                <w:ins w:id="624" w:author="OLTRE" w:date="2024-05-21T20:17:00Z"/>
                <w:rFonts w:ascii="Palatino Linotype" w:hAnsi="Palatino Linotype"/>
                <w:sz w:val="20"/>
                <w:szCs w:val="20"/>
                <w:u w:val="none"/>
              </w:rPr>
            </w:pPr>
            <w:ins w:id="625" w:author="OLTRE" w:date="2024-05-21T20:17:00Z">
              <w:r w:rsidRPr="00302058">
                <w:rPr>
                  <w:rFonts w:ascii="Palatino Linotype" w:hAnsi="Palatino Linotype"/>
                  <w:sz w:val="20"/>
                  <w:u w:val="none"/>
                </w:rPr>
                <w:t xml:space="preserve">The </w:t>
              </w:r>
              <w:r w:rsidRPr="00302058">
                <w:rPr>
                  <w:rFonts w:ascii="Palatino Linotype" w:hAnsi="Palatino Linotype"/>
                  <w:sz w:val="20"/>
                  <w:szCs w:val="20"/>
                  <w:u w:val="none"/>
                </w:rPr>
                <w:t>Shares</w:t>
              </w:r>
              <w:r w:rsidRPr="00302058">
                <w:rPr>
                  <w:rFonts w:ascii="Palatino Linotype" w:hAnsi="Palatino Linotype"/>
                  <w:sz w:val="20"/>
                  <w:u w:val="none"/>
                </w:rPr>
                <w:t xml:space="preserve"> shall be issued free and clear </w:t>
              </w:r>
              <w:r w:rsidRPr="00302058">
                <w:rPr>
                  <w:rFonts w:ascii="Palatino Linotype" w:hAnsi="Palatino Linotype"/>
                  <w:sz w:val="20"/>
                  <w:szCs w:val="20"/>
                  <w:u w:val="none"/>
                </w:rPr>
                <w:t>from any and all claims and Encumbrances whatsoever and together with all rights and entitlements attaching thereto</w:t>
              </w:r>
              <w:r w:rsidR="007379EC" w:rsidRPr="00302058">
                <w:rPr>
                  <w:rFonts w:ascii="Palatino Linotype" w:hAnsi="Palatino Linotype"/>
                  <w:sz w:val="20"/>
                  <w:szCs w:val="20"/>
                  <w:u w:val="none"/>
                </w:rPr>
                <w:t xml:space="preserve">, as provided for in Exhibit </w:t>
              </w:r>
              <w:r w:rsidR="00AC16CE" w:rsidRPr="00302058">
                <w:rPr>
                  <w:rFonts w:ascii="Palatino Linotype" w:hAnsi="Palatino Linotype"/>
                  <w:sz w:val="20"/>
                  <w:szCs w:val="20"/>
                  <w:u w:val="none"/>
                </w:rPr>
                <w:t>D</w:t>
              </w:r>
              <w:r w:rsidR="007379EC" w:rsidRPr="00302058">
                <w:rPr>
                  <w:rFonts w:ascii="Palatino Linotype" w:hAnsi="Palatino Linotype"/>
                  <w:sz w:val="20"/>
                  <w:szCs w:val="20"/>
                  <w:u w:val="none"/>
                </w:rPr>
                <w:t xml:space="preserve">, </w:t>
              </w:r>
              <w:r w:rsidRPr="00302058">
                <w:rPr>
                  <w:rFonts w:ascii="Palatino Linotype" w:hAnsi="Palatino Linotype"/>
                  <w:sz w:val="20"/>
                  <w:szCs w:val="20"/>
                  <w:u w:val="none"/>
                </w:rPr>
                <w:t>with effect from the Closing Date</w:t>
              </w:r>
              <w:r w:rsidRPr="00302058">
                <w:rPr>
                  <w:rFonts w:ascii="Palatino Linotype" w:hAnsi="Palatino Linotype"/>
                  <w:sz w:val="20"/>
                  <w:u w:val="none"/>
                </w:rPr>
                <w:t>.</w:t>
              </w:r>
            </w:ins>
          </w:p>
          <w:p w14:paraId="7D60CE6C" w14:textId="77777777" w:rsidR="00832C24" w:rsidRPr="00302058" w:rsidRDefault="00832C24" w:rsidP="00832C24">
            <w:pPr>
              <w:pStyle w:val="Btext"/>
              <w:spacing w:after="0"/>
              <w:ind w:firstLine="0"/>
              <w:contextualSpacing/>
              <w:rPr>
                <w:ins w:id="626" w:author="OLTRE" w:date="2024-05-21T20:17:00Z"/>
                <w:rFonts w:ascii="Palatino Linotype" w:hAnsi="Palatino Linotype"/>
                <w:sz w:val="20"/>
                <w:szCs w:val="20"/>
              </w:rPr>
            </w:pPr>
          </w:p>
          <w:p w14:paraId="286884A5" w14:textId="313089C9" w:rsidR="00832C24" w:rsidRPr="00302058" w:rsidRDefault="00832C24" w:rsidP="008D0018">
            <w:pPr>
              <w:pStyle w:val="MTH2"/>
              <w:numPr>
                <w:ilvl w:val="1"/>
                <w:numId w:val="51"/>
              </w:numPr>
              <w:spacing w:after="0"/>
              <w:ind w:left="456" w:hanging="567"/>
              <w:contextualSpacing/>
              <w:rPr>
                <w:ins w:id="627" w:author="OLTRE" w:date="2024-05-21T20:17:00Z"/>
                <w:rFonts w:ascii="Palatino Linotype" w:hAnsi="Palatino Linotype"/>
                <w:sz w:val="20"/>
                <w:szCs w:val="20"/>
              </w:rPr>
            </w:pPr>
            <w:ins w:id="628" w:author="OLTRE" w:date="2024-05-21T20:17:00Z">
              <w:r w:rsidRPr="00302058">
                <w:rPr>
                  <w:rFonts w:ascii="Palatino Linotype" w:hAnsi="Palatino Linotype"/>
                  <w:sz w:val="20"/>
                  <w:szCs w:val="20"/>
                  <w:u w:val="none"/>
                </w:rPr>
                <w:t>The shareholding structure of the Company following Completion shall be as shown in</w:t>
              </w:r>
              <w:r w:rsidR="00F811D6" w:rsidRPr="00302058">
                <w:rPr>
                  <w:rFonts w:ascii="Palatino Linotype" w:hAnsi="Palatino Linotype"/>
                  <w:sz w:val="20"/>
                  <w:szCs w:val="20"/>
                  <w:u w:val="none"/>
                </w:rPr>
                <w:t xml:space="preserve"> Paragraph </w:t>
              </w:r>
              <w:r w:rsidR="003C1CAB" w:rsidRPr="00302058">
                <w:rPr>
                  <w:rFonts w:ascii="Palatino Linotype" w:hAnsi="Palatino Linotype"/>
                  <w:sz w:val="20"/>
                  <w:szCs w:val="20"/>
                  <w:u w:val="none"/>
                </w:rPr>
                <w:t xml:space="preserve">2 </w:t>
              </w:r>
              <w:r w:rsidR="00F811D6" w:rsidRPr="00302058">
                <w:rPr>
                  <w:rFonts w:ascii="Palatino Linotype" w:hAnsi="Palatino Linotype"/>
                  <w:sz w:val="20"/>
                  <w:szCs w:val="20"/>
                  <w:u w:val="none"/>
                </w:rPr>
                <w:t>of</w:t>
              </w:r>
              <w:r w:rsidRPr="00302058">
                <w:rPr>
                  <w:rFonts w:ascii="Palatino Linotype" w:hAnsi="Palatino Linotype"/>
                  <w:sz w:val="20"/>
                  <w:szCs w:val="20"/>
                  <w:u w:val="none"/>
                </w:rPr>
                <w:t xml:space="preserve"> Exhibit A.</w:t>
              </w:r>
            </w:ins>
          </w:p>
          <w:p w14:paraId="597A2511" w14:textId="77777777" w:rsidR="00132BC2" w:rsidRPr="00302058" w:rsidRDefault="00132BC2" w:rsidP="008D0018">
            <w:pPr>
              <w:pStyle w:val="Btext"/>
              <w:spacing w:after="0"/>
              <w:ind w:left="456" w:hanging="567"/>
              <w:contextualSpacing/>
              <w:rPr>
                <w:ins w:id="629" w:author="OLTRE" w:date="2024-05-21T20:17:00Z"/>
                <w:rFonts w:ascii="Palatino Linotype" w:hAnsi="Palatino Linotype" w:cs="Calibri"/>
                <w:sz w:val="20"/>
                <w:szCs w:val="20"/>
              </w:rPr>
            </w:pPr>
          </w:p>
          <w:p w14:paraId="0202895D" w14:textId="1907F9FF" w:rsidR="00AB504A" w:rsidRPr="00302058" w:rsidRDefault="001A728C" w:rsidP="00AB504A">
            <w:pPr>
              <w:pStyle w:val="MTH1"/>
              <w:numPr>
                <w:ilvl w:val="0"/>
                <w:numId w:val="51"/>
              </w:numPr>
              <w:spacing w:after="0"/>
              <w:ind w:left="456" w:hanging="567"/>
              <w:contextualSpacing/>
              <w:jc w:val="both"/>
              <w:rPr>
                <w:ins w:id="630" w:author="OLTRE" w:date="2024-05-21T20:17:00Z"/>
                <w:rFonts w:ascii="Palatino Linotype" w:hAnsi="Palatino Linotype"/>
                <w:b/>
                <w:bCs/>
                <w:sz w:val="20"/>
                <w:szCs w:val="20"/>
              </w:rPr>
            </w:pPr>
            <w:ins w:id="631" w:author="OLTRE" w:date="2024-05-21T20:17:00Z">
              <w:r w:rsidRPr="00302058">
                <w:rPr>
                  <w:rFonts w:ascii="Palatino Linotype" w:hAnsi="Palatino Linotype"/>
                  <w:b/>
                  <w:bCs/>
                  <w:sz w:val="20"/>
                  <w:szCs w:val="20"/>
                </w:rPr>
                <w:t>Condition</w:t>
              </w:r>
              <w:r w:rsidR="008C4A14" w:rsidRPr="00302058">
                <w:rPr>
                  <w:rFonts w:ascii="Palatino Linotype" w:hAnsi="Palatino Linotype"/>
                  <w:b/>
                  <w:bCs/>
                  <w:sz w:val="20"/>
                  <w:szCs w:val="20"/>
                </w:rPr>
                <w:t>s</w:t>
              </w:r>
              <w:r w:rsidRPr="00302058">
                <w:rPr>
                  <w:rFonts w:ascii="Palatino Linotype" w:hAnsi="Palatino Linotype"/>
                  <w:b/>
                  <w:bCs/>
                  <w:sz w:val="20"/>
                  <w:szCs w:val="20"/>
                </w:rPr>
                <w:t xml:space="preserve"> Precedent</w:t>
              </w:r>
              <w:r w:rsidR="004A3C89" w:rsidRPr="00302058">
                <w:rPr>
                  <w:rFonts w:ascii="Palatino Linotype" w:hAnsi="Palatino Linotype"/>
                  <w:b/>
                  <w:bCs/>
                  <w:sz w:val="20"/>
                  <w:szCs w:val="20"/>
                </w:rPr>
                <w:t>.</w:t>
              </w:r>
              <w:r w:rsidRPr="00302058">
                <w:rPr>
                  <w:rFonts w:ascii="Palatino Linotype" w:hAnsi="Palatino Linotype"/>
                  <w:b/>
                  <w:bCs/>
                  <w:sz w:val="20"/>
                  <w:szCs w:val="20"/>
                </w:rPr>
                <w:t xml:space="preserve"> </w:t>
              </w:r>
            </w:ins>
          </w:p>
          <w:p w14:paraId="060286D2" w14:textId="77777777" w:rsidR="00AB504A" w:rsidRPr="00302058" w:rsidRDefault="00AB504A" w:rsidP="00AB504A">
            <w:pPr>
              <w:pStyle w:val="MTH1"/>
              <w:numPr>
                <w:ilvl w:val="0"/>
                <w:numId w:val="0"/>
              </w:numPr>
              <w:spacing w:after="0"/>
              <w:ind w:left="-111"/>
              <w:contextualSpacing/>
              <w:jc w:val="both"/>
              <w:rPr>
                <w:ins w:id="632" w:author="OLTRE" w:date="2024-05-21T20:17:00Z"/>
                <w:rFonts w:ascii="Palatino Linotype" w:hAnsi="Palatino Linotype"/>
                <w:sz w:val="20"/>
                <w:szCs w:val="20"/>
              </w:rPr>
            </w:pPr>
          </w:p>
          <w:p w14:paraId="3A274267" w14:textId="4431B354" w:rsidR="001A728C" w:rsidRPr="00302058" w:rsidRDefault="001A728C" w:rsidP="008D0018">
            <w:pPr>
              <w:pStyle w:val="MTH1"/>
              <w:numPr>
                <w:ilvl w:val="0"/>
                <w:numId w:val="0"/>
              </w:numPr>
              <w:spacing w:after="0"/>
              <w:ind w:left="456"/>
              <w:contextualSpacing/>
              <w:jc w:val="both"/>
              <w:rPr>
                <w:ins w:id="633" w:author="OLTRE" w:date="2024-05-21T20:17:00Z"/>
                <w:rFonts w:ascii="Palatino Linotype" w:hAnsi="Palatino Linotype"/>
                <w:sz w:val="20"/>
                <w:szCs w:val="20"/>
              </w:rPr>
            </w:pPr>
            <w:ins w:id="634" w:author="OLTRE" w:date="2024-05-21T20:17:00Z">
              <w:r w:rsidRPr="00302058">
                <w:rPr>
                  <w:rFonts w:ascii="Palatino Linotype" w:hAnsi="Palatino Linotype"/>
                  <w:sz w:val="20"/>
                  <w:szCs w:val="20"/>
                  <w:u w:val="none"/>
                </w:rPr>
                <w:t>The</w:t>
              </w:r>
              <w:r w:rsidRPr="00302058">
                <w:rPr>
                  <w:rFonts w:ascii="Palatino Linotype" w:hAnsi="Palatino Linotype" w:cs="Calibri"/>
                  <w:sz w:val="20"/>
                  <w:szCs w:val="20"/>
                  <w:u w:val="none"/>
                </w:rPr>
                <w:t xml:space="preserve"> Closing of the subscription of the Shares by the Subscriber shall be conditional upon the satisfaction, or waiver by the Subscriber (to the extent permitted by law), of the Conditions Precedent</w:t>
              </w:r>
              <w:r w:rsidR="00DC768E">
                <w:rPr>
                  <w:rFonts w:ascii="Palatino Linotype" w:hAnsi="Palatino Linotype" w:cs="Calibri"/>
                  <w:sz w:val="20"/>
                  <w:szCs w:val="20"/>
                  <w:u w:val="none"/>
                </w:rPr>
                <w:t xml:space="preserve"> as set forth in Exhibit E</w:t>
              </w:r>
              <w:r w:rsidR="006B75D5">
                <w:rPr>
                  <w:rFonts w:ascii="Palatino Linotype" w:hAnsi="Palatino Linotype" w:cs="Calibri"/>
                  <w:sz w:val="20"/>
                  <w:szCs w:val="20"/>
                  <w:u w:val="none"/>
                </w:rPr>
                <w:t>,</w:t>
              </w:r>
              <w:r w:rsidRPr="00302058">
                <w:rPr>
                  <w:rFonts w:ascii="Palatino Linotype" w:hAnsi="Palatino Linotype" w:cs="Calibri"/>
                  <w:sz w:val="20"/>
                  <w:szCs w:val="20"/>
                  <w:u w:val="none"/>
                </w:rPr>
                <w:t xml:space="preserve"> on or before the Closing Date. </w:t>
              </w:r>
            </w:ins>
          </w:p>
          <w:p w14:paraId="7BA12287" w14:textId="77777777" w:rsidR="001A7545" w:rsidRDefault="001A7545" w:rsidP="001A728C">
            <w:pPr>
              <w:pStyle w:val="Btext"/>
              <w:spacing w:after="0"/>
              <w:ind w:left="320" w:hanging="320"/>
              <w:contextualSpacing/>
              <w:rPr>
                <w:ins w:id="635" w:author="OLTRE" w:date="2024-05-21T20:17:00Z"/>
                <w:rFonts w:ascii="Palatino Linotype" w:hAnsi="Palatino Linotype"/>
                <w:sz w:val="20"/>
              </w:rPr>
            </w:pPr>
          </w:p>
          <w:p w14:paraId="016FC364" w14:textId="77777777" w:rsidR="006B75D5" w:rsidRDefault="006B75D5" w:rsidP="001A728C">
            <w:pPr>
              <w:pStyle w:val="Btext"/>
              <w:spacing w:after="0"/>
              <w:ind w:left="320" w:hanging="320"/>
              <w:contextualSpacing/>
              <w:rPr>
                <w:ins w:id="636" w:author="OLTRE" w:date="2024-05-21T20:17:00Z"/>
                <w:rFonts w:ascii="Palatino Linotype" w:hAnsi="Palatino Linotype"/>
                <w:sz w:val="20"/>
              </w:rPr>
            </w:pPr>
          </w:p>
          <w:p w14:paraId="32BD098F" w14:textId="77777777" w:rsidR="006B75D5" w:rsidRPr="00302058" w:rsidRDefault="006B75D5" w:rsidP="001A728C">
            <w:pPr>
              <w:pStyle w:val="Btext"/>
              <w:spacing w:after="0"/>
              <w:ind w:left="320" w:hanging="320"/>
              <w:contextualSpacing/>
              <w:rPr>
                <w:ins w:id="637" w:author="OLTRE" w:date="2024-05-21T20:17:00Z"/>
                <w:rFonts w:ascii="Palatino Linotype" w:hAnsi="Palatino Linotype"/>
                <w:sz w:val="20"/>
              </w:rPr>
            </w:pPr>
          </w:p>
          <w:p w14:paraId="12B3FAE6" w14:textId="4A94A97D" w:rsidR="00171068" w:rsidRPr="00302058" w:rsidRDefault="00574D45" w:rsidP="00171068">
            <w:pPr>
              <w:pStyle w:val="MTH1"/>
              <w:numPr>
                <w:ilvl w:val="0"/>
                <w:numId w:val="51"/>
              </w:numPr>
              <w:spacing w:after="0"/>
              <w:ind w:left="456" w:hanging="567"/>
              <w:contextualSpacing/>
              <w:jc w:val="both"/>
              <w:rPr>
                <w:ins w:id="638" w:author="OLTRE" w:date="2024-05-21T20:17:00Z"/>
                <w:rFonts w:ascii="Palatino Linotype" w:hAnsi="Palatino Linotype"/>
                <w:b/>
                <w:bCs/>
                <w:sz w:val="20"/>
              </w:rPr>
            </w:pPr>
            <w:ins w:id="639" w:author="OLTRE" w:date="2024-05-21T20:17:00Z">
              <w:r w:rsidRPr="00302058">
                <w:rPr>
                  <w:rFonts w:ascii="Palatino Linotype" w:hAnsi="Palatino Linotype"/>
                  <w:b/>
                  <w:bCs/>
                  <w:sz w:val="20"/>
                </w:rPr>
                <w:t xml:space="preserve">Interim Period </w:t>
              </w:r>
              <w:r w:rsidR="00B23C67" w:rsidRPr="00302058">
                <w:rPr>
                  <w:rFonts w:ascii="Palatino Linotype" w:hAnsi="Palatino Linotype"/>
                  <w:b/>
                  <w:bCs/>
                  <w:sz w:val="20"/>
                </w:rPr>
                <w:t>Undertakings</w:t>
              </w:r>
              <w:r w:rsidR="00171068" w:rsidRPr="00302058">
                <w:rPr>
                  <w:rFonts w:ascii="Palatino Linotype" w:hAnsi="Palatino Linotype"/>
                  <w:b/>
                  <w:bCs/>
                  <w:sz w:val="20"/>
                </w:rPr>
                <w:t>.</w:t>
              </w:r>
            </w:ins>
          </w:p>
          <w:p w14:paraId="35140B32" w14:textId="77777777" w:rsidR="00171068" w:rsidRPr="00302058" w:rsidRDefault="00171068" w:rsidP="008D0018">
            <w:pPr>
              <w:pStyle w:val="MTH2"/>
              <w:spacing w:after="0"/>
              <w:ind w:left="456"/>
              <w:contextualSpacing/>
              <w:rPr>
                <w:ins w:id="640" w:author="OLTRE" w:date="2024-05-21T20:17:00Z"/>
                <w:rFonts w:ascii="Palatino Linotype" w:eastAsia="PMingLiU" w:hAnsi="Palatino Linotype" w:cs="Calibri"/>
                <w:sz w:val="20"/>
                <w:szCs w:val="20"/>
                <w:u w:val="none"/>
                <w:lang w:val="id-ID"/>
              </w:rPr>
            </w:pPr>
          </w:p>
          <w:p w14:paraId="1438FC70" w14:textId="590F253A" w:rsidR="00B23C67" w:rsidRPr="00302058" w:rsidRDefault="00792C3D" w:rsidP="008D0018">
            <w:pPr>
              <w:pStyle w:val="MTH2"/>
              <w:numPr>
                <w:ilvl w:val="1"/>
                <w:numId w:val="51"/>
              </w:numPr>
              <w:spacing w:after="0"/>
              <w:ind w:left="456" w:hanging="567"/>
              <w:contextualSpacing/>
              <w:rPr>
                <w:ins w:id="641" w:author="OLTRE" w:date="2024-05-21T20:17:00Z"/>
                <w:rFonts w:ascii="Palatino Linotype" w:eastAsia="PMingLiU" w:hAnsi="Palatino Linotype" w:cs="Calibri"/>
                <w:sz w:val="20"/>
                <w:szCs w:val="20"/>
                <w:lang w:val="id-ID"/>
              </w:rPr>
            </w:pPr>
            <w:ins w:id="642" w:author="OLTRE" w:date="2024-05-21T20:17:00Z">
              <w:r w:rsidRPr="00302058">
                <w:rPr>
                  <w:rFonts w:ascii="Palatino Linotype" w:hAnsi="Palatino Linotype" w:cs="Calibri"/>
                  <w:sz w:val="20"/>
                  <w:szCs w:val="20"/>
                  <w:u w:val="none"/>
                </w:rPr>
                <w:t>During the Interim Period</w:t>
              </w:r>
              <w:r w:rsidR="00B23C67" w:rsidRPr="00302058">
                <w:rPr>
                  <w:rFonts w:ascii="Palatino Linotype" w:hAnsi="Palatino Linotype" w:cs="Calibri"/>
                  <w:sz w:val="20"/>
                  <w:szCs w:val="20"/>
                  <w:u w:val="none"/>
                </w:rPr>
                <w:t xml:space="preserve">, the Company </w:t>
              </w:r>
              <w:r w:rsidR="005D52DE" w:rsidRPr="00302058">
                <w:rPr>
                  <w:rFonts w:ascii="Palatino Linotype" w:hAnsi="Palatino Linotype" w:cs="Calibri"/>
                  <w:sz w:val="20"/>
                  <w:szCs w:val="20"/>
                  <w:u w:val="none"/>
                </w:rPr>
                <w:t xml:space="preserve">shall </w:t>
              </w:r>
              <w:r w:rsidR="00766054" w:rsidRPr="00302058">
                <w:rPr>
                  <w:rFonts w:ascii="Palatino Linotype" w:hAnsi="Palatino Linotype" w:cs="Calibri"/>
                  <w:sz w:val="20"/>
                  <w:szCs w:val="20"/>
                  <w:u w:val="none"/>
                </w:rPr>
                <w:t>not</w:t>
              </w:r>
              <w:r w:rsidR="0011213D" w:rsidRPr="00302058">
                <w:rPr>
                  <w:rFonts w:ascii="Palatino Linotype" w:hAnsi="Palatino Linotype" w:cs="Calibri"/>
                  <w:sz w:val="20"/>
                  <w:szCs w:val="20"/>
                  <w:u w:val="none"/>
                </w:rPr>
                <w:t>, and shall procure that the Existing Shareholders shall not,</w:t>
              </w:r>
              <w:r w:rsidR="00766054" w:rsidRPr="00302058">
                <w:rPr>
                  <w:rFonts w:ascii="Palatino Linotype" w:hAnsi="Palatino Linotype" w:cs="Calibri"/>
                  <w:sz w:val="20"/>
                  <w:szCs w:val="20"/>
                  <w:u w:val="none"/>
                </w:rPr>
                <w:t xml:space="preserve"> cause, </w:t>
              </w:r>
              <w:r w:rsidR="00003AB1" w:rsidRPr="00302058">
                <w:rPr>
                  <w:rFonts w:ascii="Palatino Linotype" w:hAnsi="Palatino Linotype" w:cs="Calibri"/>
                  <w:sz w:val="20"/>
                  <w:szCs w:val="20"/>
                  <w:u w:val="none"/>
                </w:rPr>
                <w:t>conduct</w:t>
              </w:r>
              <w:r w:rsidR="005D52DE" w:rsidRPr="00302058">
                <w:rPr>
                  <w:rFonts w:ascii="Palatino Linotype" w:hAnsi="Palatino Linotype" w:cs="Calibri"/>
                  <w:sz w:val="20"/>
                  <w:szCs w:val="20"/>
                  <w:u w:val="none"/>
                </w:rPr>
                <w:t xml:space="preserve"> </w:t>
              </w:r>
              <w:r w:rsidR="00766054" w:rsidRPr="00302058">
                <w:rPr>
                  <w:rFonts w:ascii="Palatino Linotype" w:hAnsi="Palatino Linotype" w:cs="Calibri"/>
                  <w:sz w:val="20"/>
                  <w:szCs w:val="20"/>
                  <w:u w:val="none"/>
                </w:rPr>
                <w:t xml:space="preserve">or </w:t>
              </w:r>
              <w:r w:rsidR="005D52DE" w:rsidRPr="00302058">
                <w:rPr>
                  <w:rFonts w:ascii="Palatino Linotype" w:hAnsi="Palatino Linotype" w:cs="Calibri"/>
                  <w:sz w:val="20"/>
                  <w:szCs w:val="20"/>
                  <w:u w:val="none"/>
                </w:rPr>
                <w:t xml:space="preserve">agree to </w:t>
              </w:r>
              <w:r w:rsidR="00003AB1" w:rsidRPr="00302058">
                <w:rPr>
                  <w:rFonts w:ascii="Palatino Linotype" w:hAnsi="Palatino Linotype" w:cs="Calibri"/>
                  <w:sz w:val="20"/>
                  <w:szCs w:val="20"/>
                  <w:u w:val="none"/>
                </w:rPr>
                <w:t>condu</w:t>
              </w:r>
              <w:r w:rsidR="00766054" w:rsidRPr="00302058">
                <w:rPr>
                  <w:rFonts w:ascii="Palatino Linotype" w:hAnsi="Palatino Linotype" w:cs="Calibri"/>
                  <w:sz w:val="20"/>
                  <w:szCs w:val="20"/>
                  <w:u w:val="none"/>
                </w:rPr>
                <w:t>c</w:t>
              </w:r>
              <w:r w:rsidR="00003AB1" w:rsidRPr="00302058">
                <w:rPr>
                  <w:rFonts w:ascii="Palatino Linotype" w:hAnsi="Palatino Linotype" w:cs="Calibri"/>
                  <w:sz w:val="20"/>
                  <w:szCs w:val="20"/>
                  <w:u w:val="none"/>
                </w:rPr>
                <w:t xml:space="preserve">t </w:t>
              </w:r>
              <w:r w:rsidR="005D52DE" w:rsidRPr="00302058">
                <w:rPr>
                  <w:rFonts w:ascii="Palatino Linotype" w:hAnsi="Palatino Linotype" w:cs="Calibri"/>
                  <w:sz w:val="20"/>
                  <w:szCs w:val="20"/>
                  <w:u w:val="none"/>
                </w:rPr>
                <w:t xml:space="preserve">any </w:t>
              </w:r>
              <w:r w:rsidR="005D52DE" w:rsidRPr="00302058">
                <w:rPr>
                  <w:rFonts w:ascii="Palatino Linotype" w:hAnsi="Palatino Linotype" w:cs="Calibri"/>
                  <w:sz w:val="20"/>
                  <w:szCs w:val="20"/>
                  <w:u w:val="none"/>
                </w:rPr>
                <w:lastRenderedPageBreak/>
                <w:t>of the following matters without the prior written consent of the Subscriber</w:t>
              </w:r>
              <w:r w:rsidR="00B23C67" w:rsidRPr="00302058">
                <w:rPr>
                  <w:rFonts w:ascii="Palatino Linotype" w:eastAsia="PMingLiU" w:hAnsi="Palatino Linotype" w:cs="Calibri"/>
                  <w:sz w:val="20"/>
                  <w:szCs w:val="20"/>
                  <w:u w:val="none"/>
                </w:rPr>
                <w:t>:</w:t>
              </w:r>
            </w:ins>
          </w:p>
          <w:p w14:paraId="6939150C" w14:textId="77777777" w:rsidR="00B23C67" w:rsidRPr="00302058" w:rsidRDefault="00B23C67" w:rsidP="00B23C67">
            <w:pPr>
              <w:pStyle w:val="Btext"/>
              <w:spacing w:after="0"/>
              <w:ind w:firstLine="0"/>
              <w:contextualSpacing/>
              <w:rPr>
                <w:ins w:id="643" w:author="OLTRE" w:date="2024-05-21T20:17:00Z"/>
                <w:rFonts w:ascii="Palatino Linotype" w:eastAsia="PMingLiU" w:hAnsi="Palatino Linotype" w:cs="Calibri"/>
                <w:sz w:val="20"/>
                <w:szCs w:val="20"/>
                <w:lang w:val="id-ID"/>
              </w:rPr>
            </w:pPr>
          </w:p>
          <w:p w14:paraId="4DE96EAF" w14:textId="689E0620" w:rsidR="00B23C67" w:rsidRPr="00302058" w:rsidRDefault="005D52DE" w:rsidP="008D0018">
            <w:pPr>
              <w:pStyle w:val="Btext"/>
              <w:numPr>
                <w:ilvl w:val="1"/>
                <w:numId w:val="69"/>
              </w:numPr>
              <w:spacing w:after="0"/>
              <w:ind w:left="888" w:hanging="426"/>
              <w:contextualSpacing/>
              <w:rPr>
                <w:ins w:id="644" w:author="OLTRE" w:date="2024-05-21T20:17:00Z"/>
                <w:rFonts w:ascii="Palatino Linotype" w:hAnsi="Palatino Linotype" w:cs="Calibri"/>
                <w:sz w:val="20"/>
                <w:szCs w:val="20"/>
                <w:lang w:val="id-ID"/>
              </w:rPr>
            </w:pPr>
            <w:ins w:id="645" w:author="OLTRE" w:date="2024-05-21T20:17:00Z">
              <w:r w:rsidRPr="00302058">
                <w:rPr>
                  <w:rFonts w:ascii="Palatino Linotype" w:hAnsi="Palatino Linotype" w:cs="Calibri"/>
                  <w:sz w:val="20"/>
                  <w:szCs w:val="20"/>
                </w:rPr>
                <w:t>any change of</w:t>
              </w:r>
              <w:r w:rsidR="000B1DC4" w:rsidRPr="00302058">
                <w:rPr>
                  <w:rFonts w:ascii="Palatino Linotype" w:hAnsi="Palatino Linotype" w:cs="Calibri"/>
                  <w:sz w:val="20"/>
                  <w:szCs w:val="20"/>
                </w:rPr>
                <w:t xml:space="preserve"> its</w:t>
              </w:r>
              <w:r w:rsidR="00B23C67" w:rsidRPr="00302058">
                <w:rPr>
                  <w:rFonts w:ascii="Palatino Linotype" w:hAnsi="Palatino Linotype" w:cs="Calibri"/>
                  <w:sz w:val="20"/>
                  <w:szCs w:val="20"/>
                </w:rPr>
                <w:t xml:space="preserve">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 xml:space="preserve">rticles of </w:t>
              </w:r>
              <w:r w:rsidR="00110DE6" w:rsidRPr="00302058">
                <w:rPr>
                  <w:rFonts w:ascii="Palatino Linotype" w:hAnsi="Palatino Linotype" w:cs="Calibri"/>
                  <w:sz w:val="20"/>
                  <w:szCs w:val="20"/>
                </w:rPr>
                <w:t>A</w:t>
              </w:r>
              <w:r w:rsidR="00B23C67" w:rsidRPr="00302058">
                <w:rPr>
                  <w:rFonts w:ascii="Palatino Linotype" w:hAnsi="Palatino Linotype" w:cs="Calibri"/>
                  <w:sz w:val="20"/>
                  <w:szCs w:val="20"/>
                </w:rPr>
                <w:t>ssociation;</w:t>
              </w:r>
            </w:ins>
          </w:p>
          <w:p w14:paraId="0F481D0C" w14:textId="77777777" w:rsidR="00B23C67" w:rsidRPr="00302058" w:rsidRDefault="00B23C67" w:rsidP="00B23C67">
            <w:pPr>
              <w:pStyle w:val="Btext"/>
              <w:spacing w:after="0"/>
              <w:ind w:left="603" w:hanging="283"/>
              <w:contextualSpacing/>
              <w:rPr>
                <w:ins w:id="646" w:author="OLTRE" w:date="2024-05-21T20:17:00Z"/>
                <w:rFonts w:ascii="Palatino Linotype" w:hAnsi="Palatino Linotype" w:cs="Calibri"/>
                <w:sz w:val="20"/>
                <w:szCs w:val="20"/>
                <w:lang w:val="id-ID"/>
              </w:rPr>
            </w:pPr>
          </w:p>
          <w:p w14:paraId="5C8F174B" w14:textId="6164E32B" w:rsidR="00B23C67" w:rsidRPr="00302058" w:rsidRDefault="00F923A3" w:rsidP="008D0018">
            <w:pPr>
              <w:pStyle w:val="Btext"/>
              <w:numPr>
                <w:ilvl w:val="1"/>
                <w:numId w:val="69"/>
              </w:numPr>
              <w:spacing w:after="0"/>
              <w:ind w:left="888" w:hanging="426"/>
              <w:contextualSpacing/>
              <w:rPr>
                <w:ins w:id="647" w:author="OLTRE" w:date="2024-05-21T20:17:00Z"/>
                <w:rFonts w:ascii="Palatino Linotype" w:eastAsia="PMingLiU" w:hAnsi="Palatino Linotype" w:cs="Calibri"/>
                <w:sz w:val="20"/>
                <w:szCs w:val="20"/>
                <w:lang w:val="id-ID"/>
              </w:rPr>
            </w:pPr>
            <w:ins w:id="648" w:author="OLTRE" w:date="2024-05-21T20:17:00Z">
              <w:r w:rsidRPr="00302058">
                <w:rPr>
                  <w:rFonts w:ascii="Palatino Linotype" w:eastAsia="PMingLiU" w:hAnsi="Palatino Linotype" w:cs="Calibri"/>
                  <w:sz w:val="20"/>
                  <w:szCs w:val="20"/>
                </w:rPr>
                <w:t xml:space="preserve">any </w:t>
              </w:r>
              <w:r w:rsidR="00770B89" w:rsidRPr="00302058">
                <w:rPr>
                  <w:rFonts w:ascii="Palatino Linotype" w:eastAsia="PMingLiU" w:hAnsi="Palatino Linotype" w:cs="Calibri"/>
                  <w:sz w:val="20"/>
                  <w:szCs w:val="20"/>
                </w:rPr>
                <w:t xml:space="preserve">alteration to the Company’s </w:t>
              </w:r>
              <w:r w:rsidR="00B23C67" w:rsidRPr="00302058">
                <w:rPr>
                  <w:rFonts w:ascii="Palatino Linotype" w:eastAsia="PMingLiU" w:hAnsi="Palatino Linotype" w:cs="Calibri"/>
                  <w:sz w:val="20"/>
                  <w:szCs w:val="20"/>
                </w:rPr>
                <w:t xml:space="preserve">present business </w:t>
              </w:r>
              <w:r w:rsidR="00B23C67" w:rsidRPr="00302058">
                <w:rPr>
                  <w:rFonts w:ascii="Palatino Linotype" w:hAnsi="Palatino Linotype" w:cs="Calibri"/>
                  <w:sz w:val="20"/>
                  <w:szCs w:val="20"/>
                </w:rPr>
                <w:t>policies</w:t>
              </w:r>
              <w:r w:rsidR="00B23C67" w:rsidRPr="00302058">
                <w:rPr>
                  <w:rFonts w:ascii="Palatino Linotype" w:eastAsia="PMingLiU" w:hAnsi="Palatino Linotype" w:cs="Calibri"/>
                  <w:sz w:val="20"/>
                  <w:szCs w:val="20"/>
                </w:rPr>
                <w:t xml:space="preserve"> (both short term and long term) relating to the operation of their business;</w:t>
              </w:r>
            </w:ins>
          </w:p>
          <w:p w14:paraId="787D9273" w14:textId="77777777" w:rsidR="00B23C67" w:rsidRPr="00302058" w:rsidRDefault="00B23C67" w:rsidP="00B23C67">
            <w:pPr>
              <w:pStyle w:val="Btext"/>
              <w:spacing w:after="0"/>
              <w:ind w:left="603" w:hanging="283"/>
              <w:contextualSpacing/>
              <w:rPr>
                <w:ins w:id="649" w:author="OLTRE" w:date="2024-05-21T20:17:00Z"/>
                <w:rFonts w:ascii="Palatino Linotype" w:eastAsia="PMingLiU" w:hAnsi="Palatino Linotype" w:cs="Calibri"/>
                <w:sz w:val="20"/>
                <w:szCs w:val="20"/>
                <w:lang w:val="id-ID"/>
              </w:rPr>
            </w:pPr>
          </w:p>
          <w:p w14:paraId="04684FCD" w14:textId="776A4E11" w:rsidR="00B23C67" w:rsidRPr="00302058" w:rsidRDefault="00F923A3" w:rsidP="008D0018">
            <w:pPr>
              <w:pStyle w:val="Btext"/>
              <w:numPr>
                <w:ilvl w:val="1"/>
                <w:numId w:val="69"/>
              </w:numPr>
              <w:spacing w:after="0"/>
              <w:ind w:left="888" w:hanging="426"/>
              <w:contextualSpacing/>
              <w:rPr>
                <w:ins w:id="650" w:author="OLTRE" w:date="2024-05-21T20:17:00Z"/>
                <w:rFonts w:ascii="Palatino Linotype" w:hAnsi="Palatino Linotype" w:cs="Calibri"/>
                <w:sz w:val="20"/>
                <w:szCs w:val="20"/>
              </w:rPr>
            </w:pPr>
            <w:ins w:id="651" w:author="OLTRE" w:date="2024-05-21T20:17:00Z">
              <w:r w:rsidRPr="00302058">
                <w:rPr>
                  <w:rFonts w:ascii="Palatino Linotype" w:hAnsi="Palatino Linotype" w:cs="Calibri"/>
                  <w:sz w:val="20"/>
                  <w:szCs w:val="20"/>
                </w:rPr>
                <w:t xml:space="preserve">any </w:t>
              </w:r>
              <w:r w:rsidR="005D52DE" w:rsidRPr="00302058">
                <w:rPr>
                  <w:rFonts w:ascii="Palatino Linotype" w:hAnsi="Palatino Linotype" w:cs="Calibri"/>
                  <w:sz w:val="20"/>
                  <w:szCs w:val="20"/>
                </w:rPr>
                <w:t xml:space="preserve">reduction of </w:t>
              </w:r>
              <w:r w:rsidR="00B23C67" w:rsidRPr="00302058">
                <w:rPr>
                  <w:rFonts w:ascii="Palatino Linotype" w:hAnsi="Palatino Linotype" w:cs="Calibri"/>
                  <w:sz w:val="20"/>
                  <w:szCs w:val="20"/>
                </w:rPr>
                <w:t>share capital, or transfer an amount to its share capital account from any of its other accounts, or allot</w:t>
              </w:r>
              <w:r w:rsidR="005D52DE"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issu</w:t>
              </w:r>
              <w:r w:rsidR="005D52DE" w:rsidRPr="00302058">
                <w:rPr>
                  <w:rFonts w:ascii="Palatino Linotype" w:hAnsi="Palatino Linotype" w:cs="Calibri"/>
                  <w:sz w:val="20"/>
                  <w:szCs w:val="20"/>
                </w:rPr>
                <w:t>ance of</w:t>
              </w:r>
              <w:r w:rsidR="00B23C67" w:rsidRPr="00302058">
                <w:rPr>
                  <w:rFonts w:ascii="Palatino Linotype" w:hAnsi="Palatino Linotype" w:cs="Calibri"/>
                  <w:sz w:val="20"/>
                  <w:szCs w:val="20"/>
                </w:rPr>
                <w:t xml:space="preserve"> any shares or any securities or loan capital convertible into shares, or purchase, </w:t>
              </w:r>
              <w:r w:rsidR="00A97B32" w:rsidRPr="00302058">
                <w:rPr>
                  <w:rFonts w:ascii="Palatino Linotype" w:hAnsi="Palatino Linotype" w:cs="Calibri"/>
                  <w:sz w:val="20"/>
                  <w:szCs w:val="20"/>
                </w:rPr>
                <w:t>redemption</w:t>
              </w:r>
              <w:r w:rsidR="00B23C67" w:rsidRPr="00302058">
                <w:rPr>
                  <w:rFonts w:ascii="Palatino Linotype" w:hAnsi="Palatino Linotype" w:cs="Calibri"/>
                  <w:sz w:val="20"/>
                  <w:szCs w:val="20"/>
                </w:rPr>
                <w:t>, retire</w:t>
              </w:r>
              <w:r w:rsidR="00A97B32" w:rsidRPr="00302058">
                <w:rPr>
                  <w:rFonts w:ascii="Palatino Linotype" w:hAnsi="Palatino Linotype" w:cs="Calibri"/>
                  <w:sz w:val="20"/>
                  <w:szCs w:val="20"/>
                </w:rPr>
                <w:t>ment</w:t>
              </w:r>
              <w:r w:rsidR="00B23C67" w:rsidRPr="00302058">
                <w:rPr>
                  <w:rFonts w:ascii="Palatino Linotype" w:hAnsi="Palatino Linotype" w:cs="Calibri"/>
                  <w:sz w:val="20"/>
                  <w:szCs w:val="20"/>
                </w:rPr>
                <w:t xml:space="preserve"> or </w:t>
              </w:r>
              <w:r w:rsidR="00A97B32" w:rsidRPr="00302058">
                <w:rPr>
                  <w:rFonts w:ascii="Palatino Linotype" w:hAnsi="Palatino Linotype" w:cs="Calibri"/>
                  <w:sz w:val="20"/>
                  <w:szCs w:val="20"/>
                </w:rPr>
                <w:t xml:space="preserve">acquisition of </w:t>
              </w:r>
              <w:r w:rsidR="00B23C67" w:rsidRPr="00302058">
                <w:rPr>
                  <w:rFonts w:ascii="Palatino Linotype" w:hAnsi="Palatino Linotype" w:cs="Calibri"/>
                  <w:sz w:val="20"/>
                  <w:szCs w:val="20"/>
                </w:rPr>
                <w:t xml:space="preserve">any </w:t>
              </w:r>
              <w:r w:rsidR="00A97B32" w:rsidRPr="00302058">
                <w:rPr>
                  <w:rFonts w:ascii="Palatino Linotype" w:hAnsi="Palatino Linotype" w:cs="Calibri"/>
                  <w:sz w:val="20"/>
                  <w:szCs w:val="20"/>
                </w:rPr>
                <w:t xml:space="preserve">Company </w:t>
              </w:r>
              <w:r w:rsidR="00B23C67" w:rsidRPr="00302058">
                <w:rPr>
                  <w:rFonts w:ascii="Palatino Linotype" w:hAnsi="Palatino Linotype" w:cs="Calibri"/>
                  <w:sz w:val="20"/>
                  <w:szCs w:val="20"/>
                </w:rPr>
                <w:t>shares or securities</w:t>
              </w:r>
              <w:r w:rsidR="00C54B8B"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w:t>
              </w:r>
              <w:r w:rsidR="00C54B8B" w:rsidRPr="00302058">
                <w:rPr>
                  <w:rFonts w:ascii="Palatino Linotype" w:hAnsi="Palatino Linotype" w:cs="Calibri"/>
                  <w:sz w:val="20"/>
                  <w:szCs w:val="20"/>
                </w:rPr>
                <w:t xml:space="preserve">sale </w:t>
              </w:r>
              <w:r w:rsidR="00B23C67" w:rsidRPr="00302058">
                <w:rPr>
                  <w:rFonts w:ascii="Palatino Linotype" w:hAnsi="Palatino Linotype" w:cs="Calibri"/>
                  <w:sz w:val="20"/>
                  <w:szCs w:val="20"/>
                </w:rPr>
                <w:t xml:space="preserve">or </w:t>
              </w:r>
              <w:r w:rsidR="00C54B8B" w:rsidRPr="00302058">
                <w:rPr>
                  <w:rFonts w:ascii="Palatino Linotype" w:hAnsi="Palatino Linotype" w:cs="Calibri"/>
                  <w:sz w:val="20"/>
                  <w:szCs w:val="20"/>
                </w:rPr>
                <w:t xml:space="preserve">provision of </w:t>
              </w:r>
              <w:r w:rsidR="00B23C67" w:rsidRPr="00302058">
                <w:rPr>
                  <w:rFonts w:ascii="Palatino Linotype" w:hAnsi="Palatino Linotype" w:cs="Calibri"/>
                  <w:sz w:val="20"/>
                  <w:szCs w:val="20"/>
                </w:rPr>
                <w:t xml:space="preserve">any option, right to purchase, mortgage, charge, pledge, lien or other form of </w:t>
              </w:r>
              <w:r w:rsidR="009C46A8" w:rsidRPr="00302058">
                <w:rPr>
                  <w:rFonts w:ascii="Palatino Linotype" w:hAnsi="Palatino Linotype" w:cs="Calibri"/>
                  <w:sz w:val="20"/>
                  <w:szCs w:val="20"/>
                </w:rPr>
                <w:t xml:space="preserve">security interests </w:t>
              </w:r>
              <w:r w:rsidR="00B23C67" w:rsidRPr="00302058">
                <w:rPr>
                  <w:rFonts w:ascii="Palatino Linotype" w:hAnsi="Palatino Linotype" w:cs="Calibri"/>
                  <w:sz w:val="20"/>
                  <w:szCs w:val="20"/>
                </w:rPr>
                <w:t>or encumbrance over any such shares or securities;</w:t>
              </w:r>
            </w:ins>
          </w:p>
          <w:p w14:paraId="30CA0EEA" w14:textId="77777777" w:rsidR="00B23C67" w:rsidRPr="00302058" w:rsidRDefault="00B23C67" w:rsidP="00B23C67">
            <w:pPr>
              <w:pStyle w:val="Btext"/>
              <w:spacing w:after="0"/>
              <w:ind w:firstLine="0"/>
              <w:contextualSpacing/>
              <w:rPr>
                <w:ins w:id="652" w:author="OLTRE" w:date="2024-05-21T20:17:00Z"/>
                <w:rFonts w:ascii="Palatino Linotype" w:hAnsi="Palatino Linotype" w:cs="Calibri"/>
                <w:sz w:val="20"/>
                <w:szCs w:val="20"/>
                <w:lang w:val="id-ID"/>
              </w:rPr>
            </w:pPr>
          </w:p>
          <w:p w14:paraId="52AAFDA0" w14:textId="530E9301" w:rsidR="00B23C67" w:rsidRPr="00302058" w:rsidRDefault="00895F9F" w:rsidP="008D0018">
            <w:pPr>
              <w:pStyle w:val="Btext"/>
              <w:numPr>
                <w:ilvl w:val="1"/>
                <w:numId w:val="69"/>
              </w:numPr>
              <w:spacing w:after="0"/>
              <w:ind w:left="888" w:hanging="426"/>
              <w:contextualSpacing/>
              <w:rPr>
                <w:ins w:id="653" w:author="OLTRE" w:date="2024-05-21T20:17:00Z"/>
                <w:rFonts w:ascii="Palatino Linotype" w:hAnsi="Palatino Linotype" w:cs="Calibri"/>
                <w:sz w:val="20"/>
                <w:szCs w:val="20"/>
                <w:lang w:val="id-ID"/>
              </w:rPr>
            </w:pPr>
            <w:ins w:id="654" w:author="OLTRE" w:date="2024-05-21T20:17:00Z">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into a material capital commitment or encumber any assets or dispose of any assets other than in the ordinary course of business or make any unusual or extraordinary expenditures;</w:t>
              </w:r>
            </w:ins>
          </w:p>
          <w:p w14:paraId="04D0BC12" w14:textId="77777777" w:rsidR="00B23C67" w:rsidRPr="00302058" w:rsidRDefault="00B23C67" w:rsidP="00B23C67">
            <w:pPr>
              <w:pStyle w:val="Btext"/>
              <w:spacing w:after="0"/>
              <w:ind w:firstLine="0"/>
              <w:contextualSpacing/>
              <w:rPr>
                <w:ins w:id="655" w:author="OLTRE" w:date="2024-05-21T20:17:00Z"/>
                <w:rFonts w:ascii="Palatino Linotype" w:hAnsi="Palatino Linotype" w:cs="Calibri"/>
                <w:sz w:val="20"/>
                <w:szCs w:val="20"/>
                <w:lang w:val="id-ID"/>
              </w:rPr>
            </w:pPr>
          </w:p>
          <w:p w14:paraId="56CBA2F4" w14:textId="23222786" w:rsidR="00B23C67" w:rsidRPr="00302058" w:rsidRDefault="00C87A5F" w:rsidP="008D0018">
            <w:pPr>
              <w:pStyle w:val="Btext"/>
              <w:numPr>
                <w:ilvl w:val="1"/>
                <w:numId w:val="69"/>
              </w:numPr>
              <w:spacing w:after="0"/>
              <w:ind w:left="888" w:hanging="426"/>
              <w:contextualSpacing/>
              <w:rPr>
                <w:ins w:id="656" w:author="OLTRE" w:date="2024-05-21T20:17:00Z"/>
                <w:rFonts w:ascii="Palatino Linotype" w:hAnsi="Palatino Linotype" w:cs="Calibri"/>
                <w:sz w:val="20"/>
                <w:szCs w:val="20"/>
                <w:lang w:val="id-ID"/>
              </w:rPr>
            </w:pPr>
            <w:ins w:id="657" w:author="OLTRE" w:date="2024-05-21T20:17:00Z">
              <w:r w:rsidRPr="00302058">
                <w:rPr>
                  <w:rFonts w:ascii="Palatino Linotype" w:hAnsi="Palatino Linotype" w:cs="Calibri"/>
                  <w:sz w:val="20"/>
                  <w:szCs w:val="20"/>
                </w:rPr>
                <w:t xml:space="preserve">the entry </w:t>
              </w:r>
              <w:r w:rsidR="00B23C67" w:rsidRPr="00302058">
                <w:rPr>
                  <w:rFonts w:ascii="Palatino Linotype" w:hAnsi="Palatino Linotype" w:cs="Calibri"/>
                  <w:sz w:val="20"/>
                  <w:szCs w:val="20"/>
                </w:rPr>
                <w:t xml:space="preserve">into or </w:t>
              </w:r>
              <w:r w:rsidRPr="00302058">
                <w:rPr>
                  <w:rFonts w:ascii="Palatino Linotype" w:hAnsi="Palatino Linotype" w:cs="Calibri"/>
                  <w:sz w:val="20"/>
                  <w:szCs w:val="20"/>
                </w:rPr>
                <w:t xml:space="preserve">termination of </w:t>
              </w:r>
              <w:r w:rsidR="00B23C67" w:rsidRPr="00302058">
                <w:rPr>
                  <w:rFonts w:ascii="Palatino Linotype" w:hAnsi="Palatino Linotype" w:cs="Calibri"/>
                  <w:sz w:val="20"/>
                  <w:szCs w:val="20"/>
                </w:rPr>
                <w:t>any material contract or commitment;</w:t>
              </w:r>
              <w:r w:rsidR="00B60C32" w:rsidRPr="00302058">
                <w:rPr>
                  <w:rFonts w:ascii="Palatino Linotype" w:hAnsi="Palatino Linotype" w:cs="Calibri"/>
                  <w:sz w:val="20"/>
                  <w:szCs w:val="20"/>
                </w:rPr>
                <w:t xml:space="preserve"> </w:t>
              </w:r>
            </w:ins>
          </w:p>
          <w:p w14:paraId="5D374F1E" w14:textId="77777777" w:rsidR="00B23C67" w:rsidRPr="00302058" w:rsidRDefault="00B23C67" w:rsidP="00B23C67">
            <w:pPr>
              <w:pStyle w:val="Btext"/>
              <w:spacing w:after="0"/>
              <w:ind w:left="603" w:hanging="283"/>
              <w:contextualSpacing/>
              <w:rPr>
                <w:ins w:id="658" w:author="OLTRE" w:date="2024-05-21T20:17:00Z"/>
                <w:rFonts w:ascii="Palatino Linotype" w:hAnsi="Palatino Linotype" w:cs="Calibri"/>
                <w:sz w:val="20"/>
                <w:szCs w:val="20"/>
                <w:lang w:val="id-ID"/>
              </w:rPr>
            </w:pPr>
          </w:p>
          <w:p w14:paraId="2DE321FE" w14:textId="3CFED3FA" w:rsidR="00B23C67" w:rsidRPr="00302058" w:rsidRDefault="00007BAA" w:rsidP="00463381">
            <w:pPr>
              <w:pStyle w:val="Btext"/>
              <w:numPr>
                <w:ilvl w:val="1"/>
                <w:numId w:val="69"/>
              </w:numPr>
              <w:spacing w:after="0"/>
              <w:ind w:left="888" w:hanging="426"/>
              <w:contextualSpacing/>
              <w:rPr>
                <w:ins w:id="659" w:author="OLTRE" w:date="2024-05-21T20:17:00Z"/>
                <w:rFonts w:ascii="Palatino Linotype" w:hAnsi="Palatino Linotype" w:cs="Calibri"/>
                <w:sz w:val="20"/>
                <w:szCs w:val="20"/>
              </w:rPr>
            </w:pPr>
            <w:ins w:id="660" w:author="OLTRE" w:date="2024-05-21T20:17:00Z">
              <w:r w:rsidRPr="00302058">
                <w:rPr>
                  <w:rFonts w:ascii="Palatino Linotype" w:hAnsi="Palatino Linotype" w:cs="Calibri"/>
                  <w:sz w:val="20"/>
                  <w:szCs w:val="20"/>
                </w:rPr>
                <w:t xml:space="preserve">the entry into any scheme or plan of arrangement, reconstruction, merger and consolidation </w:t>
              </w:r>
              <w:r w:rsidR="00B23C67" w:rsidRPr="00302058">
                <w:rPr>
                  <w:rFonts w:ascii="Palatino Linotype" w:hAnsi="Palatino Linotype" w:cs="Calibri"/>
                  <w:sz w:val="20"/>
                  <w:szCs w:val="20"/>
                </w:rPr>
                <w:t xml:space="preserve">or </w:t>
              </w:r>
              <w:r w:rsidR="00E37264" w:rsidRPr="00302058">
                <w:rPr>
                  <w:rFonts w:ascii="Palatino Linotype" w:hAnsi="Palatino Linotype" w:cs="Calibri"/>
                  <w:sz w:val="20"/>
                  <w:szCs w:val="20"/>
                </w:rPr>
                <w:t xml:space="preserve">the acquisition of </w:t>
              </w:r>
              <w:r w:rsidR="005870CA" w:rsidRPr="00302058">
                <w:rPr>
                  <w:rFonts w:ascii="Palatino Linotype" w:hAnsi="Palatino Linotype" w:cs="Calibri"/>
                  <w:sz w:val="20"/>
                  <w:szCs w:val="20"/>
                </w:rPr>
                <w:t xml:space="preserve">a portion </w:t>
              </w:r>
              <w:r w:rsidR="00B23C67" w:rsidRPr="00302058">
                <w:rPr>
                  <w:rFonts w:ascii="Palatino Linotype" w:hAnsi="Palatino Linotype" w:cs="Calibri"/>
                  <w:sz w:val="20"/>
                  <w:szCs w:val="20"/>
                </w:rPr>
                <w:t>or all of the shares</w:t>
              </w:r>
              <w:r w:rsidR="00CD7A95" w:rsidRPr="00302058">
                <w:rPr>
                  <w:rFonts w:ascii="Palatino Linotype" w:hAnsi="Palatino Linotype" w:cs="Calibri"/>
                  <w:sz w:val="20"/>
                  <w:szCs w:val="20"/>
                </w:rPr>
                <w:t>, equity interests,</w:t>
              </w:r>
              <w:r w:rsidR="00B23C67" w:rsidRPr="00302058">
                <w:rPr>
                  <w:rFonts w:ascii="Palatino Linotype" w:hAnsi="Palatino Linotype" w:cs="Calibri"/>
                  <w:sz w:val="20"/>
                  <w:szCs w:val="20"/>
                </w:rPr>
                <w:t xml:space="preserve"> business</w:t>
              </w:r>
              <w:r w:rsidR="00CD7A95" w:rsidRPr="00302058">
                <w:rPr>
                  <w:rFonts w:ascii="Palatino Linotype" w:hAnsi="Palatino Linotype" w:cs="Calibri"/>
                  <w:sz w:val="20"/>
                  <w:szCs w:val="20"/>
                </w:rPr>
                <w:t>,</w:t>
              </w:r>
              <w:r w:rsidR="00B23C67" w:rsidRPr="00302058">
                <w:rPr>
                  <w:rFonts w:ascii="Palatino Linotype" w:hAnsi="Palatino Linotype" w:cs="Calibri"/>
                  <w:sz w:val="20"/>
                  <w:szCs w:val="20"/>
                </w:rPr>
                <w:t xml:space="preserve"> or assets of any other person, firm, association, corporation or business </w:t>
              </w:r>
              <w:r w:rsidR="00B60C32" w:rsidRPr="00302058">
                <w:rPr>
                  <w:rFonts w:ascii="Palatino Linotype" w:hAnsi="Palatino Linotype" w:cs="Calibri"/>
                  <w:sz w:val="20"/>
                  <w:szCs w:val="20"/>
                </w:rPr>
                <w:t>organization</w:t>
              </w:r>
              <w:r w:rsidR="00A0501B" w:rsidRPr="00302058">
                <w:rPr>
                  <w:rFonts w:ascii="Palatino Linotype" w:hAnsi="Palatino Linotype" w:cs="Calibri"/>
                  <w:sz w:val="20"/>
                  <w:szCs w:val="20"/>
                </w:rPr>
                <w:t>;</w:t>
              </w:r>
              <w:r w:rsidR="008938D9" w:rsidRPr="00302058">
                <w:rPr>
                  <w:rFonts w:ascii="Palatino Linotype" w:hAnsi="Palatino Linotype" w:cs="Calibri"/>
                  <w:sz w:val="20"/>
                  <w:szCs w:val="20"/>
                </w:rPr>
                <w:t xml:space="preserve"> </w:t>
              </w:r>
            </w:ins>
          </w:p>
          <w:p w14:paraId="54B80A86" w14:textId="77777777" w:rsidR="00A0501B" w:rsidRPr="00302058" w:rsidRDefault="00A0501B" w:rsidP="008D0018">
            <w:pPr>
              <w:pStyle w:val="ListParagraph"/>
              <w:rPr>
                <w:ins w:id="661" w:author="OLTRE" w:date="2024-05-21T20:17:00Z"/>
                <w:rFonts w:ascii="Palatino Linotype" w:hAnsi="Palatino Linotype" w:cs="Calibri"/>
                <w:sz w:val="20"/>
                <w:szCs w:val="20"/>
              </w:rPr>
            </w:pPr>
          </w:p>
          <w:p w14:paraId="0FAC013C" w14:textId="7BC93E1D" w:rsidR="00A0501B" w:rsidRPr="00302058" w:rsidRDefault="00A0501B" w:rsidP="00463381">
            <w:pPr>
              <w:pStyle w:val="Btext"/>
              <w:numPr>
                <w:ilvl w:val="1"/>
                <w:numId w:val="69"/>
              </w:numPr>
              <w:spacing w:after="0"/>
              <w:ind w:left="888" w:hanging="426"/>
              <w:contextualSpacing/>
              <w:rPr>
                <w:ins w:id="662" w:author="OLTRE" w:date="2024-05-21T20:17:00Z"/>
                <w:rFonts w:ascii="Palatino Linotype" w:hAnsi="Palatino Linotype" w:cs="Calibri"/>
                <w:sz w:val="20"/>
                <w:szCs w:val="20"/>
              </w:rPr>
            </w:pPr>
            <w:ins w:id="663" w:author="OLTRE" w:date="2024-05-21T20:17:00Z">
              <w:r w:rsidRPr="00302058">
                <w:rPr>
                  <w:rFonts w:ascii="Palatino Linotype" w:hAnsi="Palatino Linotype" w:cs="Calibri"/>
                  <w:sz w:val="20"/>
                  <w:szCs w:val="20"/>
                </w:rPr>
                <w:t xml:space="preserve">any winding up or liquidation of the Company; </w:t>
              </w:r>
              <w:r w:rsidR="00315058" w:rsidRPr="00302058">
                <w:rPr>
                  <w:rFonts w:ascii="Palatino Linotype" w:hAnsi="Palatino Linotype" w:cs="Calibri"/>
                  <w:sz w:val="20"/>
                  <w:szCs w:val="20"/>
                </w:rPr>
                <w:t>and</w:t>
              </w:r>
            </w:ins>
          </w:p>
          <w:p w14:paraId="156973BC" w14:textId="77777777" w:rsidR="008938D9" w:rsidRPr="00302058" w:rsidRDefault="008938D9" w:rsidP="008D0018">
            <w:pPr>
              <w:pStyle w:val="ListParagraph"/>
              <w:rPr>
                <w:ins w:id="664" w:author="OLTRE" w:date="2024-05-21T20:17:00Z"/>
                <w:rFonts w:ascii="Palatino Linotype" w:hAnsi="Palatino Linotype" w:cs="Calibri"/>
                <w:sz w:val="20"/>
                <w:szCs w:val="20"/>
              </w:rPr>
            </w:pPr>
          </w:p>
          <w:p w14:paraId="1DA671D3" w14:textId="536647EC" w:rsidR="008938D9" w:rsidRPr="00302058" w:rsidRDefault="00995FA5" w:rsidP="008D0018">
            <w:pPr>
              <w:pStyle w:val="Btext"/>
              <w:numPr>
                <w:ilvl w:val="1"/>
                <w:numId w:val="69"/>
              </w:numPr>
              <w:spacing w:after="0"/>
              <w:ind w:left="888" w:hanging="426"/>
              <w:contextualSpacing/>
              <w:rPr>
                <w:ins w:id="665" w:author="OLTRE" w:date="2024-05-21T20:17:00Z"/>
                <w:rFonts w:ascii="Palatino Linotype" w:hAnsi="Palatino Linotype" w:cs="Calibri"/>
              </w:rPr>
            </w:pPr>
            <w:ins w:id="666" w:author="OLTRE" w:date="2024-05-21T20:17:00Z">
              <w:r w:rsidRPr="00302058">
                <w:rPr>
                  <w:rFonts w:ascii="Palatino Linotype" w:hAnsi="Palatino Linotype" w:cs="Calibri"/>
                  <w:sz w:val="20"/>
                  <w:szCs w:val="20"/>
                </w:rPr>
                <w:t xml:space="preserve">any cancellation, release or </w:t>
              </w:r>
              <w:r w:rsidRPr="00302058">
                <w:rPr>
                  <w:rFonts w:ascii="Palatino Linotype" w:hAnsi="Palatino Linotype" w:cs="Calibri"/>
                  <w:sz w:val="20"/>
                  <w:szCs w:val="20"/>
                </w:rPr>
                <w:lastRenderedPageBreak/>
                <w:t>assignment of any material indebtedness owed to the Company or any claims held by it except, in each case, in the ordinary course of business</w:t>
              </w:r>
              <w:r w:rsidR="00315058" w:rsidRPr="00302058">
                <w:rPr>
                  <w:rFonts w:ascii="Palatino Linotype" w:hAnsi="Palatino Linotype" w:cs="Calibri"/>
                  <w:sz w:val="20"/>
                  <w:szCs w:val="20"/>
                </w:rPr>
                <w:t>.</w:t>
              </w:r>
            </w:ins>
          </w:p>
          <w:p w14:paraId="5F7726CB" w14:textId="77777777" w:rsidR="00B23C67" w:rsidRPr="00302058" w:rsidRDefault="00B23C67" w:rsidP="008D0018">
            <w:pPr>
              <w:pStyle w:val="level3"/>
              <w:numPr>
                <w:ilvl w:val="0"/>
                <w:numId w:val="0"/>
              </w:numPr>
              <w:spacing w:before="0" w:line="240" w:lineRule="auto"/>
              <w:jc w:val="both"/>
              <w:rPr>
                <w:ins w:id="667" w:author="OLTRE" w:date="2024-05-21T20:17:00Z"/>
                <w:rFonts w:ascii="Palatino Linotype" w:hAnsi="Palatino Linotype" w:cs="Calibri"/>
                <w:lang w:val="id-ID"/>
              </w:rPr>
            </w:pPr>
          </w:p>
          <w:p w14:paraId="548BE5C4" w14:textId="29BFD5ED" w:rsidR="00B60C32" w:rsidRPr="00302058" w:rsidRDefault="00792C3D" w:rsidP="00526E1D">
            <w:pPr>
              <w:pStyle w:val="MTH2"/>
              <w:numPr>
                <w:ilvl w:val="1"/>
                <w:numId w:val="51"/>
              </w:numPr>
              <w:spacing w:after="0"/>
              <w:ind w:left="456" w:hanging="567"/>
              <w:contextualSpacing/>
              <w:rPr>
                <w:ins w:id="668" w:author="OLTRE" w:date="2024-05-21T20:17:00Z"/>
                <w:rFonts w:ascii="Palatino Linotype" w:hAnsi="Palatino Linotype" w:cs="Calibri"/>
                <w:sz w:val="20"/>
                <w:szCs w:val="20"/>
                <w:u w:val="none"/>
              </w:rPr>
            </w:pPr>
            <w:ins w:id="669" w:author="OLTRE" w:date="2024-05-21T20:17:00Z">
              <w:r w:rsidRPr="00302058">
                <w:rPr>
                  <w:rFonts w:ascii="Palatino Linotype" w:hAnsi="Palatino Linotype" w:cs="Calibri"/>
                  <w:sz w:val="20"/>
                  <w:szCs w:val="20"/>
                  <w:u w:val="none"/>
                </w:rPr>
                <w:t>During the Interim Period</w:t>
              </w:r>
              <w:r w:rsidR="00B60C32" w:rsidRPr="00302058">
                <w:rPr>
                  <w:rFonts w:ascii="Palatino Linotype" w:hAnsi="Palatino Linotype" w:cs="Calibri"/>
                  <w:sz w:val="20"/>
                  <w:szCs w:val="20"/>
                  <w:u w:val="none"/>
                </w:rPr>
                <w:t>, the Company shall</w:t>
              </w:r>
              <w:r w:rsidR="00B60C32" w:rsidRPr="00302058">
                <w:rPr>
                  <w:rFonts w:ascii="Palatino Linotype" w:eastAsia="PMingLiU" w:hAnsi="Palatino Linotype" w:cs="Calibri"/>
                  <w:sz w:val="20"/>
                  <w:szCs w:val="20"/>
                  <w:u w:val="none"/>
                </w:rPr>
                <w:t>:</w:t>
              </w:r>
            </w:ins>
          </w:p>
          <w:p w14:paraId="1F3F6DA1" w14:textId="77777777" w:rsidR="00ED77FE" w:rsidRPr="00302058" w:rsidRDefault="00ED77FE" w:rsidP="008D0018">
            <w:pPr>
              <w:pStyle w:val="Btext"/>
              <w:spacing w:after="0"/>
              <w:ind w:left="888" w:firstLine="0"/>
              <w:contextualSpacing/>
              <w:rPr>
                <w:ins w:id="670" w:author="OLTRE" w:date="2024-05-21T20:17:00Z"/>
                <w:rFonts w:ascii="Palatino Linotype" w:hAnsi="Palatino Linotype" w:cs="Calibri"/>
                <w:sz w:val="20"/>
                <w:szCs w:val="20"/>
              </w:rPr>
            </w:pPr>
          </w:p>
          <w:p w14:paraId="3BAEFE7C" w14:textId="128C08FE" w:rsidR="00ED77FE" w:rsidRPr="00302058" w:rsidRDefault="00ED77FE" w:rsidP="00B60C32">
            <w:pPr>
              <w:pStyle w:val="Btext"/>
              <w:numPr>
                <w:ilvl w:val="0"/>
                <w:numId w:val="70"/>
              </w:numPr>
              <w:spacing w:after="0"/>
              <w:ind w:left="888" w:hanging="426"/>
              <w:contextualSpacing/>
              <w:rPr>
                <w:ins w:id="671" w:author="OLTRE" w:date="2024-05-21T20:17:00Z"/>
                <w:rFonts w:ascii="Palatino Linotype" w:hAnsi="Palatino Linotype" w:cs="Calibri"/>
                <w:sz w:val="20"/>
                <w:szCs w:val="20"/>
              </w:rPr>
            </w:pPr>
            <w:ins w:id="672" w:author="OLTRE" w:date="2024-05-21T20:17:00Z">
              <w:r w:rsidRPr="00302058">
                <w:rPr>
                  <w:rFonts w:ascii="Palatino Linotype" w:hAnsi="Palatino Linotype" w:cs="Calibri"/>
                  <w:sz w:val="20"/>
                  <w:szCs w:val="20"/>
                </w:rPr>
                <w:t>carry on the business of the Company in the ordinary course of business</w:t>
              </w:r>
              <w:r w:rsidR="00A23D1D" w:rsidRPr="00302058">
                <w:rPr>
                  <w:rFonts w:ascii="Palatino Linotype" w:hAnsi="Palatino Linotype" w:cs="Calibri"/>
                  <w:sz w:val="20"/>
                  <w:szCs w:val="20"/>
                </w:rPr>
                <w:t xml:space="preserve"> and comply with all applicable laws and regulations in the conduct of its business activities</w:t>
              </w:r>
              <w:r w:rsidRPr="00302058">
                <w:rPr>
                  <w:rFonts w:ascii="Palatino Linotype" w:hAnsi="Palatino Linotype" w:cs="Calibri"/>
                  <w:sz w:val="20"/>
                  <w:szCs w:val="20"/>
                </w:rPr>
                <w:t xml:space="preserve">; </w:t>
              </w:r>
            </w:ins>
          </w:p>
          <w:p w14:paraId="0985ECA1" w14:textId="77777777" w:rsidR="00BC68B9" w:rsidRPr="00302058" w:rsidRDefault="00BC68B9" w:rsidP="008D0018">
            <w:pPr>
              <w:pStyle w:val="Btext"/>
              <w:spacing w:after="0"/>
              <w:ind w:left="888" w:firstLine="0"/>
              <w:contextualSpacing/>
              <w:rPr>
                <w:ins w:id="673" w:author="OLTRE" w:date="2024-05-21T20:17:00Z"/>
                <w:rFonts w:ascii="Palatino Linotype" w:hAnsi="Palatino Linotype" w:cs="Calibri"/>
                <w:sz w:val="20"/>
                <w:szCs w:val="20"/>
              </w:rPr>
            </w:pPr>
          </w:p>
          <w:p w14:paraId="29692FC5" w14:textId="1BADB85E" w:rsidR="00BC68B9" w:rsidRPr="00302058" w:rsidRDefault="00BC68B9" w:rsidP="00B60C32">
            <w:pPr>
              <w:pStyle w:val="Btext"/>
              <w:numPr>
                <w:ilvl w:val="0"/>
                <w:numId w:val="70"/>
              </w:numPr>
              <w:spacing w:after="0"/>
              <w:ind w:left="888" w:hanging="426"/>
              <w:contextualSpacing/>
              <w:rPr>
                <w:ins w:id="674" w:author="OLTRE" w:date="2024-05-21T20:17:00Z"/>
                <w:rFonts w:ascii="Palatino Linotype" w:hAnsi="Palatino Linotype" w:cs="Calibri"/>
                <w:sz w:val="20"/>
                <w:szCs w:val="20"/>
              </w:rPr>
            </w:pPr>
            <w:ins w:id="675" w:author="OLTRE" w:date="2024-05-21T20:17:00Z">
              <w:r w:rsidRPr="00302058">
                <w:rPr>
                  <w:rFonts w:ascii="Palatino Linotype" w:hAnsi="Palatino Linotype" w:cs="Calibri"/>
                  <w:sz w:val="20"/>
                  <w:szCs w:val="20"/>
                </w:rPr>
                <w:t>apply for and use reasonable endeavours to obtain the renewal of any permit and licenses which expires during the Interim Period, if any;</w:t>
              </w:r>
            </w:ins>
          </w:p>
          <w:p w14:paraId="38687327" w14:textId="77777777" w:rsidR="00ED77FE" w:rsidRPr="00302058" w:rsidRDefault="00ED77FE" w:rsidP="008D0018">
            <w:pPr>
              <w:pStyle w:val="Btext"/>
              <w:spacing w:after="0"/>
              <w:ind w:left="888" w:firstLine="0"/>
              <w:contextualSpacing/>
              <w:rPr>
                <w:ins w:id="676" w:author="OLTRE" w:date="2024-05-21T20:17:00Z"/>
                <w:rFonts w:ascii="Palatino Linotype" w:hAnsi="Palatino Linotype" w:cs="Calibri"/>
                <w:sz w:val="20"/>
                <w:szCs w:val="20"/>
              </w:rPr>
            </w:pPr>
          </w:p>
          <w:p w14:paraId="79182A83" w14:textId="149538C1" w:rsidR="00B23C67" w:rsidRPr="00302058" w:rsidRDefault="00B60C32" w:rsidP="008D0018">
            <w:pPr>
              <w:pStyle w:val="Btext"/>
              <w:numPr>
                <w:ilvl w:val="0"/>
                <w:numId w:val="70"/>
              </w:numPr>
              <w:spacing w:after="0"/>
              <w:ind w:left="888" w:hanging="426"/>
              <w:contextualSpacing/>
              <w:rPr>
                <w:ins w:id="677" w:author="OLTRE" w:date="2024-05-21T20:17:00Z"/>
                <w:rFonts w:ascii="Palatino Linotype" w:hAnsi="Palatino Linotype" w:cs="Calibri"/>
              </w:rPr>
            </w:pPr>
            <w:ins w:id="678" w:author="OLTRE" w:date="2024-05-21T20:17:00Z">
              <w:r w:rsidRPr="00302058">
                <w:rPr>
                  <w:rFonts w:ascii="Palatino Linotype" w:hAnsi="Palatino Linotype" w:cs="Calibri"/>
                  <w:sz w:val="20"/>
                  <w:szCs w:val="20"/>
                </w:rPr>
                <w:t xml:space="preserve">keep the </w:t>
              </w:r>
              <w:r w:rsidR="002906D2" w:rsidRPr="00302058">
                <w:rPr>
                  <w:rFonts w:ascii="Palatino Linotype" w:hAnsi="Palatino Linotype" w:cs="Calibri"/>
                  <w:sz w:val="20"/>
                  <w:szCs w:val="20"/>
                </w:rPr>
                <w:t xml:space="preserve">Subscriber </w:t>
              </w:r>
              <w:r w:rsidR="00B23C67" w:rsidRPr="00302058">
                <w:rPr>
                  <w:rFonts w:ascii="Palatino Linotype" w:hAnsi="Palatino Linotype" w:cs="Calibri"/>
                  <w:sz w:val="20"/>
                  <w:szCs w:val="20"/>
                </w:rPr>
                <w:t xml:space="preserve">informed about the conduct of the business of the Company by </w:t>
              </w:r>
              <w:r w:rsidR="00A56680" w:rsidRPr="00302058">
                <w:rPr>
                  <w:rFonts w:ascii="Palatino Linotype" w:hAnsi="Palatino Linotype" w:cs="Calibri"/>
                  <w:sz w:val="20"/>
                  <w:szCs w:val="20"/>
                </w:rPr>
                <w:t xml:space="preserve">providing the Subscriber </w:t>
              </w:r>
              <w:r w:rsidR="00B23C67" w:rsidRPr="00302058">
                <w:rPr>
                  <w:rFonts w:ascii="Palatino Linotype" w:hAnsi="Palatino Linotype" w:cs="Calibri"/>
                  <w:sz w:val="20"/>
                  <w:szCs w:val="20"/>
                </w:rPr>
                <w:t xml:space="preserve">with reports upon </w:t>
              </w:r>
              <w:r w:rsidR="00B948BE" w:rsidRPr="00302058">
                <w:rPr>
                  <w:rFonts w:ascii="Palatino Linotype" w:hAnsi="Palatino Linotype" w:cs="Calibri"/>
                  <w:sz w:val="20"/>
                  <w:szCs w:val="20"/>
                </w:rPr>
                <w:t xml:space="preserve">the </w:t>
              </w:r>
              <w:r w:rsidR="00B23C67" w:rsidRPr="00302058">
                <w:rPr>
                  <w:rFonts w:ascii="Palatino Linotype" w:hAnsi="Palatino Linotype" w:cs="Calibri"/>
                  <w:sz w:val="20"/>
                  <w:szCs w:val="20"/>
                </w:rPr>
                <w:t>request</w:t>
              </w:r>
              <w:r w:rsidR="00743441" w:rsidRPr="00302058">
                <w:rPr>
                  <w:rFonts w:ascii="Palatino Linotype" w:hAnsi="Palatino Linotype" w:cs="Calibri"/>
                  <w:sz w:val="20"/>
                  <w:szCs w:val="20"/>
                </w:rPr>
                <w:t xml:space="preserve"> </w:t>
              </w:r>
              <w:r w:rsidR="00B948BE" w:rsidRPr="00302058">
                <w:rPr>
                  <w:rFonts w:ascii="Palatino Linotype" w:hAnsi="Palatino Linotype" w:cs="Calibri"/>
                  <w:sz w:val="20"/>
                  <w:szCs w:val="20"/>
                </w:rPr>
                <w:t xml:space="preserve">of the Subscriber </w:t>
              </w:r>
              <w:r w:rsidR="00743441" w:rsidRPr="00302058">
                <w:rPr>
                  <w:rFonts w:ascii="Palatino Linotype" w:hAnsi="Palatino Linotype" w:cs="Calibri"/>
                  <w:sz w:val="20"/>
                  <w:szCs w:val="20"/>
                </w:rPr>
                <w:t>or</w:t>
              </w:r>
              <w:r w:rsidR="00B52E3E" w:rsidRPr="00302058">
                <w:rPr>
                  <w:rFonts w:ascii="Palatino Linotype" w:hAnsi="Palatino Linotype" w:cs="Calibri"/>
                  <w:sz w:val="20"/>
                  <w:szCs w:val="20"/>
                </w:rPr>
                <w:t xml:space="preserve"> as soon as possible in the </w:t>
              </w:r>
              <w:r w:rsidR="00DD1DCC" w:rsidRPr="00302058">
                <w:rPr>
                  <w:rFonts w:ascii="Palatino Linotype" w:hAnsi="Palatino Linotype" w:cs="Calibri"/>
                  <w:sz w:val="20"/>
                  <w:szCs w:val="20"/>
                </w:rPr>
                <w:t xml:space="preserve">occurrence </w:t>
              </w:r>
              <w:r w:rsidR="00B52E3E" w:rsidRPr="00302058">
                <w:rPr>
                  <w:rFonts w:ascii="Palatino Linotype" w:hAnsi="Palatino Linotype" w:cs="Calibri"/>
                  <w:sz w:val="20"/>
                  <w:szCs w:val="20"/>
                </w:rPr>
                <w:t>of a condition that materially affect the business of the Company</w:t>
              </w:r>
              <w:r w:rsidR="00B23C67" w:rsidRPr="00302058">
                <w:rPr>
                  <w:rFonts w:ascii="Palatino Linotype" w:hAnsi="Palatino Linotype" w:cs="Calibri"/>
                  <w:sz w:val="20"/>
                  <w:szCs w:val="20"/>
                </w:rPr>
                <w:t>;</w:t>
              </w:r>
            </w:ins>
          </w:p>
          <w:p w14:paraId="2F23CB97" w14:textId="77777777" w:rsidR="00B23C67" w:rsidRPr="00302058" w:rsidRDefault="00B23C67" w:rsidP="008D0018">
            <w:pPr>
              <w:pStyle w:val="level3"/>
              <w:numPr>
                <w:ilvl w:val="0"/>
                <w:numId w:val="0"/>
              </w:numPr>
              <w:spacing w:before="0" w:line="240" w:lineRule="auto"/>
              <w:ind w:left="888" w:hanging="426"/>
              <w:jc w:val="both"/>
              <w:rPr>
                <w:ins w:id="679" w:author="OLTRE" w:date="2024-05-21T20:17:00Z"/>
                <w:rFonts w:ascii="Palatino Linotype" w:hAnsi="Palatino Linotype" w:cs="Calibri"/>
                <w:lang w:val="id-ID"/>
              </w:rPr>
            </w:pPr>
          </w:p>
          <w:p w14:paraId="0B463E32" w14:textId="53B795F9" w:rsidR="00B23C67" w:rsidRPr="00302058" w:rsidRDefault="00B23C67" w:rsidP="008D0018">
            <w:pPr>
              <w:pStyle w:val="Btext"/>
              <w:numPr>
                <w:ilvl w:val="0"/>
                <w:numId w:val="70"/>
              </w:numPr>
              <w:spacing w:after="0"/>
              <w:ind w:left="888" w:hanging="426"/>
              <w:contextualSpacing/>
              <w:rPr>
                <w:ins w:id="680" w:author="OLTRE" w:date="2024-05-21T20:17:00Z"/>
                <w:rFonts w:ascii="Palatino Linotype" w:hAnsi="Palatino Linotype" w:cs="Calibri"/>
              </w:rPr>
            </w:pPr>
            <w:ins w:id="681" w:author="OLTRE" w:date="2024-05-21T20:17:00Z">
              <w:r w:rsidRPr="00302058">
                <w:rPr>
                  <w:rFonts w:ascii="Palatino Linotype" w:hAnsi="Palatino Linotype" w:cs="Calibri"/>
                  <w:sz w:val="20"/>
                  <w:szCs w:val="20"/>
                </w:rPr>
                <w:t xml:space="preserve">duly file all reports required to be filed with any governmental agency and observe and </w:t>
              </w:r>
              <w:r w:rsidR="00BD0C12" w:rsidRPr="00302058">
                <w:rPr>
                  <w:rFonts w:ascii="Palatino Linotype" w:hAnsi="Palatino Linotype" w:cs="Calibri"/>
                  <w:sz w:val="20"/>
                  <w:szCs w:val="20"/>
                </w:rPr>
                <w:t xml:space="preserve">comply </w:t>
              </w:r>
              <w:r w:rsidRPr="00302058">
                <w:rPr>
                  <w:rFonts w:ascii="Palatino Linotype" w:hAnsi="Palatino Linotype" w:cs="Calibri"/>
                  <w:sz w:val="20"/>
                  <w:szCs w:val="20"/>
                </w:rPr>
                <w:t>with all laws and regulations;</w:t>
              </w:r>
            </w:ins>
          </w:p>
          <w:p w14:paraId="20CCAB94" w14:textId="77777777" w:rsidR="00B23C67" w:rsidRPr="00302058" w:rsidRDefault="00B23C67" w:rsidP="008D0018">
            <w:pPr>
              <w:pStyle w:val="Btext"/>
              <w:spacing w:after="0"/>
              <w:ind w:left="888" w:hanging="426"/>
              <w:contextualSpacing/>
              <w:rPr>
                <w:ins w:id="682" w:author="OLTRE" w:date="2024-05-21T20:17:00Z"/>
                <w:rFonts w:ascii="Palatino Linotype" w:hAnsi="Palatino Linotype" w:cs="Calibri"/>
              </w:rPr>
            </w:pPr>
          </w:p>
          <w:p w14:paraId="66DF1512" w14:textId="24CEFE39" w:rsidR="00B23C67" w:rsidRPr="00302058" w:rsidRDefault="00BD0C12" w:rsidP="008D0018">
            <w:pPr>
              <w:pStyle w:val="Btext"/>
              <w:numPr>
                <w:ilvl w:val="0"/>
                <w:numId w:val="70"/>
              </w:numPr>
              <w:spacing w:after="0"/>
              <w:ind w:left="888" w:hanging="426"/>
              <w:contextualSpacing/>
              <w:rPr>
                <w:ins w:id="683" w:author="OLTRE" w:date="2024-05-21T20:17:00Z"/>
                <w:rFonts w:ascii="Palatino Linotype" w:hAnsi="Palatino Linotype" w:cs="Calibri"/>
              </w:rPr>
            </w:pPr>
            <w:ins w:id="684" w:author="OLTRE" w:date="2024-05-21T20:17:00Z">
              <w:r w:rsidRPr="00302058">
                <w:rPr>
                  <w:rFonts w:ascii="Palatino Linotype" w:hAnsi="Palatino Linotype" w:cs="Calibri"/>
                  <w:sz w:val="20"/>
                  <w:szCs w:val="20"/>
                </w:rPr>
                <w:t xml:space="preserve">duly </w:t>
              </w:r>
              <w:r w:rsidR="00B23C67" w:rsidRPr="00302058">
                <w:rPr>
                  <w:rFonts w:ascii="Palatino Linotype" w:hAnsi="Palatino Linotype" w:cs="Calibri"/>
                  <w:sz w:val="20"/>
                  <w:szCs w:val="20"/>
                </w:rPr>
                <w:t>file all taxation returns and pay all applicable taxations; and</w:t>
              </w:r>
            </w:ins>
          </w:p>
          <w:p w14:paraId="1738383F" w14:textId="77777777" w:rsidR="00B23C67" w:rsidRPr="00302058" w:rsidRDefault="00B23C67" w:rsidP="008D0018">
            <w:pPr>
              <w:pStyle w:val="Btext"/>
              <w:spacing w:after="0"/>
              <w:ind w:left="888" w:hanging="426"/>
              <w:contextualSpacing/>
              <w:rPr>
                <w:ins w:id="685" w:author="OLTRE" w:date="2024-05-21T20:17:00Z"/>
                <w:rFonts w:ascii="Palatino Linotype" w:hAnsi="Palatino Linotype" w:cs="Calibri"/>
              </w:rPr>
            </w:pPr>
          </w:p>
          <w:p w14:paraId="62D28128" w14:textId="4AD347BE" w:rsidR="00B23C67" w:rsidRPr="00302058" w:rsidRDefault="00B23C67" w:rsidP="008D0018">
            <w:pPr>
              <w:pStyle w:val="Btext"/>
              <w:numPr>
                <w:ilvl w:val="0"/>
                <w:numId w:val="70"/>
              </w:numPr>
              <w:spacing w:after="0"/>
              <w:ind w:left="888" w:hanging="426"/>
              <w:contextualSpacing/>
              <w:rPr>
                <w:ins w:id="686" w:author="OLTRE" w:date="2024-05-21T20:17:00Z"/>
                <w:rFonts w:ascii="Palatino Linotype" w:hAnsi="Palatino Linotype" w:cs="Calibri"/>
              </w:rPr>
            </w:pPr>
            <w:ins w:id="687" w:author="OLTRE" w:date="2024-05-21T20:17:00Z">
              <w:r w:rsidRPr="00302058">
                <w:rPr>
                  <w:rFonts w:ascii="Palatino Linotype" w:hAnsi="Palatino Linotype" w:cs="Calibri"/>
                  <w:sz w:val="20"/>
                  <w:szCs w:val="20"/>
                </w:rPr>
                <w:t xml:space="preserve">consistently maintain and </w:t>
              </w:r>
              <w:r w:rsidR="00572977" w:rsidRPr="00302058">
                <w:rPr>
                  <w:rFonts w:ascii="Palatino Linotype" w:hAnsi="Palatino Linotype" w:cs="Calibri"/>
                  <w:sz w:val="20"/>
                  <w:szCs w:val="20"/>
                </w:rPr>
                <w:t xml:space="preserve">apply </w:t>
              </w:r>
              <w:r w:rsidRPr="00302058">
                <w:rPr>
                  <w:rFonts w:ascii="Palatino Linotype" w:hAnsi="Palatino Linotype" w:cs="Calibri"/>
                  <w:sz w:val="20"/>
                  <w:szCs w:val="20"/>
                </w:rPr>
                <w:t>the prevailing Generally Accepted Accounting Principles in Indonesia in the preparation of their financial statements or accounts.</w:t>
              </w:r>
            </w:ins>
          </w:p>
          <w:p w14:paraId="4F0F0F34" w14:textId="77777777" w:rsidR="008D1AE2" w:rsidRPr="00302058" w:rsidRDefault="008D1AE2" w:rsidP="001A728C">
            <w:pPr>
              <w:pStyle w:val="Btext"/>
              <w:spacing w:after="0"/>
              <w:ind w:left="320" w:hanging="320"/>
              <w:contextualSpacing/>
              <w:rPr>
                <w:ins w:id="688" w:author="OLTRE" w:date="2024-05-21T20:17:00Z"/>
                <w:rFonts w:ascii="Palatino Linotype" w:hAnsi="Palatino Linotype"/>
                <w:sz w:val="20"/>
              </w:rPr>
            </w:pPr>
          </w:p>
          <w:p w14:paraId="37E2695F" w14:textId="47B6F544" w:rsidR="004F7362" w:rsidRPr="00302058" w:rsidRDefault="00206BFA" w:rsidP="008D0018">
            <w:pPr>
              <w:pStyle w:val="MTH1"/>
              <w:numPr>
                <w:ilvl w:val="0"/>
                <w:numId w:val="51"/>
              </w:numPr>
              <w:spacing w:after="0"/>
              <w:ind w:left="456" w:hanging="567"/>
              <w:contextualSpacing/>
              <w:jc w:val="both"/>
              <w:rPr>
                <w:ins w:id="689" w:author="OLTRE" w:date="2024-05-21T20:17:00Z"/>
                <w:rFonts w:ascii="Palatino Linotype" w:hAnsi="Palatino Linotype"/>
                <w:b/>
                <w:bCs/>
                <w:sz w:val="20"/>
              </w:rPr>
            </w:pPr>
            <w:ins w:id="690" w:author="OLTRE" w:date="2024-05-21T20:17:00Z">
              <w:r w:rsidRPr="00302058">
                <w:rPr>
                  <w:rFonts w:ascii="Palatino Linotype" w:hAnsi="Palatino Linotype"/>
                  <w:b/>
                  <w:bCs/>
                  <w:sz w:val="20"/>
                </w:rPr>
                <w:t>Closing</w:t>
              </w:r>
              <w:r w:rsidR="004A3C89" w:rsidRPr="00302058">
                <w:rPr>
                  <w:rFonts w:ascii="Palatino Linotype" w:hAnsi="Palatino Linotype"/>
                  <w:b/>
                  <w:bCs/>
                  <w:sz w:val="20"/>
                </w:rPr>
                <w:t>.</w:t>
              </w:r>
            </w:ins>
          </w:p>
          <w:p w14:paraId="0D244469" w14:textId="77777777" w:rsidR="004F7362" w:rsidRPr="00302058" w:rsidRDefault="004F7362" w:rsidP="008D0018">
            <w:pPr>
              <w:pStyle w:val="MTH2"/>
              <w:spacing w:after="0"/>
              <w:ind w:left="456"/>
              <w:contextualSpacing/>
              <w:rPr>
                <w:ins w:id="691" w:author="OLTRE" w:date="2024-05-21T20:17:00Z"/>
                <w:rFonts w:ascii="Palatino Linotype" w:hAnsi="Palatino Linotype"/>
                <w:sz w:val="20"/>
              </w:rPr>
            </w:pPr>
          </w:p>
          <w:p w14:paraId="3D1C3183" w14:textId="0FA214AA" w:rsidR="00206BFA" w:rsidRPr="00302058" w:rsidRDefault="007A1D07" w:rsidP="008D0018">
            <w:pPr>
              <w:pStyle w:val="MTH1"/>
              <w:numPr>
                <w:ilvl w:val="1"/>
                <w:numId w:val="51"/>
              </w:numPr>
              <w:spacing w:after="0"/>
              <w:ind w:left="456" w:hanging="567"/>
              <w:contextualSpacing/>
              <w:jc w:val="both"/>
              <w:rPr>
                <w:ins w:id="692" w:author="OLTRE" w:date="2024-05-21T20:17:00Z"/>
                <w:rFonts w:ascii="Palatino Linotype" w:hAnsi="Palatino Linotype"/>
                <w:sz w:val="20"/>
              </w:rPr>
            </w:pPr>
            <w:ins w:id="693" w:author="OLTRE" w:date="2024-05-21T20:17:00Z">
              <w:r w:rsidRPr="00302058">
                <w:rPr>
                  <w:rFonts w:ascii="Palatino Linotype" w:hAnsi="Palatino Linotype"/>
                  <w:sz w:val="20"/>
                </w:rPr>
                <w:t xml:space="preserve">Time and </w:t>
              </w:r>
              <w:r w:rsidR="00206BFA" w:rsidRPr="00302058">
                <w:rPr>
                  <w:rFonts w:ascii="Palatino Linotype" w:hAnsi="Palatino Linotype"/>
                  <w:sz w:val="20"/>
                </w:rPr>
                <w:t>Venue.</w:t>
              </w:r>
              <w:r w:rsidR="00206BFA" w:rsidRPr="00302058">
                <w:rPr>
                  <w:rFonts w:ascii="Palatino Linotype" w:hAnsi="Palatino Linotype"/>
                  <w:sz w:val="20"/>
                  <w:u w:val="none"/>
                </w:rPr>
                <w:t xml:space="preserve"> Subject to the satisfaction of the Conditions Precedent, the Closing </w:t>
              </w:r>
              <w:r w:rsidR="004A3C89" w:rsidRPr="00302058">
                <w:rPr>
                  <w:rFonts w:ascii="Palatino Linotype" w:hAnsi="Palatino Linotype"/>
                  <w:sz w:val="20"/>
                  <w:u w:val="none"/>
                </w:rPr>
                <w:t xml:space="preserve">shall take place </w:t>
              </w:r>
              <w:r w:rsidR="00206BFA" w:rsidRPr="00302058">
                <w:rPr>
                  <w:rFonts w:ascii="Palatino Linotype" w:hAnsi="Palatino Linotype"/>
                  <w:sz w:val="20"/>
                  <w:u w:val="none"/>
                </w:rPr>
                <w:lastRenderedPageBreak/>
                <w:t xml:space="preserve">at a place </w:t>
              </w:r>
              <w:r w:rsidR="00DE0737" w:rsidRPr="00302058">
                <w:rPr>
                  <w:rFonts w:ascii="Palatino Linotype" w:hAnsi="Palatino Linotype"/>
                  <w:sz w:val="20"/>
                  <w:u w:val="none"/>
                </w:rPr>
                <w:t>and time mutually agreed by the Parties</w:t>
              </w:r>
              <w:r w:rsidR="005D3533" w:rsidRPr="00302058">
                <w:rPr>
                  <w:rFonts w:ascii="Palatino Linotype" w:hAnsi="Palatino Linotype"/>
                  <w:sz w:val="20"/>
                  <w:u w:val="none"/>
                </w:rPr>
                <w:t xml:space="preserve"> which shall be</w:t>
              </w:r>
              <w:r w:rsidR="000B70E8" w:rsidRPr="00302058">
                <w:rPr>
                  <w:rFonts w:ascii="Palatino Linotype" w:hAnsi="Palatino Linotype"/>
                  <w:sz w:val="20"/>
                  <w:u w:val="none"/>
                </w:rPr>
                <w:t xml:space="preserve"> on</w:t>
              </w:r>
              <w:r w:rsidR="00DE0737" w:rsidRPr="00302058">
                <w:rPr>
                  <w:rFonts w:ascii="Palatino Linotype" w:hAnsi="Palatino Linotype"/>
                  <w:sz w:val="20"/>
                  <w:u w:val="none"/>
                </w:rPr>
                <w:t xml:space="preserve"> a Business Day which falls </w:t>
              </w:r>
              <w:r w:rsidR="0065798F" w:rsidRPr="00302058">
                <w:rPr>
                  <w:rFonts w:ascii="Palatino Linotype" w:hAnsi="Palatino Linotype"/>
                  <w:sz w:val="20"/>
                  <w:u w:val="none"/>
                </w:rPr>
                <w:t xml:space="preserve">no later than 5 (five) Business Days from the date </w:t>
              </w:r>
              <w:r w:rsidR="004A3C89" w:rsidRPr="00302058">
                <w:rPr>
                  <w:rFonts w:ascii="Palatino Linotype" w:hAnsi="Palatino Linotype"/>
                  <w:sz w:val="20"/>
                  <w:u w:val="none"/>
                </w:rPr>
                <w:t>on which the Conditions Precedent have been satisfied or waived</w:t>
              </w:r>
              <w:r w:rsidR="008967DF" w:rsidRPr="00302058">
                <w:rPr>
                  <w:rFonts w:ascii="Palatino Linotype" w:hAnsi="Palatino Linotype"/>
                  <w:sz w:val="20"/>
                  <w:u w:val="none"/>
                </w:rPr>
                <w:t xml:space="preserve"> by the Subscriber</w:t>
              </w:r>
              <w:r w:rsidR="00DE0737" w:rsidRPr="00302058">
                <w:rPr>
                  <w:rFonts w:ascii="Palatino Linotype" w:hAnsi="Palatino Linotype"/>
                  <w:sz w:val="20"/>
                  <w:u w:val="none"/>
                </w:rPr>
                <w:t>,</w:t>
              </w:r>
              <w:r w:rsidR="00A73DD0" w:rsidRPr="00302058">
                <w:rPr>
                  <w:rFonts w:ascii="Palatino Linotype" w:hAnsi="Palatino Linotype"/>
                  <w:sz w:val="20"/>
                  <w:u w:val="none"/>
                </w:rPr>
                <w:t xml:space="preserve"> </w:t>
              </w:r>
              <w:r w:rsidR="004A3C89" w:rsidRPr="00302058">
                <w:rPr>
                  <w:rFonts w:ascii="Palatino Linotype" w:hAnsi="Palatino Linotype"/>
                  <w:sz w:val="20"/>
                  <w:u w:val="none"/>
                </w:rPr>
                <w:t>or at any other</w:t>
              </w:r>
              <w:r w:rsidR="00157185" w:rsidRPr="00302058">
                <w:rPr>
                  <w:rFonts w:ascii="Palatino Linotype" w:hAnsi="Palatino Linotype"/>
                  <w:sz w:val="20"/>
                  <w:u w:val="none"/>
                </w:rPr>
                <w:t xml:space="preserve"> time, place </w:t>
              </w:r>
              <w:r w:rsidR="003030B4" w:rsidRPr="00302058">
                <w:rPr>
                  <w:rFonts w:ascii="Palatino Linotype" w:hAnsi="Palatino Linotype"/>
                  <w:sz w:val="20"/>
                  <w:u w:val="none"/>
                </w:rPr>
                <w:t xml:space="preserve">and </w:t>
              </w:r>
              <w:r w:rsidR="00157185" w:rsidRPr="00302058">
                <w:rPr>
                  <w:rFonts w:ascii="Palatino Linotype" w:hAnsi="Palatino Linotype"/>
                  <w:sz w:val="20"/>
                  <w:u w:val="none"/>
                </w:rPr>
                <w:t>date as the Parties may agree</w:t>
              </w:r>
              <w:r w:rsidR="00206BFA" w:rsidRPr="00302058">
                <w:rPr>
                  <w:rFonts w:ascii="Palatino Linotype" w:hAnsi="Palatino Linotype"/>
                  <w:sz w:val="20"/>
                  <w:u w:val="none"/>
                </w:rPr>
                <w:t>.</w:t>
              </w:r>
              <w:r w:rsidR="00157185" w:rsidRPr="00302058">
                <w:rPr>
                  <w:rFonts w:ascii="Palatino Linotype" w:hAnsi="Palatino Linotype"/>
                  <w:sz w:val="20"/>
                  <w:u w:val="none"/>
                </w:rPr>
                <w:t xml:space="preserve"> The date on which Closing occurs shall be referred to as the “</w:t>
              </w:r>
              <w:r w:rsidR="00157185" w:rsidRPr="00302058">
                <w:rPr>
                  <w:rFonts w:ascii="Palatino Linotype" w:hAnsi="Palatino Linotype"/>
                  <w:b/>
                  <w:bCs/>
                  <w:sz w:val="20"/>
                  <w:u w:val="none"/>
                </w:rPr>
                <w:t>Closing Date</w:t>
              </w:r>
              <w:r w:rsidR="00157185" w:rsidRPr="00302058">
                <w:rPr>
                  <w:rFonts w:ascii="Palatino Linotype" w:hAnsi="Palatino Linotype"/>
                  <w:sz w:val="20"/>
                  <w:u w:val="none"/>
                </w:rPr>
                <w:t>”).</w:t>
              </w:r>
            </w:ins>
          </w:p>
          <w:p w14:paraId="45E53BC4" w14:textId="79E7650A" w:rsidR="00206BFA" w:rsidRPr="00302058" w:rsidRDefault="00206BFA" w:rsidP="008D0018">
            <w:pPr>
              <w:pStyle w:val="MTH2"/>
              <w:spacing w:after="0"/>
              <w:ind w:left="456"/>
              <w:contextualSpacing/>
              <w:rPr>
                <w:ins w:id="694" w:author="OLTRE" w:date="2024-05-21T20:17:00Z"/>
                <w:rFonts w:ascii="Palatino Linotype" w:hAnsi="Palatino Linotype"/>
                <w:sz w:val="20"/>
              </w:rPr>
            </w:pPr>
            <w:ins w:id="695" w:author="OLTRE" w:date="2024-05-21T20:17:00Z">
              <w:r w:rsidRPr="00302058">
                <w:rPr>
                  <w:rFonts w:ascii="Palatino Linotype" w:hAnsi="Palatino Linotype"/>
                  <w:sz w:val="20"/>
                  <w:u w:val="none"/>
                </w:rPr>
                <w:t xml:space="preserve"> </w:t>
              </w:r>
            </w:ins>
          </w:p>
          <w:p w14:paraId="32B345C0" w14:textId="47B5A8EF" w:rsidR="00206BFA" w:rsidRPr="00302058" w:rsidRDefault="00206BFA" w:rsidP="008D0018">
            <w:pPr>
              <w:pStyle w:val="MTH1"/>
              <w:numPr>
                <w:ilvl w:val="1"/>
                <w:numId w:val="51"/>
              </w:numPr>
              <w:spacing w:after="0"/>
              <w:ind w:left="456" w:hanging="567"/>
              <w:contextualSpacing/>
              <w:jc w:val="both"/>
              <w:rPr>
                <w:ins w:id="696" w:author="OLTRE" w:date="2024-05-21T20:17:00Z"/>
                <w:rFonts w:ascii="Palatino Linotype" w:hAnsi="Palatino Linotype"/>
                <w:sz w:val="20"/>
              </w:rPr>
            </w:pPr>
            <w:ins w:id="697" w:author="OLTRE" w:date="2024-05-21T20:17:00Z">
              <w:r w:rsidRPr="00302058">
                <w:rPr>
                  <w:rFonts w:ascii="Palatino Linotype" w:hAnsi="Palatino Linotype"/>
                  <w:sz w:val="20"/>
                </w:rPr>
                <w:t>Actions at Closing.</w:t>
              </w:r>
              <w:r w:rsidRPr="00302058">
                <w:rPr>
                  <w:rFonts w:ascii="Palatino Linotype" w:hAnsi="Palatino Linotype"/>
                  <w:sz w:val="20"/>
                  <w:u w:val="none"/>
                </w:rPr>
                <w:t xml:space="preserve"> At the Closing, </w:t>
              </w:r>
              <w:r w:rsidR="00E21E5C" w:rsidRPr="00302058">
                <w:rPr>
                  <w:rFonts w:ascii="Palatino Linotype" w:hAnsi="Palatino Linotype"/>
                  <w:sz w:val="20"/>
                  <w:u w:val="none"/>
                </w:rPr>
                <w:t xml:space="preserve">subject to the simultaneous performance of the following, </w:t>
              </w:r>
              <w:r w:rsidRPr="00302058">
                <w:rPr>
                  <w:rFonts w:ascii="Palatino Linotype" w:hAnsi="Palatino Linotype"/>
                  <w:sz w:val="20"/>
                  <w:u w:val="none"/>
                </w:rPr>
                <w:t>the following actions shall be</w:t>
              </w:r>
              <w:r w:rsidR="006B494F" w:rsidRPr="00302058">
                <w:rPr>
                  <w:rFonts w:ascii="Palatino Linotype" w:hAnsi="Palatino Linotype"/>
                  <w:sz w:val="20"/>
                  <w:u w:val="none"/>
                </w:rPr>
                <w:t xml:space="preserve"> conducted</w:t>
              </w:r>
              <w:r w:rsidRPr="00302058">
                <w:rPr>
                  <w:rFonts w:ascii="Palatino Linotype" w:hAnsi="Palatino Linotype"/>
                  <w:sz w:val="20"/>
                  <w:u w:val="none"/>
                </w:rPr>
                <w:t>:</w:t>
              </w:r>
            </w:ins>
          </w:p>
          <w:p w14:paraId="2127DAFF" w14:textId="77777777" w:rsidR="00BF620C" w:rsidRPr="00302058" w:rsidRDefault="00BF620C" w:rsidP="008D0018">
            <w:pPr>
              <w:pStyle w:val="MTH2"/>
              <w:spacing w:after="0"/>
              <w:ind w:left="882"/>
              <w:contextualSpacing/>
              <w:rPr>
                <w:ins w:id="698" w:author="OLTRE" w:date="2024-05-21T20:17:00Z"/>
                <w:rFonts w:ascii="Palatino Linotype" w:hAnsi="Palatino Linotype"/>
                <w:sz w:val="20"/>
                <w:szCs w:val="20"/>
              </w:rPr>
            </w:pPr>
          </w:p>
          <w:p w14:paraId="4D1D5436" w14:textId="683DD423" w:rsidR="00A1428B" w:rsidRPr="00302058" w:rsidRDefault="00A1428B">
            <w:pPr>
              <w:pStyle w:val="MTH2"/>
              <w:numPr>
                <w:ilvl w:val="2"/>
                <w:numId w:val="60"/>
              </w:numPr>
              <w:spacing w:after="0"/>
              <w:ind w:left="882" w:hanging="426"/>
              <w:contextualSpacing/>
              <w:rPr>
                <w:ins w:id="699" w:author="OLTRE" w:date="2024-05-21T20:17:00Z"/>
                <w:rFonts w:ascii="Palatino Linotype" w:hAnsi="Palatino Linotype"/>
                <w:sz w:val="20"/>
                <w:szCs w:val="20"/>
              </w:rPr>
            </w:pPr>
            <w:ins w:id="700" w:author="OLTRE" w:date="2024-05-21T20:17:00Z">
              <w:r w:rsidRPr="00302058">
                <w:rPr>
                  <w:rFonts w:ascii="Palatino Linotype" w:hAnsi="Palatino Linotype"/>
                  <w:sz w:val="20"/>
                  <w:szCs w:val="20"/>
                  <w:u w:val="none"/>
                </w:rPr>
                <w:t>the Subscriber shall pay the Investment Issue Price in immediately available funds by way of bank transfer</w:t>
              </w:r>
              <w:r w:rsidRPr="00302058" w:rsidDel="00E140EC">
                <w:rPr>
                  <w:rFonts w:ascii="Palatino Linotype" w:hAnsi="Palatino Linotype"/>
                  <w:sz w:val="20"/>
                  <w:szCs w:val="20"/>
                  <w:u w:val="none"/>
                </w:rPr>
                <w:t xml:space="preserve"> </w:t>
              </w:r>
              <w:r w:rsidRPr="00302058">
                <w:rPr>
                  <w:rFonts w:ascii="Palatino Linotype" w:hAnsi="Palatino Linotype"/>
                  <w:sz w:val="20"/>
                  <w:szCs w:val="20"/>
                  <w:u w:val="none"/>
                </w:rPr>
                <w:t xml:space="preserve">to the designated bank account maintained by the Company (as referred </w:t>
              </w:r>
              <w:r w:rsidR="00FE324A" w:rsidRPr="00302058">
                <w:rPr>
                  <w:rFonts w:ascii="Palatino Linotype" w:hAnsi="Palatino Linotype"/>
                  <w:sz w:val="20"/>
                  <w:szCs w:val="20"/>
                  <w:u w:val="none"/>
                </w:rPr>
                <w:t xml:space="preserve">to </w:t>
              </w:r>
              <w:r w:rsidRPr="00302058">
                <w:rPr>
                  <w:rFonts w:ascii="Palatino Linotype" w:hAnsi="Palatino Linotype"/>
                  <w:sz w:val="20"/>
                  <w:szCs w:val="20"/>
                  <w:u w:val="none"/>
                </w:rPr>
                <w:t xml:space="preserve">in </w:t>
              </w:r>
              <w:r w:rsidRPr="00302058">
                <w:rPr>
                  <w:rFonts w:ascii="Palatino Linotype" w:hAnsi="Palatino Linotype"/>
                  <w:b/>
                  <w:sz w:val="20"/>
                  <w:szCs w:val="20"/>
                  <w:u w:val="none"/>
                </w:rPr>
                <w:t>Exhibit C</w:t>
              </w:r>
              <w:r w:rsidRPr="00302058">
                <w:rPr>
                  <w:rFonts w:ascii="Palatino Linotype" w:hAnsi="Palatino Linotype"/>
                  <w:sz w:val="20"/>
                  <w:szCs w:val="20"/>
                  <w:u w:val="none"/>
                </w:rPr>
                <w:t>)</w:t>
              </w:r>
              <w:r w:rsidR="00714414" w:rsidRPr="00302058">
                <w:rPr>
                  <w:rFonts w:ascii="Palatino Linotype" w:hAnsi="Palatino Linotype"/>
                  <w:sz w:val="20"/>
                  <w:szCs w:val="20"/>
                  <w:u w:val="none"/>
                </w:rPr>
                <w:t xml:space="preserve"> and provide to the Company </w:t>
              </w:r>
              <w:r w:rsidR="004B5CA4" w:rsidRPr="00302058">
                <w:rPr>
                  <w:rFonts w:ascii="Palatino Linotype" w:hAnsi="Palatino Linotype"/>
                  <w:sz w:val="20"/>
                  <w:szCs w:val="20"/>
                  <w:u w:val="none"/>
                </w:rPr>
                <w:t xml:space="preserve">a copy of the </w:t>
              </w:r>
              <w:r w:rsidR="00714414" w:rsidRPr="00302058">
                <w:rPr>
                  <w:rFonts w:ascii="Palatino Linotype" w:hAnsi="Palatino Linotype"/>
                  <w:sz w:val="20"/>
                  <w:szCs w:val="20"/>
                  <w:u w:val="none"/>
                </w:rPr>
                <w:t>evidence of bank remittance</w:t>
              </w:r>
              <w:r w:rsidRPr="00302058">
                <w:rPr>
                  <w:rFonts w:ascii="Palatino Linotype" w:hAnsi="Palatino Linotype"/>
                  <w:sz w:val="20"/>
                  <w:szCs w:val="20"/>
                  <w:u w:val="none"/>
                </w:rPr>
                <w:t>;</w:t>
              </w:r>
              <w:r w:rsidR="00801F89" w:rsidRPr="00302058">
                <w:rPr>
                  <w:rFonts w:ascii="Palatino Linotype" w:hAnsi="Palatino Linotype"/>
                  <w:sz w:val="20"/>
                  <w:szCs w:val="20"/>
                  <w:u w:val="none"/>
                </w:rPr>
                <w:t xml:space="preserve"> </w:t>
              </w:r>
            </w:ins>
          </w:p>
          <w:p w14:paraId="71BD0610" w14:textId="77777777" w:rsidR="00BF620C" w:rsidRPr="00302058" w:rsidRDefault="00BF620C" w:rsidP="008D0018">
            <w:pPr>
              <w:pStyle w:val="MTH2"/>
              <w:spacing w:after="0"/>
              <w:ind w:left="882"/>
              <w:contextualSpacing/>
              <w:rPr>
                <w:ins w:id="701" w:author="OLTRE" w:date="2024-05-21T20:17:00Z"/>
                <w:rFonts w:ascii="Palatino Linotype" w:hAnsi="Palatino Linotype"/>
                <w:sz w:val="20"/>
                <w:szCs w:val="20"/>
              </w:rPr>
            </w:pPr>
          </w:p>
          <w:p w14:paraId="3D28242F" w14:textId="1CBDD71E" w:rsidR="00A72DAF" w:rsidRPr="00302058" w:rsidRDefault="00A72DAF" w:rsidP="00CB7092">
            <w:pPr>
              <w:pStyle w:val="MTH2"/>
              <w:numPr>
                <w:ilvl w:val="2"/>
                <w:numId w:val="60"/>
              </w:numPr>
              <w:spacing w:after="0"/>
              <w:ind w:left="882" w:hanging="426"/>
              <w:contextualSpacing/>
              <w:rPr>
                <w:ins w:id="702" w:author="OLTRE" w:date="2024-05-21T20:17:00Z"/>
                <w:rFonts w:ascii="Palatino Linotype" w:hAnsi="Palatino Linotype"/>
                <w:sz w:val="20"/>
                <w:szCs w:val="20"/>
                <w:u w:val="none"/>
              </w:rPr>
            </w:pPr>
            <w:ins w:id="703" w:author="OLTRE" w:date="2024-05-21T20:17:00Z">
              <w:r w:rsidRPr="00302058">
                <w:rPr>
                  <w:rFonts w:ascii="Palatino Linotype" w:hAnsi="Palatino Linotype"/>
                  <w:sz w:val="20"/>
                  <w:szCs w:val="20"/>
                  <w:u w:val="none"/>
                </w:rPr>
                <w:t xml:space="preserve">the Parties shall cause the shareholders of the Company to </w:t>
              </w:r>
              <w:r w:rsidR="005C1AC8" w:rsidRPr="00302058">
                <w:rPr>
                  <w:rFonts w:ascii="Palatino Linotype" w:hAnsi="Palatino Linotype"/>
                  <w:sz w:val="20"/>
                  <w:szCs w:val="20"/>
                  <w:u w:val="none"/>
                </w:rPr>
                <w:t xml:space="preserve">execute before the Notary the required notarial deed </w:t>
              </w:r>
              <w:r w:rsidR="009C01FF" w:rsidRPr="00302058">
                <w:rPr>
                  <w:rFonts w:ascii="Palatino Linotype" w:hAnsi="Palatino Linotype"/>
                  <w:sz w:val="20"/>
                  <w:szCs w:val="20"/>
                  <w:u w:val="none"/>
                </w:rPr>
                <w:t xml:space="preserve">to document the Amended Articles of Association including </w:t>
              </w:r>
              <w:r w:rsidR="005C1AC8" w:rsidRPr="00302058">
                <w:rPr>
                  <w:rFonts w:ascii="Palatino Linotype" w:hAnsi="Palatino Linotype"/>
                  <w:sz w:val="20"/>
                  <w:szCs w:val="20"/>
                  <w:u w:val="none"/>
                </w:rPr>
                <w:t>for</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 </w:t>
              </w:r>
              <w:r w:rsidR="005C1AC8" w:rsidRPr="00302058">
                <w:rPr>
                  <w:rFonts w:ascii="Palatino Linotype" w:hAnsi="Palatino Linotype"/>
                  <w:sz w:val="20"/>
                  <w:szCs w:val="20"/>
                  <w:u w:val="none"/>
                </w:rPr>
                <w:t>the creation of Class C Shares classification</w:t>
              </w:r>
              <w:r w:rsidR="00CB5CFE" w:rsidRPr="00302058">
                <w:rPr>
                  <w:rFonts w:ascii="Palatino Linotype" w:hAnsi="Palatino Linotype"/>
                  <w:sz w:val="20"/>
                  <w:szCs w:val="20"/>
                  <w:u w:val="none"/>
                </w:rPr>
                <w:t>,</w:t>
              </w:r>
              <w:r w:rsidR="005C1AC8" w:rsidRPr="00302058">
                <w:rPr>
                  <w:rFonts w:ascii="Palatino Linotype" w:hAnsi="Palatino Linotype"/>
                  <w:sz w:val="20"/>
                  <w:szCs w:val="20"/>
                  <w:u w:val="none"/>
                </w:rPr>
                <w:t xml:space="preserve"> </w:t>
              </w:r>
              <w:r w:rsidR="00CB5CFE" w:rsidRPr="00302058">
                <w:rPr>
                  <w:rFonts w:ascii="Palatino Linotype" w:hAnsi="Palatino Linotype"/>
                  <w:sz w:val="20"/>
                  <w:szCs w:val="20"/>
                  <w:u w:val="none"/>
                </w:rPr>
                <w:t xml:space="preserve">(ii) </w:t>
              </w:r>
              <w:r w:rsidR="005C1AC8" w:rsidRPr="00302058">
                <w:rPr>
                  <w:rFonts w:ascii="Palatino Linotype" w:hAnsi="Palatino Linotype"/>
                  <w:sz w:val="20"/>
                  <w:szCs w:val="20"/>
                  <w:u w:val="none"/>
                </w:rPr>
                <w:t xml:space="preserve">issuance </w:t>
              </w:r>
              <w:r w:rsidR="00045CCB" w:rsidRPr="00302058">
                <w:rPr>
                  <w:rFonts w:ascii="Palatino Linotype" w:hAnsi="Palatino Linotype"/>
                  <w:sz w:val="20"/>
                  <w:szCs w:val="20"/>
                  <w:u w:val="none"/>
                </w:rPr>
                <w:t>of the Shares</w:t>
              </w:r>
              <w:r w:rsidR="00CB5CFE" w:rsidRPr="00302058">
                <w:rPr>
                  <w:rFonts w:ascii="Palatino Linotype" w:hAnsi="Palatino Linotype"/>
                  <w:sz w:val="20"/>
                  <w:szCs w:val="20"/>
                  <w:u w:val="none"/>
                </w:rPr>
                <w:t xml:space="preserve">, (iii) </w:t>
              </w:r>
              <w:r w:rsidR="00045CCB" w:rsidRPr="00302058">
                <w:rPr>
                  <w:rFonts w:ascii="Palatino Linotype" w:hAnsi="Palatino Linotype"/>
                  <w:sz w:val="20"/>
                  <w:szCs w:val="20"/>
                  <w:u w:val="none"/>
                </w:rPr>
                <w:t xml:space="preserve">the </w:t>
              </w:r>
              <w:r w:rsidR="005C1AC8" w:rsidRPr="00302058">
                <w:rPr>
                  <w:rFonts w:ascii="Palatino Linotype" w:hAnsi="Palatino Linotype"/>
                  <w:sz w:val="20"/>
                  <w:szCs w:val="20"/>
                  <w:u w:val="none"/>
                </w:rPr>
                <w:t>subscription of the Shares</w:t>
              </w:r>
              <w:r w:rsidR="00045CCB" w:rsidRPr="00302058">
                <w:rPr>
                  <w:rFonts w:ascii="Palatino Linotype" w:hAnsi="Palatino Linotype"/>
                  <w:sz w:val="20"/>
                  <w:szCs w:val="20"/>
                  <w:u w:val="none"/>
                </w:rPr>
                <w:t xml:space="preserve"> by the Subscriber</w:t>
              </w:r>
              <w:r w:rsidR="00CB5CFE" w:rsidRPr="00302058">
                <w:rPr>
                  <w:rFonts w:ascii="Palatino Linotype" w:hAnsi="Palatino Linotype"/>
                  <w:sz w:val="20"/>
                  <w:szCs w:val="20"/>
                  <w:u w:val="none"/>
                </w:rPr>
                <w:t xml:space="preserve"> and (iv) other amendments of the Company’s Articles of Association required to effect the terms of th</w:t>
              </w:r>
              <w:r w:rsidR="001F61AA" w:rsidRPr="00302058">
                <w:rPr>
                  <w:rFonts w:ascii="Palatino Linotype" w:hAnsi="Palatino Linotype"/>
                  <w:sz w:val="20"/>
                  <w:szCs w:val="20"/>
                  <w:u w:val="none"/>
                </w:rPr>
                <w:t>is Agreement and the</w:t>
              </w:r>
              <w:r w:rsidR="00CB5CFE" w:rsidRPr="00302058">
                <w:rPr>
                  <w:rFonts w:ascii="Palatino Linotype" w:hAnsi="Palatino Linotype"/>
                  <w:sz w:val="20"/>
                  <w:szCs w:val="20"/>
                  <w:u w:val="none"/>
                </w:rPr>
                <w:t xml:space="preserve"> Investor’s Agreement</w:t>
              </w:r>
              <w:r w:rsidR="005C1AC8" w:rsidRPr="00302058">
                <w:rPr>
                  <w:rFonts w:ascii="Palatino Linotype" w:hAnsi="Palatino Linotype"/>
                  <w:sz w:val="20"/>
                  <w:szCs w:val="20"/>
                  <w:u w:val="none"/>
                </w:rPr>
                <w:t xml:space="preserve">; </w:t>
              </w:r>
            </w:ins>
          </w:p>
          <w:p w14:paraId="3592DA4E" w14:textId="77777777" w:rsidR="00CD23FE" w:rsidRPr="00302058" w:rsidRDefault="00CD23FE" w:rsidP="008D0018">
            <w:pPr>
              <w:pStyle w:val="MTH2"/>
              <w:spacing w:after="0"/>
              <w:contextualSpacing/>
              <w:rPr>
                <w:ins w:id="704" w:author="OLTRE" w:date="2024-05-21T20:17:00Z"/>
                <w:rFonts w:ascii="Palatino Linotype" w:hAnsi="Palatino Linotype"/>
                <w:sz w:val="20"/>
                <w:szCs w:val="20"/>
                <w:u w:val="none"/>
              </w:rPr>
            </w:pPr>
          </w:p>
          <w:p w14:paraId="03A90D9D" w14:textId="77777777" w:rsidR="00634F42" w:rsidRPr="00302058" w:rsidRDefault="00A72DAF" w:rsidP="00CD23FE">
            <w:pPr>
              <w:pStyle w:val="MTH2"/>
              <w:numPr>
                <w:ilvl w:val="2"/>
                <w:numId w:val="60"/>
              </w:numPr>
              <w:spacing w:after="0"/>
              <w:ind w:left="882" w:hanging="426"/>
              <w:contextualSpacing/>
              <w:rPr>
                <w:ins w:id="705" w:author="OLTRE" w:date="2024-05-21T20:17:00Z"/>
                <w:rFonts w:ascii="Palatino Linotype" w:hAnsi="Palatino Linotype"/>
                <w:sz w:val="20"/>
                <w:szCs w:val="20"/>
                <w:u w:val="none"/>
              </w:rPr>
            </w:pPr>
            <w:ins w:id="706" w:author="OLTRE" w:date="2024-05-21T20:17:00Z">
              <w:r w:rsidRPr="00302058">
                <w:rPr>
                  <w:rFonts w:ascii="Palatino Linotype" w:hAnsi="Palatino Linotype"/>
                  <w:sz w:val="20"/>
                  <w:szCs w:val="20"/>
                  <w:u w:val="none"/>
                </w:rPr>
                <w:t>promptly after the execution of the notarial deed</w:t>
              </w:r>
              <w:r w:rsidR="00162D6F" w:rsidRPr="00302058">
                <w:rPr>
                  <w:rFonts w:ascii="Palatino Linotype" w:hAnsi="Palatino Linotype"/>
                  <w:sz w:val="20"/>
                  <w:szCs w:val="20"/>
                  <w:u w:val="none"/>
                </w:rPr>
                <w:t xml:space="preserve"> referred to in Clause 4.2(c) above</w:t>
              </w:r>
              <w:r w:rsidRPr="00302058">
                <w:rPr>
                  <w:rFonts w:ascii="Palatino Linotype" w:hAnsi="Palatino Linotype"/>
                  <w:sz w:val="20"/>
                  <w:szCs w:val="20"/>
                  <w:u w:val="none"/>
                </w:rPr>
                <w:t xml:space="preserve">, the Parties shall cause the Notary to submit an application to the MOLHR in order to </w:t>
              </w:r>
              <w:r w:rsidR="005A6562" w:rsidRPr="00302058">
                <w:rPr>
                  <w:rFonts w:ascii="Palatino Linotype" w:hAnsi="Palatino Linotype"/>
                  <w:sz w:val="20"/>
                  <w:szCs w:val="20"/>
                  <w:u w:val="none"/>
                </w:rPr>
                <w:t xml:space="preserve">obtain </w:t>
              </w:r>
              <w:r w:rsidR="00611E5F" w:rsidRPr="00302058">
                <w:rPr>
                  <w:rFonts w:ascii="Palatino Linotype" w:hAnsi="Palatino Linotype"/>
                  <w:sz w:val="20"/>
                  <w:szCs w:val="20"/>
                  <w:u w:val="none"/>
                </w:rPr>
                <w:t xml:space="preserve">the </w:t>
              </w:r>
              <w:r w:rsidR="001058AA" w:rsidRPr="00302058">
                <w:rPr>
                  <w:rFonts w:ascii="Palatino Linotype" w:hAnsi="Palatino Linotype"/>
                  <w:sz w:val="20"/>
                  <w:szCs w:val="20"/>
                  <w:u w:val="none"/>
                </w:rPr>
                <w:t xml:space="preserve">required </w:t>
              </w:r>
              <w:r w:rsidR="005A6562" w:rsidRPr="00302058">
                <w:rPr>
                  <w:rFonts w:ascii="Palatino Linotype" w:hAnsi="Palatino Linotype"/>
                  <w:sz w:val="20"/>
                  <w:szCs w:val="20"/>
                  <w:u w:val="none"/>
                </w:rPr>
                <w:t>receipt</w:t>
              </w:r>
              <w:r w:rsidR="007702FF"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of notification</w:t>
              </w:r>
              <w:r w:rsidR="00C94A5E" w:rsidRPr="00302058">
                <w:rPr>
                  <w:rFonts w:ascii="Palatino Linotype" w:hAnsi="Palatino Linotype"/>
                  <w:sz w:val="20"/>
                  <w:szCs w:val="20"/>
                  <w:u w:val="none"/>
                </w:rPr>
                <w:t>s</w:t>
              </w:r>
              <w:r w:rsidR="005A6562" w:rsidRPr="00302058">
                <w:rPr>
                  <w:rFonts w:ascii="Palatino Linotype" w:hAnsi="Palatino Linotype"/>
                  <w:sz w:val="20"/>
                  <w:szCs w:val="20"/>
                  <w:u w:val="none"/>
                </w:rPr>
                <w:t xml:space="preserve"> and </w:t>
              </w:r>
              <w:commentRangeStart w:id="707"/>
              <w:r w:rsidR="007702FF" w:rsidRPr="00302058">
                <w:rPr>
                  <w:rFonts w:ascii="Palatino Linotype" w:hAnsi="Palatino Linotype"/>
                  <w:sz w:val="20"/>
                  <w:szCs w:val="20"/>
                  <w:u w:val="none"/>
                </w:rPr>
                <w:t>[</w:t>
              </w:r>
              <w:r w:rsidR="005A6562" w:rsidRPr="00302058">
                <w:rPr>
                  <w:rFonts w:ascii="Palatino Linotype" w:hAnsi="Palatino Linotype"/>
                  <w:sz w:val="20"/>
                  <w:szCs w:val="20"/>
                  <w:u w:val="none"/>
                </w:rPr>
                <w:t>decree</w:t>
              </w:r>
              <w:r w:rsidR="007702FF" w:rsidRPr="00302058">
                <w:rPr>
                  <w:rFonts w:ascii="Palatino Linotype" w:hAnsi="Palatino Linotype"/>
                  <w:sz w:val="20"/>
                  <w:szCs w:val="20"/>
                  <w:u w:val="none"/>
                </w:rPr>
                <w:t>]</w:t>
              </w:r>
              <w:commentRangeEnd w:id="707"/>
              <w:r w:rsidR="007702FF" w:rsidRPr="00302058">
                <w:rPr>
                  <w:rStyle w:val="CommentReference"/>
                  <w:rFonts w:ascii="Palatino Linotype" w:eastAsia="MS Mincho" w:hAnsi="Palatino Linotype"/>
                  <w:u w:val="none"/>
                  <w:lang w:val="en-ID" w:eastAsia="en-US"/>
                </w:rPr>
                <w:commentReference w:id="707"/>
              </w:r>
              <w:r w:rsidR="005A6562" w:rsidRPr="00302058">
                <w:rPr>
                  <w:rFonts w:ascii="Palatino Linotype" w:hAnsi="Palatino Linotype"/>
                  <w:sz w:val="20"/>
                  <w:szCs w:val="20"/>
                  <w:u w:val="none"/>
                </w:rPr>
                <w:t xml:space="preserve"> </w:t>
              </w:r>
              <w:r w:rsidRPr="00302058">
                <w:rPr>
                  <w:rFonts w:ascii="Palatino Linotype" w:hAnsi="Palatino Linotype"/>
                  <w:sz w:val="20"/>
                  <w:szCs w:val="20"/>
                  <w:u w:val="none"/>
                </w:rPr>
                <w:t>from the MOLHR</w:t>
              </w:r>
              <w:r w:rsidR="006717EF" w:rsidRPr="00302058">
                <w:rPr>
                  <w:rFonts w:ascii="Palatino Linotype" w:hAnsi="Palatino Linotype"/>
                  <w:sz w:val="20"/>
                  <w:szCs w:val="20"/>
                  <w:u w:val="none"/>
                </w:rPr>
                <w:t xml:space="preserve"> (“</w:t>
              </w:r>
              <w:r w:rsidR="006717EF" w:rsidRPr="00302058">
                <w:rPr>
                  <w:rFonts w:ascii="Palatino Linotype" w:hAnsi="Palatino Linotype"/>
                  <w:b/>
                  <w:bCs/>
                  <w:sz w:val="20"/>
                  <w:szCs w:val="20"/>
                  <w:u w:val="none"/>
                </w:rPr>
                <w:t>MOLHR</w:t>
              </w:r>
              <w:r w:rsidR="006717EF" w:rsidRPr="00302058">
                <w:rPr>
                  <w:rFonts w:ascii="Palatino Linotype" w:hAnsi="Palatino Linotype"/>
                  <w:sz w:val="20"/>
                  <w:szCs w:val="20"/>
                  <w:u w:val="none"/>
                </w:rPr>
                <w:t xml:space="preserve"> </w:t>
              </w:r>
              <w:r w:rsidR="00E43306" w:rsidRPr="00302058">
                <w:rPr>
                  <w:rFonts w:ascii="Palatino Linotype" w:hAnsi="Palatino Linotype"/>
                  <w:b/>
                  <w:bCs/>
                  <w:sz w:val="20"/>
                  <w:szCs w:val="20"/>
                  <w:u w:val="none"/>
                </w:rPr>
                <w:t>Letter</w:t>
              </w:r>
              <w:r w:rsidR="00540139" w:rsidRPr="00302058">
                <w:rPr>
                  <w:rFonts w:ascii="Palatino Linotype" w:hAnsi="Palatino Linotype"/>
                  <w:b/>
                  <w:bCs/>
                  <w:sz w:val="20"/>
                  <w:szCs w:val="20"/>
                  <w:u w:val="none"/>
                </w:rPr>
                <w:t>s</w:t>
              </w:r>
              <w:r w:rsidR="006717EF" w:rsidRPr="00302058">
                <w:rPr>
                  <w:rFonts w:ascii="Palatino Linotype" w:hAnsi="Palatino Linotype"/>
                  <w:sz w:val="20"/>
                  <w:szCs w:val="20"/>
                  <w:u w:val="none"/>
                </w:rPr>
                <w:t>”)</w:t>
              </w:r>
              <w:r w:rsidRPr="00302058">
                <w:rPr>
                  <w:rFonts w:ascii="Palatino Linotype" w:hAnsi="Palatino Linotype"/>
                  <w:sz w:val="20"/>
                  <w:szCs w:val="20"/>
                  <w:u w:val="none"/>
                </w:rPr>
                <w:t xml:space="preserve">; </w:t>
              </w:r>
            </w:ins>
          </w:p>
          <w:p w14:paraId="077BEA26" w14:textId="77777777" w:rsidR="00634F42" w:rsidRPr="00302058" w:rsidRDefault="00634F42" w:rsidP="00634F42">
            <w:pPr>
              <w:pStyle w:val="ListParagraph"/>
              <w:rPr>
                <w:ins w:id="708" w:author="OLTRE" w:date="2024-05-21T20:17:00Z"/>
                <w:rFonts w:ascii="Palatino Linotype" w:hAnsi="Palatino Linotype"/>
                <w:sz w:val="20"/>
                <w:szCs w:val="20"/>
              </w:rPr>
            </w:pPr>
          </w:p>
          <w:p w14:paraId="749FC031" w14:textId="016FB11F" w:rsidR="00CD23FE" w:rsidRPr="00302058" w:rsidRDefault="00634F42" w:rsidP="00634F42">
            <w:pPr>
              <w:pStyle w:val="MTH2"/>
              <w:numPr>
                <w:ilvl w:val="2"/>
                <w:numId w:val="60"/>
              </w:numPr>
              <w:spacing w:after="0"/>
              <w:ind w:left="882" w:hanging="426"/>
              <w:contextualSpacing/>
              <w:rPr>
                <w:ins w:id="709" w:author="OLTRE" w:date="2024-05-21T20:17:00Z"/>
                <w:rFonts w:ascii="Palatino Linotype" w:hAnsi="Palatino Linotype"/>
                <w:sz w:val="20"/>
                <w:szCs w:val="20"/>
                <w:u w:val="none"/>
              </w:rPr>
            </w:pPr>
            <w:ins w:id="710" w:author="OLTRE" w:date="2024-05-21T20:17:00Z">
              <w:r w:rsidRPr="00302058">
                <w:rPr>
                  <w:rFonts w:ascii="Palatino Linotype" w:hAnsi="Palatino Linotype"/>
                  <w:sz w:val="20"/>
                  <w:szCs w:val="20"/>
                  <w:u w:val="none"/>
                </w:rPr>
                <w:t xml:space="preserve">the Company shall (i) issue the Shares for the Subcriber and (ii) provide the Company’s shareholders register already listing the Subscriber as a shareholder, and the share certificate in relation to the Subscriber’s ownership of the Shares; </w:t>
              </w:r>
              <w:r w:rsidR="00611430" w:rsidRPr="00302058">
                <w:rPr>
                  <w:rFonts w:ascii="Palatino Linotype" w:hAnsi="Palatino Linotype"/>
                  <w:sz w:val="20"/>
                  <w:szCs w:val="20"/>
                  <w:u w:val="none"/>
                </w:rPr>
                <w:t>and</w:t>
              </w:r>
            </w:ins>
          </w:p>
          <w:p w14:paraId="36D0C6FB" w14:textId="77777777" w:rsidR="00CD23FE" w:rsidRPr="00302058" w:rsidRDefault="00CD23FE" w:rsidP="008D0018">
            <w:pPr>
              <w:pStyle w:val="MTH2"/>
              <w:spacing w:after="0"/>
              <w:contextualSpacing/>
              <w:rPr>
                <w:ins w:id="711" w:author="OLTRE" w:date="2024-05-21T20:17:00Z"/>
                <w:rFonts w:ascii="Palatino Linotype" w:hAnsi="Palatino Linotype"/>
                <w:sz w:val="20"/>
                <w:szCs w:val="20"/>
                <w:u w:val="none"/>
              </w:rPr>
            </w:pPr>
          </w:p>
          <w:p w14:paraId="7992F5C7" w14:textId="74D9943F" w:rsidR="00071598" w:rsidRPr="00302058" w:rsidRDefault="00E051AB" w:rsidP="008D0018">
            <w:pPr>
              <w:pStyle w:val="MTH2"/>
              <w:numPr>
                <w:ilvl w:val="2"/>
                <w:numId w:val="60"/>
              </w:numPr>
              <w:spacing w:after="0"/>
              <w:ind w:left="882" w:hanging="426"/>
              <w:contextualSpacing/>
              <w:rPr>
                <w:ins w:id="712" w:author="OLTRE" w:date="2024-05-21T20:17:00Z"/>
                <w:rFonts w:ascii="Palatino Linotype" w:hAnsi="Palatino Linotype"/>
                <w:sz w:val="20"/>
                <w:szCs w:val="20"/>
              </w:rPr>
            </w:pPr>
            <w:ins w:id="713" w:author="OLTRE" w:date="2024-05-21T20:17:00Z">
              <w:r w:rsidRPr="00302058">
                <w:rPr>
                  <w:rFonts w:ascii="Palatino Linotype" w:hAnsi="Palatino Linotype"/>
                  <w:sz w:val="20"/>
                  <w:szCs w:val="20"/>
                  <w:u w:val="none"/>
                </w:rPr>
                <w:t xml:space="preserve">the Parties </w:t>
              </w:r>
              <w:r w:rsidR="00103B3B" w:rsidRPr="00302058">
                <w:rPr>
                  <w:rFonts w:ascii="Palatino Linotype" w:hAnsi="Palatino Linotype"/>
                  <w:sz w:val="20"/>
                  <w:szCs w:val="20"/>
                  <w:u w:val="none"/>
                </w:rPr>
                <w:t xml:space="preserve">shall procure that </w:t>
              </w:r>
              <w:r w:rsidR="00071598" w:rsidRPr="00302058">
                <w:rPr>
                  <w:rFonts w:ascii="Palatino Linotype" w:hAnsi="Palatino Linotype"/>
                  <w:sz w:val="20"/>
                  <w:szCs w:val="20"/>
                  <w:u w:val="none"/>
                </w:rPr>
                <w:t xml:space="preserve">the Investor Agreement shall </w:t>
              </w:r>
              <w:r w:rsidR="00103B3B" w:rsidRPr="00302058">
                <w:rPr>
                  <w:rFonts w:ascii="Palatino Linotype" w:hAnsi="Palatino Linotype"/>
                  <w:sz w:val="20"/>
                  <w:szCs w:val="20"/>
                  <w:u w:val="none"/>
                </w:rPr>
                <w:t xml:space="preserve">be </w:t>
              </w:r>
              <w:r w:rsidR="00071598" w:rsidRPr="00302058">
                <w:rPr>
                  <w:rFonts w:ascii="Palatino Linotype" w:hAnsi="Palatino Linotype"/>
                  <w:sz w:val="20"/>
                  <w:szCs w:val="20"/>
                  <w:u w:val="none"/>
                </w:rPr>
                <w:t>execute</w:t>
              </w:r>
              <w:r w:rsidR="00103B3B" w:rsidRPr="00302058">
                <w:rPr>
                  <w:rFonts w:ascii="Palatino Linotype" w:hAnsi="Palatino Linotype"/>
                  <w:sz w:val="20"/>
                  <w:szCs w:val="20"/>
                  <w:u w:val="none"/>
                </w:rPr>
                <w:t>d</w:t>
              </w:r>
              <w:r w:rsidR="00071598" w:rsidRPr="00302058">
                <w:rPr>
                  <w:rFonts w:ascii="Palatino Linotype" w:hAnsi="Palatino Linotype"/>
                  <w:sz w:val="20"/>
                  <w:szCs w:val="20"/>
                  <w:u w:val="none"/>
                </w:rPr>
                <w:t xml:space="preserve"> </w:t>
              </w:r>
              <w:r w:rsidR="00103B3B" w:rsidRPr="00302058">
                <w:rPr>
                  <w:rFonts w:ascii="Palatino Linotype" w:hAnsi="Palatino Linotype"/>
                  <w:sz w:val="20"/>
                  <w:szCs w:val="20"/>
                  <w:u w:val="none"/>
                </w:rPr>
                <w:t xml:space="preserve">by the </w:t>
              </w:r>
              <w:r w:rsidR="00D67A0B" w:rsidRPr="00302058">
                <w:rPr>
                  <w:rFonts w:ascii="Palatino Linotype" w:hAnsi="Palatino Linotype"/>
                  <w:sz w:val="20"/>
                  <w:szCs w:val="20"/>
                  <w:u w:val="none"/>
                </w:rPr>
                <w:t xml:space="preserve">the Company, Subscriber and all other </w:t>
              </w:r>
              <w:r w:rsidR="00713EEC" w:rsidRPr="00302058">
                <w:rPr>
                  <w:rFonts w:ascii="Palatino Linotype" w:hAnsi="Palatino Linotype"/>
                  <w:sz w:val="20"/>
                  <w:szCs w:val="20"/>
                  <w:u w:val="none"/>
                </w:rPr>
                <w:t>S</w:t>
              </w:r>
              <w:r w:rsidR="0044227D" w:rsidRPr="00302058">
                <w:rPr>
                  <w:rFonts w:ascii="Palatino Linotype" w:hAnsi="Palatino Linotype"/>
                  <w:sz w:val="20"/>
                  <w:szCs w:val="20"/>
                  <w:u w:val="none"/>
                </w:rPr>
                <w:t xml:space="preserve">hareholders </w:t>
              </w:r>
              <w:r w:rsidR="00D67A0B" w:rsidRPr="00302058">
                <w:rPr>
                  <w:rFonts w:ascii="Palatino Linotype" w:hAnsi="Palatino Linotype"/>
                  <w:sz w:val="20"/>
                  <w:szCs w:val="20"/>
                  <w:u w:val="none"/>
                </w:rPr>
                <w:t xml:space="preserve">of the Company </w:t>
              </w:r>
              <w:r w:rsidR="00C06799" w:rsidRPr="00302058">
                <w:rPr>
                  <w:rFonts w:ascii="Palatino Linotype" w:hAnsi="Palatino Linotype"/>
                  <w:sz w:val="20"/>
                  <w:szCs w:val="20"/>
                  <w:u w:val="none"/>
                </w:rPr>
                <w:t>on the Closing Date</w:t>
              </w:r>
              <w:r w:rsidR="00611430" w:rsidRPr="00302058">
                <w:rPr>
                  <w:rFonts w:ascii="Palatino Linotype" w:hAnsi="Palatino Linotype"/>
                  <w:sz w:val="20"/>
                  <w:szCs w:val="20"/>
                  <w:u w:val="none"/>
                </w:rPr>
                <w:t>.</w:t>
              </w:r>
            </w:ins>
          </w:p>
          <w:p w14:paraId="58EBF348" w14:textId="77777777" w:rsidR="00BF6EB8" w:rsidRPr="00302058" w:rsidRDefault="00BF6EB8" w:rsidP="00ED36D2">
            <w:pPr>
              <w:pStyle w:val="MTH2"/>
              <w:spacing w:after="0"/>
              <w:contextualSpacing/>
              <w:rPr>
                <w:ins w:id="714" w:author="OLTRE" w:date="2024-05-21T20:17:00Z"/>
                <w:rFonts w:ascii="Palatino Linotype" w:hAnsi="Palatino Linotype"/>
                <w:sz w:val="20"/>
              </w:rPr>
            </w:pPr>
          </w:p>
          <w:p w14:paraId="5FAEBFE0" w14:textId="0E99D46F" w:rsidR="0078044F" w:rsidRPr="00302058" w:rsidRDefault="00D66115" w:rsidP="0078044F">
            <w:pPr>
              <w:pStyle w:val="MTH1"/>
              <w:numPr>
                <w:ilvl w:val="0"/>
                <w:numId w:val="51"/>
              </w:numPr>
              <w:spacing w:after="0"/>
              <w:ind w:left="456" w:hanging="567"/>
              <w:contextualSpacing/>
              <w:jc w:val="both"/>
              <w:rPr>
                <w:ins w:id="715" w:author="OLTRE" w:date="2024-05-21T20:17:00Z"/>
                <w:rFonts w:ascii="Palatino Linotype" w:hAnsi="Palatino Linotype"/>
                <w:b/>
                <w:bCs/>
                <w:sz w:val="20"/>
                <w:u w:val="none"/>
              </w:rPr>
            </w:pPr>
            <w:ins w:id="716" w:author="OLTRE" w:date="2024-05-21T20:17:00Z">
              <w:r w:rsidRPr="00302058">
                <w:rPr>
                  <w:rFonts w:ascii="Palatino Linotype" w:hAnsi="Palatino Linotype"/>
                  <w:b/>
                  <w:bCs/>
                  <w:sz w:val="20"/>
                </w:rPr>
                <w:t>Completion.</w:t>
              </w:r>
              <w:r w:rsidRPr="00302058">
                <w:rPr>
                  <w:rFonts w:ascii="Palatino Linotype" w:hAnsi="Palatino Linotype"/>
                  <w:b/>
                  <w:bCs/>
                  <w:sz w:val="20"/>
                  <w:u w:val="none"/>
                </w:rPr>
                <w:t xml:space="preserve"> </w:t>
              </w:r>
            </w:ins>
          </w:p>
          <w:p w14:paraId="165500CA" w14:textId="77777777" w:rsidR="0078044F" w:rsidRPr="00302058" w:rsidRDefault="0078044F" w:rsidP="008D0018">
            <w:pPr>
              <w:pStyle w:val="MTH1"/>
              <w:numPr>
                <w:ilvl w:val="0"/>
                <w:numId w:val="0"/>
              </w:numPr>
              <w:spacing w:after="0"/>
              <w:ind w:left="462"/>
              <w:contextualSpacing/>
              <w:jc w:val="both"/>
              <w:rPr>
                <w:ins w:id="717" w:author="OLTRE" w:date="2024-05-21T20:17:00Z"/>
                <w:rFonts w:ascii="Palatino Linotype" w:hAnsi="Palatino Linotype"/>
                <w:sz w:val="20"/>
                <w:u w:val="none"/>
              </w:rPr>
            </w:pPr>
          </w:p>
          <w:p w14:paraId="084977EF" w14:textId="32CA056B" w:rsidR="00D83677" w:rsidRPr="00302058" w:rsidRDefault="00D66115" w:rsidP="00D83677">
            <w:pPr>
              <w:pStyle w:val="MTH1"/>
              <w:numPr>
                <w:ilvl w:val="1"/>
                <w:numId w:val="51"/>
              </w:numPr>
              <w:spacing w:after="0"/>
              <w:ind w:left="462" w:hanging="567"/>
              <w:contextualSpacing/>
              <w:jc w:val="both"/>
              <w:rPr>
                <w:ins w:id="718" w:author="OLTRE" w:date="2024-05-21T20:17:00Z"/>
                <w:rFonts w:ascii="Palatino Linotype" w:hAnsi="Palatino Linotype"/>
                <w:sz w:val="20"/>
                <w:u w:val="none"/>
              </w:rPr>
            </w:pPr>
            <w:ins w:id="719" w:author="OLTRE" w:date="2024-05-21T20:17:00Z">
              <w:r w:rsidRPr="00302058">
                <w:rPr>
                  <w:rFonts w:ascii="Palatino Linotype" w:hAnsi="Palatino Linotype"/>
                  <w:sz w:val="20"/>
                  <w:u w:val="none"/>
                </w:rPr>
                <w:t>The date</w:t>
              </w:r>
              <w:r w:rsidR="00CF320B" w:rsidRPr="00302058">
                <w:rPr>
                  <w:rFonts w:ascii="Palatino Linotype" w:hAnsi="Palatino Linotype"/>
                  <w:sz w:val="20"/>
                  <w:u w:val="none"/>
                </w:rPr>
                <w:t xml:space="preserve"> </w:t>
              </w:r>
              <w:r w:rsidR="00B51656" w:rsidRPr="00302058">
                <w:rPr>
                  <w:rFonts w:ascii="Palatino Linotype" w:hAnsi="Palatino Linotype"/>
                  <w:sz w:val="20"/>
                  <w:u w:val="none"/>
                </w:rPr>
                <w:t xml:space="preserve">on which all of the </w:t>
              </w:r>
              <w:r w:rsidRPr="00302058">
                <w:rPr>
                  <w:rFonts w:ascii="Palatino Linotype" w:hAnsi="Palatino Linotype"/>
                  <w:sz w:val="20"/>
                  <w:u w:val="none"/>
                </w:rPr>
                <w:t>MOLHR Letter</w:t>
              </w:r>
              <w:r w:rsidR="00B51656" w:rsidRPr="00302058">
                <w:rPr>
                  <w:rFonts w:ascii="Palatino Linotype" w:hAnsi="Palatino Linotype"/>
                  <w:sz w:val="20"/>
                  <w:u w:val="none"/>
                </w:rPr>
                <w:t>s</w:t>
              </w:r>
              <w:r w:rsidR="00890865" w:rsidRPr="00302058">
                <w:rPr>
                  <w:rFonts w:ascii="Palatino Linotype" w:hAnsi="Palatino Linotype"/>
                  <w:sz w:val="20"/>
                  <w:u w:val="none"/>
                </w:rPr>
                <w:t xml:space="preserve"> </w:t>
              </w:r>
              <w:r w:rsidR="00B51656" w:rsidRPr="00302058">
                <w:rPr>
                  <w:rFonts w:ascii="Palatino Linotype" w:hAnsi="Palatino Linotype"/>
                  <w:sz w:val="20"/>
                  <w:u w:val="none"/>
                </w:rPr>
                <w:t xml:space="preserve">have been issued </w:t>
              </w:r>
              <w:r w:rsidRPr="00302058">
                <w:rPr>
                  <w:rFonts w:ascii="Palatino Linotype" w:hAnsi="Palatino Linotype"/>
                  <w:sz w:val="20"/>
                  <w:u w:val="none"/>
                </w:rPr>
                <w:t>shall be the “</w:t>
              </w:r>
              <w:r w:rsidRPr="00302058">
                <w:rPr>
                  <w:rFonts w:ascii="Palatino Linotype" w:hAnsi="Palatino Linotype"/>
                  <w:b/>
                  <w:bCs/>
                  <w:sz w:val="20"/>
                  <w:u w:val="none"/>
                </w:rPr>
                <w:t>Completion Date</w:t>
              </w:r>
              <w:r w:rsidRPr="00302058">
                <w:rPr>
                  <w:rFonts w:ascii="Palatino Linotype" w:hAnsi="Palatino Linotype"/>
                  <w:sz w:val="20"/>
                  <w:u w:val="none"/>
                </w:rPr>
                <w:t>”.</w:t>
              </w:r>
            </w:ins>
          </w:p>
          <w:p w14:paraId="11113743" w14:textId="77777777" w:rsidR="00D83677" w:rsidRPr="00302058" w:rsidRDefault="00D83677" w:rsidP="008D0018">
            <w:pPr>
              <w:pStyle w:val="MTH1"/>
              <w:numPr>
                <w:ilvl w:val="0"/>
                <w:numId w:val="0"/>
              </w:numPr>
              <w:spacing w:after="0"/>
              <w:ind w:left="462"/>
              <w:contextualSpacing/>
              <w:jc w:val="both"/>
              <w:rPr>
                <w:ins w:id="720" w:author="OLTRE" w:date="2024-05-21T20:17:00Z"/>
                <w:rFonts w:ascii="Palatino Linotype" w:hAnsi="Palatino Linotype"/>
                <w:sz w:val="20"/>
                <w:u w:val="none"/>
              </w:rPr>
            </w:pPr>
          </w:p>
          <w:p w14:paraId="7D6EEBF6" w14:textId="278D2B9D" w:rsidR="0078044F" w:rsidRPr="00302058" w:rsidRDefault="00A46042" w:rsidP="0078044F">
            <w:pPr>
              <w:pStyle w:val="MTH1"/>
              <w:numPr>
                <w:ilvl w:val="1"/>
                <w:numId w:val="51"/>
              </w:numPr>
              <w:spacing w:after="0"/>
              <w:ind w:left="462" w:hanging="567"/>
              <w:contextualSpacing/>
              <w:jc w:val="both"/>
              <w:rPr>
                <w:ins w:id="721" w:author="OLTRE" w:date="2024-05-21T20:17:00Z"/>
                <w:rFonts w:ascii="Palatino Linotype" w:hAnsi="Palatino Linotype"/>
                <w:sz w:val="20"/>
                <w:u w:val="none"/>
              </w:rPr>
            </w:pPr>
            <w:ins w:id="722" w:author="OLTRE" w:date="2024-05-21T20:17:00Z">
              <w:r w:rsidRPr="00302058">
                <w:rPr>
                  <w:rFonts w:ascii="Palatino Linotype" w:hAnsi="Palatino Linotype"/>
                  <w:sz w:val="20"/>
                </w:rPr>
                <w:t>Further Undertakings</w:t>
              </w:r>
              <w:r w:rsidRPr="00302058">
                <w:rPr>
                  <w:rFonts w:ascii="Palatino Linotype" w:hAnsi="Palatino Linotype"/>
                  <w:sz w:val="20"/>
                  <w:u w:val="none"/>
                </w:rPr>
                <w:t xml:space="preserve">. </w:t>
              </w:r>
              <w:r w:rsidR="0078044F" w:rsidRPr="00302058">
                <w:rPr>
                  <w:rFonts w:ascii="Palatino Linotype" w:hAnsi="Palatino Linotype"/>
                  <w:sz w:val="20"/>
                  <w:u w:val="none"/>
                </w:rPr>
                <w:t xml:space="preserve">Within 5 (five) Business Days from the Completion Date, the Company shall provide the </w:t>
              </w:r>
              <w:r w:rsidR="00C23F01" w:rsidRPr="00302058">
                <w:rPr>
                  <w:rFonts w:ascii="Palatino Linotype" w:hAnsi="Palatino Linotype"/>
                  <w:sz w:val="20"/>
                  <w:u w:val="none"/>
                </w:rPr>
                <w:t xml:space="preserve">original </w:t>
              </w:r>
              <w:r w:rsidR="0078044F" w:rsidRPr="00302058">
                <w:rPr>
                  <w:rFonts w:ascii="Palatino Linotype" w:hAnsi="Palatino Linotype"/>
                  <w:sz w:val="20"/>
                  <w:u w:val="none"/>
                </w:rPr>
                <w:t xml:space="preserve">copies of the notarial deed and MOLHR Letters </w:t>
              </w:r>
              <w:r w:rsidR="00D83677" w:rsidRPr="00302058">
                <w:rPr>
                  <w:rFonts w:ascii="Palatino Linotype" w:hAnsi="Palatino Linotype"/>
                  <w:sz w:val="20"/>
                  <w:u w:val="none"/>
                </w:rPr>
                <w:t xml:space="preserve">referred to in Article </w:t>
              </w:r>
              <w:r w:rsidR="00270803" w:rsidRPr="00302058">
                <w:rPr>
                  <w:rFonts w:ascii="Palatino Linotype" w:hAnsi="Palatino Linotype"/>
                  <w:sz w:val="20"/>
                  <w:u w:val="none"/>
                </w:rPr>
                <w:t>5</w:t>
              </w:r>
              <w:r w:rsidR="00D83677" w:rsidRPr="00302058">
                <w:rPr>
                  <w:rFonts w:ascii="Palatino Linotype" w:hAnsi="Palatino Linotype"/>
                  <w:sz w:val="20"/>
                  <w:u w:val="none"/>
                </w:rPr>
                <w:t xml:space="preserve">.2 above </w:t>
              </w:r>
              <w:r w:rsidR="0078044F" w:rsidRPr="00302058">
                <w:rPr>
                  <w:rFonts w:ascii="Palatino Linotype" w:hAnsi="Palatino Linotype"/>
                  <w:sz w:val="20"/>
                  <w:u w:val="none"/>
                </w:rPr>
                <w:t>to the Subscriber.</w:t>
              </w:r>
            </w:ins>
          </w:p>
          <w:p w14:paraId="267D2A0A" w14:textId="77777777" w:rsidR="00D12FE5" w:rsidRPr="00302058" w:rsidRDefault="00D12FE5" w:rsidP="006A39AB">
            <w:pPr>
              <w:pStyle w:val="ListParagraph"/>
              <w:rPr>
                <w:rFonts w:ascii="Palatino Linotype" w:hAnsi="Palatino Linotype"/>
                <w:sz w:val="20"/>
                <w:szCs w:val="20"/>
              </w:rPr>
            </w:pPr>
          </w:p>
          <w:p w14:paraId="33A4E0CA" w14:textId="0A738C6F" w:rsidR="00696A98" w:rsidRPr="00302058" w:rsidRDefault="00F21A34" w:rsidP="00696A98">
            <w:pPr>
              <w:pStyle w:val="MTH1"/>
              <w:numPr>
                <w:ilvl w:val="0"/>
                <w:numId w:val="51"/>
              </w:numPr>
              <w:spacing w:after="0"/>
              <w:ind w:left="456" w:hanging="567"/>
              <w:contextualSpacing/>
              <w:jc w:val="both"/>
              <w:rPr>
                <w:rFonts w:ascii="Palatino Linotype" w:hAnsi="Palatino Linotype"/>
                <w:b/>
                <w:sz w:val="20"/>
                <w:rPrChange w:id="723" w:author="OLTRE" w:date="2024-05-21T20:17:00Z">
                  <w:rPr>
                    <w:rFonts w:ascii="Palatino Linotype" w:hAnsi="Palatino Linotype"/>
                    <w:sz w:val="20"/>
                    <w:u w:val="single"/>
                  </w:rPr>
                </w:rPrChange>
              </w:rPr>
              <w:pPrChange w:id="724" w:author="OLTRE" w:date="2024-05-21T20:17:00Z">
                <w:pPr>
                  <w:pStyle w:val="MTH3"/>
                  <w:numPr>
                    <w:ilvl w:val="0"/>
                    <w:numId w:val="9"/>
                  </w:numPr>
                  <w:tabs>
                    <w:tab w:val="clear" w:pos="1145"/>
                  </w:tabs>
                  <w:spacing w:after="0"/>
                  <w:ind w:left="347" w:hanging="360"/>
                  <w:contextualSpacing/>
                </w:pPr>
              </w:pPrChange>
            </w:pPr>
            <w:bookmarkStart w:id="725" w:name="_Ref146362263"/>
            <w:bookmarkStart w:id="726" w:name="_Toc384369663"/>
            <w:bookmarkStart w:id="727" w:name="_Toc400643958"/>
            <w:r w:rsidRPr="00302058">
              <w:rPr>
                <w:rFonts w:ascii="Palatino Linotype" w:hAnsi="Palatino Linotype"/>
                <w:b/>
                <w:sz w:val="20"/>
                <w:rPrChange w:id="728" w:author="OLTRE" w:date="2024-05-21T20:17:00Z">
                  <w:rPr>
                    <w:rFonts w:ascii="Palatino Linotype" w:hAnsi="Palatino Linotype"/>
                    <w:sz w:val="20"/>
                    <w:u w:val="single"/>
                  </w:rPr>
                </w:rPrChange>
              </w:rPr>
              <w:t xml:space="preserve">Representations and Warranties of the </w:t>
            </w:r>
            <w:bookmarkStart w:id="729" w:name="_DV_M190"/>
            <w:bookmarkEnd w:id="725"/>
            <w:bookmarkEnd w:id="726"/>
            <w:bookmarkEnd w:id="727"/>
            <w:bookmarkEnd w:id="729"/>
            <w:r w:rsidRPr="00302058">
              <w:rPr>
                <w:rFonts w:ascii="Palatino Linotype" w:hAnsi="Palatino Linotype"/>
                <w:b/>
                <w:sz w:val="20"/>
                <w:rPrChange w:id="730" w:author="OLTRE" w:date="2024-05-21T20:17:00Z">
                  <w:rPr>
                    <w:rFonts w:ascii="Palatino Linotype" w:hAnsi="Palatino Linotype"/>
                    <w:sz w:val="20"/>
                    <w:u w:val="single"/>
                  </w:rPr>
                </w:rPrChange>
              </w:rPr>
              <w:t>Company</w:t>
            </w:r>
            <w:del w:id="731" w:author="OLTRE" w:date="2024-05-21T20:17:00Z">
              <w:r w:rsidRPr="00D12FE5">
                <w:rPr>
                  <w:rFonts w:ascii="Palatino Linotype" w:hAnsi="Palatino Linotype"/>
                  <w:sz w:val="20"/>
                  <w:szCs w:val="20"/>
                </w:rPr>
                <w:delText xml:space="preserve"> </w:delText>
              </w:r>
            </w:del>
            <w:ins w:id="732" w:author="OLTRE" w:date="2024-05-21T20:17:00Z">
              <w:r w:rsidR="00CB4E99" w:rsidRPr="00302058">
                <w:rPr>
                  <w:rFonts w:ascii="Palatino Linotype" w:hAnsi="Palatino Linotype"/>
                  <w:b/>
                  <w:bCs/>
                  <w:sz w:val="20"/>
                  <w:szCs w:val="20"/>
                </w:rPr>
                <w:t>.</w:t>
              </w:r>
            </w:ins>
          </w:p>
          <w:p w14:paraId="5364A4E6" w14:textId="77777777" w:rsidR="00696A98" w:rsidRPr="00302058" w:rsidRDefault="00696A98" w:rsidP="008D0018">
            <w:pPr>
              <w:pStyle w:val="MTH1"/>
              <w:numPr>
                <w:ilvl w:val="0"/>
                <w:numId w:val="0"/>
              </w:numPr>
              <w:spacing w:after="0"/>
              <w:ind w:left="462"/>
              <w:contextualSpacing/>
              <w:jc w:val="both"/>
              <w:rPr>
                <w:ins w:id="733" w:author="OLTRE" w:date="2024-05-21T20:17:00Z"/>
                <w:rFonts w:ascii="Palatino Linotype" w:hAnsi="Palatino Linotype"/>
                <w:sz w:val="20"/>
                <w:szCs w:val="20"/>
                <w:u w:val="none"/>
              </w:rPr>
            </w:pPr>
          </w:p>
          <w:p w14:paraId="7DEFF193" w14:textId="4580C2EA" w:rsidR="007D2761" w:rsidRPr="00302058" w:rsidRDefault="007903E3" w:rsidP="008C2149">
            <w:pPr>
              <w:pStyle w:val="MTH1"/>
              <w:numPr>
                <w:ilvl w:val="1"/>
                <w:numId w:val="51"/>
              </w:numPr>
              <w:spacing w:after="0"/>
              <w:ind w:left="462" w:hanging="567"/>
              <w:contextualSpacing/>
              <w:jc w:val="both"/>
              <w:rPr>
                <w:rFonts w:ascii="Palatino Linotype" w:hAnsi="Palatino Linotype"/>
                <w:sz w:val="20"/>
                <w:u w:val="none"/>
                <w:rPrChange w:id="734" w:author="OLTRE" w:date="2024-05-21T20:17:00Z">
                  <w:rPr>
                    <w:rFonts w:ascii="Palatino Linotype" w:hAnsi="Palatino Linotype"/>
                    <w:sz w:val="20"/>
                    <w:u w:val="single"/>
                  </w:rPr>
                </w:rPrChange>
              </w:rPr>
              <w:pPrChange w:id="735" w:author="OLTRE" w:date="2024-05-21T20:17:00Z">
                <w:pPr>
                  <w:pStyle w:val="MTH3"/>
                  <w:numPr>
                    <w:ilvl w:val="0"/>
                    <w:numId w:val="0"/>
                  </w:numPr>
                  <w:tabs>
                    <w:tab w:val="clear" w:pos="1145"/>
                  </w:tabs>
                  <w:spacing w:after="0"/>
                  <w:ind w:left="0" w:firstLine="0"/>
                  <w:contextualSpacing/>
                </w:pPr>
              </w:pPrChange>
            </w:pPr>
            <w:r w:rsidRPr="00302058">
              <w:rPr>
                <w:rFonts w:ascii="Palatino Linotype" w:hAnsi="Palatino Linotype"/>
                <w:sz w:val="20"/>
                <w:u w:val="none"/>
                <w:rPrChange w:id="736" w:author="OLTRE" w:date="2024-05-21T20:17:00Z">
                  <w:rPr>
                    <w:rFonts w:ascii="Palatino Linotype" w:hAnsi="Palatino Linotype"/>
                    <w:sz w:val="20"/>
                  </w:rPr>
                </w:rPrChange>
              </w:rPr>
              <w:t xml:space="preserve">The Company hereby represents and warrants to </w:t>
            </w:r>
            <w:del w:id="737" w:author="OLTRE" w:date="2024-05-21T20:17:00Z">
              <w:r w:rsidR="00F21A34" w:rsidRPr="00D12FE5">
                <w:rPr>
                  <w:rFonts w:ascii="Palatino Linotype" w:hAnsi="Palatino Linotype"/>
                  <w:sz w:val="20"/>
                  <w:szCs w:val="20"/>
                </w:rPr>
                <w:delText>Subscriber</w:delText>
              </w:r>
              <w:r w:rsidR="00751578" w:rsidRPr="00D12FE5">
                <w:rPr>
                  <w:rFonts w:ascii="Palatino Linotype" w:hAnsi="Palatino Linotype"/>
                  <w:sz w:val="20"/>
                  <w:szCs w:val="20"/>
                </w:rPr>
                <w:delText>s</w:delText>
              </w:r>
            </w:del>
            <w:ins w:id="738" w:author="OLTRE" w:date="2024-05-21T20:17:00Z">
              <w:r w:rsidRPr="00302058">
                <w:rPr>
                  <w:rFonts w:ascii="Palatino Linotype" w:hAnsi="Palatino Linotype"/>
                  <w:sz w:val="20"/>
                  <w:szCs w:val="20"/>
                  <w:u w:val="none"/>
                </w:rPr>
                <w:t>the Subscriber</w:t>
              </w:r>
            </w:ins>
            <w:r w:rsidRPr="00302058">
              <w:rPr>
                <w:rFonts w:ascii="Palatino Linotype" w:hAnsi="Palatino Linotype"/>
                <w:sz w:val="20"/>
                <w:u w:val="none"/>
                <w:rPrChange w:id="739" w:author="OLTRE" w:date="2024-05-21T20:17:00Z">
                  <w:rPr>
                    <w:rFonts w:ascii="Palatino Linotype" w:hAnsi="Palatino Linotype"/>
                    <w:sz w:val="20"/>
                  </w:rPr>
                </w:rPrChange>
              </w:rPr>
              <w:t xml:space="preserve"> that the following representations</w:t>
            </w:r>
            <w:ins w:id="740" w:author="OLTRE" w:date="2024-05-21T20:17:00Z">
              <w:r w:rsidRPr="00302058">
                <w:rPr>
                  <w:rFonts w:ascii="Palatino Linotype" w:hAnsi="Palatino Linotype"/>
                  <w:sz w:val="20"/>
                  <w:szCs w:val="20"/>
                  <w:u w:val="none"/>
                </w:rPr>
                <w:t xml:space="preserve"> </w:t>
              </w:r>
              <w:r w:rsidR="007E4AB3" w:rsidRPr="00302058">
                <w:rPr>
                  <w:rFonts w:ascii="Palatino Linotype" w:hAnsi="Palatino Linotype"/>
                  <w:sz w:val="20"/>
                  <w:szCs w:val="20"/>
                  <w:u w:val="none"/>
                </w:rPr>
                <w:t>and warranties</w:t>
              </w:r>
            </w:ins>
            <w:r w:rsidR="007E4AB3" w:rsidRPr="00302058">
              <w:rPr>
                <w:rFonts w:ascii="Palatino Linotype" w:hAnsi="Palatino Linotype"/>
                <w:sz w:val="20"/>
                <w:u w:val="none"/>
                <w:rPrChange w:id="741" w:author="OLTRE" w:date="2024-05-21T20:17:00Z">
                  <w:rPr>
                    <w:rFonts w:ascii="Palatino Linotype" w:hAnsi="Palatino Linotype"/>
                    <w:sz w:val="20"/>
                  </w:rPr>
                </w:rPrChange>
              </w:rPr>
              <w:t xml:space="preserve"> </w:t>
            </w:r>
            <w:r w:rsidRPr="00302058">
              <w:rPr>
                <w:rFonts w:ascii="Palatino Linotype" w:hAnsi="Palatino Linotype"/>
                <w:sz w:val="20"/>
                <w:u w:val="none"/>
                <w:rPrChange w:id="742" w:author="OLTRE" w:date="2024-05-21T20:17:00Z">
                  <w:rPr>
                    <w:rFonts w:ascii="Palatino Linotype" w:hAnsi="Palatino Linotype"/>
                    <w:sz w:val="20"/>
                  </w:rPr>
                </w:rPrChange>
              </w:rPr>
              <w:t xml:space="preserve">are true and complete as of the date of </w:t>
            </w:r>
            <w:ins w:id="743" w:author="OLTRE" w:date="2024-05-21T20:17:00Z">
              <w:r w:rsidRPr="00302058">
                <w:rPr>
                  <w:rFonts w:ascii="Palatino Linotype" w:hAnsi="Palatino Linotype"/>
                  <w:sz w:val="20"/>
                  <w:szCs w:val="20"/>
                  <w:u w:val="none"/>
                </w:rPr>
                <w:t xml:space="preserve">this Agreement and </w:t>
              </w:r>
              <w:r w:rsidR="00CB4E99" w:rsidRPr="00302058">
                <w:rPr>
                  <w:rFonts w:ascii="Palatino Linotype" w:hAnsi="Palatino Linotype"/>
                  <w:sz w:val="20"/>
                  <w:szCs w:val="20"/>
                  <w:u w:val="none"/>
                </w:rPr>
                <w:t xml:space="preserve">as at </w:t>
              </w:r>
            </w:ins>
            <w:r w:rsidRPr="00302058">
              <w:rPr>
                <w:rFonts w:ascii="Palatino Linotype" w:hAnsi="Palatino Linotype"/>
                <w:sz w:val="20"/>
                <w:u w:val="none"/>
                <w:rPrChange w:id="744" w:author="OLTRE" w:date="2024-05-21T20:17:00Z">
                  <w:rPr>
                    <w:rFonts w:ascii="Palatino Linotype" w:hAnsi="Palatino Linotype"/>
                    <w:sz w:val="20"/>
                  </w:rPr>
                </w:rPrChange>
              </w:rPr>
              <w:t>the Closing</w:t>
            </w:r>
            <w:del w:id="745" w:author="OLTRE" w:date="2024-05-21T20:17:00Z">
              <w:r w:rsidR="00F21A34" w:rsidRPr="00D12FE5">
                <w:rPr>
                  <w:rFonts w:ascii="Palatino Linotype" w:hAnsi="Palatino Linotype"/>
                  <w:sz w:val="20"/>
                  <w:szCs w:val="20"/>
                </w:rPr>
                <w:delText xml:space="preserve">. </w:delText>
              </w:r>
            </w:del>
            <w:ins w:id="746" w:author="OLTRE" w:date="2024-05-21T20:17:00Z">
              <w:r w:rsidRPr="00302058">
                <w:rPr>
                  <w:rFonts w:ascii="Palatino Linotype" w:hAnsi="Palatino Linotype"/>
                  <w:sz w:val="20"/>
                  <w:szCs w:val="20"/>
                  <w:u w:val="none"/>
                </w:rPr>
                <w:t xml:space="preserve"> Date:</w:t>
              </w:r>
            </w:ins>
          </w:p>
          <w:p w14:paraId="2042B6A1" w14:textId="77777777" w:rsidR="00ED36D2" w:rsidRPr="00302058" w:rsidRDefault="00ED36D2" w:rsidP="00ED36D2">
            <w:pPr>
              <w:pStyle w:val="MTH3"/>
              <w:numPr>
                <w:ilvl w:val="0"/>
                <w:numId w:val="0"/>
              </w:numPr>
              <w:spacing w:after="0"/>
              <w:ind w:left="882"/>
              <w:contextualSpacing/>
              <w:rPr>
                <w:rFonts w:ascii="Palatino Linotype" w:hAnsi="Palatino Linotype"/>
                <w:sz w:val="20"/>
                <w:szCs w:val="20"/>
                <w:u w:val="single"/>
              </w:rPr>
              <w:pPrChange w:id="747" w:author="OLTRE" w:date="2024-05-21T20:17:00Z">
                <w:pPr>
                  <w:pStyle w:val="MTH3"/>
                  <w:numPr>
                    <w:ilvl w:val="0"/>
                    <w:numId w:val="0"/>
                  </w:numPr>
                  <w:tabs>
                    <w:tab w:val="clear" w:pos="1145"/>
                  </w:tabs>
                  <w:spacing w:after="0"/>
                  <w:ind w:left="347" w:firstLine="0"/>
                  <w:contextualSpacing/>
                </w:pPr>
              </w:pPrChange>
            </w:pPr>
          </w:p>
          <w:p w14:paraId="77C25BC7" w14:textId="77777777" w:rsidR="0037756C" w:rsidRPr="00D12FE5" w:rsidRDefault="0037756C" w:rsidP="00400031">
            <w:pPr>
              <w:pStyle w:val="MTH3"/>
              <w:numPr>
                <w:ilvl w:val="0"/>
                <w:numId w:val="0"/>
              </w:numPr>
              <w:spacing w:after="0"/>
              <w:ind w:left="347"/>
              <w:contextualSpacing/>
              <w:rPr>
                <w:del w:id="748" w:author="OLTRE" w:date="2024-05-21T20:17:00Z"/>
                <w:rFonts w:ascii="Palatino Linotype" w:hAnsi="Palatino Linotype"/>
                <w:sz w:val="20"/>
                <w:szCs w:val="20"/>
                <w:u w:val="single"/>
              </w:rPr>
            </w:pPr>
          </w:p>
          <w:p w14:paraId="7647DA26" w14:textId="77777777" w:rsidR="0037756C" w:rsidRPr="00D12FE5" w:rsidRDefault="0037756C" w:rsidP="00400031">
            <w:pPr>
              <w:pStyle w:val="MTH3"/>
              <w:numPr>
                <w:ilvl w:val="0"/>
                <w:numId w:val="0"/>
              </w:numPr>
              <w:spacing w:after="0"/>
              <w:ind w:left="347"/>
              <w:contextualSpacing/>
              <w:rPr>
                <w:del w:id="749" w:author="OLTRE" w:date="2024-05-21T20:17:00Z"/>
                <w:rFonts w:ascii="Palatino Linotype" w:hAnsi="Palatino Linotype"/>
                <w:sz w:val="20"/>
                <w:szCs w:val="20"/>
                <w:u w:val="single"/>
              </w:rPr>
            </w:pPr>
          </w:p>
          <w:p w14:paraId="3D88E38F" w14:textId="77777777" w:rsidR="00D71DED" w:rsidRPr="00D12FE5" w:rsidRDefault="00F21A34" w:rsidP="00D71DED">
            <w:pPr>
              <w:pStyle w:val="MTH3"/>
              <w:numPr>
                <w:ilvl w:val="1"/>
                <w:numId w:val="9"/>
              </w:numPr>
              <w:spacing w:after="0"/>
              <w:ind w:left="0" w:hanging="13"/>
              <w:contextualSpacing/>
              <w:rPr>
                <w:del w:id="750" w:author="OLTRE" w:date="2024-05-21T20:17:00Z"/>
                <w:rFonts w:ascii="Palatino Linotype" w:hAnsi="Palatino Linotype"/>
                <w:sz w:val="20"/>
                <w:szCs w:val="20"/>
                <w:u w:val="single"/>
              </w:rPr>
            </w:pPr>
            <w:del w:id="751" w:author="OLTRE" w:date="2024-05-21T20:17:00Z">
              <w:r w:rsidRPr="00D12FE5">
                <w:rPr>
                  <w:rFonts w:ascii="Palatino Linotype" w:hAnsi="Palatino Linotype"/>
                  <w:sz w:val="20"/>
                  <w:szCs w:val="20"/>
                  <w:u w:val="single"/>
                </w:rPr>
                <w:delText>Organization, Corporate Power and Qualification</w:delText>
              </w:r>
              <w:r w:rsidR="00D71DED" w:rsidRPr="00D12FE5">
                <w:rPr>
                  <w:rFonts w:ascii="Palatino Linotype" w:hAnsi="Palatino Linotype"/>
                  <w:sz w:val="20"/>
                  <w:szCs w:val="20"/>
                  <w:u w:val="single"/>
                </w:rPr>
                <w:delText>.</w:delText>
              </w:r>
              <w:r w:rsidR="00D71DED" w:rsidRPr="00D12FE5">
                <w:rPr>
                  <w:rFonts w:ascii="Palatino Linotype" w:hAnsi="Palatino Linotype"/>
                  <w:sz w:val="20"/>
                  <w:szCs w:val="20"/>
                </w:rPr>
                <w:delText xml:space="preserve"> </w:delText>
              </w:r>
              <w:r w:rsidR="00655500" w:rsidRPr="00D12FE5">
                <w:rPr>
                  <w:rFonts w:ascii="Palatino Linotype" w:hAnsi="Palatino Linotype"/>
                  <w:sz w:val="20"/>
                  <w:szCs w:val="20"/>
                </w:rPr>
                <w:delText>The</w:delText>
              </w:r>
              <w:r w:rsidRPr="00D12FE5">
                <w:rPr>
                  <w:rFonts w:ascii="Palatino Linotype" w:hAnsi="Palatino Linotype"/>
                  <w:sz w:val="20"/>
                  <w:szCs w:val="20"/>
                </w:rPr>
                <w:delText xml:space="preserve"> Company is duly organized, validly existing and has all requisite corporate power and authority to carry on its business as presently conducted and as proposed to be conducted; no steps have been taken or are being taken to appoint a receiver and/or manager over, or </w:delText>
              </w:r>
              <w:r w:rsidRPr="00D12FE5">
                <w:rPr>
                  <w:rFonts w:ascii="Palatino Linotype" w:hAnsi="Palatino Linotype"/>
                  <w:sz w:val="20"/>
                  <w:szCs w:val="20"/>
                </w:rPr>
                <w:lastRenderedPageBreak/>
                <w:delText xml:space="preserve">to wind up any of the Companies. </w:delText>
              </w:r>
              <w:r w:rsidR="00655500" w:rsidRPr="00D12FE5">
                <w:rPr>
                  <w:rFonts w:ascii="Palatino Linotype" w:hAnsi="Palatino Linotype"/>
                  <w:sz w:val="20"/>
                  <w:szCs w:val="20"/>
                </w:rPr>
                <w:delText>The</w:delText>
              </w:r>
              <w:r w:rsidRPr="00D12FE5">
                <w:rPr>
                  <w:rFonts w:ascii="Palatino Linotype" w:hAnsi="Palatino Linotype"/>
                  <w:sz w:val="20"/>
                  <w:szCs w:val="20"/>
                </w:rPr>
                <w:delText xml:space="preserve"> Company is duly qualified to transact business in each jurisdiction in which the failure to so qualify would have a Material Adverse Effect.</w:delText>
              </w:r>
            </w:del>
          </w:p>
          <w:p w14:paraId="478EB340" w14:textId="77777777" w:rsidR="00D71DED" w:rsidRPr="00D12FE5" w:rsidRDefault="00D71DED" w:rsidP="00D71DED">
            <w:pPr>
              <w:pStyle w:val="MTH3"/>
              <w:numPr>
                <w:ilvl w:val="0"/>
                <w:numId w:val="0"/>
              </w:numPr>
              <w:spacing w:after="0"/>
              <w:ind w:hanging="13"/>
              <w:contextualSpacing/>
              <w:rPr>
                <w:del w:id="752" w:author="OLTRE" w:date="2024-05-21T20:17:00Z"/>
                <w:rFonts w:ascii="Palatino Linotype" w:hAnsi="Palatino Linotype"/>
                <w:sz w:val="20"/>
                <w:szCs w:val="20"/>
                <w:u w:val="single"/>
              </w:rPr>
            </w:pPr>
          </w:p>
          <w:p w14:paraId="487F70F8" w14:textId="77777777" w:rsidR="00D71DED" w:rsidRPr="00D12FE5" w:rsidRDefault="00D71DED" w:rsidP="00D71DED">
            <w:pPr>
              <w:pStyle w:val="MTH3"/>
              <w:numPr>
                <w:ilvl w:val="0"/>
                <w:numId w:val="0"/>
              </w:numPr>
              <w:spacing w:after="0"/>
              <w:ind w:hanging="13"/>
              <w:contextualSpacing/>
              <w:rPr>
                <w:del w:id="753" w:author="OLTRE" w:date="2024-05-21T20:17:00Z"/>
                <w:rFonts w:ascii="Palatino Linotype" w:hAnsi="Palatino Linotype"/>
                <w:sz w:val="20"/>
                <w:szCs w:val="20"/>
                <w:u w:val="single"/>
              </w:rPr>
            </w:pPr>
          </w:p>
          <w:p w14:paraId="6DC58D1F" w14:textId="56E1673F" w:rsidR="00696A98" w:rsidRPr="00302058" w:rsidRDefault="00696A98" w:rsidP="00696A98">
            <w:pPr>
              <w:pStyle w:val="MTH3"/>
              <w:numPr>
                <w:ilvl w:val="1"/>
                <w:numId w:val="98"/>
              </w:numPr>
              <w:spacing w:after="0"/>
              <w:ind w:left="882" w:hanging="426"/>
              <w:contextualSpacing/>
              <w:rPr>
                <w:ins w:id="754" w:author="OLTRE" w:date="2024-05-21T20:17:00Z"/>
                <w:rFonts w:ascii="Palatino Linotype" w:hAnsi="Palatino Linotype"/>
                <w:sz w:val="20"/>
                <w:szCs w:val="20"/>
                <w:u w:val="single"/>
              </w:rPr>
            </w:pPr>
            <w:ins w:id="755" w:author="OLTRE" w:date="2024-05-21T20:17:00Z">
              <w:r w:rsidRPr="00302058">
                <w:rPr>
                  <w:rFonts w:ascii="Palatino Linotype" w:hAnsi="Palatino Linotype"/>
                  <w:sz w:val="20"/>
                  <w:szCs w:val="20"/>
                  <w:u w:val="single"/>
                </w:rPr>
                <w:t xml:space="preserve">Articles of Association. </w:t>
              </w:r>
              <w:r w:rsidRPr="00302058">
                <w:rPr>
                  <w:rFonts w:ascii="Palatino Linotype" w:hAnsi="Palatino Linotype"/>
                  <w:sz w:val="20"/>
                  <w:szCs w:val="20"/>
                </w:rPr>
                <w:t xml:space="preserve">The Company’s Articles of Association provided to the Subscriber are up to date, complete and accurate in all material respects, taking into account any amendment to the Articles of Association of the Company prior to the Closing date has been undertaken in accordance with the applicable Law, and all amendments to the Company’s Articles of Association have been duly approved by the MOLHR and that the objectives and purposes of the Company as stated in its Articles of Association is currently in line with its license issued by the relevant governmental or regulatory authority in the Republic of Indonesia. </w:t>
              </w:r>
            </w:ins>
          </w:p>
          <w:p w14:paraId="4EC3C763" w14:textId="77777777" w:rsidR="00696A98" w:rsidRPr="00302058" w:rsidRDefault="00696A98" w:rsidP="00696A98">
            <w:pPr>
              <w:pStyle w:val="MTH3"/>
              <w:numPr>
                <w:ilvl w:val="0"/>
                <w:numId w:val="0"/>
              </w:numPr>
              <w:spacing w:after="0"/>
              <w:ind w:left="321" w:hanging="334"/>
              <w:contextualSpacing/>
              <w:rPr>
                <w:rFonts w:ascii="Palatino Linotype" w:hAnsi="Palatino Linotype"/>
                <w:sz w:val="20"/>
                <w:szCs w:val="20"/>
                <w:u w:val="single"/>
              </w:rPr>
              <w:pPrChange w:id="756" w:author="OLTRE" w:date="2024-05-21T20:17:00Z">
                <w:pPr>
                  <w:pStyle w:val="MTH3"/>
                  <w:numPr>
                    <w:ilvl w:val="0"/>
                    <w:numId w:val="0"/>
                  </w:numPr>
                  <w:tabs>
                    <w:tab w:val="clear" w:pos="1145"/>
                  </w:tabs>
                  <w:spacing w:after="0"/>
                  <w:ind w:left="0" w:hanging="13"/>
                  <w:contextualSpacing/>
                </w:pPr>
              </w:pPrChange>
            </w:pPr>
          </w:p>
          <w:p w14:paraId="47C4F4CF" w14:textId="74BAF2CE"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Change w:id="757" w:author="OLTRE" w:date="2024-05-21T20:17:00Z">
                <w:pPr>
                  <w:pStyle w:val="MTH3"/>
                  <w:numPr>
                    <w:ilvl w:val="1"/>
                    <w:numId w:val="9"/>
                  </w:numPr>
                  <w:tabs>
                    <w:tab w:val="clear" w:pos="1145"/>
                  </w:tabs>
                  <w:spacing w:after="0"/>
                  <w:ind w:left="0" w:hanging="13"/>
                  <w:contextualSpacing/>
                </w:pPr>
              </w:pPrChange>
            </w:pPr>
            <w:r w:rsidRPr="00302058">
              <w:rPr>
                <w:rFonts w:ascii="Palatino Linotype" w:hAnsi="Palatino Linotype"/>
                <w:sz w:val="20"/>
                <w:szCs w:val="20"/>
                <w:u w:val="single"/>
              </w:rPr>
              <w:t>Capitalization of the Company</w:t>
            </w:r>
            <w:r w:rsidRPr="00302058">
              <w:rPr>
                <w:rFonts w:ascii="Palatino Linotype" w:hAnsi="Palatino Linotype"/>
                <w:sz w:val="20"/>
                <w:szCs w:val="20"/>
              </w:rPr>
              <w:t xml:space="preserve">. The shares composition of the Company is in accordance </w:t>
            </w:r>
            <w:del w:id="758" w:author="OLTRE" w:date="2024-05-21T20:17:00Z">
              <w:r w:rsidR="003114EF" w:rsidRPr="00D12FE5">
                <w:rPr>
                  <w:rFonts w:ascii="Palatino Linotype" w:hAnsi="Palatino Linotype"/>
                  <w:sz w:val="20"/>
                  <w:szCs w:val="20"/>
                </w:rPr>
                <w:delText>to the</w:delText>
              </w:r>
            </w:del>
            <w:ins w:id="759" w:author="OLTRE" w:date="2024-05-21T20:17:00Z">
              <w:r w:rsidR="00042DDE" w:rsidRPr="00302058">
                <w:rPr>
                  <w:rFonts w:ascii="Palatino Linotype" w:hAnsi="Palatino Linotype"/>
                  <w:sz w:val="20"/>
                  <w:szCs w:val="20"/>
                </w:rPr>
                <w:t xml:space="preserve">with paragraph </w:t>
              </w:r>
              <w:r w:rsidR="00B2381A" w:rsidRPr="00302058">
                <w:rPr>
                  <w:rFonts w:ascii="Palatino Linotype" w:hAnsi="Palatino Linotype"/>
                  <w:sz w:val="20"/>
                  <w:szCs w:val="20"/>
                </w:rPr>
                <w:t>1</w:t>
              </w:r>
              <w:r w:rsidR="00042DDE" w:rsidRPr="00302058">
                <w:rPr>
                  <w:rFonts w:ascii="Palatino Linotype" w:hAnsi="Palatino Linotype"/>
                  <w:sz w:val="20"/>
                  <w:szCs w:val="20"/>
                </w:rPr>
                <w:t xml:space="preserve"> of </w:t>
              </w:r>
              <w:r w:rsidRPr="00302058">
                <w:rPr>
                  <w:rFonts w:ascii="Palatino Linotype" w:hAnsi="Palatino Linotype"/>
                  <w:sz w:val="20"/>
                  <w:szCs w:val="20"/>
                </w:rPr>
                <w:t>the Exhibit A</w:t>
              </w:r>
              <w:r w:rsidR="00042DDE" w:rsidRPr="00302058">
                <w:rPr>
                  <w:rFonts w:ascii="Palatino Linotype" w:hAnsi="Palatino Linotype"/>
                  <w:sz w:val="20"/>
                  <w:szCs w:val="20"/>
                </w:rPr>
                <w:t xml:space="preserve"> and upon Completion shall be in accordance with paragraph </w:t>
              </w:r>
              <w:r w:rsidR="00A37272" w:rsidRPr="00302058">
                <w:rPr>
                  <w:rFonts w:ascii="Palatino Linotype" w:hAnsi="Palatino Linotype"/>
                  <w:sz w:val="20"/>
                  <w:szCs w:val="20"/>
                </w:rPr>
                <w:t>2</w:t>
              </w:r>
              <w:r w:rsidR="00042DDE" w:rsidRPr="00302058">
                <w:rPr>
                  <w:rFonts w:ascii="Palatino Linotype" w:hAnsi="Palatino Linotype"/>
                  <w:sz w:val="20"/>
                  <w:szCs w:val="20"/>
                </w:rPr>
                <w:t xml:space="preserve"> of</w:t>
              </w:r>
            </w:ins>
            <w:r w:rsidR="00042DDE" w:rsidRPr="00302058">
              <w:rPr>
                <w:rFonts w:ascii="Palatino Linotype" w:hAnsi="Palatino Linotype"/>
                <w:sz w:val="20"/>
                <w:szCs w:val="20"/>
              </w:rPr>
              <w:t xml:space="preserve"> </w:t>
            </w:r>
            <w:r w:rsidR="00042DDE" w:rsidRPr="00302058">
              <w:rPr>
                <w:rFonts w:ascii="Palatino Linotype" w:hAnsi="Palatino Linotype"/>
                <w:sz w:val="20"/>
                <w:rPrChange w:id="760" w:author="OLTRE" w:date="2024-05-21T20:17:00Z">
                  <w:rPr>
                    <w:rFonts w:ascii="Palatino Linotype" w:hAnsi="Palatino Linotype"/>
                    <w:b/>
                    <w:sz w:val="20"/>
                  </w:rPr>
                </w:rPrChange>
              </w:rPr>
              <w:t>Exhibit A</w:t>
            </w:r>
            <w:r w:rsidRPr="00302058">
              <w:rPr>
                <w:rFonts w:ascii="Palatino Linotype" w:hAnsi="Palatino Linotype"/>
                <w:sz w:val="20"/>
                <w:rPrChange w:id="761" w:author="OLTRE" w:date="2024-05-21T20:17:00Z">
                  <w:rPr>
                    <w:rFonts w:ascii="Palatino Linotype" w:hAnsi="Palatino Linotype"/>
                    <w:b/>
                    <w:sz w:val="20"/>
                  </w:rPr>
                </w:rPrChange>
              </w:rPr>
              <w:t>.</w:t>
            </w:r>
            <w:r w:rsidRPr="00302058">
              <w:rPr>
                <w:rFonts w:ascii="Palatino Linotype" w:hAnsi="Palatino Linotype"/>
                <w:sz w:val="20"/>
                <w:rPrChange w:id="762" w:author="OLTRE" w:date="2024-05-21T20:17:00Z">
                  <w:rPr>
                    <w:rFonts w:ascii="Palatino Linotype" w:hAnsi="Palatino Linotype"/>
                    <w:sz w:val="20"/>
                    <w:u w:val="single"/>
                  </w:rPr>
                </w:rPrChange>
              </w:rPr>
              <w:t xml:space="preserve"> </w:t>
            </w:r>
          </w:p>
          <w:p w14:paraId="69F08CDA" w14:textId="77777777" w:rsidR="00696A98" w:rsidRPr="00302058" w:rsidRDefault="00696A98" w:rsidP="00696A98">
            <w:pPr>
              <w:pStyle w:val="MTH3"/>
              <w:numPr>
                <w:ilvl w:val="0"/>
                <w:numId w:val="0"/>
              </w:numPr>
              <w:spacing w:after="0"/>
              <w:ind w:left="882"/>
              <w:contextualSpacing/>
              <w:rPr>
                <w:ins w:id="763" w:author="OLTRE" w:date="2024-05-21T20:17:00Z"/>
                <w:rFonts w:ascii="Palatino Linotype" w:hAnsi="Palatino Linotype"/>
                <w:sz w:val="20"/>
                <w:szCs w:val="20"/>
                <w:u w:val="single"/>
              </w:rPr>
            </w:pPr>
          </w:p>
          <w:p w14:paraId="4C58775D" w14:textId="77777777" w:rsidR="00696A98" w:rsidRPr="00302058" w:rsidRDefault="00696A98" w:rsidP="00696A98">
            <w:pPr>
              <w:pStyle w:val="MTH3"/>
              <w:numPr>
                <w:ilvl w:val="1"/>
                <w:numId w:val="98"/>
              </w:numPr>
              <w:spacing w:after="0"/>
              <w:ind w:left="882" w:hanging="426"/>
              <w:contextualSpacing/>
              <w:rPr>
                <w:ins w:id="764" w:author="OLTRE" w:date="2024-05-21T20:17:00Z"/>
                <w:rFonts w:ascii="Palatino Linotype" w:hAnsi="Palatino Linotype"/>
                <w:sz w:val="20"/>
                <w:szCs w:val="20"/>
                <w:u w:val="single"/>
              </w:rPr>
            </w:pPr>
            <w:ins w:id="765" w:author="OLTRE" w:date="2024-05-21T20:17:00Z">
              <w:r w:rsidRPr="00302058">
                <w:rPr>
                  <w:rFonts w:ascii="Palatino Linotype" w:hAnsi="Palatino Linotype"/>
                  <w:sz w:val="20"/>
                  <w:szCs w:val="20"/>
                  <w:u w:val="single"/>
                </w:rPr>
                <w:t>Acquired Licenses</w:t>
              </w:r>
              <w:r w:rsidRPr="00302058">
                <w:rPr>
                  <w:rFonts w:ascii="Palatino Linotype" w:hAnsi="Palatino Linotype"/>
                  <w:sz w:val="20"/>
                  <w:szCs w:val="20"/>
                </w:rPr>
                <w:t>. The Company has obtained and shall continue to maintain the validity of the licenses it requires to do business.</w:t>
              </w:r>
            </w:ins>
          </w:p>
          <w:p w14:paraId="78E80166" w14:textId="77777777" w:rsidR="00696A98" w:rsidRPr="00302058" w:rsidRDefault="00696A98" w:rsidP="00696A98">
            <w:pPr>
              <w:pStyle w:val="MTH3"/>
              <w:numPr>
                <w:ilvl w:val="0"/>
                <w:numId w:val="0"/>
              </w:numPr>
              <w:spacing w:after="0"/>
              <w:ind w:left="882"/>
              <w:contextualSpacing/>
              <w:rPr>
                <w:ins w:id="766" w:author="OLTRE" w:date="2024-05-21T20:17:00Z"/>
                <w:rFonts w:ascii="Palatino Linotype" w:hAnsi="Palatino Linotype"/>
                <w:sz w:val="20"/>
                <w:u w:val="single"/>
              </w:rPr>
            </w:pPr>
          </w:p>
          <w:p w14:paraId="778AA55B" w14:textId="77777777" w:rsidR="00696A98" w:rsidRPr="00302058" w:rsidRDefault="00696A98" w:rsidP="00696A98">
            <w:pPr>
              <w:pStyle w:val="MTH3"/>
              <w:numPr>
                <w:ilvl w:val="1"/>
                <w:numId w:val="98"/>
              </w:numPr>
              <w:spacing w:after="0"/>
              <w:ind w:left="882" w:hanging="426"/>
              <w:contextualSpacing/>
              <w:rPr>
                <w:ins w:id="767" w:author="OLTRE" w:date="2024-05-21T20:17:00Z"/>
                <w:rFonts w:ascii="Palatino Linotype" w:hAnsi="Palatino Linotype"/>
                <w:sz w:val="20"/>
                <w:szCs w:val="20"/>
              </w:rPr>
            </w:pPr>
            <w:ins w:id="768" w:author="OLTRE" w:date="2024-05-21T20:17:00Z">
              <w:r w:rsidRPr="00302058">
                <w:rPr>
                  <w:rFonts w:ascii="Palatino Linotype" w:hAnsi="Palatino Linotype"/>
                  <w:sz w:val="20"/>
                  <w:szCs w:val="20"/>
                  <w:u w:val="single"/>
                </w:rPr>
                <w:t>Proper Records</w:t>
              </w:r>
              <w:r w:rsidRPr="00302058">
                <w:rPr>
                  <w:rFonts w:ascii="Palatino Linotype" w:hAnsi="Palatino Linotype"/>
                  <w:sz w:val="20"/>
                  <w:szCs w:val="20"/>
                </w:rPr>
                <w:t xml:space="preserve">. The shareholders register and all other books and records of the Company required to be maintained by the Company under the applicable laws, and all accounting books and records, are up to date and contain proper records of all matters required to be dealt  with therein and are in the </w:t>
              </w:r>
              <w:r w:rsidRPr="00302058">
                <w:rPr>
                  <w:rFonts w:ascii="Palatino Linotype" w:hAnsi="Palatino Linotype"/>
                  <w:sz w:val="20"/>
                  <w:szCs w:val="20"/>
                </w:rPr>
                <w:lastRenderedPageBreak/>
                <w:t>possession and control of the Company.</w:t>
              </w:r>
            </w:ins>
          </w:p>
          <w:p w14:paraId="18199D64" w14:textId="77777777" w:rsidR="00482910" w:rsidRPr="00302058" w:rsidRDefault="00482910" w:rsidP="007B5F69">
            <w:pPr>
              <w:pStyle w:val="ListParagraph"/>
              <w:rPr>
                <w:ins w:id="769" w:author="OLTRE" w:date="2024-05-21T20:17:00Z"/>
                <w:rFonts w:ascii="Palatino Linotype" w:hAnsi="Palatino Linotype"/>
                <w:sz w:val="20"/>
                <w:szCs w:val="20"/>
              </w:rPr>
            </w:pPr>
          </w:p>
          <w:p w14:paraId="56265862" w14:textId="7CF2A417" w:rsidR="00482910" w:rsidRPr="00302058" w:rsidRDefault="00482910" w:rsidP="00696A98">
            <w:pPr>
              <w:pStyle w:val="MTH3"/>
              <w:numPr>
                <w:ilvl w:val="1"/>
                <w:numId w:val="98"/>
              </w:numPr>
              <w:spacing w:after="0"/>
              <w:ind w:left="882" w:hanging="426"/>
              <w:contextualSpacing/>
              <w:rPr>
                <w:ins w:id="770" w:author="OLTRE" w:date="2024-05-21T20:17:00Z"/>
                <w:rFonts w:ascii="Palatino Linotype" w:hAnsi="Palatino Linotype"/>
                <w:sz w:val="20"/>
                <w:szCs w:val="20"/>
              </w:rPr>
            </w:pPr>
            <w:ins w:id="771" w:author="OLTRE" w:date="2024-05-21T20:17:00Z">
              <w:r w:rsidRPr="00302058">
                <w:rPr>
                  <w:rFonts w:ascii="Palatino Linotype" w:hAnsi="Palatino Linotype"/>
                  <w:sz w:val="20"/>
                  <w:szCs w:val="20"/>
                  <w:u w:val="single"/>
                </w:rPr>
                <w:t>Veracity of Information</w:t>
              </w:r>
              <w:r w:rsidRPr="00302058">
                <w:rPr>
                  <w:rFonts w:ascii="Palatino Linotype" w:hAnsi="Palatino Linotype"/>
                  <w:sz w:val="20"/>
                  <w:szCs w:val="20"/>
                </w:rPr>
                <w:t xml:space="preserve">. Any written factual information  contained in or provided by the Company to the Subscriber </w:t>
              </w:r>
              <w:r w:rsidR="00980BD9" w:rsidRPr="00302058">
                <w:rPr>
                  <w:rFonts w:ascii="Palatino Linotype" w:hAnsi="Palatino Linotype"/>
                  <w:sz w:val="20"/>
                  <w:szCs w:val="20"/>
                </w:rPr>
                <w:t xml:space="preserve">is and shall be </w:t>
              </w:r>
              <w:r w:rsidRPr="00302058">
                <w:rPr>
                  <w:rFonts w:ascii="Palatino Linotype" w:hAnsi="Palatino Linotype"/>
                  <w:sz w:val="20"/>
                  <w:szCs w:val="20"/>
                </w:rPr>
                <w:t xml:space="preserve">true and accurate in all material respects as at the date it </w:t>
              </w:r>
              <w:r w:rsidR="004F0F76" w:rsidRPr="00302058">
                <w:rPr>
                  <w:rFonts w:ascii="Palatino Linotype" w:hAnsi="Palatino Linotype"/>
                  <w:sz w:val="20"/>
                  <w:szCs w:val="20"/>
                </w:rPr>
                <w:t xml:space="preserve">is </w:t>
              </w:r>
              <w:r w:rsidRPr="00302058">
                <w:rPr>
                  <w:rFonts w:ascii="Palatino Linotype" w:hAnsi="Palatino Linotype"/>
                  <w:sz w:val="20"/>
                  <w:szCs w:val="20"/>
                </w:rPr>
                <w:t>provided or as at the date (if any) stated</w:t>
              </w:r>
              <w:r w:rsidR="00941006" w:rsidRPr="00302058">
                <w:rPr>
                  <w:rFonts w:ascii="Palatino Linotype" w:hAnsi="Palatino Linotype"/>
                  <w:sz w:val="20"/>
                  <w:szCs w:val="20"/>
                </w:rPr>
                <w:t xml:space="preserve"> in such document</w:t>
              </w:r>
              <w:r w:rsidRPr="00302058">
                <w:rPr>
                  <w:rFonts w:ascii="Palatino Linotype" w:hAnsi="Palatino Linotype"/>
                  <w:sz w:val="20"/>
                  <w:szCs w:val="20"/>
                </w:rPr>
                <w:t>. Nothing has occurred and no material information has been withheld that</w:t>
              </w:r>
              <w:r w:rsidR="00550D26" w:rsidRPr="00302058">
                <w:rPr>
                  <w:rFonts w:ascii="Palatino Linotype" w:hAnsi="Palatino Linotype"/>
                  <w:sz w:val="20"/>
                  <w:szCs w:val="20"/>
                </w:rPr>
                <w:t xml:space="preserve"> </w:t>
              </w:r>
              <w:r w:rsidRPr="00302058">
                <w:rPr>
                  <w:rFonts w:ascii="Palatino Linotype" w:hAnsi="Palatino Linotype"/>
                  <w:sz w:val="20"/>
                  <w:szCs w:val="20"/>
                </w:rPr>
                <w:t>results in any information provided by the Company being untrue or misleading in any respect.</w:t>
              </w:r>
            </w:ins>
          </w:p>
          <w:p w14:paraId="1CF68547" w14:textId="77777777" w:rsidR="00696A98" w:rsidRPr="00302058" w:rsidRDefault="00696A98" w:rsidP="00696A98">
            <w:pPr>
              <w:pStyle w:val="ListParagraph"/>
              <w:rPr>
                <w:ins w:id="772" w:author="OLTRE" w:date="2024-05-21T20:17:00Z"/>
                <w:rFonts w:ascii="Palatino Linotype" w:hAnsi="Palatino Linotype"/>
                <w:sz w:val="20"/>
                <w:szCs w:val="20"/>
                <w:u w:val="single"/>
              </w:rPr>
            </w:pPr>
          </w:p>
          <w:p w14:paraId="3863B9F4" w14:textId="68894599" w:rsidR="00696A98" w:rsidRPr="00302058" w:rsidRDefault="00696A98" w:rsidP="00696A98">
            <w:pPr>
              <w:pStyle w:val="MTH3"/>
              <w:numPr>
                <w:ilvl w:val="1"/>
                <w:numId w:val="98"/>
              </w:numPr>
              <w:spacing w:after="0"/>
              <w:ind w:left="882" w:hanging="426"/>
              <w:contextualSpacing/>
              <w:rPr>
                <w:ins w:id="773" w:author="OLTRE" w:date="2024-05-21T20:17:00Z"/>
                <w:rFonts w:ascii="Palatino Linotype" w:hAnsi="Palatino Linotype"/>
                <w:sz w:val="20"/>
                <w:szCs w:val="20"/>
                <w:u w:val="single"/>
              </w:rPr>
            </w:pPr>
            <w:ins w:id="774" w:author="OLTRE" w:date="2024-05-21T20:17:00Z">
              <w:r w:rsidRPr="00302058">
                <w:rPr>
                  <w:rFonts w:ascii="Palatino Linotype" w:hAnsi="Palatino Linotype"/>
                  <w:sz w:val="20"/>
                  <w:szCs w:val="20"/>
                  <w:u w:val="single"/>
                </w:rPr>
                <w:t>Ownership or Control over Assets and Properties</w:t>
              </w:r>
              <w:r w:rsidRPr="00302058">
                <w:rPr>
                  <w:rFonts w:ascii="Palatino Linotype" w:hAnsi="Palatino Linotype"/>
                  <w:sz w:val="20"/>
                  <w:szCs w:val="20"/>
                </w:rPr>
                <w:t xml:space="preserve">. </w:t>
              </w:r>
              <w:r w:rsidR="00E02B22" w:rsidRPr="00302058">
                <w:rPr>
                  <w:rFonts w:ascii="Palatino Linotype" w:hAnsi="Palatino Linotype"/>
                  <w:sz w:val="20"/>
                  <w:szCs w:val="20"/>
                </w:rPr>
                <w:t>A</w:t>
              </w:r>
              <w:r w:rsidRPr="00302058">
                <w:rPr>
                  <w:rFonts w:ascii="Palatino Linotype" w:hAnsi="Palatino Linotype"/>
                  <w:sz w:val="20"/>
                  <w:szCs w:val="20"/>
                </w:rPr>
                <w:t>ll of the assets and properties of the Company are legally owned or controlled by the Company and the Company has all the legal underlying documents over such ownership or control, and that no notice has been served to the Company which might materially impair the Company’s legal ownership or control over such asset and property.</w:t>
              </w:r>
            </w:ins>
          </w:p>
          <w:p w14:paraId="64E19237" w14:textId="77777777" w:rsidR="00696A98" w:rsidRPr="00302058" w:rsidRDefault="00696A98" w:rsidP="00696A98">
            <w:pPr>
              <w:pStyle w:val="MTH3"/>
              <w:numPr>
                <w:ilvl w:val="0"/>
                <w:numId w:val="0"/>
              </w:numPr>
              <w:spacing w:after="0"/>
              <w:ind w:left="882"/>
              <w:contextualSpacing/>
              <w:rPr>
                <w:ins w:id="775" w:author="OLTRE" w:date="2024-05-21T20:17:00Z"/>
                <w:rFonts w:ascii="Palatino Linotype" w:hAnsi="Palatino Linotype"/>
                <w:sz w:val="20"/>
                <w:u w:val="single"/>
              </w:rPr>
            </w:pPr>
          </w:p>
          <w:p w14:paraId="3CB33A3F" w14:textId="6CCB0AD1" w:rsidR="00696A98" w:rsidRPr="00302058" w:rsidRDefault="00696A98" w:rsidP="00696A98">
            <w:pPr>
              <w:pStyle w:val="MTH3"/>
              <w:numPr>
                <w:ilvl w:val="1"/>
                <w:numId w:val="98"/>
              </w:numPr>
              <w:spacing w:after="0"/>
              <w:ind w:left="882" w:hanging="426"/>
              <w:contextualSpacing/>
              <w:rPr>
                <w:ins w:id="776" w:author="OLTRE" w:date="2024-05-21T20:17:00Z"/>
                <w:rFonts w:ascii="Palatino Linotype" w:hAnsi="Palatino Linotype"/>
                <w:sz w:val="20"/>
                <w:u w:val="single"/>
              </w:rPr>
            </w:pPr>
            <w:ins w:id="777" w:author="OLTRE" w:date="2024-05-21T20:17:00Z">
              <w:r w:rsidRPr="00302058">
                <w:rPr>
                  <w:rFonts w:ascii="Palatino Linotype" w:hAnsi="Palatino Linotype"/>
                  <w:sz w:val="20"/>
                  <w:u w:val="single"/>
                </w:rPr>
                <w:t>No Violation of License or Other’s Intellectual Property Rights</w:t>
              </w:r>
              <w:r w:rsidRPr="00302058">
                <w:rPr>
                  <w:rFonts w:ascii="Palatino Linotype" w:hAnsi="Palatino Linotype"/>
                  <w:sz w:val="20"/>
                </w:rPr>
                <w:t xml:space="preserve">. </w:t>
              </w:r>
              <w:r w:rsidR="00386312" w:rsidRPr="00302058">
                <w:rPr>
                  <w:rFonts w:ascii="Palatino Linotype" w:hAnsi="Palatino Linotype"/>
                  <w:sz w:val="20"/>
                </w:rPr>
                <w:t>N</w:t>
              </w:r>
              <w:r w:rsidRPr="00302058">
                <w:rPr>
                  <w:rFonts w:ascii="Palatino Linotype" w:hAnsi="Palatino Linotype"/>
                  <w:sz w:val="20"/>
                </w:rPr>
                <w:t>o product or service marketed or sold (or proposed to be marketed or sold) by the Company violates or will violate any license, or infringes or will infringe any intellectual property rights of any other party.</w:t>
              </w:r>
            </w:ins>
          </w:p>
          <w:p w14:paraId="42CE5CCD" w14:textId="77777777" w:rsidR="00696A98" w:rsidRPr="00302058" w:rsidRDefault="00696A98" w:rsidP="00696A98">
            <w:pPr>
              <w:pStyle w:val="MTH3"/>
              <w:numPr>
                <w:ilvl w:val="0"/>
                <w:numId w:val="0"/>
              </w:numPr>
              <w:spacing w:after="0"/>
              <w:contextualSpacing/>
              <w:rPr>
                <w:ins w:id="778" w:author="OLTRE" w:date="2024-05-21T20:17:00Z"/>
                <w:rFonts w:ascii="Palatino Linotype" w:hAnsi="Palatino Linotype"/>
                <w:sz w:val="20"/>
                <w:szCs w:val="20"/>
                <w:u w:val="single"/>
              </w:rPr>
            </w:pPr>
          </w:p>
          <w:p w14:paraId="01CAFD1E" w14:textId="77777777" w:rsidR="00696A98" w:rsidRPr="00302058" w:rsidRDefault="00696A98" w:rsidP="00696A98">
            <w:pPr>
              <w:pStyle w:val="MTH3"/>
              <w:numPr>
                <w:ilvl w:val="1"/>
                <w:numId w:val="98"/>
              </w:numPr>
              <w:spacing w:after="0"/>
              <w:ind w:left="882" w:hanging="426"/>
              <w:contextualSpacing/>
              <w:rPr>
                <w:ins w:id="779" w:author="OLTRE" w:date="2024-05-21T20:17:00Z"/>
                <w:rFonts w:ascii="Palatino Linotype" w:hAnsi="Palatino Linotype"/>
                <w:sz w:val="20"/>
                <w:szCs w:val="20"/>
                <w:u w:val="single"/>
              </w:rPr>
            </w:pPr>
            <w:ins w:id="780" w:author="OLTRE" w:date="2024-05-21T20:17:00Z">
              <w:r w:rsidRPr="00302058">
                <w:rPr>
                  <w:rFonts w:ascii="Palatino Linotype" w:hAnsi="Palatino Linotype" w:cs="Verdana"/>
                  <w:sz w:val="20"/>
                  <w:szCs w:val="20"/>
                  <w:u w:val="single"/>
                </w:rPr>
                <w:t xml:space="preserve">No Overdue Tax Obligation. </w:t>
              </w:r>
              <w:r w:rsidRPr="00302058">
                <w:rPr>
                  <w:rFonts w:ascii="Palatino Linotype" w:hAnsi="Palatino Linotype" w:cs="Verdana"/>
                  <w:sz w:val="20"/>
                  <w:szCs w:val="20"/>
                </w:rPr>
                <w:t>The Company is not materially overdue in the filing of any Tax returns (taking into account any extension or grace period in the filing of any Tax returns) and it is not overdue in the payment of any amount in respect of Tax.</w:t>
              </w:r>
            </w:ins>
          </w:p>
          <w:p w14:paraId="635D16CD" w14:textId="77777777" w:rsidR="00696A98" w:rsidRPr="00302058" w:rsidRDefault="00696A98" w:rsidP="00696A98">
            <w:pPr>
              <w:pStyle w:val="MTH3"/>
              <w:numPr>
                <w:ilvl w:val="0"/>
                <w:numId w:val="0"/>
              </w:numPr>
              <w:spacing w:after="0"/>
              <w:ind w:left="320" w:hanging="333"/>
              <w:contextualSpacing/>
              <w:rPr>
                <w:ins w:id="781" w:author="OLTRE" w:date="2024-05-21T20:17:00Z"/>
                <w:rFonts w:ascii="Palatino Linotype" w:hAnsi="Palatino Linotype"/>
                <w:sz w:val="20"/>
                <w:u w:val="single"/>
              </w:rPr>
            </w:pPr>
          </w:p>
          <w:p w14:paraId="0540AB71" w14:textId="0E1E9004" w:rsidR="00696A98" w:rsidRPr="00302058" w:rsidRDefault="00696A98" w:rsidP="00696A98">
            <w:pPr>
              <w:pStyle w:val="MTH3"/>
              <w:numPr>
                <w:ilvl w:val="1"/>
                <w:numId w:val="98"/>
              </w:numPr>
              <w:spacing w:after="0"/>
              <w:ind w:left="882" w:hanging="426"/>
              <w:contextualSpacing/>
              <w:rPr>
                <w:ins w:id="782" w:author="OLTRE" w:date="2024-05-21T20:17:00Z"/>
                <w:rFonts w:ascii="Palatino Linotype" w:hAnsi="Palatino Linotype"/>
                <w:sz w:val="20"/>
                <w:szCs w:val="20"/>
              </w:rPr>
            </w:pPr>
            <w:ins w:id="783" w:author="OLTRE" w:date="2024-05-21T20:17:00Z">
              <w:r w:rsidRPr="00302058">
                <w:rPr>
                  <w:rFonts w:ascii="Palatino Linotype" w:hAnsi="Palatino Linotype"/>
                  <w:sz w:val="20"/>
                  <w:szCs w:val="20"/>
                  <w:u w:val="single"/>
                </w:rPr>
                <w:t xml:space="preserve">No </w:t>
              </w:r>
              <w:r w:rsidR="0049574A" w:rsidRPr="00302058">
                <w:rPr>
                  <w:rFonts w:ascii="Palatino Linotype" w:hAnsi="Palatino Linotype"/>
                  <w:sz w:val="20"/>
                  <w:szCs w:val="20"/>
                  <w:u w:val="single"/>
                </w:rPr>
                <w:t>Violation</w:t>
              </w:r>
              <w:r w:rsidRPr="00302058">
                <w:rPr>
                  <w:rFonts w:ascii="Palatino Linotype" w:hAnsi="Palatino Linotype"/>
                  <w:sz w:val="20"/>
                  <w:szCs w:val="20"/>
                </w:rPr>
                <w:t xml:space="preserve">. The Company has not </w:t>
              </w:r>
              <w:r w:rsidR="0049574A" w:rsidRPr="00302058">
                <w:rPr>
                  <w:rFonts w:ascii="Palatino Linotype" w:hAnsi="Palatino Linotype"/>
                  <w:sz w:val="20"/>
                  <w:szCs w:val="20"/>
                </w:rPr>
                <w:t xml:space="preserve">violated </w:t>
              </w:r>
              <w:r w:rsidRPr="00302058">
                <w:rPr>
                  <w:rFonts w:ascii="Palatino Linotype" w:hAnsi="Palatino Linotype"/>
                  <w:sz w:val="20"/>
                  <w:szCs w:val="20"/>
                </w:rPr>
                <w:t>any applicable law</w:t>
              </w:r>
              <w:r w:rsidR="0049574A" w:rsidRPr="00302058">
                <w:rPr>
                  <w:rFonts w:ascii="Palatino Linotype" w:hAnsi="Palatino Linotype"/>
                  <w:sz w:val="20"/>
                  <w:szCs w:val="20"/>
                </w:rPr>
                <w:t>s and regulations</w:t>
              </w:r>
              <w:r w:rsidRPr="00302058">
                <w:rPr>
                  <w:rFonts w:ascii="Palatino Linotype" w:hAnsi="Palatino Linotype"/>
                  <w:sz w:val="20"/>
                  <w:szCs w:val="20"/>
                </w:rPr>
                <w:t xml:space="preserve">, which </w:t>
              </w:r>
              <w:r w:rsidR="0049574A" w:rsidRPr="00302058">
                <w:rPr>
                  <w:rFonts w:ascii="Palatino Linotype" w:hAnsi="Palatino Linotype"/>
                  <w:sz w:val="20"/>
                  <w:szCs w:val="20"/>
                </w:rPr>
                <w:t xml:space="preserve">violation </w:t>
              </w:r>
              <w:r w:rsidRPr="00302058">
                <w:rPr>
                  <w:rFonts w:ascii="Palatino Linotype" w:hAnsi="Palatino Linotype"/>
                  <w:sz w:val="20"/>
                  <w:szCs w:val="20"/>
                </w:rPr>
                <w:t>has or would have an</w:t>
              </w:r>
              <w:r w:rsidR="006B5FAC" w:rsidRPr="00302058">
                <w:rPr>
                  <w:rFonts w:ascii="Palatino Linotype" w:hAnsi="Palatino Linotype"/>
                  <w:sz w:val="20"/>
                  <w:szCs w:val="20"/>
                </w:rPr>
                <w:t>y</w:t>
              </w:r>
              <w:r w:rsidRPr="00302058">
                <w:rPr>
                  <w:rFonts w:ascii="Palatino Linotype" w:hAnsi="Palatino Linotype"/>
                  <w:sz w:val="20"/>
                  <w:szCs w:val="20"/>
                </w:rPr>
                <w:t xml:space="preserve"> adverse effect to the Company.</w:t>
              </w:r>
            </w:ins>
          </w:p>
          <w:p w14:paraId="1CFDC6EC" w14:textId="77777777" w:rsidR="00696A98" w:rsidRPr="00302058" w:rsidRDefault="00696A98" w:rsidP="00696A98">
            <w:pPr>
              <w:pStyle w:val="ListParagraph"/>
              <w:rPr>
                <w:ins w:id="784" w:author="OLTRE" w:date="2024-05-21T20:17:00Z"/>
                <w:rFonts w:ascii="Palatino Linotype" w:hAnsi="Palatino Linotype"/>
                <w:sz w:val="20"/>
                <w:szCs w:val="20"/>
              </w:rPr>
            </w:pPr>
          </w:p>
          <w:p w14:paraId="4EC52067" w14:textId="77777777" w:rsidR="00696A98" w:rsidRPr="00302058" w:rsidRDefault="00696A98" w:rsidP="00696A98">
            <w:pPr>
              <w:pStyle w:val="MTH3"/>
              <w:numPr>
                <w:ilvl w:val="1"/>
                <w:numId w:val="98"/>
              </w:numPr>
              <w:spacing w:after="0"/>
              <w:ind w:left="882" w:hanging="426"/>
              <w:contextualSpacing/>
              <w:rPr>
                <w:ins w:id="785" w:author="OLTRE" w:date="2024-05-21T20:17:00Z"/>
                <w:rFonts w:ascii="Palatino Linotype" w:hAnsi="Palatino Linotype"/>
                <w:sz w:val="20"/>
                <w:szCs w:val="20"/>
              </w:rPr>
            </w:pPr>
            <w:ins w:id="786" w:author="OLTRE" w:date="2024-05-21T20:17:00Z">
              <w:r w:rsidRPr="00302058">
                <w:rPr>
                  <w:rFonts w:ascii="Palatino Linotype" w:hAnsi="Palatino Linotype"/>
                  <w:sz w:val="20"/>
                  <w:szCs w:val="20"/>
                  <w:u w:val="single"/>
                </w:rPr>
                <w:t>No Indebtedness</w:t>
              </w:r>
              <w:r w:rsidRPr="00302058">
                <w:rPr>
                  <w:rFonts w:ascii="Palatino Linotype" w:hAnsi="Palatino Linotype"/>
                  <w:sz w:val="20"/>
                  <w:szCs w:val="20"/>
                </w:rPr>
                <w:t>. The Company does not have any indebtedness under any loan, arrangement, agreement, or otherwise with any banks, shareholders, or other third party.</w:t>
              </w:r>
            </w:ins>
          </w:p>
          <w:p w14:paraId="7B78F2FF" w14:textId="77777777" w:rsidR="00696A98" w:rsidRPr="00302058" w:rsidRDefault="00696A98" w:rsidP="00696A98">
            <w:pPr>
              <w:pStyle w:val="ListParagraph"/>
              <w:rPr>
                <w:ins w:id="787" w:author="OLTRE" w:date="2024-05-21T20:17:00Z"/>
                <w:rFonts w:ascii="Palatino Linotype" w:hAnsi="Palatino Linotype"/>
                <w:sz w:val="20"/>
                <w:szCs w:val="20"/>
              </w:rPr>
            </w:pPr>
          </w:p>
          <w:p w14:paraId="6A0F09D5" w14:textId="021A1FEB" w:rsidR="00696A98" w:rsidRPr="00302058" w:rsidRDefault="00696A98" w:rsidP="00696A98">
            <w:pPr>
              <w:pStyle w:val="MTH3"/>
              <w:numPr>
                <w:ilvl w:val="1"/>
                <w:numId w:val="98"/>
              </w:numPr>
              <w:spacing w:after="0"/>
              <w:ind w:left="882" w:hanging="426"/>
              <w:contextualSpacing/>
              <w:rPr>
                <w:ins w:id="788" w:author="OLTRE" w:date="2024-05-21T20:17:00Z"/>
                <w:rFonts w:ascii="Palatino Linotype" w:hAnsi="Palatino Linotype"/>
                <w:sz w:val="20"/>
                <w:szCs w:val="20"/>
                <w:u w:val="single"/>
              </w:rPr>
            </w:pPr>
            <w:ins w:id="789" w:author="OLTRE" w:date="2024-05-21T20:17:00Z">
              <w:r w:rsidRPr="00302058">
                <w:rPr>
                  <w:rFonts w:ascii="Palatino Linotype" w:hAnsi="Palatino Linotype"/>
                  <w:sz w:val="20"/>
                  <w:szCs w:val="20"/>
                  <w:u w:val="single"/>
                </w:rPr>
                <w:t>No Encumberance</w:t>
              </w:r>
              <w:r w:rsidRPr="00302058">
                <w:rPr>
                  <w:rFonts w:ascii="Palatino Linotype" w:hAnsi="Palatino Linotype"/>
                  <w:sz w:val="20"/>
                  <w:szCs w:val="20"/>
                </w:rPr>
                <w:t xml:space="preserve">. None of the Company’s assets and properties, including the Company Intellectual Property are under any encumberance of any kind, including mortgage, </w:t>
              </w:r>
              <w:r w:rsidR="00AF5E26" w:rsidRPr="00302058">
                <w:rPr>
                  <w:rFonts w:ascii="Palatino Linotype" w:hAnsi="Palatino Linotype"/>
                  <w:sz w:val="20"/>
                  <w:szCs w:val="20"/>
                </w:rPr>
                <w:t xml:space="preserve">and </w:t>
              </w:r>
              <w:r w:rsidRPr="00302058">
                <w:rPr>
                  <w:rFonts w:ascii="Palatino Linotype" w:hAnsi="Palatino Linotype"/>
                  <w:sz w:val="20"/>
                  <w:szCs w:val="20"/>
                </w:rPr>
                <w:t xml:space="preserve">pledge, </w:t>
              </w:r>
              <w:r w:rsidR="00513C1E" w:rsidRPr="00302058">
                <w:rPr>
                  <w:rFonts w:ascii="Palatino Linotype" w:hAnsi="Palatino Linotype"/>
                  <w:sz w:val="20"/>
                  <w:szCs w:val="20"/>
                </w:rPr>
                <w:t>fiduciary security</w:t>
              </w:r>
              <w:r w:rsidRPr="00302058">
                <w:rPr>
                  <w:rFonts w:ascii="Palatino Linotype" w:hAnsi="Palatino Linotype"/>
                  <w:sz w:val="20"/>
                  <w:szCs w:val="20"/>
                </w:rPr>
                <w:t>.</w:t>
              </w:r>
            </w:ins>
          </w:p>
          <w:p w14:paraId="6AD1A98C" w14:textId="77777777" w:rsidR="00696A98" w:rsidRPr="00302058" w:rsidRDefault="00696A98" w:rsidP="007B5F69">
            <w:pPr>
              <w:rPr>
                <w:moveTo w:id="790" w:author="OLTRE" w:date="2024-05-21T20:17:00Z"/>
                <w:rFonts w:ascii="Palatino Linotype" w:hAnsi="Palatino Linotype"/>
                <w:rPrChange w:id="791" w:author="OLTRE" w:date="2024-05-21T20:17:00Z">
                  <w:rPr>
                    <w:moveTo w:id="792" w:author="OLTRE" w:date="2024-05-21T20:17:00Z"/>
                    <w:rFonts w:ascii="Palatino Linotype" w:hAnsi="Palatino Linotype"/>
                    <w:sz w:val="20"/>
                    <w:u w:val="single"/>
                  </w:rPr>
                </w:rPrChange>
              </w:rPr>
              <w:pPrChange w:id="793" w:author="OLTRE" w:date="2024-05-21T20:17:00Z">
                <w:pPr>
                  <w:pStyle w:val="MTH3"/>
                  <w:numPr>
                    <w:ilvl w:val="0"/>
                    <w:numId w:val="0"/>
                  </w:numPr>
                  <w:tabs>
                    <w:tab w:val="clear" w:pos="1145"/>
                  </w:tabs>
                  <w:spacing w:after="0"/>
                  <w:ind w:left="0" w:hanging="13"/>
                  <w:contextualSpacing/>
                </w:pPr>
              </w:pPrChange>
            </w:pPr>
            <w:moveToRangeStart w:id="794" w:author="OLTRE" w:date="2024-05-21T20:17:00Z" w:name="move167215073"/>
          </w:p>
          <w:p w14:paraId="086258F2" w14:textId="786BFAD5" w:rsidR="00696A98" w:rsidRPr="00302058" w:rsidRDefault="00696A98" w:rsidP="00696A98">
            <w:pPr>
              <w:pStyle w:val="MTH3"/>
              <w:numPr>
                <w:ilvl w:val="1"/>
                <w:numId w:val="98"/>
              </w:numPr>
              <w:spacing w:after="0"/>
              <w:ind w:left="882" w:hanging="426"/>
              <w:contextualSpacing/>
              <w:rPr>
                <w:ins w:id="795" w:author="OLTRE" w:date="2024-05-21T20:17:00Z"/>
                <w:rFonts w:ascii="Palatino Linotype" w:hAnsi="Palatino Linotype"/>
                <w:sz w:val="20"/>
                <w:szCs w:val="20"/>
              </w:rPr>
            </w:pPr>
            <w:moveTo w:id="796" w:author="OLTRE" w:date="2024-05-21T20:17:00Z">
              <w:r w:rsidRPr="00302058">
                <w:rPr>
                  <w:rFonts w:ascii="Palatino Linotype" w:hAnsi="Palatino Linotype"/>
                  <w:sz w:val="20"/>
                  <w:szCs w:val="20"/>
                  <w:u w:val="single"/>
                </w:rPr>
                <w:t>Voting Rights.</w:t>
              </w:r>
              <w:r w:rsidRPr="00302058">
                <w:rPr>
                  <w:rFonts w:ascii="Palatino Linotype" w:hAnsi="Palatino Linotype"/>
                  <w:sz w:val="20"/>
                  <w:szCs w:val="20"/>
                </w:rPr>
                <w:t xml:space="preserve"> </w:t>
              </w:r>
            </w:moveTo>
            <w:moveToRangeEnd w:id="794"/>
            <w:ins w:id="797" w:author="OLTRE" w:date="2024-05-21T20:17:00Z">
              <w:r w:rsidRPr="00302058">
                <w:rPr>
                  <w:rFonts w:ascii="Palatino Linotype" w:hAnsi="Palatino Linotype"/>
                  <w:sz w:val="20"/>
                  <w:szCs w:val="20"/>
                </w:rPr>
                <w:t xml:space="preserve">Except as contemplated in the Investor Agreement, no </w:t>
              </w:r>
              <w:r w:rsidR="006D6113" w:rsidRPr="00302058">
                <w:rPr>
                  <w:rFonts w:ascii="Palatino Linotype" w:hAnsi="Palatino Linotype"/>
                  <w:sz w:val="20"/>
                  <w:szCs w:val="20"/>
                </w:rPr>
                <w:t>S</w:t>
              </w:r>
              <w:r w:rsidRPr="00302058">
                <w:rPr>
                  <w:rFonts w:ascii="Palatino Linotype" w:hAnsi="Palatino Linotype"/>
                  <w:sz w:val="20"/>
                  <w:szCs w:val="20"/>
                </w:rPr>
                <w:t>hareholder of the Company has entered into any agreements with respect to the voting of capital shares of the Company.</w:t>
              </w:r>
            </w:ins>
          </w:p>
          <w:p w14:paraId="3FFB03C5" w14:textId="77777777" w:rsidR="00696A98" w:rsidRPr="00302058" w:rsidRDefault="00696A98" w:rsidP="00696A98">
            <w:pPr>
              <w:pStyle w:val="ListParagraph"/>
              <w:rPr>
                <w:ins w:id="798" w:author="OLTRE" w:date="2024-05-21T20:17:00Z"/>
                <w:rFonts w:ascii="Palatino Linotype" w:hAnsi="Palatino Linotype"/>
                <w:sz w:val="20"/>
                <w:szCs w:val="20"/>
              </w:rPr>
            </w:pPr>
          </w:p>
          <w:p w14:paraId="1BCC7DD3" w14:textId="19B4A8AC" w:rsidR="00696A98" w:rsidRPr="00302058" w:rsidRDefault="00696A98" w:rsidP="00696A98">
            <w:pPr>
              <w:pStyle w:val="MTH3"/>
              <w:numPr>
                <w:ilvl w:val="1"/>
                <w:numId w:val="98"/>
              </w:numPr>
              <w:spacing w:after="0"/>
              <w:ind w:left="882" w:hanging="426"/>
              <w:contextualSpacing/>
              <w:rPr>
                <w:ins w:id="799" w:author="OLTRE" w:date="2024-05-21T20:17:00Z"/>
                <w:rFonts w:ascii="Palatino Linotype" w:hAnsi="Palatino Linotype"/>
                <w:sz w:val="20"/>
                <w:u w:val="single"/>
              </w:rPr>
            </w:pPr>
            <w:ins w:id="800" w:author="OLTRE" w:date="2024-05-21T20:17:00Z">
              <w:r w:rsidRPr="00302058">
                <w:rPr>
                  <w:rFonts w:ascii="Palatino Linotype" w:hAnsi="Palatino Linotype"/>
                  <w:sz w:val="20"/>
                  <w:szCs w:val="20"/>
                  <w:u w:val="single"/>
                </w:rPr>
                <w:t>Intellectual</w:t>
              </w:r>
              <w:r w:rsidRPr="00302058">
                <w:rPr>
                  <w:rFonts w:ascii="Palatino Linotype" w:hAnsi="Palatino Linotype"/>
                  <w:sz w:val="20"/>
                  <w:u w:val="single"/>
                </w:rPr>
                <w:t xml:space="preserve"> Property</w:t>
              </w:r>
              <w:r w:rsidRPr="00302058">
                <w:rPr>
                  <w:rFonts w:ascii="Palatino Linotype" w:hAnsi="Palatino Linotype"/>
                  <w:sz w:val="20"/>
                </w:rPr>
                <w:t>.  The Company is the sole legal and beneficial owner of or has licensed to it on normal commercial terms all the Company Intellectual Property which is material in the context of its business and which is required by it in order to carry on its business as it is being conducted, where (in each case) the lack of such ownership or licence would reasonably be expected to have an adverse effect to the Company</w:t>
              </w:r>
              <w:r w:rsidR="00A97509" w:rsidRPr="00302058">
                <w:rPr>
                  <w:rFonts w:ascii="Palatino Linotype" w:hAnsi="Palatino Linotype"/>
                  <w:sz w:val="20"/>
                </w:rPr>
                <w:t>.</w:t>
              </w:r>
            </w:ins>
          </w:p>
          <w:p w14:paraId="5BE7CFB4" w14:textId="77777777" w:rsidR="00696A98" w:rsidRPr="00302058" w:rsidRDefault="00696A98" w:rsidP="007B5F69">
            <w:pPr>
              <w:rPr>
                <w:rFonts w:ascii="Palatino Linotype" w:hAnsi="Palatino Linotype"/>
                <w:u w:val="single"/>
                <w:rPrChange w:id="801" w:author="OLTRE" w:date="2024-05-21T20:17:00Z">
                  <w:rPr>
                    <w:rFonts w:ascii="Palatino Linotype" w:hAnsi="Palatino Linotype"/>
                    <w:sz w:val="20"/>
                    <w:u w:val="single"/>
                  </w:rPr>
                </w:rPrChange>
              </w:rPr>
              <w:pPrChange w:id="802" w:author="OLTRE" w:date="2024-05-21T20:17:00Z">
                <w:pPr>
                  <w:pStyle w:val="MTH3"/>
                  <w:numPr>
                    <w:ilvl w:val="0"/>
                    <w:numId w:val="0"/>
                  </w:numPr>
                  <w:tabs>
                    <w:tab w:val="clear" w:pos="1145"/>
                  </w:tabs>
                  <w:spacing w:after="0"/>
                  <w:ind w:left="0" w:hanging="13"/>
                  <w:contextualSpacing/>
                </w:pPr>
              </w:pPrChange>
            </w:pPr>
          </w:p>
          <w:p w14:paraId="67181B22" w14:textId="50B655B5" w:rsidR="00696A98" w:rsidRPr="00302058" w:rsidRDefault="00696A98" w:rsidP="00696A98">
            <w:pPr>
              <w:pStyle w:val="MTH3"/>
              <w:numPr>
                <w:ilvl w:val="1"/>
                <w:numId w:val="98"/>
              </w:numPr>
              <w:spacing w:after="0"/>
              <w:ind w:left="882" w:hanging="426"/>
              <w:contextualSpacing/>
              <w:rPr>
                <w:rFonts w:ascii="Palatino Linotype" w:hAnsi="Palatino Linotype"/>
                <w:sz w:val="20"/>
                <w:szCs w:val="20"/>
                <w:u w:val="single"/>
              </w:rPr>
              <w:pPrChange w:id="803" w:author="OLTRE" w:date="2024-05-21T20:17:00Z">
                <w:pPr>
                  <w:pStyle w:val="MTH3"/>
                  <w:numPr>
                    <w:ilvl w:val="1"/>
                    <w:numId w:val="9"/>
                  </w:numPr>
                  <w:tabs>
                    <w:tab w:val="clear" w:pos="1145"/>
                  </w:tabs>
                  <w:spacing w:after="0"/>
                  <w:ind w:left="0" w:hanging="13"/>
                  <w:contextualSpacing/>
                </w:pPr>
              </w:pPrChange>
            </w:pPr>
            <w:r w:rsidRPr="00302058">
              <w:rPr>
                <w:rFonts w:ascii="Palatino Linotype" w:hAnsi="Palatino Linotype"/>
                <w:sz w:val="20"/>
                <w:szCs w:val="20"/>
                <w:u w:val="single"/>
              </w:rPr>
              <w:t>Valid Issuance of Shares</w:t>
            </w:r>
            <w:bookmarkStart w:id="804" w:name="_DV_M235"/>
            <w:bookmarkStart w:id="805" w:name="_DV_M236"/>
            <w:bookmarkEnd w:id="804"/>
            <w:bookmarkEnd w:id="805"/>
            <w:r w:rsidRPr="00302058">
              <w:rPr>
                <w:rFonts w:ascii="Palatino Linotype" w:hAnsi="Palatino Linotype"/>
                <w:sz w:val="20"/>
                <w:rPrChange w:id="806" w:author="OLTRE" w:date="2024-05-21T20:17:00Z">
                  <w:rPr>
                    <w:rFonts w:ascii="Palatino Linotype" w:hAnsi="Palatino Linotype"/>
                    <w:sz w:val="20"/>
                    <w:u w:val="single"/>
                  </w:rPr>
                </w:rPrChange>
              </w:rPr>
              <w:t>.</w:t>
            </w:r>
            <w:r w:rsidRPr="00302058">
              <w:rPr>
                <w:rFonts w:ascii="Palatino Linotype" w:hAnsi="Palatino Linotype"/>
                <w:sz w:val="20"/>
                <w:szCs w:val="20"/>
              </w:rPr>
              <w:t xml:space="preserve"> The Shares, when allotted and issued in accordance with the terms and for the consideration set forth in this Agreement, will be validly allotted and issued, fully paid and free of restrictions on transfer other than restrictions on transfer under the Transaction Agreements, applicable securities laws (if any) and liens or encumbrances created by or imposed by the Subscriber</w:t>
            </w:r>
            <w:del w:id="807" w:author="OLTRE" w:date="2024-05-21T20:17:00Z">
              <w:r w:rsidR="00344F27" w:rsidRPr="00D12FE5">
                <w:rPr>
                  <w:rFonts w:ascii="Palatino Linotype" w:hAnsi="Palatino Linotype"/>
                  <w:sz w:val="20"/>
                  <w:szCs w:val="20"/>
                </w:rPr>
                <w:delText>,</w:delText>
              </w:r>
            </w:del>
            <w:ins w:id="808" w:author="OLTRE" w:date="2024-05-21T20:17:00Z">
              <w:r w:rsidRPr="00302058">
                <w:rPr>
                  <w:rFonts w:ascii="Palatino Linotype" w:hAnsi="Palatino Linotype"/>
                  <w:sz w:val="20"/>
                  <w:szCs w:val="20"/>
                </w:rPr>
                <w:t>.</w:t>
              </w:r>
            </w:ins>
            <w:r w:rsidRPr="00302058">
              <w:rPr>
                <w:rFonts w:ascii="Palatino Linotype" w:hAnsi="Palatino Linotype"/>
                <w:sz w:val="20"/>
                <w:szCs w:val="20"/>
              </w:rPr>
              <w:t xml:space="preserve"> The Shares will be issued in compliance with all applicable securities laws in the </w:t>
            </w:r>
            <w:del w:id="809" w:author="OLTRE" w:date="2024-05-21T20:17:00Z">
              <w:r w:rsidR="00451654" w:rsidRPr="00D12FE5">
                <w:rPr>
                  <w:rFonts w:ascii="Palatino Linotype" w:hAnsi="Palatino Linotype"/>
                  <w:sz w:val="20"/>
                  <w:szCs w:val="20"/>
                </w:rPr>
                <w:delText>Republik</w:delText>
              </w:r>
            </w:del>
            <w:ins w:id="810" w:author="OLTRE" w:date="2024-05-21T20:17:00Z">
              <w:r w:rsidRPr="00302058">
                <w:rPr>
                  <w:rFonts w:ascii="Palatino Linotype" w:hAnsi="Palatino Linotype"/>
                  <w:sz w:val="20"/>
                  <w:szCs w:val="20"/>
                </w:rPr>
                <w:t>Republic</w:t>
              </w:r>
            </w:ins>
            <w:r w:rsidRPr="00302058">
              <w:rPr>
                <w:rFonts w:ascii="Palatino Linotype" w:hAnsi="Palatino Linotype"/>
                <w:sz w:val="20"/>
                <w:szCs w:val="20"/>
              </w:rPr>
              <w:t xml:space="preserve"> of Indonesia. </w:t>
            </w:r>
            <w:del w:id="811" w:author="OLTRE" w:date="2024-05-21T20:17:00Z">
              <w:r w:rsidR="00C42E97" w:rsidRPr="00D12FE5">
                <w:rPr>
                  <w:rFonts w:ascii="Palatino Linotype" w:hAnsi="Palatino Linotype"/>
                  <w:sz w:val="20"/>
                  <w:szCs w:val="20"/>
                </w:rPr>
                <w:delText>The</w:delText>
              </w:r>
            </w:del>
            <w:ins w:id="812" w:author="OLTRE" w:date="2024-05-21T20:17:00Z">
              <w:r w:rsidRPr="00302058">
                <w:rPr>
                  <w:rFonts w:ascii="Palatino Linotype" w:hAnsi="Palatino Linotype"/>
                  <w:sz w:val="20"/>
                  <w:szCs w:val="20"/>
                </w:rPr>
                <w:t xml:space="preserve">In the event of an IPO of the Company’s shares, </w:t>
              </w:r>
              <w:r w:rsidRPr="00302058">
                <w:rPr>
                  <w:rFonts w:ascii="Palatino Linotype" w:hAnsi="Palatino Linotype"/>
                  <w:sz w:val="20"/>
                </w:rPr>
                <w:t>the</w:t>
              </w:r>
            </w:ins>
            <w:r w:rsidRPr="00302058">
              <w:rPr>
                <w:rFonts w:ascii="Palatino Linotype" w:hAnsi="Palatino Linotype"/>
                <w:sz w:val="20"/>
              </w:rPr>
              <w:t xml:space="preserve"> ordinary shares issuable upon conversion of the Shares have been duly reserved for issuance, and upon allotment and issuance in accordance with the terms of the Amended Articles of Association, will be validly allotted and issued, fully paid and free of restrictions on transfer other than restrictions on transfer under the Transaction Agreements, applicable securities laws and liens or encumbrances created by or imposed by </w:t>
            </w:r>
            <w:del w:id="813" w:author="OLTRE" w:date="2024-05-21T20:17:00Z">
              <w:r w:rsidR="00C42E97" w:rsidRPr="00D12FE5">
                <w:rPr>
                  <w:rFonts w:ascii="Palatino Linotype" w:hAnsi="Palatino Linotype"/>
                  <w:sz w:val="20"/>
                  <w:szCs w:val="20"/>
                </w:rPr>
                <w:delText>a</w:delText>
              </w:r>
            </w:del>
            <w:ins w:id="814" w:author="OLTRE" w:date="2024-05-21T20:17:00Z">
              <w:r w:rsidRPr="00302058">
                <w:rPr>
                  <w:rFonts w:ascii="Palatino Linotype" w:hAnsi="Palatino Linotype"/>
                  <w:sz w:val="20"/>
                </w:rPr>
                <w:t>the</w:t>
              </w:r>
            </w:ins>
            <w:r w:rsidRPr="00302058">
              <w:rPr>
                <w:rFonts w:ascii="Palatino Linotype" w:hAnsi="Palatino Linotype"/>
                <w:sz w:val="20"/>
              </w:rPr>
              <w:t xml:space="preserve"> Subscriber.</w:t>
            </w:r>
            <w:r w:rsidRPr="00302058">
              <w:rPr>
                <w:rFonts w:ascii="Palatino Linotype" w:hAnsi="Palatino Linotype"/>
                <w:sz w:val="20"/>
                <w:szCs w:val="20"/>
              </w:rPr>
              <w:t xml:space="preserve"> </w:t>
            </w:r>
          </w:p>
          <w:p w14:paraId="7E02EE72" w14:textId="77777777" w:rsidR="00D71DED" w:rsidRPr="00D12FE5" w:rsidRDefault="00D71DED" w:rsidP="00D71DED">
            <w:pPr>
              <w:pStyle w:val="ListParagraph"/>
              <w:ind w:left="0" w:hanging="13"/>
              <w:rPr>
                <w:del w:id="815" w:author="OLTRE" w:date="2024-05-21T20:17:00Z"/>
                <w:rFonts w:ascii="Palatino Linotype" w:hAnsi="Palatino Linotype"/>
                <w:sz w:val="20"/>
                <w:szCs w:val="20"/>
                <w:u w:val="single"/>
              </w:rPr>
            </w:pPr>
            <w:bookmarkStart w:id="816" w:name="_DV_M246"/>
            <w:bookmarkStart w:id="817" w:name="_DV_M247"/>
            <w:bookmarkEnd w:id="816"/>
            <w:bookmarkEnd w:id="817"/>
          </w:p>
          <w:p w14:paraId="5182889E" w14:textId="77777777" w:rsidR="00D71DED" w:rsidRPr="00D12FE5" w:rsidRDefault="00D71DED" w:rsidP="00D71DED">
            <w:pPr>
              <w:pStyle w:val="ListParagraph"/>
              <w:ind w:left="0" w:hanging="13"/>
              <w:rPr>
                <w:del w:id="818" w:author="OLTRE" w:date="2024-05-21T20:17:00Z"/>
                <w:rFonts w:ascii="Palatino Linotype" w:hAnsi="Palatino Linotype"/>
                <w:sz w:val="20"/>
                <w:szCs w:val="20"/>
                <w:u w:val="single"/>
              </w:rPr>
            </w:pPr>
          </w:p>
          <w:p w14:paraId="17C00352" w14:textId="77777777" w:rsidR="00D71DED" w:rsidRPr="00D12FE5" w:rsidRDefault="00D71DED" w:rsidP="00D71DED">
            <w:pPr>
              <w:pStyle w:val="ListParagraph"/>
              <w:ind w:left="0" w:hanging="13"/>
              <w:rPr>
                <w:del w:id="819" w:author="OLTRE" w:date="2024-05-21T20:17:00Z"/>
                <w:rFonts w:ascii="Palatino Linotype" w:hAnsi="Palatino Linotype"/>
                <w:sz w:val="20"/>
                <w:szCs w:val="20"/>
                <w:u w:val="single"/>
              </w:rPr>
            </w:pPr>
          </w:p>
          <w:p w14:paraId="3C4C262C" w14:textId="77777777" w:rsidR="00D71DED" w:rsidRPr="00D12FE5" w:rsidRDefault="00D71DED" w:rsidP="00D71DED">
            <w:pPr>
              <w:pStyle w:val="ListParagraph"/>
              <w:ind w:left="0" w:hanging="13"/>
              <w:rPr>
                <w:del w:id="820" w:author="OLTRE" w:date="2024-05-21T20:17:00Z"/>
                <w:rFonts w:ascii="Palatino Linotype" w:hAnsi="Palatino Linotype"/>
                <w:sz w:val="20"/>
                <w:szCs w:val="20"/>
                <w:u w:val="single"/>
              </w:rPr>
            </w:pPr>
          </w:p>
          <w:p w14:paraId="50614777" w14:textId="77777777" w:rsidR="00D71DED" w:rsidRPr="00D12FE5" w:rsidRDefault="00D71DED" w:rsidP="00D71DED">
            <w:pPr>
              <w:pStyle w:val="ListParagraph"/>
              <w:ind w:left="0" w:hanging="13"/>
              <w:rPr>
                <w:del w:id="821" w:author="OLTRE" w:date="2024-05-21T20:17:00Z"/>
                <w:rFonts w:ascii="Palatino Linotype" w:hAnsi="Palatino Linotype"/>
                <w:sz w:val="20"/>
                <w:szCs w:val="20"/>
                <w:u w:val="single"/>
              </w:rPr>
            </w:pPr>
          </w:p>
          <w:p w14:paraId="3EFF8622" w14:textId="77777777" w:rsidR="00D71DED" w:rsidRPr="00D12FE5" w:rsidRDefault="00E12E33" w:rsidP="00D71DED">
            <w:pPr>
              <w:pStyle w:val="MTH3"/>
              <w:numPr>
                <w:ilvl w:val="1"/>
                <w:numId w:val="9"/>
              </w:numPr>
              <w:spacing w:after="0"/>
              <w:ind w:left="0" w:hanging="13"/>
              <w:contextualSpacing/>
              <w:rPr>
                <w:del w:id="822" w:author="OLTRE" w:date="2024-05-21T20:17:00Z"/>
                <w:rFonts w:ascii="Palatino Linotype" w:hAnsi="Palatino Linotype"/>
                <w:sz w:val="20"/>
                <w:szCs w:val="20"/>
                <w:u w:val="single"/>
              </w:rPr>
            </w:pPr>
            <w:del w:id="823" w:author="OLTRE" w:date="2024-05-21T20:17:00Z">
              <w:r w:rsidRPr="00D12FE5">
                <w:rPr>
                  <w:rFonts w:ascii="Palatino Linotype" w:hAnsi="Palatino Linotype"/>
                  <w:sz w:val="20"/>
                  <w:szCs w:val="20"/>
                  <w:u w:val="single"/>
                </w:rPr>
                <w:delText xml:space="preserve">Intellectual Property.  </w:delText>
              </w:r>
              <w:r w:rsidRPr="00D12FE5">
                <w:rPr>
                  <w:rFonts w:ascii="Palatino Linotype" w:hAnsi="Palatino Linotype"/>
                  <w:sz w:val="20"/>
                  <w:szCs w:val="20"/>
                </w:rPr>
                <w:delText>The</w:delText>
              </w:r>
              <w:r w:rsidR="00655500" w:rsidRPr="00D12FE5">
                <w:rPr>
                  <w:rFonts w:ascii="Palatino Linotype" w:hAnsi="Palatino Linotype"/>
                  <w:sz w:val="20"/>
                  <w:szCs w:val="20"/>
                </w:rPr>
                <w:delText xml:space="preserve"> Company </w:delText>
              </w:r>
              <w:r w:rsidRPr="00D12FE5">
                <w:rPr>
                  <w:rFonts w:ascii="Palatino Linotype" w:hAnsi="Palatino Linotype"/>
                  <w:sz w:val="20"/>
                  <w:szCs w:val="20"/>
                </w:rPr>
                <w:delText xml:space="preserve">owns or possesses or can acquire on commercially reasonable terms sufficient legal rights to all Company Intellectual Property without any known conflict with, or infringement of, the rights of others. To the </w:delText>
              </w:r>
              <w:r w:rsidR="00655500" w:rsidRPr="00D12FE5">
                <w:rPr>
                  <w:rFonts w:ascii="Palatino Linotype" w:hAnsi="Palatino Linotype"/>
                  <w:sz w:val="20"/>
                  <w:szCs w:val="20"/>
                </w:rPr>
                <w:delText>Company</w:delText>
              </w:r>
              <w:r w:rsidRPr="00D12FE5">
                <w:rPr>
                  <w:rFonts w:ascii="Palatino Linotype" w:hAnsi="Palatino Linotype"/>
                  <w:sz w:val="20"/>
                  <w:szCs w:val="20"/>
                </w:rPr>
                <w:delText xml:space="preserve">’s knowledge, no product or service marketed or sold (or proposed to be marketed or sold) by the </w:delText>
              </w:r>
              <w:r w:rsidR="00655500" w:rsidRPr="00D12FE5">
                <w:rPr>
                  <w:rFonts w:ascii="Palatino Linotype" w:hAnsi="Palatino Linotype"/>
                  <w:sz w:val="20"/>
                  <w:szCs w:val="20"/>
                </w:rPr>
                <w:delText>Company</w:delText>
              </w:r>
              <w:r w:rsidRPr="00D12FE5">
                <w:rPr>
                  <w:rFonts w:ascii="Palatino Linotype" w:hAnsi="Palatino Linotype"/>
                  <w:sz w:val="20"/>
                  <w:szCs w:val="20"/>
                </w:rPr>
                <w:delText xml:space="preserve"> violates or will violate any license or infringes or will infringe any intellectual property rights of any other party.</w:delText>
              </w:r>
            </w:del>
          </w:p>
          <w:p w14:paraId="6BC9A163" w14:textId="77777777" w:rsidR="00D71DED" w:rsidRPr="00D12FE5" w:rsidRDefault="00D71DED" w:rsidP="00D71DED">
            <w:pPr>
              <w:pStyle w:val="MTH3"/>
              <w:numPr>
                <w:ilvl w:val="0"/>
                <w:numId w:val="0"/>
              </w:numPr>
              <w:spacing w:after="0"/>
              <w:ind w:hanging="13"/>
              <w:contextualSpacing/>
              <w:rPr>
                <w:del w:id="824" w:author="OLTRE" w:date="2024-05-21T20:17:00Z"/>
                <w:rFonts w:ascii="Palatino Linotype" w:hAnsi="Palatino Linotype"/>
                <w:sz w:val="20"/>
                <w:szCs w:val="20"/>
                <w:u w:val="single"/>
              </w:rPr>
            </w:pPr>
          </w:p>
          <w:p w14:paraId="31414768" w14:textId="77777777" w:rsidR="00D71DED" w:rsidRPr="00D12FE5" w:rsidRDefault="00D71DED" w:rsidP="00D71DED">
            <w:pPr>
              <w:pStyle w:val="MTH3"/>
              <w:numPr>
                <w:ilvl w:val="0"/>
                <w:numId w:val="0"/>
              </w:numPr>
              <w:spacing w:after="0"/>
              <w:ind w:hanging="13"/>
              <w:contextualSpacing/>
              <w:rPr>
                <w:del w:id="825" w:author="OLTRE" w:date="2024-05-21T20:17:00Z"/>
                <w:rFonts w:ascii="Palatino Linotype" w:hAnsi="Palatino Linotype"/>
                <w:sz w:val="20"/>
                <w:szCs w:val="20"/>
                <w:u w:val="single"/>
              </w:rPr>
            </w:pPr>
          </w:p>
          <w:p w14:paraId="305D1E99" w14:textId="77777777" w:rsidR="00D71DED" w:rsidRPr="00D12FE5" w:rsidRDefault="00D71DED" w:rsidP="00D71DED">
            <w:pPr>
              <w:pStyle w:val="MTH3"/>
              <w:numPr>
                <w:ilvl w:val="0"/>
                <w:numId w:val="0"/>
              </w:numPr>
              <w:spacing w:after="0"/>
              <w:ind w:hanging="13"/>
              <w:contextualSpacing/>
              <w:rPr>
                <w:del w:id="826" w:author="OLTRE" w:date="2024-05-21T20:17:00Z"/>
                <w:rFonts w:ascii="Palatino Linotype" w:hAnsi="Palatino Linotype"/>
                <w:sz w:val="20"/>
                <w:szCs w:val="20"/>
                <w:u w:val="single"/>
              </w:rPr>
            </w:pPr>
          </w:p>
          <w:p w14:paraId="04529465" w14:textId="77777777" w:rsidR="00696A98" w:rsidRPr="00302058" w:rsidRDefault="00696A98" w:rsidP="007B5F69">
            <w:pPr>
              <w:rPr>
                <w:moveFrom w:id="827" w:author="OLTRE" w:date="2024-05-21T20:17:00Z"/>
                <w:rFonts w:ascii="Palatino Linotype" w:hAnsi="Palatino Linotype"/>
                <w:rPrChange w:id="828" w:author="OLTRE" w:date="2024-05-21T20:17:00Z">
                  <w:rPr>
                    <w:moveFrom w:id="829" w:author="OLTRE" w:date="2024-05-21T20:17:00Z"/>
                    <w:rFonts w:ascii="Palatino Linotype" w:hAnsi="Palatino Linotype"/>
                    <w:sz w:val="20"/>
                    <w:u w:val="single"/>
                  </w:rPr>
                </w:rPrChange>
              </w:rPr>
              <w:pPrChange w:id="830" w:author="OLTRE" w:date="2024-05-21T20:17:00Z">
                <w:pPr>
                  <w:pStyle w:val="MTH3"/>
                  <w:numPr>
                    <w:ilvl w:val="0"/>
                    <w:numId w:val="0"/>
                  </w:numPr>
                  <w:tabs>
                    <w:tab w:val="clear" w:pos="1145"/>
                  </w:tabs>
                  <w:spacing w:after="0"/>
                  <w:ind w:left="0" w:hanging="13"/>
                  <w:contextualSpacing/>
                </w:pPr>
              </w:pPrChange>
            </w:pPr>
            <w:moveFromRangeStart w:id="831" w:author="OLTRE" w:date="2024-05-21T20:17:00Z" w:name="move167215073"/>
          </w:p>
          <w:p w14:paraId="6B6573F5" w14:textId="77777777" w:rsidR="00D71DED" w:rsidRPr="00D12FE5" w:rsidRDefault="00696A98" w:rsidP="00D71DED">
            <w:pPr>
              <w:pStyle w:val="MTH3"/>
              <w:numPr>
                <w:ilvl w:val="1"/>
                <w:numId w:val="9"/>
              </w:numPr>
              <w:spacing w:after="0"/>
              <w:ind w:left="0" w:hanging="13"/>
              <w:contextualSpacing/>
              <w:rPr>
                <w:del w:id="832" w:author="OLTRE" w:date="2024-05-21T20:17:00Z"/>
                <w:rFonts w:ascii="Palatino Linotype" w:hAnsi="Palatino Linotype"/>
                <w:sz w:val="20"/>
                <w:szCs w:val="20"/>
                <w:u w:val="single"/>
              </w:rPr>
            </w:pPr>
            <w:moveFrom w:id="833" w:author="OLTRE" w:date="2024-05-21T20:17:00Z">
              <w:r w:rsidRPr="00302058">
                <w:rPr>
                  <w:rFonts w:ascii="Palatino Linotype" w:hAnsi="Palatino Linotype"/>
                  <w:sz w:val="20"/>
                  <w:szCs w:val="20"/>
                  <w:u w:val="single"/>
                </w:rPr>
                <w:t>Voting Rights.</w:t>
              </w:r>
              <w:r w:rsidRPr="00302058">
                <w:rPr>
                  <w:rFonts w:ascii="Palatino Linotype" w:hAnsi="Palatino Linotype"/>
                  <w:sz w:val="20"/>
                  <w:szCs w:val="20"/>
                </w:rPr>
                <w:t xml:space="preserve"> </w:t>
              </w:r>
            </w:moveFrom>
            <w:moveFromRangeEnd w:id="831"/>
            <w:del w:id="834" w:author="OLTRE" w:date="2024-05-21T20:17:00Z">
              <w:r w:rsidR="001645B0" w:rsidRPr="00D12FE5">
                <w:rPr>
                  <w:rFonts w:ascii="Palatino Linotype" w:hAnsi="Palatino Linotype"/>
                  <w:sz w:val="20"/>
                  <w:szCs w:val="20"/>
                </w:rPr>
                <w:delText>Except as contemplated in the Shareholders Agreement, no shareholder of the Company has entered into any agreements with respect to the voting of capital shares of the Company.</w:delText>
              </w:r>
            </w:del>
          </w:p>
          <w:p w14:paraId="2E1E7212" w14:textId="77777777" w:rsidR="00D71DED" w:rsidRPr="00D12FE5" w:rsidRDefault="00D71DED" w:rsidP="00D71DED">
            <w:pPr>
              <w:pStyle w:val="MTH3"/>
              <w:numPr>
                <w:ilvl w:val="0"/>
                <w:numId w:val="0"/>
              </w:numPr>
              <w:spacing w:after="0"/>
              <w:ind w:hanging="13"/>
              <w:contextualSpacing/>
              <w:rPr>
                <w:del w:id="835" w:author="OLTRE" w:date="2024-05-21T20:17:00Z"/>
                <w:rFonts w:ascii="Palatino Linotype" w:hAnsi="Palatino Linotype"/>
                <w:sz w:val="20"/>
                <w:szCs w:val="20"/>
                <w:u w:val="single"/>
              </w:rPr>
            </w:pPr>
          </w:p>
          <w:p w14:paraId="610ADDF3" w14:textId="77777777" w:rsidR="00D71DED" w:rsidRPr="00D12FE5" w:rsidRDefault="00BB72A4" w:rsidP="00D71DED">
            <w:pPr>
              <w:pStyle w:val="MTH3"/>
              <w:numPr>
                <w:ilvl w:val="1"/>
                <w:numId w:val="9"/>
              </w:numPr>
              <w:spacing w:after="0"/>
              <w:ind w:left="0" w:hanging="13"/>
              <w:contextualSpacing/>
              <w:rPr>
                <w:del w:id="836" w:author="OLTRE" w:date="2024-05-21T20:17:00Z"/>
                <w:rFonts w:ascii="Palatino Linotype" w:hAnsi="Palatino Linotype"/>
                <w:sz w:val="20"/>
                <w:szCs w:val="20"/>
                <w:u w:val="single"/>
              </w:rPr>
            </w:pPr>
            <w:del w:id="837" w:author="OLTRE" w:date="2024-05-21T20:17:00Z">
              <w:r w:rsidRPr="00D12FE5">
                <w:rPr>
                  <w:rFonts w:ascii="Palatino Linotype" w:hAnsi="Palatino Linotype" w:cs="Verdana"/>
                  <w:sz w:val="20"/>
                  <w:szCs w:val="20"/>
                  <w:u w:val="single"/>
                </w:rPr>
                <w:delText>No Material Outstanding Liabilities.</w:delText>
              </w:r>
              <w:r w:rsidRPr="00D12FE5">
                <w:rPr>
                  <w:rFonts w:ascii="Palatino Linotype" w:hAnsi="Palatino Linotype" w:cs="Verdana"/>
                  <w:sz w:val="20"/>
                  <w:szCs w:val="20"/>
                </w:rPr>
                <w:delText xml:space="preserve"> </w:delText>
              </w:r>
              <w:r w:rsidR="00E7212E" w:rsidRPr="00D12FE5">
                <w:rPr>
                  <w:rFonts w:ascii="Palatino Linotype" w:hAnsi="Palatino Linotype" w:cs="Verdana"/>
                  <w:sz w:val="20"/>
                  <w:szCs w:val="20"/>
                </w:rPr>
                <w:delText xml:space="preserve">Company has issued a statement letter stating that, up to the Closing, there are no material outstanding liabilities and obligations including but not limited to the payment obligations and tax related to the business activities of the Company  arising prior to and until the </w:delText>
              </w:r>
              <w:r w:rsidRPr="00D12FE5">
                <w:rPr>
                  <w:rFonts w:ascii="Palatino Linotype" w:hAnsi="Palatino Linotype" w:cs="Verdana"/>
                  <w:sz w:val="20"/>
                  <w:szCs w:val="20"/>
                </w:rPr>
                <w:delText>Completion</w:delText>
              </w:r>
              <w:r w:rsidR="00E7212E" w:rsidRPr="00D12FE5">
                <w:rPr>
                  <w:rFonts w:ascii="Palatino Linotype" w:hAnsi="Palatino Linotype"/>
                  <w:sz w:val="20"/>
                  <w:szCs w:val="20"/>
                  <w:u w:val="single"/>
                </w:rPr>
                <w:delText>.</w:delText>
              </w:r>
            </w:del>
          </w:p>
          <w:p w14:paraId="78F1A311" w14:textId="77777777" w:rsidR="00D71DED" w:rsidRPr="00D12FE5" w:rsidRDefault="00D71DED" w:rsidP="00D71DED">
            <w:pPr>
              <w:pStyle w:val="ListParagraph"/>
              <w:ind w:left="0" w:hanging="13"/>
              <w:rPr>
                <w:del w:id="838" w:author="OLTRE" w:date="2024-05-21T20:17:00Z"/>
                <w:rFonts w:ascii="Palatino Linotype" w:eastAsia="PMingLiU" w:hAnsi="Palatino Linotype" w:cs="Calibri"/>
                <w:sz w:val="20"/>
                <w:szCs w:val="20"/>
              </w:rPr>
            </w:pPr>
          </w:p>
          <w:p w14:paraId="6909C3AD" w14:textId="77777777" w:rsidR="00D71DED" w:rsidRPr="00D12FE5" w:rsidRDefault="00D71DED" w:rsidP="00D71DED">
            <w:pPr>
              <w:pStyle w:val="ListParagraph"/>
              <w:ind w:left="0" w:hanging="13"/>
              <w:rPr>
                <w:del w:id="839" w:author="OLTRE" w:date="2024-05-21T20:17:00Z"/>
                <w:rFonts w:ascii="Palatino Linotype" w:eastAsia="PMingLiU" w:hAnsi="Palatino Linotype" w:cs="Calibri"/>
                <w:sz w:val="20"/>
                <w:szCs w:val="20"/>
              </w:rPr>
            </w:pPr>
          </w:p>
          <w:p w14:paraId="36A4B178" w14:textId="77777777" w:rsidR="00D71DED" w:rsidRPr="00D12FE5" w:rsidRDefault="00D71DED" w:rsidP="00D71DED">
            <w:pPr>
              <w:pStyle w:val="ListParagraph"/>
              <w:ind w:left="0" w:hanging="13"/>
              <w:rPr>
                <w:del w:id="840" w:author="OLTRE" w:date="2024-05-21T20:17:00Z"/>
                <w:rFonts w:ascii="Palatino Linotype" w:eastAsia="PMingLiU" w:hAnsi="Palatino Linotype" w:cs="Calibri"/>
                <w:sz w:val="20"/>
                <w:szCs w:val="20"/>
              </w:rPr>
            </w:pPr>
          </w:p>
          <w:p w14:paraId="67391877" w14:textId="77777777" w:rsidR="009734C5" w:rsidRPr="00D12FE5" w:rsidRDefault="009734C5" w:rsidP="00D71DED">
            <w:pPr>
              <w:pStyle w:val="MTH3"/>
              <w:numPr>
                <w:ilvl w:val="1"/>
                <w:numId w:val="9"/>
              </w:numPr>
              <w:spacing w:after="0"/>
              <w:ind w:left="0" w:hanging="13"/>
              <w:contextualSpacing/>
              <w:rPr>
                <w:del w:id="841" w:author="OLTRE" w:date="2024-05-21T20:17:00Z"/>
                <w:rFonts w:ascii="Palatino Linotype" w:hAnsi="Palatino Linotype"/>
                <w:sz w:val="20"/>
                <w:szCs w:val="20"/>
                <w:u w:val="single"/>
              </w:rPr>
            </w:pPr>
            <w:del w:id="842" w:author="OLTRE" w:date="2024-05-21T20:17:00Z">
              <w:r w:rsidRPr="00D12FE5">
                <w:rPr>
                  <w:rFonts w:ascii="Palatino Linotype" w:eastAsia="PMingLiU" w:hAnsi="Palatino Linotype" w:cs="Calibri"/>
                  <w:sz w:val="20"/>
                  <w:szCs w:val="20"/>
                </w:rPr>
                <w:delText xml:space="preserve">For the avoidance of doubt, all representations and warranties from the </w:delText>
              </w:r>
              <w:r w:rsidR="00655500" w:rsidRPr="00D12FE5">
                <w:rPr>
                  <w:rFonts w:ascii="Palatino Linotype" w:eastAsia="PMingLiU" w:hAnsi="Palatino Linotype" w:cs="Calibri"/>
                  <w:sz w:val="20"/>
                  <w:szCs w:val="20"/>
                </w:rPr>
                <w:delText>Company</w:delText>
              </w:r>
              <w:r w:rsidRPr="00D12FE5">
                <w:rPr>
                  <w:rFonts w:ascii="Palatino Linotype" w:eastAsia="PMingLiU" w:hAnsi="Palatino Linotype" w:cs="Calibri"/>
                  <w:sz w:val="20"/>
                  <w:szCs w:val="20"/>
                </w:rPr>
                <w:delText xml:space="preserve"> shall not be waived or discharged upon the subscription of the Subscription Shares and </w:delText>
              </w:r>
              <w:r w:rsidRPr="00D12FE5">
                <w:rPr>
                  <w:rFonts w:ascii="Palatino Linotype" w:hAnsi="Palatino Linotype" w:cs="Calibri"/>
                  <w:sz w:val="20"/>
                  <w:szCs w:val="20"/>
                </w:rPr>
                <w:delText xml:space="preserve">shall </w:delText>
              </w:r>
              <w:r w:rsidRPr="00D12FE5">
                <w:rPr>
                  <w:rFonts w:ascii="Palatino Linotype" w:eastAsia="PMingLiU" w:hAnsi="Palatino Linotype" w:cs="Calibri"/>
                  <w:sz w:val="20"/>
                  <w:szCs w:val="20"/>
                </w:rPr>
                <w:delText>survive termination of this Agreement</w:delText>
              </w:r>
              <w:r w:rsidR="00331B1D" w:rsidRPr="00D12FE5">
                <w:rPr>
                  <w:rFonts w:ascii="Palatino Linotype" w:eastAsia="PMingLiU" w:hAnsi="Palatino Linotype" w:cs="Calibri"/>
                  <w:sz w:val="20"/>
                  <w:szCs w:val="20"/>
                </w:rPr>
                <w:delText xml:space="preserve"> and </w:delText>
              </w:r>
              <w:r w:rsidR="00331B1D" w:rsidRPr="00D12FE5">
                <w:rPr>
                  <w:rFonts w:ascii="Palatino Linotype" w:hAnsi="Palatino Linotype" w:cs="Verdana"/>
                  <w:sz w:val="20"/>
                  <w:szCs w:val="20"/>
                </w:rPr>
                <w:delText>shall not in any respect be extinguished or affected by the Closing, or by any other event or matter whatsoever, except by a specific and duly authorised written waiver or release by The Subscriber</w:delText>
              </w:r>
              <w:r w:rsidR="001B4998" w:rsidRPr="00D12FE5">
                <w:rPr>
                  <w:rFonts w:ascii="Palatino Linotype" w:hAnsi="Palatino Linotype" w:cs="Verdana"/>
                  <w:sz w:val="20"/>
                  <w:szCs w:val="20"/>
                </w:rPr>
                <w:delText>s</w:delText>
              </w:r>
              <w:r w:rsidRPr="00D12FE5">
                <w:rPr>
                  <w:rFonts w:ascii="Palatino Linotype" w:eastAsia="PMingLiU" w:hAnsi="Palatino Linotype" w:cs="Calibri"/>
                  <w:sz w:val="20"/>
                  <w:szCs w:val="20"/>
                </w:rPr>
                <w:delText>.</w:delText>
              </w:r>
            </w:del>
          </w:p>
          <w:p w14:paraId="146C7F33" w14:textId="77777777" w:rsidR="009734C5" w:rsidRPr="00D12FE5" w:rsidRDefault="009734C5" w:rsidP="004C37F8">
            <w:pPr>
              <w:pStyle w:val="MTH3"/>
              <w:keepNext/>
              <w:keepLines/>
              <w:numPr>
                <w:ilvl w:val="0"/>
                <w:numId w:val="0"/>
              </w:numPr>
              <w:tabs>
                <w:tab w:val="left" w:pos="426"/>
              </w:tabs>
              <w:spacing w:after="0"/>
              <w:contextualSpacing/>
              <w:rPr>
                <w:del w:id="843" w:author="OLTRE" w:date="2024-05-21T20:17:00Z"/>
                <w:rFonts w:ascii="Palatino Linotype" w:hAnsi="Palatino Linotype"/>
                <w:sz w:val="20"/>
                <w:szCs w:val="20"/>
                <w:u w:val="single"/>
              </w:rPr>
            </w:pPr>
          </w:p>
          <w:p w14:paraId="3C560A73" w14:textId="21588592" w:rsidR="00482910" w:rsidRPr="00302058" w:rsidRDefault="00482910" w:rsidP="008D0018">
            <w:pPr>
              <w:pStyle w:val="MTH3"/>
              <w:numPr>
                <w:ilvl w:val="0"/>
                <w:numId w:val="0"/>
              </w:numPr>
              <w:spacing w:after="0"/>
              <w:contextualSpacing/>
              <w:rPr>
                <w:rFonts w:ascii="Palatino Linotype" w:hAnsi="Palatino Linotype"/>
                <w:sz w:val="20"/>
                <w:rPrChange w:id="844" w:author="OLTRE" w:date="2024-05-21T20:17:00Z">
                  <w:rPr>
                    <w:rFonts w:ascii="Palatino Linotype" w:hAnsi="Palatino Linotype"/>
                    <w:sz w:val="20"/>
                    <w:lang w:val="en-US"/>
                  </w:rPr>
                </w:rPrChange>
              </w:rPr>
              <w:pPrChange w:id="845" w:author="OLTRE" w:date="2024-05-21T20:17:00Z">
                <w:pPr/>
              </w:pPrChange>
            </w:pPr>
          </w:p>
        </w:tc>
        <w:tc>
          <w:tcPr>
            <w:tcW w:w="4150" w:type="dxa"/>
            <w:shd w:val="clear" w:color="auto" w:fill="auto"/>
          </w:tcPr>
          <w:p w14:paraId="4BDBBEBC" w14:textId="77777777" w:rsidR="007A4033" w:rsidRPr="00302058" w:rsidRDefault="007A4033" w:rsidP="006A39AB">
            <w:pPr>
              <w:pStyle w:val="Cen1"/>
              <w:shd w:val="clear" w:color="auto" w:fill="auto"/>
              <w:spacing w:after="0"/>
              <w:contextualSpacing/>
              <w:jc w:val="both"/>
              <w:rPr>
                <w:rFonts w:ascii="Palatino Linotype" w:hAnsi="Palatino Linotype"/>
                <w:b w:val="0"/>
                <w:color w:val="E7E6E6" w:themeColor="background2"/>
                <w:sz w:val="20"/>
                <w:lang w:val="id-ID"/>
                <w:rPrChange w:id="846"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847" w:author="OLTRE" w:date="2024-05-21T20:17:00Z">
                  <w:rPr>
                    <w:rFonts w:ascii="Palatino Linotype" w:hAnsi="Palatino Linotype"/>
                    <w:b w:val="0"/>
                    <w:sz w:val="20"/>
                  </w:rPr>
                </w:rPrChange>
              </w:rPr>
              <w:lastRenderedPageBreak/>
              <w:t>Para Pihak telah menyepakati sebagai berikut:</w:t>
            </w:r>
          </w:p>
          <w:p w14:paraId="48310D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848" w:author="OLTRE" w:date="2024-05-21T20:17:00Z">
                  <w:rPr>
                    <w:rFonts w:ascii="Palatino Linotype" w:hAnsi="Palatino Linotype"/>
                    <w:b w:val="0"/>
                    <w:sz w:val="20"/>
                    <w:lang w:val="id-ID"/>
                  </w:rPr>
                </w:rPrChange>
              </w:rPr>
            </w:pPr>
          </w:p>
          <w:p w14:paraId="1CEAA98B" w14:textId="77777777" w:rsidR="007A4033" w:rsidRPr="00302058" w:rsidRDefault="007A4033"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Change w:id="849" w:author="OLTRE" w:date="2024-05-21T20:17:00Z">
                  <w:rPr>
                    <w:rFonts w:ascii="Palatino Linotype" w:hAnsi="Palatino Linotype"/>
                    <w:b w:val="0"/>
                    <w:sz w:val="20"/>
                    <w:u w:val="single"/>
                  </w:rPr>
                </w:rPrChange>
              </w:rPr>
            </w:pPr>
            <w:r w:rsidRPr="00302058">
              <w:rPr>
                <w:rFonts w:ascii="Palatino Linotype" w:hAnsi="Palatino Linotype"/>
                <w:b w:val="0"/>
                <w:color w:val="E7E6E6" w:themeColor="background2"/>
                <w:sz w:val="20"/>
                <w:u w:val="single"/>
                <w:rPrChange w:id="850" w:author="OLTRE" w:date="2024-05-21T20:17:00Z">
                  <w:rPr>
                    <w:rFonts w:ascii="Palatino Linotype" w:hAnsi="Palatino Linotype"/>
                    <w:b w:val="0"/>
                    <w:sz w:val="20"/>
                    <w:u w:val="single"/>
                  </w:rPr>
                </w:rPrChange>
              </w:rPr>
              <w:t>Penempatan dan Penerbitan Saham Preferen</w:t>
            </w:r>
            <w:r w:rsidRPr="00302058">
              <w:rPr>
                <w:rFonts w:ascii="Palatino Linotype" w:hAnsi="Palatino Linotype"/>
                <w:b w:val="0"/>
                <w:color w:val="E7E6E6" w:themeColor="background2"/>
                <w:sz w:val="20"/>
                <w:rPrChange w:id="851" w:author="OLTRE" w:date="2024-05-21T20:17:00Z">
                  <w:rPr>
                    <w:rFonts w:ascii="Palatino Linotype" w:hAnsi="Palatino Linotype"/>
                    <w:b w:val="0"/>
                    <w:sz w:val="20"/>
                  </w:rPr>
                </w:rPrChange>
              </w:rPr>
              <w:t>.</w:t>
            </w:r>
          </w:p>
          <w:p w14:paraId="717704F2" w14:textId="77777777" w:rsidR="00061D59" w:rsidRPr="00302058" w:rsidRDefault="00061D59" w:rsidP="006A39AB">
            <w:pPr>
              <w:pStyle w:val="Cen1"/>
              <w:shd w:val="clear" w:color="auto" w:fill="auto"/>
              <w:tabs>
                <w:tab w:val="left" w:pos="635"/>
              </w:tabs>
              <w:spacing w:after="0"/>
              <w:contextualSpacing/>
              <w:jc w:val="both"/>
              <w:rPr>
                <w:rFonts w:ascii="Palatino Linotype" w:hAnsi="Palatino Linotype"/>
                <w:b w:val="0"/>
                <w:color w:val="E7E6E6" w:themeColor="background2"/>
                <w:sz w:val="20"/>
                <w:u w:val="single"/>
                <w:rPrChange w:id="852" w:author="OLTRE" w:date="2024-05-21T20:17:00Z">
                  <w:rPr>
                    <w:rFonts w:ascii="Palatino Linotype" w:hAnsi="Palatino Linotype"/>
                    <w:b w:val="0"/>
                    <w:sz w:val="20"/>
                    <w:u w:val="single"/>
                  </w:rPr>
                </w:rPrChange>
              </w:rPr>
            </w:pPr>
          </w:p>
          <w:p w14:paraId="3BF3CE8A" w14:textId="584C472C" w:rsidR="007A4033" w:rsidRPr="00302058" w:rsidRDefault="007A40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rPrChange w:id="853"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u w:val="single"/>
                <w:rPrChange w:id="854" w:author="OLTRE" w:date="2024-05-21T20:17:00Z">
                  <w:rPr>
                    <w:rFonts w:ascii="Palatino Linotype" w:hAnsi="Palatino Linotype"/>
                    <w:b w:val="0"/>
                    <w:sz w:val="20"/>
                    <w:u w:val="single"/>
                  </w:rPr>
                </w:rPrChange>
              </w:rPr>
              <w:t xml:space="preserve">Penempatan dan Penerbitan Saham Kelas </w:t>
            </w:r>
            <w:r w:rsidR="00784EDB" w:rsidRPr="00302058">
              <w:rPr>
                <w:rFonts w:ascii="Palatino Linotype" w:hAnsi="Palatino Linotype"/>
                <w:b w:val="0"/>
                <w:color w:val="E7E6E6" w:themeColor="background2"/>
                <w:sz w:val="20"/>
                <w:u w:val="single"/>
                <w:rPrChange w:id="855" w:author="OLTRE" w:date="2024-05-21T20:17:00Z">
                  <w:rPr>
                    <w:rFonts w:ascii="Palatino Linotype" w:hAnsi="Palatino Linotype"/>
                    <w:b w:val="0"/>
                    <w:sz w:val="20"/>
                    <w:u w:val="single"/>
                  </w:rPr>
                </w:rPrChange>
              </w:rPr>
              <w:t>C</w:t>
            </w:r>
          </w:p>
          <w:p w14:paraId="1347652B"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856" w:author="OLTRE" w:date="2024-05-21T20:17:00Z">
                  <w:rPr>
                    <w:rFonts w:ascii="Palatino Linotype" w:hAnsi="Palatino Linotype"/>
                    <w:b w:val="0"/>
                    <w:sz w:val="20"/>
                    <w:lang w:val="id-ID"/>
                  </w:rPr>
                </w:rPrChange>
              </w:rPr>
            </w:pPr>
          </w:p>
          <w:p w14:paraId="3500DEB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857" w:author="OLTRE" w:date="2024-05-21T20:17:00Z">
                  <w:rPr>
                    <w:rFonts w:ascii="Palatino Linotype" w:hAnsi="Palatino Linotype"/>
                    <w:b w:val="0"/>
                    <w:sz w:val="20"/>
                    <w:lang w:val="id-ID"/>
                  </w:rPr>
                </w:rPrChange>
              </w:rPr>
            </w:pPr>
          </w:p>
          <w:p w14:paraId="7D6CDFE1" w14:textId="68588C5D" w:rsidR="00703A01" w:rsidRPr="00302058" w:rsidRDefault="004B7996" w:rsidP="006A39AB">
            <w:pPr>
              <w:pStyle w:val="Cen1"/>
              <w:shd w:val="clear" w:color="auto" w:fill="auto"/>
              <w:spacing w:after="0"/>
              <w:contextualSpacing/>
              <w:jc w:val="both"/>
              <w:rPr>
                <w:rFonts w:ascii="Palatino Linotype" w:hAnsi="Palatino Linotype"/>
                <w:b w:val="0"/>
                <w:color w:val="E7E6E6" w:themeColor="background2"/>
                <w:sz w:val="20"/>
                <w:lang w:val="id-ID"/>
                <w:rPrChange w:id="858"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859" w:author="OLTRE" w:date="2024-05-21T20:17:00Z">
                  <w:rPr>
                    <w:rFonts w:ascii="Palatino Linotype" w:hAnsi="Palatino Linotype"/>
                    <w:b w:val="0"/>
                    <w:sz w:val="20"/>
                  </w:rPr>
                </w:rPrChange>
              </w:rPr>
              <w:t>Tunduk pada</w:t>
            </w:r>
            <w:r w:rsidRPr="00302058">
              <w:rPr>
                <w:rFonts w:ascii="Palatino Linotype" w:hAnsi="Palatino Linotype"/>
                <w:b w:val="0"/>
                <w:color w:val="E7E6E6" w:themeColor="background2"/>
                <w:sz w:val="20"/>
                <w:lang w:val="id-ID"/>
                <w:rPrChange w:id="860" w:author="OLTRE" w:date="2024-05-21T20:17:00Z">
                  <w:rPr>
                    <w:rFonts w:ascii="Palatino Linotype" w:hAnsi="Palatino Linotype"/>
                    <w:b w:val="0"/>
                    <w:sz w:val="20"/>
                    <w:lang w:val="id-ID"/>
                  </w:rPr>
                </w:rPrChange>
              </w:rPr>
              <w:t xml:space="preserve"> </w:t>
            </w:r>
            <w:r w:rsidR="00703A01" w:rsidRPr="00302058">
              <w:rPr>
                <w:rFonts w:ascii="Palatino Linotype" w:hAnsi="Palatino Linotype"/>
                <w:b w:val="0"/>
                <w:color w:val="E7E6E6" w:themeColor="background2"/>
                <w:sz w:val="20"/>
                <w:lang w:val="id-ID"/>
                <w:rPrChange w:id="861" w:author="OLTRE" w:date="2024-05-21T20:17:00Z">
                  <w:rPr>
                    <w:rFonts w:ascii="Palatino Linotype" w:hAnsi="Palatino Linotype"/>
                    <w:b w:val="0"/>
                    <w:sz w:val="20"/>
                    <w:lang w:val="id-ID"/>
                  </w:rPr>
                </w:rPrChange>
              </w:rPr>
              <w:t xml:space="preserve">syarat dan ketentuan yang ada pada Perjanjian ini, </w:t>
            </w:r>
            <w:r w:rsidR="0010575C" w:rsidRPr="00302058">
              <w:rPr>
                <w:rFonts w:ascii="Palatino Linotype" w:hAnsi="Palatino Linotype"/>
                <w:b w:val="0"/>
                <w:color w:val="E7E6E6" w:themeColor="background2"/>
                <w:sz w:val="20"/>
                <w:rPrChange w:id="862" w:author="OLTRE" w:date="2024-05-21T20:17:00Z">
                  <w:rPr>
                    <w:rFonts w:ascii="Palatino Linotype" w:hAnsi="Palatino Linotype"/>
                    <w:b w:val="0"/>
                    <w:sz w:val="20"/>
                  </w:rPr>
                </w:rPrChange>
              </w:rPr>
              <w:t>Para</w:t>
            </w:r>
            <w:r w:rsidR="0010575C" w:rsidRPr="00302058">
              <w:rPr>
                <w:rFonts w:ascii="Palatino Linotype" w:hAnsi="Palatino Linotype"/>
                <w:b w:val="0"/>
                <w:color w:val="E7E6E6" w:themeColor="background2"/>
                <w:sz w:val="20"/>
                <w:lang w:val="id-ID"/>
                <w:rPrChange w:id="863" w:author="OLTRE" w:date="2024-05-21T20:17:00Z">
                  <w:rPr>
                    <w:rFonts w:ascii="Palatino Linotype" w:hAnsi="Palatino Linotype"/>
                    <w:b w:val="0"/>
                    <w:sz w:val="20"/>
                    <w:lang w:val="id-ID"/>
                  </w:rPr>
                </w:rPrChange>
              </w:rPr>
              <w:t xml:space="preserve"> </w:t>
            </w:r>
            <w:r w:rsidR="00703A01" w:rsidRPr="00302058">
              <w:rPr>
                <w:rFonts w:ascii="Palatino Linotype" w:hAnsi="Palatino Linotype"/>
                <w:b w:val="0"/>
                <w:color w:val="E7E6E6" w:themeColor="background2"/>
                <w:sz w:val="20"/>
                <w:lang w:val="id-ID"/>
                <w:rPrChange w:id="864" w:author="OLTRE" w:date="2024-05-21T20:17:00Z">
                  <w:rPr>
                    <w:rFonts w:ascii="Palatino Linotype" w:hAnsi="Palatino Linotype"/>
                    <w:b w:val="0"/>
                    <w:sz w:val="20"/>
                    <w:lang w:val="id-ID"/>
                  </w:rPr>
                </w:rPrChange>
              </w:rPr>
              <w:t xml:space="preserve">Peserta sepakat untuk mengambil pada saat Penutupan dan Perusahaan sepakat untuk menempatkan dan menerbitkan kepada  Peserta </w:t>
            </w:r>
            <w:r w:rsidR="00D12FE5" w:rsidRPr="00302058">
              <w:rPr>
                <w:rFonts w:ascii="Palatino Linotype" w:hAnsi="Palatino Linotype"/>
                <w:b w:val="0"/>
                <w:color w:val="E7E6E6" w:themeColor="background2"/>
                <w:sz w:val="20"/>
                <w:rPrChange w:id="865" w:author="OLTRE" w:date="2024-05-21T20:17:00Z">
                  <w:rPr>
                    <w:rFonts w:ascii="Palatino Linotype" w:hAnsi="Palatino Linotype"/>
                    <w:b w:val="0"/>
                    <w:sz w:val="20"/>
                  </w:rPr>
                </w:rPrChange>
              </w:rPr>
              <w:t xml:space="preserve">10% (sepuluh persen) dari saham Perusahaan </w:t>
            </w:r>
            <w:r w:rsidR="00703A01" w:rsidRPr="00302058">
              <w:rPr>
                <w:rFonts w:ascii="Palatino Linotype" w:hAnsi="Palatino Linotype"/>
                <w:b w:val="0"/>
                <w:color w:val="E7E6E6" w:themeColor="background2"/>
                <w:sz w:val="20"/>
                <w:lang w:val="id-ID"/>
                <w:rPrChange w:id="866" w:author="OLTRE" w:date="2024-05-21T20:17:00Z">
                  <w:rPr>
                    <w:rFonts w:ascii="Palatino Linotype" w:hAnsi="Palatino Linotype"/>
                    <w:b w:val="0"/>
                    <w:sz w:val="20"/>
                    <w:lang w:val="id-ID"/>
                  </w:rPr>
                </w:rPrChange>
              </w:rPr>
              <w:t>sejumlah</w:t>
            </w:r>
            <w:r w:rsidR="00D12FE5" w:rsidRPr="00302058">
              <w:rPr>
                <w:rFonts w:ascii="Palatino Linotype" w:hAnsi="Palatino Linotype"/>
                <w:b w:val="0"/>
                <w:color w:val="E7E6E6" w:themeColor="background2"/>
                <w:sz w:val="20"/>
                <w:rPrChange w:id="867" w:author="OLTRE" w:date="2024-05-21T20:17:00Z">
                  <w:rPr>
                    <w:rFonts w:ascii="Palatino Linotype" w:hAnsi="Palatino Linotype"/>
                    <w:b w:val="0"/>
                    <w:sz w:val="20"/>
                  </w:rPr>
                </w:rPrChange>
              </w:rPr>
              <w:t xml:space="preserve"> keseluruhan</w:t>
            </w:r>
            <w:r w:rsidR="00624C1E" w:rsidRPr="00302058">
              <w:rPr>
                <w:rFonts w:ascii="Palatino Linotype" w:hAnsi="Palatino Linotype"/>
                <w:b w:val="0"/>
                <w:color w:val="E7E6E6" w:themeColor="background2"/>
                <w:sz w:val="20"/>
                <w:rPrChange w:id="868" w:author="OLTRE" w:date="2024-05-21T20:17:00Z">
                  <w:rPr>
                    <w:rFonts w:ascii="Palatino Linotype" w:hAnsi="Palatino Linotype"/>
                    <w:b w:val="0"/>
                    <w:sz w:val="20"/>
                  </w:rPr>
                </w:rPrChange>
              </w:rPr>
              <w:t xml:space="preserve"> </w:t>
            </w:r>
            <w:r w:rsidR="00B67949" w:rsidRPr="00302058">
              <w:rPr>
                <w:rFonts w:ascii="Palatino Linotype" w:hAnsi="Palatino Linotype"/>
                <w:color w:val="E7E6E6" w:themeColor="background2"/>
                <w:sz w:val="20"/>
                <w:rPrChange w:id="869" w:author="OLTRE" w:date="2024-05-21T20:17:00Z">
                  <w:rPr>
                    <w:rFonts w:ascii="Palatino Linotype" w:hAnsi="Palatino Linotype"/>
                    <w:sz w:val="20"/>
                  </w:rPr>
                </w:rPrChange>
              </w:rPr>
              <w:t>15</w:t>
            </w:r>
            <w:r w:rsidR="00D12FE5" w:rsidRPr="00302058">
              <w:rPr>
                <w:rFonts w:ascii="Palatino Linotype" w:hAnsi="Palatino Linotype"/>
                <w:color w:val="E7E6E6" w:themeColor="background2"/>
                <w:sz w:val="20"/>
                <w:rPrChange w:id="870" w:author="OLTRE" w:date="2024-05-21T20:17:00Z">
                  <w:rPr>
                    <w:rFonts w:ascii="Palatino Linotype" w:hAnsi="Palatino Linotype"/>
                    <w:sz w:val="20"/>
                  </w:rPr>
                </w:rPrChange>
              </w:rPr>
              <w:t>2</w:t>
            </w:r>
            <w:r w:rsidR="00B67949" w:rsidRPr="00302058">
              <w:rPr>
                <w:rFonts w:ascii="Palatino Linotype" w:hAnsi="Palatino Linotype"/>
                <w:color w:val="E7E6E6" w:themeColor="background2"/>
                <w:sz w:val="20"/>
                <w:rPrChange w:id="871" w:author="OLTRE" w:date="2024-05-21T20:17:00Z">
                  <w:rPr>
                    <w:rFonts w:ascii="Palatino Linotype" w:hAnsi="Palatino Linotype"/>
                    <w:sz w:val="20"/>
                  </w:rPr>
                </w:rPrChange>
              </w:rPr>
              <w:t>.15</w:t>
            </w:r>
            <w:r w:rsidR="00D12FE5" w:rsidRPr="00302058">
              <w:rPr>
                <w:rFonts w:ascii="Palatino Linotype" w:hAnsi="Palatino Linotype"/>
                <w:color w:val="E7E6E6" w:themeColor="background2"/>
                <w:sz w:val="20"/>
                <w:rPrChange w:id="872" w:author="OLTRE" w:date="2024-05-21T20:17:00Z">
                  <w:rPr>
                    <w:rFonts w:ascii="Palatino Linotype" w:hAnsi="Palatino Linotype"/>
                    <w:sz w:val="20"/>
                  </w:rPr>
                </w:rPrChange>
              </w:rPr>
              <w:t>0</w:t>
            </w:r>
            <w:r w:rsidR="00B67949" w:rsidRPr="00302058">
              <w:rPr>
                <w:rFonts w:ascii="Palatino Linotype" w:hAnsi="Palatino Linotype"/>
                <w:color w:val="E7E6E6" w:themeColor="background2"/>
                <w:sz w:val="20"/>
                <w:rPrChange w:id="873" w:author="OLTRE" w:date="2024-05-21T20:17:00Z">
                  <w:rPr>
                    <w:rFonts w:ascii="Palatino Linotype" w:hAnsi="Palatino Linotype"/>
                    <w:sz w:val="20"/>
                  </w:rPr>
                </w:rPrChange>
              </w:rPr>
              <w:t xml:space="preserve"> (seratus lima puluh dua seratus lima puluh) </w:t>
            </w:r>
            <w:r w:rsidR="00703A01" w:rsidRPr="00302058">
              <w:rPr>
                <w:rFonts w:ascii="Palatino Linotype" w:hAnsi="Palatino Linotype"/>
                <w:b w:val="0"/>
                <w:color w:val="E7E6E6" w:themeColor="background2"/>
                <w:sz w:val="20"/>
                <w:lang w:val="id-ID"/>
                <w:rPrChange w:id="874" w:author="OLTRE" w:date="2024-05-21T20:17:00Z">
                  <w:rPr>
                    <w:rFonts w:ascii="Palatino Linotype" w:hAnsi="Palatino Linotype"/>
                    <w:b w:val="0"/>
                    <w:sz w:val="20"/>
                    <w:lang w:val="id-ID"/>
                  </w:rPr>
                </w:rPrChange>
              </w:rPr>
              <w:t xml:space="preserve"> Saham Kelas </w:t>
            </w:r>
            <w:r w:rsidR="00784EDB" w:rsidRPr="00302058">
              <w:rPr>
                <w:rFonts w:ascii="Palatino Linotype" w:hAnsi="Palatino Linotype"/>
                <w:b w:val="0"/>
                <w:color w:val="E7E6E6" w:themeColor="background2"/>
                <w:sz w:val="20"/>
                <w:rPrChange w:id="875" w:author="OLTRE" w:date="2024-05-21T20:17:00Z">
                  <w:rPr>
                    <w:rFonts w:ascii="Palatino Linotype" w:hAnsi="Palatino Linotype"/>
                    <w:b w:val="0"/>
                    <w:sz w:val="20"/>
                  </w:rPr>
                </w:rPrChange>
              </w:rPr>
              <w:t>C</w:t>
            </w:r>
            <w:r w:rsidR="00A62D5B" w:rsidRPr="00302058">
              <w:rPr>
                <w:rFonts w:ascii="Palatino Linotype" w:hAnsi="Palatino Linotype"/>
                <w:b w:val="0"/>
                <w:color w:val="E7E6E6" w:themeColor="background2"/>
                <w:sz w:val="20"/>
                <w:lang w:val="id-ID"/>
                <w:rPrChange w:id="876" w:author="OLTRE" w:date="2024-05-21T20:17:00Z">
                  <w:rPr>
                    <w:rFonts w:ascii="Palatino Linotype" w:hAnsi="Palatino Linotype"/>
                    <w:b w:val="0"/>
                    <w:sz w:val="20"/>
                    <w:lang w:val="id-ID"/>
                  </w:rPr>
                </w:rPrChange>
              </w:rPr>
              <w:t xml:space="preserve"> </w:t>
            </w:r>
            <w:r w:rsidR="00703A01" w:rsidRPr="00302058">
              <w:rPr>
                <w:rFonts w:ascii="Palatino Linotype" w:hAnsi="Palatino Linotype"/>
                <w:b w:val="0"/>
                <w:color w:val="E7E6E6" w:themeColor="background2"/>
                <w:sz w:val="20"/>
                <w:lang w:val="id-ID"/>
                <w:rPrChange w:id="877" w:author="OLTRE" w:date="2024-05-21T20:17:00Z">
                  <w:rPr>
                    <w:rFonts w:ascii="Palatino Linotype" w:hAnsi="Palatino Linotype"/>
                    <w:b w:val="0"/>
                    <w:sz w:val="20"/>
                    <w:lang w:val="id-ID"/>
                  </w:rPr>
                </w:rPrChange>
              </w:rPr>
              <w:t xml:space="preserve">pada saat Penutupan, sebagaimana ditentukan pada </w:t>
            </w:r>
            <w:r w:rsidR="00703A01" w:rsidRPr="00302058">
              <w:rPr>
                <w:rFonts w:ascii="Palatino Linotype" w:hAnsi="Palatino Linotype"/>
                <w:color w:val="E7E6E6" w:themeColor="background2"/>
                <w:sz w:val="20"/>
                <w:lang w:val="id-ID"/>
                <w:rPrChange w:id="878" w:author="OLTRE" w:date="2024-05-21T20:17:00Z">
                  <w:rPr>
                    <w:rFonts w:ascii="Palatino Linotype" w:hAnsi="Palatino Linotype"/>
                    <w:sz w:val="20"/>
                    <w:lang w:val="id-ID"/>
                  </w:rPr>
                </w:rPrChange>
              </w:rPr>
              <w:t>Lampiran A</w:t>
            </w:r>
            <w:r w:rsidR="00703A01" w:rsidRPr="00302058">
              <w:rPr>
                <w:rFonts w:ascii="Palatino Linotype" w:hAnsi="Palatino Linotype"/>
                <w:b w:val="0"/>
                <w:color w:val="E7E6E6" w:themeColor="background2"/>
                <w:sz w:val="20"/>
                <w:lang w:val="id-ID"/>
                <w:rPrChange w:id="879" w:author="OLTRE" w:date="2024-05-21T20:17:00Z">
                  <w:rPr>
                    <w:rFonts w:ascii="Palatino Linotype" w:hAnsi="Palatino Linotype"/>
                    <w:b w:val="0"/>
                    <w:sz w:val="20"/>
                    <w:lang w:val="id-ID"/>
                  </w:rPr>
                </w:rPrChange>
              </w:rPr>
              <w:t>, dengan harga pen</w:t>
            </w:r>
            <w:r w:rsidR="00D12FE5" w:rsidRPr="00302058">
              <w:rPr>
                <w:rFonts w:ascii="Palatino Linotype" w:hAnsi="Palatino Linotype"/>
                <w:b w:val="0"/>
                <w:color w:val="E7E6E6" w:themeColor="background2"/>
                <w:sz w:val="20"/>
                <w:rPrChange w:id="880" w:author="OLTRE" w:date="2024-05-21T20:17:00Z">
                  <w:rPr>
                    <w:rFonts w:ascii="Palatino Linotype" w:hAnsi="Palatino Linotype"/>
                    <w:b w:val="0"/>
                    <w:sz w:val="20"/>
                  </w:rPr>
                </w:rPrChange>
              </w:rPr>
              <w:t>yertaan</w:t>
            </w:r>
            <w:r w:rsidR="00703A01" w:rsidRPr="00302058">
              <w:rPr>
                <w:rFonts w:ascii="Palatino Linotype" w:hAnsi="Palatino Linotype"/>
                <w:b w:val="0"/>
                <w:color w:val="E7E6E6" w:themeColor="background2"/>
                <w:sz w:val="20"/>
                <w:lang w:val="id-ID"/>
                <w:rPrChange w:id="881" w:author="OLTRE" w:date="2024-05-21T20:17:00Z">
                  <w:rPr>
                    <w:rFonts w:ascii="Palatino Linotype" w:hAnsi="Palatino Linotype"/>
                    <w:b w:val="0"/>
                    <w:sz w:val="20"/>
                    <w:lang w:val="id-ID"/>
                  </w:rPr>
                </w:rPrChange>
              </w:rPr>
              <w:t xml:space="preserve"> </w:t>
            </w:r>
            <w:r w:rsidR="002D46F6" w:rsidRPr="00302058">
              <w:rPr>
                <w:rFonts w:ascii="Palatino Linotype" w:hAnsi="Palatino Linotype"/>
                <w:color w:val="E7E6E6" w:themeColor="background2"/>
                <w:sz w:val="20"/>
                <w:lang w:val="id-ID"/>
                <w:rPrChange w:id="882" w:author="OLTRE" w:date="2024-05-21T20:17:00Z">
                  <w:rPr>
                    <w:rFonts w:ascii="Palatino Linotype" w:hAnsi="Palatino Linotype"/>
                    <w:sz w:val="20"/>
                    <w:lang w:val="id-ID"/>
                  </w:rPr>
                </w:rPrChange>
              </w:rPr>
              <w:t xml:space="preserve">IDR </w:t>
            </w:r>
            <w:r w:rsidR="00D12FE5" w:rsidRPr="00302058">
              <w:rPr>
                <w:rFonts w:ascii="Palatino Linotype" w:hAnsi="Palatino Linotype"/>
                <w:color w:val="E7E6E6" w:themeColor="background2"/>
                <w:sz w:val="20"/>
                <w:rPrChange w:id="883" w:author="OLTRE" w:date="2024-05-21T20:17:00Z">
                  <w:rPr>
                    <w:rFonts w:ascii="Palatino Linotype" w:hAnsi="Palatino Linotype"/>
                    <w:sz w:val="20"/>
                  </w:rPr>
                </w:rPrChange>
              </w:rPr>
              <w:t>12,500,000,000</w:t>
            </w:r>
            <w:r w:rsidR="00B44FB5" w:rsidRPr="00302058">
              <w:rPr>
                <w:rFonts w:ascii="Palatino Linotype" w:hAnsi="Palatino Linotype"/>
                <w:color w:val="E7E6E6" w:themeColor="background2"/>
                <w:sz w:val="20"/>
                <w:lang w:val="id-ID"/>
                <w:rPrChange w:id="884" w:author="OLTRE" w:date="2024-05-21T20:17:00Z">
                  <w:rPr>
                    <w:rFonts w:ascii="Palatino Linotype" w:hAnsi="Palatino Linotype"/>
                    <w:sz w:val="20"/>
                    <w:lang w:val="id-ID"/>
                  </w:rPr>
                </w:rPrChange>
              </w:rPr>
              <w:t>,-</w:t>
            </w:r>
            <w:r w:rsidR="00D12FE5" w:rsidRPr="00302058">
              <w:rPr>
                <w:rFonts w:ascii="Palatino Linotype" w:hAnsi="Palatino Linotype"/>
                <w:color w:val="E7E6E6" w:themeColor="background2"/>
                <w:sz w:val="20"/>
                <w:rPrChange w:id="885" w:author="OLTRE" w:date="2024-05-21T20:17:00Z">
                  <w:rPr>
                    <w:rFonts w:ascii="Palatino Linotype" w:hAnsi="Palatino Linotype"/>
                    <w:sz w:val="20"/>
                  </w:rPr>
                </w:rPrChange>
              </w:rPr>
              <w:t xml:space="preserve"> (dua belas milyar lima ratus juta Rupiah)</w:t>
            </w:r>
            <w:r w:rsidR="00D12FE5" w:rsidRPr="00302058">
              <w:rPr>
                <w:rFonts w:ascii="Palatino Linotype" w:hAnsi="Palatino Linotype"/>
                <w:b w:val="0"/>
                <w:color w:val="E7E6E6" w:themeColor="background2"/>
                <w:sz w:val="20"/>
                <w:rPrChange w:id="886" w:author="OLTRE" w:date="2024-05-21T20:17:00Z">
                  <w:rPr>
                    <w:rFonts w:ascii="Palatino Linotype" w:hAnsi="Palatino Linotype"/>
                    <w:b w:val="0"/>
                    <w:sz w:val="20"/>
                  </w:rPr>
                </w:rPrChange>
              </w:rPr>
              <w:t xml:space="preserve"> untuk 10% </w:t>
            </w:r>
            <w:r w:rsidR="00D12FE5" w:rsidRPr="00302058">
              <w:rPr>
                <w:rFonts w:ascii="Palatino Linotype" w:hAnsi="Palatino Linotype"/>
                <w:b w:val="0"/>
                <w:color w:val="E7E6E6" w:themeColor="background2"/>
                <w:sz w:val="20"/>
                <w:rPrChange w:id="887" w:author="OLTRE" w:date="2024-05-21T20:17:00Z">
                  <w:rPr>
                    <w:rFonts w:ascii="Palatino Linotype" w:hAnsi="Palatino Linotype"/>
                    <w:b w:val="0"/>
                    <w:sz w:val="20"/>
                  </w:rPr>
                </w:rPrChange>
              </w:rPr>
              <w:lastRenderedPageBreak/>
              <w:t xml:space="preserve">(sepuluh persen) saham </w:t>
            </w:r>
            <w:r w:rsidR="00703A01" w:rsidRPr="00302058">
              <w:rPr>
                <w:rFonts w:ascii="Palatino Linotype" w:hAnsi="Palatino Linotype"/>
                <w:b w:val="0"/>
                <w:color w:val="E7E6E6" w:themeColor="background2"/>
                <w:sz w:val="20"/>
                <w:lang w:val="id-ID"/>
                <w:rPrChange w:id="888" w:author="OLTRE" w:date="2024-05-21T20:17:00Z">
                  <w:rPr>
                    <w:rFonts w:ascii="Palatino Linotype" w:hAnsi="Palatino Linotype"/>
                    <w:b w:val="0"/>
                    <w:sz w:val="20"/>
                    <w:lang w:val="id-ID"/>
                  </w:rPr>
                </w:rPrChange>
              </w:rPr>
              <w:t>(“</w:t>
            </w:r>
            <w:r w:rsidR="00703A01" w:rsidRPr="00302058">
              <w:rPr>
                <w:rFonts w:ascii="Palatino Linotype" w:hAnsi="Palatino Linotype"/>
                <w:color w:val="E7E6E6" w:themeColor="background2"/>
                <w:sz w:val="20"/>
                <w:lang w:val="id-ID"/>
                <w:rPrChange w:id="889" w:author="OLTRE" w:date="2024-05-21T20:17:00Z">
                  <w:rPr>
                    <w:rFonts w:ascii="Palatino Linotype" w:hAnsi="Palatino Linotype"/>
                    <w:sz w:val="20"/>
                    <w:lang w:val="id-ID"/>
                  </w:rPr>
                </w:rPrChange>
              </w:rPr>
              <w:t xml:space="preserve">Harga </w:t>
            </w:r>
            <w:r w:rsidR="00D12FE5" w:rsidRPr="00302058">
              <w:rPr>
                <w:rFonts w:ascii="Palatino Linotype" w:hAnsi="Palatino Linotype"/>
                <w:color w:val="E7E6E6" w:themeColor="background2"/>
                <w:sz w:val="20"/>
                <w:rPrChange w:id="890" w:author="OLTRE" w:date="2024-05-21T20:17:00Z">
                  <w:rPr>
                    <w:rFonts w:ascii="Palatino Linotype" w:hAnsi="Palatino Linotype"/>
                    <w:sz w:val="20"/>
                  </w:rPr>
                </w:rPrChange>
              </w:rPr>
              <w:t>Investasi</w:t>
            </w:r>
            <w:r w:rsidR="00703A01" w:rsidRPr="00302058">
              <w:rPr>
                <w:rFonts w:ascii="Palatino Linotype" w:hAnsi="Palatino Linotype"/>
                <w:color w:val="E7E6E6" w:themeColor="background2"/>
                <w:sz w:val="20"/>
                <w:lang w:val="id-ID"/>
                <w:rPrChange w:id="891" w:author="OLTRE" w:date="2024-05-21T20:17:00Z">
                  <w:rPr>
                    <w:rFonts w:ascii="Palatino Linotype" w:hAnsi="Palatino Linotype"/>
                    <w:sz w:val="20"/>
                    <w:lang w:val="id-ID"/>
                  </w:rPr>
                </w:rPrChange>
              </w:rPr>
              <w:t xml:space="preserve"> Awal</w:t>
            </w:r>
            <w:r w:rsidR="002D46F6" w:rsidRPr="00302058">
              <w:rPr>
                <w:rFonts w:ascii="Palatino Linotype" w:hAnsi="Palatino Linotype"/>
                <w:b w:val="0"/>
                <w:color w:val="E7E6E6" w:themeColor="background2"/>
                <w:sz w:val="20"/>
                <w:lang w:val="id-ID"/>
                <w:rPrChange w:id="892" w:author="OLTRE" w:date="2024-05-21T20:17:00Z">
                  <w:rPr>
                    <w:rFonts w:ascii="Palatino Linotype" w:hAnsi="Palatino Linotype"/>
                    <w:b w:val="0"/>
                    <w:sz w:val="20"/>
                    <w:lang w:val="id-ID"/>
                  </w:rPr>
                </w:rPrChange>
              </w:rPr>
              <w:t xml:space="preserve">”). Saham Kelas </w:t>
            </w:r>
            <w:r w:rsidR="00784EDB" w:rsidRPr="00302058">
              <w:rPr>
                <w:rFonts w:ascii="Palatino Linotype" w:hAnsi="Palatino Linotype"/>
                <w:b w:val="0"/>
                <w:color w:val="E7E6E6" w:themeColor="background2"/>
                <w:sz w:val="20"/>
                <w:rPrChange w:id="893" w:author="OLTRE" w:date="2024-05-21T20:17:00Z">
                  <w:rPr>
                    <w:rFonts w:ascii="Palatino Linotype" w:hAnsi="Palatino Linotype"/>
                    <w:b w:val="0"/>
                    <w:sz w:val="20"/>
                  </w:rPr>
                </w:rPrChange>
              </w:rPr>
              <w:t>C</w:t>
            </w:r>
            <w:r w:rsidR="001613F1" w:rsidRPr="00302058">
              <w:rPr>
                <w:rFonts w:ascii="Palatino Linotype" w:hAnsi="Palatino Linotype"/>
                <w:b w:val="0"/>
                <w:color w:val="E7E6E6" w:themeColor="background2"/>
                <w:sz w:val="20"/>
                <w:lang w:val="id-ID"/>
                <w:rPrChange w:id="894" w:author="OLTRE" w:date="2024-05-21T20:17:00Z">
                  <w:rPr>
                    <w:rFonts w:ascii="Palatino Linotype" w:hAnsi="Palatino Linotype"/>
                    <w:b w:val="0"/>
                    <w:sz w:val="20"/>
                    <w:lang w:val="id-ID"/>
                  </w:rPr>
                </w:rPrChange>
              </w:rPr>
              <w:t xml:space="preserve"> </w:t>
            </w:r>
            <w:r w:rsidR="00703A01" w:rsidRPr="00302058">
              <w:rPr>
                <w:rFonts w:ascii="Palatino Linotype" w:hAnsi="Palatino Linotype"/>
                <w:b w:val="0"/>
                <w:color w:val="E7E6E6" w:themeColor="background2"/>
                <w:sz w:val="20"/>
                <w:lang w:val="id-ID"/>
                <w:rPrChange w:id="895" w:author="OLTRE" w:date="2024-05-21T20:17:00Z">
                  <w:rPr>
                    <w:rFonts w:ascii="Palatino Linotype" w:hAnsi="Palatino Linotype"/>
                    <w:b w:val="0"/>
                    <w:sz w:val="20"/>
                    <w:lang w:val="id-ID"/>
                  </w:rPr>
                </w:rPrChange>
              </w:rPr>
              <w:t>yang diterbitkan untuk Peserta sehubungan dengan Perjanjian ini akan disebut sebagai “</w:t>
            </w:r>
            <w:r w:rsidR="00703A01" w:rsidRPr="00302058">
              <w:rPr>
                <w:rFonts w:ascii="Palatino Linotype" w:hAnsi="Palatino Linotype"/>
                <w:color w:val="E7E6E6" w:themeColor="background2"/>
                <w:sz w:val="20"/>
                <w:lang w:val="id-ID"/>
                <w:rPrChange w:id="896" w:author="OLTRE" w:date="2024-05-21T20:17:00Z">
                  <w:rPr>
                    <w:rFonts w:ascii="Palatino Linotype" w:hAnsi="Palatino Linotype"/>
                    <w:sz w:val="20"/>
                    <w:lang w:val="id-ID"/>
                  </w:rPr>
                </w:rPrChange>
              </w:rPr>
              <w:t>Saham</w:t>
            </w:r>
            <w:r w:rsidR="00703A01" w:rsidRPr="00302058">
              <w:rPr>
                <w:rFonts w:ascii="Palatino Linotype" w:hAnsi="Palatino Linotype"/>
                <w:b w:val="0"/>
                <w:color w:val="E7E6E6" w:themeColor="background2"/>
                <w:sz w:val="20"/>
                <w:lang w:val="id-ID"/>
                <w:rPrChange w:id="897" w:author="OLTRE" w:date="2024-05-21T20:17:00Z">
                  <w:rPr>
                    <w:rFonts w:ascii="Palatino Linotype" w:hAnsi="Palatino Linotype"/>
                    <w:b w:val="0"/>
                    <w:sz w:val="20"/>
                    <w:lang w:val="id-ID"/>
                  </w:rPr>
                </w:rPrChange>
              </w:rPr>
              <w:t>”</w:t>
            </w:r>
            <w:r w:rsidR="008148A2" w:rsidRPr="00302058">
              <w:rPr>
                <w:rFonts w:ascii="Palatino Linotype" w:hAnsi="Palatino Linotype"/>
                <w:b w:val="0"/>
                <w:color w:val="E7E6E6" w:themeColor="background2"/>
                <w:sz w:val="20"/>
                <w:lang w:val="id-ID"/>
                <w:rPrChange w:id="898" w:author="OLTRE" w:date="2024-05-21T20:17:00Z">
                  <w:rPr>
                    <w:rFonts w:ascii="Palatino Linotype" w:hAnsi="Palatino Linotype"/>
                    <w:b w:val="0"/>
                    <w:sz w:val="20"/>
                    <w:lang w:val="id-ID"/>
                  </w:rPr>
                </w:rPrChange>
              </w:rPr>
              <w:t xml:space="preserve">, Saham Kelas </w:t>
            </w:r>
            <w:r w:rsidR="00784EDB" w:rsidRPr="00302058">
              <w:rPr>
                <w:rFonts w:ascii="Palatino Linotype" w:hAnsi="Palatino Linotype"/>
                <w:b w:val="0"/>
                <w:color w:val="E7E6E6" w:themeColor="background2"/>
                <w:sz w:val="20"/>
                <w:rPrChange w:id="899" w:author="OLTRE" w:date="2024-05-21T20:17:00Z">
                  <w:rPr>
                    <w:rFonts w:ascii="Palatino Linotype" w:hAnsi="Palatino Linotype"/>
                    <w:b w:val="0"/>
                    <w:sz w:val="20"/>
                  </w:rPr>
                </w:rPrChange>
              </w:rPr>
              <w:t>C</w:t>
            </w:r>
            <w:r w:rsidR="008148A2" w:rsidRPr="00302058">
              <w:rPr>
                <w:rFonts w:ascii="Palatino Linotype" w:hAnsi="Palatino Linotype"/>
                <w:b w:val="0"/>
                <w:color w:val="E7E6E6" w:themeColor="background2"/>
                <w:sz w:val="20"/>
                <w:lang w:val="id-ID"/>
                <w:rPrChange w:id="900" w:author="OLTRE" w:date="2024-05-21T20:17:00Z">
                  <w:rPr>
                    <w:rFonts w:ascii="Palatino Linotype" w:hAnsi="Palatino Linotype"/>
                    <w:b w:val="0"/>
                    <w:sz w:val="20"/>
                    <w:lang w:val="id-ID"/>
                  </w:rPr>
                </w:rPrChange>
              </w:rPr>
              <w:t xml:space="preserve"> akan memiliki </w:t>
            </w:r>
            <w:r w:rsidR="00324B45" w:rsidRPr="00302058">
              <w:rPr>
                <w:rFonts w:ascii="Palatino Linotype" w:hAnsi="Palatino Linotype"/>
                <w:b w:val="0"/>
                <w:color w:val="E7E6E6" w:themeColor="background2"/>
                <w:sz w:val="20"/>
                <w:lang w:val="id-ID"/>
                <w:rPrChange w:id="901" w:author="OLTRE" w:date="2024-05-21T20:17:00Z">
                  <w:rPr>
                    <w:rFonts w:ascii="Palatino Linotype" w:hAnsi="Palatino Linotype"/>
                    <w:b w:val="0"/>
                    <w:sz w:val="20"/>
                    <w:lang w:val="id-ID"/>
                  </w:rPr>
                </w:rPrChange>
              </w:rPr>
              <w:t>hak sebagaimana diurai</w:t>
            </w:r>
            <w:r w:rsidR="008148A2" w:rsidRPr="00302058">
              <w:rPr>
                <w:rFonts w:ascii="Palatino Linotype" w:hAnsi="Palatino Linotype"/>
                <w:b w:val="0"/>
                <w:color w:val="E7E6E6" w:themeColor="background2"/>
                <w:sz w:val="20"/>
                <w:lang w:val="id-ID"/>
                <w:rPrChange w:id="902" w:author="OLTRE" w:date="2024-05-21T20:17:00Z">
                  <w:rPr>
                    <w:rFonts w:ascii="Palatino Linotype" w:hAnsi="Palatino Linotype"/>
                    <w:b w:val="0"/>
                    <w:sz w:val="20"/>
                    <w:lang w:val="id-ID"/>
                  </w:rPr>
                </w:rPrChange>
              </w:rPr>
              <w:t>kan</w:t>
            </w:r>
            <w:r w:rsidR="00324B45" w:rsidRPr="00302058">
              <w:rPr>
                <w:rFonts w:ascii="Palatino Linotype" w:hAnsi="Palatino Linotype"/>
                <w:b w:val="0"/>
                <w:color w:val="E7E6E6" w:themeColor="background2"/>
                <w:sz w:val="20"/>
                <w:lang w:val="id-ID"/>
                <w:rPrChange w:id="903" w:author="OLTRE" w:date="2024-05-21T20:17:00Z">
                  <w:rPr>
                    <w:rFonts w:ascii="Palatino Linotype" w:hAnsi="Palatino Linotype"/>
                    <w:b w:val="0"/>
                    <w:sz w:val="20"/>
                    <w:lang w:val="id-ID"/>
                  </w:rPr>
                </w:rPrChange>
              </w:rPr>
              <w:t xml:space="preserve"> pada </w:t>
            </w:r>
            <w:r w:rsidR="002B2A5A" w:rsidRPr="00302058">
              <w:rPr>
                <w:rFonts w:ascii="Palatino Linotype" w:hAnsi="Palatino Linotype"/>
                <w:color w:val="E7E6E6" w:themeColor="background2"/>
                <w:sz w:val="20"/>
                <w:lang w:val="id-ID"/>
                <w:rPrChange w:id="904" w:author="OLTRE" w:date="2024-05-21T20:17:00Z">
                  <w:rPr>
                    <w:rFonts w:ascii="Palatino Linotype" w:hAnsi="Palatino Linotype"/>
                    <w:sz w:val="20"/>
                    <w:lang w:val="id-ID"/>
                  </w:rPr>
                </w:rPrChange>
              </w:rPr>
              <w:t>Lampiran D</w:t>
            </w:r>
            <w:r w:rsidR="00A166CE" w:rsidRPr="00302058">
              <w:rPr>
                <w:rFonts w:ascii="Palatino Linotype" w:hAnsi="Palatino Linotype"/>
                <w:color w:val="E7E6E6" w:themeColor="background2"/>
                <w:sz w:val="20"/>
                <w:rPrChange w:id="905" w:author="OLTRE" w:date="2024-05-21T20:17:00Z">
                  <w:rPr>
                    <w:rFonts w:ascii="Palatino Linotype" w:hAnsi="Palatino Linotype"/>
                    <w:sz w:val="20"/>
                  </w:rPr>
                </w:rPrChange>
              </w:rPr>
              <w:t>.</w:t>
            </w:r>
            <w:r w:rsidR="003C1A04" w:rsidRPr="00302058">
              <w:rPr>
                <w:rFonts w:ascii="Palatino Linotype" w:hAnsi="Palatino Linotype"/>
                <w:color w:val="E7E6E6" w:themeColor="background2"/>
                <w:sz w:val="20"/>
                <w:lang w:val="id-ID"/>
                <w:rPrChange w:id="906" w:author="OLTRE" w:date="2024-05-21T20:17:00Z">
                  <w:rPr>
                    <w:rFonts w:ascii="Palatino Linotype" w:hAnsi="Palatino Linotype"/>
                    <w:sz w:val="20"/>
                    <w:lang w:val="id-ID"/>
                  </w:rPr>
                </w:rPrChange>
              </w:rPr>
              <w:t xml:space="preserve"> </w:t>
            </w:r>
          </w:p>
          <w:p w14:paraId="20B3B661" w14:textId="77777777"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lang w:val="id-ID"/>
                <w:rPrChange w:id="907" w:author="OLTRE" w:date="2024-05-21T20:17:00Z">
                  <w:rPr>
                    <w:rFonts w:ascii="Palatino Linotype" w:hAnsi="Palatino Linotype"/>
                    <w:b w:val="0"/>
                    <w:sz w:val="20"/>
                    <w:lang w:val="id-ID"/>
                  </w:rPr>
                </w:rPrChange>
              </w:rPr>
            </w:pPr>
          </w:p>
          <w:p w14:paraId="4268D00D" w14:textId="7293A629" w:rsidR="001D44DB" w:rsidRPr="00302058" w:rsidRDefault="001D44DB" w:rsidP="006A39AB">
            <w:pPr>
              <w:pStyle w:val="Cen1"/>
              <w:shd w:val="clear" w:color="auto" w:fill="auto"/>
              <w:spacing w:after="0"/>
              <w:contextualSpacing/>
              <w:jc w:val="both"/>
              <w:rPr>
                <w:rFonts w:ascii="Palatino Linotype" w:hAnsi="Palatino Linotype"/>
                <w:b w:val="0"/>
                <w:color w:val="E7E6E6" w:themeColor="background2"/>
                <w:sz w:val="20"/>
                <w:rPrChange w:id="908"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09" w:author="OLTRE" w:date="2024-05-21T20:17:00Z">
                  <w:rPr>
                    <w:rFonts w:ascii="Palatino Linotype" w:hAnsi="Palatino Linotype"/>
                    <w:b w:val="0"/>
                    <w:sz w:val="20"/>
                  </w:rPr>
                </w:rPrChange>
              </w:rPr>
              <w:t>Saham harus diterbitkan secara bebas dan terbebas dari semua Pembebanan dan bersama dengan semua hak yang melekat padanya pada Penutupan.</w:t>
            </w:r>
          </w:p>
          <w:p w14:paraId="4A0254C5"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10" w:author="OLTRE" w:date="2024-05-21T20:17:00Z">
                  <w:rPr>
                    <w:rFonts w:ascii="Palatino Linotype" w:hAnsi="Palatino Linotype"/>
                    <w:b w:val="0"/>
                    <w:sz w:val="20"/>
                  </w:rPr>
                </w:rPrChange>
              </w:rPr>
            </w:pPr>
          </w:p>
          <w:p w14:paraId="567ADF6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11"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12" w:author="OLTRE" w:date="2024-05-21T20:17:00Z">
                  <w:rPr>
                    <w:rFonts w:ascii="Palatino Linotype" w:hAnsi="Palatino Linotype"/>
                    <w:b w:val="0"/>
                    <w:sz w:val="20"/>
                  </w:rPr>
                </w:rPrChange>
              </w:rPr>
              <w:t>Setelah Penutupan, komposisi kepemilikan saham Perusahaan akan mengacu pada Lampiran A.</w:t>
            </w:r>
          </w:p>
          <w:p w14:paraId="1E977292"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13" w:author="OLTRE" w:date="2024-05-21T20:17:00Z">
                  <w:rPr>
                    <w:rFonts w:ascii="Palatino Linotype" w:hAnsi="Palatino Linotype"/>
                    <w:b w:val="0"/>
                    <w:sz w:val="20"/>
                  </w:rPr>
                </w:rPrChange>
              </w:rPr>
            </w:pPr>
          </w:p>
          <w:p w14:paraId="42DA854F" w14:textId="77777777" w:rsidR="001D44DB" w:rsidRPr="00302058" w:rsidRDefault="001D44DB"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14"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15" w:author="OLTRE" w:date="2024-05-21T20:17:00Z">
                  <w:rPr>
                    <w:rFonts w:ascii="Palatino Linotype" w:hAnsi="Palatino Linotype"/>
                    <w:b w:val="0"/>
                    <w:sz w:val="20"/>
                  </w:rPr>
                </w:rPrChange>
              </w:rPr>
              <w:t>Pemegang Saham Yang Sudah Ada telah mengesampingkan hak memesan saham terlebih dahulu pemegang saham atas Saham yang diterbitkan.</w:t>
            </w:r>
          </w:p>
          <w:p w14:paraId="54D5ACEE"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16" w:author="OLTRE" w:date="2024-05-21T20:17:00Z">
                  <w:rPr>
                    <w:rFonts w:ascii="Palatino Linotype" w:hAnsi="Palatino Linotype"/>
                    <w:b w:val="0"/>
                    <w:sz w:val="20"/>
                    <w:lang w:val="id-ID"/>
                  </w:rPr>
                </w:rPrChange>
              </w:rPr>
            </w:pPr>
          </w:p>
          <w:p w14:paraId="2457F969"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17"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u w:val="single"/>
                <w:rPrChange w:id="918" w:author="OLTRE" w:date="2024-05-21T20:17:00Z">
                  <w:rPr>
                    <w:rFonts w:ascii="Palatino Linotype" w:hAnsi="Palatino Linotype"/>
                    <w:b w:val="0"/>
                    <w:sz w:val="20"/>
                    <w:u w:val="single"/>
                  </w:rPr>
                </w:rPrChange>
              </w:rPr>
              <w:t>Penutupan; Penyerahan</w:t>
            </w:r>
            <w:r w:rsidRPr="00302058">
              <w:rPr>
                <w:rFonts w:ascii="Palatino Linotype" w:hAnsi="Palatino Linotype"/>
                <w:b w:val="0"/>
                <w:color w:val="E7E6E6" w:themeColor="background2"/>
                <w:sz w:val="20"/>
                <w:rPrChange w:id="919" w:author="OLTRE" w:date="2024-05-21T20:17:00Z">
                  <w:rPr>
                    <w:rFonts w:ascii="Palatino Linotype" w:hAnsi="Palatino Linotype"/>
                    <w:b w:val="0"/>
                    <w:sz w:val="20"/>
                  </w:rPr>
                </w:rPrChange>
              </w:rPr>
              <w:t>.</w:t>
            </w:r>
          </w:p>
          <w:p w14:paraId="5E07E78A" w14:textId="77777777" w:rsidR="00703A01" w:rsidRPr="00302058" w:rsidRDefault="00703A0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20" w:author="OLTRE" w:date="2024-05-21T20:17:00Z">
                  <w:rPr>
                    <w:rFonts w:ascii="Palatino Linotype" w:hAnsi="Palatino Linotype"/>
                    <w:b w:val="0"/>
                    <w:sz w:val="20"/>
                  </w:rPr>
                </w:rPrChange>
              </w:rPr>
            </w:pPr>
          </w:p>
          <w:p w14:paraId="2E924421" w14:textId="0D6369E9" w:rsidR="00A166CE"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rPrChange w:id="921"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22" w:author="OLTRE" w:date="2024-05-21T20:17:00Z">
                  <w:rPr>
                    <w:rFonts w:ascii="Palatino Linotype" w:hAnsi="Palatino Linotype"/>
                    <w:b w:val="0"/>
                    <w:sz w:val="20"/>
                  </w:rPr>
                </w:rPrChange>
              </w:rPr>
              <w:t>Penempatan dan penerbitan Saham berlangsung melalui pertukaran dokumen dan tanda tangan pada waktu dan tempat yang disepakati bersama antara Perusahaan dan Para Peserta, baik secara lisan maupun tertulis (waktu dan tempat yang ditentukan tersebut disebut sebagai “</w:t>
            </w:r>
            <w:r w:rsidRPr="00302058">
              <w:rPr>
                <w:rFonts w:ascii="Palatino Linotype" w:hAnsi="Palatino Linotype"/>
                <w:color w:val="E7E6E6" w:themeColor="background2"/>
                <w:sz w:val="20"/>
                <w:rPrChange w:id="923" w:author="OLTRE" w:date="2024-05-21T20:17:00Z">
                  <w:rPr>
                    <w:rFonts w:ascii="Palatino Linotype" w:hAnsi="Palatino Linotype"/>
                    <w:sz w:val="20"/>
                  </w:rPr>
                </w:rPrChange>
              </w:rPr>
              <w:t>Penutupan</w:t>
            </w:r>
            <w:r w:rsidRPr="00302058">
              <w:rPr>
                <w:rFonts w:ascii="Palatino Linotype" w:hAnsi="Palatino Linotype"/>
                <w:b w:val="0"/>
                <w:color w:val="E7E6E6" w:themeColor="background2"/>
                <w:sz w:val="20"/>
                <w:rPrChange w:id="924" w:author="OLTRE" w:date="2024-05-21T20:17:00Z">
                  <w:rPr>
                    <w:rFonts w:ascii="Palatino Linotype" w:hAnsi="Palatino Linotype"/>
                    <w:b w:val="0"/>
                    <w:sz w:val="20"/>
                  </w:rPr>
                </w:rPrChange>
              </w:rPr>
              <w:t>”).</w:t>
            </w:r>
          </w:p>
          <w:p w14:paraId="3A9E229D" w14:textId="48AA9757" w:rsidR="00703A01" w:rsidRPr="00302058" w:rsidRDefault="00703A01" w:rsidP="006A39AB">
            <w:pPr>
              <w:pStyle w:val="Cen1"/>
              <w:shd w:val="clear" w:color="auto" w:fill="auto"/>
              <w:spacing w:after="0"/>
              <w:contextualSpacing/>
              <w:jc w:val="both"/>
              <w:rPr>
                <w:rFonts w:ascii="Palatino Linotype" w:hAnsi="Palatino Linotype"/>
                <w:b w:val="0"/>
                <w:color w:val="E7E6E6" w:themeColor="background2"/>
                <w:sz w:val="20"/>
                <w:rPrChange w:id="925"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26" w:author="OLTRE" w:date="2024-05-21T20:17:00Z">
                  <w:rPr>
                    <w:rFonts w:ascii="Palatino Linotype" w:hAnsi="Palatino Linotype"/>
                    <w:b w:val="0"/>
                    <w:sz w:val="20"/>
                  </w:rPr>
                </w:rPrChange>
              </w:rPr>
              <w:t xml:space="preserve">Pada saat Penutupan, Peserta wajib membayar kepada Perusahaan jumlah yang sama dengan Harga </w:t>
            </w:r>
            <w:r w:rsidR="00D12FE5" w:rsidRPr="00302058">
              <w:rPr>
                <w:rFonts w:ascii="Palatino Linotype" w:hAnsi="Palatino Linotype"/>
                <w:b w:val="0"/>
                <w:color w:val="E7E6E6" w:themeColor="background2"/>
                <w:sz w:val="20"/>
                <w:rPrChange w:id="927" w:author="OLTRE" w:date="2024-05-21T20:17:00Z">
                  <w:rPr>
                    <w:rFonts w:ascii="Palatino Linotype" w:hAnsi="Palatino Linotype"/>
                    <w:b w:val="0"/>
                    <w:sz w:val="20"/>
                  </w:rPr>
                </w:rPrChange>
              </w:rPr>
              <w:t>Investasi</w:t>
            </w:r>
            <w:r w:rsidRPr="00302058">
              <w:rPr>
                <w:rFonts w:ascii="Palatino Linotype" w:hAnsi="Palatino Linotype"/>
                <w:b w:val="0"/>
                <w:color w:val="E7E6E6" w:themeColor="background2"/>
                <w:sz w:val="20"/>
                <w:rPrChange w:id="928" w:author="OLTRE" w:date="2024-05-21T20:17:00Z">
                  <w:rPr>
                    <w:rFonts w:ascii="Palatino Linotype" w:hAnsi="Palatino Linotype"/>
                    <w:b w:val="0"/>
                    <w:sz w:val="20"/>
                  </w:rPr>
                </w:rPrChange>
              </w:rPr>
              <w:t xml:space="preserve"> Awal dikalikan dengan jumlah Saham Kelas </w:t>
            </w:r>
            <w:r w:rsidR="00784EDB" w:rsidRPr="00302058">
              <w:rPr>
                <w:rFonts w:ascii="Palatino Linotype" w:hAnsi="Palatino Linotype"/>
                <w:b w:val="0"/>
                <w:color w:val="E7E6E6" w:themeColor="background2"/>
                <w:sz w:val="20"/>
                <w:rPrChange w:id="929" w:author="OLTRE" w:date="2024-05-21T20:17:00Z">
                  <w:rPr>
                    <w:rFonts w:ascii="Palatino Linotype" w:hAnsi="Palatino Linotype"/>
                    <w:b w:val="0"/>
                    <w:sz w:val="20"/>
                  </w:rPr>
                </w:rPrChange>
              </w:rPr>
              <w:t>C</w:t>
            </w:r>
            <w:r w:rsidR="001613F1" w:rsidRPr="00302058">
              <w:rPr>
                <w:rFonts w:ascii="Palatino Linotype" w:hAnsi="Palatino Linotype"/>
                <w:b w:val="0"/>
                <w:color w:val="E7E6E6" w:themeColor="background2"/>
                <w:sz w:val="20"/>
                <w:rPrChange w:id="930" w:author="OLTRE" w:date="2024-05-21T20:17:00Z">
                  <w:rPr>
                    <w:rFonts w:ascii="Palatino Linotype" w:hAnsi="Palatino Linotype"/>
                    <w:b w:val="0"/>
                    <w:sz w:val="20"/>
                  </w:rPr>
                </w:rPrChange>
              </w:rPr>
              <w:t xml:space="preserve"> </w:t>
            </w:r>
            <w:r w:rsidRPr="00302058">
              <w:rPr>
                <w:rFonts w:ascii="Palatino Linotype" w:hAnsi="Palatino Linotype"/>
                <w:b w:val="0"/>
                <w:color w:val="E7E6E6" w:themeColor="background2"/>
                <w:sz w:val="20"/>
                <w:rPrChange w:id="931" w:author="OLTRE" w:date="2024-05-21T20:17:00Z">
                  <w:rPr>
                    <w:rFonts w:ascii="Palatino Linotype" w:hAnsi="Palatino Linotype"/>
                    <w:b w:val="0"/>
                    <w:sz w:val="20"/>
                  </w:rPr>
                </w:rPrChange>
              </w:rPr>
              <w:t>yang dinyatakan di</w:t>
            </w:r>
            <w:r w:rsidR="00B44FB5" w:rsidRPr="00302058">
              <w:rPr>
                <w:rFonts w:ascii="Palatino Linotype" w:hAnsi="Palatino Linotype"/>
                <w:b w:val="0"/>
                <w:color w:val="E7E6E6" w:themeColor="background2"/>
                <w:sz w:val="20"/>
                <w:rPrChange w:id="932" w:author="OLTRE" w:date="2024-05-21T20:17:00Z">
                  <w:rPr>
                    <w:rFonts w:ascii="Palatino Linotype" w:hAnsi="Palatino Linotype"/>
                    <w:b w:val="0"/>
                    <w:sz w:val="20"/>
                  </w:rPr>
                </w:rPrChange>
              </w:rPr>
              <w:t xml:space="preserve"> </w:t>
            </w:r>
            <w:r w:rsidRPr="00302058">
              <w:rPr>
                <w:rFonts w:ascii="Palatino Linotype" w:hAnsi="Palatino Linotype"/>
                <w:b w:val="0"/>
                <w:color w:val="E7E6E6" w:themeColor="background2"/>
                <w:sz w:val="20"/>
                <w:rPrChange w:id="933" w:author="OLTRE" w:date="2024-05-21T20:17:00Z">
                  <w:rPr>
                    <w:rFonts w:ascii="Palatino Linotype" w:hAnsi="Palatino Linotype"/>
                    <w:b w:val="0"/>
                    <w:sz w:val="20"/>
                  </w:rPr>
                </w:rPrChange>
              </w:rPr>
              <w:t>sebelah nama Peserta terkait dalam Lampiran A ("</w:t>
            </w:r>
            <w:r w:rsidRPr="00302058">
              <w:rPr>
                <w:rFonts w:ascii="Palatino Linotype" w:hAnsi="Palatino Linotype"/>
                <w:color w:val="E7E6E6" w:themeColor="background2"/>
                <w:sz w:val="20"/>
                <w:rPrChange w:id="934" w:author="OLTRE" w:date="2024-05-21T20:17:00Z">
                  <w:rPr>
                    <w:rFonts w:ascii="Palatino Linotype" w:hAnsi="Palatino Linotype"/>
                    <w:sz w:val="20"/>
                  </w:rPr>
                </w:rPrChange>
              </w:rPr>
              <w:t>Jumlah Pertimbangan Terkait</w:t>
            </w:r>
            <w:r w:rsidRPr="00302058">
              <w:rPr>
                <w:rFonts w:ascii="Palatino Linotype" w:hAnsi="Palatino Linotype"/>
                <w:b w:val="0"/>
                <w:color w:val="E7E6E6" w:themeColor="background2"/>
                <w:sz w:val="20"/>
                <w:rPrChange w:id="935" w:author="OLTRE" w:date="2024-05-21T20:17:00Z">
                  <w:rPr>
                    <w:rFonts w:ascii="Palatino Linotype" w:hAnsi="Palatino Linotype"/>
                    <w:b w:val="0"/>
                    <w:sz w:val="20"/>
                  </w:rPr>
                </w:rPrChange>
              </w:rPr>
              <w:t xml:space="preserve">") dengan memindai kepada rekening bank yang ditunjuk yang dikelola oleh Perusahaan (rincian rekening </w:t>
            </w:r>
            <w:r w:rsidR="003E494A" w:rsidRPr="00302058">
              <w:rPr>
                <w:rFonts w:ascii="Palatino Linotype" w:hAnsi="Palatino Linotype"/>
                <w:b w:val="0"/>
                <w:color w:val="E7E6E6" w:themeColor="background2"/>
                <w:sz w:val="20"/>
                <w:rPrChange w:id="936" w:author="OLTRE" w:date="2024-05-21T20:17:00Z">
                  <w:rPr>
                    <w:rFonts w:ascii="Palatino Linotype" w:hAnsi="Palatino Linotype"/>
                    <w:b w:val="0"/>
                    <w:sz w:val="20"/>
                  </w:rPr>
                </w:rPrChange>
              </w:rPr>
              <w:t>sebagaimana tertera pada</w:t>
            </w:r>
            <w:r w:rsidR="003E494A" w:rsidRPr="00302058">
              <w:rPr>
                <w:rFonts w:ascii="Palatino Linotype" w:hAnsi="Palatino Linotype"/>
                <w:color w:val="E7E6E6" w:themeColor="background2"/>
                <w:sz w:val="20"/>
                <w:rPrChange w:id="937" w:author="OLTRE" w:date="2024-05-21T20:17:00Z">
                  <w:rPr>
                    <w:rFonts w:ascii="Palatino Linotype" w:hAnsi="Palatino Linotype"/>
                    <w:sz w:val="20"/>
                  </w:rPr>
                </w:rPrChange>
              </w:rPr>
              <w:t xml:space="preserve"> </w:t>
            </w:r>
            <w:r w:rsidR="002B2A5A" w:rsidRPr="00302058">
              <w:rPr>
                <w:rFonts w:ascii="Palatino Linotype" w:hAnsi="Palatino Linotype"/>
                <w:color w:val="E7E6E6" w:themeColor="background2"/>
                <w:sz w:val="20"/>
                <w:rPrChange w:id="938" w:author="OLTRE" w:date="2024-05-21T20:17:00Z">
                  <w:rPr>
                    <w:rFonts w:ascii="Palatino Linotype" w:hAnsi="Palatino Linotype"/>
                    <w:sz w:val="20"/>
                  </w:rPr>
                </w:rPrChange>
              </w:rPr>
              <w:t>Lampiran C</w:t>
            </w:r>
            <w:r w:rsidRPr="00302058">
              <w:rPr>
                <w:rFonts w:ascii="Palatino Linotype" w:hAnsi="Palatino Linotype"/>
                <w:b w:val="0"/>
                <w:color w:val="E7E6E6" w:themeColor="background2"/>
                <w:sz w:val="20"/>
                <w:rPrChange w:id="939" w:author="OLTRE" w:date="2024-05-21T20:17:00Z">
                  <w:rPr>
                    <w:rFonts w:ascii="Palatino Linotype" w:hAnsi="Palatino Linotype"/>
                    <w:b w:val="0"/>
                    <w:sz w:val="20"/>
                  </w:rPr>
                </w:rPrChange>
              </w:rPr>
              <w:t xml:space="preserve">) dengan Jumlah Pertimbangan Terkait dengan segera sejak tersedianya dana untuk nilai pada hari yang sama melalui </w:t>
            </w:r>
            <w:r w:rsidRPr="00302058">
              <w:rPr>
                <w:rFonts w:ascii="Palatino Linotype" w:hAnsi="Palatino Linotype"/>
                <w:b w:val="0"/>
                <w:i/>
                <w:color w:val="E7E6E6" w:themeColor="background2"/>
                <w:sz w:val="20"/>
                <w:rPrChange w:id="940" w:author="OLTRE" w:date="2024-05-21T20:17:00Z">
                  <w:rPr>
                    <w:rFonts w:ascii="Palatino Linotype" w:hAnsi="Palatino Linotype"/>
                    <w:b w:val="0"/>
                    <w:i/>
                    <w:sz w:val="20"/>
                  </w:rPr>
                </w:rPrChange>
              </w:rPr>
              <w:t xml:space="preserve">telegraphic </w:t>
            </w:r>
            <w:r w:rsidR="005D4092" w:rsidRPr="00302058">
              <w:rPr>
                <w:rFonts w:ascii="Palatino Linotype" w:hAnsi="Palatino Linotype"/>
                <w:b w:val="0"/>
                <w:i/>
                <w:color w:val="E7E6E6" w:themeColor="background2"/>
                <w:sz w:val="20"/>
                <w:rPrChange w:id="941" w:author="OLTRE" w:date="2024-05-21T20:17:00Z">
                  <w:rPr>
                    <w:rFonts w:ascii="Palatino Linotype" w:hAnsi="Palatino Linotype"/>
                    <w:b w:val="0"/>
                    <w:i/>
                    <w:sz w:val="20"/>
                  </w:rPr>
                </w:rPrChange>
              </w:rPr>
              <w:t xml:space="preserve">bank </w:t>
            </w:r>
            <w:r w:rsidRPr="00302058">
              <w:rPr>
                <w:rFonts w:ascii="Palatino Linotype" w:hAnsi="Palatino Linotype"/>
                <w:b w:val="0"/>
                <w:i/>
                <w:color w:val="E7E6E6" w:themeColor="background2"/>
                <w:sz w:val="20"/>
                <w:rPrChange w:id="942" w:author="OLTRE" w:date="2024-05-21T20:17:00Z">
                  <w:rPr>
                    <w:rFonts w:ascii="Palatino Linotype" w:hAnsi="Palatino Linotype"/>
                    <w:b w:val="0"/>
                    <w:i/>
                    <w:sz w:val="20"/>
                  </w:rPr>
                </w:rPrChange>
              </w:rPr>
              <w:t>transfer</w:t>
            </w:r>
            <w:r w:rsidRPr="00302058">
              <w:rPr>
                <w:rFonts w:ascii="Palatino Linotype" w:hAnsi="Palatino Linotype"/>
                <w:b w:val="0"/>
                <w:color w:val="E7E6E6" w:themeColor="background2"/>
                <w:sz w:val="20"/>
                <w:rPrChange w:id="943" w:author="OLTRE" w:date="2024-05-21T20:17:00Z">
                  <w:rPr>
                    <w:rFonts w:ascii="Palatino Linotype" w:hAnsi="Palatino Linotype"/>
                    <w:b w:val="0"/>
                    <w:sz w:val="20"/>
                  </w:rPr>
                </w:rPrChange>
              </w:rPr>
              <w:t>.</w:t>
            </w:r>
          </w:p>
          <w:p w14:paraId="135FEC41" w14:textId="77777777" w:rsidR="005D4092" w:rsidRPr="00302058" w:rsidRDefault="005D409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Change w:id="944" w:author="OLTRE" w:date="2024-05-21T20:17:00Z">
                  <w:rPr>
                    <w:rFonts w:ascii="Palatino Linotype" w:hAnsi="Palatino Linotype"/>
                    <w:b w:val="0"/>
                    <w:sz w:val="20"/>
                    <w:u w:val="single"/>
                  </w:rPr>
                </w:rPrChange>
              </w:rPr>
            </w:pPr>
          </w:p>
          <w:p w14:paraId="0138716E"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45"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u w:val="single"/>
                <w:rPrChange w:id="946" w:author="OLTRE" w:date="2024-05-21T20:17:00Z">
                  <w:rPr>
                    <w:rFonts w:ascii="Palatino Linotype" w:hAnsi="Palatino Linotype"/>
                    <w:b w:val="0"/>
                    <w:sz w:val="20"/>
                    <w:u w:val="single"/>
                  </w:rPr>
                </w:rPrChange>
              </w:rPr>
              <w:t>Istilah yang Digunakan dalam Perjanjian ini</w:t>
            </w:r>
            <w:r w:rsidRPr="00302058">
              <w:rPr>
                <w:rFonts w:ascii="Palatino Linotype" w:hAnsi="Palatino Linotype"/>
                <w:b w:val="0"/>
                <w:color w:val="E7E6E6" w:themeColor="background2"/>
                <w:sz w:val="20"/>
                <w:rPrChange w:id="947" w:author="OLTRE" w:date="2024-05-21T20:17:00Z">
                  <w:rPr>
                    <w:rFonts w:ascii="Palatino Linotype" w:hAnsi="Palatino Linotype"/>
                    <w:b w:val="0"/>
                    <w:sz w:val="20"/>
                  </w:rPr>
                </w:rPrChange>
              </w:rPr>
              <w:t>.</w:t>
            </w:r>
          </w:p>
          <w:p w14:paraId="6D643BA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48" w:author="OLTRE" w:date="2024-05-21T20:17:00Z">
                  <w:rPr>
                    <w:rFonts w:ascii="Palatino Linotype" w:hAnsi="Palatino Linotype"/>
                    <w:b w:val="0"/>
                    <w:sz w:val="20"/>
                    <w:lang w:val="id-ID"/>
                  </w:rPr>
                </w:rPrChange>
              </w:rPr>
            </w:pPr>
          </w:p>
          <w:p w14:paraId="3952A7A8"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49"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950" w:author="OLTRE" w:date="2024-05-21T20:17:00Z">
                  <w:rPr>
                    <w:rFonts w:ascii="Palatino Linotype" w:hAnsi="Palatino Linotype"/>
                    <w:b w:val="0"/>
                    <w:sz w:val="20"/>
                    <w:lang w:val="id-ID"/>
                  </w:rPr>
                </w:rPrChange>
              </w:rPr>
              <w:t>Sebagai tambahan dari istilah yang diartikan di atas maka istilah yang ada pada Perjanjian ini memiliki arti sebagaimana ditentukan atau dirujuk berikut di bawah ini.</w:t>
            </w:r>
          </w:p>
          <w:p w14:paraId="5193D5C9" w14:textId="77777777" w:rsidR="00AC3BC2" w:rsidRPr="00302058" w:rsidRDefault="00AC3BC2"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51" w:author="OLTRE" w:date="2024-05-21T20:17:00Z">
                  <w:rPr>
                    <w:rFonts w:ascii="Palatino Linotype" w:hAnsi="Palatino Linotype"/>
                    <w:b w:val="0"/>
                    <w:sz w:val="20"/>
                    <w:lang w:val="id-ID"/>
                  </w:rPr>
                </w:rPrChange>
              </w:rPr>
            </w:pPr>
          </w:p>
          <w:p w14:paraId="396973D8" w14:textId="5CE2269C" w:rsidR="007662F7" w:rsidRPr="00302058" w:rsidRDefault="007662F7" w:rsidP="006A39AB">
            <w:pPr>
              <w:pStyle w:val="Cen1"/>
              <w:shd w:val="clear" w:color="auto" w:fill="auto"/>
              <w:tabs>
                <w:tab w:val="left" w:pos="776"/>
              </w:tabs>
              <w:spacing w:after="0"/>
              <w:contextualSpacing/>
              <w:jc w:val="both"/>
              <w:rPr>
                <w:rFonts w:ascii="Palatino Linotype" w:hAnsi="Palatino Linotype"/>
                <w:color w:val="E7E6E6" w:themeColor="background2"/>
                <w:sz w:val="20"/>
                <w:rPrChange w:id="952" w:author="OLTRE" w:date="2024-05-21T20:17:00Z">
                  <w:rPr>
                    <w:rFonts w:ascii="Palatino Linotype" w:hAnsi="Palatino Linotype"/>
                    <w:sz w:val="20"/>
                  </w:rPr>
                </w:rPrChange>
              </w:rPr>
            </w:pPr>
            <w:r w:rsidRPr="00302058">
              <w:rPr>
                <w:rFonts w:ascii="Palatino Linotype" w:hAnsi="Palatino Linotype"/>
                <w:b w:val="0"/>
                <w:color w:val="E7E6E6" w:themeColor="background2"/>
                <w:sz w:val="20"/>
                <w:rPrChange w:id="953" w:author="OLTRE" w:date="2024-05-21T20:17:00Z">
                  <w:rPr>
                    <w:rFonts w:ascii="Palatino Linotype" w:hAnsi="Palatino Linotype"/>
                    <w:b w:val="0"/>
                    <w:sz w:val="20"/>
                  </w:rPr>
                </w:rPrChange>
              </w:rPr>
              <w:t>“</w:t>
            </w:r>
            <w:r w:rsidRPr="00302058">
              <w:rPr>
                <w:rFonts w:ascii="Palatino Linotype" w:hAnsi="Palatino Linotype"/>
                <w:color w:val="E7E6E6" w:themeColor="background2"/>
                <w:sz w:val="20"/>
                <w:rPrChange w:id="954" w:author="OLTRE" w:date="2024-05-21T20:17:00Z">
                  <w:rPr>
                    <w:rFonts w:ascii="Palatino Linotype" w:hAnsi="Palatino Linotype"/>
                    <w:sz w:val="20"/>
                  </w:rPr>
                </w:rPrChange>
              </w:rPr>
              <w:t>Perubahan Anggaran Dasar</w:t>
            </w:r>
            <w:r w:rsidRPr="00302058">
              <w:rPr>
                <w:rFonts w:ascii="Palatino Linotype" w:hAnsi="Palatino Linotype"/>
                <w:b w:val="0"/>
                <w:color w:val="E7E6E6" w:themeColor="background2"/>
                <w:sz w:val="20"/>
                <w:rPrChange w:id="955" w:author="OLTRE" w:date="2024-05-21T20:17:00Z">
                  <w:rPr>
                    <w:rFonts w:ascii="Palatino Linotype" w:hAnsi="Palatino Linotype"/>
                    <w:b w:val="0"/>
                    <w:sz w:val="20"/>
                  </w:rPr>
                </w:rPrChange>
              </w:rPr>
              <w:t>” berarti anggaran dasar Perusahaan yang diubah dan diberlakukan</w:t>
            </w:r>
            <w:r w:rsidR="002B2A5A" w:rsidRPr="00302058">
              <w:rPr>
                <w:rFonts w:ascii="Palatino Linotype" w:hAnsi="Palatino Linotype"/>
                <w:b w:val="0"/>
                <w:color w:val="E7E6E6" w:themeColor="background2"/>
                <w:sz w:val="20"/>
                <w:rPrChange w:id="956" w:author="OLTRE" w:date="2024-05-21T20:17:00Z">
                  <w:rPr>
                    <w:rFonts w:ascii="Palatino Linotype" w:hAnsi="Palatino Linotype"/>
                    <w:b w:val="0"/>
                    <w:sz w:val="20"/>
                  </w:rPr>
                </w:rPrChange>
              </w:rPr>
              <w:t xml:space="preserve"> untuk</w:t>
            </w:r>
            <w:r w:rsidR="00DE572A" w:rsidRPr="00302058">
              <w:rPr>
                <w:rFonts w:ascii="Palatino Linotype" w:hAnsi="Palatino Linotype"/>
                <w:b w:val="0"/>
                <w:color w:val="E7E6E6" w:themeColor="background2"/>
                <w:sz w:val="20"/>
                <w:rPrChange w:id="957" w:author="OLTRE" w:date="2024-05-21T20:17:00Z">
                  <w:rPr>
                    <w:rFonts w:ascii="Palatino Linotype" w:hAnsi="Palatino Linotype"/>
                    <w:b w:val="0"/>
                    <w:sz w:val="20"/>
                  </w:rPr>
                </w:rPrChange>
              </w:rPr>
              <w:t xml:space="preserve"> memberlakukan hak </w:t>
            </w:r>
            <w:r w:rsidR="001613F1" w:rsidRPr="00302058">
              <w:rPr>
                <w:rFonts w:ascii="Palatino Linotype" w:hAnsi="Palatino Linotype"/>
                <w:b w:val="0"/>
                <w:color w:val="E7E6E6" w:themeColor="background2"/>
                <w:sz w:val="20"/>
                <w:rPrChange w:id="958" w:author="OLTRE" w:date="2024-05-21T20:17:00Z">
                  <w:rPr>
                    <w:rFonts w:ascii="Palatino Linotype" w:hAnsi="Palatino Linotype"/>
                    <w:b w:val="0"/>
                    <w:sz w:val="20"/>
                  </w:rPr>
                </w:rPrChange>
              </w:rPr>
              <w:t xml:space="preserve">Kelas </w:t>
            </w:r>
            <w:r w:rsidR="00784EDB" w:rsidRPr="00302058">
              <w:rPr>
                <w:rFonts w:ascii="Palatino Linotype" w:hAnsi="Palatino Linotype"/>
                <w:b w:val="0"/>
                <w:color w:val="E7E6E6" w:themeColor="background2"/>
                <w:sz w:val="20"/>
                <w:rPrChange w:id="959" w:author="OLTRE" w:date="2024-05-21T20:17:00Z">
                  <w:rPr>
                    <w:rFonts w:ascii="Palatino Linotype" w:hAnsi="Palatino Linotype"/>
                    <w:b w:val="0"/>
                    <w:sz w:val="20"/>
                  </w:rPr>
                </w:rPrChange>
              </w:rPr>
              <w:t>C</w:t>
            </w:r>
            <w:r w:rsidR="001613F1" w:rsidRPr="00302058">
              <w:rPr>
                <w:rFonts w:ascii="Palatino Linotype" w:hAnsi="Palatino Linotype"/>
                <w:b w:val="0"/>
                <w:color w:val="E7E6E6" w:themeColor="background2"/>
                <w:sz w:val="20"/>
                <w:rPrChange w:id="960" w:author="OLTRE" w:date="2024-05-21T20:17:00Z">
                  <w:rPr>
                    <w:rFonts w:ascii="Palatino Linotype" w:hAnsi="Palatino Linotype"/>
                    <w:b w:val="0"/>
                    <w:sz w:val="20"/>
                  </w:rPr>
                </w:rPrChange>
              </w:rPr>
              <w:t xml:space="preserve"> </w:t>
            </w:r>
            <w:r w:rsidR="002B2A5A" w:rsidRPr="00302058">
              <w:rPr>
                <w:rFonts w:ascii="Palatino Linotype" w:hAnsi="Palatino Linotype"/>
                <w:b w:val="0"/>
                <w:color w:val="E7E6E6" w:themeColor="background2"/>
                <w:sz w:val="20"/>
                <w:rPrChange w:id="961" w:author="OLTRE" w:date="2024-05-21T20:17:00Z">
                  <w:rPr>
                    <w:rFonts w:ascii="Palatino Linotype" w:hAnsi="Palatino Linotype"/>
                    <w:b w:val="0"/>
                    <w:sz w:val="20"/>
                  </w:rPr>
                </w:rPrChange>
              </w:rPr>
              <w:t>dan melaksanakan Perjanjian ini</w:t>
            </w:r>
            <w:r w:rsidRPr="00302058">
              <w:rPr>
                <w:rFonts w:ascii="Palatino Linotype" w:hAnsi="Palatino Linotype"/>
                <w:color w:val="E7E6E6" w:themeColor="background2"/>
                <w:sz w:val="20"/>
                <w:rPrChange w:id="962" w:author="OLTRE" w:date="2024-05-21T20:17:00Z">
                  <w:rPr>
                    <w:rFonts w:ascii="Palatino Linotype" w:hAnsi="Palatino Linotype"/>
                    <w:sz w:val="20"/>
                  </w:rPr>
                </w:rPrChange>
              </w:rPr>
              <w:t>.</w:t>
            </w:r>
          </w:p>
          <w:p w14:paraId="5566D33D"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color w:val="E7E6E6" w:themeColor="background2"/>
                <w:sz w:val="20"/>
                <w:rPrChange w:id="963" w:author="OLTRE" w:date="2024-05-21T20:17:00Z">
                  <w:rPr>
                    <w:rFonts w:ascii="Palatino Linotype" w:hAnsi="Palatino Linotype"/>
                    <w:sz w:val="20"/>
                  </w:rPr>
                </w:rPrChange>
              </w:rPr>
            </w:pPr>
          </w:p>
          <w:p w14:paraId="6B93CADA" w14:textId="77777777" w:rsidR="007662F7" w:rsidRPr="00302058" w:rsidRDefault="007662F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64"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65" w:author="OLTRE" w:date="2024-05-21T20:17:00Z">
                  <w:rPr>
                    <w:rFonts w:ascii="Palatino Linotype" w:hAnsi="Palatino Linotype"/>
                    <w:b w:val="0"/>
                    <w:sz w:val="20"/>
                  </w:rPr>
                </w:rPrChange>
              </w:rPr>
              <w:t>“</w:t>
            </w:r>
            <w:r w:rsidRPr="00302058">
              <w:rPr>
                <w:rFonts w:ascii="Palatino Linotype" w:hAnsi="Palatino Linotype"/>
                <w:color w:val="E7E6E6" w:themeColor="background2"/>
                <w:sz w:val="20"/>
                <w:rPrChange w:id="966" w:author="OLTRE" w:date="2024-05-21T20:17:00Z">
                  <w:rPr>
                    <w:rFonts w:ascii="Palatino Linotype" w:hAnsi="Palatino Linotype"/>
                    <w:sz w:val="20"/>
                  </w:rPr>
                </w:rPrChange>
              </w:rPr>
              <w:t>Afiliasi</w:t>
            </w:r>
            <w:r w:rsidRPr="00302058">
              <w:rPr>
                <w:rFonts w:ascii="Palatino Linotype" w:hAnsi="Palatino Linotype"/>
                <w:b w:val="0"/>
                <w:color w:val="E7E6E6" w:themeColor="background2"/>
                <w:sz w:val="20"/>
                <w:rPrChange w:id="967" w:author="OLTRE" w:date="2024-05-21T20:17:00Z">
                  <w:rPr>
                    <w:rFonts w:ascii="Palatino Linotype" w:hAnsi="Palatino Linotype"/>
                    <w:b w:val="0"/>
                    <w:sz w:val="20"/>
                  </w:rPr>
                </w:rPrChange>
              </w:rPr>
              <w:t>” berarti, masing –masing Orang, atau Orang lain, yang secara langsung atau tidak langsung mengendalikan atau dikendalikan oleh, atau berada pada pengendalian Orang yang sama tersebut, termasuk, namun tidak terbatas pada  sekutu umum, anggota pengelola, pejabat atau direktur dari Orang atau tiap dana modal ventura baik sekarang atau yang berikutnya akan ada yang dikendalikan oleh satu atau lebih sekutu umum atau anggota pengelola dari, atau pihak yang memiliki perusahaan pengelola yang sama dengan Orang tersebut.</w:t>
            </w:r>
          </w:p>
          <w:p w14:paraId="1FD9FC7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68" w:author="OLTRE" w:date="2024-05-21T20:17:00Z">
                  <w:rPr>
                    <w:rFonts w:ascii="Palatino Linotype" w:hAnsi="Palatino Linotype"/>
                    <w:b w:val="0"/>
                    <w:sz w:val="20"/>
                    <w:lang w:val="id-ID"/>
                  </w:rPr>
                </w:rPrChange>
              </w:rPr>
            </w:pPr>
          </w:p>
          <w:p w14:paraId="08B73108"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69"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70" w:author="OLTRE" w:date="2024-05-21T20:17:00Z">
                  <w:rPr>
                    <w:rFonts w:ascii="Palatino Linotype" w:hAnsi="Palatino Linotype"/>
                    <w:b w:val="0"/>
                    <w:sz w:val="20"/>
                  </w:rPr>
                </w:rPrChange>
              </w:rPr>
              <w:t>“</w:t>
            </w:r>
            <w:r w:rsidRPr="00302058">
              <w:rPr>
                <w:rFonts w:ascii="Palatino Linotype" w:hAnsi="Palatino Linotype"/>
                <w:color w:val="E7E6E6" w:themeColor="background2"/>
                <w:sz w:val="20"/>
                <w:rPrChange w:id="971" w:author="OLTRE" w:date="2024-05-21T20:17:00Z">
                  <w:rPr>
                    <w:rFonts w:ascii="Palatino Linotype" w:hAnsi="Palatino Linotype"/>
                    <w:sz w:val="20"/>
                  </w:rPr>
                </w:rPrChange>
              </w:rPr>
              <w:t>Dewan Komisaris</w:t>
            </w:r>
            <w:r w:rsidRPr="00302058">
              <w:rPr>
                <w:rFonts w:ascii="Palatino Linotype" w:hAnsi="Palatino Linotype"/>
                <w:b w:val="0"/>
                <w:color w:val="E7E6E6" w:themeColor="background2"/>
                <w:sz w:val="20"/>
                <w:rPrChange w:id="972" w:author="OLTRE" w:date="2024-05-21T20:17:00Z">
                  <w:rPr>
                    <w:rFonts w:ascii="Palatino Linotype" w:hAnsi="Palatino Linotype"/>
                    <w:b w:val="0"/>
                    <w:sz w:val="20"/>
                  </w:rPr>
                </w:rPrChange>
              </w:rPr>
              <w:t>” berarti dewan komisaris pada saat ini di Perusahaan.</w:t>
            </w:r>
          </w:p>
          <w:p w14:paraId="76E0C48A"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73" w:author="OLTRE" w:date="2024-05-21T20:17:00Z">
                  <w:rPr>
                    <w:rFonts w:ascii="Palatino Linotype" w:hAnsi="Palatino Linotype"/>
                    <w:b w:val="0"/>
                    <w:sz w:val="20"/>
                    <w:lang w:val="id-ID"/>
                  </w:rPr>
                </w:rPrChange>
              </w:rPr>
            </w:pPr>
          </w:p>
          <w:p w14:paraId="27E0CAA9"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74" w:author="OLTRE" w:date="2024-05-21T20:17:00Z">
                  <w:rPr>
                    <w:rFonts w:ascii="Palatino Linotype" w:hAnsi="Palatino Linotype"/>
                    <w:b w:val="0"/>
                    <w:sz w:val="20"/>
                    <w:lang w:val="id-ID"/>
                  </w:rPr>
                </w:rPrChange>
              </w:rPr>
            </w:pPr>
          </w:p>
          <w:p w14:paraId="75CB77DA" w14:textId="74FAAB02"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75"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976" w:author="OLTRE" w:date="2024-05-21T20:17:00Z">
                  <w:rPr>
                    <w:rFonts w:ascii="Palatino Linotype" w:hAnsi="Palatino Linotype"/>
                    <w:b w:val="0"/>
                    <w:sz w:val="20"/>
                  </w:rPr>
                </w:rPrChange>
              </w:rPr>
              <w:t>“</w:t>
            </w:r>
            <w:r w:rsidRPr="00302058">
              <w:rPr>
                <w:rFonts w:ascii="Palatino Linotype" w:hAnsi="Palatino Linotype"/>
                <w:color w:val="E7E6E6" w:themeColor="background2"/>
                <w:sz w:val="20"/>
                <w:rPrChange w:id="977" w:author="OLTRE" w:date="2024-05-21T20:17:00Z">
                  <w:rPr>
                    <w:rFonts w:ascii="Palatino Linotype" w:hAnsi="Palatino Linotype"/>
                    <w:sz w:val="20"/>
                  </w:rPr>
                </w:rPrChange>
              </w:rPr>
              <w:t>Dewan Direksi</w:t>
            </w:r>
            <w:r w:rsidRPr="00302058">
              <w:rPr>
                <w:rFonts w:ascii="Palatino Linotype" w:hAnsi="Palatino Linotype"/>
                <w:b w:val="0"/>
                <w:color w:val="E7E6E6" w:themeColor="background2"/>
                <w:sz w:val="20"/>
                <w:rPrChange w:id="978" w:author="OLTRE" w:date="2024-05-21T20:17:00Z">
                  <w:rPr>
                    <w:rFonts w:ascii="Palatino Linotype" w:hAnsi="Palatino Linotype"/>
                    <w:b w:val="0"/>
                    <w:sz w:val="20"/>
                  </w:rPr>
                </w:rPrChange>
              </w:rPr>
              <w:t>” “</w:t>
            </w:r>
            <w:r w:rsidRPr="00302058">
              <w:rPr>
                <w:rFonts w:ascii="Palatino Linotype" w:hAnsi="Palatino Linotype"/>
                <w:color w:val="E7E6E6" w:themeColor="background2"/>
                <w:sz w:val="20"/>
                <w:rPrChange w:id="979" w:author="OLTRE" w:date="2024-05-21T20:17:00Z">
                  <w:rPr>
                    <w:rFonts w:ascii="Palatino Linotype" w:hAnsi="Palatino Linotype"/>
                    <w:sz w:val="20"/>
                  </w:rPr>
                </w:rPrChange>
              </w:rPr>
              <w:t>Dewan</w:t>
            </w:r>
            <w:r w:rsidRPr="00302058">
              <w:rPr>
                <w:rFonts w:ascii="Palatino Linotype" w:hAnsi="Palatino Linotype"/>
                <w:b w:val="0"/>
                <w:color w:val="E7E6E6" w:themeColor="background2"/>
                <w:sz w:val="20"/>
                <w:rPrChange w:id="980" w:author="OLTRE" w:date="2024-05-21T20:17:00Z">
                  <w:rPr>
                    <w:rFonts w:ascii="Palatino Linotype" w:hAnsi="Palatino Linotype"/>
                    <w:b w:val="0"/>
                    <w:sz w:val="20"/>
                  </w:rPr>
                </w:rPrChange>
              </w:rPr>
              <w:t>” atau “</w:t>
            </w:r>
            <w:r w:rsidRPr="00302058">
              <w:rPr>
                <w:rFonts w:ascii="Palatino Linotype" w:hAnsi="Palatino Linotype"/>
                <w:color w:val="E7E6E6" w:themeColor="background2"/>
                <w:sz w:val="20"/>
                <w:rPrChange w:id="981" w:author="OLTRE" w:date="2024-05-21T20:17:00Z">
                  <w:rPr>
                    <w:rFonts w:ascii="Palatino Linotype" w:hAnsi="Palatino Linotype"/>
                    <w:sz w:val="20"/>
                  </w:rPr>
                </w:rPrChange>
              </w:rPr>
              <w:t>Direksi</w:t>
            </w:r>
            <w:r w:rsidRPr="00302058">
              <w:rPr>
                <w:rFonts w:ascii="Palatino Linotype" w:hAnsi="Palatino Linotype"/>
                <w:b w:val="0"/>
                <w:color w:val="E7E6E6" w:themeColor="background2"/>
                <w:sz w:val="20"/>
                <w:rPrChange w:id="982" w:author="OLTRE" w:date="2024-05-21T20:17:00Z">
                  <w:rPr>
                    <w:rFonts w:ascii="Palatino Linotype" w:hAnsi="Palatino Linotype"/>
                    <w:b w:val="0"/>
                    <w:sz w:val="20"/>
                  </w:rPr>
                </w:rPrChange>
              </w:rPr>
              <w:t>” berarti dewan direksi yang ada pada</w:t>
            </w:r>
            <w:r w:rsidR="00955F74" w:rsidRPr="00302058">
              <w:rPr>
                <w:rFonts w:ascii="Palatino Linotype" w:hAnsi="Palatino Linotype"/>
                <w:b w:val="0"/>
                <w:color w:val="E7E6E6" w:themeColor="background2"/>
                <w:sz w:val="20"/>
                <w:rPrChange w:id="983" w:author="OLTRE" w:date="2024-05-21T20:17:00Z">
                  <w:rPr>
                    <w:rFonts w:ascii="Palatino Linotype" w:hAnsi="Palatino Linotype"/>
                    <w:b w:val="0"/>
                    <w:sz w:val="20"/>
                  </w:rPr>
                </w:rPrChange>
              </w:rPr>
              <w:t xml:space="preserve"> saat ini di</w:t>
            </w:r>
            <w:r w:rsidRPr="00302058">
              <w:rPr>
                <w:rFonts w:ascii="Palatino Linotype" w:hAnsi="Palatino Linotype"/>
                <w:b w:val="0"/>
                <w:color w:val="E7E6E6" w:themeColor="background2"/>
                <w:sz w:val="20"/>
                <w:rPrChange w:id="984" w:author="OLTRE" w:date="2024-05-21T20:17:00Z">
                  <w:rPr>
                    <w:rFonts w:ascii="Palatino Linotype" w:hAnsi="Palatino Linotype"/>
                    <w:b w:val="0"/>
                    <w:sz w:val="20"/>
                  </w:rPr>
                </w:rPrChange>
              </w:rPr>
              <w:t xml:space="preserve"> Perusahaan.</w:t>
            </w:r>
          </w:p>
          <w:p w14:paraId="19C1EAD2"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985" w:author="OLTRE" w:date="2024-05-21T20:17:00Z">
                  <w:rPr>
                    <w:rFonts w:ascii="Palatino Linotype" w:hAnsi="Palatino Linotype"/>
                    <w:b w:val="0"/>
                    <w:sz w:val="20"/>
                  </w:rPr>
                </w:rPrChange>
              </w:rPr>
            </w:pPr>
          </w:p>
          <w:p w14:paraId="0485E841" w14:textId="4F11F27A" w:rsidR="00651015" w:rsidRPr="00302058" w:rsidRDefault="00B44F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86" w:author="OLTRE" w:date="2024-05-21T20:17:00Z">
                  <w:rPr>
                    <w:rFonts w:ascii="Palatino Linotype" w:hAnsi="Palatino Linotype"/>
                    <w:b w:val="0"/>
                    <w:sz w:val="20"/>
                    <w:lang w:val="id-ID"/>
                  </w:rPr>
                </w:rPrChange>
              </w:rPr>
            </w:pPr>
            <w:r w:rsidRPr="00302058">
              <w:rPr>
                <w:rFonts w:ascii="Palatino Linotype" w:hAnsi="Palatino Linotype"/>
                <w:color w:val="E7E6E6" w:themeColor="background2"/>
                <w:sz w:val="20"/>
                <w:rPrChange w:id="987" w:author="OLTRE" w:date="2024-05-21T20:17:00Z">
                  <w:rPr>
                    <w:rFonts w:ascii="Palatino Linotype" w:hAnsi="Palatino Linotype"/>
                    <w:sz w:val="20"/>
                  </w:rPr>
                </w:rPrChange>
              </w:rPr>
              <w:t>“</w:t>
            </w:r>
            <w:r w:rsidR="00061D59" w:rsidRPr="00302058">
              <w:rPr>
                <w:rFonts w:ascii="Palatino Linotype" w:hAnsi="Palatino Linotype"/>
                <w:color w:val="E7E6E6" w:themeColor="background2"/>
                <w:sz w:val="20"/>
                <w:rPrChange w:id="988" w:author="OLTRE" w:date="2024-05-21T20:17:00Z">
                  <w:rPr>
                    <w:rFonts w:ascii="Palatino Linotype" w:hAnsi="Palatino Linotype"/>
                    <w:sz w:val="20"/>
                  </w:rPr>
                </w:rPrChange>
              </w:rPr>
              <w:t xml:space="preserve">Hari Kerja” </w:t>
            </w:r>
            <w:r w:rsidR="00061D59" w:rsidRPr="00302058">
              <w:rPr>
                <w:rFonts w:ascii="Palatino Linotype" w:hAnsi="Palatino Linotype"/>
                <w:b w:val="0"/>
                <w:color w:val="E7E6E6" w:themeColor="background2"/>
                <w:sz w:val="20"/>
                <w:rPrChange w:id="989" w:author="OLTRE" w:date="2024-05-21T20:17:00Z">
                  <w:rPr>
                    <w:rFonts w:ascii="Palatino Linotype" w:hAnsi="Palatino Linotype"/>
                    <w:b w:val="0"/>
                    <w:sz w:val="20"/>
                  </w:rPr>
                </w:rPrChange>
              </w:rPr>
              <w:t>berarti setiap hari selain (Sabtu, Minggu, atau hari libur nasional) dimana bank-bank buka untuk transaksi usaha</w:t>
            </w:r>
            <w:r w:rsidR="0062327E" w:rsidRPr="00302058">
              <w:rPr>
                <w:rFonts w:ascii="Palatino Linotype" w:hAnsi="Palatino Linotype"/>
                <w:b w:val="0"/>
                <w:color w:val="E7E6E6" w:themeColor="background2"/>
                <w:sz w:val="20"/>
                <w:lang w:val="id-ID"/>
                <w:rPrChange w:id="990" w:author="OLTRE" w:date="2024-05-21T20:17:00Z">
                  <w:rPr>
                    <w:rFonts w:ascii="Palatino Linotype" w:hAnsi="Palatino Linotype"/>
                    <w:b w:val="0"/>
                    <w:sz w:val="20"/>
                    <w:lang w:val="id-ID"/>
                  </w:rPr>
                </w:rPrChange>
              </w:rPr>
              <w:t xml:space="preserve"> </w:t>
            </w:r>
            <w:r w:rsidR="00061D59" w:rsidRPr="00302058">
              <w:rPr>
                <w:rFonts w:ascii="Palatino Linotype" w:hAnsi="Palatino Linotype"/>
                <w:b w:val="0"/>
                <w:color w:val="E7E6E6" w:themeColor="background2"/>
                <w:sz w:val="20"/>
                <w:rPrChange w:id="991" w:author="OLTRE" w:date="2024-05-21T20:17:00Z">
                  <w:rPr>
                    <w:rFonts w:ascii="Palatino Linotype" w:hAnsi="Palatino Linotype"/>
                    <w:b w:val="0"/>
                    <w:sz w:val="20"/>
                  </w:rPr>
                </w:rPrChange>
              </w:rPr>
              <w:t>domestik di Republik Indonesia.</w:t>
            </w:r>
          </w:p>
          <w:p w14:paraId="202BBB57"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92" w:author="OLTRE" w:date="2024-05-21T20:17:00Z">
                  <w:rPr>
                    <w:rFonts w:ascii="Palatino Linotype" w:hAnsi="Palatino Linotype"/>
                    <w:b w:val="0"/>
                    <w:sz w:val="20"/>
                    <w:lang w:val="id-ID"/>
                  </w:rPr>
                </w:rPrChange>
              </w:rPr>
            </w:pPr>
          </w:p>
          <w:p w14:paraId="48BEB526"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93" w:author="OLTRE" w:date="2024-05-21T20:17:00Z">
                  <w:rPr>
                    <w:rFonts w:ascii="Palatino Linotype" w:hAnsi="Palatino Linotype"/>
                    <w:b w:val="0"/>
                    <w:sz w:val="20"/>
                    <w:lang w:val="id-ID"/>
                  </w:rPr>
                </w:rPrChange>
              </w:rPr>
            </w:pPr>
          </w:p>
          <w:p w14:paraId="573843A7"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994" w:author="OLTRE" w:date="2024-05-21T20:17:00Z">
                  <w:rPr>
                    <w:rFonts w:ascii="Palatino Linotype" w:hAnsi="Palatino Linotype"/>
                    <w:b w:val="0"/>
                    <w:sz w:val="20"/>
                    <w:lang w:val="id-ID"/>
                  </w:rPr>
                </w:rPrChange>
              </w:rPr>
            </w:pPr>
            <w:r w:rsidRPr="00302058">
              <w:rPr>
                <w:rFonts w:ascii="Palatino Linotype" w:hAnsi="Palatino Linotype"/>
                <w:color w:val="E7E6E6" w:themeColor="background2"/>
                <w:sz w:val="20"/>
                <w:lang w:val="id-ID"/>
                <w:rPrChange w:id="995" w:author="OLTRE" w:date="2024-05-21T20:17:00Z">
                  <w:rPr>
                    <w:rFonts w:ascii="Palatino Linotype" w:hAnsi="Palatino Linotype"/>
                    <w:sz w:val="20"/>
                    <w:lang w:val="id-ID"/>
                  </w:rPr>
                </w:rPrChange>
              </w:rPr>
              <w:t xml:space="preserve">“Hak Atas Kekayaan Intelektual Perusahaan” </w:t>
            </w:r>
            <w:r w:rsidRPr="00302058">
              <w:rPr>
                <w:rFonts w:ascii="Palatino Linotype" w:hAnsi="Palatino Linotype"/>
                <w:b w:val="0"/>
                <w:color w:val="E7E6E6" w:themeColor="background2"/>
                <w:sz w:val="20"/>
                <w:lang w:val="id-ID"/>
                <w:rPrChange w:id="996" w:author="OLTRE" w:date="2024-05-21T20:17:00Z">
                  <w:rPr>
                    <w:rFonts w:ascii="Palatino Linotype" w:hAnsi="Palatino Linotype"/>
                    <w:b w:val="0"/>
                    <w:sz w:val="20"/>
                    <w:lang w:val="id-ID"/>
                  </w:rPr>
                </w:rPrChange>
              </w:rPr>
              <w:t>berarti semua paten, pendaftaran paten, merk dagang, pendaftaran merk dagang, merk jasa, pendaftaran merk jasa, nama dagang, hak cipta, rahasia dagang, nama domain, desain tata letak (</w:t>
            </w:r>
            <w:r w:rsidRPr="00302058">
              <w:rPr>
                <w:rFonts w:ascii="Palatino Linotype" w:hAnsi="Palatino Linotype"/>
                <w:b w:val="0"/>
                <w:i/>
                <w:color w:val="E7E6E6" w:themeColor="background2"/>
                <w:sz w:val="20"/>
                <w:lang w:val="id-ID"/>
                <w:rPrChange w:id="997" w:author="OLTRE" w:date="2024-05-21T20:17:00Z">
                  <w:rPr>
                    <w:rFonts w:ascii="Palatino Linotype" w:hAnsi="Palatino Linotype"/>
                    <w:b w:val="0"/>
                    <w:i/>
                    <w:sz w:val="20"/>
                    <w:lang w:val="id-ID"/>
                  </w:rPr>
                </w:rPrChange>
              </w:rPr>
              <w:t>mask works)</w:t>
            </w:r>
            <w:r w:rsidRPr="00302058">
              <w:rPr>
                <w:rFonts w:ascii="Palatino Linotype" w:hAnsi="Palatino Linotype"/>
                <w:b w:val="0"/>
                <w:color w:val="E7E6E6" w:themeColor="background2"/>
                <w:sz w:val="20"/>
                <w:lang w:val="id-ID"/>
                <w:rPrChange w:id="998" w:author="OLTRE" w:date="2024-05-21T20:17:00Z">
                  <w:rPr>
                    <w:rFonts w:ascii="Palatino Linotype" w:hAnsi="Palatino Linotype"/>
                    <w:b w:val="0"/>
                    <w:sz w:val="20"/>
                    <w:lang w:val="id-ID"/>
                  </w:rPr>
                </w:rPrChange>
              </w:rPr>
              <w:t xml:space="preserve">, informasi dan hak kepemilikan serta proses, serupa atau hak atas kekayaan intelektual  lainnya berdasarkan hal manapun yang diatur sebelumnya, perwujudan fisik manapun yang diatur sebelumnya, yang dilisensikan dalam, kepadadan dibawah tiap hal yang diatur sebelumnya dan tiap serta semua hal yang dianggap diperlukan oleh </w:t>
            </w:r>
            <w:r w:rsidR="00675A8F" w:rsidRPr="00302058">
              <w:rPr>
                <w:rFonts w:ascii="Palatino Linotype" w:hAnsi="Palatino Linotype"/>
                <w:b w:val="0"/>
                <w:color w:val="E7E6E6" w:themeColor="background2"/>
                <w:sz w:val="20"/>
                <w:lang w:val="id-ID"/>
                <w:rPrChange w:id="999" w:author="OLTRE" w:date="2024-05-21T20:17:00Z">
                  <w:rPr>
                    <w:rFonts w:ascii="Palatino Linotype" w:hAnsi="Palatino Linotype"/>
                    <w:b w:val="0"/>
                    <w:sz w:val="20"/>
                    <w:lang w:val="id-ID"/>
                  </w:rPr>
                </w:rPrChange>
              </w:rPr>
              <w:t>Perusahaan</w:t>
            </w:r>
            <w:r w:rsidRPr="00302058">
              <w:rPr>
                <w:rFonts w:ascii="Palatino Linotype" w:hAnsi="Palatino Linotype"/>
                <w:b w:val="0"/>
                <w:color w:val="E7E6E6" w:themeColor="background2"/>
                <w:sz w:val="20"/>
                <w:lang w:val="id-ID"/>
                <w:rPrChange w:id="1000" w:author="OLTRE" w:date="2024-05-21T20:17:00Z">
                  <w:rPr>
                    <w:rFonts w:ascii="Palatino Linotype" w:hAnsi="Palatino Linotype"/>
                    <w:b w:val="0"/>
                    <w:sz w:val="20"/>
                    <w:lang w:val="id-ID"/>
                  </w:rPr>
                </w:rPrChange>
              </w:rPr>
              <w:t xml:space="preserve"> </w:t>
            </w:r>
            <w:r w:rsidRPr="00302058">
              <w:rPr>
                <w:rFonts w:ascii="Palatino Linotype" w:hAnsi="Palatino Linotype"/>
                <w:b w:val="0"/>
                <w:color w:val="E7E6E6" w:themeColor="background2"/>
                <w:sz w:val="20"/>
                <w:lang w:val="id-ID"/>
                <w:rPrChange w:id="1001" w:author="OLTRE" w:date="2024-05-21T20:17:00Z">
                  <w:rPr>
                    <w:rFonts w:ascii="Palatino Linotype" w:hAnsi="Palatino Linotype"/>
                    <w:b w:val="0"/>
                    <w:sz w:val="20"/>
                    <w:lang w:val="id-ID"/>
                  </w:rPr>
                </w:rPrChange>
              </w:rPr>
              <w:lastRenderedPageBreak/>
              <w:t xml:space="preserve">dalam menjalankan usaha </w:t>
            </w:r>
            <w:r w:rsidR="00675A8F" w:rsidRPr="00302058">
              <w:rPr>
                <w:rFonts w:ascii="Palatino Linotype" w:hAnsi="Palatino Linotype"/>
                <w:b w:val="0"/>
                <w:color w:val="E7E6E6" w:themeColor="background2"/>
                <w:sz w:val="20"/>
                <w:lang w:val="id-ID"/>
                <w:rPrChange w:id="1002" w:author="OLTRE" w:date="2024-05-21T20:17:00Z">
                  <w:rPr>
                    <w:rFonts w:ascii="Palatino Linotype" w:hAnsi="Palatino Linotype"/>
                    <w:b w:val="0"/>
                    <w:sz w:val="20"/>
                    <w:lang w:val="id-ID"/>
                  </w:rPr>
                </w:rPrChange>
              </w:rPr>
              <w:t>Perusahaan</w:t>
            </w:r>
            <w:r w:rsidRPr="00302058">
              <w:rPr>
                <w:rFonts w:ascii="Palatino Linotype" w:hAnsi="Palatino Linotype"/>
                <w:b w:val="0"/>
                <w:color w:val="E7E6E6" w:themeColor="background2"/>
                <w:sz w:val="20"/>
                <w:lang w:val="id-ID"/>
                <w:rPrChange w:id="1003" w:author="OLTRE" w:date="2024-05-21T20:17:00Z">
                  <w:rPr>
                    <w:rFonts w:ascii="Palatino Linotype" w:hAnsi="Palatino Linotype"/>
                    <w:b w:val="0"/>
                    <w:sz w:val="20"/>
                    <w:lang w:val="id-ID"/>
                  </w:rPr>
                </w:rPrChange>
              </w:rPr>
              <w:t xml:space="preserve"> sebagaimana saat ini dijalankan dan saat ini  direncanakan untuk dijalankan.</w:t>
            </w:r>
          </w:p>
          <w:p w14:paraId="24883722" w14:textId="77777777" w:rsidR="00F21A34"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04" w:author="OLTRE" w:date="2024-05-21T20:17:00Z">
                  <w:rPr>
                    <w:rFonts w:ascii="Palatino Linotype" w:hAnsi="Palatino Linotype"/>
                    <w:b w:val="0"/>
                    <w:sz w:val="20"/>
                    <w:lang w:val="id-ID"/>
                  </w:rPr>
                </w:rPrChange>
              </w:rPr>
            </w:pPr>
          </w:p>
          <w:p w14:paraId="68D9FA9B" w14:textId="3A806B67" w:rsidR="00903B1D" w:rsidRPr="00302058" w:rsidRDefault="00903B1D"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Change w:id="1005"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006" w:author="OLTRE" w:date="2024-05-21T20:17:00Z">
                  <w:rPr>
                    <w:rFonts w:ascii="Palatino Linotype" w:hAnsi="Palatino Linotype"/>
                    <w:b w:val="0"/>
                    <w:sz w:val="20"/>
                    <w:lang w:val="id-ID"/>
                  </w:rPr>
                </w:rPrChange>
              </w:rPr>
              <w:t>“</w:t>
            </w:r>
            <w:r w:rsidRPr="00302058">
              <w:rPr>
                <w:rFonts w:ascii="Palatino Linotype" w:hAnsi="Palatino Linotype"/>
                <w:color w:val="E7E6E6" w:themeColor="background2"/>
                <w:sz w:val="20"/>
                <w:lang w:val="id-ID"/>
                <w:rPrChange w:id="1007" w:author="OLTRE" w:date="2024-05-21T20:17:00Z">
                  <w:rPr>
                    <w:rFonts w:ascii="Palatino Linotype" w:hAnsi="Palatino Linotype"/>
                    <w:sz w:val="20"/>
                    <w:lang w:val="id-ID"/>
                  </w:rPr>
                </w:rPrChange>
              </w:rPr>
              <w:t xml:space="preserve">Pemegang </w:t>
            </w:r>
            <w:r w:rsidR="00AF287A" w:rsidRPr="00302058">
              <w:rPr>
                <w:rFonts w:ascii="Palatino Linotype" w:hAnsi="Palatino Linotype"/>
                <w:color w:val="E7E6E6" w:themeColor="background2"/>
                <w:sz w:val="20"/>
                <w:rPrChange w:id="1008" w:author="OLTRE" w:date="2024-05-21T20:17:00Z">
                  <w:rPr>
                    <w:rFonts w:ascii="Palatino Linotype" w:hAnsi="Palatino Linotype"/>
                    <w:sz w:val="20"/>
                  </w:rPr>
                </w:rPrChange>
              </w:rPr>
              <w:t xml:space="preserve">Saham </w:t>
            </w:r>
            <w:r w:rsidR="00E02CCB" w:rsidRPr="00302058">
              <w:rPr>
                <w:rFonts w:ascii="Palatino Linotype" w:hAnsi="Palatino Linotype"/>
                <w:color w:val="E7E6E6" w:themeColor="background2"/>
                <w:sz w:val="20"/>
                <w:lang w:val="id-ID"/>
                <w:rPrChange w:id="1009" w:author="OLTRE" w:date="2024-05-21T20:17:00Z">
                  <w:rPr>
                    <w:rFonts w:ascii="Palatino Linotype" w:hAnsi="Palatino Linotype"/>
                    <w:sz w:val="20"/>
                    <w:lang w:val="id-ID"/>
                  </w:rPr>
                </w:rPrChange>
              </w:rPr>
              <w:t>Yang Sudah Ada</w:t>
            </w:r>
            <w:r w:rsidRPr="00302058">
              <w:rPr>
                <w:rFonts w:ascii="Palatino Linotype" w:hAnsi="Palatino Linotype"/>
                <w:b w:val="0"/>
                <w:color w:val="E7E6E6" w:themeColor="background2"/>
                <w:sz w:val="20"/>
                <w:lang w:val="id-ID"/>
                <w:rPrChange w:id="1010" w:author="OLTRE" w:date="2024-05-21T20:17:00Z">
                  <w:rPr>
                    <w:rFonts w:ascii="Palatino Linotype" w:hAnsi="Palatino Linotype"/>
                    <w:b w:val="0"/>
                    <w:sz w:val="20"/>
                    <w:lang w:val="id-ID"/>
                  </w:rPr>
                </w:rPrChange>
              </w:rPr>
              <w:t>” berarti para pemegang saham yang sah dalam Perusahaan pada saat penandatanganan Perjanjian ini.</w:t>
            </w:r>
          </w:p>
          <w:p w14:paraId="0D70059F" w14:textId="77777777" w:rsidR="00903B1D" w:rsidRPr="00302058" w:rsidRDefault="00903B1D" w:rsidP="006A39AB">
            <w:pPr>
              <w:pStyle w:val="Cen1"/>
              <w:shd w:val="clear" w:color="auto" w:fill="auto"/>
              <w:tabs>
                <w:tab w:val="left" w:pos="161"/>
              </w:tabs>
              <w:spacing w:after="0"/>
              <w:contextualSpacing/>
              <w:jc w:val="both"/>
              <w:rPr>
                <w:rFonts w:ascii="Palatino Linotype" w:hAnsi="Palatino Linotype"/>
                <w:color w:val="E7E6E6" w:themeColor="background2"/>
                <w:sz w:val="20"/>
                <w:lang w:val="id-ID"/>
                <w:rPrChange w:id="1011" w:author="OLTRE" w:date="2024-05-21T20:17:00Z">
                  <w:rPr>
                    <w:rFonts w:ascii="Palatino Linotype" w:hAnsi="Palatino Linotype"/>
                    <w:sz w:val="20"/>
                    <w:lang w:val="id-ID"/>
                  </w:rPr>
                </w:rPrChange>
              </w:rPr>
            </w:pPr>
          </w:p>
          <w:p w14:paraId="1D945B29" w14:textId="78DDAD72" w:rsidR="00061D59" w:rsidRPr="00302058" w:rsidRDefault="00061D59"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Change w:id="1012"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013" w:author="OLTRE" w:date="2024-05-21T20:17:00Z">
                  <w:rPr>
                    <w:rFonts w:ascii="Palatino Linotype" w:hAnsi="Palatino Linotype"/>
                    <w:b w:val="0"/>
                    <w:sz w:val="20"/>
                    <w:lang w:val="id-ID"/>
                  </w:rPr>
                </w:rPrChange>
              </w:rPr>
              <w:t>“</w:t>
            </w:r>
            <w:r w:rsidRPr="00302058">
              <w:rPr>
                <w:rFonts w:ascii="Palatino Linotype" w:hAnsi="Palatino Linotype"/>
                <w:color w:val="E7E6E6" w:themeColor="background2"/>
                <w:sz w:val="20"/>
                <w:lang w:val="id-ID"/>
                <w:rPrChange w:id="1014" w:author="OLTRE" w:date="2024-05-21T20:17:00Z">
                  <w:rPr>
                    <w:rFonts w:ascii="Palatino Linotype" w:hAnsi="Palatino Linotype"/>
                    <w:sz w:val="20"/>
                    <w:lang w:val="id-ID"/>
                  </w:rPr>
                </w:rPrChange>
              </w:rPr>
              <w:t xml:space="preserve">Perjanjian Indemnifikasi” </w:t>
            </w:r>
            <w:r w:rsidRPr="00302058">
              <w:rPr>
                <w:rFonts w:ascii="Palatino Linotype" w:hAnsi="Palatino Linotype"/>
                <w:b w:val="0"/>
                <w:color w:val="E7E6E6" w:themeColor="background2"/>
                <w:sz w:val="20"/>
                <w:lang w:val="id-ID"/>
                <w:rPrChange w:id="1015" w:author="OLTRE" w:date="2024-05-21T20:17:00Z">
                  <w:rPr>
                    <w:rFonts w:ascii="Palatino Linotype" w:hAnsi="Palatino Linotype"/>
                    <w:b w:val="0"/>
                    <w:sz w:val="20"/>
                    <w:lang w:val="id-ID"/>
                  </w:rPr>
                </w:rPrChange>
              </w:rPr>
              <w:t xml:space="preserve">berarti perjanjian antara Perusahaan, sebagaimana mungkin terjadi, dengan direktur atau komisaris yang ditunjuk oleh </w:t>
            </w:r>
            <w:r w:rsidR="00DA00FE" w:rsidRPr="00302058">
              <w:rPr>
                <w:rFonts w:ascii="Palatino Linotype" w:hAnsi="Palatino Linotype"/>
                <w:b w:val="0"/>
                <w:color w:val="E7E6E6" w:themeColor="background2"/>
                <w:sz w:val="20"/>
                <w:rPrChange w:id="1016" w:author="OLTRE" w:date="2024-05-21T20:17:00Z">
                  <w:rPr>
                    <w:rFonts w:ascii="Palatino Linotype" w:hAnsi="Palatino Linotype"/>
                    <w:b w:val="0"/>
                    <w:sz w:val="20"/>
                  </w:rPr>
                </w:rPrChange>
              </w:rPr>
              <w:t xml:space="preserve">Para </w:t>
            </w:r>
            <w:r w:rsidRPr="00302058">
              <w:rPr>
                <w:rFonts w:ascii="Palatino Linotype" w:hAnsi="Palatino Linotype"/>
                <w:b w:val="0"/>
                <w:color w:val="E7E6E6" w:themeColor="background2"/>
                <w:sz w:val="20"/>
                <w:lang w:val="id-ID"/>
                <w:rPrChange w:id="1017" w:author="OLTRE" w:date="2024-05-21T20:17:00Z">
                  <w:rPr>
                    <w:rFonts w:ascii="Palatino Linotype" w:hAnsi="Palatino Linotype"/>
                    <w:b w:val="0"/>
                    <w:sz w:val="20"/>
                    <w:lang w:val="id-ID"/>
                  </w:rPr>
                </w:rPrChange>
              </w:rPr>
              <w:t>Peserta, sebagaimana berlaku.</w:t>
            </w:r>
          </w:p>
          <w:p w14:paraId="5F7A08C9" w14:textId="77777777" w:rsidR="0062327E" w:rsidRPr="00302058" w:rsidRDefault="0062327E" w:rsidP="006A39AB">
            <w:pPr>
              <w:pStyle w:val="Cen1"/>
              <w:shd w:val="clear" w:color="auto" w:fill="auto"/>
              <w:tabs>
                <w:tab w:val="left" w:pos="161"/>
              </w:tabs>
              <w:spacing w:after="0"/>
              <w:contextualSpacing/>
              <w:jc w:val="both"/>
              <w:rPr>
                <w:rFonts w:ascii="Palatino Linotype" w:hAnsi="Palatino Linotype"/>
                <w:b w:val="0"/>
                <w:color w:val="E7E6E6" w:themeColor="background2"/>
                <w:sz w:val="20"/>
                <w:lang w:val="id-ID"/>
                <w:rPrChange w:id="1018" w:author="OLTRE" w:date="2024-05-21T20:17:00Z">
                  <w:rPr>
                    <w:rFonts w:ascii="Palatino Linotype" w:hAnsi="Palatino Linotype"/>
                    <w:b w:val="0"/>
                    <w:sz w:val="20"/>
                    <w:lang w:val="id-ID"/>
                  </w:rPr>
                </w:rPrChange>
              </w:rPr>
            </w:pPr>
          </w:p>
          <w:p w14:paraId="3FDC5020" w14:textId="255A5F78" w:rsidR="00061D59"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19" w:author="OLTRE" w:date="2024-05-21T20:17:00Z">
                  <w:rPr>
                    <w:rFonts w:ascii="Palatino Linotype" w:hAnsi="Palatino Linotype"/>
                    <w:b w:val="0"/>
                    <w:sz w:val="20"/>
                    <w:lang w:val="id-ID"/>
                  </w:rPr>
                </w:rPrChange>
              </w:rPr>
            </w:pPr>
            <w:r w:rsidRPr="00302058" w:rsidDel="001613F1">
              <w:rPr>
                <w:rFonts w:ascii="Palatino Linotype" w:hAnsi="Palatino Linotype"/>
                <w:b w:val="0"/>
                <w:color w:val="E7E6E6" w:themeColor="background2"/>
                <w:sz w:val="20"/>
                <w:lang w:val="id-ID"/>
                <w:rPrChange w:id="1020" w:author="OLTRE" w:date="2024-05-21T20:17:00Z">
                  <w:rPr>
                    <w:rFonts w:ascii="Palatino Linotype" w:hAnsi="Palatino Linotype"/>
                    <w:b w:val="0"/>
                    <w:sz w:val="20"/>
                    <w:lang w:val="id-ID"/>
                  </w:rPr>
                </w:rPrChange>
              </w:rPr>
              <w:t xml:space="preserve"> </w:t>
            </w:r>
            <w:r w:rsidR="00061D59" w:rsidRPr="00302058">
              <w:rPr>
                <w:rFonts w:ascii="Palatino Linotype" w:hAnsi="Palatino Linotype"/>
                <w:color w:val="E7E6E6" w:themeColor="background2"/>
                <w:sz w:val="20"/>
                <w:rPrChange w:id="1021" w:author="OLTRE" w:date="2024-05-21T20:17:00Z">
                  <w:rPr>
                    <w:rFonts w:ascii="Palatino Linotype" w:hAnsi="Palatino Linotype"/>
                    <w:sz w:val="20"/>
                  </w:rPr>
                </w:rPrChange>
              </w:rPr>
              <w:t xml:space="preserve">“Karyawan Utama” </w:t>
            </w:r>
            <w:r w:rsidR="00061D59" w:rsidRPr="00302058">
              <w:rPr>
                <w:rFonts w:ascii="Palatino Linotype" w:hAnsi="Palatino Linotype"/>
                <w:b w:val="0"/>
                <w:color w:val="E7E6E6" w:themeColor="background2"/>
                <w:sz w:val="20"/>
                <w:rPrChange w:id="1022" w:author="OLTRE" w:date="2024-05-21T20:17:00Z">
                  <w:rPr>
                    <w:rFonts w:ascii="Palatino Linotype" w:hAnsi="Palatino Linotype"/>
                    <w:b w:val="0"/>
                    <w:sz w:val="20"/>
                  </w:rPr>
                </w:rPrChange>
              </w:rPr>
              <w:t xml:space="preserve">berarti masing-masing dari </w:t>
            </w:r>
            <w:r w:rsidR="006D6032" w:rsidRPr="00302058">
              <w:rPr>
                <w:rFonts w:ascii="Palatino Linotype" w:hAnsi="Palatino Linotype"/>
                <w:b w:val="0"/>
                <w:color w:val="E7E6E6" w:themeColor="background2"/>
                <w:sz w:val="20"/>
                <w:rPrChange w:id="1023" w:author="OLTRE" w:date="2024-05-21T20:17:00Z">
                  <w:rPr>
                    <w:rFonts w:ascii="Palatino Linotype" w:hAnsi="Palatino Linotype"/>
                    <w:b w:val="0"/>
                    <w:sz w:val="20"/>
                  </w:rPr>
                </w:rPrChange>
              </w:rPr>
              <w:t>karyawan terpilih oleh Para Investor</w:t>
            </w:r>
            <w:r w:rsidR="000962CB" w:rsidRPr="00302058">
              <w:rPr>
                <w:rFonts w:ascii="Palatino Linotype" w:hAnsi="Palatino Linotype"/>
                <w:b w:val="0"/>
                <w:color w:val="E7E6E6" w:themeColor="background2"/>
                <w:sz w:val="20"/>
                <w:rPrChange w:id="1024" w:author="OLTRE" w:date="2024-05-21T20:17:00Z">
                  <w:rPr>
                    <w:rFonts w:ascii="Palatino Linotype" w:hAnsi="Palatino Linotype"/>
                    <w:b w:val="0"/>
                    <w:sz w:val="20"/>
                  </w:rPr>
                </w:rPrChange>
              </w:rPr>
              <w:t xml:space="preserve"> (termasuk namun tidak terbatas pada </w:t>
            </w:r>
            <w:r w:rsidR="005D1411" w:rsidRPr="00302058">
              <w:rPr>
                <w:rFonts w:ascii="Palatino Linotype" w:hAnsi="Palatino Linotype"/>
                <w:b w:val="0"/>
                <w:color w:val="E7E6E6" w:themeColor="background2"/>
                <w:sz w:val="20"/>
                <w:rPrChange w:id="1025" w:author="OLTRE" w:date="2024-05-21T20:17:00Z">
                  <w:rPr>
                    <w:rFonts w:ascii="Palatino Linotype" w:hAnsi="Palatino Linotype"/>
                    <w:b w:val="0"/>
                    <w:sz w:val="20"/>
                  </w:rPr>
                </w:rPrChange>
              </w:rPr>
              <w:t xml:space="preserve">Para </w:t>
            </w:r>
            <w:r w:rsidR="000962CB" w:rsidRPr="00302058">
              <w:rPr>
                <w:rFonts w:ascii="Palatino Linotype" w:hAnsi="Palatino Linotype"/>
                <w:b w:val="0"/>
                <w:color w:val="E7E6E6" w:themeColor="background2"/>
                <w:sz w:val="20"/>
                <w:rPrChange w:id="1026" w:author="OLTRE" w:date="2024-05-21T20:17:00Z">
                  <w:rPr>
                    <w:rFonts w:ascii="Palatino Linotype" w:hAnsi="Palatino Linotype"/>
                    <w:b w:val="0"/>
                    <w:sz w:val="20"/>
                  </w:rPr>
                </w:rPrChange>
              </w:rPr>
              <w:t xml:space="preserve">Peserta dan/atau Pemegang Saham </w:t>
            </w:r>
            <w:r w:rsidR="00AF287A" w:rsidRPr="00302058">
              <w:rPr>
                <w:rFonts w:ascii="Palatino Linotype" w:hAnsi="Palatino Linotype"/>
                <w:b w:val="0"/>
                <w:color w:val="E7E6E6" w:themeColor="background2"/>
                <w:sz w:val="20"/>
                <w:rPrChange w:id="1027" w:author="OLTRE" w:date="2024-05-21T20:17:00Z">
                  <w:rPr>
                    <w:rFonts w:ascii="Palatino Linotype" w:hAnsi="Palatino Linotype"/>
                    <w:b w:val="0"/>
                    <w:sz w:val="20"/>
                  </w:rPr>
                </w:rPrChange>
              </w:rPr>
              <w:t xml:space="preserve">Yang </w:t>
            </w:r>
            <w:r w:rsidR="00E02CCB" w:rsidRPr="00302058">
              <w:rPr>
                <w:rFonts w:ascii="Palatino Linotype" w:hAnsi="Palatino Linotype"/>
                <w:b w:val="0"/>
                <w:color w:val="E7E6E6" w:themeColor="background2"/>
                <w:sz w:val="20"/>
                <w:rPrChange w:id="1028" w:author="OLTRE" w:date="2024-05-21T20:17:00Z">
                  <w:rPr>
                    <w:rFonts w:ascii="Palatino Linotype" w:hAnsi="Palatino Linotype"/>
                    <w:b w:val="0"/>
                    <w:sz w:val="20"/>
                  </w:rPr>
                </w:rPrChange>
              </w:rPr>
              <w:t>Sudah Ada</w:t>
            </w:r>
            <w:r w:rsidR="000962CB" w:rsidRPr="00302058">
              <w:rPr>
                <w:rFonts w:ascii="Palatino Linotype" w:hAnsi="Palatino Linotype"/>
                <w:b w:val="0"/>
                <w:color w:val="E7E6E6" w:themeColor="background2"/>
                <w:sz w:val="20"/>
                <w:rPrChange w:id="1029" w:author="OLTRE" w:date="2024-05-21T20:17:00Z">
                  <w:rPr>
                    <w:rFonts w:ascii="Palatino Linotype" w:hAnsi="Palatino Linotype"/>
                    <w:b w:val="0"/>
                    <w:sz w:val="20"/>
                  </w:rPr>
                </w:rPrChange>
              </w:rPr>
              <w:t>)</w:t>
            </w:r>
            <w:r w:rsidR="006D6032" w:rsidRPr="00302058">
              <w:rPr>
                <w:rFonts w:ascii="Palatino Linotype" w:hAnsi="Palatino Linotype"/>
                <w:b w:val="0"/>
                <w:color w:val="E7E6E6" w:themeColor="background2"/>
                <w:sz w:val="20"/>
                <w:rPrChange w:id="1030" w:author="OLTRE" w:date="2024-05-21T20:17:00Z">
                  <w:rPr>
                    <w:rFonts w:ascii="Palatino Linotype" w:hAnsi="Palatino Linotype"/>
                    <w:b w:val="0"/>
                    <w:sz w:val="20"/>
                  </w:rPr>
                </w:rPrChange>
              </w:rPr>
              <w:t xml:space="preserve"> dan Pendiri yang dianggap sebagai pemegang kunci utama dari Perusahaan.</w:t>
            </w:r>
            <w:r w:rsidR="00061D59" w:rsidRPr="00302058">
              <w:rPr>
                <w:rFonts w:ascii="Palatino Linotype" w:hAnsi="Palatino Linotype"/>
                <w:b w:val="0"/>
                <w:color w:val="E7E6E6" w:themeColor="background2"/>
                <w:sz w:val="20"/>
                <w:rPrChange w:id="1031" w:author="OLTRE" w:date="2024-05-21T20:17:00Z">
                  <w:rPr>
                    <w:rFonts w:ascii="Palatino Linotype" w:hAnsi="Palatino Linotype"/>
                    <w:b w:val="0"/>
                    <w:sz w:val="20"/>
                  </w:rPr>
                </w:rPrChange>
              </w:rPr>
              <w:t xml:space="preserve"> </w:t>
            </w:r>
          </w:p>
          <w:p w14:paraId="178EA9A0" w14:textId="77777777" w:rsidR="003C35DE" w:rsidRPr="00302058" w:rsidRDefault="003C35D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32" w:author="OLTRE" w:date="2024-05-21T20:17:00Z">
                  <w:rPr>
                    <w:rFonts w:ascii="Palatino Linotype" w:hAnsi="Palatino Linotype"/>
                    <w:b w:val="0"/>
                    <w:sz w:val="20"/>
                    <w:lang w:val="id-ID"/>
                  </w:rPr>
                </w:rPrChange>
              </w:rPr>
            </w:pPr>
          </w:p>
          <w:p w14:paraId="0A9781D4" w14:textId="77777777" w:rsidR="00061D59" w:rsidRPr="00302058" w:rsidRDefault="00061D59" w:rsidP="006A39AB">
            <w:pPr>
              <w:pStyle w:val="Cen1"/>
              <w:shd w:val="clear" w:color="auto" w:fill="auto"/>
              <w:spacing w:after="0"/>
              <w:contextualSpacing/>
              <w:jc w:val="both"/>
              <w:rPr>
                <w:rFonts w:ascii="Palatino Linotype" w:hAnsi="Palatino Linotype"/>
                <w:b w:val="0"/>
                <w:color w:val="E7E6E6" w:themeColor="background2"/>
                <w:sz w:val="20"/>
                <w:lang w:val="id-ID"/>
                <w:rPrChange w:id="1033" w:author="OLTRE" w:date="2024-05-21T20:17:00Z">
                  <w:rPr>
                    <w:rFonts w:ascii="Palatino Linotype" w:hAnsi="Palatino Linotype"/>
                    <w:b w:val="0"/>
                    <w:sz w:val="20"/>
                    <w:lang w:val="id-ID"/>
                  </w:rPr>
                </w:rPrChange>
              </w:rPr>
            </w:pPr>
            <w:r w:rsidRPr="00302058">
              <w:rPr>
                <w:rFonts w:ascii="Palatino Linotype" w:hAnsi="Palatino Linotype"/>
                <w:color w:val="E7E6E6" w:themeColor="background2"/>
                <w:sz w:val="20"/>
                <w:rPrChange w:id="1034" w:author="OLTRE" w:date="2024-05-21T20:17:00Z">
                  <w:rPr>
                    <w:rFonts w:ascii="Palatino Linotype" w:hAnsi="Palatino Linotype"/>
                    <w:sz w:val="20"/>
                  </w:rPr>
                </w:rPrChange>
              </w:rPr>
              <w:t xml:space="preserve">“pengetahuan” </w:t>
            </w:r>
            <w:r w:rsidRPr="00302058">
              <w:rPr>
                <w:rFonts w:ascii="Palatino Linotype" w:hAnsi="Palatino Linotype"/>
                <w:b w:val="0"/>
                <w:color w:val="E7E6E6" w:themeColor="background2"/>
                <w:sz w:val="20"/>
                <w:rPrChange w:id="1035" w:author="OLTRE" w:date="2024-05-21T20:17:00Z">
                  <w:rPr>
                    <w:rFonts w:ascii="Palatino Linotype" w:hAnsi="Palatino Linotype"/>
                    <w:b w:val="0"/>
                    <w:sz w:val="20"/>
                  </w:rPr>
                </w:rPrChange>
              </w:rPr>
              <w:t>berarti pengetahuan seutuhnya berdasarkan investigasi yang wajar dari Para Pendiri.</w:t>
            </w:r>
          </w:p>
          <w:p w14:paraId="715C532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036" w:author="OLTRE" w:date="2024-05-21T20:17:00Z">
                  <w:rPr>
                    <w:rFonts w:ascii="Palatino Linotype" w:hAnsi="Palatino Linotype"/>
                    <w:b w:val="0"/>
                    <w:sz w:val="20"/>
                    <w:lang w:val="id-ID"/>
                  </w:rPr>
                </w:rPrChange>
              </w:rPr>
            </w:pPr>
          </w:p>
          <w:p w14:paraId="7DEF8F72" w14:textId="77777777" w:rsidR="00061D59" w:rsidRPr="00302058" w:rsidRDefault="0065550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37" w:author="OLTRE" w:date="2024-05-21T20:17:00Z">
                  <w:rPr>
                    <w:rFonts w:ascii="Palatino Linotype" w:hAnsi="Palatino Linotype"/>
                    <w:b w:val="0"/>
                    <w:sz w:val="20"/>
                    <w:lang w:val="id-ID"/>
                  </w:rPr>
                </w:rPrChange>
              </w:rPr>
            </w:pPr>
            <w:r w:rsidRPr="00302058">
              <w:rPr>
                <w:rFonts w:ascii="Palatino Linotype" w:hAnsi="Palatino Linotype"/>
                <w:color w:val="E7E6E6" w:themeColor="background2"/>
                <w:sz w:val="20"/>
                <w:rPrChange w:id="1038" w:author="OLTRE" w:date="2024-05-21T20:17:00Z">
                  <w:rPr>
                    <w:rFonts w:ascii="Palatino Linotype" w:hAnsi="Palatino Linotype"/>
                    <w:sz w:val="20"/>
                  </w:rPr>
                </w:rPrChange>
              </w:rPr>
              <w:t xml:space="preserve"> </w:t>
            </w:r>
            <w:r w:rsidR="00061D59" w:rsidRPr="00302058">
              <w:rPr>
                <w:rFonts w:ascii="Palatino Linotype" w:hAnsi="Palatino Linotype"/>
                <w:color w:val="E7E6E6" w:themeColor="background2"/>
                <w:sz w:val="20"/>
                <w:rPrChange w:id="1039" w:author="OLTRE" w:date="2024-05-21T20:17:00Z">
                  <w:rPr>
                    <w:rFonts w:ascii="Palatino Linotype" w:hAnsi="Palatino Linotype"/>
                    <w:sz w:val="20"/>
                  </w:rPr>
                </w:rPrChange>
              </w:rPr>
              <w:t>“Efek Materiil Negatif</w:t>
            </w:r>
            <w:r w:rsidR="00061D59" w:rsidRPr="00302058">
              <w:rPr>
                <w:rFonts w:ascii="Palatino Linotype" w:hAnsi="Palatino Linotype"/>
                <w:b w:val="0"/>
                <w:color w:val="E7E6E6" w:themeColor="background2"/>
                <w:sz w:val="20"/>
                <w:rPrChange w:id="1040" w:author="OLTRE" w:date="2024-05-21T20:17:00Z">
                  <w:rPr>
                    <w:rFonts w:ascii="Palatino Linotype" w:hAnsi="Palatino Linotype"/>
                    <w:b w:val="0"/>
                    <w:sz w:val="20"/>
                  </w:rPr>
                </w:rPrChange>
              </w:rPr>
              <w:t xml:space="preserve">” berarti dampak materiil yang buruk atas usaha, aset (termasuk aset tidak berwujud) kewajiban, kondisi keuangan, properti, prospek atau hasil operasional dari </w:t>
            </w:r>
            <w:r w:rsidR="00675A8F" w:rsidRPr="00302058">
              <w:rPr>
                <w:rFonts w:ascii="Palatino Linotype" w:hAnsi="Palatino Linotype"/>
                <w:b w:val="0"/>
                <w:color w:val="E7E6E6" w:themeColor="background2"/>
                <w:sz w:val="20"/>
                <w:rPrChange w:id="1041" w:author="OLTRE" w:date="2024-05-21T20:17:00Z">
                  <w:rPr>
                    <w:rFonts w:ascii="Palatino Linotype" w:hAnsi="Palatino Linotype"/>
                    <w:b w:val="0"/>
                    <w:sz w:val="20"/>
                  </w:rPr>
                </w:rPrChange>
              </w:rPr>
              <w:t>Perusahaan</w:t>
            </w:r>
            <w:r w:rsidR="00061D59" w:rsidRPr="00302058">
              <w:rPr>
                <w:rFonts w:ascii="Palatino Linotype" w:hAnsi="Palatino Linotype"/>
                <w:b w:val="0"/>
                <w:color w:val="E7E6E6" w:themeColor="background2"/>
                <w:sz w:val="20"/>
                <w:rPrChange w:id="1042" w:author="OLTRE" w:date="2024-05-21T20:17:00Z">
                  <w:rPr>
                    <w:rFonts w:ascii="Palatino Linotype" w:hAnsi="Palatino Linotype"/>
                    <w:b w:val="0"/>
                    <w:sz w:val="20"/>
                  </w:rPr>
                </w:rPrChange>
              </w:rPr>
              <w:t>, secara keseluruhan.</w:t>
            </w:r>
          </w:p>
          <w:p w14:paraId="6A5EFCA0"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43" w:author="OLTRE" w:date="2024-05-21T20:17:00Z">
                  <w:rPr>
                    <w:rFonts w:ascii="Palatino Linotype" w:hAnsi="Palatino Linotype"/>
                    <w:b w:val="0"/>
                    <w:sz w:val="20"/>
                    <w:lang w:val="id-ID"/>
                  </w:rPr>
                </w:rPrChange>
              </w:rPr>
            </w:pPr>
          </w:p>
          <w:p w14:paraId="590E7BD6" w14:textId="218BC6E8" w:rsidR="00061D59" w:rsidRPr="00302058" w:rsidRDefault="007B6A80"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044"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1045" w:author="OLTRE" w:date="2024-05-21T20:17:00Z">
                  <w:rPr>
                    <w:rFonts w:ascii="Palatino Linotype" w:hAnsi="Palatino Linotype"/>
                    <w:b w:val="0"/>
                    <w:sz w:val="20"/>
                  </w:rPr>
                </w:rPrChange>
              </w:rPr>
              <w:t xml:space="preserve"> </w:t>
            </w:r>
            <w:r w:rsidR="00061D59" w:rsidRPr="00302058">
              <w:rPr>
                <w:rFonts w:ascii="Palatino Linotype" w:hAnsi="Palatino Linotype"/>
                <w:b w:val="0"/>
                <w:color w:val="E7E6E6" w:themeColor="background2"/>
                <w:sz w:val="20"/>
                <w:rPrChange w:id="1046" w:author="OLTRE" w:date="2024-05-21T20:17:00Z">
                  <w:rPr>
                    <w:rFonts w:ascii="Palatino Linotype" w:hAnsi="Palatino Linotype"/>
                    <w:b w:val="0"/>
                    <w:sz w:val="20"/>
                  </w:rPr>
                </w:rPrChange>
              </w:rPr>
              <w:t>“</w:t>
            </w:r>
            <w:r w:rsidR="00F77E77" w:rsidRPr="00302058">
              <w:rPr>
                <w:rFonts w:ascii="Palatino Linotype" w:hAnsi="Palatino Linotype"/>
                <w:color w:val="E7E6E6" w:themeColor="background2"/>
                <w:sz w:val="20"/>
                <w:rPrChange w:id="1047" w:author="OLTRE" w:date="2024-05-21T20:17:00Z">
                  <w:rPr>
                    <w:rFonts w:ascii="Palatino Linotype" w:hAnsi="Palatino Linotype"/>
                    <w:sz w:val="20"/>
                  </w:rPr>
                </w:rPrChange>
              </w:rPr>
              <w:t>KEMENKUMHAM</w:t>
            </w:r>
            <w:r w:rsidR="00061D59" w:rsidRPr="00302058">
              <w:rPr>
                <w:rFonts w:ascii="Palatino Linotype" w:hAnsi="Palatino Linotype"/>
                <w:b w:val="0"/>
                <w:color w:val="E7E6E6" w:themeColor="background2"/>
                <w:sz w:val="20"/>
                <w:rPrChange w:id="1048" w:author="OLTRE" w:date="2024-05-21T20:17:00Z">
                  <w:rPr>
                    <w:rFonts w:ascii="Palatino Linotype" w:hAnsi="Palatino Linotype"/>
                    <w:b w:val="0"/>
                    <w:sz w:val="20"/>
                  </w:rPr>
                </w:rPrChange>
              </w:rPr>
              <w:t>” berarti Menteri Hukum dan Hak Asasi Manusia Negara Republik Indonesia.</w:t>
            </w:r>
          </w:p>
          <w:p w14:paraId="460672C2"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49" w:author="OLTRE" w:date="2024-05-21T20:17:00Z">
                  <w:rPr>
                    <w:rFonts w:ascii="Palatino Linotype" w:hAnsi="Palatino Linotype"/>
                    <w:b w:val="0"/>
                    <w:sz w:val="20"/>
                    <w:lang w:val="id-ID"/>
                  </w:rPr>
                </w:rPrChange>
              </w:rPr>
            </w:pPr>
          </w:p>
          <w:p w14:paraId="09922023" w14:textId="77777777" w:rsidR="00061D59" w:rsidRPr="00302058" w:rsidRDefault="00061D59"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5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051" w:author="OLTRE" w:date="2024-05-21T20:17:00Z">
                  <w:rPr>
                    <w:rFonts w:ascii="Palatino Linotype" w:hAnsi="Palatino Linotype"/>
                    <w:b w:val="0"/>
                    <w:sz w:val="20"/>
                  </w:rPr>
                </w:rPrChange>
              </w:rPr>
              <w:t>“</w:t>
            </w:r>
            <w:r w:rsidRPr="00302058">
              <w:rPr>
                <w:rFonts w:ascii="Palatino Linotype" w:hAnsi="Palatino Linotype"/>
                <w:color w:val="E7E6E6" w:themeColor="background2"/>
                <w:sz w:val="20"/>
                <w:rPrChange w:id="1052" w:author="OLTRE" w:date="2024-05-21T20:17:00Z">
                  <w:rPr>
                    <w:rFonts w:ascii="Palatino Linotype" w:hAnsi="Palatino Linotype"/>
                    <w:sz w:val="20"/>
                  </w:rPr>
                </w:rPrChange>
              </w:rPr>
              <w:t>Orang</w:t>
            </w:r>
            <w:r w:rsidRPr="00302058">
              <w:rPr>
                <w:rFonts w:ascii="Palatino Linotype" w:hAnsi="Palatino Linotype"/>
                <w:b w:val="0"/>
                <w:color w:val="E7E6E6" w:themeColor="background2"/>
                <w:sz w:val="20"/>
                <w:rPrChange w:id="1053" w:author="OLTRE" w:date="2024-05-21T20:17:00Z">
                  <w:rPr>
                    <w:rFonts w:ascii="Palatino Linotype" w:hAnsi="Palatino Linotype"/>
                    <w:b w:val="0"/>
                    <w:sz w:val="20"/>
                  </w:rPr>
                </w:rPrChange>
              </w:rPr>
              <w:t xml:space="preserve">” berarti tiap individu, korporasi, sekutu, </w:t>
            </w:r>
            <w:r w:rsidRPr="00302058">
              <w:rPr>
                <w:rFonts w:ascii="Palatino Linotype" w:hAnsi="Palatino Linotype"/>
                <w:b w:val="0"/>
                <w:i/>
                <w:color w:val="E7E6E6" w:themeColor="background2"/>
                <w:sz w:val="20"/>
                <w:rPrChange w:id="1054" w:author="OLTRE" w:date="2024-05-21T20:17:00Z">
                  <w:rPr>
                    <w:rFonts w:ascii="Palatino Linotype" w:hAnsi="Palatino Linotype"/>
                    <w:b w:val="0"/>
                    <w:i/>
                    <w:sz w:val="20"/>
                  </w:rPr>
                </w:rPrChange>
              </w:rPr>
              <w:t>trust</w:t>
            </w:r>
            <w:r w:rsidRPr="00302058">
              <w:rPr>
                <w:rFonts w:ascii="Palatino Linotype" w:hAnsi="Palatino Linotype"/>
                <w:b w:val="0"/>
                <w:color w:val="E7E6E6" w:themeColor="background2"/>
                <w:sz w:val="20"/>
                <w:rPrChange w:id="1055" w:author="OLTRE" w:date="2024-05-21T20:17:00Z">
                  <w:rPr>
                    <w:rFonts w:ascii="Palatino Linotype" w:hAnsi="Palatino Linotype"/>
                    <w:b w:val="0"/>
                    <w:sz w:val="20"/>
                  </w:rPr>
                </w:rPrChange>
              </w:rPr>
              <w:t>, perusahaan terbatas, asosiasi atau badan lainnya</w:t>
            </w:r>
            <w:r w:rsidR="00651015" w:rsidRPr="00302058">
              <w:rPr>
                <w:rFonts w:ascii="Palatino Linotype" w:hAnsi="Palatino Linotype"/>
                <w:b w:val="0"/>
                <w:color w:val="E7E6E6" w:themeColor="background2"/>
                <w:sz w:val="20"/>
                <w:rPrChange w:id="1056" w:author="OLTRE" w:date="2024-05-21T20:17:00Z">
                  <w:rPr>
                    <w:rFonts w:ascii="Palatino Linotype" w:hAnsi="Palatino Linotype"/>
                    <w:b w:val="0"/>
                    <w:sz w:val="20"/>
                  </w:rPr>
                </w:rPrChange>
              </w:rPr>
              <w:t>.</w:t>
            </w:r>
          </w:p>
          <w:p w14:paraId="45E79EDA"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57" w:author="OLTRE" w:date="2024-05-21T20:17:00Z">
                  <w:rPr>
                    <w:rFonts w:ascii="Palatino Linotype" w:hAnsi="Palatino Linotype"/>
                    <w:b w:val="0"/>
                    <w:sz w:val="20"/>
                    <w:lang w:val="id-ID"/>
                  </w:rPr>
                </w:rPrChange>
              </w:rPr>
            </w:pPr>
          </w:p>
          <w:p w14:paraId="61C5FD9D" w14:textId="77777777" w:rsidR="00651015" w:rsidRPr="00302058" w:rsidRDefault="009D17B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58" w:author="OLTRE" w:date="2024-05-21T20:17:00Z">
                  <w:rPr>
                    <w:rFonts w:ascii="Palatino Linotype" w:hAnsi="Palatino Linotype"/>
                    <w:b w:val="0"/>
                    <w:sz w:val="20"/>
                    <w:lang w:val="id-ID"/>
                  </w:rPr>
                </w:rPrChange>
              </w:rPr>
            </w:pPr>
            <w:r w:rsidRPr="00302058">
              <w:rPr>
                <w:rFonts w:ascii="Palatino Linotype" w:hAnsi="Palatino Linotype"/>
                <w:color w:val="E7E6E6" w:themeColor="background2"/>
                <w:sz w:val="20"/>
                <w:rPrChange w:id="1059" w:author="OLTRE" w:date="2024-05-21T20:17:00Z">
                  <w:rPr>
                    <w:rFonts w:ascii="Palatino Linotype" w:hAnsi="Palatino Linotype"/>
                    <w:sz w:val="20"/>
                  </w:rPr>
                </w:rPrChange>
              </w:rPr>
              <w:t xml:space="preserve"> </w:t>
            </w:r>
            <w:r w:rsidR="00651015" w:rsidRPr="00302058">
              <w:rPr>
                <w:rFonts w:ascii="Palatino Linotype" w:hAnsi="Palatino Linotype"/>
                <w:color w:val="E7E6E6" w:themeColor="background2"/>
                <w:sz w:val="20"/>
                <w:rPrChange w:id="1060" w:author="OLTRE" w:date="2024-05-21T20:17:00Z">
                  <w:rPr>
                    <w:rFonts w:ascii="Palatino Linotype" w:hAnsi="Palatino Linotype"/>
                    <w:sz w:val="20"/>
                  </w:rPr>
                </w:rPrChange>
              </w:rPr>
              <w:t>“Para Pemegang Saham</w:t>
            </w:r>
            <w:r w:rsidR="00651015" w:rsidRPr="00302058">
              <w:rPr>
                <w:rFonts w:ascii="Palatino Linotype" w:hAnsi="Palatino Linotype"/>
                <w:b w:val="0"/>
                <w:color w:val="E7E6E6" w:themeColor="background2"/>
                <w:sz w:val="20"/>
                <w:rPrChange w:id="1061" w:author="OLTRE" w:date="2024-05-21T20:17:00Z">
                  <w:rPr>
                    <w:rFonts w:ascii="Palatino Linotype" w:hAnsi="Palatino Linotype"/>
                    <w:b w:val="0"/>
                    <w:sz w:val="20"/>
                  </w:rPr>
                </w:rPrChange>
              </w:rPr>
              <w:t xml:space="preserve">" berarti, </w:t>
            </w:r>
            <w:r w:rsidR="00651015" w:rsidRPr="00302058">
              <w:rPr>
                <w:rFonts w:ascii="Palatino Linotype" w:hAnsi="Palatino Linotype"/>
                <w:b w:val="0"/>
                <w:color w:val="E7E6E6" w:themeColor="background2"/>
                <w:sz w:val="20"/>
                <w:lang w:val="id-ID"/>
                <w:rPrChange w:id="1062" w:author="OLTRE" w:date="2024-05-21T20:17:00Z">
                  <w:rPr>
                    <w:rFonts w:ascii="Palatino Linotype" w:hAnsi="Palatino Linotype"/>
                    <w:b w:val="0"/>
                    <w:sz w:val="20"/>
                    <w:lang w:val="id-ID"/>
                  </w:rPr>
                </w:rPrChange>
              </w:rPr>
              <w:t>secara bersama-sama, Peserta, Para Pendiri dan pemegang saham Perusahaan lainnya.</w:t>
            </w:r>
          </w:p>
          <w:p w14:paraId="663C16DD" w14:textId="77777777" w:rsidR="008D6C27" w:rsidRPr="00302058" w:rsidRDefault="008D6C27"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063" w:author="OLTRE" w:date="2024-05-21T20:17:00Z">
                  <w:rPr>
                    <w:rFonts w:ascii="Palatino Linotype" w:hAnsi="Palatino Linotype"/>
                    <w:b w:val="0"/>
                    <w:sz w:val="20"/>
                  </w:rPr>
                </w:rPrChange>
              </w:rPr>
            </w:pPr>
          </w:p>
          <w:p w14:paraId="039F69DF" w14:textId="77777777"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64" w:author="OLTRE" w:date="2024-05-21T20:17:00Z">
                  <w:rPr>
                    <w:rFonts w:ascii="Palatino Linotype" w:hAnsi="Palatino Linotype"/>
                    <w:b w:val="0"/>
                    <w:sz w:val="20"/>
                    <w:lang w:val="id-ID"/>
                  </w:rPr>
                </w:rPrChange>
              </w:rPr>
            </w:pPr>
            <w:r w:rsidRPr="00302058">
              <w:rPr>
                <w:rFonts w:ascii="Palatino Linotype" w:hAnsi="Palatino Linotype"/>
                <w:color w:val="E7E6E6" w:themeColor="background2"/>
                <w:sz w:val="20"/>
                <w:rPrChange w:id="1065" w:author="OLTRE" w:date="2024-05-21T20:17:00Z">
                  <w:rPr>
                    <w:rFonts w:ascii="Palatino Linotype" w:hAnsi="Palatino Linotype"/>
                    <w:sz w:val="20"/>
                  </w:rPr>
                </w:rPrChange>
              </w:rPr>
              <w:t>“Perjanjian Pemegang Saham</w:t>
            </w:r>
            <w:r w:rsidRPr="00302058">
              <w:rPr>
                <w:rFonts w:ascii="Palatino Linotype" w:hAnsi="Palatino Linotype"/>
                <w:b w:val="0"/>
                <w:color w:val="E7E6E6" w:themeColor="background2"/>
                <w:sz w:val="20"/>
                <w:rPrChange w:id="1066" w:author="OLTRE" w:date="2024-05-21T20:17:00Z">
                  <w:rPr>
                    <w:rFonts w:ascii="Palatino Linotype" w:hAnsi="Palatino Linotype"/>
                    <w:b w:val="0"/>
                    <w:sz w:val="20"/>
                  </w:rPr>
                </w:rPrChange>
              </w:rPr>
              <w:t>” berarti perjanjian diantara Perusahaan dan Para Peserta, Para Pendiri</w:t>
            </w:r>
            <w:r w:rsidR="007B6A80" w:rsidRPr="00302058">
              <w:rPr>
                <w:rFonts w:ascii="Palatino Linotype" w:hAnsi="Palatino Linotype"/>
                <w:b w:val="0"/>
                <w:color w:val="E7E6E6" w:themeColor="background2"/>
                <w:sz w:val="20"/>
                <w:rPrChange w:id="1067" w:author="OLTRE" w:date="2024-05-21T20:17:00Z">
                  <w:rPr>
                    <w:rFonts w:ascii="Palatino Linotype" w:hAnsi="Palatino Linotype"/>
                    <w:b w:val="0"/>
                    <w:sz w:val="20"/>
                  </w:rPr>
                </w:rPrChange>
              </w:rPr>
              <w:t xml:space="preserve"> serta investor lainnya sebagaimana berlaku</w:t>
            </w:r>
            <w:r w:rsidRPr="00302058">
              <w:rPr>
                <w:rFonts w:ascii="Palatino Linotype" w:hAnsi="Palatino Linotype"/>
                <w:b w:val="0"/>
                <w:color w:val="E7E6E6" w:themeColor="background2"/>
                <w:sz w:val="20"/>
                <w:rPrChange w:id="1068" w:author="OLTRE" w:date="2024-05-21T20:17:00Z">
                  <w:rPr>
                    <w:rFonts w:ascii="Palatino Linotype" w:hAnsi="Palatino Linotype"/>
                    <w:b w:val="0"/>
                    <w:sz w:val="20"/>
                  </w:rPr>
                </w:rPrChange>
              </w:rPr>
              <w:t>.</w:t>
            </w:r>
          </w:p>
          <w:p w14:paraId="15AD50D4"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69" w:author="OLTRE" w:date="2024-05-21T20:17:00Z">
                  <w:rPr>
                    <w:rFonts w:ascii="Palatino Linotype" w:hAnsi="Palatino Linotype"/>
                    <w:b w:val="0"/>
                    <w:sz w:val="20"/>
                    <w:lang w:val="id-ID"/>
                  </w:rPr>
                </w:rPrChange>
              </w:rPr>
            </w:pPr>
          </w:p>
          <w:p w14:paraId="35028D10" w14:textId="132D96B9" w:rsidR="00651015" w:rsidRPr="00302058" w:rsidRDefault="00651015"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7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071" w:author="OLTRE" w:date="2024-05-21T20:17:00Z">
                  <w:rPr>
                    <w:rFonts w:ascii="Palatino Linotype" w:hAnsi="Palatino Linotype"/>
                    <w:b w:val="0"/>
                    <w:sz w:val="20"/>
                    <w:lang w:val="id-ID"/>
                  </w:rPr>
                </w:rPrChange>
              </w:rPr>
              <w:lastRenderedPageBreak/>
              <w:t>“</w:t>
            </w:r>
            <w:r w:rsidRPr="00302058">
              <w:rPr>
                <w:rFonts w:ascii="Palatino Linotype" w:hAnsi="Palatino Linotype"/>
                <w:color w:val="E7E6E6" w:themeColor="background2"/>
                <w:sz w:val="20"/>
                <w:lang w:val="id-ID"/>
                <w:rPrChange w:id="1072" w:author="OLTRE" w:date="2024-05-21T20:17:00Z">
                  <w:rPr>
                    <w:rFonts w:ascii="Palatino Linotype" w:hAnsi="Palatino Linotype"/>
                    <w:sz w:val="20"/>
                    <w:lang w:val="id-ID"/>
                  </w:rPr>
                </w:rPrChange>
              </w:rPr>
              <w:t>Pajak</w:t>
            </w:r>
            <w:r w:rsidRPr="00302058">
              <w:rPr>
                <w:rFonts w:ascii="Palatino Linotype" w:hAnsi="Palatino Linotype"/>
                <w:b w:val="0"/>
                <w:color w:val="E7E6E6" w:themeColor="background2"/>
                <w:sz w:val="20"/>
                <w:lang w:val="id-ID"/>
                <w:rPrChange w:id="1073" w:author="OLTRE" w:date="2024-05-21T20:17:00Z">
                  <w:rPr>
                    <w:rFonts w:ascii="Palatino Linotype" w:hAnsi="Palatino Linotype"/>
                    <w:b w:val="0"/>
                    <w:sz w:val="20"/>
                    <w:lang w:val="id-ID"/>
                  </w:rPr>
                </w:rPrChange>
              </w:rPr>
              <w:t>” berarti tiap dan segala bentuk perpajakan, termasuk pajak korporat, pajak pendapatan, pajak akhir, pajak pertambahan nilai,</w:t>
            </w:r>
            <w:r w:rsidRPr="00302058">
              <w:rPr>
                <w:rFonts w:ascii="Palatino Linotype" w:hAnsi="Palatino Linotype"/>
                <w:color w:val="E7E6E6" w:themeColor="background2"/>
                <w:sz w:val="20"/>
                <w:lang w:val="id-ID"/>
                <w:rPrChange w:id="1074" w:author="OLTRE" w:date="2024-05-21T20:17:00Z">
                  <w:rPr>
                    <w:rFonts w:ascii="Palatino Linotype" w:hAnsi="Palatino Linotype"/>
                    <w:sz w:val="20"/>
                    <w:lang w:val="id-ID"/>
                  </w:rPr>
                </w:rPrChange>
              </w:rPr>
              <w:t xml:space="preserve"> </w:t>
            </w:r>
            <w:r w:rsidRPr="00302058">
              <w:rPr>
                <w:rFonts w:ascii="Palatino Linotype" w:hAnsi="Palatino Linotype"/>
                <w:b w:val="0"/>
                <w:color w:val="E7E6E6" w:themeColor="background2"/>
                <w:sz w:val="20"/>
                <w:lang w:val="id-ID"/>
                <w:rPrChange w:id="1075" w:author="OLTRE" w:date="2024-05-21T20:17:00Z">
                  <w:rPr>
                    <w:rFonts w:ascii="Palatino Linotype" w:hAnsi="Palatino Linotype"/>
                    <w:b w:val="0"/>
                    <w:sz w:val="20"/>
                    <w:lang w:val="id-ID"/>
                  </w:rPr>
                </w:rPrChange>
              </w:rPr>
              <w:t>pajak pendapatan tanah/gedung, kewajiban atas lahan dan hak akuisisi gedung, pajak lokal dan regional, bea materai, bea cukai, pelaksanaan, sanksi administrasi dalam bentuk apapun atau biaya atau bunga maupun denda atau penambahan biaya sehubungan dengan utang pokok, pungutan atau kewajiban sebagaimana dinilai oleh Otorita Perpajakan.</w:t>
            </w:r>
          </w:p>
          <w:p w14:paraId="3DEA738F" w14:textId="77777777" w:rsidR="0062327E" w:rsidRPr="00302058" w:rsidRDefault="0062327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076" w:author="OLTRE" w:date="2024-05-21T20:17:00Z">
                  <w:rPr>
                    <w:rFonts w:ascii="Palatino Linotype" w:hAnsi="Palatino Linotype"/>
                    <w:b w:val="0"/>
                    <w:sz w:val="20"/>
                    <w:lang w:val="id-ID"/>
                  </w:rPr>
                </w:rPrChange>
              </w:rPr>
            </w:pPr>
          </w:p>
          <w:p w14:paraId="665FF922" w14:textId="4E317945" w:rsidR="00651015"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077" w:author="OLTRE" w:date="2024-05-21T20:17:00Z">
                  <w:rPr>
                    <w:rFonts w:ascii="Palatino Linotype" w:hAnsi="Palatino Linotype"/>
                    <w:b w:val="0"/>
                    <w:sz w:val="20"/>
                  </w:rPr>
                </w:rPrChange>
              </w:rPr>
            </w:pPr>
            <w:r w:rsidRPr="00302058">
              <w:rPr>
                <w:rFonts w:ascii="Palatino Linotype" w:hAnsi="Palatino Linotype"/>
                <w:color w:val="E7E6E6" w:themeColor="background2"/>
                <w:sz w:val="20"/>
                <w:rPrChange w:id="1078" w:author="OLTRE" w:date="2024-05-21T20:17:00Z">
                  <w:rPr>
                    <w:rFonts w:ascii="Palatino Linotype" w:hAnsi="Palatino Linotype"/>
                    <w:sz w:val="20"/>
                  </w:rPr>
                </w:rPrChange>
              </w:rPr>
              <w:t>“</w:t>
            </w:r>
            <w:r w:rsidR="00651015" w:rsidRPr="00302058">
              <w:rPr>
                <w:rFonts w:ascii="Palatino Linotype" w:hAnsi="Palatino Linotype"/>
                <w:color w:val="E7E6E6" w:themeColor="background2"/>
                <w:sz w:val="20"/>
                <w:rPrChange w:id="1079" w:author="OLTRE" w:date="2024-05-21T20:17:00Z">
                  <w:rPr>
                    <w:rFonts w:ascii="Palatino Linotype" w:hAnsi="Palatino Linotype"/>
                    <w:sz w:val="20"/>
                  </w:rPr>
                </w:rPrChange>
              </w:rPr>
              <w:t>Otorita</w:t>
            </w:r>
            <w:r w:rsidR="00B44FB5" w:rsidRPr="00302058">
              <w:rPr>
                <w:rFonts w:ascii="Palatino Linotype" w:hAnsi="Palatino Linotype"/>
                <w:color w:val="E7E6E6" w:themeColor="background2"/>
                <w:sz w:val="20"/>
                <w:rPrChange w:id="1080" w:author="OLTRE" w:date="2024-05-21T20:17:00Z">
                  <w:rPr>
                    <w:rFonts w:ascii="Palatino Linotype" w:hAnsi="Palatino Linotype"/>
                    <w:sz w:val="20"/>
                  </w:rPr>
                </w:rPrChange>
              </w:rPr>
              <w:t>s</w:t>
            </w:r>
            <w:r w:rsidR="00651015" w:rsidRPr="00302058">
              <w:rPr>
                <w:rFonts w:ascii="Palatino Linotype" w:hAnsi="Palatino Linotype"/>
                <w:color w:val="E7E6E6" w:themeColor="background2"/>
                <w:sz w:val="20"/>
                <w:rPrChange w:id="1081" w:author="OLTRE" w:date="2024-05-21T20:17:00Z">
                  <w:rPr>
                    <w:rFonts w:ascii="Palatino Linotype" w:hAnsi="Palatino Linotype"/>
                    <w:sz w:val="20"/>
                  </w:rPr>
                </w:rPrChange>
              </w:rPr>
              <w:t xml:space="preserve"> Perpajakan</w:t>
            </w:r>
            <w:r w:rsidR="00651015" w:rsidRPr="00302058">
              <w:rPr>
                <w:rFonts w:ascii="Palatino Linotype" w:hAnsi="Palatino Linotype"/>
                <w:b w:val="0"/>
                <w:color w:val="E7E6E6" w:themeColor="background2"/>
                <w:sz w:val="20"/>
                <w:rPrChange w:id="1082" w:author="OLTRE" w:date="2024-05-21T20:17:00Z">
                  <w:rPr>
                    <w:rFonts w:ascii="Palatino Linotype" w:hAnsi="Palatino Linotype"/>
                    <w:b w:val="0"/>
                    <w:sz w:val="20"/>
                  </w:rPr>
                </w:rPrChange>
              </w:rPr>
              <w:t>” berarti Direktorat</w:t>
            </w:r>
            <w:r w:rsidR="00F21A34" w:rsidRPr="00302058">
              <w:rPr>
                <w:rFonts w:ascii="Palatino Linotype" w:hAnsi="Palatino Linotype"/>
                <w:b w:val="0"/>
                <w:color w:val="E7E6E6" w:themeColor="background2"/>
                <w:sz w:val="20"/>
                <w:rPrChange w:id="1083" w:author="OLTRE" w:date="2024-05-21T20:17:00Z">
                  <w:rPr>
                    <w:rFonts w:ascii="Palatino Linotype" w:hAnsi="Palatino Linotype"/>
                    <w:b w:val="0"/>
                    <w:sz w:val="20"/>
                  </w:rPr>
                </w:rPrChange>
              </w:rPr>
              <w:t xml:space="preserve"> </w:t>
            </w:r>
            <w:r w:rsidR="00651015" w:rsidRPr="00302058">
              <w:rPr>
                <w:rFonts w:ascii="Palatino Linotype" w:hAnsi="Palatino Linotype"/>
                <w:b w:val="0"/>
                <w:color w:val="E7E6E6" w:themeColor="background2"/>
                <w:sz w:val="20"/>
                <w:rPrChange w:id="1084" w:author="OLTRE" w:date="2024-05-21T20:17:00Z">
                  <w:rPr>
                    <w:rFonts w:ascii="Palatino Linotype" w:hAnsi="Palatino Linotype"/>
                    <w:b w:val="0"/>
                    <w:sz w:val="20"/>
                  </w:rPr>
                </w:rPrChange>
              </w:rPr>
              <w:t>Jendral Perpajakan atau otorita pemerintah lainnya dengan kewenangan untuk melakukan pungutan Pajak di Indonesia.</w:t>
            </w:r>
          </w:p>
          <w:p w14:paraId="0AE5726F" w14:textId="77777777" w:rsidR="005C5C0F" w:rsidRPr="00302058" w:rsidRDefault="005C5C0F"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085" w:author="OLTRE" w:date="2024-05-21T20:17:00Z">
                  <w:rPr>
                    <w:rFonts w:ascii="Palatino Linotype" w:hAnsi="Palatino Linotype"/>
                    <w:b w:val="0"/>
                    <w:sz w:val="20"/>
                  </w:rPr>
                </w:rPrChange>
              </w:rPr>
            </w:pPr>
          </w:p>
          <w:p w14:paraId="1F63C113" w14:textId="3EAE8186" w:rsidR="005C5C0F" w:rsidRPr="00302058" w:rsidRDefault="005C5C0F" w:rsidP="006A39AB">
            <w:pPr>
              <w:pStyle w:val="Cen1"/>
              <w:shd w:val="clear" w:color="auto" w:fill="auto"/>
              <w:tabs>
                <w:tab w:val="left" w:pos="776"/>
              </w:tabs>
              <w:spacing w:after="0"/>
              <w:contextualSpacing/>
              <w:jc w:val="both"/>
              <w:rPr>
                <w:rFonts w:ascii="Palatino Linotype" w:hAnsi="Palatino Linotype"/>
                <w:color w:val="E7E6E6" w:themeColor="background2"/>
                <w:sz w:val="20"/>
                <w:rPrChange w:id="1086"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1087" w:author="OLTRE" w:date="2024-05-21T20:17:00Z">
                  <w:rPr>
                    <w:rFonts w:ascii="Palatino Linotype" w:hAnsi="Palatino Linotype"/>
                    <w:sz w:val="20"/>
                  </w:rPr>
                </w:rPrChange>
              </w:rPr>
              <w:t xml:space="preserve">“Perjanjian Transaksi” </w:t>
            </w:r>
            <w:r w:rsidRPr="00302058">
              <w:rPr>
                <w:rFonts w:ascii="Palatino Linotype" w:hAnsi="Palatino Linotype"/>
                <w:b w:val="0"/>
                <w:color w:val="E7E6E6" w:themeColor="background2"/>
                <w:sz w:val="20"/>
                <w:rPrChange w:id="1088" w:author="OLTRE" w:date="2024-05-21T20:17:00Z">
                  <w:rPr>
                    <w:rFonts w:ascii="Palatino Linotype" w:hAnsi="Palatino Linotype"/>
                    <w:b w:val="0"/>
                    <w:sz w:val="20"/>
                  </w:rPr>
                </w:rPrChange>
              </w:rPr>
              <w:t>berarti Perjanjian ini,</w:t>
            </w:r>
            <w:r w:rsidR="001613F1" w:rsidRPr="00302058">
              <w:rPr>
                <w:rFonts w:ascii="Palatino Linotype" w:hAnsi="Palatino Linotype"/>
                <w:b w:val="0"/>
                <w:color w:val="E7E6E6" w:themeColor="background2"/>
                <w:sz w:val="20"/>
                <w:rPrChange w:id="1089" w:author="OLTRE" w:date="2024-05-21T20:17:00Z">
                  <w:rPr>
                    <w:rFonts w:ascii="Palatino Linotype" w:hAnsi="Palatino Linotype"/>
                    <w:b w:val="0"/>
                    <w:sz w:val="20"/>
                  </w:rPr>
                </w:rPrChange>
              </w:rPr>
              <w:t xml:space="preserve"> Perjanjian </w:t>
            </w:r>
            <w:r w:rsidR="00550069" w:rsidRPr="00302058">
              <w:rPr>
                <w:rFonts w:ascii="Palatino Linotype" w:hAnsi="Palatino Linotype"/>
                <w:b w:val="0"/>
                <w:color w:val="E7E6E6" w:themeColor="background2"/>
                <w:sz w:val="20"/>
                <w:rPrChange w:id="1090" w:author="OLTRE" w:date="2024-05-21T20:17:00Z">
                  <w:rPr>
                    <w:rFonts w:ascii="Palatino Linotype" w:hAnsi="Palatino Linotype"/>
                    <w:b w:val="0"/>
                    <w:sz w:val="20"/>
                  </w:rPr>
                </w:rPrChange>
              </w:rPr>
              <w:t>Pemegang Saham</w:t>
            </w:r>
            <w:r w:rsidRPr="00302058">
              <w:rPr>
                <w:rFonts w:ascii="Palatino Linotype" w:hAnsi="Palatino Linotype"/>
                <w:b w:val="0"/>
                <w:color w:val="E7E6E6" w:themeColor="background2"/>
                <w:sz w:val="20"/>
                <w:rPrChange w:id="1091" w:author="OLTRE" w:date="2024-05-21T20:17:00Z">
                  <w:rPr>
                    <w:rFonts w:ascii="Palatino Linotype" w:hAnsi="Palatino Linotype"/>
                    <w:b w:val="0"/>
                    <w:sz w:val="20"/>
                  </w:rPr>
                </w:rPrChange>
              </w:rPr>
              <w:t xml:space="preserve">, </w:t>
            </w:r>
            <w:r w:rsidR="00FA6B1A" w:rsidRPr="00302058">
              <w:rPr>
                <w:rFonts w:ascii="Palatino Linotype" w:hAnsi="Palatino Linotype"/>
                <w:b w:val="0"/>
                <w:color w:val="E7E6E6" w:themeColor="background2"/>
                <w:sz w:val="20"/>
                <w:rPrChange w:id="1092" w:author="OLTRE" w:date="2024-05-21T20:17:00Z">
                  <w:rPr>
                    <w:rFonts w:ascii="Palatino Linotype" w:hAnsi="Palatino Linotype"/>
                    <w:b w:val="0"/>
                    <w:sz w:val="20"/>
                  </w:rPr>
                </w:rPrChange>
              </w:rPr>
              <w:t xml:space="preserve">dan </w:t>
            </w:r>
            <w:r w:rsidRPr="00302058">
              <w:rPr>
                <w:rFonts w:ascii="Palatino Linotype" w:hAnsi="Palatino Linotype"/>
                <w:b w:val="0"/>
                <w:color w:val="E7E6E6" w:themeColor="background2"/>
                <w:sz w:val="20"/>
                <w:rPrChange w:id="1093" w:author="OLTRE" w:date="2024-05-21T20:17:00Z">
                  <w:rPr>
                    <w:rFonts w:ascii="Palatino Linotype" w:hAnsi="Palatino Linotype"/>
                    <w:b w:val="0"/>
                    <w:sz w:val="20"/>
                  </w:rPr>
                </w:rPrChange>
              </w:rPr>
              <w:t xml:space="preserve">Amandemen Anggaran </w:t>
            </w:r>
            <w:r w:rsidR="00655500" w:rsidRPr="00302058">
              <w:rPr>
                <w:rFonts w:ascii="Palatino Linotype" w:hAnsi="Palatino Linotype"/>
                <w:b w:val="0"/>
                <w:color w:val="E7E6E6" w:themeColor="background2"/>
                <w:sz w:val="20"/>
                <w:rPrChange w:id="1094" w:author="OLTRE" w:date="2024-05-21T20:17:00Z">
                  <w:rPr>
                    <w:rFonts w:ascii="Palatino Linotype" w:hAnsi="Palatino Linotype"/>
                    <w:b w:val="0"/>
                    <w:sz w:val="20"/>
                  </w:rPr>
                </w:rPrChange>
              </w:rPr>
              <w:t>Dasar</w:t>
            </w:r>
            <w:r w:rsidRPr="00302058">
              <w:rPr>
                <w:rFonts w:ascii="Palatino Linotype" w:hAnsi="Palatino Linotype"/>
                <w:b w:val="0"/>
                <w:color w:val="E7E6E6" w:themeColor="background2"/>
                <w:sz w:val="20"/>
                <w:rPrChange w:id="1095" w:author="OLTRE" w:date="2024-05-21T20:17:00Z">
                  <w:rPr>
                    <w:rFonts w:ascii="Palatino Linotype" w:hAnsi="Palatino Linotype"/>
                    <w:b w:val="0"/>
                    <w:sz w:val="20"/>
                  </w:rPr>
                </w:rPrChange>
              </w:rPr>
              <w:t>.</w:t>
            </w:r>
          </w:p>
          <w:p w14:paraId="12E5238F" w14:textId="77777777" w:rsidR="00F8346B" w:rsidRPr="00302058" w:rsidRDefault="00F8346B" w:rsidP="006A39AB">
            <w:pPr>
              <w:pStyle w:val="Cen1"/>
              <w:shd w:val="clear" w:color="auto" w:fill="auto"/>
              <w:tabs>
                <w:tab w:val="left" w:pos="776"/>
              </w:tabs>
              <w:spacing w:after="0"/>
              <w:contextualSpacing/>
              <w:jc w:val="both"/>
              <w:rPr>
                <w:rFonts w:ascii="Palatino Linotype" w:hAnsi="Palatino Linotype"/>
                <w:color w:val="E7E6E6" w:themeColor="background2"/>
                <w:sz w:val="20"/>
                <w:rPrChange w:id="1096" w:author="OLTRE" w:date="2024-05-21T20:17:00Z">
                  <w:rPr>
                    <w:rFonts w:ascii="Palatino Linotype" w:hAnsi="Palatino Linotype"/>
                    <w:sz w:val="20"/>
                  </w:rPr>
                </w:rPrChange>
              </w:rPr>
            </w:pPr>
          </w:p>
          <w:p w14:paraId="01AB538F" w14:textId="77777777" w:rsidR="00400031" w:rsidRPr="00302058" w:rsidRDefault="0040003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Change w:id="1097" w:author="OLTRE" w:date="2024-05-21T20:17:00Z">
                  <w:rPr>
                    <w:rFonts w:ascii="Palatino Linotype" w:hAnsi="Palatino Linotype"/>
                    <w:b w:val="0"/>
                    <w:sz w:val="20"/>
                    <w:u w:val="single"/>
                  </w:rPr>
                </w:rPrChange>
              </w:rPr>
            </w:pPr>
          </w:p>
          <w:p w14:paraId="4B00760D" w14:textId="1703A3B0" w:rsidR="00703A01"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u w:val="single"/>
                <w:rPrChange w:id="1098" w:author="OLTRE" w:date="2024-05-21T20:17:00Z">
                  <w:rPr>
                    <w:rFonts w:ascii="Palatino Linotype" w:hAnsi="Palatino Linotype"/>
                    <w:b w:val="0"/>
                    <w:sz w:val="20"/>
                    <w:u w:val="single"/>
                  </w:rPr>
                </w:rPrChange>
              </w:rPr>
            </w:pPr>
            <w:r w:rsidRPr="00302058">
              <w:rPr>
                <w:rFonts w:ascii="Palatino Linotype" w:hAnsi="Palatino Linotype"/>
                <w:b w:val="0"/>
                <w:color w:val="E7E6E6" w:themeColor="background2"/>
                <w:sz w:val="20"/>
                <w:u w:val="single"/>
                <w:rPrChange w:id="1099" w:author="OLTRE" w:date="2024-05-21T20:17:00Z">
                  <w:rPr>
                    <w:rFonts w:ascii="Palatino Linotype" w:hAnsi="Palatino Linotype"/>
                    <w:b w:val="0"/>
                    <w:sz w:val="20"/>
                    <w:u w:val="single"/>
                  </w:rPr>
                </w:rPrChange>
              </w:rPr>
              <w:t xml:space="preserve">Pernyataan Penjaminan Perusahaan </w:t>
            </w:r>
          </w:p>
          <w:p w14:paraId="17B0ABBC" w14:textId="77777777" w:rsidR="001613F1" w:rsidRPr="00302058" w:rsidRDefault="001613F1"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100" w:author="OLTRE" w:date="2024-05-21T20:17:00Z">
                  <w:rPr>
                    <w:rFonts w:ascii="Palatino Linotype" w:hAnsi="Palatino Linotype"/>
                    <w:b w:val="0"/>
                    <w:sz w:val="20"/>
                  </w:rPr>
                </w:rPrChange>
              </w:rPr>
            </w:pPr>
          </w:p>
          <w:p w14:paraId="6661472C" w14:textId="716BE104" w:rsidR="0037756C" w:rsidRPr="00302058" w:rsidRDefault="00F21A34"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101"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1102" w:author="OLTRE" w:date="2024-05-21T20:17:00Z">
                  <w:rPr>
                    <w:rFonts w:ascii="Palatino Linotype" w:hAnsi="Palatino Linotype"/>
                    <w:b w:val="0"/>
                    <w:sz w:val="20"/>
                  </w:rPr>
                </w:rPrChange>
              </w:rPr>
              <w:t xml:space="preserve">Perusahaan dengan ini menyatakan dan menjamin kepada </w:t>
            </w:r>
            <w:r w:rsidR="00751578" w:rsidRPr="00302058">
              <w:rPr>
                <w:rFonts w:ascii="Palatino Linotype" w:hAnsi="Palatino Linotype"/>
                <w:b w:val="0"/>
                <w:color w:val="E7E6E6" w:themeColor="background2"/>
                <w:sz w:val="20"/>
                <w:rPrChange w:id="1103" w:author="OLTRE" w:date="2024-05-21T20:17:00Z">
                  <w:rPr>
                    <w:rFonts w:ascii="Palatino Linotype" w:hAnsi="Palatino Linotype"/>
                    <w:b w:val="0"/>
                    <w:sz w:val="20"/>
                  </w:rPr>
                </w:rPrChange>
              </w:rPr>
              <w:t xml:space="preserve">Para </w:t>
            </w:r>
            <w:r w:rsidRPr="00302058">
              <w:rPr>
                <w:rFonts w:ascii="Palatino Linotype" w:hAnsi="Palatino Linotype"/>
                <w:b w:val="0"/>
                <w:color w:val="E7E6E6" w:themeColor="background2"/>
                <w:sz w:val="20"/>
                <w:rPrChange w:id="1104" w:author="OLTRE" w:date="2024-05-21T20:17:00Z">
                  <w:rPr>
                    <w:rFonts w:ascii="Palatino Linotype" w:hAnsi="Palatino Linotype"/>
                    <w:b w:val="0"/>
                    <w:sz w:val="20"/>
                  </w:rPr>
                </w:rPrChange>
              </w:rPr>
              <w:t>Peserta, bahwa pernyatan berikut ini adalah benar dan menyeluruh sejak tanggal Penutupan.</w:t>
            </w:r>
          </w:p>
          <w:p w14:paraId="06689BCB" w14:textId="762D7CFB"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105" w:author="OLTRE" w:date="2024-05-21T20:17:00Z">
                  <w:rPr>
                    <w:rFonts w:ascii="Palatino Linotype" w:hAnsi="Palatino Linotype"/>
                    <w:b w:val="0"/>
                    <w:sz w:val="20"/>
                  </w:rPr>
                </w:rPrChange>
              </w:rPr>
            </w:pPr>
          </w:p>
          <w:p w14:paraId="4A2098E7" w14:textId="77777777" w:rsidR="0037756C" w:rsidRPr="00302058" w:rsidRDefault="0037756C"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106" w:author="OLTRE" w:date="2024-05-21T20:17:00Z">
                  <w:rPr>
                    <w:rFonts w:ascii="Palatino Linotype" w:hAnsi="Palatino Linotype"/>
                    <w:b w:val="0"/>
                    <w:sz w:val="20"/>
                  </w:rPr>
                </w:rPrChange>
              </w:rPr>
            </w:pPr>
          </w:p>
          <w:p w14:paraId="66AF8332"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lang w:val="id-ID"/>
                <w:rPrChange w:id="1107" w:author="OLTRE" w:date="2024-05-21T20:17:00Z">
                  <w:rPr>
                    <w:rFonts w:ascii="Palatino Linotype" w:hAnsi="Palatino Linotype"/>
                    <w:b w:val="0"/>
                    <w:sz w:val="20"/>
                    <w:lang w:val="id-ID"/>
                  </w:rPr>
                </w:rPrChange>
              </w:rPr>
            </w:pPr>
          </w:p>
          <w:p w14:paraId="55EE010B" w14:textId="76981E24" w:rsidR="00BD1DBE" w:rsidRPr="00302058" w:rsidRDefault="00BD1DBE" w:rsidP="006A39AB">
            <w:pPr>
              <w:pStyle w:val="MTH2"/>
              <w:keepNext/>
              <w:keepLines/>
              <w:spacing w:after="0"/>
              <w:contextualSpacing/>
              <w:rPr>
                <w:rFonts w:ascii="Palatino Linotype" w:hAnsi="Palatino Linotype"/>
                <w:vanish/>
                <w:color w:val="E7E6E6" w:themeColor="background2"/>
                <w:sz w:val="20"/>
                <w:rPrChange w:id="1108" w:author="OLTRE" w:date="2024-05-21T20:17:00Z">
                  <w:rPr>
                    <w:rFonts w:ascii="Palatino Linotype" w:hAnsi="Palatino Linotype"/>
                    <w:vanish/>
                    <w:color w:val="FF0000"/>
                    <w:sz w:val="20"/>
                  </w:rPr>
                </w:rPrChange>
              </w:rPr>
            </w:pPr>
            <w:r w:rsidRPr="00302058">
              <w:rPr>
                <w:rFonts w:ascii="Palatino Linotype" w:hAnsi="Palatino Linotype"/>
                <w:color w:val="E7E6E6" w:themeColor="background2"/>
                <w:sz w:val="20"/>
                <w:rPrChange w:id="1109" w:author="OLTRE" w:date="2024-05-21T20:17:00Z">
                  <w:rPr>
                    <w:rFonts w:ascii="Palatino Linotype" w:hAnsi="Palatino Linotype"/>
                    <w:sz w:val="20"/>
                  </w:rPr>
                </w:rPrChange>
              </w:rPr>
              <w:t>Organisasi, Wewenang dan Kualifikasi Korporasi</w:t>
            </w:r>
            <w:r w:rsidR="00D71DED" w:rsidRPr="00302058">
              <w:rPr>
                <w:rFonts w:ascii="Palatino Linotype" w:hAnsi="Palatino Linotype"/>
                <w:color w:val="E7E6E6" w:themeColor="background2"/>
                <w:sz w:val="20"/>
                <w:u w:val="none"/>
                <w:rPrChange w:id="1110" w:author="OLTRE" w:date="2024-05-21T20:17:00Z">
                  <w:rPr>
                    <w:rFonts w:ascii="Palatino Linotype" w:hAnsi="Palatino Linotype"/>
                    <w:sz w:val="20"/>
                    <w:u w:val="none"/>
                  </w:rPr>
                </w:rPrChange>
              </w:rPr>
              <w:t xml:space="preserve"> </w:t>
            </w:r>
          </w:p>
          <w:p w14:paraId="26AAE694" w14:textId="77777777" w:rsidR="00BD1DBE" w:rsidRPr="00302058" w:rsidRDefault="00BD1DBE"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111"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1112" w:author="OLTRE" w:date="2024-05-21T20:17:00Z">
                  <w:rPr>
                    <w:rFonts w:ascii="Palatino Linotype" w:hAnsi="Palatino Linotype"/>
                    <w:b w:val="0"/>
                    <w:sz w:val="20"/>
                  </w:rPr>
                </w:rPrChange>
              </w:rPr>
              <w:t>Perusahaan telah diselenggarakan, didirikan secara sah, memiliki kuasa dan wewenang penuh untuk menjalankan usaha yang saat ini dijalankan dan yang direncanakan untuk dijalankan; tidak ada tindakan yang telah diambil atau sedang diambil untuk menunjuk kurator, dan/atau manajer atas, atau untuk membubarkan Perusahaan manapun. Perusahaan memiliki kualifikasi untuk melakukan transaksi usaha dalam tiap yurisdiksinya dimana kegagalan atas kualifikasi tersebut akan memiliki Efek Materiil Negatif.</w:t>
            </w:r>
          </w:p>
          <w:p w14:paraId="6C7CA7EE" w14:textId="77777777" w:rsidR="00D71DED" w:rsidRPr="00302058" w:rsidRDefault="00D71DED" w:rsidP="006A39AB">
            <w:pPr>
              <w:pStyle w:val="Cen1"/>
              <w:shd w:val="clear" w:color="auto" w:fill="auto"/>
              <w:tabs>
                <w:tab w:val="left" w:pos="776"/>
              </w:tabs>
              <w:spacing w:after="0"/>
              <w:contextualSpacing/>
              <w:jc w:val="both"/>
              <w:rPr>
                <w:rFonts w:ascii="Palatino Linotype" w:hAnsi="Palatino Linotype"/>
                <w:b w:val="0"/>
                <w:color w:val="E7E6E6" w:themeColor="background2"/>
                <w:sz w:val="20"/>
                <w:rPrChange w:id="1113" w:author="OLTRE" w:date="2024-05-21T20:17:00Z">
                  <w:rPr>
                    <w:rFonts w:ascii="Palatino Linotype" w:hAnsi="Palatino Linotype"/>
                    <w:b w:val="0"/>
                    <w:sz w:val="20"/>
                  </w:rPr>
                </w:rPrChange>
              </w:rPr>
            </w:pPr>
          </w:p>
          <w:p w14:paraId="055C7E9B" w14:textId="77777777" w:rsidR="003114EF" w:rsidRPr="00302058" w:rsidRDefault="003114EF" w:rsidP="006A39AB">
            <w:pPr>
              <w:pStyle w:val="Cen1"/>
              <w:shd w:val="clear" w:color="auto" w:fill="auto"/>
              <w:spacing w:after="0"/>
              <w:contextualSpacing/>
              <w:jc w:val="both"/>
              <w:rPr>
                <w:rFonts w:ascii="Palatino Linotype" w:hAnsi="Palatino Linotype"/>
                <w:b w:val="0"/>
                <w:color w:val="E7E6E6" w:themeColor="background2"/>
                <w:sz w:val="20"/>
                <w:rPrChange w:id="1114"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u w:val="single"/>
                <w:rPrChange w:id="1115" w:author="OLTRE" w:date="2024-05-21T20:17:00Z">
                  <w:rPr>
                    <w:rFonts w:ascii="Palatino Linotype" w:hAnsi="Palatino Linotype"/>
                    <w:b w:val="0"/>
                    <w:sz w:val="20"/>
                    <w:u w:val="single"/>
                  </w:rPr>
                </w:rPrChange>
              </w:rPr>
              <w:t xml:space="preserve">Permodalan </w:t>
            </w:r>
            <w:r w:rsidR="00675A8F" w:rsidRPr="00302058">
              <w:rPr>
                <w:rFonts w:ascii="Palatino Linotype" w:hAnsi="Palatino Linotype"/>
                <w:b w:val="0"/>
                <w:color w:val="E7E6E6" w:themeColor="background2"/>
                <w:sz w:val="20"/>
                <w:u w:val="single"/>
                <w:rPrChange w:id="1116" w:author="OLTRE" w:date="2024-05-21T20:17:00Z">
                  <w:rPr>
                    <w:rFonts w:ascii="Palatino Linotype" w:hAnsi="Palatino Linotype"/>
                    <w:b w:val="0"/>
                    <w:sz w:val="20"/>
                    <w:u w:val="single"/>
                  </w:rPr>
                </w:rPrChange>
              </w:rPr>
              <w:t>Perusahaan</w:t>
            </w:r>
            <w:r w:rsidRPr="00302058">
              <w:rPr>
                <w:rFonts w:ascii="Palatino Linotype" w:hAnsi="Palatino Linotype"/>
                <w:b w:val="0"/>
                <w:color w:val="E7E6E6" w:themeColor="background2"/>
                <w:sz w:val="20"/>
                <w:u w:val="single"/>
                <w:rPrChange w:id="1117" w:author="OLTRE" w:date="2024-05-21T20:17:00Z">
                  <w:rPr>
                    <w:rFonts w:ascii="Palatino Linotype" w:hAnsi="Palatino Linotype"/>
                    <w:b w:val="0"/>
                    <w:sz w:val="20"/>
                    <w:u w:val="single"/>
                  </w:rPr>
                </w:rPrChange>
              </w:rPr>
              <w:t xml:space="preserve">. </w:t>
            </w:r>
            <w:r w:rsidRPr="00302058">
              <w:rPr>
                <w:rFonts w:ascii="Palatino Linotype" w:hAnsi="Palatino Linotype"/>
                <w:b w:val="0"/>
                <w:color w:val="E7E6E6" w:themeColor="background2"/>
                <w:sz w:val="20"/>
                <w:rPrChange w:id="1118" w:author="OLTRE" w:date="2024-05-21T20:17:00Z">
                  <w:rPr>
                    <w:rFonts w:ascii="Palatino Linotype" w:hAnsi="Palatino Linotype"/>
                    <w:b w:val="0"/>
                    <w:sz w:val="20"/>
                  </w:rPr>
                </w:rPrChange>
              </w:rPr>
              <w:t xml:space="preserve">Komposisi saham dan permodalan </w:t>
            </w:r>
            <w:r w:rsidR="00655500" w:rsidRPr="00302058">
              <w:rPr>
                <w:rFonts w:ascii="Palatino Linotype" w:hAnsi="Palatino Linotype"/>
                <w:b w:val="0"/>
                <w:color w:val="E7E6E6" w:themeColor="background2"/>
                <w:sz w:val="20"/>
                <w:rPrChange w:id="1119" w:author="OLTRE" w:date="2024-05-21T20:17:00Z">
                  <w:rPr>
                    <w:rFonts w:ascii="Palatino Linotype" w:hAnsi="Palatino Linotype"/>
                    <w:b w:val="0"/>
                    <w:sz w:val="20"/>
                  </w:rPr>
                </w:rPrChange>
              </w:rPr>
              <w:t>Perusahaan</w:t>
            </w:r>
            <w:r w:rsidRPr="00302058">
              <w:rPr>
                <w:rFonts w:ascii="Palatino Linotype" w:hAnsi="Palatino Linotype"/>
                <w:b w:val="0"/>
                <w:color w:val="E7E6E6" w:themeColor="background2"/>
                <w:sz w:val="20"/>
                <w:rPrChange w:id="1120" w:author="OLTRE" w:date="2024-05-21T20:17:00Z">
                  <w:rPr>
                    <w:rFonts w:ascii="Palatino Linotype" w:hAnsi="Palatino Linotype"/>
                    <w:b w:val="0"/>
                    <w:sz w:val="20"/>
                  </w:rPr>
                </w:rPrChange>
              </w:rPr>
              <w:t xml:space="preserve"> sesuai dengan </w:t>
            </w:r>
            <w:r w:rsidRPr="00302058">
              <w:rPr>
                <w:rFonts w:ascii="Palatino Linotype" w:hAnsi="Palatino Linotype"/>
                <w:color w:val="E7E6E6" w:themeColor="background2"/>
                <w:sz w:val="20"/>
                <w:rPrChange w:id="1121" w:author="OLTRE" w:date="2024-05-21T20:17:00Z">
                  <w:rPr>
                    <w:rFonts w:ascii="Palatino Linotype" w:hAnsi="Palatino Linotype"/>
                    <w:sz w:val="20"/>
                  </w:rPr>
                </w:rPrChange>
              </w:rPr>
              <w:t>Lampiran A</w:t>
            </w:r>
            <w:r w:rsidRPr="00302058">
              <w:rPr>
                <w:rFonts w:ascii="Palatino Linotype" w:hAnsi="Palatino Linotype"/>
                <w:b w:val="0"/>
                <w:color w:val="E7E6E6" w:themeColor="background2"/>
                <w:sz w:val="20"/>
                <w:rPrChange w:id="1122" w:author="OLTRE" w:date="2024-05-21T20:17:00Z">
                  <w:rPr>
                    <w:rFonts w:ascii="Palatino Linotype" w:hAnsi="Palatino Linotype"/>
                    <w:b w:val="0"/>
                    <w:sz w:val="20"/>
                  </w:rPr>
                </w:rPrChange>
              </w:rPr>
              <w:t>.</w:t>
            </w:r>
          </w:p>
          <w:p w14:paraId="4871B4AF" w14:textId="77777777" w:rsidR="004C078A" w:rsidRPr="00302058" w:rsidRDefault="004C078A" w:rsidP="006A39AB">
            <w:pPr>
              <w:pStyle w:val="Cen1"/>
              <w:shd w:val="clear" w:color="auto" w:fill="auto"/>
              <w:spacing w:after="0"/>
              <w:contextualSpacing/>
              <w:jc w:val="both"/>
              <w:rPr>
                <w:rFonts w:ascii="Palatino Linotype" w:hAnsi="Palatino Linotype"/>
                <w:b w:val="0"/>
                <w:color w:val="E7E6E6" w:themeColor="background2"/>
                <w:sz w:val="20"/>
                <w:rPrChange w:id="1123" w:author="OLTRE" w:date="2024-05-21T20:17:00Z">
                  <w:rPr>
                    <w:rFonts w:ascii="Palatino Linotype" w:hAnsi="Palatino Linotype"/>
                    <w:b w:val="0"/>
                    <w:sz w:val="20"/>
                  </w:rPr>
                </w:rPrChange>
              </w:rPr>
            </w:pPr>
          </w:p>
          <w:p w14:paraId="4D2D7624" w14:textId="77777777" w:rsidR="00C42E97" w:rsidRPr="00302058" w:rsidRDefault="00C42E97" w:rsidP="006A39AB">
            <w:pPr>
              <w:pStyle w:val="MTH2"/>
              <w:keepNext/>
              <w:spacing w:after="0"/>
              <w:contextualSpacing/>
              <w:rPr>
                <w:rFonts w:ascii="Palatino Linotype" w:hAnsi="Palatino Linotype"/>
                <w:vanish/>
                <w:color w:val="E7E6E6" w:themeColor="background2"/>
                <w:sz w:val="20"/>
                <w:specVanish/>
                <w:rPrChange w:id="1124" w:author="OLTRE" w:date="2024-05-21T20:17:00Z">
                  <w:rPr>
                    <w:rFonts w:ascii="Palatino Linotype" w:hAnsi="Palatino Linotype"/>
                    <w:vanish/>
                    <w:color w:val="FF0000"/>
                    <w:sz w:val="20"/>
                    <w:specVanish/>
                  </w:rPr>
                </w:rPrChange>
              </w:rPr>
            </w:pPr>
            <w:r w:rsidRPr="00302058">
              <w:rPr>
                <w:rFonts w:ascii="Palatino Linotype" w:hAnsi="Palatino Linotype"/>
                <w:color w:val="E7E6E6" w:themeColor="background2"/>
                <w:sz w:val="20"/>
                <w:rPrChange w:id="1125" w:author="OLTRE" w:date="2024-05-21T20:17:00Z">
                  <w:rPr>
                    <w:rFonts w:ascii="Palatino Linotype" w:hAnsi="Palatino Linotype"/>
                    <w:sz w:val="20"/>
                  </w:rPr>
                </w:rPrChange>
              </w:rPr>
              <w:t>Keabsahan Penerbitan Saham</w:t>
            </w:r>
          </w:p>
          <w:p w14:paraId="641A1160" w14:textId="22C3E8CA" w:rsidR="00C42E97" w:rsidRPr="00302058" w:rsidRDefault="00C42E97" w:rsidP="006A39AB">
            <w:pPr>
              <w:pStyle w:val="Cen1"/>
              <w:shd w:val="clear" w:color="auto" w:fill="auto"/>
              <w:spacing w:after="0"/>
              <w:contextualSpacing/>
              <w:jc w:val="both"/>
              <w:rPr>
                <w:rFonts w:ascii="Palatino Linotype" w:hAnsi="Palatino Linotype"/>
                <w:b w:val="0"/>
                <w:color w:val="E7E6E6" w:themeColor="background2"/>
                <w:sz w:val="20"/>
                <w:rPrChange w:id="1126" w:author="OLTRE" w:date="2024-05-21T20:17:00Z">
                  <w:rPr>
                    <w:rFonts w:ascii="Palatino Linotype" w:hAnsi="Palatino Linotype"/>
                    <w:b w:val="0"/>
                    <w:sz w:val="20"/>
                  </w:rPr>
                </w:rPrChange>
              </w:rPr>
            </w:pPr>
            <w:r w:rsidRPr="00302058">
              <w:rPr>
                <w:rFonts w:ascii="Palatino Linotype" w:hAnsi="Palatino Linotype"/>
                <w:color w:val="E7E6E6" w:themeColor="background2"/>
                <w:sz w:val="20"/>
                <w:rPrChange w:id="1127" w:author="OLTRE" w:date="2024-05-21T20:17:00Z">
                  <w:rPr>
                    <w:rFonts w:ascii="Palatino Linotype" w:hAnsi="Palatino Linotype"/>
                    <w:sz w:val="20"/>
                  </w:rPr>
                </w:rPrChange>
              </w:rPr>
              <w:t xml:space="preserve">. </w:t>
            </w:r>
            <w:r w:rsidRPr="00302058">
              <w:rPr>
                <w:rFonts w:ascii="Palatino Linotype" w:hAnsi="Palatino Linotype"/>
                <w:b w:val="0"/>
                <w:color w:val="E7E6E6" w:themeColor="background2"/>
                <w:sz w:val="20"/>
                <w:rPrChange w:id="1128" w:author="OLTRE" w:date="2024-05-21T20:17:00Z">
                  <w:rPr>
                    <w:rFonts w:ascii="Palatino Linotype" w:hAnsi="Palatino Linotype"/>
                    <w:b w:val="0"/>
                    <w:sz w:val="20"/>
                  </w:rPr>
                </w:rPrChange>
              </w:rPr>
              <w:t xml:space="preserve">Saham ketika dialokasikan dan diterbitkan sesuai dengan persyaratan dan pertimbangan yang ditentukan dalam Perjanjian ini, akan ditempatkan dan diterbitkan secara sah, telah dibayarkan secara lunas, dan bebas dari pembatasan pengalihan selain daripada pembatasan pengalihan sesuai dengan Perjanjian Transaksi, hukum sekuritas yang berlaku </w:t>
            </w:r>
            <w:r w:rsidR="00A94764" w:rsidRPr="00302058">
              <w:rPr>
                <w:rFonts w:ascii="Palatino Linotype" w:hAnsi="Palatino Linotype"/>
                <w:b w:val="0"/>
                <w:color w:val="E7E6E6" w:themeColor="background2"/>
                <w:sz w:val="20"/>
                <w:rPrChange w:id="1129" w:author="OLTRE" w:date="2024-05-21T20:17:00Z">
                  <w:rPr>
                    <w:rFonts w:ascii="Palatino Linotype" w:hAnsi="Palatino Linotype"/>
                    <w:b w:val="0"/>
                    <w:sz w:val="20"/>
                  </w:rPr>
                </w:rPrChange>
              </w:rPr>
              <w:t>(jika ada)</w:t>
            </w:r>
            <w:r w:rsidRPr="00302058">
              <w:rPr>
                <w:rFonts w:ascii="Palatino Linotype" w:hAnsi="Palatino Linotype"/>
                <w:b w:val="0"/>
                <w:color w:val="E7E6E6" w:themeColor="background2"/>
                <w:sz w:val="20"/>
                <w:rPrChange w:id="1130" w:author="OLTRE" w:date="2024-05-21T20:17:00Z">
                  <w:rPr>
                    <w:rFonts w:ascii="Palatino Linotype" w:hAnsi="Palatino Linotype"/>
                    <w:b w:val="0"/>
                    <w:sz w:val="20"/>
                  </w:rPr>
                </w:rPrChange>
              </w:rPr>
              <w:t xml:space="preserve"> dan pembebanan atau tanggungan yang diciptakan atau diterapkan oleh Peserta. Saham akan diterbitkan dengan mematuhi segala perundangan sekuritas yang berlaku di Indonesia. Saham biasa yang dapat diterbitkan pada saat konversi Saham telah dicadangkan untuk penerbitan dan pada saat penempatan dan penerbitan sesuai dengan Perubahan Anggaran Dasar, akan ditempatkan dan diterbitkan dengan sah, dibayarkan dengan lunas dan bebas dari pembatasan pengalihan selain daripada pembatasan pengalihan sesuai dengan Perjanjian Transaksi, hukum sekuritas</w:t>
            </w:r>
            <w:r w:rsidR="00A22257" w:rsidRPr="00302058">
              <w:rPr>
                <w:rFonts w:ascii="Palatino Linotype" w:hAnsi="Palatino Linotype"/>
                <w:b w:val="0"/>
                <w:color w:val="E7E6E6" w:themeColor="background2"/>
                <w:sz w:val="20"/>
                <w:rPrChange w:id="1131" w:author="OLTRE" w:date="2024-05-21T20:17:00Z">
                  <w:rPr>
                    <w:rFonts w:ascii="Palatino Linotype" w:hAnsi="Palatino Linotype"/>
                    <w:b w:val="0"/>
                    <w:sz w:val="20"/>
                  </w:rPr>
                </w:rPrChange>
              </w:rPr>
              <w:t xml:space="preserve"> </w:t>
            </w:r>
            <w:r w:rsidRPr="00302058">
              <w:rPr>
                <w:rFonts w:ascii="Palatino Linotype" w:hAnsi="Palatino Linotype"/>
                <w:b w:val="0"/>
                <w:color w:val="E7E6E6" w:themeColor="background2"/>
                <w:sz w:val="20"/>
                <w:rPrChange w:id="1132" w:author="OLTRE" w:date="2024-05-21T20:17:00Z">
                  <w:rPr>
                    <w:rFonts w:ascii="Palatino Linotype" w:hAnsi="Palatino Linotype"/>
                    <w:b w:val="0"/>
                    <w:sz w:val="20"/>
                  </w:rPr>
                </w:rPrChange>
              </w:rPr>
              <w:t xml:space="preserve">penjaminan yang berlaku dan pembebanan atau tanggungan yang diciptakan atau diterapkan oleh </w:t>
            </w:r>
            <w:r w:rsidR="00A22257" w:rsidRPr="00302058">
              <w:rPr>
                <w:rFonts w:ascii="Palatino Linotype" w:hAnsi="Palatino Linotype"/>
                <w:b w:val="0"/>
                <w:color w:val="E7E6E6" w:themeColor="background2"/>
                <w:sz w:val="20"/>
                <w:rPrChange w:id="1133" w:author="OLTRE" w:date="2024-05-21T20:17:00Z">
                  <w:rPr>
                    <w:rFonts w:ascii="Palatino Linotype" w:hAnsi="Palatino Linotype"/>
                    <w:b w:val="0"/>
                    <w:sz w:val="20"/>
                  </w:rPr>
                </w:rPrChange>
              </w:rPr>
              <w:t>Peserta</w:t>
            </w:r>
            <w:r w:rsidRPr="00302058">
              <w:rPr>
                <w:rFonts w:ascii="Palatino Linotype" w:hAnsi="Palatino Linotype"/>
                <w:b w:val="0"/>
                <w:color w:val="E7E6E6" w:themeColor="background2"/>
                <w:sz w:val="20"/>
                <w:rPrChange w:id="1134" w:author="OLTRE" w:date="2024-05-21T20:17:00Z">
                  <w:rPr>
                    <w:rFonts w:ascii="Palatino Linotype" w:hAnsi="Palatino Linotype"/>
                    <w:b w:val="0"/>
                    <w:sz w:val="20"/>
                  </w:rPr>
                </w:rPrChange>
              </w:rPr>
              <w:t xml:space="preserve">. </w:t>
            </w:r>
          </w:p>
          <w:p w14:paraId="571988F5" w14:textId="77777777"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rPrChange w:id="1135" w:author="OLTRE" w:date="2024-05-21T20:17:00Z">
                  <w:rPr>
                    <w:rFonts w:ascii="Palatino Linotype" w:hAnsi="Palatino Linotype"/>
                    <w:b w:val="0"/>
                    <w:sz w:val="20"/>
                  </w:rPr>
                </w:rPrChange>
              </w:rPr>
            </w:pPr>
          </w:p>
          <w:p w14:paraId="09A80D3A" w14:textId="52A457DA" w:rsidR="00E12E33" w:rsidRPr="00302058" w:rsidRDefault="00E12E33" w:rsidP="006A39AB">
            <w:pPr>
              <w:pStyle w:val="MTH2"/>
              <w:tabs>
                <w:tab w:val="left" w:pos="599"/>
              </w:tabs>
              <w:spacing w:after="0"/>
              <w:contextualSpacing/>
              <w:rPr>
                <w:rFonts w:ascii="Palatino Linotype" w:hAnsi="Palatino Linotype"/>
                <w:vanish/>
                <w:color w:val="E7E6E6" w:themeColor="background2"/>
                <w:sz w:val="20"/>
                <w:specVanish/>
                <w:rPrChange w:id="1136" w:author="OLTRE" w:date="2024-05-21T20:17:00Z">
                  <w:rPr>
                    <w:rFonts w:ascii="Palatino Linotype" w:hAnsi="Palatino Linotype"/>
                    <w:vanish/>
                    <w:color w:val="FF0000"/>
                    <w:sz w:val="20"/>
                    <w:specVanish/>
                  </w:rPr>
                </w:rPrChange>
              </w:rPr>
            </w:pPr>
            <w:r w:rsidRPr="00302058">
              <w:rPr>
                <w:rFonts w:ascii="Palatino Linotype" w:hAnsi="Palatino Linotype"/>
                <w:color w:val="E7E6E6" w:themeColor="background2"/>
                <w:sz w:val="20"/>
                <w:rPrChange w:id="1137" w:author="OLTRE" w:date="2024-05-21T20:17:00Z">
                  <w:rPr>
                    <w:rFonts w:ascii="Palatino Linotype" w:hAnsi="Palatino Linotype"/>
                    <w:sz w:val="20"/>
                  </w:rPr>
                </w:rPrChange>
              </w:rPr>
              <w:t>Hak atas Kekayaan Intelektual</w:t>
            </w:r>
          </w:p>
          <w:p w14:paraId="0F1024F8" w14:textId="77777777" w:rsidR="00E12E33" w:rsidRPr="00302058" w:rsidRDefault="00E12E33"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Change w:id="1138" w:author="OLTRE" w:date="2024-05-21T20:17:00Z">
                  <w:rPr>
                    <w:rFonts w:ascii="Palatino Linotype" w:hAnsi="Palatino Linotype"/>
                    <w:b w:val="0"/>
                    <w:sz w:val="20"/>
                    <w:lang w:val="id-ID"/>
                  </w:rPr>
                </w:rPrChange>
              </w:rPr>
            </w:pPr>
            <w:r w:rsidRPr="00302058">
              <w:rPr>
                <w:rFonts w:ascii="Palatino Linotype" w:hAnsi="Palatino Linotype"/>
                <w:color w:val="E7E6E6" w:themeColor="background2"/>
                <w:sz w:val="20"/>
                <w:rPrChange w:id="1139" w:author="OLTRE" w:date="2024-05-21T20:17:00Z">
                  <w:rPr>
                    <w:rFonts w:ascii="Palatino Linotype" w:hAnsi="Palatino Linotype"/>
                    <w:sz w:val="20"/>
                  </w:rPr>
                </w:rPrChange>
              </w:rPr>
              <w:t>.</w:t>
            </w:r>
            <w:r w:rsidR="00835D9E" w:rsidRPr="00302058">
              <w:rPr>
                <w:rFonts w:ascii="Palatino Linotype" w:hAnsi="Palatino Linotype"/>
                <w:color w:val="E7E6E6" w:themeColor="background2"/>
                <w:sz w:val="20"/>
                <w:rPrChange w:id="1140" w:author="OLTRE" w:date="2024-05-21T20:17:00Z">
                  <w:rPr>
                    <w:rFonts w:ascii="Palatino Linotype" w:hAnsi="Palatino Linotype"/>
                    <w:sz w:val="20"/>
                  </w:rPr>
                </w:rPrChange>
              </w:rPr>
              <w:t xml:space="preserve"> </w:t>
            </w:r>
            <w:r w:rsidR="00655500" w:rsidRPr="00302058">
              <w:rPr>
                <w:rFonts w:ascii="Palatino Linotype" w:hAnsi="Palatino Linotype"/>
                <w:b w:val="0"/>
                <w:color w:val="E7E6E6" w:themeColor="background2"/>
                <w:sz w:val="20"/>
                <w:rPrChange w:id="1141" w:author="OLTRE" w:date="2024-05-21T20:17:00Z">
                  <w:rPr>
                    <w:rFonts w:ascii="Palatino Linotype" w:hAnsi="Palatino Linotype"/>
                    <w:b w:val="0"/>
                    <w:sz w:val="20"/>
                  </w:rPr>
                </w:rPrChange>
              </w:rPr>
              <w:t>Perusahaan</w:t>
            </w:r>
            <w:r w:rsidRPr="00302058">
              <w:rPr>
                <w:rFonts w:ascii="Palatino Linotype" w:hAnsi="Palatino Linotype"/>
                <w:b w:val="0"/>
                <w:color w:val="E7E6E6" w:themeColor="background2"/>
                <w:sz w:val="20"/>
                <w:rPrChange w:id="1142" w:author="OLTRE" w:date="2024-05-21T20:17:00Z">
                  <w:rPr>
                    <w:rFonts w:ascii="Palatino Linotype" w:hAnsi="Palatino Linotype"/>
                    <w:b w:val="0"/>
                    <w:sz w:val="20"/>
                  </w:rPr>
                </w:rPrChange>
              </w:rPr>
              <w:t xml:space="preserve"> memiliki atau memegang</w:t>
            </w:r>
            <w:r w:rsidRPr="00302058">
              <w:rPr>
                <w:rFonts w:ascii="Palatino Linotype" w:hAnsi="Palatino Linotype"/>
                <w:b w:val="0"/>
                <w:color w:val="E7E6E6" w:themeColor="background2"/>
                <w:sz w:val="20"/>
                <w:lang w:val="id-ID"/>
                <w:rPrChange w:id="1143" w:author="OLTRE" w:date="2024-05-21T20:17:00Z">
                  <w:rPr>
                    <w:rFonts w:ascii="Palatino Linotype" w:hAnsi="Palatino Linotype"/>
                    <w:b w:val="0"/>
                    <w:sz w:val="20"/>
                    <w:lang w:val="id-ID"/>
                  </w:rPr>
                </w:rPrChange>
              </w:rPr>
              <w:t xml:space="preserve"> </w:t>
            </w:r>
            <w:r w:rsidRPr="00302058">
              <w:rPr>
                <w:rFonts w:ascii="Palatino Linotype" w:hAnsi="Palatino Linotype"/>
                <w:b w:val="0"/>
                <w:color w:val="E7E6E6" w:themeColor="background2"/>
                <w:sz w:val="20"/>
                <w:rPrChange w:id="1144" w:author="OLTRE" w:date="2024-05-21T20:17:00Z">
                  <w:rPr>
                    <w:rFonts w:ascii="Palatino Linotype" w:hAnsi="Palatino Linotype"/>
                    <w:b w:val="0"/>
                    <w:sz w:val="20"/>
                  </w:rPr>
                </w:rPrChange>
              </w:rPr>
              <w:t xml:space="preserve">atau berhak mendapatkan dalam batas-batas komersil yang sewajarnya hak-hak hukum yang cukup terhadap seluruh Hak Atas Kekayaan Intelektual Perusahaan tanpa adanya konflik yang diketahui dengan, atau pelanggaran dari, hak pihak lain. Sepengetahuan </w:t>
            </w:r>
            <w:r w:rsidR="00655500" w:rsidRPr="00302058">
              <w:rPr>
                <w:rFonts w:ascii="Palatino Linotype" w:hAnsi="Palatino Linotype"/>
                <w:b w:val="0"/>
                <w:color w:val="E7E6E6" w:themeColor="background2"/>
                <w:sz w:val="20"/>
                <w:rPrChange w:id="1145" w:author="OLTRE" w:date="2024-05-21T20:17:00Z">
                  <w:rPr>
                    <w:rFonts w:ascii="Palatino Linotype" w:hAnsi="Palatino Linotype"/>
                    <w:b w:val="0"/>
                    <w:sz w:val="20"/>
                  </w:rPr>
                </w:rPrChange>
              </w:rPr>
              <w:t>Perusahaan</w:t>
            </w:r>
            <w:r w:rsidRPr="00302058">
              <w:rPr>
                <w:rFonts w:ascii="Palatino Linotype" w:hAnsi="Palatino Linotype"/>
                <w:b w:val="0"/>
                <w:color w:val="E7E6E6" w:themeColor="background2"/>
                <w:sz w:val="20"/>
                <w:rPrChange w:id="1146" w:author="OLTRE" w:date="2024-05-21T20:17:00Z">
                  <w:rPr>
                    <w:rFonts w:ascii="Palatino Linotype" w:hAnsi="Palatino Linotype"/>
                    <w:b w:val="0"/>
                    <w:sz w:val="20"/>
                  </w:rPr>
                </w:rPrChange>
              </w:rPr>
              <w:t xml:space="preserve">, tidak ada produk atau jasa yang dipasarkan atau dijual (atau yang direncanakan untuk dipasarkan atau dijual) oleh </w:t>
            </w:r>
            <w:r w:rsidR="00655500" w:rsidRPr="00302058">
              <w:rPr>
                <w:rFonts w:ascii="Palatino Linotype" w:hAnsi="Palatino Linotype"/>
                <w:b w:val="0"/>
                <w:color w:val="E7E6E6" w:themeColor="background2"/>
                <w:sz w:val="20"/>
                <w:rPrChange w:id="1147" w:author="OLTRE" w:date="2024-05-21T20:17:00Z">
                  <w:rPr>
                    <w:rFonts w:ascii="Palatino Linotype" w:hAnsi="Palatino Linotype"/>
                    <w:b w:val="0"/>
                    <w:sz w:val="20"/>
                  </w:rPr>
                </w:rPrChange>
              </w:rPr>
              <w:t>Perusahaan</w:t>
            </w:r>
            <w:r w:rsidRPr="00302058">
              <w:rPr>
                <w:rFonts w:ascii="Palatino Linotype" w:hAnsi="Palatino Linotype"/>
                <w:b w:val="0"/>
                <w:color w:val="E7E6E6" w:themeColor="background2"/>
                <w:sz w:val="20"/>
                <w:rPrChange w:id="1148" w:author="OLTRE" w:date="2024-05-21T20:17:00Z">
                  <w:rPr>
                    <w:rFonts w:ascii="Palatino Linotype" w:hAnsi="Palatino Linotype"/>
                    <w:b w:val="0"/>
                    <w:sz w:val="20"/>
                  </w:rPr>
                </w:rPrChange>
              </w:rPr>
              <w:t xml:space="preserve"> yang melanggar atau akan melanggar lisensi atau melanggar atau yang akan melanggar hak atas kekayaan intelektual pihak lain.</w:t>
            </w:r>
          </w:p>
          <w:p w14:paraId="7966E8BA" w14:textId="77777777" w:rsidR="0062327E" w:rsidRPr="00302058" w:rsidRDefault="0062327E" w:rsidP="006A39AB">
            <w:pPr>
              <w:pStyle w:val="Cen1"/>
              <w:shd w:val="clear" w:color="auto" w:fill="auto"/>
              <w:tabs>
                <w:tab w:val="left" w:pos="420"/>
              </w:tabs>
              <w:spacing w:after="0"/>
              <w:contextualSpacing/>
              <w:jc w:val="both"/>
              <w:rPr>
                <w:rFonts w:ascii="Palatino Linotype" w:hAnsi="Palatino Linotype"/>
                <w:b w:val="0"/>
                <w:color w:val="E7E6E6" w:themeColor="background2"/>
                <w:sz w:val="20"/>
                <w:lang w:val="id-ID"/>
                <w:rPrChange w:id="1149" w:author="OLTRE" w:date="2024-05-21T20:17:00Z">
                  <w:rPr>
                    <w:rFonts w:ascii="Palatino Linotype" w:hAnsi="Palatino Linotype"/>
                    <w:b w:val="0"/>
                    <w:sz w:val="20"/>
                    <w:lang w:val="id-ID"/>
                  </w:rPr>
                </w:rPrChange>
              </w:rPr>
            </w:pPr>
          </w:p>
          <w:p w14:paraId="7BFB0EF8" w14:textId="77777777" w:rsidR="001645B0" w:rsidRPr="00302058"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Change w:id="115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u w:val="single"/>
                <w:lang w:val="id-ID"/>
                <w:rPrChange w:id="1151" w:author="OLTRE" w:date="2024-05-21T20:17:00Z">
                  <w:rPr>
                    <w:rFonts w:ascii="Palatino Linotype" w:hAnsi="Palatino Linotype"/>
                    <w:b w:val="0"/>
                    <w:sz w:val="20"/>
                    <w:u w:val="single"/>
                    <w:lang w:val="id-ID"/>
                  </w:rPr>
                </w:rPrChange>
              </w:rPr>
              <w:t>Hak Suara</w:t>
            </w:r>
            <w:r w:rsidR="003114EF" w:rsidRPr="00302058">
              <w:rPr>
                <w:rFonts w:ascii="Palatino Linotype" w:hAnsi="Palatino Linotype"/>
                <w:b w:val="0"/>
                <w:color w:val="E7E6E6" w:themeColor="background2"/>
                <w:sz w:val="20"/>
                <w:u w:val="single"/>
                <w:lang w:val="id-ID"/>
                <w:rPrChange w:id="1152" w:author="OLTRE" w:date="2024-05-21T20:17:00Z">
                  <w:rPr>
                    <w:rFonts w:ascii="Palatino Linotype" w:hAnsi="Palatino Linotype"/>
                    <w:b w:val="0"/>
                    <w:sz w:val="20"/>
                    <w:u w:val="single"/>
                    <w:lang w:val="id-ID"/>
                  </w:rPr>
                </w:rPrChange>
              </w:rPr>
              <w:t>.</w:t>
            </w:r>
            <w:r w:rsidRPr="00302058">
              <w:rPr>
                <w:rFonts w:ascii="Palatino Linotype" w:hAnsi="Palatino Linotype"/>
                <w:b w:val="0"/>
                <w:color w:val="E7E6E6" w:themeColor="background2"/>
                <w:sz w:val="20"/>
                <w:lang w:val="id-ID"/>
                <w:rPrChange w:id="1153" w:author="OLTRE" w:date="2024-05-21T20:17:00Z">
                  <w:rPr>
                    <w:rFonts w:ascii="Palatino Linotype" w:hAnsi="Palatino Linotype"/>
                    <w:b w:val="0"/>
                    <w:sz w:val="20"/>
                    <w:lang w:val="id-ID"/>
                  </w:rPr>
                </w:rPrChange>
              </w:rPr>
              <w:t xml:space="preserve"> Kecuali diatur pada Perjanjian Para Pemegang Saham, tidak ada pemegang saham Perusahaan yang telah mengadakan perjanjian sehubungan dengan hak suara saham dalam Perusahaan.</w:t>
            </w:r>
          </w:p>
          <w:p w14:paraId="697A336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lang w:val="id-ID"/>
                <w:rPrChange w:id="1154" w:author="OLTRE" w:date="2024-05-21T20:17:00Z">
                  <w:rPr>
                    <w:rFonts w:ascii="Palatino Linotype" w:hAnsi="Palatino Linotype"/>
                    <w:b w:val="0"/>
                    <w:sz w:val="20"/>
                    <w:lang w:val="id-ID"/>
                  </w:rPr>
                </w:rPrChange>
              </w:rPr>
            </w:pPr>
          </w:p>
          <w:p w14:paraId="51C81DB3" w14:textId="77777777" w:rsidR="00D71DED" w:rsidRPr="00302058" w:rsidRDefault="00D71DED" w:rsidP="006A39AB">
            <w:pPr>
              <w:pStyle w:val="Cen1"/>
              <w:shd w:val="clear" w:color="auto" w:fill="auto"/>
              <w:spacing w:after="0"/>
              <w:contextualSpacing/>
              <w:jc w:val="both"/>
              <w:rPr>
                <w:rFonts w:ascii="Palatino Linotype" w:hAnsi="Palatino Linotype"/>
                <w:b w:val="0"/>
                <w:color w:val="E7E6E6" w:themeColor="background2"/>
                <w:sz w:val="20"/>
                <w:lang w:val="id-ID"/>
                <w:rPrChange w:id="1155" w:author="OLTRE" w:date="2024-05-21T20:17:00Z">
                  <w:rPr>
                    <w:rFonts w:ascii="Palatino Linotype" w:hAnsi="Palatino Linotype"/>
                    <w:b w:val="0"/>
                    <w:sz w:val="20"/>
                    <w:lang w:val="id-ID"/>
                  </w:rPr>
                </w:rPrChange>
              </w:rPr>
            </w:pPr>
          </w:p>
          <w:p w14:paraId="128602F7" w14:textId="77777777" w:rsidR="00E7212E" w:rsidRPr="00302058" w:rsidRDefault="00BB72A4" w:rsidP="006A39AB">
            <w:pPr>
              <w:jc w:val="both"/>
              <w:rPr>
                <w:rFonts w:ascii="Palatino Linotype" w:hAnsi="Palatino Linotype"/>
                <w:color w:val="E7E6E6" w:themeColor="background2"/>
                <w:sz w:val="20"/>
                <w:rPrChange w:id="1156" w:author="OLTRE" w:date="2024-05-21T20:17:00Z">
                  <w:rPr>
                    <w:rFonts w:ascii="Palatino Linotype" w:hAnsi="Palatino Linotype"/>
                    <w:sz w:val="20"/>
                  </w:rPr>
                </w:rPrChange>
              </w:rPr>
            </w:pPr>
            <w:r w:rsidRPr="00302058">
              <w:rPr>
                <w:rFonts w:ascii="Palatino Linotype" w:hAnsi="Palatino Linotype"/>
                <w:color w:val="E7E6E6" w:themeColor="background2"/>
                <w:sz w:val="20"/>
                <w:u w:val="single"/>
                <w:rPrChange w:id="1157" w:author="OLTRE" w:date="2024-05-21T20:17:00Z">
                  <w:rPr>
                    <w:rFonts w:ascii="Palatino Linotype" w:hAnsi="Palatino Linotype"/>
                    <w:sz w:val="20"/>
                    <w:u w:val="single"/>
                  </w:rPr>
                </w:rPrChange>
              </w:rPr>
              <w:t>Tidak Ada Tanggung Jawab Material Tertunggak</w:t>
            </w:r>
            <w:r w:rsidRPr="00302058">
              <w:rPr>
                <w:rFonts w:ascii="Palatino Linotype" w:hAnsi="Palatino Linotype"/>
                <w:color w:val="E7E6E6" w:themeColor="background2"/>
                <w:sz w:val="20"/>
                <w:rPrChange w:id="1158" w:author="OLTRE" w:date="2024-05-21T20:17:00Z">
                  <w:rPr>
                    <w:rFonts w:ascii="Palatino Linotype" w:hAnsi="Palatino Linotype"/>
                    <w:sz w:val="20"/>
                  </w:rPr>
                </w:rPrChange>
              </w:rPr>
              <w:t xml:space="preserve">. </w:t>
            </w:r>
            <w:r w:rsidR="00E7212E" w:rsidRPr="00302058">
              <w:rPr>
                <w:rFonts w:ascii="Palatino Linotype" w:hAnsi="Palatino Linotype"/>
                <w:color w:val="E7E6E6" w:themeColor="background2"/>
                <w:sz w:val="20"/>
                <w:rPrChange w:id="1159" w:author="OLTRE" w:date="2024-05-21T20:17:00Z">
                  <w:rPr>
                    <w:rFonts w:ascii="Palatino Linotype" w:hAnsi="Palatino Linotype"/>
                    <w:sz w:val="20"/>
                  </w:rPr>
                </w:rPrChange>
              </w:rPr>
              <w:t xml:space="preserve">Perusahaan telah mengeluarkan surat pernyataan yang menyatakan bahwa, hingga Penutupan, tidak ada tanggung jawab material yang tertunggak dan kewajiban termasuk tetapi tidak terbatas pada kewajiban pembayaran dan pajak yang terkait dengan kegiatan usaha Perusahaan yang muncul sebelum hingga </w:t>
            </w:r>
            <w:r w:rsidR="004736A9" w:rsidRPr="00302058">
              <w:rPr>
                <w:rFonts w:ascii="Palatino Linotype" w:hAnsi="Palatino Linotype"/>
                <w:color w:val="E7E6E6" w:themeColor="background2"/>
                <w:sz w:val="20"/>
                <w:rPrChange w:id="1160" w:author="OLTRE" w:date="2024-05-21T20:17:00Z">
                  <w:rPr>
                    <w:rFonts w:ascii="Palatino Linotype" w:hAnsi="Palatino Linotype"/>
                    <w:sz w:val="20"/>
                  </w:rPr>
                </w:rPrChange>
              </w:rPr>
              <w:t>Penyelesaian</w:t>
            </w:r>
            <w:r w:rsidR="00E7212E" w:rsidRPr="00302058">
              <w:rPr>
                <w:rFonts w:ascii="Palatino Linotype" w:hAnsi="Palatino Linotype"/>
                <w:color w:val="E7E6E6" w:themeColor="background2"/>
                <w:sz w:val="20"/>
                <w:rPrChange w:id="1161" w:author="OLTRE" w:date="2024-05-21T20:17:00Z">
                  <w:rPr>
                    <w:rFonts w:ascii="Palatino Linotype" w:hAnsi="Palatino Linotype"/>
                    <w:sz w:val="20"/>
                  </w:rPr>
                </w:rPrChange>
              </w:rPr>
              <w:t>;</w:t>
            </w:r>
          </w:p>
          <w:p w14:paraId="3A2C7E18" w14:textId="77777777" w:rsidR="00D70FBF" w:rsidRPr="00302058" w:rsidRDefault="00D70FBF" w:rsidP="006A39AB">
            <w:pPr>
              <w:pStyle w:val="Cen1"/>
              <w:shd w:val="clear" w:color="auto" w:fill="auto"/>
              <w:spacing w:after="0"/>
              <w:contextualSpacing/>
              <w:jc w:val="both"/>
              <w:rPr>
                <w:rFonts w:ascii="Palatino Linotype" w:hAnsi="Palatino Linotype"/>
                <w:b w:val="0"/>
                <w:color w:val="E7E6E6" w:themeColor="background2"/>
                <w:sz w:val="20"/>
                <w:rPrChange w:id="1162" w:author="OLTRE" w:date="2024-05-21T20:17:00Z">
                  <w:rPr>
                    <w:rFonts w:ascii="Palatino Linotype" w:hAnsi="Palatino Linotype"/>
                    <w:b w:val="0"/>
                    <w:sz w:val="20"/>
                  </w:rPr>
                </w:rPrChange>
              </w:rPr>
            </w:pPr>
          </w:p>
          <w:p w14:paraId="10130B9A" w14:textId="027DA9C6" w:rsidR="009734C5" w:rsidRPr="00302058" w:rsidRDefault="009734C5" w:rsidP="006A39AB">
            <w:pPr>
              <w:pStyle w:val="Btext"/>
              <w:spacing w:after="0"/>
              <w:ind w:firstLine="0"/>
              <w:contextualSpacing/>
              <w:rPr>
                <w:rFonts w:ascii="Palatino Linotype" w:hAnsi="Palatino Linotype"/>
                <w:color w:val="E7E6E6" w:themeColor="background2"/>
                <w:sz w:val="20"/>
                <w:rPrChange w:id="1163"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1164" w:author="OLTRE" w:date="2024-05-21T20:17:00Z">
                  <w:rPr>
                    <w:rFonts w:ascii="Palatino Linotype" w:hAnsi="Palatino Linotype"/>
                    <w:sz w:val="20"/>
                  </w:rPr>
                </w:rPrChange>
              </w:rPr>
              <w:t>Untuk menghindari keraguan, seluruh pernyataan dan jaminan dari Perusahaan tidak akan dikesampingkan atau dibebaskan terhadap Penyertaan atas Saham Penyertaan dan akan tetap berlaku terhadap pemutusan Perjanjian ini</w:t>
            </w:r>
            <w:r w:rsidR="00331B1D" w:rsidRPr="00302058">
              <w:rPr>
                <w:rFonts w:ascii="Palatino Linotype" w:hAnsi="Palatino Linotype"/>
                <w:color w:val="E7E6E6" w:themeColor="background2"/>
                <w:sz w:val="20"/>
                <w:rPrChange w:id="1165" w:author="OLTRE" w:date="2024-05-21T20:17:00Z">
                  <w:rPr>
                    <w:rFonts w:ascii="Palatino Linotype" w:hAnsi="Palatino Linotype"/>
                    <w:sz w:val="20"/>
                  </w:rPr>
                </w:rPrChange>
              </w:rPr>
              <w:t xml:space="preserve"> dan tidak akan dalam hal apapun hapus atau terpengaruhi oleh Penutupan, atau oleh kejadian atau hal lain manapun, kecuali oleh pengesampingan atau pelepasan tertulis yang spesifik dan sah dari </w:t>
            </w:r>
            <w:r w:rsidR="001B4998" w:rsidRPr="00302058">
              <w:rPr>
                <w:rFonts w:ascii="Palatino Linotype" w:hAnsi="Palatino Linotype"/>
                <w:color w:val="E7E6E6" w:themeColor="background2"/>
                <w:sz w:val="20"/>
                <w:rPrChange w:id="1166" w:author="OLTRE" w:date="2024-05-21T20:17:00Z">
                  <w:rPr>
                    <w:rFonts w:ascii="Palatino Linotype" w:hAnsi="Palatino Linotype"/>
                    <w:sz w:val="20"/>
                  </w:rPr>
                </w:rPrChange>
              </w:rPr>
              <w:t xml:space="preserve">Para </w:t>
            </w:r>
            <w:r w:rsidR="00331B1D" w:rsidRPr="00302058">
              <w:rPr>
                <w:rFonts w:ascii="Palatino Linotype" w:hAnsi="Palatino Linotype"/>
                <w:color w:val="E7E6E6" w:themeColor="background2"/>
                <w:sz w:val="20"/>
                <w:rPrChange w:id="1167" w:author="OLTRE" w:date="2024-05-21T20:17:00Z">
                  <w:rPr>
                    <w:rFonts w:ascii="Palatino Linotype" w:hAnsi="Palatino Linotype"/>
                    <w:sz w:val="20"/>
                  </w:rPr>
                </w:rPrChange>
              </w:rPr>
              <w:t>Pe</w:t>
            </w:r>
            <w:r w:rsidR="000E63F3" w:rsidRPr="00302058">
              <w:rPr>
                <w:rFonts w:ascii="Palatino Linotype" w:hAnsi="Palatino Linotype"/>
                <w:color w:val="E7E6E6" w:themeColor="background2"/>
                <w:sz w:val="20"/>
                <w:rPrChange w:id="1168" w:author="OLTRE" w:date="2024-05-21T20:17:00Z">
                  <w:rPr>
                    <w:rFonts w:ascii="Palatino Linotype" w:hAnsi="Palatino Linotype"/>
                    <w:sz w:val="20"/>
                  </w:rPr>
                </w:rPrChange>
              </w:rPr>
              <w:t>serta</w:t>
            </w:r>
            <w:r w:rsidRPr="00302058">
              <w:rPr>
                <w:rFonts w:ascii="Palatino Linotype" w:hAnsi="Palatino Linotype"/>
                <w:color w:val="E7E6E6" w:themeColor="background2"/>
                <w:sz w:val="20"/>
                <w:rPrChange w:id="1169" w:author="OLTRE" w:date="2024-05-21T20:17:00Z">
                  <w:rPr>
                    <w:rFonts w:ascii="Palatino Linotype" w:hAnsi="Palatino Linotype"/>
                    <w:sz w:val="20"/>
                  </w:rPr>
                </w:rPrChange>
              </w:rPr>
              <w:t>.</w:t>
            </w:r>
          </w:p>
          <w:p w14:paraId="512A47D7" w14:textId="77777777" w:rsidR="007A4033" w:rsidRPr="00302058" w:rsidRDefault="007A4033" w:rsidP="006A39AB">
            <w:pPr>
              <w:pStyle w:val="Cen1"/>
              <w:shd w:val="clear" w:color="auto" w:fill="auto"/>
              <w:tabs>
                <w:tab w:val="left" w:pos="776"/>
              </w:tabs>
              <w:spacing w:after="0"/>
              <w:contextualSpacing/>
              <w:jc w:val="both"/>
              <w:rPr>
                <w:ins w:id="1170" w:author="OLTRE" w:date="2024-05-21T20:17:00Z"/>
                <w:rFonts w:ascii="Palatino Linotype" w:hAnsi="Palatino Linotype" w:cs="Calibri"/>
                <w:color w:val="E7E6E6" w:themeColor="background2"/>
                <w:sz w:val="20"/>
                <w:szCs w:val="20"/>
              </w:rPr>
            </w:pPr>
          </w:p>
          <w:p w14:paraId="0A7C41E4" w14:textId="77777777" w:rsidR="00DE1FE9" w:rsidRPr="00302058" w:rsidRDefault="00DE1FE9" w:rsidP="00DE1FE9">
            <w:pPr>
              <w:pStyle w:val="Cen1"/>
              <w:shd w:val="clear" w:color="auto" w:fill="auto"/>
              <w:spacing w:after="0"/>
              <w:contextualSpacing/>
              <w:jc w:val="both"/>
              <w:rPr>
                <w:moveTo w:id="1171" w:author="OLTRE" w:date="2024-05-21T20:17:00Z"/>
                <w:rFonts w:ascii="Palatino Linotype" w:hAnsi="Palatino Linotype"/>
                <w:b w:val="0"/>
                <w:color w:val="E7E6E6" w:themeColor="background2"/>
                <w:sz w:val="20"/>
                <w:lang w:val="id-ID"/>
                <w:rPrChange w:id="1172" w:author="OLTRE" w:date="2024-05-21T20:17:00Z">
                  <w:rPr>
                    <w:moveTo w:id="1173" w:author="OLTRE" w:date="2024-05-21T20:17:00Z"/>
                    <w:rFonts w:ascii="Palatino Linotype" w:hAnsi="Palatino Linotype"/>
                    <w:b w:val="0"/>
                    <w:sz w:val="20"/>
                    <w:lang w:val="id-ID"/>
                  </w:rPr>
                </w:rPrChange>
              </w:rPr>
            </w:pPr>
            <w:moveToRangeStart w:id="1174" w:author="OLTRE" w:date="2024-05-21T20:17:00Z" w:name="move167215074"/>
            <w:moveTo w:id="1175" w:author="OLTRE" w:date="2024-05-21T20:17:00Z">
              <w:r w:rsidRPr="00302058">
                <w:rPr>
                  <w:rFonts w:ascii="Palatino Linotype" w:hAnsi="Palatino Linotype"/>
                  <w:b w:val="0"/>
                  <w:color w:val="E7E6E6" w:themeColor="background2"/>
                  <w:sz w:val="20"/>
                  <w:rPrChange w:id="1176" w:author="OLTRE" w:date="2024-05-21T20:17:00Z">
                    <w:rPr>
                      <w:rFonts w:ascii="Palatino Linotype" w:hAnsi="Palatino Linotype"/>
                      <w:b w:val="0"/>
                      <w:sz w:val="20"/>
                    </w:rPr>
                  </w:rPrChange>
                </w:rPr>
                <w:t>Pra-syarat dan Syarat Setelahnya</w:t>
              </w:r>
            </w:moveTo>
          </w:p>
          <w:p w14:paraId="5BF87FCC" w14:textId="77777777" w:rsidR="00DE1FE9" w:rsidRPr="00302058" w:rsidRDefault="00DE1FE9" w:rsidP="00DE1FE9">
            <w:pPr>
              <w:pStyle w:val="Cen1"/>
              <w:shd w:val="clear" w:color="auto" w:fill="auto"/>
              <w:spacing w:after="0"/>
              <w:contextualSpacing/>
              <w:jc w:val="both"/>
              <w:rPr>
                <w:moveTo w:id="1177" w:author="OLTRE" w:date="2024-05-21T20:17:00Z"/>
                <w:rFonts w:ascii="Palatino Linotype" w:hAnsi="Palatino Linotype"/>
                <w:b w:val="0"/>
                <w:color w:val="E7E6E6" w:themeColor="background2"/>
                <w:sz w:val="20"/>
                <w:lang w:val="id-ID"/>
                <w:rPrChange w:id="1178" w:author="OLTRE" w:date="2024-05-21T20:17:00Z">
                  <w:rPr>
                    <w:moveTo w:id="1179" w:author="OLTRE" w:date="2024-05-21T20:17:00Z"/>
                    <w:rFonts w:ascii="Palatino Linotype" w:hAnsi="Palatino Linotype"/>
                    <w:b w:val="0"/>
                    <w:sz w:val="20"/>
                    <w:lang w:val="id-ID"/>
                  </w:rPr>
                </w:rPrChange>
              </w:rPr>
            </w:pPr>
          </w:p>
          <w:p w14:paraId="674BA93F" w14:textId="77777777" w:rsidR="00DE1FE9" w:rsidRPr="00302058" w:rsidRDefault="00DE1FE9" w:rsidP="00DE1FE9">
            <w:pPr>
              <w:pStyle w:val="Cen1"/>
              <w:shd w:val="clear" w:color="auto" w:fill="auto"/>
              <w:spacing w:after="0"/>
              <w:contextualSpacing/>
              <w:jc w:val="both"/>
              <w:rPr>
                <w:moveTo w:id="1180" w:author="OLTRE" w:date="2024-05-21T20:17:00Z"/>
                <w:rFonts w:ascii="Palatino Linotype" w:hAnsi="Palatino Linotype"/>
                <w:b w:val="0"/>
                <w:color w:val="E7E6E6" w:themeColor="background2"/>
                <w:sz w:val="20"/>
                <w:rPrChange w:id="1181" w:author="OLTRE" w:date="2024-05-21T20:17:00Z">
                  <w:rPr>
                    <w:moveTo w:id="1182" w:author="OLTRE" w:date="2024-05-21T20:17:00Z"/>
                    <w:rFonts w:ascii="Palatino Linotype" w:hAnsi="Palatino Linotype"/>
                    <w:b w:val="0"/>
                    <w:sz w:val="20"/>
                  </w:rPr>
                </w:rPrChange>
              </w:rPr>
            </w:pPr>
            <w:moveTo w:id="1183" w:author="OLTRE" w:date="2024-05-21T20:17:00Z">
              <w:r w:rsidRPr="00302058">
                <w:rPr>
                  <w:rFonts w:ascii="Palatino Linotype" w:hAnsi="Palatino Linotype"/>
                  <w:b w:val="0"/>
                  <w:color w:val="E7E6E6" w:themeColor="background2"/>
                  <w:sz w:val="20"/>
                  <w:rPrChange w:id="1184" w:author="OLTRE" w:date="2024-05-21T20:17:00Z">
                    <w:rPr>
                      <w:rFonts w:ascii="Palatino Linotype" w:hAnsi="Palatino Linotype"/>
                      <w:b w:val="0"/>
                      <w:sz w:val="20"/>
                    </w:rPr>
                  </w:rPrChange>
                </w:rPr>
                <w:t>Penutupan tidak akan diproses kecuali dan sampai syarat berikut (“</w:t>
              </w:r>
              <w:r w:rsidRPr="00302058">
                <w:rPr>
                  <w:rFonts w:ascii="Palatino Linotype" w:hAnsi="Palatino Linotype"/>
                  <w:color w:val="E7E6E6" w:themeColor="background2"/>
                  <w:sz w:val="20"/>
                  <w:rPrChange w:id="1185" w:author="OLTRE" w:date="2024-05-21T20:17:00Z">
                    <w:rPr>
                      <w:rFonts w:ascii="Palatino Linotype" w:hAnsi="Palatino Linotype"/>
                      <w:sz w:val="20"/>
                    </w:rPr>
                  </w:rPrChange>
                </w:rPr>
                <w:t>Prasyarat</w:t>
              </w:r>
              <w:r w:rsidRPr="00302058">
                <w:rPr>
                  <w:rFonts w:ascii="Palatino Linotype" w:hAnsi="Palatino Linotype"/>
                  <w:b w:val="0"/>
                  <w:color w:val="E7E6E6" w:themeColor="background2"/>
                  <w:sz w:val="20"/>
                  <w:rPrChange w:id="1186" w:author="OLTRE" w:date="2024-05-21T20:17:00Z">
                    <w:rPr>
                      <w:rFonts w:ascii="Palatino Linotype" w:hAnsi="Palatino Linotype"/>
                      <w:b w:val="0"/>
                      <w:sz w:val="20"/>
                    </w:rPr>
                  </w:rPrChange>
                </w:rPr>
                <w:t>”) dipenuhi oleh Perusahaan atau dikesampingkan oleh masing-masing Peserta (sejauh diijinkan oleh hukum), sebagaimana dapat terjadi, sehubungan dengan Perjanjian ini, pada atau sebelum tanggal Penutupan atau tanggal lainnya sebagaimana disepakati Para Pihak:</w:t>
              </w:r>
            </w:moveTo>
          </w:p>
          <w:p w14:paraId="5CA8C48E" w14:textId="77777777" w:rsidR="00DE1FE9" w:rsidRPr="00302058" w:rsidRDefault="00DE1FE9" w:rsidP="00DE1FE9">
            <w:pPr>
              <w:pStyle w:val="Cen1"/>
              <w:shd w:val="clear" w:color="auto" w:fill="auto"/>
              <w:spacing w:after="0"/>
              <w:contextualSpacing/>
              <w:jc w:val="both"/>
              <w:rPr>
                <w:moveTo w:id="1187" w:author="OLTRE" w:date="2024-05-21T20:17:00Z"/>
                <w:rFonts w:ascii="Palatino Linotype" w:hAnsi="Palatino Linotype"/>
                <w:b w:val="0"/>
                <w:color w:val="E7E6E6" w:themeColor="background2"/>
                <w:sz w:val="20"/>
                <w:lang w:val="id-ID"/>
                <w:rPrChange w:id="1188" w:author="OLTRE" w:date="2024-05-21T20:17:00Z">
                  <w:rPr>
                    <w:moveTo w:id="1189" w:author="OLTRE" w:date="2024-05-21T20:17:00Z"/>
                    <w:rFonts w:ascii="Palatino Linotype" w:hAnsi="Palatino Linotype"/>
                    <w:b w:val="0"/>
                    <w:sz w:val="20"/>
                    <w:lang w:val="id-ID"/>
                  </w:rPr>
                </w:rPrChange>
              </w:rPr>
            </w:pPr>
          </w:p>
          <w:p w14:paraId="5189604A" w14:textId="77777777" w:rsidR="00DE1FE9" w:rsidRPr="00302058" w:rsidRDefault="00DE1FE9" w:rsidP="00DE1FE9">
            <w:pPr>
              <w:pStyle w:val="Cen1"/>
              <w:shd w:val="clear" w:color="auto" w:fill="auto"/>
              <w:spacing w:after="0"/>
              <w:contextualSpacing/>
              <w:jc w:val="both"/>
              <w:rPr>
                <w:moveTo w:id="1190" w:author="OLTRE" w:date="2024-05-21T20:17:00Z"/>
                <w:rFonts w:ascii="Palatino Linotype" w:hAnsi="Palatino Linotype"/>
                <w:b w:val="0"/>
                <w:color w:val="E7E6E6" w:themeColor="background2"/>
                <w:sz w:val="20"/>
                <w:lang w:val="id-ID"/>
                <w:rPrChange w:id="1191" w:author="OLTRE" w:date="2024-05-21T20:17:00Z">
                  <w:rPr>
                    <w:moveTo w:id="1192" w:author="OLTRE" w:date="2024-05-21T20:17:00Z"/>
                    <w:rFonts w:ascii="Palatino Linotype" w:hAnsi="Palatino Linotype"/>
                    <w:b w:val="0"/>
                    <w:sz w:val="20"/>
                    <w:lang w:val="id-ID"/>
                  </w:rPr>
                </w:rPrChange>
              </w:rPr>
            </w:pPr>
            <w:moveTo w:id="1193" w:author="OLTRE" w:date="2024-05-21T20:17:00Z">
              <w:r w:rsidRPr="00302058">
                <w:rPr>
                  <w:rFonts w:ascii="Palatino Linotype" w:hAnsi="Palatino Linotype"/>
                  <w:b w:val="0"/>
                  <w:color w:val="E7E6E6" w:themeColor="background2"/>
                  <w:sz w:val="20"/>
                  <w:lang w:val="id-ID"/>
                  <w:rPrChange w:id="1194" w:author="OLTRE" w:date="2024-05-21T20:17:00Z">
                    <w:rPr>
                      <w:rFonts w:ascii="Palatino Linotype" w:hAnsi="Palatino Linotype"/>
                      <w:b w:val="0"/>
                      <w:sz w:val="20"/>
                      <w:lang w:val="id-ID"/>
                    </w:rPr>
                  </w:rPrChange>
                </w:rPr>
                <w:t>persetujuan dari pemegang saham Perusahaan telah didapatkan pada rapat umum pemegang saham luar biasa diselenggarakan, atau dengan cara keputusan sirkuler sebagai pengganti dari rapat umum pemegang saham luar biasa, untuk tujuan, diantaranya:</w:t>
              </w:r>
            </w:moveTo>
          </w:p>
          <w:p w14:paraId="1E3FD585" w14:textId="77777777" w:rsidR="00DE1FE9" w:rsidRPr="00302058" w:rsidRDefault="00DE1FE9" w:rsidP="00DE1FE9">
            <w:pPr>
              <w:pStyle w:val="Cen1"/>
              <w:shd w:val="clear" w:color="auto" w:fill="auto"/>
              <w:spacing w:after="0"/>
              <w:contextualSpacing/>
              <w:jc w:val="both"/>
              <w:rPr>
                <w:moveTo w:id="1195" w:author="OLTRE" w:date="2024-05-21T20:17:00Z"/>
                <w:rFonts w:ascii="Palatino Linotype" w:hAnsi="Palatino Linotype"/>
                <w:b w:val="0"/>
                <w:color w:val="E7E6E6" w:themeColor="background2"/>
                <w:sz w:val="20"/>
                <w:lang w:val="id-ID"/>
                <w:rPrChange w:id="1196" w:author="OLTRE" w:date="2024-05-21T20:17:00Z">
                  <w:rPr>
                    <w:moveTo w:id="1197" w:author="OLTRE" w:date="2024-05-21T20:17:00Z"/>
                    <w:rFonts w:ascii="Palatino Linotype" w:hAnsi="Palatino Linotype"/>
                    <w:b w:val="0"/>
                    <w:sz w:val="20"/>
                    <w:lang w:val="id-ID"/>
                  </w:rPr>
                </w:rPrChange>
              </w:rPr>
            </w:pPr>
          </w:p>
          <w:p w14:paraId="11EF129B" w14:textId="77777777" w:rsidR="00DE1FE9" w:rsidRPr="00302058" w:rsidRDefault="00DE1FE9" w:rsidP="00DE1FE9">
            <w:pPr>
              <w:pStyle w:val="Cen1"/>
              <w:shd w:val="clear" w:color="auto" w:fill="auto"/>
              <w:spacing w:after="0"/>
              <w:contextualSpacing/>
              <w:jc w:val="both"/>
              <w:rPr>
                <w:moveTo w:id="1198" w:author="OLTRE" w:date="2024-05-21T20:17:00Z"/>
                <w:rFonts w:ascii="Palatino Linotype" w:hAnsi="Palatino Linotype"/>
                <w:color w:val="E7E6E6" w:themeColor="background2"/>
                <w:sz w:val="20"/>
                <w:lang w:val="id-ID"/>
                <w:rPrChange w:id="1199" w:author="OLTRE" w:date="2024-05-21T20:17:00Z">
                  <w:rPr>
                    <w:moveTo w:id="1200" w:author="OLTRE" w:date="2024-05-21T20:17:00Z"/>
                    <w:rFonts w:ascii="Palatino Linotype" w:hAnsi="Palatino Linotype"/>
                    <w:sz w:val="20"/>
                    <w:lang w:val="id-ID"/>
                  </w:rPr>
                </w:rPrChange>
              </w:rPr>
            </w:pPr>
            <w:moveTo w:id="1201" w:author="OLTRE" w:date="2024-05-21T20:17:00Z">
              <w:r w:rsidRPr="00302058">
                <w:rPr>
                  <w:rFonts w:ascii="Palatino Linotype" w:hAnsi="Palatino Linotype"/>
                  <w:b w:val="0"/>
                  <w:color w:val="E7E6E6" w:themeColor="background2"/>
                  <w:sz w:val="20"/>
                  <w:rPrChange w:id="1202" w:author="OLTRE" w:date="2024-05-21T20:17:00Z">
                    <w:rPr>
                      <w:rFonts w:ascii="Palatino Linotype" w:hAnsi="Palatino Linotype"/>
                      <w:b w:val="0"/>
                      <w:sz w:val="20"/>
                    </w:rPr>
                  </w:rPrChange>
                </w:rPr>
                <w:t>meningkatkan</w:t>
              </w:r>
              <w:r w:rsidRPr="00302058">
                <w:rPr>
                  <w:rFonts w:ascii="Palatino Linotype" w:hAnsi="Palatino Linotype"/>
                  <w:b w:val="0"/>
                  <w:color w:val="E7E6E6" w:themeColor="background2"/>
                  <w:sz w:val="20"/>
                  <w:lang w:val="id-ID"/>
                  <w:rPrChange w:id="1203" w:author="OLTRE" w:date="2024-05-21T20:17:00Z">
                    <w:rPr>
                      <w:rFonts w:ascii="Palatino Linotype" w:hAnsi="Palatino Linotype"/>
                      <w:b w:val="0"/>
                      <w:sz w:val="20"/>
                      <w:lang w:val="id-ID"/>
                    </w:rPr>
                  </w:rPrChange>
                </w:rPr>
                <w:t xml:space="preserve"> </w:t>
              </w:r>
              <w:r w:rsidRPr="00302058">
                <w:rPr>
                  <w:rFonts w:ascii="Palatino Linotype" w:hAnsi="Palatino Linotype"/>
                  <w:b w:val="0"/>
                  <w:color w:val="E7E6E6" w:themeColor="background2"/>
                  <w:sz w:val="20"/>
                  <w:rPrChange w:id="1204" w:author="OLTRE" w:date="2024-05-21T20:17:00Z">
                    <w:rPr>
                      <w:rFonts w:ascii="Palatino Linotype" w:hAnsi="Palatino Linotype"/>
                      <w:b w:val="0"/>
                      <w:sz w:val="20"/>
                    </w:rPr>
                  </w:rPrChange>
                </w:rPr>
                <w:t>Modal Dasar, Modal Ditempatkan dan Disetor Perusahaan sebagaimana tertuang dalam</w:t>
              </w:r>
              <w:r w:rsidRPr="00302058">
                <w:rPr>
                  <w:rFonts w:ascii="Palatino Linotype" w:hAnsi="Palatino Linotype"/>
                  <w:color w:val="E7E6E6" w:themeColor="background2"/>
                  <w:sz w:val="20"/>
                  <w:rPrChange w:id="1205" w:author="OLTRE" w:date="2024-05-21T20:17:00Z">
                    <w:rPr>
                      <w:rFonts w:ascii="Palatino Linotype" w:hAnsi="Palatino Linotype"/>
                      <w:sz w:val="20"/>
                    </w:rPr>
                  </w:rPrChange>
                </w:rPr>
                <w:t xml:space="preserve"> Lampiran A.</w:t>
              </w:r>
            </w:moveTo>
          </w:p>
          <w:p w14:paraId="1BA97C22" w14:textId="77777777" w:rsidR="00DE1FE9" w:rsidRPr="00302058" w:rsidRDefault="00DE1FE9" w:rsidP="00DE1FE9">
            <w:pPr>
              <w:pStyle w:val="Cen1"/>
              <w:shd w:val="clear" w:color="auto" w:fill="auto"/>
              <w:spacing w:after="0"/>
              <w:contextualSpacing/>
              <w:jc w:val="both"/>
              <w:rPr>
                <w:moveTo w:id="1206" w:author="OLTRE" w:date="2024-05-21T20:17:00Z"/>
                <w:rFonts w:ascii="Palatino Linotype" w:hAnsi="Palatino Linotype"/>
                <w:color w:val="E7E6E6" w:themeColor="background2"/>
                <w:sz w:val="20"/>
                <w:lang w:val="id-ID"/>
                <w:rPrChange w:id="1207" w:author="OLTRE" w:date="2024-05-21T20:17:00Z">
                  <w:rPr>
                    <w:moveTo w:id="1208" w:author="OLTRE" w:date="2024-05-21T20:17:00Z"/>
                    <w:rFonts w:ascii="Palatino Linotype" w:hAnsi="Palatino Linotype"/>
                    <w:sz w:val="20"/>
                    <w:lang w:val="id-ID"/>
                  </w:rPr>
                </w:rPrChange>
              </w:rPr>
            </w:pPr>
          </w:p>
          <w:p w14:paraId="500BE431" w14:textId="77777777" w:rsidR="00DE1FE9" w:rsidRPr="00302058" w:rsidRDefault="00DE1FE9" w:rsidP="00DE1FE9">
            <w:pPr>
              <w:pStyle w:val="Cen1"/>
              <w:shd w:val="clear" w:color="auto" w:fill="auto"/>
              <w:spacing w:after="0"/>
              <w:contextualSpacing/>
              <w:jc w:val="both"/>
              <w:rPr>
                <w:moveTo w:id="1209" w:author="OLTRE" w:date="2024-05-21T20:17:00Z"/>
                <w:rFonts w:ascii="Palatino Linotype" w:hAnsi="Palatino Linotype"/>
                <w:color w:val="E7E6E6" w:themeColor="background2"/>
                <w:sz w:val="20"/>
                <w:lang w:val="id-ID"/>
                <w:rPrChange w:id="1210" w:author="OLTRE" w:date="2024-05-21T20:17:00Z">
                  <w:rPr>
                    <w:moveTo w:id="1211" w:author="OLTRE" w:date="2024-05-21T20:17:00Z"/>
                    <w:rFonts w:ascii="Palatino Linotype" w:hAnsi="Palatino Linotype"/>
                    <w:sz w:val="20"/>
                    <w:lang w:val="id-ID"/>
                  </w:rPr>
                </w:rPrChange>
              </w:rPr>
            </w:pPr>
          </w:p>
          <w:p w14:paraId="733DFC59" w14:textId="77777777" w:rsidR="00DE1FE9" w:rsidRPr="00302058" w:rsidRDefault="00DE1FE9" w:rsidP="00DE1FE9">
            <w:pPr>
              <w:pStyle w:val="Cen1"/>
              <w:shd w:val="clear" w:color="auto" w:fill="auto"/>
              <w:spacing w:after="0"/>
              <w:contextualSpacing/>
              <w:jc w:val="both"/>
              <w:rPr>
                <w:moveTo w:id="1212" w:author="OLTRE" w:date="2024-05-21T20:17:00Z"/>
                <w:rFonts w:ascii="Palatino Linotype" w:hAnsi="Palatino Linotype"/>
                <w:b w:val="0"/>
                <w:color w:val="E7E6E6" w:themeColor="background2"/>
                <w:sz w:val="20"/>
                <w:lang w:val="id-ID"/>
                <w:rPrChange w:id="1213" w:author="OLTRE" w:date="2024-05-21T20:17:00Z">
                  <w:rPr>
                    <w:moveTo w:id="1214" w:author="OLTRE" w:date="2024-05-21T20:17:00Z"/>
                    <w:rFonts w:ascii="Palatino Linotype" w:hAnsi="Palatino Linotype"/>
                    <w:b w:val="0"/>
                    <w:sz w:val="20"/>
                    <w:lang w:val="id-ID"/>
                  </w:rPr>
                </w:rPrChange>
              </w:rPr>
            </w:pPr>
            <w:moveTo w:id="1215" w:author="OLTRE" w:date="2024-05-21T20:17:00Z">
              <w:r w:rsidRPr="00302058">
                <w:rPr>
                  <w:rFonts w:ascii="Palatino Linotype" w:hAnsi="Palatino Linotype"/>
                  <w:b w:val="0"/>
                  <w:color w:val="E7E6E6" w:themeColor="background2"/>
                  <w:sz w:val="20"/>
                  <w:rPrChange w:id="1216" w:author="OLTRE" w:date="2024-05-21T20:17:00Z">
                    <w:rPr>
                      <w:rFonts w:ascii="Palatino Linotype" w:hAnsi="Palatino Linotype"/>
                      <w:b w:val="0"/>
                      <w:sz w:val="20"/>
                    </w:rPr>
                  </w:rPrChange>
                </w:rPr>
                <w:t xml:space="preserve">menerapkan perubahan anggaran dasar Perusahaan untuk merefleksikan Perjanjian </w:t>
              </w:r>
              <w:r w:rsidRPr="00302058">
                <w:rPr>
                  <w:rFonts w:ascii="Palatino Linotype" w:hAnsi="Palatino Linotype"/>
                  <w:b w:val="0"/>
                  <w:color w:val="E7E6E6" w:themeColor="background2"/>
                  <w:sz w:val="20"/>
                  <w:rPrChange w:id="1217" w:author="OLTRE" w:date="2024-05-21T20:17:00Z">
                    <w:rPr>
                      <w:rFonts w:ascii="Palatino Linotype" w:hAnsi="Palatino Linotype"/>
                      <w:b w:val="0"/>
                      <w:sz w:val="20"/>
                    </w:rPr>
                  </w:rPrChange>
                </w:rPr>
                <w:lastRenderedPageBreak/>
                <w:t>ini.</w:t>
              </w:r>
            </w:moveTo>
          </w:p>
          <w:p w14:paraId="2C06C64A" w14:textId="77777777" w:rsidR="00DE1FE9" w:rsidRPr="00302058" w:rsidRDefault="00DE1FE9" w:rsidP="00DE1FE9">
            <w:pPr>
              <w:pStyle w:val="Cen1"/>
              <w:shd w:val="clear" w:color="auto" w:fill="auto"/>
              <w:spacing w:after="0"/>
              <w:contextualSpacing/>
              <w:jc w:val="both"/>
              <w:rPr>
                <w:moveTo w:id="1218" w:author="OLTRE" w:date="2024-05-21T20:17:00Z"/>
                <w:rFonts w:ascii="Palatino Linotype" w:hAnsi="Palatino Linotype"/>
                <w:b w:val="0"/>
                <w:color w:val="E7E6E6" w:themeColor="background2"/>
                <w:sz w:val="20"/>
                <w:lang w:val="id-ID"/>
                <w:rPrChange w:id="1219" w:author="OLTRE" w:date="2024-05-21T20:17:00Z">
                  <w:rPr>
                    <w:moveTo w:id="1220" w:author="OLTRE" w:date="2024-05-21T20:17:00Z"/>
                    <w:rFonts w:ascii="Palatino Linotype" w:hAnsi="Palatino Linotype"/>
                    <w:b w:val="0"/>
                    <w:sz w:val="20"/>
                    <w:lang w:val="id-ID"/>
                  </w:rPr>
                </w:rPrChange>
              </w:rPr>
            </w:pPr>
          </w:p>
          <w:p w14:paraId="1AF1C433" w14:textId="77777777" w:rsidR="00DE1FE9" w:rsidRPr="00302058" w:rsidRDefault="00DE1FE9" w:rsidP="00DE1FE9">
            <w:pPr>
              <w:pStyle w:val="Cen1"/>
              <w:shd w:val="clear" w:color="auto" w:fill="auto"/>
              <w:spacing w:after="0"/>
              <w:contextualSpacing/>
              <w:jc w:val="both"/>
              <w:rPr>
                <w:moveTo w:id="1221" w:author="OLTRE" w:date="2024-05-21T20:17:00Z"/>
                <w:rFonts w:ascii="Palatino Linotype" w:hAnsi="Palatino Linotype"/>
                <w:b w:val="0"/>
                <w:color w:val="E7E6E6" w:themeColor="background2"/>
                <w:sz w:val="20"/>
                <w:lang w:val="id-ID"/>
                <w:rPrChange w:id="1222" w:author="OLTRE" w:date="2024-05-21T20:17:00Z">
                  <w:rPr>
                    <w:moveTo w:id="1223" w:author="OLTRE" w:date="2024-05-21T20:17:00Z"/>
                    <w:rFonts w:ascii="Palatino Linotype" w:hAnsi="Palatino Linotype"/>
                    <w:b w:val="0"/>
                    <w:sz w:val="20"/>
                    <w:lang w:val="id-ID"/>
                  </w:rPr>
                </w:rPrChange>
              </w:rPr>
            </w:pPr>
            <w:moveTo w:id="1224" w:author="OLTRE" w:date="2024-05-21T20:17:00Z">
              <w:r w:rsidRPr="00302058">
                <w:rPr>
                  <w:rFonts w:ascii="Palatino Linotype" w:hAnsi="Palatino Linotype"/>
                  <w:b w:val="0"/>
                  <w:color w:val="E7E6E6" w:themeColor="background2"/>
                  <w:sz w:val="20"/>
                  <w:lang w:val="id-ID"/>
                  <w:rPrChange w:id="1225" w:author="OLTRE" w:date="2024-05-21T20:17:00Z">
                    <w:rPr>
                      <w:rFonts w:ascii="Palatino Linotype" w:hAnsi="Palatino Linotype"/>
                      <w:b w:val="0"/>
                      <w:sz w:val="20"/>
                      <w:lang w:val="id-ID"/>
                    </w:rPr>
                  </w:rPrChange>
                </w:rPr>
                <w:t>Pemegang Saham Yang Sudah Ada telah melepaskan hak memesan saham terlebih dahulu dimana Pemegang Saham Yang Sudah Ada Perusahaan yang ada dalam anggaran dasar, perjanjian atau hukum yang berlaku lainnya sehubungan dengan penerbitan atas Saham.</w:t>
              </w:r>
            </w:moveTo>
          </w:p>
          <w:p w14:paraId="48009EA9" w14:textId="77777777" w:rsidR="00DE1FE9" w:rsidRPr="00302058" w:rsidRDefault="00DE1FE9" w:rsidP="00DE1FE9">
            <w:pPr>
              <w:pStyle w:val="Cen1"/>
              <w:shd w:val="clear" w:color="auto" w:fill="auto"/>
              <w:spacing w:after="0"/>
              <w:contextualSpacing/>
              <w:jc w:val="both"/>
              <w:rPr>
                <w:moveTo w:id="1226" w:author="OLTRE" w:date="2024-05-21T20:17:00Z"/>
                <w:rFonts w:ascii="Palatino Linotype" w:hAnsi="Palatino Linotype"/>
                <w:b w:val="0"/>
                <w:color w:val="E7E6E6" w:themeColor="background2"/>
                <w:sz w:val="20"/>
                <w:lang w:val="id-ID"/>
                <w:rPrChange w:id="1227" w:author="OLTRE" w:date="2024-05-21T20:17:00Z">
                  <w:rPr>
                    <w:moveTo w:id="1228" w:author="OLTRE" w:date="2024-05-21T20:17:00Z"/>
                    <w:rFonts w:ascii="Palatino Linotype" w:hAnsi="Palatino Linotype"/>
                    <w:b w:val="0"/>
                    <w:sz w:val="20"/>
                    <w:lang w:val="id-ID"/>
                  </w:rPr>
                </w:rPrChange>
              </w:rPr>
            </w:pPr>
          </w:p>
          <w:p w14:paraId="5AD393D5" w14:textId="77777777" w:rsidR="00DE1FE9" w:rsidRPr="00302058" w:rsidRDefault="00DE1FE9" w:rsidP="00DE1FE9">
            <w:pPr>
              <w:pStyle w:val="Cen1"/>
              <w:shd w:val="clear" w:color="auto" w:fill="auto"/>
              <w:spacing w:after="0"/>
              <w:contextualSpacing/>
              <w:jc w:val="both"/>
              <w:rPr>
                <w:moveTo w:id="1229" w:author="OLTRE" w:date="2024-05-21T20:17:00Z"/>
                <w:rFonts w:ascii="Palatino Linotype" w:hAnsi="Palatino Linotype"/>
                <w:b w:val="0"/>
                <w:color w:val="E7E6E6" w:themeColor="background2"/>
                <w:sz w:val="20"/>
                <w:rPrChange w:id="1230" w:author="OLTRE" w:date="2024-05-21T20:17:00Z">
                  <w:rPr>
                    <w:moveTo w:id="1231" w:author="OLTRE" w:date="2024-05-21T20:17:00Z"/>
                    <w:rFonts w:ascii="Palatino Linotype" w:hAnsi="Palatino Linotype"/>
                    <w:b w:val="0"/>
                    <w:sz w:val="20"/>
                  </w:rPr>
                </w:rPrChange>
              </w:rPr>
            </w:pPr>
            <w:moveTo w:id="1232" w:author="OLTRE" w:date="2024-05-21T20:17:00Z">
              <w:r w:rsidRPr="00302058">
                <w:rPr>
                  <w:rFonts w:ascii="Palatino Linotype" w:hAnsi="Palatino Linotype"/>
                  <w:b w:val="0"/>
                  <w:color w:val="E7E6E6" w:themeColor="background2"/>
                  <w:sz w:val="20"/>
                  <w:rPrChange w:id="1233" w:author="OLTRE" w:date="2024-05-21T20:17:00Z">
                    <w:rPr>
                      <w:rFonts w:ascii="Palatino Linotype" w:hAnsi="Palatino Linotype"/>
                      <w:b w:val="0"/>
                      <w:sz w:val="20"/>
                    </w:rPr>
                  </w:rPrChange>
                </w:rPr>
                <w:t>Perjanjian Transaksi telah dieksekusi dan disampaikan ke setiap dari Para Pihak dan menjadi efektif pada Penyelesaian;</w:t>
              </w:r>
            </w:moveTo>
          </w:p>
          <w:p w14:paraId="01DB3570" w14:textId="77777777" w:rsidR="00DE1FE9" w:rsidRPr="00302058" w:rsidRDefault="00DE1FE9" w:rsidP="00DE1FE9">
            <w:pPr>
              <w:pStyle w:val="Cen1"/>
              <w:shd w:val="clear" w:color="auto" w:fill="auto"/>
              <w:spacing w:after="0"/>
              <w:contextualSpacing/>
              <w:jc w:val="both"/>
              <w:rPr>
                <w:moveTo w:id="1234" w:author="OLTRE" w:date="2024-05-21T20:17:00Z"/>
                <w:rFonts w:ascii="Palatino Linotype" w:hAnsi="Palatino Linotype"/>
                <w:b w:val="0"/>
                <w:color w:val="E7E6E6" w:themeColor="background2"/>
                <w:sz w:val="20"/>
                <w:lang w:val="id-ID"/>
                <w:rPrChange w:id="1235" w:author="OLTRE" w:date="2024-05-21T20:17:00Z">
                  <w:rPr>
                    <w:moveTo w:id="1236" w:author="OLTRE" w:date="2024-05-21T20:17:00Z"/>
                    <w:rFonts w:ascii="Palatino Linotype" w:hAnsi="Palatino Linotype"/>
                    <w:b w:val="0"/>
                    <w:sz w:val="20"/>
                    <w:lang w:val="id-ID"/>
                  </w:rPr>
                </w:rPrChange>
              </w:rPr>
            </w:pPr>
          </w:p>
          <w:p w14:paraId="519DC21C" w14:textId="77777777" w:rsidR="00DE1FE9" w:rsidRPr="00302058" w:rsidRDefault="00DE1FE9" w:rsidP="00DE1FE9">
            <w:pPr>
              <w:pStyle w:val="Cen1"/>
              <w:shd w:val="clear" w:color="auto" w:fill="auto"/>
              <w:spacing w:after="0"/>
              <w:contextualSpacing/>
              <w:jc w:val="both"/>
              <w:rPr>
                <w:moveTo w:id="1237" w:author="OLTRE" w:date="2024-05-21T20:17:00Z"/>
                <w:rFonts w:ascii="Palatino Linotype" w:hAnsi="Palatino Linotype"/>
                <w:b w:val="0"/>
                <w:color w:val="E7E6E6" w:themeColor="background2"/>
                <w:sz w:val="20"/>
                <w:lang w:val="id-ID"/>
                <w:rPrChange w:id="1238" w:author="OLTRE" w:date="2024-05-21T20:17:00Z">
                  <w:rPr>
                    <w:moveTo w:id="1239" w:author="OLTRE" w:date="2024-05-21T20:17:00Z"/>
                    <w:rFonts w:ascii="Palatino Linotype" w:hAnsi="Palatino Linotype"/>
                    <w:b w:val="0"/>
                    <w:sz w:val="20"/>
                    <w:lang w:val="id-ID"/>
                  </w:rPr>
                </w:rPrChange>
              </w:rPr>
            </w:pPr>
          </w:p>
          <w:p w14:paraId="2C2C7D66" w14:textId="77777777" w:rsidR="00DE1FE9" w:rsidRPr="00302058" w:rsidRDefault="00DE1FE9" w:rsidP="00DE1FE9">
            <w:pPr>
              <w:pStyle w:val="Cen1"/>
              <w:shd w:val="clear" w:color="auto" w:fill="auto"/>
              <w:spacing w:after="0"/>
              <w:contextualSpacing/>
              <w:jc w:val="both"/>
              <w:rPr>
                <w:moveTo w:id="1240" w:author="OLTRE" w:date="2024-05-21T20:17:00Z"/>
                <w:rFonts w:ascii="Palatino Linotype" w:hAnsi="Palatino Linotype"/>
                <w:b w:val="0"/>
                <w:color w:val="E7E6E6" w:themeColor="background2"/>
                <w:sz w:val="20"/>
                <w:lang w:val="id-ID"/>
                <w:rPrChange w:id="1241" w:author="OLTRE" w:date="2024-05-21T20:17:00Z">
                  <w:rPr>
                    <w:moveTo w:id="1242" w:author="OLTRE" w:date="2024-05-21T20:17:00Z"/>
                    <w:rFonts w:ascii="Palatino Linotype" w:hAnsi="Palatino Linotype"/>
                    <w:b w:val="0"/>
                    <w:sz w:val="20"/>
                    <w:lang w:val="id-ID"/>
                  </w:rPr>
                </w:rPrChange>
              </w:rPr>
            </w:pPr>
            <w:moveTo w:id="1243" w:author="OLTRE" w:date="2024-05-21T20:17:00Z">
              <w:r w:rsidRPr="00302058">
                <w:rPr>
                  <w:rFonts w:ascii="Palatino Linotype" w:hAnsi="Palatino Linotype"/>
                  <w:b w:val="0"/>
                  <w:color w:val="E7E6E6" w:themeColor="background2"/>
                  <w:sz w:val="20"/>
                  <w:rPrChange w:id="1244" w:author="OLTRE" w:date="2024-05-21T20:17:00Z">
                    <w:rPr>
                      <w:rFonts w:ascii="Palatino Linotype" w:hAnsi="Palatino Linotype"/>
                      <w:b w:val="0"/>
                      <w:sz w:val="20"/>
                    </w:rPr>
                  </w:rPrChange>
                </w:rPr>
                <w:t>Penyelesaian tidak akan diproses kecuali dan sampai syarat berikut (“Syarat Setelahnya”) dipenuhi oleh Perusahaan atau dikesampingkan oleh Para Peserta (sejauh diijinkan oleh hukum), sebagaimana dapat terjadi, sehubungan dengan Perjanjian ini, dalam tiga puluh (30) hari dari tanggal Penutupan atau tanggal lain yang disetujui Para Pihak secara tertulis (“</w:t>
              </w:r>
              <w:r w:rsidRPr="00302058">
                <w:rPr>
                  <w:rFonts w:ascii="Palatino Linotype" w:hAnsi="Palatino Linotype"/>
                  <w:color w:val="E7E6E6" w:themeColor="background2"/>
                  <w:sz w:val="20"/>
                  <w:rPrChange w:id="1245" w:author="OLTRE" w:date="2024-05-21T20:17:00Z">
                    <w:rPr>
                      <w:rFonts w:ascii="Palatino Linotype" w:hAnsi="Palatino Linotype"/>
                      <w:sz w:val="20"/>
                    </w:rPr>
                  </w:rPrChange>
                </w:rPr>
                <w:t>Tanggal Penyelesaian</w:t>
              </w:r>
              <w:r w:rsidRPr="00302058">
                <w:rPr>
                  <w:rFonts w:ascii="Palatino Linotype" w:hAnsi="Palatino Linotype"/>
                  <w:b w:val="0"/>
                  <w:color w:val="E7E6E6" w:themeColor="background2"/>
                  <w:sz w:val="20"/>
                  <w:rPrChange w:id="1246" w:author="OLTRE" w:date="2024-05-21T20:17:00Z">
                    <w:rPr>
                      <w:rFonts w:ascii="Palatino Linotype" w:hAnsi="Palatino Linotype"/>
                      <w:b w:val="0"/>
                      <w:sz w:val="20"/>
                    </w:rPr>
                  </w:rPrChange>
                </w:rPr>
                <w:t>”):</w:t>
              </w:r>
            </w:moveTo>
          </w:p>
          <w:p w14:paraId="41D378A3" w14:textId="77777777" w:rsidR="00DE1FE9" w:rsidRPr="00302058" w:rsidRDefault="00DE1FE9" w:rsidP="00DE1FE9">
            <w:pPr>
              <w:pStyle w:val="Cen1"/>
              <w:shd w:val="clear" w:color="auto" w:fill="auto"/>
              <w:spacing w:after="0"/>
              <w:contextualSpacing/>
              <w:jc w:val="both"/>
              <w:rPr>
                <w:moveTo w:id="1247" w:author="OLTRE" w:date="2024-05-21T20:17:00Z"/>
                <w:rFonts w:ascii="Palatino Linotype" w:hAnsi="Palatino Linotype"/>
                <w:b w:val="0"/>
                <w:color w:val="E7E6E6" w:themeColor="background2"/>
                <w:sz w:val="20"/>
                <w:lang w:val="id-ID"/>
                <w:rPrChange w:id="1248" w:author="OLTRE" w:date="2024-05-21T20:17:00Z">
                  <w:rPr>
                    <w:moveTo w:id="1249" w:author="OLTRE" w:date="2024-05-21T20:17:00Z"/>
                    <w:rFonts w:ascii="Palatino Linotype" w:hAnsi="Palatino Linotype"/>
                    <w:b w:val="0"/>
                    <w:sz w:val="20"/>
                    <w:lang w:val="id-ID"/>
                  </w:rPr>
                </w:rPrChange>
              </w:rPr>
            </w:pPr>
          </w:p>
          <w:p w14:paraId="68C7E319" w14:textId="77777777" w:rsidR="00DE1FE9" w:rsidRPr="00302058" w:rsidRDefault="00DE1FE9" w:rsidP="00DE1FE9">
            <w:pPr>
              <w:jc w:val="both"/>
              <w:rPr>
                <w:moveTo w:id="1250" w:author="OLTRE" w:date="2024-05-21T20:17:00Z"/>
                <w:rFonts w:ascii="Palatino Linotype" w:hAnsi="Palatino Linotype"/>
                <w:b/>
                <w:color w:val="E7E6E6" w:themeColor="background2"/>
                <w:sz w:val="20"/>
                <w:lang w:val="en-US"/>
                <w:rPrChange w:id="1251" w:author="OLTRE" w:date="2024-05-21T20:17:00Z">
                  <w:rPr>
                    <w:moveTo w:id="1252" w:author="OLTRE" w:date="2024-05-21T20:17:00Z"/>
                    <w:rFonts w:ascii="Palatino Linotype" w:hAnsi="Palatino Linotype"/>
                    <w:b/>
                    <w:sz w:val="20"/>
                    <w:lang w:val="en-US"/>
                  </w:rPr>
                </w:rPrChange>
              </w:rPr>
            </w:pPr>
            <w:moveTo w:id="1253" w:author="OLTRE" w:date="2024-05-21T20:17:00Z">
              <w:r w:rsidRPr="00302058">
                <w:rPr>
                  <w:rFonts w:ascii="Palatino Linotype" w:hAnsi="Palatino Linotype"/>
                  <w:color w:val="E7E6E6" w:themeColor="background2"/>
                  <w:sz w:val="20"/>
                  <w:rPrChange w:id="1254" w:author="OLTRE" w:date="2024-05-21T20:17:00Z">
                    <w:rPr>
                      <w:rFonts w:ascii="Palatino Linotype" w:hAnsi="Palatino Linotype"/>
                      <w:sz w:val="20"/>
                    </w:rPr>
                  </w:rPrChange>
                </w:rPr>
                <w:t>Perusahaan telah mendapatkan persetujuan dari KEMENKUMHAM atas perubahan anggaran dasar Perusahaan dan penerbitan atas Saham termasuk rencana saham karyawan;</w:t>
              </w:r>
            </w:moveTo>
          </w:p>
          <w:p w14:paraId="576026C6" w14:textId="77777777" w:rsidR="00DE1FE9" w:rsidRPr="00302058" w:rsidRDefault="00DE1FE9" w:rsidP="00DE1FE9">
            <w:pPr>
              <w:pStyle w:val="Cen1"/>
              <w:shd w:val="clear" w:color="auto" w:fill="auto"/>
              <w:spacing w:after="0"/>
              <w:contextualSpacing/>
              <w:jc w:val="both"/>
              <w:rPr>
                <w:moveTo w:id="1255" w:author="OLTRE" w:date="2024-05-21T20:17:00Z"/>
                <w:rFonts w:ascii="Palatino Linotype" w:hAnsi="Palatino Linotype"/>
                <w:b w:val="0"/>
                <w:color w:val="E7E6E6" w:themeColor="background2"/>
                <w:sz w:val="20"/>
                <w:lang w:val="id-ID"/>
                <w:rPrChange w:id="1256" w:author="OLTRE" w:date="2024-05-21T20:17:00Z">
                  <w:rPr>
                    <w:moveTo w:id="1257" w:author="OLTRE" w:date="2024-05-21T20:17:00Z"/>
                    <w:rFonts w:ascii="Palatino Linotype" w:hAnsi="Palatino Linotype"/>
                    <w:b w:val="0"/>
                    <w:sz w:val="20"/>
                    <w:lang w:val="id-ID"/>
                  </w:rPr>
                </w:rPrChange>
              </w:rPr>
            </w:pPr>
          </w:p>
          <w:p w14:paraId="1EBC5AF7" w14:textId="77777777" w:rsidR="00DE1FE9" w:rsidRPr="00302058" w:rsidRDefault="00DE1FE9" w:rsidP="00DE1FE9">
            <w:pPr>
              <w:pStyle w:val="Cen1"/>
              <w:shd w:val="clear" w:color="auto" w:fill="auto"/>
              <w:spacing w:after="0"/>
              <w:contextualSpacing/>
              <w:jc w:val="both"/>
              <w:rPr>
                <w:moveTo w:id="1258" w:author="OLTRE" w:date="2024-05-21T20:17:00Z"/>
                <w:rFonts w:ascii="Palatino Linotype" w:hAnsi="Palatino Linotype"/>
                <w:b w:val="0"/>
                <w:color w:val="E7E6E6" w:themeColor="background2"/>
                <w:sz w:val="20"/>
                <w:rPrChange w:id="1259" w:author="OLTRE" w:date="2024-05-21T20:17:00Z">
                  <w:rPr>
                    <w:moveTo w:id="1260" w:author="OLTRE" w:date="2024-05-21T20:17:00Z"/>
                    <w:rFonts w:ascii="Palatino Linotype" w:hAnsi="Palatino Linotype"/>
                    <w:b w:val="0"/>
                    <w:sz w:val="20"/>
                  </w:rPr>
                </w:rPrChange>
              </w:rPr>
            </w:pPr>
            <w:moveTo w:id="1261" w:author="OLTRE" w:date="2024-05-21T20:17:00Z">
              <w:r w:rsidRPr="00302058">
                <w:rPr>
                  <w:rFonts w:ascii="Palatino Linotype" w:hAnsi="Palatino Linotype"/>
                  <w:b w:val="0"/>
                  <w:color w:val="E7E6E6" w:themeColor="background2"/>
                  <w:sz w:val="20"/>
                  <w:rPrChange w:id="1262" w:author="OLTRE" w:date="2024-05-21T20:17:00Z">
                    <w:rPr>
                      <w:rFonts w:ascii="Palatino Linotype" w:hAnsi="Palatino Linotype"/>
                      <w:b w:val="0"/>
                      <w:sz w:val="20"/>
                    </w:rPr>
                  </w:rPrChange>
                </w:rPr>
                <w:t>Perusahaan telah menerbitkan dan menyampaikan kepada Para Peserta sertifikat Saham untuk Penyertaan Saham atas nama Para Peserta untuk Saham terkait mereka; dan</w:t>
              </w:r>
            </w:moveTo>
          </w:p>
          <w:p w14:paraId="3AFA71D3" w14:textId="77777777" w:rsidR="00DE1FE9" w:rsidRPr="00302058" w:rsidRDefault="00DE1FE9" w:rsidP="00DE1FE9">
            <w:pPr>
              <w:pStyle w:val="Cen1"/>
              <w:shd w:val="clear" w:color="auto" w:fill="auto"/>
              <w:spacing w:after="0"/>
              <w:contextualSpacing/>
              <w:jc w:val="both"/>
              <w:rPr>
                <w:moveTo w:id="1263" w:author="OLTRE" w:date="2024-05-21T20:17:00Z"/>
                <w:rFonts w:ascii="Palatino Linotype" w:hAnsi="Palatino Linotype"/>
                <w:b w:val="0"/>
                <w:color w:val="E7E6E6" w:themeColor="background2"/>
                <w:sz w:val="20"/>
                <w:lang w:val="id-ID"/>
                <w:rPrChange w:id="1264" w:author="OLTRE" w:date="2024-05-21T20:17:00Z">
                  <w:rPr>
                    <w:moveTo w:id="1265" w:author="OLTRE" w:date="2024-05-21T20:17:00Z"/>
                    <w:rFonts w:ascii="Palatino Linotype" w:hAnsi="Palatino Linotype"/>
                    <w:b w:val="0"/>
                    <w:sz w:val="20"/>
                    <w:lang w:val="id-ID"/>
                  </w:rPr>
                </w:rPrChange>
              </w:rPr>
            </w:pPr>
          </w:p>
          <w:p w14:paraId="34ED790E" w14:textId="77777777" w:rsidR="00DE1FE9" w:rsidRPr="00302058" w:rsidRDefault="00DE1FE9" w:rsidP="00DE1FE9">
            <w:pPr>
              <w:pStyle w:val="Cen1"/>
              <w:shd w:val="clear" w:color="auto" w:fill="auto"/>
              <w:spacing w:after="0"/>
              <w:contextualSpacing/>
              <w:jc w:val="both"/>
              <w:rPr>
                <w:moveTo w:id="1266" w:author="OLTRE" w:date="2024-05-21T20:17:00Z"/>
                <w:rFonts w:ascii="Palatino Linotype" w:hAnsi="Palatino Linotype"/>
                <w:b w:val="0"/>
                <w:color w:val="E7E6E6" w:themeColor="background2"/>
                <w:sz w:val="20"/>
                <w:lang w:val="id-ID"/>
                <w:rPrChange w:id="1267" w:author="OLTRE" w:date="2024-05-21T20:17:00Z">
                  <w:rPr>
                    <w:moveTo w:id="1268" w:author="OLTRE" w:date="2024-05-21T20:17:00Z"/>
                    <w:rFonts w:ascii="Palatino Linotype" w:hAnsi="Palatino Linotype"/>
                    <w:b w:val="0"/>
                    <w:sz w:val="20"/>
                    <w:lang w:val="id-ID"/>
                  </w:rPr>
                </w:rPrChange>
              </w:rPr>
            </w:pPr>
            <w:moveTo w:id="1269" w:author="OLTRE" w:date="2024-05-21T20:17:00Z">
              <w:r w:rsidRPr="00302058">
                <w:rPr>
                  <w:rFonts w:ascii="Palatino Linotype" w:hAnsi="Palatino Linotype"/>
                  <w:b w:val="0"/>
                  <w:color w:val="E7E6E6" w:themeColor="background2"/>
                  <w:sz w:val="20"/>
                  <w:rPrChange w:id="1270" w:author="OLTRE" w:date="2024-05-21T20:17:00Z">
                    <w:rPr>
                      <w:rFonts w:ascii="Palatino Linotype" w:hAnsi="Palatino Linotype"/>
                      <w:b w:val="0"/>
                      <w:sz w:val="20"/>
                    </w:rPr>
                  </w:rPrChange>
                </w:rPr>
                <w:t>Perusahaan telah mendaftarkan Peserta dalam daftar Saham Perusahaan dan memberikan salinan atas daftar Saham kepada Peserta, disahkan oleh direktur utama Perusahaan.</w:t>
              </w:r>
            </w:moveTo>
          </w:p>
          <w:p w14:paraId="1549D9EB" w14:textId="77777777" w:rsidR="00DE1FE9" w:rsidRPr="00302058" w:rsidRDefault="00DE1FE9" w:rsidP="00DE1FE9">
            <w:pPr>
              <w:pStyle w:val="Cen1"/>
              <w:shd w:val="clear" w:color="auto" w:fill="auto"/>
              <w:spacing w:after="0"/>
              <w:contextualSpacing/>
              <w:jc w:val="both"/>
              <w:rPr>
                <w:moveTo w:id="1271" w:author="OLTRE" w:date="2024-05-21T20:17:00Z"/>
                <w:rFonts w:ascii="Palatino Linotype" w:hAnsi="Palatino Linotype"/>
                <w:b w:val="0"/>
                <w:color w:val="E7E6E6" w:themeColor="background2"/>
                <w:sz w:val="20"/>
                <w:lang w:val="id-ID"/>
                <w:rPrChange w:id="1272" w:author="OLTRE" w:date="2024-05-21T20:17:00Z">
                  <w:rPr>
                    <w:moveTo w:id="1273" w:author="OLTRE" w:date="2024-05-21T20:17:00Z"/>
                    <w:rFonts w:ascii="Palatino Linotype" w:hAnsi="Palatino Linotype"/>
                    <w:b w:val="0"/>
                    <w:sz w:val="20"/>
                    <w:lang w:val="id-ID"/>
                  </w:rPr>
                </w:rPrChange>
              </w:rPr>
            </w:pPr>
          </w:p>
          <w:p w14:paraId="4D39B8F4" w14:textId="77777777" w:rsidR="00DE1FE9" w:rsidRPr="00302058" w:rsidRDefault="00DE1FE9" w:rsidP="00DE1FE9">
            <w:pPr>
              <w:pStyle w:val="Cen1"/>
              <w:shd w:val="clear" w:color="auto" w:fill="auto"/>
              <w:spacing w:after="0"/>
              <w:contextualSpacing/>
              <w:jc w:val="both"/>
              <w:rPr>
                <w:moveTo w:id="1274" w:author="OLTRE" w:date="2024-05-21T20:17:00Z"/>
                <w:rFonts w:ascii="Palatino Linotype" w:hAnsi="Palatino Linotype"/>
                <w:b w:val="0"/>
                <w:color w:val="E7E6E6" w:themeColor="background2"/>
                <w:sz w:val="20"/>
                <w:rPrChange w:id="1275" w:author="OLTRE" w:date="2024-05-21T20:17:00Z">
                  <w:rPr>
                    <w:moveTo w:id="1276" w:author="OLTRE" w:date="2024-05-21T20:17:00Z"/>
                    <w:rFonts w:ascii="Palatino Linotype" w:hAnsi="Palatino Linotype"/>
                    <w:b w:val="0"/>
                    <w:sz w:val="20"/>
                  </w:rPr>
                </w:rPrChange>
              </w:rPr>
            </w:pPr>
            <w:moveTo w:id="1277" w:author="OLTRE" w:date="2024-05-21T20:17:00Z">
              <w:r w:rsidRPr="00302058">
                <w:rPr>
                  <w:rFonts w:ascii="Palatino Linotype" w:hAnsi="Palatino Linotype"/>
                  <w:b w:val="0"/>
                  <w:color w:val="E7E6E6" w:themeColor="background2"/>
                  <w:sz w:val="20"/>
                  <w:rPrChange w:id="1278" w:author="OLTRE" w:date="2024-05-21T20:17:00Z">
                    <w:rPr>
                      <w:rFonts w:ascii="Palatino Linotype" w:hAnsi="Palatino Linotype"/>
                      <w:b w:val="0"/>
                      <w:sz w:val="20"/>
                    </w:rPr>
                  </w:rPrChange>
                </w:rPr>
                <w:t xml:space="preserve">Setiap dari Para Pihak setuju untuk menggunakan upaya wajar, termasuk mengeksekusi seluruh dokumen, melakukan seluruh tindakan dan langkah yang diperlukan secara wajar pada bagian masing-masing dan kapanpun yang diperlukan secara wajar, dan memberikan </w:t>
              </w:r>
              <w:r w:rsidRPr="00302058">
                <w:rPr>
                  <w:rFonts w:ascii="Palatino Linotype" w:hAnsi="Palatino Linotype"/>
                  <w:b w:val="0"/>
                  <w:color w:val="E7E6E6" w:themeColor="background2"/>
                  <w:sz w:val="20"/>
                  <w:rPrChange w:id="1279" w:author="OLTRE" w:date="2024-05-21T20:17:00Z">
                    <w:rPr>
                      <w:rFonts w:ascii="Palatino Linotype" w:hAnsi="Palatino Linotype"/>
                      <w:b w:val="0"/>
                      <w:sz w:val="20"/>
                    </w:rPr>
                  </w:rPrChange>
                </w:rPr>
                <w:lastRenderedPageBreak/>
                <w:t>bantuan apabila diperlukan satu sama lain agar dapat memenuhi Prasyarat dan Syarat Setelahnya segera sebagaimana praktek secara  wajar setelah tanggal Perjanjian ini, termasuk namun tidak terbatas pada:</w:t>
              </w:r>
            </w:moveTo>
          </w:p>
          <w:p w14:paraId="3A794567" w14:textId="77777777" w:rsidR="00DE1FE9" w:rsidRPr="00302058" w:rsidRDefault="00DE1FE9" w:rsidP="00DE1FE9">
            <w:pPr>
              <w:pStyle w:val="Cen1"/>
              <w:shd w:val="clear" w:color="auto" w:fill="auto"/>
              <w:spacing w:after="0"/>
              <w:contextualSpacing/>
              <w:jc w:val="both"/>
              <w:rPr>
                <w:moveTo w:id="1280" w:author="OLTRE" w:date="2024-05-21T20:17:00Z"/>
                <w:rFonts w:ascii="Palatino Linotype" w:hAnsi="Palatino Linotype"/>
                <w:b w:val="0"/>
                <w:color w:val="E7E6E6" w:themeColor="background2"/>
                <w:sz w:val="20"/>
                <w:rPrChange w:id="1281" w:author="OLTRE" w:date="2024-05-21T20:17:00Z">
                  <w:rPr>
                    <w:moveTo w:id="1282" w:author="OLTRE" w:date="2024-05-21T20:17:00Z"/>
                    <w:rFonts w:ascii="Palatino Linotype" w:hAnsi="Palatino Linotype"/>
                    <w:b w:val="0"/>
                    <w:sz w:val="20"/>
                  </w:rPr>
                </w:rPrChange>
              </w:rPr>
            </w:pPr>
          </w:p>
          <w:p w14:paraId="5968554F" w14:textId="77777777" w:rsidR="00DE1FE9" w:rsidRPr="00302058" w:rsidRDefault="00DE1FE9" w:rsidP="00DE1FE9">
            <w:pPr>
              <w:pStyle w:val="Cen1"/>
              <w:spacing w:after="0"/>
              <w:contextualSpacing/>
              <w:jc w:val="both"/>
              <w:rPr>
                <w:moveTo w:id="1283" w:author="OLTRE" w:date="2024-05-21T20:17:00Z"/>
                <w:rFonts w:ascii="Palatino Linotype" w:hAnsi="Palatino Linotype"/>
                <w:b w:val="0"/>
                <w:color w:val="E7E6E6" w:themeColor="background2"/>
                <w:sz w:val="20"/>
                <w:rPrChange w:id="1284" w:author="OLTRE" w:date="2024-05-21T20:17:00Z">
                  <w:rPr>
                    <w:moveTo w:id="1285" w:author="OLTRE" w:date="2024-05-21T20:17:00Z"/>
                    <w:rFonts w:ascii="Palatino Linotype" w:hAnsi="Palatino Linotype"/>
                    <w:b w:val="0"/>
                    <w:sz w:val="20"/>
                  </w:rPr>
                </w:rPrChange>
              </w:rPr>
              <w:pPrChange w:id="1286" w:author="OLTRE" w:date="2024-05-21T20:17:00Z">
                <w:pPr>
                  <w:pStyle w:val="Cen1"/>
                  <w:contextualSpacing/>
                  <w:jc w:val="both"/>
                </w:pPr>
              </w:pPrChange>
            </w:pPr>
            <w:moveTo w:id="1287" w:author="OLTRE" w:date="2024-05-21T20:17:00Z">
              <w:r w:rsidRPr="00302058">
                <w:rPr>
                  <w:rFonts w:ascii="Palatino Linotype" w:hAnsi="Palatino Linotype"/>
                  <w:b w:val="0"/>
                  <w:color w:val="E7E6E6" w:themeColor="background2"/>
                  <w:sz w:val="20"/>
                  <w:rPrChange w:id="1288" w:author="OLTRE" w:date="2024-05-21T20:17:00Z">
                    <w:rPr>
                      <w:rFonts w:ascii="Palatino Linotype" w:hAnsi="Palatino Linotype"/>
                      <w:b w:val="0"/>
                      <w:sz w:val="20"/>
                    </w:rPr>
                  </w:rPrChange>
                </w:rPr>
                <w:t>mengadakan Perjanjian Non-Persaingan dan Non-Ajakan antara Perusahaan dan Karyawan Utama dengan jangka waktu minimum dua tahun;</w:t>
              </w:r>
            </w:moveTo>
          </w:p>
          <w:p w14:paraId="129DB030" w14:textId="77777777" w:rsidR="00DE1FE9" w:rsidRPr="00302058" w:rsidRDefault="00DE1FE9" w:rsidP="00DE1FE9">
            <w:pPr>
              <w:pStyle w:val="Cen1"/>
              <w:spacing w:after="0"/>
              <w:contextualSpacing/>
              <w:jc w:val="both"/>
              <w:rPr>
                <w:moveTo w:id="1289" w:author="OLTRE" w:date="2024-05-21T20:17:00Z"/>
                <w:rFonts w:ascii="Palatino Linotype" w:hAnsi="Palatino Linotype"/>
                <w:b w:val="0"/>
                <w:color w:val="E7E6E6" w:themeColor="background2"/>
                <w:sz w:val="20"/>
                <w:rPrChange w:id="1290" w:author="OLTRE" w:date="2024-05-21T20:17:00Z">
                  <w:rPr>
                    <w:moveTo w:id="1291" w:author="OLTRE" w:date="2024-05-21T20:17:00Z"/>
                    <w:rFonts w:ascii="Palatino Linotype" w:hAnsi="Palatino Linotype"/>
                    <w:b w:val="0"/>
                    <w:sz w:val="20"/>
                  </w:rPr>
                </w:rPrChange>
              </w:rPr>
              <w:pPrChange w:id="1292" w:author="OLTRE" w:date="2024-05-21T20:17:00Z">
                <w:pPr>
                  <w:pStyle w:val="Cen1"/>
                  <w:contextualSpacing/>
                  <w:jc w:val="both"/>
                </w:pPr>
              </w:pPrChange>
            </w:pPr>
          </w:p>
          <w:p w14:paraId="467CD7E9" w14:textId="77777777" w:rsidR="00DE1FE9" w:rsidRPr="00302058" w:rsidRDefault="00DE1FE9" w:rsidP="00DE1FE9">
            <w:pPr>
              <w:pStyle w:val="Cen1"/>
              <w:spacing w:after="0"/>
              <w:contextualSpacing/>
              <w:jc w:val="both"/>
              <w:rPr>
                <w:moveTo w:id="1293" w:author="OLTRE" w:date="2024-05-21T20:17:00Z"/>
                <w:rFonts w:ascii="Palatino Linotype" w:hAnsi="Palatino Linotype"/>
                <w:b w:val="0"/>
                <w:color w:val="E7E6E6" w:themeColor="background2"/>
                <w:sz w:val="20"/>
                <w:rPrChange w:id="1294" w:author="OLTRE" w:date="2024-05-21T20:17:00Z">
                  <w:rPr>
                    <w:moveTo w:id="1295" w:author="OLTRE" w:date="2024-05-21T20:17:00Z"/>
                    <w:rFonts w:ascii="Palatino Linotype" w:hAnsi="Palatino Linotype"/>
                    <w:b w:val="0"/>
                    <w:sz w:val="20"/>
                  </w:rPr>
                </w:rPrChange>
              </w:rPr>
              <w:pPrChange w:id="1296" w:author="OLTRE" w:date="2024-05-21T20:17:00Z">
                <w:pPr>
                  <w:pStyle w:val="Cen1"/>
                  <w:contextualSpacing/>
                  <w:jc w:val="both"/>
                </w:pPr>
              </w:pPrChange>
            </w:pPr>
          </w:p>
          <w:p w14:paraId="5BDDD6AD" w14:textId="77777777" w:rsidR="00DE1FE9" w:rsidRPr="00302058" w:rsidRDefault="00DE1FE9" w:rsidP="00DE1FE9">
            <w:pPr>
              <w:pStyle w:val="Cen1"/>
              <w:shd w:val="clear" w:color="auto" w:fill="auto"/>
              <w:tabs>
                <w:tab w:val="left" w:pos="776"/>
              </w:tabs>
              <w:spacing w:after="0"/>
              <w:contextualSpacing/>
              <w:jc w:val="both"/>
              <w:rPr>
                <w:ins w:id="1297" w:author="OLTRE" w:date="2024-05-21T20:17:00Z"/>
                <w:rFonts w:ascii="Palatino Linotype" w:hAnsi="Palatino Linotype"/>
                <w:b w:val="0"/>
                <w:color w:val="E7E6E6" w:themeColor="background2"/>
                <w:sz w:val="20"/>
                <w:szCs w:val="20"/>
              </w:rPr>
            </w:pPr>
            <w:moveTo w:id="1298" w:author="OLTRE" w:date="2024-05-21T20:17:00Z">
              <w:r w:rsidRPr="00302058">
                <w:rPr>
                  <w:rFonts w:ascii="Palatino Linotype" w:hAnsi="Palatino Linotype"/>
                  <w:b w:val="0"/>
                  <w:color w:val="E7E6E6" w:themeColor="background2"/>
                  <w:sz w:val="20"/>
                  <w:rPrChange w:id="1299" w:author="OLTRE" w:date="2024-05-21T20:17:00Z">
                    <w:rPr>
                      <w:rFonts w:ascii="Palatino Linotype" w:hAnsi="Palatino Linotype"/>
                      <w:b w:val="0"/>
                      <w:sz w:val="20"/>
                    </w:rPr>
                  </w:rPrChange>
                </w:rPr>
                <w:t>mengadakan Perjanjian Kerahasiaan antara Perusahaan dan Karyawan Utama.</w:t>
              </w:r>
            </w:moveTo>
            <w:moveToRangeEnd w:id="1174"/>
          </w:p>
          <w:p w14:paraId="20FF8C24" w14:textId="77777777" w:rsidR="006B253A" w:rsidRPr="00302058" w:rsidRDefault="006B253A" w:rsidP="00DE1FE9">
            <w:pPr>
              <w:pStyle w:val="Cen1"/>
              <w:shd w:val="clear" w:color="auto" w:fill="auto"/>
              <w:tabs>
                <w:tab w:val="left" w:pos="776"/>
              </w:tabs>
              <w:spacing w:after="0"/>
              <w:contextualSpacing/>
              <w:jc w:val="both"/>
              <w:rPr>
                <w:ins w:id="1300" w:author="OLTRE" w:date="2024-05-21T20:17:00Z"/>
                <w:rFonts w:ascii="Palatino Linotype" w:hAnsi="Palatino Linotype"/>
                <w:color w:val="E7E6E6" w:themeColor="background2"/>
                <w:sz w:val="20"/>
                <w:szCs w:val="20"/>
              </w:rPr>
            </w:pPr>
          </w:p>
          <w:p w14:paraId="28828AB1" w14:textId="77777777" w:rsidR="006B253A" w:rsidRPr="00302058" w:rsidRDefault="006B253A" w:rsidP="006B253A">
            <w:pPr>
              <w:pStyle w:val="level2"/>
              <w:numPr>
                <w:ilvl w:val="0"/>
                <w:numId w:val="0"/>
              </w:numPr>
              <w:spacing w:before="0" w:line="240" w:lineRule="auto"/>
              <w:jc w:val="both"/>
              <w:rPr>
                <w:ins w:id="1301" w:author="OLTRE" w:date="2024-05-21T20:17:00Z"/>
                <w:rFonts w:ascii="Palatino Linotype" w:hAnsi="Palatino Linotype" w:cs="Calibri"/>
                <w:color w:val="E7E6E6" w:themeColor="background2"/>
                <w:lang w:val="id-ID"/>
              </w:rPr>
            </w:pPr>
            <w:ins w:id="1302" w:author="OLTRE" w:date="2024-05-21T20:17:00Z">
              <w:r w:rsidRPr="00302058">
                <w:rPr>
                  <w:rFonts w:ascii="Palatino Linotype" w:hAnsi="Palatino Linotype" w:cs="Calibri"/>
                  <w:color w:val="E7E6E6" w:themeColor="background2"/>
                </w:rPr>
                <w:t>Sebelum Tanggal Pemenuhan, kecuali yang dinyatakan tegas dalam Perjanjian ini atau disetujui oleh tiap Peserta secara tertulis, Perusahaan harus menjamin bahwa:</w:t>
              </w:r>
            </w:ins>
          </w:p>
          <w:p w14:paraId="330F7A80" w14:textId="77777777" w:rsidR="006B253A" w:rsidRPr="00302058" w:rsidRDefault="006B253A" w:rsidP="006B253A">
            <w:pPr>
              <w:pStyle w:val="level2"/>
              <w:numPr>
                <w:ilvl w:val="0"/>
                <w:numId w:val="0"/>
              </w:numPr>
              <w:spacing w:before="0" w:line="240" w:lineRule="auto"/>
              <w:jc w:val="both"/>
              <w:rPr>
                <w:ins w:id="1303" w:author="OLTRE" w:date="2024-05-21T20:17:00Z"/>
                <w:rFonts w:ascii="Palatino Linotype" w:hAnsi="Palatino Linotype" w:cs="Calibri"/>
                <w:color w:val="E7E6E6" w:themeColor="background2"/>
                <w:lang w:val="id-ID"/>
              </w:rPr>
            </w:pPr>
          </w:p>
          <w:p w14:paraId="73DB3DF0" w14:textId="77777777" w:rsidR="006B253A" w:rsidRPr="00302058" w:rsidRDefault="006B253A" w:rsidP="006B253A">
            <w:pPr>
              <w:pStyle w:val="level2"/>
              <w:numPr>
                <w:ilvl w:val="0"/>
                <w:numId w:val="0"/>
              </w:numPr>
              <w:spacing w:before="0" w:line="240" w:lineRule="auto"/>
              <w:jc w:val="both"/>
              <w:rPr>
                <w:ins w:id="1304" w:author="OLTRE" w:date="2024-05-21T20:17:00Z"/>
                <w:rFonts w:ascii="Palatino Linotype" w:hAnsi="Palatino Linotype" w:cs="Calibri"/>
                <w:color w:val="E7E6E6" w:themeColor="background2"/>
                <w:lang w:val="id-ID"/>
              </w:rPr>
            </w:pPr>
            <w:ins w:id="1305" w:author="OLTRE" w:date="2024-05-21T20:17:00Z">
              <w:r w:rsidRPr="00302058">
                <w:rPr>
                  <w:rFonts w:ascii="Palatino Linotype" w:hAnsi="Palatino Linotype" w:cs="Calibri"/>
                  <w:color w:val="E7E6E6" w:themeColor="background2"/>
                </w:rPr>
                <w:t>tidak ada perubahan yang dibuat atas anggaran dasar Perusahaan ;</w:t>
              </w:r>
            </w:ins>
          </w:p>
          <w:p w14:paraId="3CE41E4B" w14:textId="77777777" w:rsidR="006B253A" w:rsidRPr="00302058" w:rsidRDefault="006B253A" w:rsidP="006B253A">
            <w:pPr>
              <w:pStyle w:val="level2"/>
              <w:numPr>
                <w:ilvl w:val="0"/>
                <w:numId w:val="0"/>
              </w:numPr>
              <w:spacing w:before="0" w:line="240" w:lineRule="auto"/>
              <w:jc w:val="both"/>
              <w:rPr>
                <w:ins w:id="1306" w:author="OLTRE" w:date="2024-05-21T20:17:00Z"/>
                <w:rFonts w:ascii="Palatino Linotype" w:hAnsi="Palatino Linotype" w:cs="Calibri"/>
                <w:color w:val="E7E6E6" w:themeColor="background2"/>
                <w:lang w:val="id-ID"/>
              </w:rPr>
            </w:pPr>
          </w:p>
          <w:p w14:paraId="166AF1B3" w14:textId="77777777" w:rsidR="006B253A" w:rsidRPr="00302058" w:rsidRDefault="006B253A" w:rsidP="006B253A">
            <w:pPr>
              <w:pStyle w:val="level2"/>
              <w:numPr>
                <w:ilvl w:val="0"/>
                <w:numId w:val="0"/>
              </w:numPr>
              <w:spacing w:before="0" w:line="240" w:lineRule="auto"/>
              <w:jc w:val="both"/>
              <w:rPr>
                <w:ins w:id="1307" w:author="OLTRE" w:date="2024-05-21T20:17:00Z"/>
                <w:rFonts w:ascii="Palatino Linotype" w:hAnsi="Palatino Linotype" w:cs="Calibri"/>
                <w:color w:val="E7E6E6" w:themeColor="background2"/>
                <w:lang w:val="id-ID"/>
              </w:rPr>
            </w:pPr>
            <w:ins w:id="1308" w:author="OLTRE" w:date="2024-05-21T20:17:00Z">
              <w:r w:rsidRPr="00302058">
                <w:rPr>
                  <w:rFonts w:ascii="Palatino Linotype" w:hAnsi="Palatino Linotype" w:cs="Calibri"/>
                  <w:color w:val="E7E6E6" w:themeColor="background2"/>
                </w:rPr>
                <w:t>Perusahaan tidak akan mengubah kebijakan usaha sekarang (baik jangka pendek dan jangka panjang) terkait dengan pelaksanaan usaha Perusahaan;</w:t>
              </w:r>
            </w:ins>
          </w:p>
          <w:p w14:paraId="1FC71A53" w14:textId="77777777" w:rsidR="006B253A" w:rsidRPr="00302058" w:rsidRDefault="006B253A" w:rsidP="006B253A">
            <w:pPr>
              <w:pStyle w:val="level2"/>
              <w:numPr>
                <w:ilvl w:val="0"/>
                <w:numId w:val="0"/>
              </w:numPr>
              <w:spacing w:before="0" w:line="240" w:lineRule="auto"/>
              <w:jc w:val="both"/>
              <w:rPr>
                <w:ins w:id="1309" w:author="OLTRE" w:date="2024-05-21T20:17:00Z"/>
                <w:rFonts w:ascii="Palatino Linotype" w:hAnsi="Palatino Linotype" w:cs="Calibri"/>
                <w:color w:val="E7E6E6" w:themeColor="background2"/>
                <w:lang w:val="id-ID"/>
              </w:rPr>
            </w:pPr>
          </w:p>
          <w:p w14:paraId="3449A1C4" w14:textId="77777777" w:rsidR="006B253A" w:rsidRPr="00302058" w:rsidRDefault="006B253A" w:rsidP="006B253A">
            <w:pPr>
              <w:pStyle w:val="level2"/>
              <w:numPr>
                <w:ilvl w:val="0"/>
                <w:numId w:val="0"/>
              </w:numPr>
              <w:spacing w:before="0" w:line="240" w:lineRule="auto"/>
              <w:jc w:val="both"/>
              <w:rPr>
                <w:ins w:id="1310" w:author="OLTRE" w:date="2024-05-21T20:17:00Z"/>
                <w:rFonts w:ascii="Palatino Linotype" w:hAnsi="Palatino Linotype" w:cs="Calibri"/>
                <w:color w:val="E7E6E6" w:themeColor="background2"/>
                <w:lang w:val="id-ID"/>
              </w:rPr>
            </w:pPr>
            <w:ins w:id="1311" w:author="OLTRE" w:date="2024-05-21T20:17:00Z">
              <w:r w:rsidRPr="00302058">
                <w:rPr>
                  <w:rFonts w:ascii="Palatino Linotype" w:hAnsi="Palatino Linotype" w:cs="Calibri"/>
                  <w:color w:val="E7E6E6" w:themeColor="background2"/>
                </w:rPr>
                <w:t>Perusahaan tidak akan mengurangi modal saham, atau mengalihkan sejumlah dana ke rekening modal saham dari rekening lainnya, atau menjatahkan atau menerbitkan saham atau sekuritas atau pinjaman dengan hak konversi menjadi saham atau membeli, menebus, melepaskan atau memperoleh saham atau sekuritas apapun, atau setuju untuk melakukannya, atau menjual atau memberikan opsi, hak untuk membeli, hipotek, meminta biaya, gadai, jaminan atau bentuk sekuritas atau jaminan lainnya atas saham atau sekuritas apapun;</w:t>
              </w:r>
            </w:ins>
          </w:p>
          <w:p w14:paraId="07CFBE37" w14:textId="77777777" w:rsidR="006B253A" w:rsidRPr="00302058" w:rsidRDefault="006B253A" w:rsidP="006B253A">
            <w:pPr>
              <w:pStyle w:val="level2"/>
              <w:numPr>
                <w:ilvl w:val="0"/>
                <w:numId w:val="0"/>
              </w:numPr>
              <w:spacing w:before="0" w:line="240" w:lineRule="auto"/>
              <w:jc w:val="both"/>
              <w:rPr>
                <w:ins w:id="1312" w:author="OLTRE" w:date="2024-05-21T20:17:00Z"/>
                <w:rFonts w:ascii="Palatino Linotype" w:hAnsi="Palatino Linotype" w:cs="Calibri"/>
                <w:color w:val="E7E6E6" w:themeColor="background2"/>
                <w:lang w:val="id-ID"/>
              </w:rPr>
            </w:pPr>
          </w:p>
          <w:p w14:paraId="47C0E792" w14:textId="77777777" w:rsidR="006B253A" w:rsidRPr="00302058" w:rsidRDefault="006B253A" w:rsidP="006B253A">
            <w:pPr>
              <w:pStyle w:val="level2"/>
              <w:numPr>
                <w:ilvl w:val="0"/>
                <w:numId w:val="0"/>
              </w:numPr>
              <w:spacing w:before="0" w:line="240" w:lineRule="auto"/>
              <w:jc w:val="both"/>
              <w:rPr>
                <w:ins w:id="1313" w:author="OLTRE" w:date="2024-05-21T20:17:00Z"/>
                <w:rFonts w:ascii="Palatino Linotype" w:hAnsi="Palatino Linotype" w:cs="Calibri"/>
                <w:color w:val="E7E6E6" w:themeColor="background2"/>
                <w:lang w:val="id-ID"/>
              </w:rPr>
            </w:pPr>
            <w:ins w:id="1314" w:author="OLTRE" w:date="2024-05-21T20:17:00Z">
              <w:r w:rsidRPr="00302058">
                <w:rPr>
                  <w:rFonts w:ascii="Palatino Linotype" w:hAnsi="Palatino Linotype" w:cs="Calibri"/>
                  <w:color w:val="E7E6E6" w:themeColor="background2"/>
                </w:rPr>
                <w:t>Perusahaan tidak akan memasuki perikatan modal material atau menjamin aset atau memindahtangankan dari atau berurusan dengan aset selain dalam pelaksanaan usaha biasa atau pengeluaran yang tidak biasa atau luar biasa.</w:t>
              </w:r>
            </w:ins>
          </w:p>
          <w:p w14:paraId="4E80B098" w14:textId="77777777" w:rsidR="006B253A" w:rsidRPr="00302058" w:rsidRDefault="006B253A" w:rsidP="006B253A">
            <w:pPr>
              <w:pStyle w:val="level2"/>
              <w:numPr>
                <w:ilvl w:val="0"/>
                <w:numId w:val="0"/>
              </w:numPr>
              <w:spacing w:before="0" w:line="240" w:lineRule="auto"/>
              <w:jc w:val="both"/>
              <w:rPr>
                <w:ins w:id="1315" w:author="OLTRE" w:date="2024-05-21T20:17:00Z"/>
                <w:rFonts w:ascii="Palatino Linotype" w:hAnsi="Palatino Linotype" w:cs="Calibri"/>
                <w:color w:val="E7E6E6" w:themeColor="background2"/>
                <w:lang w:val="id-ID"/>
              </w:rPr>
            </w:pPr>
          </w:p>
          <w:p w14:paraId="3A0387EB" w14:textId="77777777" w:rsidR="006B253A" w:rsidRPr="00302058" w:rsidRDefault="006B253A" w:rsidP="006B253A">
            <w:pPr>
              <w:pStyle w:val="level2"/>
              <w:numPr>
                <w:ilvl w:val="0"/>
                <w:numId w:val="0"/>
              </w:numPr>
              <w:spacing w:before="0" w:line="240" w:lineRule="auto"/>
              <w:jc w:val="both"/>
              <w:rPr>
                <w:ins w:id="1316" w:author="OLTRE" w:date="2024-05-21T20:17:00Z"/>
                <w:rFonts w:ascii="Palatino Linotype" w:hAnsi="Palatino Linotype" w:cs="Calibri"/>
                <w:color w:val="E7E6E6" w:themeColor="background2"/>
              </w:rPr>
            </w:pPr>
            <w:ins w:id="1317" w:author="OLTRE" w:date="2024-05-21T20:17:00Z">
              <w:r w:rsidRPr="00302058">
                <w:rPr>
                  <w:rFonts w:ascii="Palatino Linotype" w:hAnsi="Palatino Linotype" w:cs="Calibri"/>
                  <w:color w:val="E7E6E6" w:themeColor="background2"/>
                </w:rPr>
                <w:lastRenderedPageBreak/>
                <w:t>Perusahaan tidak akan memasuki atau memutus kontrak atau ikatan material kecuali disetujui oleh Para Peserta.</w:t>
              </w:r>
            </w:ins>
          </w:p>
          <w:p w14:paraId="34820DE6" w14:textId="77777777" w:rsidR="006B253A" w:rsidRPr="00302058" w:rsidRDefault="006B253A" w:rsidP="006B253A">
            <w:pPr>
              <w:pStyle w:val="level2"/>
              <w:numPr>
                <w:ilvl w:val="0"/>
                <w:numId w:val="0"/>
              </w:numPr>
              <w:spacing w:before="0" w:line="240" w:lineRule="auto"/>
              <w:jc w:val="both"/>
              <w:rPr>
                <w:ins w:id="1318" w:author="OLTRE" w:date="2024-05-21T20:17:00Z"/>
                <w:rFonts w:ascii="Palatino Linotype" w:hAnsi="Palatino Linotype" w:cs="Calibri"/>
                <w:color w:val="E7E6E6" w:themeColor="background2"/>
                <w:lang w:val="id-ID"/>
              </w:rPr>
            </w:pPr>
          </w:p>
          <w:p w14:paraId="7C5C0DFD" w14:textId="77777777" w:rsidR="006B253A" w:rsidRPr="00302058" w:rsidRDefault="006B253A" w:rsidP="006B253A">
            <w:pPr>
              <w:pStyle w:val="level2"/>
              <w:numPr>
                <w:ilvl w:val="0"/>
                <w:numId w:val="0"/>
              </w:numPr>
              <w:spacing w:before="0" w:line="240" w:lineRule="auto"/>
              <w:jc w:val="both"/>
              <w:rPr>
                <w:ins w:id="1319" w:author="OLTRE" w:date="2024-05-21T20:17:00Z"/>
                <w:rFonts w:ascii="Palatino Linotype" w:hAnsi="Palatino Linotype" w:cs="Calibri"/>
                <w:color w:val="E7E6E6" w:themeColor="background2"/>
                <w:lang w:val="id-ID"/>
              </w:rPr>
            </w:pPr>
          </w:p>
          <w:p w14:paraId="72919027" w14:textId="77777777" w:rsidR="006B253A" w:rsidRPr="00302058" w:rsidRDefault="006B253A" w:rsidP="006B253A">
            <w:pPr>
              <w:pStyle w:val="level2"/>
              <w:numPr>
                <w:ilvl w:val="0"/>
                <w:numId w:val="0"/>
              </w:numPr>
              <w:spacing w:before="0" w:line="240" w:lineRule="auto"/>
              <w:jc w:val="both"/>
              <w:rPr>
                <w:ins w:id="1320" w:author="OLTRE" w:date="2024-05-21T20:17:00Z"/>
                <w:rFonts w:ascii="Palatino Linotype" w:hAnsi="Palatino Linotype" w:cs="Calibri"/>
                <w:color w:val="E7E6E6" w:themeColor="background2"/>
                <w:lang w:val="id-ID"/>
              </w:rPr>
            </w:pPr>
            <w:ins w:id="1321" w:author="OLTRE" w:date="2024-05-21T20:17:00Z">
              <w:r w:rsidRPr="00302058">
                <w:rPr>
                  <w:rFonts w:ascii="Palatino Linotype" w:hAnsi="Palatino Linotype" w:cs="Calibri"/>
                  <w:color w:val="E7E6E6" w:themeColor="background2"/>
                </w:rPr>
                <w:t>Perusahaan tidak akan bergabung atau konsolidasi dengan korporasi lain a</w:t>
              </w:r>
              <w:r w:rsidRPr="00302058">
                <w:rPr>
                  <w:rFonts w:ascii="Palatino Linotype" w:hAnsi="Palatino Linotype"/>
                  <w:color w:val="E7E6E6" w:themeColor="background2"/>
                </w:rPr>
                <w:t>tau mengambil seluruh atau sebagian dari seluruh saham atau usaha atau aset dari orang, firma, asosiasi, korporasi atau organisasi usaha lain, atau setuju untuk melakukan apapun sebagaimana disebutkan di atas;</w:t>
              </w:r>
              <w:r w:rsidRPr="00302058">
                <w:rPr>
                  <w:rFonts w:ascii="Palatino Linotype" w:hAnsi="Palatino Linotype" w:cs="Calibri"/>
                  <w:color w:val="E7E6E6" w:themeColor="background2"/>
                </w:rPr>
                <w:t xml:space="preserve"> </w:t>
              </w:r>
            </w:ins>
          </w:p>
          <w:p w14:paraId="555421ED" w14:textId="77777777" w:rsidR="006B253A" w:rsidRPr="00302058" w:rsidRDefault="006B253A" w:rsidP="006B253A">
            <w:pPr>
              <w:pStyle w:val="level2"/>
              <w:numPr>
                <w:ilvl w:val="0"/>
                <w:numId w:val="0"/>
              </w:numPr>
              <w:spacing w:before="0" w:line="240" w:lineRule="auto"/>
              <w:jc w:val="both"/>
              <w:rPr>
                <w:ins w:id="1322" w:author="OLTRE" w:date="2024-05-21T20:17:00Z"/>
                <w:rFonts w:ascii="Palatino Linotype" w:hAnsi="Palatino Linotype" w:cs="Calibri"/>
                <w:color w:val="E7E6E6" w:themeColor="background2"/>
                <w:lang w:val="id-ID"/>
              </w:rPr>
            </w:pPr>
          </w:p>
          <w:p w14:paraId="17A66162" w14:textId="77777777" w:rsidR="006B253A" w:rsidRPr="00302058" w:rsidRDefault="006B253A" w:rsidP="006B253A">
            <w:pPr>
              <w:pStyle w:val="level2"/>
              <w:numPr>
                <w:ilvl w:val="0"/>
                <w:numId w:val="0"/>
              </w:numPr>
              <w:spacing w:before="0" w:line="240" w:lineRule="auto"/>
              <w:jc w:val="both"/>
              <w:rPr>
                <w:ins w:id="1323" w:author="OLTRE" w:date="2024-05-21T20:17:00Z"/>
                <w:rFonts w:ascii="Palatino Linotype" w:hAnsi="Palatino Linotype" w:cs="Calibri"/>
                <w:color w:val="E7E6E6" w:themeColor="background2"/>
                <w:lang w:val="id-ID"/>
              </w:rPr>
            </w:pPr>
            <w:ins w:id="1324" w:author="OLTRE" w:date="2024-05-21T20:17:00Z">
              <w:r w:rsidRPr="00302058">
                <w:rPr>
                  <w:rFonts w:ascii="Palatino Linotype" w:hAnsi="Palatino Linotype" w:cs="Calibri"/>
                  <w:color w:val="E7E6E6" w:themeColor="background2"/>
                </w:rPr>
                <w:t>Peserta akan secara berkelanjutan diinformasikan tentang pelaksanaan usaha Perusahaan dengan menyediakan laporan atas permintaan oleh Peserta;</w:t>
              </w:r>
            </w:ins>
          </w:p>
          <w:p w14:paraId="64F2AFBC" w14:textId="77777777" w:rsidR="006B253A" w:rsidRPr="00302058" w:rsidRDefault="006B253A" w:rsidP="006B253A">
            <w:pPr>
              <w:pStyle w:val="level2"/>
              <w:numPr>
                <w:ilvl w:val="0"/>
                <w:numId w:val="0"/>
              </w:numPr>
              <w:spacing w:before="0" w:line="240" w:lineRule="auto"/>
              <w:jc w:val="both"/>
              <w:rPr>
                <w:ins w:id="1325" w:author="OLTRE" w:date="2024-05-21T20:17:00Z"/>
                <w:rFonts w:ascii="Palatino Linotype" w:hAnsi="Palatino Linotype" w:cs="Calibri"/>
                <w:color w:val="E7E6E6" w:themeColor="background2"/>
                <w:lang w:val="id-ID"/>
              </w:rPr>
            </w:pPr>
          </w:p>
          <w:p w14:paraId="4D4CB5E8" w14:textId="77777777" w:rsidR="006B253A" w:rsidRPr="00302058" w:rsidRDefault="006B253A" w:rsidP="006B253A">
            <w:pPr>
              <w:pStyle w:val="level2"/>
              <w:numPr>
                <w:ilvl w:val="0"/>
                <w:numId w:val="0"/>
              </w:numPr>
              <w:spacing w:before="0" w:line="240" w:lineRule="auto"/>
              <w:jc w:val="both"/>
              <w:rPr>
                <w:ins w:id="1326" w:author="OLTRE" w:date="2024-05-21T20:17:00Z"/>
                <w:rFonts w:ascii="Palatino Linotype" w:hAnsi="Palatino Linotype" w:cs="Calibri"/>
                <w:color w:val="E7E6E6" w:themeColor="background2"/>
                <w:lang w:val="id-ID"/>
              </w:rPr>
            </w:pPr>
            <w:ins w:id="1327" w:author="OLTRE" w:date="2024-05-21T20:17:00Z">
              <w:r w:rsidRPr="00302058">
                <w:rPr>
                  <w:rFonts w:ascii="Palatino Linotype" w:hAnsi="Palatino Linotype" w:cs="Calibri"/>
                  <w:color w:val="E7E6E6" w:themeColor="background2"/>
                </w:rPr>
                <w:t>Perusahaan mengajukan seluruh laporan yang diperlukan untuk diajukan ke badan pemerintahan dan mengamati dan mematuhi seluruh hukum dan peraturan;</w:t>
              </w:r>
            </w:ins>
          </w:p>
          <w:p w14:paraId="12EB73BB" w14:textId="77777777" w:rsidR="006B253A" w:rsidRPr="00302058" w:rsidRDefault="006B253A" w:rsidP="006B253A">
            <w:pPr>
              <w:pStyle w:val="level2"/>
              <w:numPr>
                <w:ilvl w:val="0"/>
                <w:numId w:val="0"/>
              </w:numPr>
              <w:spacing w:before="0" w:line="240" w:lineRule="auto"/>
              <w:jc w:val="both"/>
              <w:rPr>
                <w:ins w:id="1328" w:author="OLTRE" w:date="2024-05-21T20:17:00Z"/>
                <w:rFonts w:ascii="Palatino Linotype" w:hAnsi="Palatino Linotype" w:cs="Calibri"/>
                <w:color w:val="E7E6E6" w:themeColor="background2"/>
                <w:lang w:val="id-ID"/>
              </w:rPr>
            </w:pPr>
          </w:p>
          <w:p w14:paraId="6DC3765E" w14:textId="77777777" w:rsidR="006B253A" w:rsidRPr="00302058" w:rsidRDefault="006B253A" w:rsidP="006B253A">
            <w:pPr>
              <w:pStyle w:val="level2"/>
              <w:numPr>
                <w:ilvl w:val="0"/>
                <w:numId w:val="0"/>
              </w:numPr>
              <w:spacing w:before="0" w:line="240" w:lineRule="auto"/>
              <w:jc w:val="both"/>
              <w:rPr>
                <w:ins w:id="1329" w:author="OLTRE" w:date="2024-05-21T20:17:00Z"/>
                <w:rFonts w:ascii="Palatino Linotype" w:hAnsi="Palatino Linotype" w:cs="Calibri"/>
                <w:color w:val="E7E6E6" w:themeColor="background2"/>
                <w:lang w:val="id-ID"/>
              </w:rPr>
            </w:pPr>
            <w:ins w:id="1330" w:author="OLTRE" w:date="2024-05-21T20:17:00Z">
              <w:r w:rsidRPr="00302058">
                <w:rPr>
                  <w:rFonts w:ascii="Palatino Linotype" w:hAnsi="Palatino Linotype" w:cs="Calibri"/>
                  <w:color w:val="E7E6E6" w:themeColor="background2"/>
                </w:rPr>
                <w:t>Perusahaan mengajukan seluruh pengembalian perpajakan dan membayar seluruh perpajakan yang berlaku; dan</w:t>
              </w:r>
            </w:ins>
          </w:p>
          <w:p w14:paraId="7EA0DF24" w14:textId="77777777" w:rsidR="006B253A" w:rsidRPr="00302058" w:rsidRDefault="006B253A" w:rsidP="006B253A">
            <w:pPr>
              <w:pStyle w:val="level2"/>
              <w:numPr>
                <w:ilvl w:val="0"/>
                <w:numId w:val="0"/>
              </w:numPr>
              <w:spacing w:before="0" w:line="240" w:lineRule="auto"/>
              <w:jc w:val="both"/>
              <w:rPr>
                <w:ins w:id="1331" w:author="OLTRE" w:date="2024-05-21T20:17:00Z"/>
                <w:rFonts w:ascii="Palatino Linotype" w:hAnsi="Palatino Linotype" w:cs="Calibri"/>
                <w:color w:val="E7E6E6" w:themeColor="background2"/>
                <w:lang w:val="id-ID"/>
              </w:rPr>
            </w:pPr>
          </w:p>
          <w:p w14:paraId="45B0DF39" w14:textId="7C9D76F7" w:rsidR="006B253A" w:rsidRPr="00302058" w:rsidRDefault="006B253A" w:rsidP="006B253A">
            <w:pPr>
              <w:pStyle w:val="Cen1"/>
              <w:shd w:val="clear" w:color="auto" w:fill="auto"/>
              <w:tabs>
                <w:tab w:val="left" w:pos="776"/>
              </w:tabs>
              <w:spacing w:after="0"/>
              <w:contextualSpacing/>
              <w:jc w:val="both"/>
              <w:rPr>
                <w:rFonts w:ascii="Palatino Linotype" w:hAnsi="Palatino Linotype"/>
                <w:color w:val="E7E6E6" w:themeColor="background2"/>
                <w:sz w:val="20"/>
                <w:rPrChange w:id="1332" w:author="OLTRE" w:date="2024-05-21T20:17:00Z">
                  <w:rPr>
                    <w:rFonts w:ascii="Palatino Linotype" w:hAnsi="Palatino Linotype"/>
                    <w:sz w:val="20"/>
                  </w:rPr>
                </w:rPrChange>
              </w:rPr>
            </w:pPr>
            <w:ins w:id="1333" w:author="OLTRE" w:date="2024-05-21T20:17:00Z">
              <w:r w:rsidRPr="00302058">
                <w:rPr>
                  <w:rFonts w:ascii="Palatino Linotype" w:hAnsi="Palatino Linotype" w:cs="Calibri"/>
                  <w:b w:val="0"/>
                  <w:color w:val="E7E6E6" w:themeColor="background2"/>
                  <w:sz w:val="20"/>
                  <w:szCs w:val="20"/>
                  <w:lang w:val="en-AU" w:eastAsia="en-US"/>
                </w:rPr>
                <w:t>Perusahaan secara konsisten memelihara dan menggunakan Prinsip Akuntansi Yang Diterima Secara Umum di Indonesia dalam persiapan atas laporan atau rekening keuangan.</w:t>
              </w:r>
            </w:ins>
          </w:p>
        </w:tc>
      </w:tr>
      <w:tr w:rsidR="00F8346B" w:rsidRPr="0013565F" w14:paraId="4B4B26F9" w14:textId="77777777" w:rsidTr="00B67949">
        <w:trPr>
          <w:del w:id="1334" w:author="OLTRE" w:date="2024-05-21T20:17:00Z"/>
        </w:trPr>
        <w:tc>
          <w:tcPr>
            <w:tcW w:w="4150" w:type="dxa"/>
            <w:shd w:val="clear" w:color="auto" w:fill="auto"/>
          </w:tcPr>
          <w:p w14:paraId="0EEF1146" w14:textId="77777777" w:rsidR="00F8346B" w:rsidRPr="0013565F" w:rsidRDefault="00F8346B" w:rsidP="004C37F8">
            <w:pPr>
              <w:pStyle w:val="Btext"/>
              <w:spacing w:after="0"/>
              <w:ind w:firstLine="0"/>
              <w:contextualSpacing/>
              <w:rPr>
                <w:del w:id="1335" w:author="OLTRE" w:date="2024-05-21T20:17:00Z"/>
                <w:rFonts w:ascii="Palatino Linotype" w:hAnsi="Palatino Linotype"/>
                <w:sz w:val="20"/>
                <w:szCs w:val="20"/>
              </w:rPr>
            </w:pPr>
          </w:p>
        </w:tc>
        <w:tc>
          <w:tcPr>
            <w:tcW w:w="4150" w:type="dxa"/>
            <w:shd w:val="clear" w:color="auto" w:fill="auto"/>
          </w:tcPr>
          <w:p w14:paraId="04765944" w14:textId="77777777" w:rsidR="00F8346B" w:rsidRPr="0013565F" w:rsidRDefault="00F8346B" w:rsidP="004C37F8">
            <w:pPr>
              <w:pStyle w:val="Cen1"/>
              <w:shd w:val="clear" w:color="auto" w:fill="auto"/>
              <w:spacing w:after="0"/>
              <w:contextualSpacing/>
              <w:jc w:val="both"/>
              <w:rPr>
                <w:del w:id="1336" w:author="OLTRE" w:date="2024-05-21T20:17:00Z"/>
                <w:rFonts w:ascii="Palatino Linotype" w:hAnsi="Palatino Linotype"/>
                <w:b w:val="0"/>
                <w:sz w:val="20"/>
                <w:szCs w:val="20"/>
              </w:rPr>
            </w:pPr>
          </w:p>
        </w:tc>
      </w:tr>
      <w:tr w:rsidR="009734C5" w:rsidRPr="00302058" w14:paraId="195B7906" w14:textId="77777777" w:rsidTr="00B67949">
        <w:tc>
          <w:tcPr>
            <w:tcW w:w="4150" w:type="dxa"/>
            <w:shd w:val="clear" w:color="auto" w:fill="auto"/>
          </w:tcPr>
          <w:p w14:paraId="4BBCFD7B" w14:textId="1D22EAD0" w:rsidR="009734C5" w:rsidRPr="00302058" w:rsidRDefault="009734C5" w:rsidP="008D0018">
            <w:pPr>
              <w:pStyle w:val="MTH1"/>
              <w:numPr>
                <w:ilvl w:val="0"/>
                <w:numId w:val="51"/>
              </w:numPr>
              <w:spacing w:after="0"/>
              <w:ind w:left="456" w:hanging="567"/>
              <w:contextualSpacing/>
              <w:jc w:val="both"/>
              <w:rPr>
                <w:rFonts w:ascii="Palatino Linotype" w:hAnsi="Palatino Linotype"/>
                <w:b/>
                <w:sz w:val="20"/>
                <w:rPrChange w:id="1337" w:author="OLTRE" w:date="2024-05-21T20:17:00Z">
                  <w:rPr>
                    <w:rFonts w:ascii="Palatino Linotype" w:hAnsi="Palatino Linotype"/>
                    <w:sz w:val="20"/>
                  </w:rPr>
                </w:rPrChange>
              </w:rPr>
              <w:pPrChange w:id="1338" w:author="OLTRE" w:date="2024-05-21T20:17:00Z">
                <w:pPr>
                  <w:pStyle w:val="Btext"/>
                  <w:spacing w:after="0"/>
                  <w:ind w:firstLine="0"/>
                  <w:contextualSpacing/>
                </w:pPr>
              </w:pPrChange>
            </w:pPr>
            <w:del w:id="1339" w:author="OLTRE" w:date="2024-05-21T20:17:00Z">
              <w:r w:rsidRPr="0013565F">
                <w:rPr>
                  <w:rFonts w:ascii="Palatino Linotype" w:hAnsi="Palatino Linotype"/>
                  <w:sz w:val="20"/>
                  <w:szCs w:val="20"/>
                </w:rPr>
                <w:delText xml:space="preserve">3. </w:delText>
              </w:r>
            </w:del>
            <w:r w:rsidRPr="00302058">
              <w:rPr>
                <w:rFonts w:ascii="Palatino Linotype" w:hAnsi="Palatino Linotype"/>
                <w:b/>
                <w:sz w:val="20"/>
                <w:rPrChange w:id="1340" w:author="OLTRE" w:date="2024-05-21T20:17:00Z">
                  <w:rPr>
                    <w:rFonts w:ascii="Palatino Linotype" w:hAnsi="Palatino Linotype"/>
                    <w:sz w:val="20"/>
                  </w:rPr>
                </w:rPrChange>
              </w:rPr>
              <w:t>General Representations and Warranties</w:t>
            </w:r>
            <w:ins w:id="1341" w:author="OLTRE" w:date="2024-05-21T20:17:00Z">
              <w:r w:rsidR="00B414DA" w:rsidRPr="00302058">
                <w:rPr>
                  <w:rFonts w:ascii="Palatino Linotype" w:hAnsi="Palatino Linotype"/>
                  <w:b/>
                  <w:bCs/>
                  <w:sz w:val="20"/>
                  <w:szCs w:val="20"/>
                </w:rPr>
                <w:t>.</w:t>
              </w:r>
            </w:ins>
          </w:p>
        </w:tc>
        <w:tc>
          <w:tcPr>
            <w:tcW w:w="4150" w:type="dxa"/>
            <w:shd w:val="clear" w:color="auto" w:fill="auto"/>
          </w:tcPr>
          <w:p w14:paraId="2C552ED4"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342"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343" w:author="OLTRE" w:date="2024-05-21T20:17:00Z">
                  <w:rPr>
                    <w:rFonts w:ascii="Palatino Linotype" w:hAnsi="Palatino Linotype"/>
                    <w:b w:val="0"/>
                    <w:sz w:val="20"/>
                  </w:rPr>
                </w:rPrChange>
              </w:rPr>
              <w:t>3. Pernyataan dan Penjaminan Umum</w:t>
            </w:r>
          </w:p>
          <w:p w14:paraId="5AF23802"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344" w:author="OLTRE" w:date="2024-05-21T20:17:00Z">
                  <w:rPr>
                    <w:rFonts w:ascii="Palatino Linotype" w:hAnsi="Palatino Linotype"/>
                    <w:b w:val="0"/>
                    <w:sz w:val="20"/>
                    <w:lang w:val="id-ID"/>
                  </w:rPr>
                </w:rPrChange>
              </w:rPr>
            </w:pPr>
          </w:p>
        </w:tc>
      </w:tr>
      <w:tr w:rsidR="001645B0" w:rsidRPr="00302058" w14:paraId="6C14B8C5" w14:textId="77777777" w:rsidTr="00B67949">
        <w:tc>
          <w:tcPr>
            <w:tcW w:w="4150" w:type="dxa"/>
            <w:shd w:val="clear" w:color="auto" w:fill="auto"/>
          </w:tcPr>
          <w:p w14:paraId="29905AB0" w14:textId="5F96E48F" w:rsidR="006B75D5" w:rsidRDefault="001645B0" w:rsidP="008D0018">
            <w:pPr>
              <w:pStyle w:val="Btext"/>
              <w:spacing w:after="0"/>
              <w:ind w:left="462" w:firstLine="0"/>
              <w:contextualSpacing/>
              <w:rPr>
                <w:ins w:id="1345" w:author="OLTRE" w:date="2024-05-21T20:17:00Z"/>
                <w:rFonts w:ascii="Palatino Linotype" w:eastAsia="PMingLiU" w:hAnsi="Palatino Linotype" w:cs="Calibri"/>
                <w:sz w:val="20"/>
                <w:szCs w:val="20"/>
              </w:rPr>
            </w:pPr>
            <w:del w:id="1346" w:author="OLTRE" w:date="2024-05-21T20:17:00Z">
              <w:r w:rsidRPr="0013565F">
                <w:rPr>
                  <w:rFonts w:ascii="Palatino Linotype" w:eastAsia="PMingLiU" w:hAnsi="Palatino Linotype" w:cs="Calibri"/>
                  <w:sz w:val="20"/>
                  <w:szCs w:val="20"/>
                </w:rPr>
                <w:delText>3.</w:delText>
              </w:r>
              <w:r w:rsidR="009734C5" w:rsidRPr="0013565F">
                <w:rPr>
                  <w:rFonts w:ascii="Palatino Linotype" w:eastAsia="PMingLiU" w:hAnsi="Palatino Linotype" w:cs="Calibri"/>
                  <w:sz w:val="20"/>
                  <w:szCs w:val="20"/>
                </w:rPr>
                <w:delText>1</w:delText>
              </w:r>
              <w:r w:rsidRPr="0013565F">
                <w:rPr>
                  <w:rFonts w:ascii="Palatino Linotype" w:eastAsia="PMingLiU" w:hAnsi="Palatino Linotype" w:cs="Calibri"/>
                  <w:sz w:val="20"/>
                  <w:szCs w:val="20"/>
                </w:rPr>
                <w:delText xml:space="preserve"> </w:delText>
              </w:r>
            </w:del>
          </w:p>
          <w:p w14:paraId="653E9BEA" w14:textId="3ACB283A" w:rsidR="001645B0" w:rsidRPr="00302058" w:rsidRDefault="001645B0" w:rsidP="008D0018">
            <w:pPr>
              <w:pStyle w:val="Btext"/>
              <w:spacing w:after="0"/>
              <w:ind w:left="462" w:firstLine="0"/>
              <w:contextualSpacing/>
              <w:rPr>
                <w:rFonts w:ascii="Palatino Linotype" w:hAnsi="Palatino Linotype"/>
                <w:sz w:val="20"/>
                <w:szCs w:val="20"/>
              </w:rPr>
              <w:pPrChange w:id="1347" w:author="OLTRE" w:date="2024-05-21T20:17:00Z">
                <w:pPr>
                  <w:pStyle w:val="Btext"/>
                  <w:spacing w:after="0"/>
                  <w:ind w:firstLine="0"/>
                  <w:contextualSpacing/>
                </w:pPr>
              </w:pPrChange>
            </w:pPr>
            <w:r w:rsidRPr="00302058">
              <w:rPr>
                <w:rFonts w:ascii="Palatino Linotype" w:eastAsia="PMingLiU" w:hAnsi="Palatino Linotype" w:cs="Calibri"/>
                <w:sz w:val="20"/>
                <w:szCs w:val="20"/>
              </w:rPr>
              <w:t xml:space="preserve">Each Party hereby represents and warrants to the other Party </w:t>
            </w:r>
            <w:del w:id="1348" w:author="OLTRE" w:date="2024-05-21T20:17:00Z">
              <w:r w:rsidRPr="0013565F">
                <w:rPr>
                  <w:rFonts w:ascii="Palatino Linotype" w:eastAsia="PMingLiU" w:hAnsi="Palatino Linotype" w:cs="Calibri"/>
                  <w:sz w:val="20"/>
                  <w:szCs w:val="20"/>
                </w:rPr>
                <w:delText xml:space="preserve">(severally and not jointly) </w:delText>
              </w:r>
            </w:del>
            <w:r w:rsidRPr="00302058">
              <w:rPr>
                <w:rFonts w:ascii="Palatino Linotype" w:eastAsia="PMingLiU" w:hAnsi="Palatino Linotype" w:cs="Calibri"/>
                <w:sz w:val="20"/>
                <w:szCs w:val="20"/>
              </w:rPr>
              <w:t>that:</w:t>
            </w:r>
          </w:p>
        </w:tc>
        <w:tc>
          <w:tcPr>
            <w:tcW w:w="4150" w:type="dxa"/>
            <w:shd w:val="clear" w:color="auto" w:fill="auto"/>
          </w:tcPr>
          <w:p w14:paraId="2DF05DD0" w14:textId="77777777" w:rsidR="001645B0" w:rsidRPr="00302058"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Change w:id="1349"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350" w:author="OLTRE" w:date="2024-05-21T20:17:00Z">
                  <w:rPr>
                    <w:rFonts w:ascii="Palatino Linotype" w:hAnsi="Palatino Linotype"/>
                    <w:b w:val="0"/>
                    <w:sz w:val="20"/>
                  </w:rPr>
                </w:rPrChange>
              </w:rPr>
              <w:t>Setiap Pihak dengan ini menyatakan dan menjamin ke Pihak lainnya (</w:t>
            </w:r>
            <w:r w:rsidR="00A45F8E" w:rsidRPr="00302058">
              <w:rPr>
                <w:rFonts w:ascii="Palatino Linotype" w:hAnsi="Palatino Linotype"/>
                <w:b w:val="0"/>
                <w:color w:val="E7E6E6" w:themeColor="background2"/>
                <w:sz w:val="20"/>
                <w:rPrChange w:id="1351" w:author="OLTRE" w:date="2024-05-21T20:17:00Z">
                  <w:rPr>
                    <w:rFonts w:ascii="Palatino Linotype" w:hAnsi="Palatino Linotype"/>
                    <w:b w:val="0"/>
                    <w:sz w:val="20"/>
                  </w:rPr>
                </w:rPrChange>
              </w:rPr>
              <w:t xml:space="preserve">secara terpisah </w:t>
            </w:r>
            <w:r w:rsidRPr="00302058">
              <w:rPr>
                <w:rFonts w:ascii="Palatino Linotype" w:hAnsi="Palatino Linotype"/>
                <w:b w:val="0"/>
                <w:color w:val="E7E6E6" w:themeColor="background2"/>
                <w:sz w:val="20"/>
                <w:rPrChange w:id="1352" w:author="OLTRE" w:date="2024-05-21T20:17:00Z">
                  <w:rPr>
                    <w:rFonts w:ascii="Palatino Linotype" w:hAnsi="Palatino Linotype"/>
                    <w:b w:val="0"/>
                    <w:sz w:val="20"/>
                  </w:rPr>
                </w:rPrChange>
              </w:rPr>
              <w:t xml:space="preserve"> dan tidak bersamaan) bahwa:</w:t>
            </w:r>
          </w:p>
          <w:p w14:paraId="794BCD6D"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353" w:author="OLTRE" w:date="2024-05-21T20:17:00Z">
                  <w:rPr>
                    <w:rFonts w:ascii="Palatino Linotype" w:hAnsi="Palatino Linotype"/>
                    <w:b w:val="0"/>
                    <w:sz w:val="20"/>
                    <w:lang w:val="id-ID"/>
                  </w:rPr>
                </w:rPrChange>
              </w:rPr>
            </w:pPr>
          </w:p>
        </w:tc>
      </w:tr>
      <w:tr w:rsidR="001645B0" w:rsidRPr="00302058" w14:paraId="3CDAA3F5" w14:textId="77777777" w:rsidTr="00B67949">
        <w:tc>
          <w:tcPr>
            <w:tcW w:w="4150" w:type="dxa"/>
            <w:shd w:val="clear" w:color="auto" w:fill="auto"/>
          </w:tcPr>
          <w:p w14:paraId="29D827B6" w14:textId="4556EC36" w:rsidR="00696A98" w:rsidRPr="00302058" w:rsidRDefault="00696A98" w:rsidP="008D0018">
            <w:pPr>
              <w:pStyle w:val="Btext"/>
              <w:numPr>
                <w:ilvl w:val="0"/>
                <w:numId w:val="99"/>
              </w:numPr>
              <w:spacing w:after="0"/>
              <w:ind w:left="888" w:hanging="426"/>
              <w:contextualSpacing/>
              <w:rPr>
                <w:rFonts w:ascii="Palatino Linotype" w:eastAsia="PMingLiU" w:hAnsi="Palatino Linotype" w:cs="Calibri"/>
                <w:sz w:val="20"/>
                <w:szCs w:val="20"/>
              </w:rPr>
              <w:pPrChange w:id="1354" w:author="OLTRE" w:date="2024-05-21T20:17:00Z">
                <w:pPr>
                  <w:pStyle w:val="Btext"/>
                  <w:numPr>
                    <w:numId w:val="13"/>
                  </w:numPr>
                  <w:spacing w:after="0"/>
                  <w:ind w:firstLine="0"/>
                  <w:contextualSpacing/>
                </w:pPr>
              </w:pPrChange>
            </w:pPr>
            <w:r w:rsidRPr="00302058">
              <w:rPr>
                <w:rFonts w:ascii="Palatino Linotype" w:eastAsia="PMingLiU" w:hAnsi="Palatino Linotype" w:cs="Calibri"/>
                <w:sz w:val="20"/>
                <w:szCs w:val="20"/>
              </w:rPr>
              <w:t>the Party</w:t>
            </w:r>
            <w:del w:id="1355" w:author="OLTRE" w:date="2024-05-21T20:17:00Z">
              <w:r w:rsidR="001645B0" w:rsidRPr="0013565F">
                <w:rPr>
                  <w:rFonts w:ascii="Palatino Linotype" w:eastAsia="PMingLiU" w:hAnsi="Palatino Linotype" w:cs="Calibri"/>
                  <w:sz w:val="20"/>
                  <w:szCs w:val="20"/>
                </w:rPr>
                <w:delText>,</w:delText>
              </w:r>
              <w:r w:rsidR="009734C5" w:rsidRPr="0013565F">
                <w:rPr>
                  <w:rFonts w:ascii="Palatino Linotype" w:eastAsia="PMingLiU" w:hAnsi="Palatino Linotype" w:cs="Calibri"/>
                  <w:sz w:val="20"/>
                  <w:szCs w:val="20"/>
                </w:rPr>
                <w:delText xml:space="preserve"> </w:delText>
              </w:r>
              <w:r w:rsidR="001645B0" w:rsidRPr="0013565F">
                <w:rPr>
                  <w:rFonts w:ascii="Palatino Linotype" w:eastAsia="PMingLiU" w:hAnsi="Palatino Linotype" w:cs="Calibri"/>
                  <w:sz w:val="20"/>
                  <w:szCs w:val="20"/>
                </w:rPr>
                <w:delText>where it</w:delText>
              </w:r>
            </w:del>
            <w:r w:rsidRPr="00302058">
              <w:rPr>
                <w:rFonts w:ascii="Palatino Linotype" w:eastAsia="PMingLiU" w:hAnsi="Palatino Linotype" w:cs="Calibri"/>
                <w:sz w:val="20"/>
                <w:szCs w:val="20"/>
              </w:rPr>
              <w:t xml:space="preserve"> is a company, </w:t>
            </w:r>
            <w:del w:id="1356" w:author="OLTRE" w:date="2024-05-21T20:17:00Z">
              <w:r w:rsidR="001645B0" w:rsidRPr="0013565F">
                <w:rPr>
                  <w:rFonts w:ascii="Palatino Linotype" w:eastAsia="PMingLiU" w:hAnsi="Palatino Linotype" w:cs="Calibri"/>
                  <w:sz w:val="20"/>
                  <w:szCs w:val="20"/>
                </w:rPr>
                <w:delText xml:space="preserve">is </w:delText>
              </w:r>
            </w:del>
            <w:r w:rsidRPr="00302058">
              <w:rPr>
                <w:rFonts w:ascii="Palatino Linotype" w:eastAsia="PMingLiU" w:hAnsi="Palatino Linotype" w:cs="Calibri"/>
                <w:sz w:val="20"/>
                <w:szCs w:val="20"/>
              </w:rPr>
              <w:t xml:space="preserve">duly </w:t>
            </w:r>
            <w:del w:id="1357" w:author="OLTRE" w:date="2024-05-21T20:17:00Z">
              <w:r w:rsidR="001645B0" w:rsidRPr="0013565F">
                <w:rPr>
                  <w:rFonts w:ascii="Palatino Linotype" w:eastAsia="PMingLiU" w:hAnsi="Palatino Linotype" w:cs="Calibri"/>
                  <w:sz w:val="20"/>
                  <w:szCs w:val="20"/>
                </w:rPr>
                <w:delText>organized</w:delText>
              </w:r>
            </w:del>
            <w:ins w:id="1358" w:author="OLTRE" w:date="2024-05-21T20:17:00Z">
              <w:r w:rsidRPr="00302058">
                <w:rPr>
                  <w:rFonts w:ascii="Palatino Linotype" w:eastAsia="PMingLiU" w:hAnsi="Palatino Linotype" w:cs="Calibri"/>
                  <w:sz w:val="20"/>
                  <w:szCs w:val="20"/>
                </w:rPr>
                <w:t>incorporated</w:t>
              </w:r>
            </w:ins>
            <w:r w:rsidRPr="00302058">
              <w:rPr>
                <w:rFonts w:ascii="Palatino Linotype" w:eastAsia="PMingLiU" w:hAnsi="Palatino Linotype" w:cs="Calibri"/>
                <w:sz w:val="20"/>
                <w:szCs w:val="20"/>
              </w:rPr>
              <w:t xml:space="preserve">, validly existing and in good standing under the laws of its jurisdiction, </w:t>
            </w:r>
            <w:del w:id="1359" w:author="OLTRE" w:date="2024-05-21T20:17:00Z">
              <w:r w:rsidR="001645B0" w:rsidRPr="0013565F">
                <w:rPr>
                  <w:rFonts w:ascii="Palatino Linotype" w:eastAsia="PMingLiU" w:hAnsi="Palatino Linotype" w:cs="Calibri"/>
                  <w:sz w:val="20"/>
                  <w:szCs w:val="20"/>
                </w:rPr>
                <w:delText>with</w:delText>
              </w:r>
            </w:del>
            <w:ins w:id="1360" w:author="OLTRE" w:date="2024-05-21T20:17:00Z">
              <w:r w:rsidRPr="00302058">
                <w:rPr>
                  <w:rFonts w:ascii="Palatino Linotype" w:eastAsia="PMingLiU" w:hAnsi="Palatino Linotype" w:cs="Calibri"/>
                  <w:sz w:val="20"/>
                  <w:szCs w:val="20"/>
                </w:rPr>
                <w:t>and has</w:t>
              </w:r>
            </w:ins>
            <w:r w:rsidRPr="00302058">
              <w:rPr>
                <w:rFonts w:ascii="Palatino Linotype" w:eastAsia="PMingLiU" w:hAnsi="Palatino Linotype" w:cs="Calibri"/>
                <w:sz w:val="20"/>
                <w:szCs w:val="20"/>
              </w:rPr>
              <w:t xml:space="preserve"> the </w:t>
            </w:r>
            <w:del w:id="1361" w:author="OLTRE" w:date="2024-05-21T20:17:00Z">
              <w:r w:rsidR="001645B0" w:rsidRPr="0013565F">
                <w:rPr>
                  <w:rFonts w:ascii="Palatino Linotype" w:eastAsia="PMingLiU" w:hAnsi="Palatino Linotype" w:cs="Calibri"/>
                  <w:sz w:val="20"/>
                  <w:szCs w:val="20"/>
                </w:rPr>
                <w:delText>corporate authority</w:delText>
              </w:r>
            </w:del>
            <w:ins w:id="1362" w:author="OLTRE" w:date="2024-05-21T20:17:00Z">
              <w:r w:rsidRPr="00302058">
                <w:rPr>
                  <w:rFonts w:ascii="Palatino Linotype" w:eastAsia="PMingLiU" w:hAnsi="Palatino Linotype" w:cs="Calibri"/>
                  <w:sz w:val="20"/>
                  <w:szCs w:val="20"/>
                </w:rPr>
                <w:t>power</w:t>
              </w:r>
            </w:ins>
            <w:r w:rsidRPr="00302058">
              <w:rPr>
                <w:rFonts w:ascii="Palatino Linotype" w:eastAsia="PMingLiU" w:hAnsi="Palatino Linotype" w:cs="Calibri"/>
                <w:sz w:val="20"/>
                <w:szCs w:val="20"/>
              </w:rPr>
              <w:t xml:space="preserve"> to </w:t>
            </w:r>
            <w:del w:id="1363" w:author="OLTRE" w:date="2024-05-21T20:17:00Z">
              <w:r w:rsidR="001645B0" w:rsidRPr="0013565F">
                <w:rPr>
                  <w:rFonts w:ascii="Palatino Linotype" w:eastAsia="PMingLiU" w:hAnsi="Palatino Linotype" w:cs="Calibri"/>
                  <w:sz w:val="20"/>
                  <w:szCs w:val="20"/>
                </w:rPr>
                <w:delText>conduct</w:delText>
              </w:r>
            </w:del>
            <w:ins w:id="1364" w:author="OLTRE" w:date="2024-05-21T20:17:00Z">
              <w:r w:rsidRPr="00302058">
                <w:rPr>
                  <w:rFonts w:ascii="Palatino Linotype" w:eastAsia="PMingLiU" w:hAnsi="Palatino Linotype" w:cs="Calibri"/>
                  <w:sz w:val="20"/>
                  <w:szCs w:val="20"/>
                </w:rPr>
                <w:t>carry on</w:t>
              </w:r>
            </w:ins>
            <w:r w:rsidRPr="00302058">
              <w:rPr>
                <w:rFonts w:ascii="Palatino Linotype" w:eastAsia="PMingLiU" w:hAnsi="Palatino Linotype" w:cs="Calibri"/>
                <w:sz w:val="20"/>
                <w:szCs w:val="20"/>
              </w:rPr>
              <w:t xml:space="preserve"> its business in the manner in which such business is being conducted and </w:t>
            </w:r>
            <w:del w:id="1365" w:author="OLTRE" w:date="2024-05-21T20:17:00Z">
              <w:r w:rsidR="001645B0" w:rsidRPr="0013565F">
                <w:rPr>
                  <w:rFonts w:ascii="Palatino Linotype" w:eastAsia="PMingLiU" w:hAnsi="Palatino Linotype" w:cs="Calibri"/>
                  <w:sz w:val="20"/>
                  <w:szCs w:val="20"/>
                </w:rPr>
                <w:delText>having</w:delText>
              </w:r>
            </w:del>
            <w:ins w:id="1366" w:author="OLTRE" w:date="2024-05-21T20:17:00Z">
              <w:r w:rsidRPr="00302058">
                <w:rPr>
                  <w:rFonts w:ascii="Palatino Linotype" w:eastAsia="PMingLiU" w:hAnsi="Palatino Linotype" w:cs="Calibri"/>
                  <w:sz w:val="20"/>
                  <w:szCs w:val="20"/>
                </w:rPr>
                <w:t>has the</w:t>
              </w:r>
            </w:ins>
            <w:r w:rsidRPr="00302058">
              <w:rPr>
                <w:rFonts w:ascii="Palatino Linotype" w:eastAsia="PMingLiU" w:hAnsi="Palatino Linotype" w:cs="Calibri"/>
                <w:sz w:val="20"/>
                <w:szCs w:val="20"/>
              </w:rPr>
              <w:t xml:space="preserve"> capacity under the prevailing laws and regulations to conduct any legal action and to own its assets;</w:t>
            </w:r>
          </w:p>
          <w:p w14:paraId="32B0B0E7" w14:textId="77777777" w:rsidR="0062327E" w:rsidRDefault="0062327E" w:rsidP="0062327E">
            <w:pPr>
              <w:pStyle w:val="Btext"/>
              <w:spacing w:after="0"/>
              <w:ind w:firstLine="0"/>
              <w:contextualSpacing/>
              <w:rPr>
                <w:del w:id="1367" w:author="OLTRE" w:date="2024-05-21T20:17:00Z"/>
                <w:rFonts w:ascii="Palatino Linotype" w:eastAsia="PMingLiU" w:hAnsi="Palatino Linotype" w:cs="Calibri"/>
                <w:sz w:val="20"/>
                <w:szCs w:val="20"/>
              </w:rPr>
            </w:pPr>
          </w:p>
          <w:p w14:paraId="64784C4E" w14:textId="77777777" w:rsidR="00696A98" w:rsidRPr="00302058" w:rsidRDefault="00696A98" w:rsidP="008D0018">
            <w:pPr>
              <w:pStyle w:val="Btext"/>
              <w:spacing w:after="0"/>
              <w:ind w:left="888" w:hanging="426"/>
              <w:contextualSpacing/>
              <w:rPr>
                <w:rFonts w:ascii="Palatino Linotype" w:eastAsia="PMingLiU" w:hAnsi="Palatino Linotype" w:cs="Calibri"/>
                <w:sz w:val="20"/>
                <w:szCs w:val="20"/>
              </w:rPr>
              <w:pPrChange w:id="1368" w:author="OLTRE" w:date="2024-05-21T20:17:00Z">
                <w:pPr>
                  <w:pStyle w:val="Btext"/>
                  <w:spacing w:after="0"/>
                  <w:ind w:firstLine="0"/>
                  <w:contextualSpacing/>
                </w:pPr>
              </w:pPrChange>
            </w:pPr>
          </w:p>
          <w:p w14:paraId="76142858"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Change w:id="1369" w:author="OLTRE" w:date="2024-05-21T20:17:00Z">
                <w:pPr>
                  <w:pStyle w:val="Btext"/>
                  <w:numPr>
                    <w:numId w:val="13"/>
                  </w:numPr>
                  <w:spacing w:after="0"/>
                  <w:ind w:firstLine="0"/>
                  <w:contextualSpacing/>
                </w:pPr>
              </w:pPrChange>
            </w:pPr>
            <w:r w:rsidRPr="00302058">
              <w:rPr>
                <w:rFonts w:ascii="Palatino Linotype" w:eastAsia="PMingLiU" w:hAnsi="Palatino Linotype" w:cs="Calibri"/>
                <w:sz w:val="20"/>
                <w:szCs w:val="20"/>
              </w:rPr>
              <w:t>the Party has full power, authority, capacity and legal rights to enter into, execute, deliver and perform all of its obligations under this Agreement;</w:t>
            </w:r>
          </w:p>
          <w:p w14:paraId="7E5CBA44"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Change w:id="1370" w:author="OLTRE" w:date="2024-05-21T20:17:00Z">
                <w:pPr>
                  <w:pStyle w:val="Btext"/>
                  <w:spacing w:after="0"/>
                  <w:ind w:firstLine="0"/>
                  <w:contextualSpacing/>
                </w:pPr>
              </w:pPrChange>
            </w:pPr>
          </w:p>
          <w:p w14:paraId="3F7F6D3A" w14:textId="77777777" w:rsidR="0062327E" w:rsidRPr="0062327E" w:rsidRDefault="0062327E" w:rsidP="004C37F8">
            <w:pPr>
              <w:pStyle w:val="Btext"/>
              <w:spacing w:after="0"/>
              <w:ind w:firstLine="0"/>
              <w:contextualSpacing/>
              <w:rPr>
                <w:del w:id="1371" w:author="OLTRE" w:date="2024-05-21T20:17:00Z"/>
                <w:rFonts w:ascii="Palatino Linotype" w:hAnsi="Palatino Linotype"/>
                <w:sz w:val="20"/>
                <w:szCs w:val="20"/>
                <w:lang w:val="id-ID"/>
              </w:rPr>
            </w:pPr>
          </w:p>
          <w:p w14:paraId="4662BE1C" w14:textId="77777777"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Change w:id="1372" w:author="OLTRE" w:date="2024-05-21T20:17:00Z">
                <w:pPr>
                  <w:pStyle w:val="Btext"/>
                  <w:numPr>
                    <w:numId w:val="13"/>
                  </w:numPr>
                  <w:spacing w:after="0"/>
                  <w:ind w:firstLine="0"/>
                  <w:contextualSpacing/>
                </w:pPr>
              </w:pPrChange>
            </w:pPr>
            <w:r w:rsidRPr="00302058">
              <w:rPr>
                <w:rFonts w:ascii="Palatino Linotype" w:eastAsia="PMingLiU" w:hAnsi="Palatino Linotype" w:cs="Calibri"/>
                <w:sz w:val="20"/>
                <w:szCs w:val="20"/>
              </w:rPr>
              <w:t>the Party has obtained all consents, approvals, and permits required or necessary for the execution and delivery of this Agreement, and the performance of its obligations under this Agreement, and such consents, approvals and permits are in full force and effect;</w:t>
            </w:r>
          </w:p>
          <w:p w14:paraId="5524184E" w14:textId="77777777" w:rsidR="00696A98" w:rsidRPr="00302058" w:rsidRDefault="00696A98" w:rsidP="008D0018">
            <w:pPr>
              <w:pStyle w:val="Btext"/>
              <w:spacing w:after="0"/>
              <w:ind w:left="888" w:hanging="426"/>
              <w:contextualSpacing/>
              <w:rPr>
                <w:rFonts w:ascii="Palatino Linotype" w:hAnsi="Palatino Linotype"/>
                <w:sz w:val="20"/>
                <w:szCs w:val="20"/>
              </w:rPr>
              <w:pPrChange w:id="1373" w:author="OLTRE" w:date="2024-05-21T20:17:00Z">
                <w:pPr>
                  <w:pStyle w:val="Btext"/>
                  <w:spacing w:after="0"/>
                  <w:ind w:firstLine="0"/>
                  <w:contextualSpacing/>
                </w:pPr>
              </w:pPrChange>
            </w:pPr>
          </w:p>
          <w:p w14:paraId="64C543E5" w14:textId="168E25B6"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Change w:id="1374" w:author="OLTRE" w:date="2024-05-21T20:17:00Z">
                <w:pPr>
                  <w:pStyle w:val="Btext"/>
                  <w:numPr>
                    <w:numId w:val="13"/>
                  </w:numPr>
                  <w:spacing w:after="0"/>
                  <w:ind w:firstLine="0"/>
                  <w:contextualSpacing/>
                </w:pPr>
              </w:pPrChange>
            </w:pPr>
            <w:r w:rsidRPr="00302058">
              <w:rPr>
                <w:rFonts w:ascii="Palatino Linotype" w:eastAsia="PMingLiU" w:hAnsi="Palatino Linotype" w:cs="Calibri"/>
                <w:sz w:val="20"/>
                <w:szCs w:val="20"/>
              </w:rPr>
              <w:t xml:space="preserve">this Agreement is legal, valid </w:t>
            </w:r>
            <w:del w:id="1375" w:author="OLTRE" w:date="2024-05-21T20:17:00Z">
              <w:r w:rsidR="009734C5" w:rsidRPr="0013565F">
                <w:rPr>
                  <w:rFonts w:ascii="Palatino Linotype" w:eastAsia="PMingLiU" w:hAnsi="Palatino Linotype" w:cs="Calibri"/>
                  <w:sz w:val="20"/>
                  <w:szCs w:val="20"/>
                </w:rPr>
                <w:delText xml:space="preserve">and </w:delText>
              </w:r>
            </w:del>
            <w:r w:rsidRPr="00302058">
              <w:rPr>
                <w:rFonts w:ascii="Palatino Linotype" w:eastAsia="PMingLiU" w:hAnsi="Palatino Linotype" w:cs="Calibri"/>
                <w:sz w:val="20"/>
                <w:szCs w:val="20"/>
              </w:rPr>
              <w:t>binding,</w:t>
            </w:r>
            <w:ins w:id="1376" w:author="OLTRE" w:date="2024-05-21T20:17:00Z">
              <w:r w:rsidRPr="00302058">
                <w:rPr>
                  <w:rFonts w:ascii="Palatino Linotype" w:eastAsia="PMingLiU" w:hAnsi="Palatino Linotype" w:cs="Calibri"/>
                  <w:sz w:val="20"/>
                  <w:szCs w:val="20"/>
                </w:rPr>
                <w:t xml:space="preserve"> and</w:t>
              </w:r>
            </w:ins>
            <w:r w:rsidRPr="00302058">
              <w:rPr>
                <w:rFonts w:ascii="Palatino Linotype" w:eastAsia="PMingLiU" w:hAnsi="Palatino Linotype" w:cs="Calibri"/>
                <w:sz w:val="20"/>
                <w:szCs w:val="20"/>
              </w:rPr>
              <w:t xml:space="preserve"> enforceable against it in accordance with its terms;</w:t>
            </w:r>
          </w:p>
          <w:p w14:paraId="7ECAA70B" w14:textId="77777777" w:rsidR="00696A98" w:rsidRPr="00302058" w:rsidRDefault="00696A98" w:rsidP="008D0018">
            <w:pPr>
              <w:pStyle w:val="Btext"/>
              <w:spacing w:after="0"/>
              <w:ind w:left="888" w:hanging="426"/>
              <w:contextualSpacing/>
              <w:rPr>
                <w:rFonts w:ascii="Palatino Linotype" w:hAnsi="Palatino Linotype"/>
                <w:sz w:val="20"/>
                <w:szCs w:val="20"/>
              </w:rPr>
              <w:pPrChange w:id="1377" w:author="OLTRE" w:date="2024-05-21T20:17:00Z">
                <w:pPr>
                  <w:pStyle w:val="Btext"/>
                  <w:spacing w:after="0"/>
                  <w:ind w:firstLine="0"/>
                  <w:contextualSpacing/>
                </w:pPr>
              </w:pPrChange>
            </w:pPr>
          </w:p>
          <w:p w14:paraId="5CACE324" w14:textId="7C469576" w:rsidR="00696A98" w:rsidRPr="00302058" w:rsidRDefault="00696A98" w:rsidP="007B5F69">
            <w:pPr>
              <w:pStyle w:val="Btext"/>
              <w:numPr>
                <w:ilvl w:val="0"/>
                <w:numId w:val="99"/>
              </w:numPr>
              <w:spacing w:after="0"/>
              <w:ind w:left="888" w:hanging="426"/>
              <w:contextualSpacing/>
              <w:rPr>
                <w:rFonts w:ascii="Palatino Linotype" w:hAnsi="Palatino Linotype"/>
                <w:sz w:val="20"/>
                <w:szCs w:val="20"/>
              </w:rPr>
              <w:pPrChange w:id="1378" w:author="OLTRE" w:date="2024-05-21T20:17:00Z">
                <w:pPr>
                  <w:pStyle w:val="Btext"/>
                  <w:numPr>
                    <w:numId w:val="13"/>
                  </w:numPr>
                  <w:spacing w:after="0"/>
                  <w:ind w:firstLine="0"/>
                  <w:contextualSpacing/>
                </w:pPr>
              </w:pPrChange>
            </w:pPr>
            <w:r w:rsidRPr="00302058">
              <w:rPr>
                <w:rFonts w:ascii="Palatino Linotype" w:eastAsia="PMingLiU" w:hAnsi="Palatino Linotype" w:cs="Calibri"/>
                <w:sz w:val="20"/>
                <w:szCs w:val="20"/>
              </w:rPr>
              <w:t xml:space="preserve">the </w:t>
            </w:r>
            <w:del w:id="1379" w:author="OLTRE" w:date="2024-05-21T20:17:00Z">
              <w:r w:rsidR="009734C5" w:rsidRPr="0013565F">
                <w:rPr>
                  <w:rFonts w:ascii="Palatino Linotype" w:eastAsia="PMingLiU" w:hAnsi="Palatino Linotype" w:cs="Calibri"/>
                  <w:sz w:val="20"/>
                  <w:szCs w:val="20"/>
                </w:rPr>
                <w:delText>execution of,</w:delText>
              </w:r>
            </w:del>
            <w:ins w:id="1380" w:author="OLTRE" w:date="2024-05-21T20:17:00Z">
              <w:r w:rsidRPr="00302058">
                <w:rPr>
                  <w:rFonts w:ascii="Palatino Linotype" w:eastAsia="PMingLiU" w:hAnsi="Palatino Linotype" w:cs="Calibri"/>
                  <w:sz w:val="20"/>
                  <w:szCs w:val="20"/>
                </w:rPr>
                <w:t>entry into</w:t>
              </w:r>
            </w:ins>
            <w:r w:rsidRPr="00302058">
              <w:rPr>
                <w:rFonts w:ascii="Palatino Linotype" w:eastAsia="PMingLiU" w:hAnsi="Palatino Linotype" w:cs="Calibri"/>
                <w:sz w:val="20"/>
                <w:szCs w:val="20"/>
              </w:rPr>
              <w:t xml:space="preserve"> and </w:t>
            </w:r>
            <w:del w:id="1381" w:author="OLTRE" w:date="2024-05-21T20:17:00Z">
              <w:r w:rsidR="009734C5" w:rsidRPr="0013565F">
                <w:rPr>
                  <w:rFonts w:ascii="Palatino Linotype" w:eastAsia="PMingLiU" w:hAnsi="Palatino Linotype" w:cs="Calibri"/>
                  <w:sz w:val="20"/>
                  <w:szCs w:val="20"/>
                </w:rPr>
                <w:delText xml:space="preserve">the </w:delText>
              </w:r>
            </w:del>
            <w:r w:rsidRPr="00302058">
              <w:rPr>
                <w:rFonts w:ascii="Palatino Linotype" w:eastAsia="PMingLiU" w:hAnsi="Palatino Linotype" w:cs="Calibri"/>
                <w:sz w:val="20"/>
                <w:szCs w:val="20"/>
              </w:rPr>
              <w:t xml:space="preserve">performance </w:t>
            </w:r>
            <w:ins w:id="1382" w:author="OLTRE" w:date="2024-05-21T20:17:00Z">
              <w:r w:rsidRPr="00302058">
                <w:rPr>
                  <w:rFonts w:ascii="Palatino Linotype" w:eastAsia="PMingLiU" w:hAnsi="Palatino Linotype" w:cs="Calibri"/>
                  <w:sz w:val="20"/>
                  <w:szCs w:val="20"/>
                </w:rPr>
                <w:t xml:space="preserve">by the Party </w:t>
              </w:r>
            </w:ins>
            <w:r w:rsidRPr="00302058">
              <w:rPr>
                <w:rFonts w:ascii="Palatino Linotype" w:eastAsia="PMingLiU" w:hAnsi="Palatino Linotype" w:cs="Calibri"/>
                <w:sz w:val="20"/>
                <w:szCs w:val="20"/>
              </w:rPr>
              <w:t xml:space="preserve">of </w:t>
            </w:r>
            <w:ins w:id="1383" w:author="OLTRE" w:date="2024-05-21T20:17:00Z">
              <w:r w:rsidRPr="00302058">
                <w:rPr>
                  <w:rFonts w:ascii="Palatino Linotype" w:eastAsia="PMingLiU" w:hAnsi="Palatino Linotype" w:cs="Calibri"/>
                  <w:sz w:val="20"/>
                  <w:szCs w:val="20"/>
                </w:rPr>
                <w:t xml:space="preserve">its </w:t>
              </w:r>
            </w:ins>
            <w:r w:rsidRPr="00302058">
              <w:rPr>
                <w:rFonts w:ascii="Palatino Linotype" w:eastAsia="PMingLiU" w:hAnsi="Palatino Linotype" w:cs="Calibri"/>
                <w:sz w:val="20"/>
                <w:szCs w:val="20"/>
              </w:rPr>
              <w:t xml:space="preserve">obligations under this Agreement </w:t>
            </w:r>
            <w:del w:id="1384" w:author="OLTRE" w:date="2024-05-21T20:17:00Z">
              <w:r w:rsidR="009734C5" w:rsidRPr="0013565F">
                <w:rPr>
                  <w:rFonts w:ascii="Palatino Linotype" w:eastAsia="PMingLiU" w:hAnsi="Palatino Linotype" w:cs="Calibri"/>
                  <w:sz w:val="20"/>
                  <w:szCs w:val="20"/>
                </w:rPr>
                <w:delText xml:space="preserve">by the Parties </w:delText>
              </w:r>
            </w:del>
            <w:r w:rsidRPr="00302058">
              <w:rPr>
                <w:rFonts w:ascii="Palatino Linotype" w:eastAsia="PMingLiU" w:hAnsi="Palatino Linotype" w:cs="Calibri"/>
                <w:sz w:val="20"/>
                <w:szCs w:val="20"/>
              </w:rPr>
              <w:t xml:space="preserve">do not and will not contravene any law, regulation, order, </w:t>
            </w:r>
            <w:ins w:id="1385" w:author="OLTRE" w:date="2024-05-21T20:17:00Z">
              <w:r w:rsidRPr="00302058">
                <w:rPr>
                  <w:rFonts w:ascii="Palatino Linotype" w:eastAsia="PMingLiU" w:hAnsi="Palatino Linotype" w:cs="Calibri"/>
                  <w:sz w:val="20"/>
                  <w:szCs w:val="20"/>
                </w:rPr>
                <w:t xml:space="preserve">writ, </w:t>
              </w:r>
            </w:ins>
            <w:r w:rsidRPr="00302058">
              <w:rPr>
                <w:rFonts w:ascii="Palatino Linotype" w:eastAsia="PMingLiU" w:hAnsi="Palatino Linotype" w:cs="Calibri"/>
                <w:sz w:val="20"/>
                <w:szCs w:val="20"/>
              </w:rPr>
              <w:t>judgment</w:t>
            </w:r>
            <w:ins w:id="1386" w:author="OLTRE" w:date="2024-05-21T20:17:00Z">
              <w:r w:rsidRPr="00302058">
                <w:rPr>
                  <w:rFonts w:ascii="Palatino Linotype" w:eastAsia="PMingLiU" w:hAnsi="Palatino Linotype" w:cs="Calibri"/>
                  <w:sz w:val="20"/>
                  <w:szCs w:val="20"/>
                </w:rPr>
                <w:t>, decree, provision in its Articles of Association,</w:t>
              </w:r>
            </w:ins>
            <w:r w:rsidRPr="00302058">
              <w:rPr>
                <w:rFonts w:ascii="Palatino Linotype" w:eastAsia="PMingLiU" w:hAnsi="Palatino Linotype" w:cs="Calibri"/>
                <w:sz w:val="20"/>
                <w:szCs w:val="20"/>
              </w:rPr>
              <w:t xml:space="preserve"> or any other agreement or obligation </w:t>
            </w:r>
            <w:del w:id="1387" w:author="OLTRE" w:date="2024-05-21T20:17:00Z">
              <w:r w:rsidR="009734C5" w:rsidRPr="0013565F">
                <w:rPr>
                  <w:rFonts w:ascii="Palatino Linotype" w:eastAsia="PMingLiU" w:hAnsi="Palatino Linotype" w:cs="Calibri"/>
                  <w:sz w:val="20"/>
                  <w:szCs w:val="20"/>
                </w:rPr>
                <w:delText>by which</w:delText>
              </w:r>
            </w:del>
            <w:ins w:id="1388" w:author="OLTRE" w:date="2024-05-21T20:17:00Z">
              <w:r w:rsidRPr="00302058">
                <w:rPr>
                  <w:rFonts w:ascii="Palatino Linotype" w:eastAsia="PMingLiU" w:hAnsi="Palatino Linotype" w:cs="Calibri"/>
                  <w:sz w:val="20"/>
                  <w:szCs w:val="20"/>
                </w:rPr>
                <w:t>binding upon</w:t>
              </w:r>
            </w:ins>
            <w:r w:rsidRPr="00302058">
              <w:rPr>
                <w:rFonts w:ascii="Palatino Linotype" w:eastAsia="PMingLiU" w:hAnsi="Palatino Linotype" w:cs="Calibri"/>
                <w:sz w:val="20"/>
                <w:szCs w:val="20"/>
              </w:rPr>
              <w:t xml:space="preserve"> it </w:t>
            </w:r>
            <w:del w:id="1389" w:author="OLTRE" w:date="2024-05-21T20:17:00Z">
              <w:r w:rsidR="009734C5" w:rsidRPr="0013565F">
                <w:rPr>
                  <w:rFonts w:ascii="Palatino Linotype" w:eastAsia="PMingLiU" w:hAnsi="Palatino Linotype" w:cs="Calibri"/>
                  <w:sz w:val="20"/>
                  <w:szCs w:val="20"/>
                </w:rPr>
                <w:delText>may be bound</w:delText>
              </w:r>
            </w:del>
            <w:ins w:id="1390" w:author="OLTRE" w:date="2024-05-21T20:17:00Z">
              <w:r w:rsidRPr="00302058">
                <w:rPr>
                  <w:rFonts w:ascii="Palatino Linotype" w:eastAsia="PMingLiU" w:hAnsi="Palatino Linotype" w:cs="Calibri"/>
                  <w:sz w:val="20"/>
                  <w:szCs w:val="20"/>
                </w:rPr>
                <w:t>or to which its business, properties or assets are subject</w:t>
              </w:r>
              <w:r w:rsidRPr="00302058" w:rsidDel="005A4913">
                <w:rPr>
                  <w:rFonts w:ascii="Palatino Linotype" w:eastAsia="PMingLiU" w:hAnsi="Palatino Linotype" w:cs="Calibri"/>
                  <w:sz w:val="20"/>
                  <w:szCs w:val="20"/>
                </w:rPr>
                <w:t xml:space="preserve"> </w:t>
              </w:r>
            </w:ins>
            <w:r w:rsidRPr="00302058">
              <w:rPr>
                <w:rFonts w:ascii="Palatino Linotype" w:eastAsia="PMingLiU" w:hAnsi="Palatino Linotype" w:cs="Calibri"/>
                <w:sz w:val="20"/>
                <w:szCs w:val="20"/>
              </w:rPr>
              <w:t>;</w:t>
            </w:r>
          </w:p>
          <w:p w14:paraId="0775E747" w14:textId="77777777" w:rsidR="00696A98" w:rsidRPr="00302058" w:rsidRDefault="00696A98" w:rsidP="007B5F69">
            <w:pPr>
              <w:rPr>
                <w:rFonts w:ascii="Palatino Linotype" w:eastAsia="PMingLiU" w:hAnsi="Palatino Linotype" w:cs="Calibri"/>
                <w:sz w:val="20"/>
                <w:szCs w:val="20"/>
              </w:rPr>
              <w:pPrChange w:id="1391" w:author="OLTRE" w:date="2024-05-21T20:17:00Z">
                <w:pPr>
                  <w:pStyle w:val="Btext"/>
                  <w:spacing w:after="0"/>
                  <w:ind w:firstLine="0"/>
                  <w:contextualSpacing/>
                </w:pPr>
              </w:pPrChange>
            </w:pPr>
          </w:p>
          <w:p w14:paraId="513649D6" w14:textId="1A7AD8C1" w:rsidR="00696A98" w:rsidRPr="00302058" w:rsidRDefault="00696A98" w:rsidP="008D0018">
            <w:pPr>
              <w:pStyle w:val="Btext"/>
              <w:numPr>
                <w:ilvl w:val="0"/>
                <w:numId w:val="99"/>
              </w:numPr>
              <w:spacing w:after="0"/>
              <w:ind w:left="888" w:hanging="426"/>
              <w:contextualSpacing/>
              <w:rPr>
                <w:ins w:id="1392" w:author="OLTRE" w:date="2024-05-21T20:17:00Z"/>
                <w:rFonts w:ascii="Palatino Linotype" w:hAnsi="Palatino Linotype"/>
                <w:sz w:val="20"/>
                <w:szCs w:val="20"/>
              </w:rPr>
            </w:pPr>
            <w:r w:rsidRPr="00302058">
              <w:rPr>
                <w:rFonts w:ascii="Palatino Linotype" w:eastAsia="PMingLiU" w:hAnsi="Palatino Linotype" w:cs="Calibri"/>
                <w:sz w:val="20"/>
                <w:szCs w:val="20"/>
              </w:rPr>
              <w:t>there are no claims, actions, suits</w:t>
            </w:r>
            <w:del w:id="1393" w:author="OLTRE" w:date="2024-05-21T20:17:00Z">
              <w:r w:rsidR="009734C5" w:rsidRPr="0013565F">
                <w:rPr>
                  <w:rFonts w:ascii="Palatino Linotype" w:eastAsia="PMingLiU" w:hAnsi="Palatino Linotype" w:cs="Calibri"/>
                  <w:sz w:val="20"/>
                  <w:szCs w:val="20"/>
                </w:rPr>
                <w:delText xml:space="preserve"> or</w:delText>
              </w:r>
            </w:del>
            <w:ins w:id="1394" w:author="OLTRE" w:date="2024-05-21T20:17:00Z">
              <w:r w:rsidRPr="00302058">
                <w:rPr>
                  <w:rFonts w:ascii="Palatino Linotype" w:eastAsia="PMingLiU" w:hAnsi="Palatino Linotype" w:cs="Calibri"/>
                  <w:sz w:val="20"/>
                  <w:szCs w:val="20"/>
                </w:rPr>
                <w:t>,</w:t>
              </w:r>
            </w:ins>
            <w:r w:rsidRPr="00302058">
              <w:rPr>
                <w:rFonts w:ascii="Palatino Linotype" w:eastAsia="PMingLiU" w:hAnsi="Palatino Linotype" w:cs="Calibri"/>
                <w:sz w:val="20"/>
                <w:szCs w:val="20"/>
              </w:rPr>
              <w:t xml:space="preserve"> proceedings</w:t>
            </w:r>
            <w:del w:id="1395" w:author="OLTRE" w:date="2024-05-21T20:17:00Z">
              <w:r w:rsidR="009734C5" w:rsidRPr="0013565F">
                <w:rPr>
                  <w:rFonts w:ascii="Palatino Linotype" w:eastAsia="PMingLiU" w:hAnsi="Palatino Linotype" w:cs="Calibri"/>
                  <w:sz w:val="20"/>
                  <w:szCs w:val="20"/>
                </w:rPr>
                <w:delText xml:space="preserve"> pending against it, the outcome</w:delText>
              </w:r>
            </w:del>
            <w:ins w:id="1396" w:author="OLTRE" w:date="2024-05-21T20:17:00Z">
              <w:r w:rsidRPr="00302058">
                <w:rPr>
                  <w:rFonts w:ascii="Palatino Linotype" w:eastAsia="PMingLiU" w:hAnsi="Palatino Linotype" w:cs="Calibri"/>
                  <w:sz w:val="20"/>
                  <w:szCs w:val="20"/>
                </w:rPr>
                <w:t>, or investigations</w:t>
              </w:r>
            </w:ins>
            <w:r w:rsidRPr="00302058">
              <w:rPr>
                <w:rFonts w:ascii="Palatino Linotype" w:eastAsia="PMingLiU" w:hAnsi="Palatino Linotype" w:cs="Calibri"/>
                <w:sz w:val="20"/>
                <w:szCs w:val="20"/>
              </w:rPr>
              <w:t xml:space="preserve"> of </w:t>
            </w:r>
            <w:ins w:id="1397" w:author="OLTRE" w:date="2024-05-21T20:17:00Z">
              <w:r w:rsidRPr="00302058">
                <w:rPr>
                  <w:rFonts w:ascii="Palatino Linotype" w:eastAsia="PMingLiU" w:hAnsi="Palatino Linotype" w:cs="Calibri"/>
                  <w:sz w:val="20"/>
                  <w:szCs w:val="20"/>
                </w:rPr>
                <w:t xml:space="preserve">or before any court, arbitral body or agency, </w:t>
              </w:r>
            </w:ins>
            <w:r w:rsidRPr="00302058">
              <w:rPr>
                <w:rFonts w:ascii="Palatino Linotype" w:eastAsia="PMingLiU" w:hAnsi="Palatino Linotype" w:cs="Calibri"/>
                <w:sz w:val="20"/>
                <w:szCs w:val="20"/>
              </w:rPr>
              <w:t xml:space="preserve">which </w:t>
            </w:r>
            <w:del w:id="1398" w:author="OLTRE" w:date="2024-05-21T20:17:00Z">
              <w:r w:rsidR="009734C5" w:rsidRPr="0013565F">
                <w:rPr>
                  <w:rFonts w:ascii="Palatino Linotype" w:eastAsia="PMingLiU" w:hAnsi="Palatino Linotype" w:cs="Calibri"/>
                  <w:sz w:val="20"/>
                  <w:szCs w:val="20"/>
                </w:rPr>
                <w:delText>could</w:delText>
              </w:r>
            </w:del>
            <w:ins w:id="1399" w:author="OLTRE" w:date="2024-05-21T20:17:00Z">
              <w:r w:rsidRPr="00302058">
                <w:rPr>
                  <w:rFonts w:ascii="Palatino Linotype" w:eastAsia="PMingLiU" w:hAnsi="Palatino Linotype" w:cs="Calibri"/>
                  <w:sz w:val="20"/>
                  <w:szCs w:val="20"/>
                </w:rPr>
                <w:t>if</w:t>
              </w:r>
            </w:ins>
            <w:r w:rsidRPr="00302058">
              <w:rPr>
                <w:rFonts w:ascii="Palatino Linotype" w:eastAsia="PMingLiU" w:hAnsi="Palatino Linotype" w:cs="Calibri"/>
                <w:sz w:val="20"/>
                <w:szCs w:val="20"/>
              </w:rPr>
              <w:t xml:space="preserve"> adversely </w:t>
            </w:r>
            <w:del w:id="1400" w:author="OLTRE" w:date="2024-05-21T20:17:00Z">
              <w:r w:rsidR="009734C5" w:rsidRPr="0013565F">
                <w:rPr>
                  <w:rFonts w:ascii="Palatino Linotype" w:eastAsia="PMingLiU" w:hAnsi="Palatino Linotype" w:cs="Calibri"/>
                  <w:sz w:val="20"/>
                  <w:szCs w:val="20"/>
                </w:rPr>
                <w:delText>affect the transactions contemplated by this Agreement,</w:delText>
              </w:r>
            </w:del>
            <w:ins w:id="1401" w:author="OLTRE" w:date="2024-05-21T20:17:00Z">
              <w:r w:rsidRPr="00302058">
                <w:rPr>
                  <w:rFonts w:ascii="Palatino Linotype" w:eastAsia="PMingLiU" w:hAnsi="Palatino Linotype" w:cs="Calibri"/>
                  <w:sz w:val="20"/>
                  <w:szCs w:val="20"/>
                </w:rPr>
                <w:t>determined, might reasonably be expected to have an adverse effect to the Party has or have (to the best of its knowledge</w:t>
              </w:r>
            </w:ins>
            <w:r w:rsidRPr="00302058">
              <w:rPr>
                <w:rFonts w:ascii="Palatino Linotype" w:eastAsia="PMingLiU" w:hAnsi="Palatino Linotype" w:cs="Calibri"/>
                <w:sz w:val="20"/>
                <w:szCs w:val="20"/>
              </w:rPr>
              <w:t xml:space="preserve"> and </w:t>
            </w:r>
            <w:del w:id="1402" w:author="OLTRE" w:date="2024-05-21T20:17:00Z">
              <w:r w:rsidR="009734C5" w:rsidRPr="0013565F">
                <w:rPr>
                  <w:rFonts w:ascii="Palatino Linotype" w:eastAsia="PMingLiU" w:hAnsi="Palatino Linotype" w:cs="Calibri"/>
                  <w:sz w:val="20"/>
                  <w:szCs w:val="20"/>
                </w:rPr>
                <w:delText xml:space="preserve">it is not subject to any </w:delText>
              </w:r>
            </w:del>
            <w:ins w:id="1403" w:author="OLTRE" w:date="2024-05-21T20:17:00Z">
              <w:r w:rsidRPr="00302058">
                <w:rPr>
                  <w:rFonts w:ascii="Palatino Linotype" w:eastAsia="PMingLiU" w:hAnsi="Palatino Linotype" w:cs="Calibri"/>
                  <w:sz w:val="20"/>
                  <w:szCs w:val="20"/>
                </w:rPr>
                <w:t>belief) been started or threatened against it;</w:t>
              </w:r>
            </w:ins>
          </w:p>
          <w:p w14:paraId="2ABB75AE" w14:textId="77777777" w:rsidR="00696A98" w:rsidRPr="00302058" w:rsidRDefault="00696A98" w:rsidP="008D0018">
            <w:pPr>
              <w:pStyle w:val="ListParagraph"/>
              <w:ind w:left="888" w:hanging="426"/>
              <w:rPr>
                <w:ins w:id="1404" w:author="OLTRE" w:date="2024-05-21T20:17:00Z"/>
                <w:rFonts w:ascii="Palatino Linotype" w:eastAsia="PMingLiU" w:hAnsi="Palatino Linotype" w:cs="Calibri"/>
                <w:sz w:val="20"/>
                <w:szCs w:val="20"/>
              </w:rPr>
            </w:pPr>
          </w:p>
          <w:p w14:paraId="749E4D01" w14:textId="51D07D0A"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Change w:id="1405" w:author="OLTRE" w:date="2024-05-21T20:17:00Z">
                <w:pPr>
                  <w:pStyle w:val="Btext"/>
                  <w:numPr>
                    <w:numId w:val="13"/>
                  </w:numPr>
                  <w:spacing w:after="0"/>
                  <w:ind w:firstLine="0"/>
                  <w:contextualSpacing/>
                </w:pPr>
              </w:pPrChange>
            </w:pPr>
            <w:ins w:id="1406" w:author="OLTRE" w:date="2024-05-21T20:17:00Z">
              <w:r w:rsidRPr="00302058">
                <w:rPr>
                  <w:rFonts w:ascii="Palatino Linotype" w:eastAsia="PMingLiU" w:hAnsi="Palatino Linotype" w:cs="Calibri"/>
                  <w:sz w:val="20"/>
                  <w:szCs w:val="20"/>
                </w:rPr>
                <w:t xml:space="preserve">there are no judgment, </w:t>
              </w:r>
            </w:ins>
            <w:r w:rsidRPr="00302058">
              <w:rPr>
                <w:rFonts w:ascii="Palatino Linotype" w:eastAsia="PMingLiU" w:hAnsi="Palatino Linotype" w:cs="Calibri"/>
                <w:sz w:val="20"/>
                <w:szCs w:val="20"/>
              </w:rPr>
              <w:t>order, writ, injunction</w:t>
            </w:r>
            <w:del w:id="1407" w:author="OLTRE" w:date="2024-05-21T20:17:00Z">
              <w:r w:rsidR="009734C5" w:rsidRPr="0013565F">
                <w:rPr>
                  <w:rFonts w:ascii="Palatino Linotype" w:eastAsia="PMingLiU" w:hAnsi="Palatino Linotype" w:cs="Calibri"/>
                  <w:sz w:val="20"/>
                  <w:szCs w:val="20"/>
                </w:rPr>
                <w:delText xml:space="preserve"> or decree</w:delText>
              </w:r>
            </w:del>
            <w:ins w:id="1408" w:author="OLTRE" w:date="2024-05-21T20:17:00Z">
              <w:r w:rsidRPr="00302058">
                <w:rPr>
                  <w:rFonts w:ascii="Palatino Linotype" w:eastAsia="PMingLiU" w:hAnsi="Palatino Linotype" w:cs="Calibri"/>
                  <w:sz w:val="20"/>
                  <w:szCs w:val="20"/>
                </w:rPr>
                <w:t>, or decree of a court, arbitral body</w:t>
              </w:r>
              <w:r w:rsidR="00BA56DB"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agency or otherwise</w:t>
              </w:r>
              <w:r w:rsidR="00BA56DB" w:rsidRPr="00302058">
                <w:rPr>
                  <w:rFonts w:ascii="Palatino Linotype" w:eastAsia="PMingLiU" w:hAnsi="Palatino Linotype" w:cs="Calibri"/>
                  <w:sz w:val="20"/>
                  <w:szCs w:val="20"/>
                </w:rPr>
                <w:t xml:space="preserve">, </w:t>
              </w:r>
              <w:r w:rsidR="003C650C" w:rsidRPr="00302058">
                <w:rPr>
                  <w:rFonts w:ascii="Palatino Linotype" w:eastAsia="PMingLiU" w:hAnsi="Palatino Linotype" w:cs="Calibri"/>
                  <w:sz w:val="20"/>
                  <w:szCs w:val="20"/>
                </w:rPr>
                <w:t xml:space="preserve">have been </w:t>
              </w:r>
              <w:r w:rsidR="00E2340F" w:rsidRPr="00302058">
                <w:rPr>
                  <w:rFonts w:ascii="Palatino Linotype" w:eastAsia="PMingLiU" w:hAnsi="Palatino Linotype" w:cs="Calibri"/>
                  <w:sz w:val="20"/>
                  <w:szCs w:val="20"/>
                </w:rPr>
                <w:t xml:space="preserve">or reasonably be expected to be made </w:t>
              </w:r>
              <w:r w:rsidR="003C650C" w:rsidRPr="00302058">
                <w:rPr>
                  <w:rFonts w:ascii="Palatino Linotype" w:eastAsia="PMingLiU" w:hAnsi="Palatino Linotype" w:cs="Calibri"/>
                  <w:sz w:val="20"/>
                  <w:szCs w:val="20"/>
                </w:rPr>
                <w:t>against it</w:t>
              </w:r>
              <w:r w:rsidRPr="00302058">
                <w:rPr>
                  <w:rFonts w:ascii="Palatino Linotype" w:eastAsia="PMingLiU" w:hAnsi="Palatino Linotype" w:cs="Calibri"/>
                  <w:sz w:val="20"/>
                  <w:szCs w:val="20"/>
                </w:rPr>
                <w:t xml:space="preserve">, </w:t>
              </w:r>
              <w:r w:rsidR="006D6113" w:rsidRPr="00302058">
                <w:rPr>
                  <w:rFonts w:ascii="Palatino Linotype" w:eastAsia="PMingLiU" w:hAnsi="Palatino Linotype" w:cs="Calibri"/>
                  <w:sz w:val="20"/>
                  <w:szCs w:val="20"/>
                </w:rPr>
                <w:t>including those</w:t>
              </w:r>
            </w:ins>
            <w:r w:rsidR="006D6113" w:rsidRPr="00302058">
              <w:rPr>
                <w:rFonts w:ascii="Palatino Linotype" w:eastAsia="PMingLiU" w:hAnsi="Palatino Linotype" w:cs="Calibri"/>
                <w:sz w:val="20"/>
                <w:szCs w:val="20"/>
              </w:rPr>
              <w:t xml:space="preserve"> </w:t>
            </w:r>
            <w:r w:rsidRPr="00302058">
              <w:rPr>
                <w:rFonts w:ascii="Palatino Linotype" w:eastAsia="PMingLiU" w:hAnsi="Palatino Linotype" w:cs="Calibri"/>
                <w:sz w:val="20"/>
                <w:szCs w:val="20"/>
              </w:rPr>
              <w:t xml:space="preserve">which </w:t>
            </w:r>
            <w:del w:id="1409" w:author="OLTRE" w:date="2024-05-21T20:17:00Z">
              <w:r w:rsidR="009734C5" w:rsidRPr="0013565F">
                <w:rPr>
                  <w:rFonts w:ascii="Palatino Linotype" w:eastAsia="PMingLiU" w:hAnsi="Palatino Linotype" w:cs="Calibri"/>
                  <w:sz w:val="20"/>
                  <w:szCs w:val="20"/>
                </w:rPr>
                <w:delText>could adversely affect</w:delText>
              </w:r>
            </w:del>
            <w:ins w:id="1410" w:author="OLTRE" w:date="2024-05-21T20:17:00Z">
              <w:r w:rsidRPr="00302058">
                <w:rPr>
                  <w:rFonts w:ascii="Palatino Linotype" w:eastAsia="PMingLiU" w:hAnsi="Palatino Linotype" w:cs="Calibri"/>
                  <w:sz w:val="20"/>
                  <w:szCs w:val="20"/>
                </w:rPr>
                <w:t>might reasonably be expected to have adverse affect on the Party, including</w:t>
              </w:r>
            </w:ins>
            <w:r w:rsidRPr="00302058">
              <w:rPr>
                <w:rFonts w:ascii="Palatino Linotype" w:eastAsia="PMingLiU" w:hAnsi="Palatino Linotype" w:cs="Calibri"/>
                <w:sz w:val="20"/>
                <w:szCs w:val="20"/>
              </w:rPr>
              <w:t xml:space="preserve"> its ability to perform the </w:t>
            </w:r>
            <w:del w:id="1411" w:author="OLTRE" w:date="2024-05-21T20:17:00Z">
              <w:r w:rsidR="009734C5" w:rsidRPr="0013565F">
                <w:rPr>
                  <w:rFonts w:ascii="Palatino Linotype" w:eastAsia="PMingLiU" w:hAnsi="Palatino Linotype" w:cs="Calibri"/>
                  <w:sz w:val="20"/>
                  <w:szCs w:val="20"/>
                </w:rPr>
                <w:delText>transactions</w:delText>
              </w:r>
            </w:del>
            <w:ins w:id="1412" w:author="OLTRE" w:date="2024-05-21T20:17:00Z">
              <w:r w:rsidRPr="00302058">
                <w:rPr>
                  <w:rFonts w:ascii="Palatino Linotype" w:eastAsia="PMingLiU" w:hAnsi="Palatino Linotype" w:cs="Calibri"/>
                  <w:sz w:val="20"/>
                  <w:szCs w:val="20"/>
                </w:rPr>
                <w:t>obligations</w:t>
              </w:r>
            </w:ins>
            <w:r w:rsidRPr="00302058">
              <w:rPr>
                <w:rFonts w:ascii="Palatino Linotype" w:eastAsia="PMingLiU" w:hAnsi="Palatino Linotype" w:cs="Calibri"/>
                <w:sz w:val="20"/>
                <w:szCs w:val="20"/>
              </w:rPr>
              <w:t xml:space="preserve"> contemplated by this Agreement;</w:t>
            </w:r>
          </w:p>
          <w:p w14:paraId="4659DBDF" w14:textId="77777777" w:rsidR="009D17B5" w:rsidRDefault="009D17B5" w:rsidP="004C37F8">
            <w:pPr>
              <w:pStyle w:val="Btext"/>
              <w:spacing w:after="0"/>
              <w:ind w:firstLine="0"/>
              <w:contextualSpacing/>
              <w:rPr>
                <w:del w:id="1413" w:author="OLTRE" w:date="2024-05-21T20:17:00Z"/>
                <w:rFonts w:ascii="Palatino Linotype" w:hAnsi="Palatino Linotype"/>
                <w:sz w:val="20"/>
                <w:szCs w:val="20"/>
              </w:rPr>
            </w:pPr>
          </w:p>
          <w:p w14:paraId="77FD136D" w14:textId="77777777" w:rsidR="00696A98" w:rsidRPr="00302058" w:rsidRDefault="00696A98" w:rsidP="008D0018">
            <w:pPr>
              <w:pStyle w:val="Btext"/>
              <w:spacing w:after="0"/>
              <w:ind w:left="888" w:hanging="426"/>
              <w:contextualSpacing/>
              <w:rPr>
                <w:rFonts w:ascii="Palatino Linotype" w:hAnsi="Palatino Linotype"/>
                <w:sz w:val="20"/>
                <w:szCs w:val="20"/>
              </w:rPr>
              <w:pPrChange w:id="1414" w:author="OLTRE" w:date="2024-05-21T20:17:00Z">
                <w:pPr>
                  <w:pStyle w:val="Btext"/>
                  <w:spacing w:after="0"/>
                  <w:ind w:firstLine="0"/>
                  <w:contextualSpacing/>
                </w:pPr>
              </w:pPrChange>
            </w:pPr>
          </w:p>
          <w:p w14:paraId="42DF2460" w14:textId="0054E1CB" w:rsidR="00696A98" w:rsidRPr="00302058" w:rsidRDefault="00696A98" w:rsidP="008D0018">
            <w:pPr>
              <w:pStyle w:val="Btext"/>
              <w:numPr>
                <w:ilvl w:val="0"/>
                <w:numId w:val="99"/>
              </w:numPr>
              <w:spacing w:after="0"/>
              <w:ind w:left="888" w:hanging="426"/>
              <w:contextualSpacing/>
              <w:rPr>
                <w:rFonts w:ascii="Palatino Linotype" w:hAnsi="Palatino Linotype"/>
                <w:sz w:val="20"/>
                <w:szCs w:val="20"/>
              </w:rPr>
              <w:pPrChange w:id="1415" w:author="OLTRE" w:date="2024-05-21T20:17:00Z">
                <w:pPr>
                  <w:pStyle w:val="Btext"/>
                  <w:numPr>
                    <w:numId w:val="13"/>
                  </w:numPr>
                  <w:spacing w:after="0"/>
                  <w:ind w:firstLine="0"/>
                  <w:contextualSpacing/>
                </w:pPr>
              </w:pPrChange>
            </w:pPr>
            <w:r w:rsidRPr="00302058">
              <w:rPr>
                <w:rFonts w:ascii="Palatino Linotype" w:eastAsia="PMingLiU" w:hAnsi="Palatino Linotype" w:cs="Calibri"/>
                <w:sz w:val="20"/>
                <w:szCs w:val="20"/>
              </w:rPr>
              <w:t xml:space="preserve">since the date of </w:t>
            </w:r>
            <w:del w:id="1416" w:author="OLTRE" w:date="2024-05-21T20:17:00Z">
              <w:r w:rsidR="009734C5" w:rsidRPr="0013565F">
                <w:rPr>
                  <w:rFonts w:ascii="Palatino Linotype" w:eastAsia="PMingLiU" w:hAnsi="Palatino Linotype" w:cs="Calibri"/>
                  <w:sz w:val="20"/>
                  <w:szCs w:val="20"/>
                </w:rPr>
                <w:delText>the</w:delText>
              </w:r>
            </w:del>
            <w:ins w:id="1417" w:author="OLTRE" w:date="2024-05-21T20:17:00Z">
              <w:r w:rsidR="00F037EA" w:rsidRPr="00302058">
                <w:rPr>
                  <w:rFonts w:ascii="Palatino Linotype" w:eastAsia="PMingLiU" w:hAnsi="Palatino Linotype" w:cs="Calibri"/>
                  <w:sz w:val="20"/>
                  <w:szCs w:val="20"/>
                </w:rPr>
                <w:t>this</w:t>
              </w:r>
            </w:ins>
            <w:r w:rsidRPr="00302058">
              <w:rPr>
                <w:rFonts w:ascii="Palatino Linotype" w:eastAsia="PMingLiU" w:hAnsi="Palatino Linotype" w:cs="Calibri"/>
                <w:sz w:val="20"/>
                <w:szCs w:val="20"/>
              </w:rPr>
              <w:t xml:space="preserve"> Agreement, no event has occurred which, individually or in the aggregate, has had or would materially and adversely affect the ability of the Party to carry out its obligations under, and to consummate the transactions contemplated by, the Agreement; and</w:t>
            </w:r>
          </w:p>
          <w:p w14:paraId="05834062" w14:textId="77777777" w:rsidR="00696A98" w:rsidRPr="00302058" w:rsidRDefault="00696A98" w:rsidP="008D0018">
            <w:pPr>
              <w:pStyle w:val="Btext"/>
              <w:spacing w:after="0"/>
              <w:ind w:left="888" w:hanging="426"/>
              <w:contextualSpacing/>
              <w:rPr>
                <w:rFonts w:ascii="Palatino Linotype" w:hAnsi="Palatino Linotype"/>
                <w:sz w:val="20"/>
                <w:szCs w:val="20"/>
                <w:lang w:val="id-ID"/>
              </w:rPr>
              <w:pPrChange w:id="1418" w:author="OLTRE" w:date="2024-05-21T20:17:00Z">
                <w:pPr>
                  <w:pStyle w:val="Btext"/>
                  <w:spacing w:after="0"/>
                  <w:ind w:firstLine="0"/>
                  <w:contextualSpacing/>
                </w:pPr>
              </w:pPrChange>
            </w:pPr>
          </w:p>
          <w:p w14:paraId="5366CBD0" w14:textId="77777777" w:rsidR="00332671" w:rsidRPr="0062327E" w:rsidRDefault="00332671" w:rsidP="00943782">
            <w:pPr>
              <w:pStyle w:val="Btext"/>
              <w:spacing w:after="0"/>
              <w:ind w:firstLine="0"/>
              <w:contextualSpacing/>
              <w:rPr>
                <w:del w:id="1419" w:author="OLTRE" w:date="2024-05-21T20:17:00Z"/>
                <w:rFonts w:ascii="Palatino Linotype" w:hAnsi="Palatino Linotype"/>
                <w:sz w:val="20"/>
                <w:szCs w:val="20"/>
                <w:lang w:val="id-ID"/>
              </w:rPr>
            </w:pPr>
          </w:p>
          <w:p w14:paraId="29A5C4B4" w14:textId="77777777" w:rsidR="009734C5" w:rsidRPr="0013565F" w:rsidRDefault="0062327E" w:rsidP="004C37F8">
            <w:pPr>
              <w:pStyle w:val="Btext"/>
              <w:numPr>
                <w:ilvl w:val="0"/>
                <w:numId w:val="13"/>
              </w:numPr>
              <w:spacing w:after="0"/>
              <w:ind w:left="0" w:firstLine="0"/>
              <w:contextualSpacing/>
              <w:rPr>
                <w:del w:id="1420" w:author="OLTRE" w:date="2024-05-21T20:17:00Z"/>
                <w:rFonts w:ascii="Palatino Linotype" w:hAnsi="Palatino Linotype"/>
                <w:sz w:val="20"/>
                <w:szCs w:val="20"/>
              </w:rPr>
            </w:pPr>
            <w:del w:id="1421" w:author="OLTRE" w:date="2024-05-21T20:17:00Z">
              <w:r>
                <w:rPr>
                  <w:rFonts w:ascii="Palatino Linotype" w:eastAsia="PMingLiU" w:hAnsi="Palatino Linotype" w:cs="Calibri"/>
                  <w:sz w:val="20"/>
                  <w:szCs w:val="20"/>
                </w:rPr>
                <w:delText>the</w:delText>
              </w:r>
              <w:r>
                <w:rPr>
                  <w:rFonts w:ascii="Palatino Linotype" w:eastAsia="PMingLiU" w:hAnsi="Palatino Linotype" w:cs="Calibri"/>
                  <w:sz w:val="20"/>
                  <w:szCs w:val="20"/>
                  <w:lang w:val="id-ID"/>
                </w:rPr>
                <w:delText xml:space="preserve"> </w:delText>
              </w:r>
              <w:r w:rsidR="009734C5" w:rsidRPr="0013565F">
                <w:rPr>
                  <w:rFonts w:ascii="Palatino Linotype" w:eastAsia="PMingLiU" w:hAnsi="Palatino Linotype" w:cs="Calibri"/>
                  <w:sz w:val="20"/>
                  <w:szCs w:val="20"/>
                </w:rPr>
                <w:delText>Party is not insolvent, or unable to pay its debts within the meaning of the insolvency legislation applicable to it and not stopped paying its debts as they fall due. No petition for bankruptcy or suspension of payment, or any similar matters, has been filed or pending against the Party.</w:delText>
              </w:r>
            </w:del>
          </w:p>
          <w:p w14:paraId="1749AA59" w14:textId="10DA13F9" w:rsidR="00696A98" w:rsidRPr="00302058" w:rsidRDefault="00696A98" w:rsidP="008D0018">
            <w:pPr>
              <w:pStyle w:val="Btext"/>
              <w:numPr>
                <w:ilvl w:val="0"/>
                <w:numId w:val="99"/>
              </w:numPr>
              <w:spacing w:after="0"/>
              <w:ind w:left="888" w:hanging="426"/>
              <w:contextualSpacing/>
              <w:rPr>
                <w:ins w:id="1422" w:author="OLTRE" w:date="2024-05-21T20:17:00Z"/>
                <w:rFonts w:ascii="Palatino Linotype" w:eastAsia="PMingLiU" w:hAnsi="Palatino Linotype" w:cs="Calibri"/>
                <w:sz w:val="20"/>
                <w:szCs w:val="20"/>
              </w:rPr>
            </w:pPr>
            <w:ins w:id="1423" w:author="OLTRE" w:date="2024-05-21T20:17:00Z">
              <w:r w:rsidRPr="00302058">
                <w:rPr>
                  <w:rFonts w:ascii="Palatino Linotype" w:eastAsia="PMingLiU" w:hAnsi="Palatino Linotype" w:cs="Calibri"/>
                  <w:sz w:val="20"/>
                  <w:szCs w:val="20"/>
                </w:rPr>
                <w:t>the Party is not in bankruptcy, receivership or liquidation, nor has it taken any steps to enter into bankruptcy and no petition has been presented for its bankruptcy and no receiver or manager has been appointed with respect to the Party or distress, execution or process levied on any part of its business or assets and no resolution of the general meeting of shareholders of the Party or other resolution similar to it has been passed for the winding up, liquidation or dissolution of the Party.</w:t>
              </w:r>
            </w:ins>
          </w:p>
          <w:p w14:paraId="3C871130" w14:textId="77777777" w:rsidR="009D17B5" w:rsidRPr="00302058" w:rsidRDefault="009D17B5" w:rsidP="00696A98">
            <w:pPr>
              <w:pStyle w:val="Btext"/>
              <w:spacing w:after="0"/>
              <w:ind w:firstLine="0"/>
              <w:contextualSpacing/>
              <w:rPr>
                <w:rFonts w:ascii="Palatino Linotype" w:hAnsi="Palatino Linotype"/>
                <w:sz w:val="20"/>
                <w:szCs w:val="20"/>
              </w:rPr>
            </w:pPr>
          </w:p>
        </w:tc>
        <w:tc>
          <w:tcPr>
            <w:tcW w:w="4150" w:type="dxa"/>
            <w:shd w:val="clear" w:color="auto" w:fill="auto"/>
          </w:tcPr>
          <w:p w14:paraId="24AB3CB3" w14:textId="15DE4D6B" w:rsidR="001645B0" w:rsidRPr="00302058" w:rsidRDefault="001645B0" w:rsidP="006A39AB">
            <w:pPr>
              <w:pStyle w:val="Cen1"/>
              <w:shd w:val="clear" w:color="auto" w:fill="auto"/>
              <w:spacing w:after="0"/>
              <w:contextualSpacing/>
              <w:jc w:val="both"/>
              <w:rPr>
                <w:rFonts w:ascii="Palatino Linotype" w:hAnsi="Palatino Linotype"/>
                <w:b w:val="0"/>
                <w:color w:val="E7E6E6" w:themeColor="background2"/>
                <w:sz w:val="20"/>
                <w:lang w:val="id-ID"/>
                <w:rPrChange w:id="1424"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425" w:author="OLTRE" w:date="2024-05-21T20:17:00Z">
                  <w:rPr>
                    <w:rFonts w:ascii="Palatino Linotype" w:hAnsi="Palatino Linotype"/>
                    <w:b w:val="0"/>
                    <w:sz w:val="20"/>
                  </w:rPr>
                </w:rPrChange>
              </w:rPr>
              <w:t>Pihak, yang berupa perusahaan, didirikan, secara sah, dan dalam keadaan baik berdasarkan hukum di yurisdiksinya, dengan kewenangan korporasi untuk melakukan usaha sehubungan dengan usaha yang dilakukan dan memilki kapasitas berdasarkan hukum dan peraturan yang berlaku untuk melakukan segala tindakan hukum dan untuk memiliki asetnya;</w:t>
            </w:r>
          </w:p>
          <w:p w14:paraId="584465D5"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426" w:author="OLTRE" w:date="2024-05-21T20:17:00Z">
                  <w:rPr>
                    <w:rFonts w:ascii="Palatino Linotype" w:hAnsi="Palatino Linotype"/>
                    <w:b w:val="0"/>
                    <w:sz w:val="20"/>
                    <w:lang w:val="id-ID"/>
                  </w:rPr>
                </w:rPrChange>
              </w:rPr>
            </w:pPr>
          </w:p>
          <w:p w14:paraId="53038F2B"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427"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428" w:author="OLTRE" w:date="2024-05-21T20:17:00Z">
                  <w:rPr>
                    <w:rFonts w:ascii="Palatino Linotype" w:hAnsi="Palatino Linotype"/>
                    <w:b w:val="0"/>
                    <w:sz w:val="20"/>
                    <w:lang w:val="id-ID"/>
                  </w:rPr>
                </w:rPrChange>
              </w:rPr>
              <w:t>Pihak memilki kuasa, wewenang, kapasitas, dan hak berdasarkan hukum untuk memasuki, mengeksekusi, menyampaikan, dan melaksanakan seluruh kewajibannya dalam Perjanjian ini;</w:t>
            </w:r>
          </w:p>
          <w:p w14:paraId="4A9848F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429" w:author="OLTRE" w:date="2024-05-21T20:17:00Z">
                  <w:rPr>
                    <w:rFonts w:ascii="Palatino Linotype" w:hAnsi="Palatino Linotype"/>
                    <w:b w:val="0"/>
                    <w:sz w:val="20"/>
                    <w:lang w:val="id-ID"/>
                  </w:rPr>
                </w:rPrChange>
              </w:rPr>
            </w:pPr>
          </w:p>
          <w:p w14:paraId="4F33746F"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43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431" w:author="OLTRE" w:date="2024-05-21T20:17:00Z">
                  <w:rPr>
                    <w:rFonts w:ascii="Palatino Linotype" w:hAnsi="Palatino Linotype"/>
                    <w:b w:val="0"/>
                    <w:sz w:val="20"/>
                    <w:lang w:val="id-ID"/>
                  </w:rPr>
                </w:rPrChange>
              </w:rPr>
              <w:t>Pihak telah memperoleh seluruh persetujuan, dan perijinan yang diwajibkan atau diperlukan untuk pelaksanaan dan kelangsungan Perjanjian ini, dan pelaksanaan atas kewajibannya atas Perjanjian ini, dan persetujuan, dan perijinan tersebut masih berlaku;</w:t>
            </w:r>
          </w:p>
          <w:p w14:paraId="04069E38"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432" w:author="OLTRE" w:date="2024-05-21T20:17:00Z">
                  <w:rPr>
                    <w:rFonts w:ascii="Palatino Linotype" w:hAnsi="Palatino Linotype"/>
                    <w:b w:val="0"/>
                    <w:sz w:val="20"/>
                    <w:lang w:val="id-ID"/>
                  </w:rPr>
                </w:rPrChange>
              </w:rPr>
            </w:pPr>
          </w:p>
          <w:p w14:paraId="0CF0804C"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433"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434" w:author="OLTRE" w:date="2024-05-21T20:17:00Z">
                  <w:rPr>
                    <w:rFonts w:ascii="Palatino Linotype" w:hAnsi="Palatino Linotype"/>
                    <w:b w:val="0"/>
                    <w:sz w:val="20"/>
                  </w:rPr>
                </w:rPrChange>
              </w:rPr>
              <w:t>Perjanjian ini sah, berlaku, dan mengikat, dapat dilaksanakan terhadapnya sehubungan dengan ketentuannya;</w:t>
            </w:r>
          </w:p>
          <w:p w14:paraId="01768EB3"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435" w:author="OLTRE" w:date="2024-05-21T20:17:00Z">
                  <w:rPr>
                    <w:rFonts w:ascii="Palatino Linotype" w:hAnsi="Palatino Linotype"/>
                    <w:b w:val="0"/>
                    <w:sz w:val="20"/>
                    <w:lang w:val="id-ID"/>
                  </w:rPr>
                </w:rPrChange>
              </w:rPr>
            </w:pPr>
          </w:p>
          <w:p w14:paraId="3C4D0726" w14:textId="407579D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436"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437" w:author="OLTRE" w:date="2024-05-21T20:17:00Z">
                  <w:rPr>
                    <w:rFonts w:ascii="Palatino Linotype" w:hAnsi="Palatino Linotype"/>
                    <w:b w:val="0"/>
                    <w:sz w:val="20"/>
                    <w:lang w:val="id-ID"/>
                  </w:rPr>
                </w:rPrChange>
              </w:rPr>
              <w:t>eksekusi dari, dan pelaksanaan kewajiban Perjanjian ini oleh Para Pihak tidak dan tidak akan bertentangan dengan hukum, peraturan, perintah, penghakiman atau perjanjian atau kewajiban lainnya yang mengikat;</w:t>
            </w:r>
          </w:p>
          <w:p w14:paraId="75D012DB" w14:textId="77777777" w:rsidR="0037756C" w:rsidRPr="00302058" w:rsidRDefault="0037756C" w:rsidP="006A39AB">
            <w:pPr>
              <w:pStyle w:val="Cen1"/>
              <w:shd w:val="clear" w:color="auto" w:fill="auto"/>
              <w:spacing w:after="0"/>
              <w:contextualSpacing/>
              <w:jc w:val="both"/>
              <w:rPr>
                <w:rFonts w:ascii="Palatino Linotype" w:hAnsi="Palatino Linotype"/>
                <w:b w:val="0"/>
                <w:color w:val="E7E6E6" w:themeColor="background2"/>
                <w:sz w:val="20"/>
                <w:lang w:val="id-ID"/>
                <w:rPrChange w:id="1438" w:author="OLTRE" w:date="2024-05-21T20:17:00Z">
                  <w:rPr>
                    <w:rFonts w:ascii="Palatino Linotype" w:hAnsi="Palatino Linotype"/>
                    <w:b w:val="0"/>
                    <w:sz w:val="20"/>
                    <w:lang w:val="id-ID"/>
                  </w:rPr>
                </w:rPrChange>
              </w:rPr>
            </w:pPr>
          </w:p>
          <w:p w14:paraId="72181764"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439"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440" w:author="OLTRE" w:date="2024-05-21T20:17:00Z">
                  <w:rPr>
                    <w:rFonts w:ascii="Palatino Linotype" w:hAnsi="Palatino Linotype"/>
                    <w:b w:val="0"/>
                    <w:sz w:val="20"/>
                  </w:rPr>
                </w:rPrChange>
              </w:rPr>
              <w:t>tidak ada tuntutan, tindakan, gugatan atau persidangan yang tertunda terhadapnya, dimana hasilnya dapat menimbulkan efek kerugian atas transaksi yang termaktub dalam Perjanjian ini, dan tidak tunduk pada perintah, putusan, injungsi atau keputusan yang dapat menimbulkan efek kerugian atas kemampuannya untuk melaksanakan transaksi yang dimaksud dalam Perjanjian ini</w:t>
            </w:r>
          </w:p>
          <w:p w14:paraId="214653C9"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441" w:author="OLTRE" w:date="2024-05-21T20:17:00Z">
                  <w:rPr>
                    <w:rFonts w:ascii="Palatino Linotype" w:hAnsi="Palatino Linotype"/>
                    <w:b w:val="0"/>
                    <w:sz w:val="20"/>
                    <w:lang w:val="id-ID"/>
                  </w:rPr>
                </w:rPrChange>
              </w:rPr>
            </w:pPr>
          </w:p>
          <w:p w14:paraId="2209149F" w14:textId="77777777"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442"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443" w:author="OLTRE" w:date="2024-05-21T20:17:00Z">
                  <w:rPr>
                    <w:rFonts w:ascii="Palatino Linotype" w:hAnsi="Palatino Linotype"/>
                    <w:b w:val="0"/>
                    <w:sz w:val="20"/>
                    <w:lang w:val="id-ID"/>
                  </w:rPr>
                </w:rPrChange>
              </w:rPr>
              <w:t>sejak tanggal Perjanjian ini, tidak ada peristiwa yang muncul, masing-masing atau bersamaan, telah atau akan berpengaruh secara material dan merugikan atas kemampuan Pihak untuk melaksanakan kewajibannya dalam, dan mewujudkan transaksi yang dimaksud dalam, Perjanjian; dan</w:t>
            </w:r>
          </w:p>
          <w:p w14:paraId="5168DFFE"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444" w:author="OLTRE" w:date="2024-05-21T20:17:00Z">
                  <w:rPr>
                    <w:rFonts w:ascii="Palatino Linotype" w:hAnsi="Palatino Linotype"/>
                    <w:b w:val="0"/>
                    <w:sz w:val="20"/>
                    <w:lang w:val="id-ID"/>
                  </w:rPr>
                </w:rPrChange>
              </w:rPr>
            </w:pPr>
          </w:p>
          <w:p w14:paraId="3F65F102" w14:textId="4D4C03F9" w:rsidR="009734C5" w:rsidRPr="00302058" w:rsidRDefault="009734C5" w:rsidP="006A39AB">
            <w:pPr>
              <w:pStyle w:val="Cen1"/>
              <w:shd w:val="clear" w:color="auto" w:fill="auto"/>
              <w:spacing w:after="0"/>
              <w:contextualSpacing/>
              <w:jc w:val="both"/>
              <w:rPr>
                <w:rFonts w:ascii="Palatino Linotype" w:hAnsi="Palatino Linotype"/>
                <w:b w:val="0"/>
                <w:color w:val="E7E6E6" w:themeColor="background2"/>
                <w:sz w:val="20"/>
                <w:lang w:val="id-ID"/>
                <w:rPrChange w:id="1445"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446" w:author="OLTRE" w:date="2024-05-21T20:17:00Z">
                  <w:rPr>
                    <w:rFonts w:ascii="Palatino Linotype" w:hAnsi="Palatino Linotype"/>
                    <w:b w:val="0"/>
                    <w:sz w:val="20"/>
                  </w:rPr>
                </w:rPrChange>
              </w:rPr>
              <w:t xml:space="preserve">Pihak tidak dalam keadaan pailit, atau tidak mampu untuk membayar utang dalam arti peraturan </w:t>
            </w:r>
            <w:r w:rsidR="00A93420" w:rsidRPr="00302058">
              <w:rPr>
                <w:rFonts w:ascii="Palatino Linotype" w:hAnsi="Palatino Linotype"/>
                <w:b w:val="0"/>
                <w:color w:val="E7E6E6" w:themeColor="background2"/>
                <w:sz w:val="20"/>
                <w:rPrChange w:id="1447" w:author="OLTRE" w:date="2024-05-21T20:17:00Z">
                  <w:rPr>
                    <w:rFonts w:ascii="Palatino Linotype" w:hAnsi="Palatino Linotype"/>
                    <w:b w:val="0"/>
                    <w:sz w:val="20"/>
                  </w:rPr>
                </w:rPrChange>
              </w:rPr>
              <w:t>ke</w:t>
            </w:r>
            <w:r w:rsidRPr="00302058">
              <w:rPr>
                <w:rFonts w:ascii="Palatino Linotype" w:hAnsi="Palatino Linotype"/>
                <w:b w:val="0"/>
                <w:color w:val="E7E6E6" w:themeColor="background2"/>
                <w:sz w:val="20"/>
                <w:rPrChange w:id="1448" w:author="OLTRE" w:date="2024-05-21T20:17:00Z">
                  <w:rPr>
                    <w:rFonts w:ascii="Palatino Linotype" w:hAnsi="Palatino Linotype"/>
                    <w:b w:val="0"/>
                    <w:sz w:val="20"/>
                  </w:rPr>
                </w:rPrChange>
              </w:rPr>
              <w:t>pailit</w:t>
            </w:r>
            <w:r w:rsidR="00A93420" w:rsidRPr="00302058">
              <w:rPr>
                <w:rFonts w:ascii="Palatino Linotype" w:hAnsi="Palatino Linotype"/>
                <w:b w:val="0"/>
                <w:color w:val="E7E6E6" w:themeColor="background2"/>
                <w:sz w:val="20"/>
                <w:rPrChange w:id="1449" w:author="OLTRE" w:date="2024-05-21T20:17:00Z">
                  <w:rPr>
                    <w:rFonts w:ascii="Palatino Linotype" w:hAnsi="Palatino Linotype"/>
                    <w:b w:val="0"/>
                    <w:sz w:val="20"/>
                  </w:rPr>
                </w:rPrChange>
              </w:rPr>
              <w:t>an</w:t>
            </w:r>
            <w:r w:rsidRPr="00302058">
              <w:rPr>
                <w:rFonts w:ascii="Palatino Linotype" w:hAnsi="Palatino Linotype"/>
                <w:b w:val="0"/>
                <w:color w:val="E7E6E6" w:themeColor="background2"/>
                <w:sz w:val="20"/>
                <w:rPrChange w:id="1450" w:author="OLTRE" w:date="2024-05-21T20:17:00Z">
                  <w:rPr>
                    <w:rFonts w:ascii="Palatino Linotype" w:hAnsi="Palatino Linotype"/>
                    <w:b w:val="0"/>
                    <w:sz w:val="20"/>
                  </w:rPr>
                </w:rPrChange>
              </w:rPr>
              <w:t xml:space="preserve"> yang berlaku dan tidak berhenti membayar utangnya saat jatuh tempo. Tidak ada permohonan kepailitan atau penundaan pembayaran, atau hal sejenis, yang telah diajukan atau ditunda terhadap Pihak.</w:t>
            </w:r>
          </w:p>
          <w:p w14:paraId="44DBBC7B" w14:textId="77777777" w:rsidR="0062327E" w:rsidRPr="00302058" w:rsidRDefault="0062327E" w:rsidP="006A39AB">
            <w:pPr>
              <w:pStyle w:val="Cen1"/>
              <w:shd w:val="clear" w:color="auto" w:fill="auto"/>
              <w:spacing w:after="0"/>
              <w:contextualSpacing/>
              <w:jc w:val="both"/>
              <w:rPr>
                <w:rFonts w:ascii="Palatino Linotype" w:hAnsi="Palatino Linotype"/>
                <w:b w:val="0"/>
                <w:color w:val="E7E6E6" w:themeColor="background2"/>
                <w:sz w:val="20"/>
                <w:lang w:val="id-ID"/>
                <w:rPrChange w:id="1451" w:author="OLTRE" w:date="2024-05-21T20:17:00Z">
                  <w:rPr>
                    <w:rFonts w:ascii="Palatino Linotype" w:hAnsi="Palatino Linotype"/>
                    <w:b w:val="0"/>
                    <w:sz w:val="20"/>
                    <w:lang w:val="id-ID"/>
                  </w:rPr>
                </w:rPrChange>
              </w:rPr>
            </w:pPr>
          </w:p>
        </w:tc>
      </w:tr>
      <w:tr w:rsidR="009734C5" w:rsidRPr="0013565F" w14:paraId="74942529" w14:textId="77777777" w:rsidTr="00B67949">
        <w:trPr>
          <w:del w:id="1452" w:author="OLTRE" w:date="2024-05-21T20:17:00Z"/>
        </w:trPr>
        <w:tc>
          <w:tcPr>
            <w:tcW w:w="4150" w:type="dxa"/>
            <w:shd w:val="clear" w:color="auto" w:fill="auto"/>
          </w:tcPr>
          <w:p w14:paraId="5C65B807" w14:textId="77777777" w:rsidR="009734C5" w:rsidRPr="00D12FE5" w:rsidRDefault="009734C5" w:rsidP="002C3A1B">
            <w:pPr>
              <w:pStyle w:val="Btext"/>
              <w:numPr>
                <w:ilvl w:val="0"/>
                <w:numId w:val="10"/>
              </w:numPr>
              <w:spacing w:after="0"/>
              <w:contextualSpacing/>
              <w:rPr>
                <w:del w:id="1453" w:author="OLTRE" w:date="2024-05-21T20:17:00Z"/>
                <w:rFonts w:ascii="Palatino Linotype" w:hAnsi="Palatino Linotype"/>
                <w:sz w:val="20"/>
                <w:szCs w:val="20"/>
              </w:rPr>
            </w:pPr>
            <w:del w:id="1454" w:author="OLTRE" w:date="2024-05-21T20:17:00Z">
              <w:r w:rsidRPr="00D12FE5">
                <w:rPr>
                  <w:rFonts w:ascii="Palatino Linotype" w:hAnsi="Palatino Linotype"/>
                  <w:sz w:val="20"/>
                  <w:szCs w:val="20"/>
                </w:rPr>
                <w:delText>Condition Precedent and Subsequent</w:delText>
              </w:r>
            </w:del>
          </w:p>
          <w:p w14:paraId="4551C01B" w14:textId="77777777" w:rsidR="0062327E" w:rsidRPr="00D12FE5" w:rsidRDefault="0062327E" w:rsidP="0062327E">
            <w:pPr>
              <w:pStyle w:val="Btext"/>
              <w:spacing w:after="0"/>
              <w:ind w:firstLine="0"/>
              <w:contextualSpacing/>
              <w:rPr>
                <w:del w:id="1455" w:author="OLTRE" w:date="2024-05-21T20:17:00Z"/>
                <w:rFonts w:ascii="Palatino Linotype" w:hAnsi="Palatino Linotype"/>
                <w:sz w:val="20"/>
                <w:szCs w:val="20"/>
              </w:rPr>
            </w:pPr>
          </w:p>
          <w:p w14:paraId="6C43A44C" w14:textId="77777777" w:rsidR="009734C5" w:rsidRPr="00D12FE5" w:rsidRDefault="009734C5" w:rsidP="004C37F8">
            <w:pPr>
              <w:pStyle w:val="Btext"/>
              <w:numPr>
                <w:ilvl w:val="1"/>
                <w:numId w:val="12"/>
              </w:numPr>
              <w:spacing w:after="0"/>
              <w:ind w:left="0" w:firstLine="0"/>
              <w:contextualSpacing/>
              <w:rPr>
                <w:del w:id="1456" w:author="OLTRE" w:date="2024-05-21T20:17:00Z"/>
                <w:rFonts w:ascii="Palatino Linotype" w:hAnsi="Palatino Linotype" w:cs="Calibri"/>
                <w:sz w:val="20"/>
                <w:szCs w:val="20"/>
              </w:rPr>
            </w:pPr>
            <w:del w:id="1457" w:author="OLTRE" w:date="2024-05-21T20:17:00Z">
              <w:r w:rsidRPr="00D12FE5">
                <w:rPr>
                  <w:rFonts w:ascii="Palatino Linotype" w:hAnsi="Palatino Linotype" w:cs="Calibri"/>
                  <w:sz w:val="20"/>
                  <w:szCs w:val="20"/>
                </w:rPr>
                <w:delText xml:space="preserve">The </w:delText>
              </w:r>
              <w:r w:rsidR="00D702E0" w:rsidRPr="00D12FE5">
                <w:rPr>
                  <w:rFonts w:ascii="Palatino Linotype" w:hAnsi="Palatino Linotype" w:cs="Calibri"/>
                  <w:sz w:val="20"/>
                  <w:szCs w:val="20"/>
                </w:rPr>
                <w:delText xml:space="preserve">Closing </w:delText>
              </w:r>
              <w:r w:rsidRPr="00D12FE5">
                <w:rPr>
                  <w:rFonts w:ascii="Palatino Linotype" w:hAnsi="Palatino Linotype" w:cs="Calibri"/>
                  <w:sz w:val="20"/>
                  <w:szCs w:val="20"/>
                </w:rPr>
                <w:delText>will not proceed unless and until the following conditions (“</w:delText>
              </w:r>
              <w:r w:rsidRPr="00D12FE5">
                <w:rPr>
                  <w:rFonts w:ascii="Palatino Linotype" w:hAnsi="Palatino Linotype" w:cs="Calibri"/>
                  <w:b/>
                  <w:sz w:val="20"/>
                  <w:szCs w:val="20"/>
                </w:rPr>
                <w:delText>Conditions Precedent</w:delText>
              </w:r>
              <w:r w:rsidRPr="00D12FE5">
                <w:rPr>
                  <w:rFonts w:ascii="Palatino Linotype" w:hAnsi="Palatino Linotype" w:cs="Calibri"/>
                  <w:sz w:val="20"/>
                  <w:szCs w:val="20"/>
                </w:rPr>
                <w:delText xml:space="preserve">”) are fulfilled by the </w:delText>
              </w:r>
              <w:r w:rsidR="00675A8F" w:rsidRPr="00D12FE5">
                <w:rPr>
                  <w:rFonts w:ascii="Palatino Linotype" w:hAnsi="Palatino Linotype" w:cs="Calibri"/>
                  <w:sz w:val="20"/>
                  <w:szCs w:val="20"/>
                </w:rPr>
                <w:delText>Company</w:delText>
              </w:r>
              <w:r w:rsidRPr="00D12FE5">
                <w:rPr>
                  <w:rFonts w:ascii="Palatino Linotype" w:hAnsi="Palatino Linotype" w:cs="Calibri"/>
                  <w:sz w:val="20"/>
                  <w:szCs w:val="20"/>
                </w:rPr>
                <w:delText xml:space="preserve"> or waived by each Subscriber (to the extent permitted by law), as the case may be, in accordance with this Agree</w:delText>
              </w:r>
              <w:r w:rsidR="00D702E0" w:rsidRPr="00D12FE5">
                <w:rPr>
                  <w:rFonts w:ascii="Palatino Linotype" w:hAnsi="Palatino Linotype" w:cs="Calibri"/>
                  <w:sz w:val="20"/>
                  <w:szCs w:val="20"/>
                </w:rPr>
                <w:delText>ment, on or before the Closing d</w:delText>
              </w:r>
              <w:r w:rsidRPr="00D12FE5">
                <w:rPr>
                  <w:rFonts w:ascii="Palatino Linotype" w:hAnsi="Palatino Linotype" w:cs="Calibri"/>
                  <w:sz w:val="20"/>
                  <w:szCs w:val="20"/>
                </w:rPr>
                <w:delText>ate or such later date as the Parties may agree:</w:delText>
              </w:r>
            </w:del>
          </w:p>
          <w:p w14:paraId="7A02E54D" w14:textId="77777777" w:rsidR="00D70FBF" w:rsidRPr="00D12FE5" w:rsidRDefault="00D70FBF" w:rsidP="004C37F8">
            <w:pPr>
              <w:pStyle w:val="Btext"/>
              <w:spacing w:after="0"/>
              <w:ind w:firstLine="0"/>
              <w:contextualSpacing/>
              <w:rPr>
                <w:del w:id="1458" w:author="OLTRE" w:date="2024-05-21T20:17:00Z"/>
                <w:rFonts w:ascii="Palatino Linotype" w:hAnsi="Palatino Linotype" w:cs="Calibri"/>
                <w:sz w:val="20"/>
                <w:szCs w:val="20"/>
                <w:lang w:val="id-ID"/>
              </w:rPr>
            </w:pPr>
          </w:p>
          <w:p w14:paraId="5C23B82D" w14:textId="77777777" w:rsidR="000226E1" w:rsidRPr="00D12FE5" w:rsidRDefault="000226E1" w:rsidP="004C37F8">
            <w:pPr>
              <w:pStyle w:val="Btext"/>
              <w:spacing w:after="0"/>
              <w:ind w:firstLine="0"/>
              <w:contextualSpacing/>
              <w:rPr>
                <w:del w:id="1459" w:author="OLTRE" w:date="2024-05-21T20:17:00Z"/>
                <w:rFonts w:ascii="Palatino Linotype" w:hAnsi="Palatino Linotype" w:cs="Calibri"/>
                <w:sz w:val="20"/>
                <w:szCs w:val="20"/>
                <w:lang w:val="id-ID"/>
              </w:rPr>
            </w:pPr>
          </w:p>
          <w:p w14:paraId="615D8444" w14:textId="77777777" w:rsidR="00D702E0" w:rsidRPr="00D12FE5" w:rsidRDefault="00D702E0" w:rsidP="004C37F8">
            <w:pPr>
              <w:pStyle w:val="Btext"/>
              <w:numPr>
                <w:ilvl w:val="0"/>
                <w:numId w:val="15"/>
              </w:numPr>
              <w:spacing w:after="0"/>
              <w:ind w:left="0" w:firstLine="0"/>
              <w:contextualSpacing/>
              <w:rPr>
                <w:del w:id="1460" w:author="OLTRE" w:date="2024-05-21T20:17:00Z"/>
                <w:rFonts w:ascii="Palatino Linotype" w:hAnsi="Palatino Linotype" w:cs="Calibri"/>
                <w:sz w:val="20"/>
                <w:szCs w:val="20"/>
              </w:rPr>
            </w:pPr>
            <w:del w:id="1461" w:author="OLTRE" w:date="2024-05-21T20:17:00Z">
              <w:r w:rsidRPr="00D12FE5">
                <w:rPr>
                  <w:rFonts w:ascii="Palatino Linotype" w:hAnsi="Palatino Linotype" w:cs="Calibri"/>
                  <w:sz w:val="20"/>
                  <w:szCs w:val="20"/>
                </w:rPr>
                <w:delText>approval of the shareholders of the Company having been obtained at an extraordinary general meeting of shareholders to be convened, or by way of circular resolution in lieu of an extraordinary general meeting of shareholders, for the purposes of, amongst others:</w:delText>
              </w:r>
            </w:del>
          </w:p>
          <w:p w14:paraId="5BA81073" w14:textId="77777777" w:rsidR="002C3A1B" w:rsidRPr="00D12FE5" w:rsidRDefault="002C3A1B" w:rsidP="002C3A1B">
            <w:pPr>
              <w:pStyle w:val="Btext"/>
              <w:spacing w:after="0"/>
              <w:contextualSpacing/>
              <w:rPr>
                <w:del w:id="1462" w:author="OLTRE" w:date="2024-05-21T20:17:00Z"/>
                <w:rFonts w:ascii="Palatino Linotype" w:hAnsi="Palatino Linotype" w:cs="Calibri"/>
                <w:sz w:val="20"/>
                <w:szCs w:val="20"/>
                <w:lang w:val="id-ID"/>
              </w:rPr>
            </w:pPr>
          </w:p>
          <w:p w14:paraId="598BED42" w14:textId="77777777" w:rsidR="00D702E0" w:rsidRPr="00D12FE5" w:rsidRDefault="00D702E0">
            <w:pPr>
              <w:pStyle w:val="Btext"/>
              <w:numPr>
                <w:ilvl w:val="0"/>
                <w:numId w:val="18"/>
              </w:numPr>
              <w:spacing w:after="0"/>
              <w:ind w:firstLine="0"/>
              <w:contextualSpacing/>
              <w:rPr>
                <w:del w:id="1463" w:author="OLTRE" w:date="2024-05-21T20:17:00Z"/>
                <w:rFonts w:ascii="Palatino Linotype" w:hAnsi="Palatino Linotype" w:cs="Calibri"/>
                <w:b/>
                <w:sz w:val="20"/>
                <w:szCs w:val="20"/>
              </w:rPr>
            </w:pPr>
            <w:del w:id="1464" w:author="OLTRE" w:date="2024-05-21T20:17:00Z">
              <w:r w:rsidRPr="00D12FE5">
                <w:rPr>
                  <w:rFonts w:ascii="Palatino Linotype" w:hAnsi="Palatino Linotype" w:cs="Calibri"/>
                  <w:sz w:val="20"/>
                  <w:szCs w:val="20"/>
                </w:rPr>
                <w:delText>increasing the Authorized Capital</w:delText>
              </w:r>
              <w:r w:rsidR="00A81428" w:rsidRPr="00D12FE5">
                <w:rPr>
                  <w:rFonts w:ascii="Palatino Linotype" w:hAnsi="Palatino Linotype" w:cs="Calibri"/>
                  <w:sz w:val="20"/>
                  <w:szCs w:val="20"/>
                </w:rPr>
                <w:delText>, Subscribed and Paid-Up</w:delText>
              </w:r>
              <w:r w:rsidRPr="00D12FE5">
                <w:rPr>
                  <w:rFonts w:ascii="Palatino Linotype" w:hAnsi="Palatino Linotype" w:cs="Calibri"/>
                  <w:sz w:val="20"/>
                  <w:szCs w:val="20"/>
                </w:rPr>
                <w:delText xml:space="preserve"> Capital of the Company as stated under </w:delText>
              </w:r>
              <w:r w:rsidRPr="00D12FE5">
                <w:rPr>
                  <w:rFonts w:ascii="Palatino Linotype" w:hAnsi="Palatino Linotype" w:cs="Calibri"/>
                  <w:b/>
                  <w:sz w:val="20"/>
                  <w:szCs w:val="20"/>
                </w:rPr>
                <w:delText xml:space="preserve">Exhibit </w:delText>
              </w:r>
              <w:r w:rsidR="008674D2" w:rsidRPr="00D12FE5">
                <w:rPr>
                  <w:rFonts w:ascii="Palatino Linotype" w:hAnsi="Palatino Linotype" w:cs="Calibri"/>
                  <w:b/>
                  <w:sz w:val="20"/>
                  <w:szCs w:val="20"/>
                </w:rPr>
                <w:delText>A</w:delText>
              </w:r>
              <w:r w:rsidRPr="00D12FE5">
                <w:rPr>
                  <w:rFonts w:ascii="Palatino Linotype" w:hAnsi="Palatino Linotype" w:cs="Calibri"/>
                  <w:b/>
                  <w:sz w:val="20"/>
                  <w:szCs w:val="20"/>
                </w:rPr>
                <w:delText>.</w:delText>
              </w:r>
            </w:del>
          </w:p>
          <w:p w14:paraId="6819E2E0" w14:textId="77777777" w:rsidR="00D70FBF" w:rsidRPr="00D12FE5" w:rsidRDefault="00D70FBF" w:rsidP="00534488">
            <w:pPr>
              <w:pStyle w:val="Btext"/>
              <w:spacing w:after="0"/>
              <w:ind w:left="720" w:firstLine="0"/>
              <w:contextualSpacing/>
              <w:rPr>
                <w:del w:id="1465" w:author="OLTRE" w:date="2024-05-21T20:17:00Z"/>
                <w:rFonts w:ascii="Palatino Linotype" w:hAnsi="Palatino Linotype" w:cs="Calibri"/>
                <w:b/>
                <w:sz w:val="20"/>
                <w:szCs w:val="20"/>
                <w:lang w:val="id-ID"/>
              </w:rPr>
            </w:pPr>
          </w:p>
          <w:p w14:paraId="4421ACC7" w14:textId="77777777" w:rsidR="00D702E0" w:rsidRPr="00D12FE5" w:rsidRDefault="00D702E0">
            <w:pPr>
              <w:pStyle w:val="Btext"/>
              <w:numPr>
                <w:ilvl w:val="0"/>
                <w:numId w:val="18"/>
              </w:numPr>
              <w:spacing w:after="0"/>
              <w:ind w:firstLine="0"/>
              <w:contextualSpacing/>
              <w:rPr>
                <w:del w:id="1466" w:author="OLTRE" w:date="2024-05-21T20:17:00Z"/>
                <w:rFonts w:ascii="Palatino Linotype" w:hAnsi="Palatino Linotype" w:cs="Calibri"/>
                <w:b/>
                <w:sz w:val="20"/>
                <w:szCs w:val="20"/>
              </w:rPr>
            </w:pPr>
            <w:del w:id="1467" w:author="OLTRE" w:date="2024-05-21T20:17:00Z">
              <w:r w:rsidRPr="00D12FE5">
                <w:rPr>
                  <w:rFonts w:ascii="Palatino Linotype" w:hAnsi="Palatino Linotype" w:cs="Calibri"/>
                  <w:sz w:val="20"/>
                  <w:szCs w:val="20"/>
                </w:rPr>
                <w:delText>adopting</w:delText>
              </w:r>
              <w:r w:rsidR="0062327E" w:rsidRPr="00D12FE5">
                <w:rPr>
                  <w:rFonts w:ascii="Palatino Linotype" w:hAnsi="Palatino Linotype" w:cs="Calibri"/>
                  <w:sz w:val="20"/>
                  <w:szCs w:val="20"/>
                  <w:lang w:val="id-ID"/>
                </w:rPr>
                <w:delText xml:space="preserve"> </w:delText>
              </w:r>
              <w:r w:rsidRPr="00D12FE5">
                <w:rPr>
                  <w:rFonts w:ascii="Palatino Linotype" w:hAnsi="Palatino Linotype" w:cs="Calibri"/>
                  <w:sz w:val="20"/>
                  <w:szCs w:val="20"/>
                </w:rPr>
                <w:delText xml:space="preserve">the amendments the articles of association of the Company </w:delText>
              </w:r>
              <w:r w:rsidR="002B2A5A" w:rsidRPr="00D12FE5">
                <w:rPr>
                  <w:rFonts w:ascii="Palatino Linotype" w:hAnsi="Palatino Linotype" w:cs="Calibri"/>
                  <w:sz w:val="20"/>
                  <w:szCs w:val="20"/>
                </w:rPr>
                <w:delText>to reflect this Agreement</w:delText>
              </w:r>
              <w:r w:rsidRPr="00D12FE5">
                <w:rPr>
                  <w:rFonts w:ascii="Palatino Linotype" w:hAnsi="Palatino Linotype" w:cs="Calibri"/>
                  <w:sz w:val="20"/>
                  <w:szCs w:val="20"/>
                </w:rPr>
                <w:delText>.</w:delText>
              </w:r>
            </w:del>
          </w:p>
          <w:p w14:paraId="5AEE1C5E" w14:textId="77777777" w:rsidR="002C3A1B" w:rsidRPr="00D12FE5" w:rsidRDefault="002C3A1B" w:rsidP="002C3A1B">
            <w:pPr>
              <w:pStyle w:val="Btext"/>
              <w:spacing w:after="0"/>
              <w:contextualSpacing/>
              <w:rPr>
                <w:del w:id="1468" w:author="OLTRE" w:date="2024-05-21T20:17:00Z"/>
                <w:rFonts w:ascii="Palatino Linotype" w:hAnsi="Palatino Linotype" w:cs="Calibri"/>
                <w:b/>
                <w:sz w:val="20"/>
                <w:szCs w:val="20"/>
              </w:rPr>
            </w:pPr>
          </w:p>
          <w:p w14:paraId="7BC32653" w14:textId="77777777" w:rsidR="00D702E0" w:rsidRPr="00D12FE5" w:rsidRDefault="00D702E0" w:rsidP="004C37F8">
            <w:pPr>
              <w:pStyle w:val="Btext"/>
              <w:numPr>
                <w:ilvl w:val="0"/>
                <w:numId w:val="15"/>
              </w:numPr>
              <w:spacing w:after="0"/>
              <w:ind w:left="0" w:firstLine="0"/>
              <w:contextualSpacing/>
              <w:rPr>
                <w:del w:id="1469" w:author="OLTRE" w:date="2024-05-21T20:17:00Z"/>
                <w:rFonts w:ascii="Palatino Linotype" w:hAnsi="Palatino Linotype" w:cs="Calibri"/>
                <w:sz w:val="20"/>
                <w:szCs w:val="20"/>
              </w:rPr>
            </w:pPr>
            <w:del w:id="1470" w:author="OLTRE" w:date="2024-05-21T20:17:00Z">
              <w:r w:rsidRPr="00D12FE5">
                <w:rPr>
                  <w:rFonts w:ascii="Palatino Linotype" w:hAnsi="Palatino Linotype" w:cs="Calibri"/>
                  <w:sz w:val="20"/>
                  <w:szCs w:val="20"/>
                </w:rPr>
                <w:delText xml:space="preserve">the Existing Shareholders have given the waiver of any pre-emptive rights that the Existing Shareholders of the Company may have under Company’s articles of association, any other agreement or applicable laws in relation to the issuance of the </w:delText>
              </w:r>
              <w:r w:rsidRPr="00D12FE5">
                <w:rPr>
                  <w:rFonts w:ascii="Palatino Linotype" w:eastAsia="PMingLiU" w:hAnsi="Palatino Linotype" w:cs="Calibri"/>
                  <w:sz w:val="20"/>
                  <w:szCs w:val="20"/>
                </w:rPr>
                <w:delText>Shares;</w:delText>
              </w:r>
            </w:del>
          </w:p>
          <w:p w14:paraId="08A238BD" w14:textId="77777777" w:rsidR="002C3A1B" w:rsidRPr="00D12FE5" w:rsidRDefault="002C3A1B" w:rsidP="002C3A1B">
            <w:pPr>
              <w:pStyle w:val="Btext"/>
              <w:spacing w:after="0"/>
              <w:contextualSpacing/>
              <w:rPr>
                <w:del w:id="1471" w:author="OLTRE" w:date="2024-05-21T20:17:00Z"/>
                <w:rFonts w:ascii="Palatino Linotype" w:hAnsi="Palatino Linotype" w:cs="Calibri"/>
                <w:sz w:val="20"/>
                <w:szCs w:val="20"/>
              </w:rPr>
            </w:pPr>
          </w:p>
          <w:p w14:paraId="5267646E" w14:textId="77777777" w:rsidR="00866157" w:rsidRPr="00D12FE5" w:rsidRDefault="00866157" w:rsidP="004C37F8">
            <w:pPr>
              <w:pStyle w:val="Btext"/>
              <w:numPr>
                <w:ilvl w:val="0"/>
                <w:numId w:val="15"/>
              </w:numPr>
              <w:spacing w:after="0"/>
              <w:ind w:left="0" w:firstLine="0"/>
              <w:contextualSpacing/>
              <w:rPr>
                <w:del w:id="1472" w:author="OLTRE" w:date="2024-05-21T20:17:00Z"/>
                <w:rFonts w:ascii="Palatino Linotype" w:hAnsi="Palatino Linotype" w:cs="Calibri"/>
                <w:sz w:val="20"/>
                <w:szCs w:val="20"/>
              </w:rPr>
            </w:pPr>
            <w:del w:id="1473" w:author="OLTRE" w:date="2024-05-21T20:17:00Z">
              <w:r w:rsidRPr="00D12FE5">
                <w:rPr>
                  <w:rFonts w:ascii="Palatino Linotype" w:hAnsi="Palatino Linotype" w:cs="Calibri"/>
                  <w:sz w:val="20"/>
                  <w:szCs w:val="20"/>
                </w:rPr>
                <w:delText>the Transaction Agreement has been duly executed and delivered by each of the Parties and becomes effective on the Completion;</w:delText>
              </w:r>
            </w:del>
          </w:p>
          <w:p w14:paraId="6384AB85" w14:textId="77777777" w:rsidR="002C3A1B" w:rsidRPr="00D12FE5" w:rsidRDefault="002C3A1B" w:rsidP="002C3A1B">
            <w:pPr>
              <w:pStyle w:val="Btext"/>
              <w:spacing w:after="0"/>
              <w:contextualSpacing/>
              <w:rPr>
                <w:del w:id="1474" w:author="OLTRE" w:date="2024-05-21T20:17:00Z"/>
                <w:rFonts w:ascii="Palatino Linotype" w:hAnsi="Palatino Linotype" w:cs="Calibri"/>
                <w:sz w:val="20"/>
                <w:szCs w:val="20"/>
              </w:rPr>
            </w:pPr>
          </w:p>
          <w:p w14:paraId="73B50C2B" w14:textId="77777777" w:rsidR="00D702E0" w:rsidRPr="00D12FE5" w:rsidRDefault="00866157" w:rsidP="004C37F8">
            <w:pPr>
              <w:pStyle w:val="Btext"/>
              <w:numPr>
                <w:ilvl w:val="1"/>
                <w:numId w:val="12"/>
              </w:numPr>
              <w:spacing w:after="0"/>
              <w:ind w:left="0" w:firstLine="0"/>
              <w:contextualSpacing/>
              <w:rPr>
                <w:del w:id="1475" w:author="OLTRE" w:date="2024-05-21T20:17:00Z"/>
                <w:rFonts w:ascii="Palatino Linotype" w:hAnsi="Palatino Linotype" w:cs="Calibri"/>
                <w:sz w:val="20"/>
                <w:szCs w:val="20"/>
              </w:rPr>
            </w:pPr>
            <w:del w:id="1476" w:author="OLTRE" w:date="2024-05-21T20:17:00Z">
              <w:r w:rsidRPr="00D12FE5">
                <w:rPr>
                  <w:rFonts w:ascii="Palatino Linotype" w:hAnsi="Palatino Linotype" w:cs="Calibri"/>
                  <w:sz w:val="20"/>
                  <w:szCs w:val="20"/>
                </w:rPr>
                <w:delText>Completion will not proceed unless and until the following conditions (“</w:delText>
              </w:r>
              <w:r w:rsidRPr="00D12FE5">
                <w:rPr>
                  <w:rFonts w:ascii="Palatino Linotype" w:hAnsi="Palatino Linotype" w:cs="Calibri"/>
                  <w:b/>
                  <w:sz w:val="20"/>
                  <w:szCs w:val="20"/>
                </w:rPr>
                <w:delText>Conditions Subsequent</w:delText>
              </w:r>
              <w:r w:rsidRPr="00D12FE5">
                <w:rPr>
                  <w:rFonts w:ascii="Palatino Linotype" w:hAnsi="Palatino Linotype" w:cs="Calibri"/>
                  <w:sz w:val="20"/>
                  <w:szCs w:val="20"/>
                </w:rPr>
                <w:delText xml:space="preserve">”) are fulfilled by the Company or waived by </w:delText>
              </w:r>
              <w:r w:rsidR="00DA5A11" w:rsidRPr="00D12FE5">
                <w:rPr>
                  <w:rFonts w:ascii="Palatino Linotype" w:hAnsi="Palatino Linotype" w:cs="Calibri"/>
                  <w:sz w:val="20"/>
                  <w:szCs w:val="20"/>
                </w:rPr>
                <w:delText>the</w:delText>
              </w:r>
              <w:r w:rsidRPr="00D12FE5">
                <w:rPr>
                  <w:rFonts w:ascii="Palatino Linotype" w:hAnsi="Palatino Linotype" w:cs="Calibri"/>
                  <w:sz w:val="20"/>
                  <w:szCs w:val="20"/>
                </w:rPr>
                <w:delText xml:space="preserve"> Subscriber</w:delText>
              </w:r>
              <w:r w:rsidR="008B43DD" w:rsidRPr="00D12FE5">
                <w:rPr>
                  <w:rFonts w:ascii="Palatino Linotype" w:hAnsi="Palatino Linotype" w:cs="Calibri"/>
                  <w:sz w:val="20"/>
                  <w:szCs w:val="20"/>
                </w:rPr>
                <w:delText>s</w:delText>
              </w:r>
              <w:r w:rsidRPr="00D12FE5">
                <w:rPr>
                  <w:rFonts w:ascii="Palatino Linotype" w:hAnsi="Palatino Linotype" w:cs="Calibri"/>
                  <w:sz w:val="20"/>
                  <w:szCs w:val="20"/>
                </w:rPr>
                <w:delText xml:space="preserve"> (to the extent permitted by law), as the case may be, in accordance with this Agreement, within thirty (30) days of the Closing date or such other date as the Parties agree in writing</w:delText>
              </w:r>
              <w:r w:rsidR="00A475C0" w:rsidRPr="00D12FE5">
                <w:rPr>
                  <w:rFonts w:ascii="Palatino Linotype" w:hAnsi="Palatino Linotype" w:cs="Calibri"/>
                  <w:sz w:val="20"/>
                  <w:szCs w:val="20"/>
                </w:rPr>
                <w:delText xml:space="preserve"> (“</w:delText>
              </w:r>
              <w:r w:rsidR="00A475C0" w:rsidRPr="00D12FE5">
                <w:rPr>
                  <w:rFonts w:ascii="Palatino Linotype" w:hAnsi="Palatino Linotype" w:cs="Calibri"/>
                  <w:b/>
                  <w:sz w:val="20"/>
                  <w:szCs w:val="20"/>
                </w:rPr>
                <w:delText>Completion Date</w:delText>
              </w:r>
              <w:r w:rsidR="00A475C0" w:rsidRPr="00D12FE5">
                <w:rPr>
                  <w:rFonts w:ascii="Palatino Linotype" w:hAnsi="Palatino Linotype" w:cs="Calibri"/>
                  <w:sz w:val="20"/>
                  <w:szCs w:val="20"/>
                </w:rPr>
                <w:delText>”)</w:delText>
              </w:r>
              <w:r w:rsidRPr="00D12FE5">
                <w:rPr>
                  <w:rFonts w:ascii="Palatino Linotype" w:hAnsi="Palatino Linotype" w:cs="Calibri"/>
                  <w:sz w:val="20"/>
                  <w:szCs w:val="20"/>
                </w:rPr>
                <w:delText>:</w:delText>
              </w:r>
            </w:del>
          </w:p>
          <w:p w14:paraId="03A0BB52" w14:textId="77777777" w:rsidR="00943782" w:rsidRPr="00D12FE5" w:rsidRDefault="00943782" w:rsidP="00943782">
            <w:pPr>
              <w:pStyle w:val="Btext"/>
              <w:spacing w:after="0"/>
              <w:ind w:firstLine="0"/>
              <w:contextualSpacing/>
              <w:rPr>
                <w:del w:id="1477" w:author="OLTRE" w:date="2024-05-21T20:17:00Z"/>
                <w:rFonts w:ascii="Palatino Linotype" w:hAnsi="Palatino Linotype" w:cs="Calibri"/>
                <w:sz w:val="20"/>
                <w:szCs w:val="20"/>
                <w:lang w:val="id-ID"/>
              </w:rPr>
            </w:pPr>
          </w:p>
          <w:p w14:paraId="483EE944" w14:textId="77777777" w:rsidR="002C3A1B" w:rsidRPr="00D12FE5" w:rsidRDefault="002C3A1B" w:rsidP="00943782">
            <w:pPr>
              <w:pStyle w:val="Btext"/>
              <w:spacing w:after="0"/>
              <w:ind w:firstLine="0"/>
              <w:contextualSpacing/>
              <w:rPr>
                <w:del w:id="1478" w:author="OLTRE" w:date="2024-05-21T20:17:00Z"/>
                <w:rFonts w:ascii="Palatino Linotype" w:hAnsi="Palatino Linotype" w:cs="Calibri"/>
                <w:sz w:val="20"/>
                <w:szCs w:val="20"/>
                <w:lang w:val="id-ID"/>
              </w:rPr>
            </w:pPr>
          </w:p>
          <w:p w14:paraId="3087C38D" w14:textId="77777777" w:rsidR="00990C9A" w:rsidRPr="00D12FE5" w:rsidRDefault="00866157" w:rsidP="004C37F8">
            <w:pPr>
              <w:pStyle w:val="Btext"/>
              <w:numPr>
                <w:ilvl w:val="0"/>
                <w:numId w:val="20"/>
              </w:numPr>
              <w:spacing w:after="0"/>
              <w:ind w:left="0" w:firstLine="0"/>
              <w:contextualSpacing/>
              <w:rPr>
                <w:del w:id="1479" w:author="OLTRE" w:date="2024-05-21T20:17:00Z"/>
                <w:rFonts w:ascii="Palatino Linotype" w:hAnsi="Palatino Linotype" w:cs="Calibri"/>
                <w:sz w:val="20"/>
                <w:szCs w:val="20"/>
              </w:rPr>
            </w:pPr>
            <w:del w:id="1480" w:author="OLTRE" w:date="2024-05-21T20:17:00Z">
              <w:r w:rsidRPr="00D12FE5">
                <w:rPr>
                  <w:rFonts w:ascii="Palatino Linotype" w:hAnsi="Palatino Linotype" w:cs="Calibri"/>
                  <w:sz w:val="20"/>
                  <w:szCs w:val="20"/>
                </w:rPr>
                <w:delText>the Company having obtained the approval of the MOLHR to the amendments to the articles of association of the Company and the issuance of the Shares</w:delText>
              </w:r>
              <w:r w:rsidR="00990C9A" w:rsidRPr="00D12FE5">
                <w:rPr>
                  <w:rFonts w:ascii="Palatino Linotype" w:hAnsi="Palatino Linotype" w:cs="Calibri"/>
                  <w:sz w:val="20"/>
                  <w:szCs w:val="20"/>
                </w:rPr>
                <w:delText xml:space="preserve"> including the employee stock option plan</w:delText>
              </w:r>
              <w:r w:rsidRPr="00D12FE5">
                <w:rPr>
                  <w:rFonts w:ascii="Palatino Linotype" w:hAnsi="Palatino Linotype" w:cs="Calibri"/>
                  <w:sz w:val="20"/>
                  <w:szCs w:val="20"/>
                </w:rPr>
                <w:delText>;</w:delText>
              </w:r>
              <w:r w:rsidR="00990C9A" w:rsidRPr="00D12FE5">
                <w:rPr>
                  <w:rFonts w:ascii="Palatino Linotype" w:hAnsi="Palatino Linotype" w:cs="Calibri"/>
                  <w:sz w:val="20"/>
                  <w:szCs w:val="20"/>
                </w:rPr>
                <w:delText xml:space="preserve"> </w:delText>
              </w:r>
            </w:del>
          </w:p>
          <w:p w14:paraId="6365B6A3" w14:textId="77777777" w:rsidR="00247AC0" w:rsidRPr="00D12FE5" w:rsidRDefault="00247AC0" w:rsidP="002C3A1B">
            <w:pPr>
              <w:pStyle w:val="Btext"/>
              <w:spacing w:after="0"/>
              <w:contextualSpacing/>
              <w:rPr>
                <w:del w:id="1481" w:author="OLTRE" w:date="2024-05-21T20:17:00Z"/>
                <w:rFonts w:ascii="Palatino Linotype" w:hAnsi="Palatino Linotype" w:cs="Calibri"/>
                <w:sz w:val="20"/>
                <w:szCs w:val="20"/>
              </w:rPr>
            </w:pPr>
          </w:p>
          <w:p w14:paraId="501C70D1" w14:textId="77777777" w:rsidR="00866157" w:rsidRPr="00D12FE5" w:rsidRDefault="00866157" w:rsidP="004C37F8">
            <w:pPr>
              <w:pStyle w:val="Btext"/>
              <w:numPr>
                <w:ilvl w:val="0"/>
                <w:numId w:val="20"/>
              </w:numPr>
              <w:spacing w:after="0"/>
              <w:ind w:left="0" w:firstLine="0"/>
              <w:contextualSpacing/>
              <w:rPr>
                <w:del w:id="1482" w:author="OLTRE" w:date="2024-05-21T20:17:00Z"/>
                <w:rFonts w:ascii="Palatino Linotype" w:hAnsi="Palatino Linotype" w:cs="Calibri"/>
                <w:sz w:val="20"/>
                <w:szCs w:val="20"/>
              </w:rPr>
            </w:pPr>
            <w:del w:id="1483" w:author="OLTRE" w:date="2024-05-21T20:17:00Z">
              <w:r w:rsidRPr="00D12FE5">
                <w:rPr>
                  <w:rFonts w:ascii="Palatino Linotype" w:hAnsi="Palatino Linotype" w:cs="Calibri"/>
                  <w:sz w:val="20"/>
                  <w:szCs w:val="20"/>
                </w:rPr>
                <w:delText>the Company having issued and delivered to the Subscribe</w:delText>
              </w:r>
              <w:r w:rsidR="00274B33" w:rsidRPr="00D12FE5">
                <w:rPr>
                  <w:rFonts w:ascii="Palatino Linotype" w:hAnsi="Palatino Linotype" w:cs="Calibri"/>
                  <w:sz w:val="20"/>
                  <w:szCs w:val="20"/>
                </w:rPr>
                <w:delText>r</w:delText>
              </w:r>
              <w:r w:rsidR="00150DBE" w:rsidRPr="00D12FE5">
                <w:rPr>
                  <w:rFonts w:ascii="Palatino Linotype" w:hAnsi="Palatino Linotype" w:cs="Calibri"/>
                  <w:sz w:val="20"/>
                  <w:szCs w:val="20"/>
                </w:rPr>
                <w:delText>s</w:delText>
              </w:r>
              <w:r w:rsidRPr="00D12FE5">
                <w:rPr>
                  <w:rFonts w:ascii="Palatino Linotype" w:hAnsi="Palatino Linotype" w:cs="Calibri"/>
                  <w:sz w:val="20"/>
                  <w:szCs w:val="20"/>
                </w:rPr>
                <w:delText xml:space="preserve"> the Share certificates for the Subscription Shares in the name of the Subscriber</w:delText>
              </w:r>
              <w:r w:rsidR="00150DBE" w:rsidRPr="00D12FE5">
                <w:rPr>
                  <w:rFonts w:ascii="Palatino Linotype" w:hAnsi="Palatino Linotype" w:cs="Calibri"/>
                  <w:sz w:val="20"/>
                  <w:szCs w:val="20"/>
                </w:rPr>
                <w:delText>s</w:delText>
              </w:r>
              <w:r w:rsidRPr="00D12FE5">
                <w:rPr>
                  <w:rFonts w:ascii="Palatino Linotype" w:hAnsi="Palatino Linotype" w:cs="Calibri"/>
                  <w:sz w:val="20"/>
                  <w:szCs w:val="20"/>
                </w:rPr>
                <w:delText xml:space="preserve"> for their relevant Shares; and</w:delText>
              </w:r>
            </w:del>
          </w:p>
          <w:p w14:paraId="6E20E773" w14:textId="77777777" w:rsidR="002C3A1B" w:rsidRPr="00D12FE5" w:rsidRDefault="002C3A1B" w:rsidP="002C3A1B">
            <w:pPr>
              <w:pStyle w:val="Btext"/>
              <w:spacing w:after="0"/>
              <w:contextualSpacing/>
              <w:rPr>
                <w:del w:id="1484" w:author="OLTRE" w:date="2024-05-21T20:17:00Z"/>
                <w:rFonts w:ascii="Palatino Linotype" w:hAnsi="Palatino Linotype" w:cs="Calibri"/>
                <w:sz w:val="20"/>
                <w:szCs w:val="20"/>
              </w:rPr>
            </w:pPr>
          </w:p>
          <w:p w14:paraId="7F5C2BB2" w14:textId="77777777" w:rsidR="00866157" w:rsidRPr="00D12FE5" w:rsidRDefault="00866157" w:rsidP="004C37F8">
            <w:pPr>
              <w:pStyle w:val="Btext"/>
              <w:numPr>
                <w:ilvl w:val="0"/>
                <w:numId w:val="20"/>
              </w:numPr>
              <w:spacing w:after="0"/>
              <w:ind w:left="0" w:firstLine="0"/>
              <w:contextualSpacing/>
              <w:rPr>
                <w:del w:id="1485" w:author="OLTRE" w:date="2024-05-21T20:17:00Z"/>
                <w:rFonts w:ascii="Palatino Linotype" w:hAnsi="Palatino Linotype" w:cs="Calibri"/>
                <w:sz w:val="20"/>
                <w:szCs w:val="20"/>
              </w:rPr>
            </w:pPr>
            <w:del w:id="1486" w:author="OLTRE" w:date="2024-05-21T20:17:00Z">
              <w:r w:rsidRPr="00D12FE5">
                <w:rPr>
                  <w:rFonts w:ascii="Palatino Linotype" w:hAnsi="Palatino Linotype" w:cs="Calibri"/>
                  <w:sz w:val="20"/>
                  <w:szCs w:val="20"/>
                </w:rPr>
                <w:delText xml:space="preserve">the Company having registered the Subscriber in the Company’s Share register and provided a copy of the Share register to </w:delText>
              </w:r>
              <w:r w:rsidR="0015399B" w:rsidRPr="00D12FE5">
                <w:rPr>
                  <w:rFonts w:ascii="Palatino Linotype" w:hAnsi="Palatino Linotype" w:cs="Calibri"/>
                  <w:sz w:val="20"/>
                  <w:szCs w:val="20"/>
                </w:rPr>
                <w:delText>the</w:delText>
              </w:r>
              <w:r w:rsidRPr="00D12FE5">
                <w:rPr>
                  <w:rFonts w:ascii="Palatino Linotype" w:hAnsi="Palatino Linotype" w:cs="Calibri"/>
                  <w:sz w:val="20"/>
                  <w:szCs w:val="20"/>
                </w:rPr>
                <w:delText xml:space="preserve"> Subscriber, certified by </w:delText>
              </w:r>
              <w:r w:rsidR="00550069" w:rsidRPr="00D12FE5">
                <w:rPr>
                  <w:rFonts w:ascii="Palatino Linotype" w:hAnsi="Palatino Linotype" w:cs="Calibri"/>
                  <w:sz w:val="20"/>
                  <w:szCs w:val="20"/>
                </w:rPr>
                <w:delText xml:space="preserve">president </w:delText>
              </w:r>
              <w:r w:rsidRPr="00D12FE5">
                <w:rPr>
                  <w:rFonts w:ascii="Palatino Linotype" w:hAnsi="Palatino Linotype" w:cs="Calibri"/>
                  <w:sz w:val="20"/>
                  <w:szCs w:val="20"/>
                </w:rPr>
                <w:delText>directors of the Company.</w:delText>
              </w:r>
            </w:del>
          </w:p>
          <w:p w14:paraId="0E0554B6" w14:textId="77777777" w:rsidR="002C3A1B" w:rsidRPr="00D12FE5" w:rsidRDefault="002C3A1B" w:rsidP="002C3A1B">
            <w:pPr>
              <w:pStyle w:val="Btext"/>
              <w:spacing w:after="0"/>
              <w:contextualSpacing/>
              <w:rPr>
                <w:del w:id="1487" w:author="OLTRE" w:date="2024-05-21T20:17:00Z"/>
                <w:rFonts w:ascii="Palatino Linotype" w:hAnsi="Palatino Linotype" w:cs="Calibri"/>
                <w:sz w:val="20"/>
                <w:szCs w:val="20"/>
                <w:lang w:val="id-ID"/>
              </w:rPr>
            </w:pPr>
          </w:p>
          <w:p w14:paraId="7D8F8622" w14:textId="77777777" w:rsidR="00866157" w:rsidRPr="00D12FE5" w:rsidRDefault="00866157" w:rsidP="004C37F8">
            <w:pPr>
              <w:pStyle w:val="Btext"/>
              <w:numPr>
                <w:ilvl w:val="1"/>
                <w:numId w:val="12"/>
              </w:numPr>
              <w:spacing w:after="0"/>
              <w:ind w:left="0" w:firstLine="0"/>
              <w:contextualSpacing/>
              <w:rPr>
                <w:del w:id="1488" w:author="OLTRE" w:date="2024-05-21T20:17:00Z"/>
                <w:rFonts w:ascii="Palatino Linotype" w:hAnsi="Palatino Linotype" w:cs="Calibri"/>
                <w:sz w:val="20"/>
                <w:szCs w:val="20"/>
              </w:rPr>
            </w:pPr>
            <w:del w:id="1489" w:author="OLTRE" w:date="2024-05-21T20:17:00Z">
              <w:r w:rsidRPr="00D12FE5">
                <w:rPr>
                  <w:rFonts w:ascii="Palatino Linotype" w:hAnsi="Palatino Linotype" w:cs="Calibri"/>
                  <w:sz w:val="20"/>
                  <w:szCs w:val="20"/>
                </w:rPr>
                <w:delText>Each of the Parties agree to use their reasonable endeavours, including executing all documents, taking all actions and steps reasonably required on their respective parts and wherever reasonably required, and granting such assistance as may be necessary to each other to bring about the fulfilment of the Conditions Precedent and Conditions Subsequent as soon as reasonably practicable after the date of this Agreement</w:delText>
              </w:r>
              <w:r w:rsidR="00EE0FD9" w:rsidRPr="00D12FE5">
                <w:rPr>
                  <w:rFonts w:ascii="Palatino Linotype" w:hAnsi="Palatino Linotype" w:cs="Calibri"/>
                  <w:sz w:val="20"/>
                  <w:szCs w:val="20"/>
                </w:rPr>
                <w:delText>, including but not limited to:</w:delText>
              </w:r>
            </w:del>
          </w:p>
          <w:p w14:paraId="0619B327" w14:textId="77777777" w:rsidR="00D702E0" w:rsidRPr="00D12FE5" w:rsidRDefault="00D702E0" w:rsidP="004C37F8">
            <w:pPr>
              <w:pStyle w:val="Btext"/>
              <w:spacing w:after="0"/>
              <w:ind w:firstLine="0"/>
              <w:contextualSpacing/>
              <w:rPr>
                <w:del w:id="1490" w:author="OLTRE" w:date="2024-05-21T20:17:00Z"/>
                <w:rFonts w:ascii="Palatino Linotype" w:hAnsi="Palatino Linotype" w:cs="Calibri"/>
                <w:sz w:val="20"/>
                <w:szCs w:val="20"/>
              </w:rPr>
            </w:pPr>
          </w:p>
          <w:p w14:paraId="22FA88C1" w14:textId="77777777" w:rsidR="00EC7942" w:rsidRPr="00D12FE5" w:rsidRDefault="00EC7942" w:rsidP="00B34482">
            <w:pPr>
              <w:pStyle w:val="Btext"/>
              <w:spacing w:after="0"/>
              <w:ind w:firstLine="0"/>
              <w:contextualSpacing/>
              <w:rPr>
                <w:del w:id="1491" w:author="OLTRE" w:date="2024-05-21T20:17:00Z"/>
                <w:rFonts w:ascii="Palatino Linotype" w:hAnsi="Palatino Linotype" w:cs="Calibri"/>
                <w:sz w:val="20"/>
                <w:szCs w:val="20"/>
              </w:rPr>
            </w:pPr>
          </w:p>
          <w:p w14:paraId="005D26B0" w14:textId="77777777" w:rsidR="00EE0FD9" w:rsidRPr="00D12FE5" w:rsidRDefault="00EE0FD9" w:rsidP="00B34482">
            <w:pPr>
              <w:pStyle w:val="Btext"/>
              <w:numPr>
                <w:ilvl w:val="0"/>
                <w:numId w:val="30"/>
              </w:numPr>
              <w:spacing w:after="0"/>
              <w:contextualSpacing/>
              <w:rPr>
                <w:del w:id="1492" w:author="OLTRE" w:date="2024-05-21T20:17:00Z"/>
                <w:rFonts w:ascii="Palatino Linotype" w:hAnsi="Palatino Linotype" w:cs="Calibri"/>
                <w:sz w:val="20"/>
                <w:szCs w:val="20"/>
              </w:rPr>
            </w:pPr>
            <w:del w:id="1493" w:author="OLTRE" w:date="2024-05-21T20:17:00Z">
              <w:r w:rsidRPr="00D12FE5">
                <w:rPr>
                  <w:rFonts w:ascii="Palatino Linotype" w:hAnsi="Palatino Linotype" w:cs="Calibri"/>
                  <w:sz w:val="20"/>
                  <w:szCs w:val="20"/>
                </w:rPr>
                <w:delText>enter into Non-Competition and Non-Solicitation Agreement between the Company and the Key Employee with minimum period of two years;</w:delText>
              </w:r>
            </w:del>
          </w:p>
          <w:p w14:paraId="10A1E7DC" w14:textId="77777777" w:rsidR="00EC7942" w:rsidRPr="00D12FE5" w:rsidRDefault="00EC7942" w:rsidP="00B34482">
            <w:pPr>
              <w:pStyle w:val="Btext"/>
              <w:spacing w:after="0"/>
              <w:ind w:left="720" w:firstLine="0"/>
              <w:contextualSpacing/>
              <w:rPr>
                <w:del w:id="1494" w:author="OLTRE" w:date="2024-05-21T20:17:00Z"/>
                <w:rFonts w:ascii="Palatino Linotype" w:hAnsi="Palatino Linotype" w:cs="Calibri"/>
                <w:sz w:val="20"/>
                <w:szCs w:val="20"/>
              </w:rPr>
            </w:pPr>
          </w:p>
          <w:p w14:paraId="2E48A60F" w14:textId="77777777" w:rsidR="00866157" w:rsidRPr="00D12FE5" w:rsidRDefault="00EE0FD9" w:rsidP="00B34482">
            <w:pPr>
              <w:pStyle w:val="Btext"/>
              <w:numPr>
                <w:ilvl w:val="0"/>
                <w:numId w:val="30"/>
              </w:numPr>
              <w:spacing w:after="0"/>
              <w:contextualSpacing/>
              <w:rPr>
                <w:del w:id="1495" w:author="OLTRE" w:date="2024-05-21T20:17:00Z"/>
                <w:rFonts w:ascii="Palatino Linotype" w:hAnsi="Palatino Linotype" w:cs="Calibri"/>
                <w:sz w:val="20"/>
                <w:szCs w:val="20"/>
              </w:rPr>
            </w:pPr>
            <w:del w:id="1496" w:author="OLTRE" w:date="2024-05-21T20:17:00Z">
              <w:r w:rsidRPr="00D12FE5">
                <w:rPr>
                  <w:rFonts w:ascii="Palatino Linotype" w:hAnsi="Palatino Linotype" w:cs="Calibri"/>
                  <w:sz w:val="20"/>
                  <w:szCs w:val="20"/>
                </w:rPr>
                <w:delText>enter into a Non-Disclosure Agreement between the Company and the Key Employee</w:delText>
              </w:r>
              <w:r w:rsidR="00866157" w:rsidRPr="00D12FE5">
                <w:rPr>
                  <w:rFonts w:ascii="Palatino Linotype" w:hAnsi="Palatino Linotype" w:cs="Calibri"/>
                  <w:sz w:val="20"/>
                  <w:szCs w:val="20"/>
                </w:rPr>
                <w:delText>.</w:delText>
              </w:r>
            </w:del>
          </w:p>
          <w:p w14:paraId="34176C11" w14:textId="77777777" w:rsidR="00D702E0" w:rsidRPr="00D12FE5" w:rsidRDefault="00D702E0" w:rsidP="004C37F8">
            <w:pPr>
              <w:pStyle w:val="Btext"/>
              <w:spacing w:after="0"/>
              <w:ind w:firstLine="0"/>
              <w:contextualSpacing/>
              <w:rPr>
                <w:del w:id="1497" w:author="OLTRE" w:date="2024-05-21T20:17:00Z"/>
                <w:rFonts w:ascii="Palatino Linotype" w:hAnsi="Palatino Linotype" w:cs="Calibri"/>
                <w:sz w:val="20"/>
                <w:szCs w:val="20"/>
              </w:rPr>
            </w:pPr>
          </w:p>
          <w:p w14:paraId="01999355" w14:textId="77777777" w:rsidR="00D702E0" w:rsidRPr="00D12FE5" w:rsidRDefault="00D702E0" w:rsidP="004C37F8">
            <w:pPr>
              <w:pStyle w:val="Btext"/>
              <w:spacing w:after="0"/>
              <w:ind w:firstLine="0"/>
              <w:contextualSpacing/>
              <w:rPr>
                <w:del w:id="1498" w:author="OLTRE" w:date="2024-05-21T20:17:00Z"/>
                <w:rFonts w:ascii="Palatino Linotype" w:hAnsi="Palatino Linotype"/>
                <w:sz w:val="20"/>
                <w:szCs w:val="20"/>
              </w:rPr>
            </w:pPr>
          </w:p>
        </w:tc>
        <w:tc>
          <w:tcPr>
            <w:tcW w:w="4150" w:type="dxa"/>
            <w:shd w:val="clear" w:color="auto" w:fill="auto"/>
          </w:tcPr>
          <w:p w14:paraId="7BB5DE78" w14:textId="77777777" w:rsidR="009734C5" w:rsidRPr="00D12FE5" w:rsidRDefault="009734C5" w:rsidP="004C37F8">
            <w:pPr>
              <w:pStyle w:val="Cen1"/>
              <w:shd w:val="clear" w:color="auto" w:fill="auto"/>
              <w:spacing w:after="0"/>
              <w:contextualSpacing/>
              <w:jc w:val="both"/>
              <w:rPr>
                <w:moveFrom w:id="1499" w:author="OLTRE" w:date="2024-05-21T20:17:00Z"/>
                <w:rFonts w:ascii="Palatino Linotype" w:hAnsi="Palatino Linotype"/>
                <w:b w:val="0"/>
                <w:sz w:val="20"/>
                <w:szCs w:val="20"/>
                <w:lang w:val="id-ID"/>
              </w:rPr>
            </w:pPr>
            <w:moveFromRangeStart w:id="1500" w:author="OLTRE" w:date="2024-05-21T20:17:00Z" w:name="move167215074"/>
            <w:moveFrom w:id="1501" w:author="OLTRE" w:date="2024-05-21T20:17:00Z">
              <w:r w:rsidRPr="00D12FE5">
                <w:rPr>
                  <w:rFonts w:ascii="Palatino Linotype" w:hAnsi="Palatino Linotype"/>
                  <w:b w:val="0"/>
                  <w:sz w:val="20"/>
                  <w:szCs w:val="20"/>
                </w:rPr>
                <w:t>Pra-syarat dan Syarat Setelahnya</w:t>
              </w:r>
            </w:moveFrom>
          </w:p>
          <w:p w14:paraId="0B24A373" w14:textId="77777777" w:rsidR="0062327E" w:rsidRPr="00D12FE5" w:rsidRDefault="0062327E" w:rsidP="004C37F8">
            <w:pPr>
              <w:pStyle w:val="Cen1"/>
              <w:shd w:val="clear" w:color="auto" w:fill="auto"/>
              <w:spacing w:after="0"/>
              <w:contextualSpacing/>
              <w:jc w:val="both"/>
              <w:rPr>
                <w:moveFrom w:id="1502" w:author="OLTRE" w:date="2024-05-21T20:17:00Z"/>
                <w:rFonts w:ascii="Palatino Linotype" w:hAnsi="Palatino Linotype"/>
                <w:b w:val="0"/>
                <w:sz w:val="20"/>
                <w:szCs w:val="20"/>
                <w:lang w:val="id-ID"/>
              </w:rPr>
            </w:pPr>
          </w:p>
          <w:p w14:paraId="179F2967" w14:textId="77777777" w:rsidR="009734C5" w:rsidRPr="00D12FE5" w:rsidRDefault="009734C5" w:rsidP="002C3A1B">
            <w:pPr>
              <w:pStyle w:val="Cen1"/>
              <w:shd w:val="clear" w:color="auto" w:fill="auto"/>
              <w:spacing w:after="0"/>
              <w:contextualSpacing/>
              <w:jc w:val="both"/>
              <w:rPr>
                <w:moveFrom w:id="1503" w:author="OLTRE" w:date="2024-05-21T20:17:00Z"/>
                <w:rFonts w:ascii="Palatino Linotype" w:hAnsi="Palatino Linotype" w:cs="Calibri"/>
                <w:b w:val="0"/>
                <w:sz w:val="20"/>
                <w:szCs w:val="20"/>
              </w:rPr>
            </w:pPr>
            <w:moveFrom w:id="1504" w:author="OLTRE" w:date="2024-05-21T20:17:00Z">
              <w:r w:rsidRPr="00D12FE5">
                <w:rPr>
                  <w:rFonts w:ascii="Palatino Linotype" w:hAnsi="Palatino Linotype" w:cs="Calibri"/>
                  <w:b w:val="0"/>
                  <w:sz w:val="20"/>
                  <w:szCs w:val="20"/>
                </w:rPr>
                <w:t>Penutupan tidak akan diproses kecuali dan sampai syarat berikut (“</w:t>
              </w:r>
              <w:r w:rsidR="00084E61" w:rsidRPr="00D12FE5">
                <w:rPr>
                  <w:rFonts w:ascii="Palatino Linotype" w:hAnsi="Palatino Linotype" w:cs="Calibri"/>
                  <w:sz w:val="20"/>
                  <w:szCs w:val="20"/>
                </w:rPr>
                <w:t>Prasyarat</w:t>
              </w:r>
              <w:r w:rsidRPr="00D12FE5">
                <w:rPr>
                  <w:rFonts w:ascii="Palatino Linotype" w:hAnsi="Palatino Linotype" w:cs="Calibri"/>
                  <w:b w:val="0"/>
                  <w:sz w:val="20"/>
                  <w:szCs w:val="20"/>
                </w:rPr>
                <w:t xml:space="preserve">”) dipenuhi oleh </w:t>
              </w:r>
              <w:r w:rsidR="00675A8F" w:rsidRPr="00D12FE5">
                <w:rPr>
                  <w:rFonts w:ascii="Palatino Linotype" w:hAnsi="Palatino Linotype" w:cs="Calibri"/>
                  <w:b w:val="0"/>
                  <w:sz w:val="20"/>
                  <w:szCs w:val="20"/>
                </w:rPr>
                <w:t>Perusahaan</w:t>
              </w:r>
              <w:r w:rsidR="00D702E0" w:rsidRPr="00D12FE5">
                <w:rPr>
                  <w:rFonts w:ascii="Palatino Linotype" w:hAnsi="Palatino Linotype" w:cs="Calibri"/>
                  <w:b w:val="0"/>
                  <w:sz w:val="20"/>
                  <w:szCs w:val="20"/>
                </w:rPr>
                <w:t xml:space="preserve"> </w:t>
              </w:r>
              <w:r w:rsidRPr="00D12FE5">
                <w:rPr>
                  <w:rFonts w:ascii="Palatino Linotype" w:hAnsi="Palatino Linotype" w:cs="Calibri"/>
                  <w:b w:val="0"/>
                  <w:sz w:val="20"/>
                  <w:szCs w:val="20"/>
                </w:rPr>
                <w:t>atau dikesampingkan oleh masing-masing Peserta (sejauh diijinkan oleh hukum), sebagaimana dapat terjadi, sehubungan dengan Per</w:t>
              </w:r>
              <w:r w:rsidR="00D702E0" w:rsidRPr="00D12FE5">
                <w:rPr>
                  <w:rFonts w:ascii="Palatino Linotype" w:hAnsi="Palatino Linotype" w:cs="Calibri"/>
                  <w:b w:val="0"/>
                  <w:sz w:val="20"/>
                  <w:szCs w:val="20"/>
                </w:rPr>
                <w:t>janjian ini, pada atau sebelum t</w:t>
              </w:r>
              <w:r w:rsidRPr="00D12FE5">
                <w:rPr>
                  <w:rFonts w:ascii="Palatino Linotype" w:hAnsi="Palatino Linotype" w:cs="Calibri"/>
                  <w:b w:val="0"/>
                  <w:sz w:val="20"/>
                  <w:szCs w:val="20"/>
                </w:rPr>
                <w:t>anggal Penutupan atau tanggal lainnya sebagaimana disepakati Para Pihak:</w:t>
              </w:r>
            </w:moveFrom>
          </w:p>
          <w:p w14:paraId="500417DA" w14:textId="77777777" w:rsidR="002C3A1B" w:rsidRPr="00D12FE5" w:rsidRDefault="002C3A1B" w:rsidP="002C3A1B">
            <w:pPr>
              <w:pStyle w:val="Cen1"/>
              <w:shd w:val="clear" w:color="auto" w:fill="auto"/>
              <w:spacing w:after="0"/>
              <w:contextualSpacing/>
              <w:jc w:val="both"/>
              <w:rPr>
                <w:moveFrom w:id="1505" w:author="OLTRE" w:date="2024-05-21T20:17:00Z"/>
                <w:rFonts w:ascii="Palatino Linotype" w:hAnsi="Palatino Linotype" w:cs="Calibri"/>
                <w:b w:val="0"/>
                <w:sz w:val="20"/>
                <w:szCs w:val="20"/>
                <w:lang w:val="id-ID"/>
              </w:rPr>
            </w:pPr>
          </w:p>
          <w:p w14:paraId="4813F251" w14:textId="77777777" w:rsidR="00D702E0" w:rsidRPr="00D12FE5" w:rsidRDefault="00D702E0" w:rsidP="002C3A1B">
            <w:pPr>
              <w:pStyle w:val="Cen1"/>
              <w:shd w:val="clear" w:color="auto" w:fill="auto"/>
              <w:spacing w:after="0"/>
              <w:contextualSpacing/>
              <w:jc w:val="both"/>
              <w:rPr>
                <w:moveFrom w:id="1506" w:author="OLTRE" w:date="2024-05-21T20:17:00Z"/>
                <w:rFonts w:ascii="Palatino Linotype" w:hAnsi="Palatino Linotype" w:cs="Calibri"/>
                <w:b w:val="0"/>
                <w:sz w:val="20"/>
                <w:szCs w:val="20"/>
                <w:lang w:val="id-ID"/>
              </w:rPr>
            </w:pPr>
            <w:moveFrom w:id="1507" w:author="OLTRE" w:date="2024-05-21T20:17:00Z">
              <w:r w:rsidRPr="00D12FE5">
                <w:rPr>
                  <w:rFonts w:ascii="Palatino Linotype" w:hAnsi="Palatino Linotype" w:cs="Calibri"/>
                  <w:b w:val="0"/>
                  <w:sz w:val="20"/>
                  <w:szCs w:val="20"/>
                  <w:lang w:val="id-ID"/>
                </w:rPr>
                <w:t>persetujuan dari pemegang saham Perusahaan telah didapatkan pada rapat umum pemegang saham luar biasa diselenggarakan, atau dengan cara keputusan sirkuler sebagai pengganti dari rapat umum pemegang saham luar biasa, untuk tujuan, diantaranya:</w:t>
              </w:r>
            </w:moveFrom>
          </w:p>
          <w:p w14:paraId="4043EB63" w14:textId="77777777" w:rsidR="002C3A1B" w:rsidRPr="00D12FE5" w:rsidRDefault="002C3A1B" w:rsidP="002C3A1B">
            <w:pPr>
              <w:pStyle w:val="Cen1"/>
              <w:shd w:val="clear" w:color="auto" w:fill="auto"/>
              <w:spacing w:after="0"/>
              <w:contextualSpacing/>
              <w:jc w:val="both"/>
              <w:rPr>
                <w:moveFrom w:id="1508" w:author="OLTRE" w:date="2024-05-21T20:17:00Z"/>
                <w:rFonts w:ascii="Palatino Linotype" w:hAnsi="Palatino Linotype" w:cs="Calibri"/>
                <w:b w:val="0"/>
                <w:sz w:val="20"/>
                <w:szCs w:val="20"/>
                <w:lang w:val="id-ID"/>
              </w:rPr>
            </w:pPr>
          </w:p>
          <w:p w14:paraId="08AA0644" w14:textId="77777777" w:rsidR="00D702E0" w:rsidRPr="00D12FE5" w:rsidRDefault="00D702E0" w:rsidP="002C3A1B">
            <w:pPr>
              <w:pStyle w:val="Cen1"/>
              <w:shd w:val="clear" w:color="auto" w:fill="auto"/>
              <w:spacing w:after="0"/>
              <w:contextualSpacing/>
              <w:jc w:val="both"/>
              <w:rPr>
                <w:moveFrom w:id="1509" w:author="OLTRE" w:date="2024-05-21T20:17:00Z"/>
                <w:rFonts w:ascii="Palatino Linotype" w:hAnsi="Palatino Linotype" w:cs="Calibri"/>
                <w:sz w:val="20"/>
                <w:szCs w:val="20"/>
                <w:lang w:val="id-ID"/>
              </w:rPr>
            </w:pPr>
            <w:moveFrom w:id="1510" w:author="OLTRE" w:date="2024-05-21T20:17:00Z">
              <w:r w:rsidRPr="00D12FE5">
                <w:rPr>
                  <w:rFonts w:ascii="Palatino Linotype" w:hAnsi="Palatino Linotype" w:cs="Calibri"/>
                  <w:b w:val="0"/>
                  <w:sz w:val="20"/>
                  <w:szCs w:val="20"/>
                </w:rPr>
                <w:t>meningkatkan</w:t>
              </w:r>
              <w:r w:rsidR="002C3A1B" w:rsidRPr="00D12FE5">
                <w:rPr>
                  <w:rFonts w:ascii="Palatino Linotype" w:hAnsi="Palatino Linotype" w:cs="Calibri"/>
                  <w:b w:val="0"/>
                  <w:sz w:val="20"/>
                  <w:szCs w:val="20"/>
                  <w:lang w:val="id-ID"/>
                </w:rPr>
                <w:t xml:space="preserve"> </w:t>
              </w:r>
              <w:r w:rsidRPr="00D12FE5">
                <w:rPr>
                  <w:rFonts w:ascii="Palatino Linotype" w:hAnsi="Palatino Linotype" w:cs="Calibri"/>
                  <w:b w:val="0"/>
                  <w:sz w:val="20"/>
                  <w:szCs w:val="20"/>
                </w:rPr>
                <w:t>Modal Dasar</w:t>
              </w:r>
              <w:r w:rsidR="00A81428" w:rsidRPr="00D12FE5">
                <w:rPr>
                  <w:rFonts w:ascii="Palatino Linotype" w:hAnsi="Palatino Linotype" w:cs="Calibri"/>
                  <w:b w:val="0"/>
                  <w:sz w:val="20"/>
                  <w:szCs w:val="20"/>
                </w:rPr>
                <w:t>, Modal Ditempatkan dan Disetor</w:t>
              </w:r>
              <w:r w:rsidRPr="00D12FE5">
                <w:rPr>
                  <w:rFonts w:ascii="Palatino Linotype" w:hAnsi="Palatino Linotype" w:cs="Calibri"/>
                  <w:b w:val="0"/>
                  <w:sz w:val="20"/>
                  <w:szCs w:val="20"/>
                </w:rPr>
                <w:t xml:space="preserve"> Perusahaan sebagaimana tertuang dalam</w:t>
              </w:r>
              <w:r w:rsidRPr="00D12FE5">
                <w:rPr>
                  <w:rFonts w:ascii="Palatino Linotype" w:hAnsi="Palatino Linotype" w:cs="Calibri"/>
                  <w:sz w:val="20"/>
                  <w:szCs w:val="20"/>
                </w:rPr>
                <w:t xml:space="preserve"> Lampiran </w:t>
              </w:r>
              <w:r w:rsidR="008674D2" w:rsidRPr="00D12FE5">
                <w:rPr>
                  <w:rFonts w:ascii="Palatino Linotype" w:hAnsi="Palatino Linotype" w:cs="Calibri"/>
                  <w:sz w:val="20"/>
                  <w:szCs w:val="20"/>
                </w:rPr>
                <w:t>A</w:t>
              </w:r>
              <w:r w:rsidRPr="00D12FE5">
                <w:rPr>
                  <w:rFonts w:ascii="Palatino Linotype" w:hAnsi="Palatino Linotype" w:cs="Calibri"/>
                  <w:sz w:val="20"/>
                  <w:szCs w:val="20"/>
                </w:rPr>
                <w:t>.</w:t>
              </w:r>
            </w:moveFrom>
          </w:p>
          <w:p w14:paraId="7DBF153F" w14:textId="77777777" w:rsidR="002C3A1B" w:rsidRPr="00D12FE5" w:rsidRDefault="002C3A1B" w:rsidP="002C3A1B">
            <w:pPr>
              <w:pStyle w:val="Cen1"/>
              <w:shd w:val="clear" w:color="auto" w:fill="auto"/>
              <w:spacing w:after="0"/>
              <w:contextualSpacing/>
              <w:jc w:val="both"/>
              <w:rPr>
                <w:moveFrom w:id="1511" w:author="OLTRE" w:date="2024-05-21T20:17:00Z"/>
                <w:rFonts w:ascii="Palatino Linotype" w:hAnsi="Palatino Linotype" w:cs="Calibri"/>
                <w:sz w:val="20"/>
                <w:szCs w:val="20"/>
                <w:lang w:val="id-ID"/>
              </w:rPr>
            </w:pPr>
          </w:p>
          <w:p w14:paraId="269F1B15" w14:textId="77777777" w:rsidR="002D38BF" w:rsidRPr="00D12FE5" w:rsidRDefault="002D38BF" w:rsidP="002C3A1B">
            <w:pPr>
              <w:pStyle w:val="Cen1"/>
              <w:shd w:val="clear" w:color="auto" w:fill="auto"/>
              <w:spacing w:after="0"/>
              <w:contextualSpacing/>
              <w:jc w:val="both"/>
              <w:rPr>
                <w:moveFrom w:id="1512" w:author="OLTRE" w:date="2024-05-21T20:17:00Z"/>
                <w:rFonts w:ascii="Palatino Linotype" w:hAnsi="Palatino Linotype" w:cs="Calibri"/>
                <w:sz w:val="20"/>
                <w:szCs w:val="20"/>
                <w:lang w:val="id-ID"/>
              </w:rPr>
            </w:pPr>
          </w:p>
          <w:p w14:paraId="40DEBE95" w14:textId="77777777" w:rsidR="00D702E0" w:rsidRPr="00D12FE5" w:rsidRDefault="00537F69" w:rsidP="002C3A1B">
            <w:pPr>
              <w:pStyle w:val="Cen1"/>
              <w:shd w:val="clear" w:color="auto" w:fill="auto"/>
              <w:spacing w:after="0"/>
              <w:contextualSpacing/>
              <w:jc w:val="both"/>
              <w:rPr>
                <w:moveFrom w:id="1513" w:author="OLTRE" w:date="2024-05-21T20:17:00Z"/>
                <w:rFonts w:ascii="Palatino Linotype" w:hAnsi="Palatino Linotype" w:cs="Calibri"/>
                <w:b w:val="0"/>
                <w:sz w:val="20"/>
                <w:szCs w:val="20"/>
                <w:lang w:val="id-ID"/>
              </w:rPr>
            </w:pPr>
            <w:moveFrom w:id="1514" w:author="OLTRE" w:date="2024-05-21T20:17:00Z">
              <w:r w:rsidRPr="00D12FE5">
                <w:rPr>
                  <w:rFonts w:ascii="Palatino Linotype" w:hAnsi="Palatino Linotype" w:cs="Calibri"/>
                  <w:b w:val="0"/>
                  <w:sz w:val="20"/>
                  <w:szCs w:val="20"/>
                </w:rPr>
                <w:t>menerapkan</w:t>
              </w:r>
              <w:r w:rsidR="00D702E0" w:rsidRPr="00D12FE5">
                <w:rPr>
                  <w:rFonts w:ascii="Palatino Linotype" w:hAnsi="Palatino Linotype" w:cs="Calibri"/>
                  <w:b w:val="0"/>
                  <w:sz w:val="20"/>
                  <w:szCs w:val="20"/>
                </w:rPr>
                <w:t xml:space="preserve"> perubahan anggaran dasar Perusahaan </w:t>
              </w:r>
              <w:r w:rsidRPr="00D12FE5">
                <w:rPr>
                  <w:rFonts w:ascii="Palatino Linotype" w:hAnsi="Palatino Linotype" w:cs="Calibri"/>
                  <w:b w:val="0"/>
                  <w:sz w:val="20"/>
                  <w:szCs w:val="20"/>
                </w:rPr>
                <w:t>untuk</w:t>
              </w:r>
              <w:r w:rsidR="002B2A5A" w:rsidRPr="00D12FE5">
                <w:rPr>
                  <w:rFonts w:ascii="Palatino Linotype" w:hAnsi="Palatino Linotype" w:cs="Calibri"/>
                  <w:b w:val="0"/>
                  <w:sz w:val="20"/>
                  <w:szCs w:val="20"/>
                </w:rPr>
                <w:t xml:space="preserve"> </w:t>
              </w:r>
              <w:r w:rsidRPr="00D12FE5">
                <w:rPr>
                  <w:rFonts w:ascii="Palatino Linotype" w:hAnsi="Palatino Linotype" w:cs="Calibri"/>
                  <w:b w:val="0"/>
                  <w:sz w:val="20"/>
                  <w:szCs w:val="20"/>
                </w:rPr>
                <w:t>merefleksikan</w:t>
              </w:r>
              <w:r w:rsidR="002B2A5A" w:rsidRPr="00D12FE5">
                <w:rPr>
                  <w:rFonts w:ascii="Palatino Linotype" w:hAnsi="Palatino Linotype" w:cs="Calibri"/>
                  <w:b w:val="0"/>
                  <w:sz w:val="20"/>
                  <w:szCs w:val="20"/>
                </w:rPr>
                <w:t xml:space="preserve"> Perjanjian ini</w:t>
              </w:r>
              <w:r w:rsidR="00D702E0" w:rsidRPr="00D12FE5">
                <w:rPr>
                  <w:rFonts w:ascii="Palatino Linotype" w:hAnsi="Palatino Linotype" w:cs="Calibri"/>
                  <w:b w:val="0"/>
                  <w:sz w:val="20"/>
                  <w:szCs w:val="20"/>
                </w:rPr>
                <w:t>.</w:t>
              </w:r>
            </w:moveFrom>
          </w:p>
          <w:p w14:paraId="3C423EAF" w14:textId="77777777" w:rsidR="002C3A1B" w:rsidRPr="00D12FE5" w:rsidRDefault="002C3A1B" w:rsidP="002C3A1B">
            <w:pPr>
              <w:pStyle w:val="Cen1"/>
              <w:shd w:val="clear" w:color="auto" w:fill="auto"/>
              <w:spacing w:after="0"/>
              <w:contextualSpacing/>
              <w:jc w:val="both"/>
              <w:rPr>
                <w:moveFrom w:id="1515" w:author="OLTRE" w:date="2024-05-21T20:17:00Z"/>
                <w:rFonts w:ascii="Palatino Linotype" w:hAnsi="Palatino Linotype" w:cs="Calibri"/>
                <w:b w:val="0"/>
                <w:sz w:val="20"/>
                <w:szCs w:val="20"/>
                <w:lang w:val="id-ID"/>
              </w:rPr>
            </w:pPr>
          </w:p>
          <w:p w14:paraId="546B9045" w14:textId="77777777" w:rsidR="00D702E0" w:rsidRPr="00D12FE5" w:rsidRDefault="00D702E0" w:rsidP="002C3A1B">
            <w:pPr>
              <w:pStyle w:val="Cen1"/>
              <w:shd w:val="clear" w:color="auto" w:fill="auto"/>
              <w:spacing w:after="0"/>
              <w:contextualSpacing/>
              <w:jc w:val="both"/>
              <w:rPr>
                <w:moveFrom w:id="1516" w:author="OLTRE" w:date="2024-05-21T20:17:00Z"/>
                <w:rFonts w:ascii="Palatino Linotype" w:hAnsi="Palatino Linotype" w:cs="Calibri"/>
                <w:b w:val="0"/>
                <w:sz w:val="20"/>
                <w:szCs w:val="20"/>
                <w:lang w:val="id-ID"/>
              </w:rPr>
            </w:pPr>
            <w:moveFrom w:id="1517" w:author="OLTRE" w:date="2024-05-21T20:17:00Z">
              <w:r w:rsidRPr="00D12FE5">
                <w:rPr>
                  <w:rFonts w:ascii="Palatino Linotype" w:hAnsi="Palatino Linotype" w:cs="Calibri"/>
                  <w:b w:val="0"/>
                  <w:sz w:val="20"/>
                  <w:szCs w:val="20"/>
                  <w:lang w:val="id-ID"/>
                </w:rPr>
                <w:t xml:space="preserve">Pemegang Saham Yang Sudah Ada telah melepaskan hak memesan saham terlebih dahulu dimana Pemegang Saham Yang Sudah Ada Perusahaan yang ada dalam anggaran dasar, perjanjian atau hukum yang berlaku lainnya sehubungan dengan penerbitan atas </w:t>
              </w:r>
              <w:r w:rsidR="00990C9A" w:rsidRPr="00D12FE5">
                <w:rPr>
                  <w:rFonts w:ascii="Palatino Linotype" w:hAnsi="Palatino Linotype" w:cs="Calibri"/>
                  <w:b w:val="0"/>
                  <w:sz w:val="20"/>
                  <w:szCs w:val="20"/>
                  <w:lang w:val="id-ID"/>
                </w:rPr>
                <w:t>Saham.</w:t>
              </w:r>
            </w:moveFrom>
          </w:p>
          <w:p w14:paraId="3D8A98F5" w14:textId="77777777" w:rsidR="002C3A1B" w:rsidRPr="00D12FE5" w:rsidRDefault="002C3A1B" w:rsidP="002C3A1B">
            <w:pPr>
              <w:pStyle w:val="Cen1"/>
              <w:shd w:val="clear" w:color="auto" w:fill="auto"/>
              <w:spacing w:after="0"/>
              <w:contextualSpacing/>
              <w:jc w:val="both"/>
              <w:rPr>
                <w:moveFrom w:id="1518" w:author="OLTRE" w:date="2024-05-21T20:17:00Z"/>
                <w:rFonts w:ascii="Palatino Linotype" w:hAnsi="Palatino Linotype" w:cs="Calibri"/>
                <w:b w:val="0"/>
                <w:sz w:val="20"/>
                <w:szCs w:val="20"/>
                <w:lang w:val="id-ID"/>
              </w:rPr>
            </w:pPr>
          </w:p>
          <w:p w14:paraId="091ACC71" w14:textId="77777777" w:rsidR="00866157" w:rsidRPr="00D12FE5" w:rsidRDefault="00866157" w:rsidP="002C3A1B">
            <w:pPr>
              <w:pStyle w:val="Cen1"/>
              <w:shd w:val="clear" w:color="auto" w:fill="auto"/>
              <w:spacing w:after="0"/>
              <w:contextualSpacing/>
              <w:jc w:val="both"/>
              <w:rPr>
                <w:moveFrom w:id="1519" w:author="OLTRE" w:date="2024-05-21T20:17:00Z"/>
                <w:rFonts w:ascii="Palatino Linotype" w:hAnsi="Palatino Linotype" w:cs="Calibri"/>
                <w:b w:val="0"/>
                <w:sz w:val="20"/>
                <w:szCs w:val="20"/>
              </w:rPr>
            </w:pPr>
            <w:moveFrom w:id="1520" w:author="OLTRE" w:date="2024-05-21T20:17:00Z">
              <w:r w:rsidRPr="00D12FE5">
                <w:rPr>
                  <w:rFonts w:ascii="Palatino Linotype" w:hAnsi="Palatino Linotype" w:cs="Calibri"/>
                  <w:b w:val="0"/>
                  <w:sz w:val="20"/>
                  <w:szCs w:val="20"/>
                </w:rPr>
                <w:t>Perjanjian Transaksi telah dieksekusi dan disampaikan ke setiap dari Para Pihak dan menjadi efektif pada Penyelesaian;</w:t>
              </w:r>
            </w:moveFrom>
          </w:p>
          <w:p w14:paraId="6421D1EE" w14:textId="77777777" w:rsidR="00990C9A" w:rsidRPr="00D12FE5" w:rsidRDefault="00990C9A" w:rsidP="004C37F8">
            <w:pPr>
              <w:pStyle w:val="Cen1"/>
              <w:shd w:val="clear" w:color="auto" w:fill="auto"/>
              <w:spacing w:after="0"/>
              <w:contextualSpacing/>
              <w:jc w:val="both"/>
              <w:rPr>
                <w:moveFrom w:id="1521" w:author="OLTRE" w:date="2024-05-21T20:17:00Z"/>
                <w:rFonts w:ascii="Palatino Linotype" w:hAnsi="Palatino Linotype" w:cs="Calibri"/>
                <w:b w:val="0"/>
                <w:sz w:val="20"/>
                <w:szCs w:val="20"/>
                <w:lang w:val="id-ID"/>
              </w:rPr>
            </w:pPr>
          </w:p>
          <w:p w14:paraId="007F9139" w14:textId="77777777" w:rsidR="002C3A1B" w:rsidRPr="00D12FE5" w:rsidRDefault="002C3A1B" w:rsidP="004C37F8">
            <w:pPr>
              <w:pStyle w:val="Cen1"/>
              <w:shd w:val="clear" w:color="auto" w:fill="auto"/>
              <w:spacing w:after="0"/>
              <w:contextualSpacing/>
              <w:jc w:val="both"/>
              <w:rPr>
                <w:moveFrom w:id="1522" w:author="OLTRE" w:date="2024-05-21T20:17:00Z"/>
                <w:rFonts w:ascii="Palatino Linotype" w:hAnsi="Palatino Linotype" w:cs="Calibri"/>
                <w:b w:val="0"/>
                <w:sz w:val="20"/>
                <w:szCs w:val="20"/>
                <w:lang w:val="id-ID"/>
              </w:rPr>
            </w:pPr>
          </w:p>
          <w:p w14:paraId="38F2F18D" w14:textId="77777777" w:rsidR="00D702E0" w:rsidRPr="00D12FE5" w:rsidRDefault="00165F13" w:rsidP="002C3A1B">
            <w:pPr>
              <w:pStyle w:val="Cen1"/>
              <w:shd w:val="clear" w:color="auto" w:fill="auto"/>
              <w:spacing w:after="0"/>
              <w:contextualSpacing/>
              <w:jc w:val="both"/>
              <w:rPr>
                <w:moveFrom w:id="1523" w:author="OLTRE" w:date="2024-05-21T20:17:00Z"/>
                <w:rFonts w:ascii="Palatino Linotype" w:hAnsi="Palatino Linotype" w:cs="Calibri"/>
                <w:b w:val="0"/>
                <w:sz w:val="20"/>
                <w:szCs w:val="20"/>
                <w:lang w:val="id-ID"/>
              </w:rPr>
            </w:pPr>
            <w:moveFrom w:id="1524" w:author="OLTRE" w:date="2024-05-21T20:17:00Z">
              <w:r w:rsidRPr="00D12FE5">
                <w:rPr>
                  <w:rFonts w:ascii="Palatino Linotype" w:hAnsi="Palatino Linotype" w:cs="Calibri"/>
                  <w:b w:val="0"/>
                  <w:sz w:val="20"/>
                  <w:szCs w:val="20"/>
                </w:rPr>
                <w:t>Penyelesaian</w:t>
              </w:r>
              <w:r w:rsidR="00866157" w:rsidRPr="00D12FE5">
                <w:rPr>
                  <w:rFonts w:ascii="Palatino Linotype" w:hAnsi="Palatino Linotype" w:cs="Calibri"/>
                  <w:b w:val="0"/>
                  <w:sz w:val="20"/>
                  <w:szCs w:val="20"/>
                </w:rPr>
                <w:t xml:space="preserve"> tidak akan diproses kecuali dan sampai syarat berikut (“</w:t>
              </w:r>
              <w:r w:rsidR="00866157" w:rsidRPr="00D12FE5">
                <w:rPr>
                  <w:rFonts w:ascii="Palatino Linotype" w:hAnsi="Palatino Linotype"/>
                  <w:b w:val="0"/>
                  <w:sz w:val="20"/>
                </w:rPr>
                <w:t>Syarat Setelahnya</w:t>
              </w:r>
              <w:r w:rsidR="00866157" w:rsidRPr="00D12FE5">
                <w:rPr>
                  <w:rFonts w:ascii="Palatino Linotype" w:hAnsi="Palatino Linotype" w:cs="Calibri"/>
                  <w:b w:val="0"/>
                  <w:sz w:val="20"/>
                  <w:szCs w:val="20"/>
                </w:rPr>
                <w:t xml:space="preserve">”) dipenuhi oleh Perusahaan atau dikesampingkan oleh </w:t>
              </w:r>
              <w:r w:rsidR="008B43DD" w:rsidRPr="00D12FE5">
                <w:rPr>
                  <w:rFonts w:ascii="Palatino Linotype" w:hAnsi="Palatino Linotype" w:cs="Calibri"/>
                  <w:b w:val="0"/>
                  <w:sz w:val="20"/>
                  <w:szCs w:val="20"/>
                </w:rPr>
                <w:t xml:space="preserve">Para </w:t>
              </w:r>
              <w:r w:rsidR="00866157" w:rsidRPr="00D12FE5">
                <w:rPr>
                  <w:rFonts w:ascii="Palatino Linotype" w:hAnsi="Palatino Linotype" w:cs="Calibri"/>
                  <w:b w:val="0"/>
                  <w:sz w:val="20"/>
                  <w:szCs w:val="20"/>
                </w:rPr>
                <w:t>Peserta (sejauh diijinkan oleh hukum), sebagaimana dapat terjadi, sehubungan dengan Perjanjian ini, dalam tiga puluh (30) hari dari tanggal Penutupan atau tanggal lain yang disetujui Para Pihak secara tertulis</w:t>
              </w:r>
              <w:r w:rsidR="00A475C0" w:rsidRPr="00D12FE5">
                <w:rPr>
                  <w:rFonts w:ascii="Palatino Linotype" w:hAnsi="Palatino Linotype" w:cs="Calibri"/>
                  <w:b w:val="0"/>
                  <w:sz w:val="20"/>
                  <w:szCs w:val="20"/>
                </w:rPr>
                <w:t xml:space="preserve"> (“</w:t>
              </w:r>
              <w:r w:rsidR="00A475C0" w:rsidRPr="00D12FE5">
                <w:rPr>
                  <w:rFonts w:ascii="Palatino Linotype" w:hAnsi="Palatino Linotype" w:cs="Calibri"/>
                  <w:sz w:val="20"/>
                  <w:szCs w:val="20"/>
                </w:rPr>
                <w:t>Tanggal Penyelesaian</w:t>
              </w:r>
              <w:r w:rsidR="00A475C0" w:rsidRPr="00D12FE5">
                <w:rPr>
                  <w:rFonts w:ascii="Palatino Linotype" w:hAnsi="Palatino Linotype" w:cs="Calibri"/>
                  <w:b w:val="0"/>
                  <w:sz w:val="20"/>
                  <w:szCs w:val="20"/>
                </w:rPr>
                <w:t>”)</w:t>
              </w:r>
              <w:r w:rsidR="00866157" w:rsidRPr="00D12FE5">
                <w:rPr>
                  <w:rFonts w:ascii="Palatino Linotype" w:hAnsi="Palatino Linotype" w:cs="Calibri"/>
                  <w:b w:val="0"/>
                  <w:sz w:val="20"/>
                  <w:szCs w:val="20"/>
                </w:rPr>
                <w:t>:</w:t>
              </w:r>
            </w:moveFrom>
          </w:p>
          <w:p w14:paraId="5B2990C1" w14:textId="77777777" w:rsidR="002C3A1B" w:rsidRPr="00D12FE5" w:rsidRDefault="002C3A1B" w:rsidP="002C3A1B">
            <w:pPr>
              <w:pStyle w:val="Cen1"/>
              <w:shd w:val="clear" w:color="auto" w:fill="auto"/>
              <w:spacing w:after="0"/>
              <w:contextualSpacing/>
              <w:jc w:val="both"/>
              <w:rPr>
                <w:moveFrom w:id="1525" w:author="OLTRE" w:date="2024-05-21T20:17:00Z"/>
                <w:rFonts w:ascii="Palatino Linotype" w:hAnsi="Palatino Linotype" w:cs="Calibri"/>
                <w:b w:val="0"/>
                <w:sz w:val="20"/>
                <w:szCs w:val="20"/>
                <w:lang w:val="id-ID"/>
              </w:rPr>
            </w:pPr>
          </w:p>
          <w:p w14:paraId="64A31BF2" w14:textId="77777777" w:rsidR="00866157" w:rsidRPr="00D12FE5" w:rsidRDefault="00866157" w:rsidP="00CC3DD9">
            <w:pPr>
              <w:jc w:val="both"/>
              <w:rPr>
                <w:moveFrom w:id="1526" w:author="OLTRE" w:date="2024-05-21T20:17:00Z"/>
                <w:rFonts w:ascii="Palatino Linotype" w:hAnsi="Palatino Linotype"/>
                <w:b/>
                <w:sz w:val="20"/>
                <w:szCs w:val="20"/>
                <w:lang w:val="en-US"/>
              </w:rPr>
            </w:pPr>
            <w:moveFrom w:id="1527" w:author="OLTRE" w:date="2024-05-21T20:17:00Z">
              <w:r w:rsidRPr="00D12FE5">
                <w:rPr>
                  <w:rFonts w:ascii="Palatino Linotype" w:hAnsi="Palatino Linotype"/>
                  <w:sz w:val="20"/>
                  <w:szCs w:val="20"/>
                </w:rPr>
                <w:t xml:space="preserve">Perusahaan telah mendapatkan persetujuan dari </w:t>
              </w:r>
              <w:r w:rsidR="00F77E77" w:rsidRPr="00D12FE5">
                <w:rPr>
                  <w:rFonts w:ascii="Palatino Linotype" w:hAnsi="Palatino Linotype"/>
                  <w:sz w:val="20"/>
                  <w:szCs w:val="20"/>
                </w:rPr>
                <w:t>KEMENKUMHAM</w:t>
              </w:r>
              <w:r w:rsidRPr="00D12FE5">
                <w:rPr>
                  <w:rFonts w:ascii="Palatino Linotype" w:hAnsi="Palatino Linotype"/>
                  <w:sz w:val="20"/>
                  <w:szCs w:val="20"/>
                </w:rPr>
                <w:t xml:space="preserve"> atas perubahan anggaran dasar Perusahaan dan penerbitan atas Saham</w:t>
              </w:r>
              <w:r w:rsidR="00990C9A" w:rsidRPr="00D12FE5">
                <w:rPr>
                  <w:rFonts w:ascii="Palatino Linotype" w:hAnsi="Palatino Linotype"/>
                  <w:sz w:val="20"/>
                  <w:szCs w:val="20"/>
                </w:rPr>
                <w:t xml:space="preserve"> termasuk rencana saham karyawan</w:t>
              </w:r>
              <w:r w:rsidRPr="00D12FE5">
                <w:rPr>
                  <w:rFonts w:ascii="Palatino Linotype" w:hAnsi="Palatino Linotype"/>
                  <w:sz w:val="20"/>
                  <w:szCs w:val="20"/>
                </w:rPr>
                <w:t>;</w:t>
              </w:r>
            </w:moveFrom>
          </w:p>
          <w:p w14:paraId="6073F8F7" w14:textId="77777777" w:rsidR="009852AE" w:rsidRPr="00D12FE5" w:rsidRDefault="009852AE" w:rsidP="002C3A1B">
            <w:pPr>
              <w:pStyle w:val="Cen1"/>
              <w:shd w:val="clear" w:color="auto" w:fill="auto"/>
              <w:spacing w:after="0"/>
              <w:contextualSpacing/>
              <w:jc w:val="both"/>
              <w:rPr>
                <w:moveFrom w:id="1528" w:author="OLTRE" w:date="2024-05-21T20:17:00Z"/>
                <w:rFonts w:ascii="Palatino Linotype" w:hAnsi="Palatino Linotype" w:cs="Calibri"/>
                <w:b w:val="0"/>
                <w:sz w:val="20"/>
                <w:szCs w:val="20"/>
                <w:lang w:val="id-ID"/>
              </w:rPr>
            </w:pPr>
          </w:p>
          <w:p w14:paraId="5C2304B4" w14:textId="77777777" w:rsidR="00866157" w:rsidRPr="00D12FE5" w:rsidRDefault="00866157" w:rsidP="002C3A1B">
            <w:pPr>
              <w:pStyle w:val="Cen1"/>
              <w:shd w:val="clear" w:color="auto" w:fill="auto"/>
              <w:spacing w:after="0"/>
              <w:contextualSpacing/>
              <w:jc w:val="both"/>
              <w:rPr>
                <w:moveFrom w:id="1529" w:author="OLTRE" w:date="2024-05-21T20:17:00Z"/>
                <w:rFonts w:ascii="Palatino Linotype" w:hAnsi="Palatino Linotype" w:cs="Calibri"/>
                <w:b w:val="0"/>
                <w:sz w:val="20"/>
                <w:szCs w:val="20"/>
              </w:rPr>
            </w:pPr>
            <w:moveFrom w:id="1530" w:author="OLTRE" w:date="2024-05-21T20:17:00Z">
              <w:r w:rsidRPr="00D12FE5">
                <w:rPr>
                  <w:rFonts w:ascii="Palatino Linotype" w:hAnsi="Palatino Linotype" w:cs="Calibri"/>
                  <w:b w:val="0"/>
                  <w:sz w:val="20"/>
                  <w:szCs w:val="20"/>
                </w:rPr>
                <w:t xml:space="preserve">Perusahaan telah menerbitkan dan menyampaikan kepada </w:t>
              </w:r>
              <w:r w:rsidR="00150DBE" w:rsidRPr="00D12FE5">
                <w:rPr>
                  <w:rFonts w:ascii="Palatino Linotype" w:hAnsi="Palatino Linotype" w:cs="Calibri"/>
                  <w:b w:val="0"/>
                  <w:sz w:val="20"/>
                  <w:szCs w:val="20"/>
                </w:rPr>
                <w:t xml:space="preserve">Para </w:t>
              </w:r>
              <w:r w:rsidRPr="00D12FE5">
                <w:rPr>
                  <w:rFonts w:ascii="Palatino Linotype" w:hAnsi="Palatino Linotype" w:cs="Calibri"/>
                  <w:b w:val="0"/>
                  <w:sz w:val="20"/>
                  <w:szCs w:val="20"/>
                </w:rPr>
                <w:t xml:space="preserve">Peserta sertifikat Saham untuk Penyertaan Saham atas nama </w:t>
              </w:r>
              <w:r w:rsidR="00150DBE" w:rsidRPr="00D12FE5">
                <w:rPr>
                  <w:rFonts w:ascii="Palatino Linotype" w:hAnsi="Palatino Linotype" w:cs="Calibri"/>
                  <w:b w:val="0"/>
                  <w:sz w:val="20"/>
                  <w:szCs w:val="20"/>
                </w:rPr>
                <w:t xml:space="preserve">Para </w:t>
              </w:r>
              <w:r w:rsidRPr="00D12FE5">
                <w:rPr>
                  <w:rFonts w:ascii="Palatino Linotype" w:hAnsi="Palatino Linotype" w:cs="Calibri"/>
                  <w:b w:val="0"/>
                  <w:sz w:val="20"/>
                  <w:szCs w:val="20"/>
                </w:rPr>
                <w:t>Peserta untuk Saham terkait mereka; dan</w:t>
              </w:r>
            </w:moveFrom>
          </w:p>
          <w:p w14:paraId="46785996" w14:textId="77777777" w:rsidR="002C3A1B" w:rsidRPr="00D12FE5" w:rsidRDefault="002C3A1B" w:rsidP="00943782">
            <w:pPr>
              <w:pStyle w:val="Cen1"/>
              <w:shd w:val="clear" w:color="auto" w:fill="auto"/>
              <w:spacing w:after="0"/>
              <w:contextualSpacing/>
              <w:jc w:val="both"/>
              <w:rPr>
                <w:moveFrom w:id="1531" w:author="OLTRE" w:date="2024-05-21T20:17:00Z"/>
                <w:rFonts w:ascii="Palatino Linotype" w:hAnsi="Palatino Linotype" w:cs="Calibri"/>
                <w:b w:val="0"/>
                <w:sz w:val="20"/>
                <w:szCs w:val="20"/>
                <w:lang w:val="id-ID"/>
              </w:rPr>
            </w:pPr>
          </w:p>
          <w:p w14:paraId="1211B46C" w14:textId="77777777" w:rsidR="00866157" w:rsidRPr="00D12FE5" w:rsidRDefault="00866157" w:rsidP="002C3A1B">
            <w:pPr>
              <w:pStyle w:val="Cen1"/>
              <w:shd w:val="clear" w:color="auto" w:fill="auto"/>
              <w:spacing w:after="0"/>
              <w:contextualSpacing/>
              <w:jc w:val="both"/>
              <w:rPr>
                <w:moveFrom w:id="1532" w:author="OLTRE" w:date="2024-05-21T20:17:00Z"/>
                <w:rFonts w:ascii="Palatino Linotype" w:hAnsi="Palatino Linotype" w:cs="Calibri"/>
                <w:b w:val="0"/>
                <w:sz w:val="20"/>
                <w:szCs w:val="20"/>
                <w:lang w:val="id-ID"/>
              </w:rPr>
            </w:pPr>
            <w:moveFrom w:id="1533" w:author="OLTRE" w:date="2024-05-21T20:17:00Z">
              <w:r w:rsidRPr="00D12FE5">
                <w:rPr>
                  <w:rFonts w:ascii="Palatino Linotype" w:hAnsi="Palatino Linotype" w:cs="Calibri"/>
                  <w:b w:val="0"/>
                  <w:sz w:val="20"/>
                  <w:szCs w:val="20"/>
                </w:rPr>
                <w:t xml:space="preserve">Perusahaan telah mendaftarkan Peserta dalam daftar Saham Perusahaan dan memberikan salinan atas daftar Saham kepada Peserta, disahkan oleh </w:t>
              </w:r>
              <w:r w:rsidR="00550069" w:rsidRPr="00D12FE5">
                <w:rPr>
                  <w:rFonts w:ascii="Palatino Linotype" w:hAnsi="Palatino Linotype" w:cs="Calibri"/>
                  <w:b w:val="0"/>
                  <w:sz w:val="20"/>
                  <w:szCs w:val="20"/>
                </w:rPr>
                <w:t>direktur utama</w:t>
              </w:r>
              <w:r w:rsidRPr="00D12FE5">
                <w:rPr>
                  <w:rFonts w:ascii="Palatino Linotype" w:hAnsi="Palatino Linotype" w:cs="Calibri"/>
                  <w:b w:val="0"/>
                  <w:sz w:val="20"/>
                  <w:szCs w:val="20"/>
                </w:rPr>
                <w:t xml:space="preserve"> Perusahaan.</w:t>
              </w:r>
            </w:moveFrom>
          </w:p>
          <w:p w14:paraId="4C436069" w14:textId="77777777" w:rsidR="002C3A1B" w:rsidRPr="00D12FE5" w:rsidRDefault="002C3A1B" w:rsidP="002C3A1B">
            <w:pPr>
              <w:pStyle w:val="Cen1"/>
              <w:shd w:val="clear" w:color="auto" w:fill="auto"/>
              <w:spacing w:after="0"/>
              <w:contextualSpacing/>
              <w:jc w:val="both"/>
              <w:rPr>
                <w:moveFrom w:id="1534" w:author="OLTRE" w:date="2024-05-21T20:17:00Z"/>
                <w:rFonts w:ascii="Palatino Linotype" w:hAnsi="Palatino Linotype" w:cs="Calibri"/>
                <w:b w:val="0"/>
                <w:sz w:val="20"/>
                <w:szCs w:val="20"/>
                <w:lang w:val="id-ID"/>
              </w:rPr>
            </w:pPr>
          </w:p>
          <w:p w14:paraId="4FD6796E" w14:textId="77777777" w:rsidR="00866157" w:rsidRPr="00D12FE5" w:rsidRDefault="00866157" w:rsidP="002C3A1B">
            <w:pPr>
              <w:pStyle w:val="Cen1"/>
              <w:shd w:val="clear" w:color="auto" w:fill="auto"/>
              <w:spacing w:after="0"/>
              <w:contextualSpacing/>
              <w:jc w:val="both"/>
              <w:rPr>
                <w:moveFrom w:id="1535" w:author="OLTRE" w:date="2024-05-21T20:17:00Z"/>
                <w:rFonts w:ascii="Palatino Linotype" w:hAnsi="Palatino Linotype" w:cs="Calibri"/>
                <w:b w:val="0"/>
                <w:sz w:val="20"/>
                <w:szCs w:val="20"/>
              </w:rPr>
            </w:pPr>
            <w:moveFrom w:id="1536" w:author="OLTRE" w:date="2024-05-21T20:17:00Z">
              <w:r w:rsidRPr="00D12FE5">
                <w:rPr>
                  <w:rFonts w:ascii="Palatino Linotype" w:hAnsi="Palatino Linotype" w:cs="Calibri"/>
                  <w:b w:val="0"/>
                  <w:sz w:val="20"/>
                  <w:szCs w:val="20"/>
                </w:rPr>
                <w:t xml:space="preserve">Setiap dari Para Pihak setuju untuk menggunakan upaya wajar, termasuk mengeksekusi seluruh dokumen, melakukan seluruh tindakan dan langkah yang diperlukan secara wajar pada bagian masing-masing dan kapanpun yang diperlukan secara wajar, dan memberikan bantuan apabila diperlukan satu sama lain agar dapat memenuhi </w:t>
              </w:r>
              <w:r w:rsidR="00084E61" w:rsidRPr="00D12FE5">
                <w:rPr>
                  <w:rFonts w:ascii="Palatino Linotype" w:hAnsi="Palatino Linotype" w:cs="Calibri"/>
                  <w:b w:val="0"/>
                  <w:sz w:val="20"/>
                  <w:szCs w:val="20"/>
                </w:rPr>
                <w:t>Prasyarat</w:t>
              </w:r>
              <w:r w:rsidRPr="00D12FE5">
                <w:rPr>
                  <w:rFonts w:ascii="Palatino Linotype" w:hAnsi="Palatino Linotype" w:cs="Calibri"/>
                  <w:b w:val="0"/>
                  <w:sz w:val="20"/>
                  <w:szCs w:val="20"/>
                </w:rPr>
                <w:t xml:space="preserve"> dan Syarat Setelahnya segera sebagaimana praktek secara  wajar setelah tanggal Perjanjian ini</w:t>
              </w:r>
              <w:r w:rsidR="00EE0FD9" w:rsidRPr="00D12FE5">
                <w:rPr>
                  <w:rFonts w:ascii="Palatino Linotype" w:hAnsi="Palatino Linotype" w:cs="Calibri"/>
                  <w:b w:val="0"/>
                  <w:sz w:val="20"/>
                  <w:szCs w:val="20"/>
                </w:rPr>
                <w:t xml:space="preserve">, termasuk namun tidak terbatas </w:t>
              </w:r>
              <w:r w:rsidR="00EC7942" w:rsidRPr="00D12FE5">
                <w:rPr>
                  <w:rFonts w:ascii="Palatino Linotype" w:hAnsi="Palatino Linotype" w:cs="Calibri"/>
                  <w:b w:val="0"/>
                  <w:sz w:val="20"/>
                  <w:szCs w:val="20"/>
                </w:rPr>
                <w:t>p</w:t>
              </w:r>
              <w:r w:rsidR="00EE0FD9" w:rsidRPr="00D12FE5">
                <w:rPr>
                  <w:rFonts w:ascii="Palatino Linotype" w:hAnsi="Palatino Linotype" w:cs="Calibri"/>
                  <w:b w:val="0"/>
                  <w:sz w:val="20"/>
                  <w:szCs w:val="20"/>
                </w:rPr>
                <w:t>ada:</w:t>
              </w:r>
            </w:moveFrom>
          </w:p>
          <w:p w14:paraId="71FD5044" w14:textId="77777777" w:rsidR="00EC7942" w:rsidRPr="00D12FE5" w:rsidRDefault="00EC7942" w:rsidP="002C3A1B">
            <w:pPr>
              <w:pStyle w:val="Cen1"/>
              <w:shd w:val="clear" w:color="auto" w:fill="auto"/>
              <w:spacing w:after="0"/>
              <w:contextualSpacing/>
              <w:jc w:val="both"/>
              <w:rPr>
                <w:moveFrom w:id="1537" w:author="OLTRE" w:date="2024-05-21T20:17:00Z"/>
                <w:rFonts w:ascii="Palatino Linotype" w:hAnsi="Palatino Linotype" w:cs="Calibri"/>
                <w:b w:val="0"/>
                <w:sz w:val="20"/>
                <w:szCs w:val="20"/>
              </w:rPr>
            </w:pPr>
          </w:p>
          <w:p w14:paraId="1DFD42B5" w14:textId="77777777" w:rsidR="00EE0FD9" w:rsidRPr="00D12FE5" w:rsidRDefault="00EE0FD9" w:rsidP="00EE0FD9">
            <w:pPr>
              <w:pStyle w:val="Cen1"/>
              <w:contextualSpacing/>
              <w:jc w:val="both"/>
              <w:rPr>
                <w:moveFrom w:id="1538" w:author="OLTRE" w:date="2024-05-21T20:17:00Z"/>
                <w:rFonts w:ascii="Palatino Linotype" w:hAnsi="Palatino Linotype"/>
                <w:b w:val="0"/>
                <w:sz w:val="20"/>
                <w:szCs w:val="20"/>
              </w:rPr>
            </w:pPr>
            <w:moveFrom w:id="1539" w:author="OLTRE" w:date="2024-05-21T20:17:00Z">
              <w:r w:rsidRPr="00D12FE5">
                <w:rPr>
                  <w:rFonts w:ascii="Palatino Linotype" w:hAnsi="Palatino Linotype"/>
                  <w:b w:val="0"/>
                  <w:sz w:val="20"/>
                  <w:szCs w:val="20"/>
                </w:rPr>
                <w:t>mengadakan Perjanjian Non-Persaingan dan Non-Ajakan antara Perusahaan dan Karyawan Utama dengan jangka waktu minimum dua tahun;</w:t>
              </w:r>
            </w:moveFrom>
          </w:p>
          <w:p w14:paraId="17F4D2ED" w14:textId="77777777" w:rsidR="00456BED" w:rsidRPr="00D12FE5" w:rsidRDefault="00456BED" w:rsidP="00EE0FD9">
            <w:pPr>
              <w:pStyle w:val="Cen1"/>
              <w:contextualSpacing/>
              <w:jc w:val="both"/>
              <w:rPr>
                <w:moveFrom w:id="1540" w:author="OLTRE" w:date="2024-05-21T20:17:00Z"/>
                <w:rFonts w:ascii="Palatino Linotype" w:hAnsi="Palatino Linotype"/>
                <w:b w:val="0"/>
                <w:sz w:val="20"/>
                <w:szCs w:val="20"/>
              </w:rPr>
            </w:pPr>
          </w:p>
          <w:p w14:paraId="264C9847" w14:textId="77777777" w:rsidR="00456BED" w:rsidRPr="00D12FE5" w:rsidRDefault="00456BED" w:rsidP="00EE0FD9">
            <w:pPr>
              <w:pStyle w:val="Cen1"/>
              <w:contextualSpacing/>
              <w:jc w:val="both"/>
              <w:rPr>
                <w:moveFrom w:id="1541" w:author="OLTRE" w:date="2024-05-21T20:17:00Z"/>
                <w:rFonts w:ascii="Palatino Linotype" w:hAnsi="Palatino Linotype"/>
                <w:b w:val="0"/>
                <w:sz w:val="20"/>
                <w:szCs w:val="20"/>
              </w:rPr>
            </w:pPr>
          </w:p>
          <w:p w14:paraId="637AAEE3" w14:textId="77777777" w:rsidR="00D702E0" w:rsidRPr="00D12FE5" w:rsidRDefault="00FA4D1D" w:rsidP="004C37F8">
            <w:pPr>
              <w:pStyle w:val="Cen1"/>
              <w:shd w:val="clear" w:color="auto" w:fill="auto"/>
              <w:spacing w:after="0"/>
              <w:contextualSpacing/>
              <w:jc w:val="both"/>
              <w:rPr>
                <w:del w:id="1542" w:author="OLTRE" w:date="2024-05-21T20:17:00Z"/>
                <w:rFonts w:ascii="Palatino Linotype" w:hAnsi="Palatino Linotype"/>
                <w:b w:val="0"/>
                <w:sz w:val="20"/>
                <w:szCs w:val="20"/>
              </w:rPr>
            </w:pPr>
            <w:moveFrom w:id="1543" w:author="OLTRE" w:date="2024-05-21T20:17:00Z">
              <w:r w:rsidRPr="00D12FE5">
                <w:rPr>
                  <w:rFonts w:ascii="Palatino Linotype" w:hAnsi="Palatino Linotype"/>
                  <w:b w:val="0"/>
                  <w:sz w:val="20"/>
                  <w:szCs w:val="20"/>
                </w:rPr>
                <w:t>mengadakan</w:t>
              </w:r>
              <w:r w:rsidR="00EE0FD9" w:rsidRPr="00D12FE5">
                <w:rPr>
                  <w:rFonts w:ascii="Palatino Linotype" w:hAnsi="Palatino Linotype"/>
                  <w:b w:val="0"/>
                  <w:sz w:val="20"/>
                  <w:szCs w:val="20"/>
                </w:rPr>
                <w:t xml:space="preserve"> Perjanjian Kerahasiaan antara Perusahaan dan Karyawan Utama.</w:t>
              </w:r>
            </w:moveFrom>
            <w:moveFromRangeEnd w:id="1500"/>
          </w:p>
        </w:tc>
      </w:tr>
      <w:tr w:rsidR="00866157" w:rsidRPr="00302058" w14:paraId="018D979E" w14:textId="77777777" w:rsidTr="00B67949">
        <w:tc>
          <w:tcPr>
            <w:tcW w:w="4150" w:type="dxa"/>
            <w:shd w:val="clear" w:color="auto" w:fill="auto"/>
          </w:tcPr>
          <w:p w14:paraId="405E6C95" w14:textId="77777777" w:rsidR="00866157" w:rsidRPr="002C3A1B" w:rsidRDefault="00A475C0" w:rsidP="002C3A1B">
            <w:pPr>
              <w:pStyle w:val="Btext"/>
              <w:numPr>
                <w:ilvl w:val="0"/>
                <w:numId w:val="27"/>
              </w:numPr>
              <w:spacing w:after="0"/>
              <w:contextualSpacing/>
              <w:rPr>
                <w:del w:id="1544" w:author="OLTRE" w:date="2024-05-21T20:17:00Z"/>
                <w:rFonts w:ascii="Palatino Linotype" w:hAnsi="Palatino Linotype"/>
                <w:sz w:val="20"/>
                <w:szCs w:val="20"/>
              </w:rPr>
            </w:pPr>
            <w:del w:id="1545" w:author="OLTRE" w:date="2024-05-21T20:17:00Z">
              <w:r w:rsidRPr="0013565F">
                <w:rPr>
                  <w:rFonts w:ascii="Palatino Linotype" w:hAnsi="Palatino Linotype"/>
                  <w:sz w:val="20"/>
                  <w:szCs w:val="20"/>
                </w:rPr>
                <w:delText>Covenant</w:delText>
              </w:r>
            </w:del>
          </w:p>
          <w:p w14:paraId="0178651A" w14:textId="77777777" w:rsidR="002C3A1B" w:rsidRPr="0013565F" w:rsidRDefault="002C3A1B" w:rsidP="002C3A1B">
            <w:pPr>
              <w:pStyle w:val="Btext"/>
              <w:spacing w:after="0"/>
              <w:contextualSpacing/>
              <w:rPr>
                <w:del w:id="1546" w:author="OLTRE" w:date="2024-05-21T20:17:00Z"/>
                <w:rFonts w:ascii="Palatino Linotype" w:hAnsi="Palatino Linotype"/>
                <w:sz w:val="20"/>
                <w:szCs w:val="20"/>
              </w:rPr>
            </w:pPr>
          </w:p>
          <w:p w14:paraId="3E1AA399" w14:textId="02CB492D" w:rsidR="00866157" w:rsidRPr="00302058" w:rsidRDefault="00A475C0" w:rsidP="008D0018">
            <w:pPr>
              <w:pStyle w:val="MTH1"/>
              <w:numPr>
                <w:ilvl w:val="0"/>
                <w:numId w:val="51"/>
              </w:numPr>
              <w:spacing w:after="0"/>
              <w:ind w:left="456" w:hanging="567"/>
              <w:contextualSpacing/>
              <w:jc w:val="both"/>
              <w:rPr>
                <w:ins w:id="1547" w:author="OLTRE" w:date="2024-05-21T20:17:00Z"/>
                <w:rFonts w:ascii="Palatino Linotype" w:hAnsi="Palatino Linotype"/>
                <w:b/>
                <w:bCs/>
                <w:sz w:val="20"/>
                <w:szCs w:val="20"/>
              </w:rPr>
            </w:pPr>
            <w:del w:id="1548" w:author="OLTRE" w:date="2024-05-21T20:17:00Z">
              <w:r w:rsidRPr="0013565F">
                <w:rPr>
                  <w:rFonts w:ascii="Palatino Linotype" w:hAnsi="Palatino Linotype"/>
                  <w:sz w:val="20"/>
                  <w:szCs w:val="20"/>
                </w:rPr>
                <w:delText xml:space="preserve">4.1 </w:delText>
              </w:r>
            </w:del>
            <w:ins w:id="1549" w:author="OLTRE" w:date="2024-05-21T20:17:00Z">
              <w:r w:rsidR="00664140" w:rsidRPr="00302058">
                <w:rPr>
                  <w:rFonts w:ascii="Palatino Linotype" w:hAnsi="Palatino Linotype"/>
                  <w:b/>
                  <w:bCs/>
                  <w:sz w:val="20"/>
                  <w:szCs w:val="20"/>
                </w:rPr>
                <w:t>Indemnity</w:t>
              </w:r>
              <w:r w:rsidR="00B414DA" w:rsidRPr="00302058">
                <w:rPr>
                  <w:rFonts w:ascii="Palatino Linotype" w:hAnsi="Palatino Linotype"/>
                  <w:b/>
                  <w:bCs/>
                  <w:sz w:val="20"/>
                  <w:szCs w:val="20"/>
                </w:rPr>
                <w:t>.</w:t>
              </w:r>
            </w:ins>
          </w:p>
          <w:p w14:paraId="1F02FF8C" w14:textId="77777777" w:rsidR="002C3A1B" w:rsidRPr="00302058" w:rsidRDefault="002C3A1B" w:rsidP="006A39AB">
            <w:pPr>
              <w:pStyle w:val="Btext"/>
              <w:spacing w:after="0"/>
              <w:contextualSpacing/>
              <w:rPr>
                <w:ins w:id="1550" w:author="OLTRE" w:date="2024-05-21T20:17:00Z"/>
                <w:rFonts w:ascii="Palatino Linotype" w:hAnsi="Palatino Linotype"/>
                <w:sz w:val="20"/>
                <w:szCs w:val="20"/>
              </w:rPr>
            </w:pPr>
          </w:p>
          <w:p w14:paraId="511264F7" w14:textId="4D30A822" w:rsidR="00A475C0" w:rsidRPr="00302058" w:rsidRDefault="00990C9A" w:rsidP="008D0018">
            <w:pPr>
              <w:pStyle w:val="MTH1"/>
              <w:numPr>
                <w:ilvl w:val="0"/>
                <w:numId w:val="0"/>
              </w:numPr>
              <w:spacing w:after="0"/>
              <w:ind w:left="462"/>
              <w:contextualSpacing/>
              <w:jc w:val="both"/>
              <w:rPr>
                <w:rFonts w:ascii="Palatino Linotype" w:eastAsia="PMingLiU" w:hAnsi="Palatino Linotype" w:cs="Calibri"/>
                <w:sz w:val="20"/>
                <w:szCs w:val="20"/>
              </w:rPr>
              <w:pPrChange w:id="1551" w:author="OLTRE" w:date="2024-05-21T20:17:00Z">
                <w:pPr>
                  <w:pStyle w:val="Btext"/>
                  <w:spacing w:after="0"/>
                  <w:ind w:firstLine="0"/>
                  <w:contextualSpacing/>
                </w:pPr>
              </w:pPrChange>
            </w:pPr>
            <w:r w:rsidRPr="00302058">
              <w:rPr>
                <w:rFonts w:ascii="Palatino Linotype" w:eastAsia="PMingLiU" w:hAnsi="Palatino Linotype"/>
                <w:sz w:val="20"/>
                <w:u w:val="none"/>
                <w:rPrChange w:id="1552" w:author="OLTRE" w:date="2024-05-21T20:17:00Z">
                  <w:rPr>
                    <w:rFonts w:ascii="Palatino Linotype" w:eastAsia="PMingLiU" w:hAnsi="Palatino Linotype"/>
                    <w:sz w:val="20"/>
                  </w:rPr>
                </w:rPrChange>
              </w:rPr>
              <w:t xml:space="preserve">The Company </w:t>
            </w:r>
            <w:r w:rsidR="00943782" w:rsidRPr="00302058">
              <w:rPr>
                <w:rFonts w:ascii="Palatino Linotype" w:eastAsia="PMingLiU" w:hAnsi="Palatino Linotype"/>
                <w:sz w:val="20"/>
                <w:u w:val="none"/>
                <w:rPrChange w:id="1553" w:author="OLTRE" w:date="2024-05-21T20:17:00Z">
                  <w:rPr>
                    <w:rFonts w:ascii="Palatino Linotype" w:eastAsia="PMingLiU" w:hAnsi="Palatino Linotype"/>
                    <w:sz w:val="20"/>
                  </w:rPr>
                </w:rPrChange>
              </w:rPr>
              <w:t>hereby shall indemnify</w:t>
            </w:r>
            <w:r w:rsidR="00EC5F69" w:rsidRPr="00302058">
              <w:rPr>
                <w:rFonts w:ascii="Palatino Linotype" w:eastAsia="PMingLiU" w:hAnsi="Palatino Linotype"/>
                <w:sz w:val="20"/>
                <w:u w:val="none"/>
                <w:rPrChange w:id="1554" w:author="OLTRE" w:date="2024-05-21T20:17:00Z">
                  <w:rPr>
                    <w:rFonts w:ascii="Palatino Linotype" w:eastAsia="PMingLiU" w:hAnsi="Palatino Linotype"/>
                    <w:sz w:val="20"/>
                  </w:rPr>
                </w:rPrChange>
              </w:rPr>
              <w:t xml:space="preserve"> </w:t>
            </w:r>
            <w:ins w:id="1555" w:author="OLTRE" w:date="2024-05-21T20:17:00Z">
              <w:r w:rsidR="00EC5F69" w:rsidRPr="00302058">
                <w:rPr>
                  <w:rFonts w:ascii="Palatino Linotype" w:eastAsia="PMingLiU" w:hAnsi="Palatino Linotype" w:cs="Calibri"/>
                  <w:sz w:val="20"/>
                  <w:szCs w:val="20"/>
                  <w:u w:val="none"/>
                </w:rPr>
                <w:t>and hold harmless</w:t>
              </w:r>
              <w:r w:rsidR="00943782" w:rsidRPr="00302058">
                <w:rPr>
                  <w:rFonts w:ascii="Palatino Linotype" w:eastAsia="PMingLiU" w:hAnsi="Palatino Linotype" w:cs="Calibri"/>
                  <w:sz w:val="20"/>
                  <w:szCs w:val="20"/>
                  <w:u w:val="none"/>
                </w:rPr>
                <w:t xml:space="preserve"> </w:t>
              </w:r>
            </w:ins>
            <w:r w:rsidR="00943782" w:rsidRPr="00302058">
              <w:rPr>
                <w:rFonts w:ascii="Palatino Linotype" w:eastAsia="PMingLiU" w:hAnsi="Palatino Linotype"/>
                <w:sz w:val="20"/>
                <w:u w:val="none"/>
                <w:rPrChange w:id="1556" w:author="OLTRE" w:date="2024-05-21T20:17:00Z">
                  <w:rPr>
                    <w:rFonts w:ascii="Palatino Linotype" w:eastAsia="PMingLiU" w:hAnsi="Palatino Linotype"/>
                    <w:sz w:val="20"/>
                  </w:rPr>
                </w:rPrChange>
              </w:rPr>
              <w:t>the</w:t>
            </w:r>
            <w:r w:rsidR="00A475C0" w:rsidRPr="00302058">
              <w:rPr>
                <w:rFonts w:ascii="Palatino Linotype" w:eastAsia="PMingLiU" w:hAnsi="Palatino Linotype"/>
                <w:sz w:val="20"/>
                <w:u w:val="none"/>
                <w:rPrChange w:id="1557" w:author="OLTRE" w:date="2024-05-21T20:17:00Z">
                  <w:rPr>
                    <w:rFonts w:ascii="Palatino Linotype" w:eastAsia="PMingLiU" w:hAnsi="Palatino Linotype"/>
                    <w:sz w:val="20"/>
                  </w:rPr>
                </w:rPrChange>
              </w:rPr>
              <w:t xml:space="preserve"> Subscriber </w:t>
            </w:r>
            <w:ins w:id="1558" w:author="OLTRE" w:date="2024-05-21T20:17:00Z">
              <w:r w:rsidR="00BC0982" w:rsidRPr="00302058">
                <w:rPr>
                  <w:rFonts w:ascii="Palatino Linotype" w:eastAsia="PMingLiU" w:hAnsi="Palatino Linotype" w:cs="Calibri"/>
                  <w:sz w:val="20"/>
                  <w:szCs w:val="20"/>
                  <w:u w:val="none"/>
                </w:rPr>
                <w:t xml:space="preserve">(and its </w:t>
              </w:r>
              <w:r w:rsidR="00B546CC" w:rsidRPr="00302058">
                <w:rPr>
                  <w:rFonts w:ascii="Palatino Linotype" w:eastAsia="PMingLiU" w:hAnsi="Palatino Linotype" w:cs="Calibri"/>
                  <w:sz w:val="20"/>
                  <w:szCs w:val="20"/>
                  <w:u w:val="none"/>
                </w:rPr>
                <w:t xml:space="preserve">representatives, officers, directors, partners, agents, </w:t>
              </w:r>
              <w:r w:rsidR="00BC0982" w:rsidRPr="00302058">
                <w:rPr>
                  <w:rFonts w:ascii="Palatino Linotype" w:eastAsia="PMingLiU" w:hAnsi="Palatino Linotype" w:cs="Calibri"/>
                  <w:sz w:val="20"/>
                  <w:szCs w:val="20"/>
                  <w:u w:val="none"/>
                </w:rPr>
                <w:t xml:space="preserve">subsidiaries, </w:t>
              </w:r>
              <w:r w:rsidR="00395BC7" w:rsidRPr="00302058">
                <w:rPr>
                  <w:rFonts w:ascii="Palatino Linotype" w:eastAsia="PMingLiU" w:hAnsi="Palatino Linotype" w:cs="Calibri"/>
                  <w:sz w:val="20"/>
                  <w:szCs w:val="20"/>
                  <w:u w:val="none"/>
                </w:rPr>
                <w:t>a</w:t>
              </w:r>
              <w:r w:rsidR="00BC0982" w:rsidRPr="00302058">
                <w:rPr>
                  <w:rFonts w:ascii="Palatino Linotype" w:eastAsia="PMingLiU" w:hAnsi="Palatino Linotype" w:cs="Calibri"/>
                  <w:sz w:val="20"/>
                  <w:szCs w:val="20"/>
                  <w:u w:val="none"/>
                </w:rPr>
                <w:t xml:space="preserve">ffiliates, and employees) </w:t>
              </w:r>
              <w:r w:rsidR="00AE6CBB" w:rsidRPr="00302058">
                <w:rPr>
                  <w:rFonts w:ascii="Palatino Linotype" w:eastAsia="PMingLiU" w:hAnsi="Palatino Linotype" w:cs="Calibri"/>
                  <w:sz w:val="20"/>
                  <w:szCs w:val="20"/>
                  <w:u w:val="none"/>
                </w:rPr>
                <w:t>(“</w:t>
              </w:r>
              <w:r w:rsidR="00AE6CBB" w:rsidRPr="00302058">
                <w:rPr>
                  <w:rFonts w:ascii="Palatino Linotype" w:eastAsia="PMingLiU" w:hAnsi="Palatino Linotype" w:cs="Calibri"/>
                  <w:b/>
                  <w:bCs/>
                  <w:sz w:val="20"/>
                  <w:szCs w:val="20"/>
                  <w:u w:val="none"/>
                </w:rPr>
                <w:t>Indemnified Parties</w:t>
              </w:r>
              <w:r w:rsidR="00AE6CBB" w:rsidRPr="00302058">
                <w:rPr>
                  <w:rFonts w:ascii="Palatino Linotype" w:eastAsia="PMingLiU" w:hAnsi="Palatino Linotype" w:cs="Calibri"/>
                  <w:sz w:val="20"/>
                  <w:szCs w:val="20"/>
                  <w:u w:val="none"/>
                </w:rPr>
                <w:t xml:space="preserve">”) </w:t>
              </w:r>
            </w:ins>
            <w:r w:rsidR="00A475C0" w:rsidRPr="00302058">
              <w:rPr>
                <w:rFonts w:ascii="Palatino Linotype" w:eastAsia="PMingLiU" w:hAnsi="Palatino Linotype"/>
                <w:sz w:val="20"/>
                <w:u w:val="none"/>
                <w:rPrChange w:id="1559" w:author="OLTRE" w:date="2024-05-21T20:17:00Z">
                  <w:rPr>
                    <w:rFonts w:ascii="Palatino Linotype" w:eastAsia="PMingLiU" w:hAnsi="Palatino Linotype"/>
                    <w:sz w:val="20"/>
                  </w:rPr>
                </w:rPrChange>
              </w:rPr>
              <w:t>from any and all losses, claims, damages, charges and</w:t>
            </w:r>
            <w:del w:id="1560" w:author="OLTRE" w:date="2024-05-21T20:17:00Z">
              <w:r w:rsidR="00A475C0" w:rsidRPr="0013565F">
                <w:rPr>
                  <w:rFonts w:ascii="Palatino Linotype" w:eastAsia="PMingLiU" w:hAnsi="Palatino Linotype" w:cs="Calibri"/>
                  <w:sz w:val="20"/>
                  <w:szCs w:val="20"/>
                </w:rPr>
                <w:delText>/or</w:delText>
              </w:r>
            </w:del>
            <w:r w:rsidR="00A475C0" w:rsidRPr="00302058">
              <w:rPr>
                <w:rFonts w:ascii="Palatino Linotype" w:eastAsia="PMingLiU" w:hAnsi="Palatino Linotype"/>
                <w:sz w:val="20"/>
                <w:u w:val="none"/>
                <w:rPrChange w:id="1561" w:author="OLTRE" w:date="2024-05-21T20:17:00Z">
                  <w:rPr>
                    <w:rFonts w:ascii="Palatino Linotype" w:eastAsia="PMingLiU" w:hAnsi="Palatino Linotype"/>
                    <w:sz w:val="20"/>
                  </w:rPr>
                </w:rPrChange>
              </w:rPr>
              <w:t xml:space="preserve"> obligations</w:t>
            </w:r>
            <w:r w:rsidR="006804EC" w:rsidRPr="00302058">
              <w:rPr>
                <w:rFonts w:ascii="Palatino Linotype" w:eastAsia="PMingLiU" w:hAnsi="Palatino Linotype"/>
                <w:sz w:val="20"/>
                <w:u w:val="none"/>
                <w:rPrChange w:id="1562" w:author="OLTRE" w:date="2024-05-21T20:17:00Z">
                  <w:rPr>
                    <w:rFonts w:ascii="Palatino Linotype" w:eastAsia="PMingLiU" w:hAnsi="Palatino Linotype"/>
                    <w:sz w:val="20"/>
                  </w:rPr>
                </w:rPrChange>
              </w:rPr>
              <w:t xml:space="preserve"> </w:t>
            </w:r>
            <w:r w:rsidR="00A475C0" w:rsidRPr="00302058">
              <w:rPr>
                <w:rFonts w:ascii="Palatino Linotype" w:eastAsia="PMingLiU" w:hAnsi="Palatino Linotype"/>
                <w:sz w:val="20"/>
                <w:u w:val="none"/>
                <w:rPrChange w:id="1563" w:author="OLTRE" w:date="2024-05-21T20:17:00Z">
                  <w:rPr>
                    <w:rFonts w:ascii="Palatino Linotype" w:eastAsia="PMingLiU" w:hAnsi="Palatino Linotype"/>
                    <w:sz w:val="20"/>
                  </w:rPr>
                </w:rPrChange>
              </w:rPr>
              <w:t>which arise</w:t>
            </w:r>
            <w:del w:id="1564" w:author="OLTRE" w:date="2024-05-21T20:17:00Z">
              <w:r w:rsidR="00A475C0" w:rsidRPr="0013565F">
                <w:rPr>
                  <w:rFonts w:ascii="Palatino Linotype" w:eastAsia="PMingLiU" w:hAnsi="Palatino Linotype" w:cs="Calibri"/>
                  <w:sz w:val="20"/>
                  <w:szCs w:val="20"/>
                </w:rPr>
                <w:delText xml:space="preserve"> </w:delText>
              </w:r>
              <w:r w:rsidR="00A475C0" w:rsidRPr="0013565F">
                <w:rPr>
                  <w:rFonts w:ascii="Palatino Linotype" w:hAnsi="Palatino Linotype" w:cs="Calibri"/>
                  <w:sz w:val="20"/>
                  <w:szCs w:val="20"/>
                  <w:lang w:eastAsia="ko-KR"/>
                </w:rPr>
                <w:delText>from</w:delText>
              </w:r>
            </w:del>
            <w:ins w:id="1565" w:author="OLTRE" w:date="2024-05-21T20:17:00Z">
              <w:r w:rsidR="00103A48"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C01BF3" w:rsidRPr="00302058">
                <w:rPr>
                  <w:rFonts w:ascii="Palatino Linotype" w:eastAsia="PMingLiU" w:hAnsi="Palatino Linotype" w:cs="Calibri"/>
                  <w:sz w:val="20"/>
                  <w:szCs w:val="20"/>
                  <w:u w:val="none"/>
                </w:rPr>
                <w:t>directly or indirectly</w:t>
              </w:r>
              <w:r w:rsidR="00103A48" w:rsidRPr="00302058">
                <w:rPr>
                  <w:rFonts w:ascii="Palatino Linotype" w:eastAsia="PMingLiU" w:hAnsi="Palatino Linotype" w:cs="Calibri"/>
                  <w:sz w:val="20"/>
                  <w:szCs w:val="20"/>
                  <w:u w:val="none"/>
                </w:rPr>
                <w:t>,</w:t>
              </w:r>
              <w:r w:rsidR="00C01BF3" w:rsidRPr="00302058">
                <w:rPr>
                  <w:rFonts w:ascii="Palatino Linotype" w:eastAsia="PMingLiU" w:hAnsi="Palatino Linotype" w:cs="Calibri"/>
                  <w:sz w:val="20"/>
                  <w:szCs w:val="20"/>
                  <w:u w:val="none"/>
                </w:rPr>
                <w:t xml:space="preserve"> </w:t>
              </w:r>
              <w:r w:rsidR="00A475C0" w:rsidRPr="00302058">
                <w:rPr>
                  <w:rFonts w:ascii="Palatino Linotype" w:hAnsi="Palatino Linotype" w:cs="Calibri"/>
                  <w:sz w:val="20"/>
                  <w:szCs w:val="20"/>
                  <w:u w:val="none"/>
                  <w:lang w:eastAsia="ko-KR"/>
                </w:rPr>
                <w:t xml:space="preserve">from </w:t>
              </w:r>
              <w:r w:rsidR="00BD5331" w:rsidRPr="00302058">
                <w:rPr>
                  <w:rFonts w:ascii="Palatino Linotype" w:hAnsi="Palatino Linotype" w:cs="Calibri"/>
                  <w:sz w:val="20"/>
                  <w:szCs w:val="20"/>
                  <w:u w:val="none"/>
                  <w:lang w:eastAsia="ko-KR"/>
                </w:rPr>
                <w:t>or in connection with</w:t>
              </w:r>
              <w:r w:rsidR="004A38B0" w:rsidRPr="00302058">
                <w:rPr>
                  <w:rFonts w:ascii="Palatino Linotype" w:hAnsi="Palatino Linotype" w:cs="Calibri"/>
                  <w:sz w:val="20"/>
                  <w:szCs w:val="20"/>
                  <w:u w:val="none"/>
                  <w:lang w:eastAsia="ko-KR"/>
                </w:rPr>
                <w:t>,</w:t>
              </w:r>
              <w:r w:rsidR="00714074" w:rsidRPr="00302058">
                <w:rPr>
                  <w:rFonts w:ascii="Palatino Linotype" w:hAnsi="Palatino Linotype" w:cs="Calibri"/>
                  <w:sz w:val="20"/>
                  <w:szCs w:val="20"/>
                  <w:u w:val="none"/>
                  <w:lang w:eastAsia="ko-KR"/>
                </w:rPr>
                <w:t xml:space="preserve"> any</w:t>
              </w:r>
            </w:ins>
            <w:r w:rsidR="00BD5331" w:rsidRPr="00302058">
              <w:rPr>
                <w:rFonts w:ascii="Palatino Linotype" w:hAnsi="Palatino Linotype"/>
                <w:sz w:val="20"/>
                <w:u w:val="none"/>
                <w:rPrChange w:id="1566" w:author="OLTRE" w:date="2024-05-21T20:17:00Z">
                  <w:rPr>
                    <w:rFonts w:ascii="Palatino Linotype" w:hAnsi="Palatino Linotype"/>
                    <w:sz w:val="20"/>
                  </w:rPr>
                </w:rPrChange>
              </w:rPr>
              <w:t xml:space="preserve"> </w:t>
            </w:r>
            <w:r w:rsidR="00A475C0" w:rsidRPr="00302058">
              <w:rPr>
                <w:rFonts w:ascii="Palatino Linotype" w:eastAsia="PMingLiU" w:hAnsi="Palatino Linotype"/>
                <w:sz w:val="20"/>
                <w:u w:val="none"/>
                <w:rPrChange w:id="1567" w:author="OLTRE" w:date="2024-05-21T20:17:00Z">
                  <w:rPr>
                    <w:rFonts w:ascii="Palatino Linotype" w:eastAsia="PMingLiU" w:hAnsi="Palatino Linotype"/>
                    <w:sz w:val="20"/>
                  </w:rPr>
                </w:rPrChange>
              </w:rPr>
              <w:t>incorrect and/or misleading representations and warranties</w:t>
            </w:r>
            <w:r w:rsidR="007C693E" w:rsidRPr="00302058">
              <w:rPr>
                <w:rFonts w:ascii="Palatino Linotype" w:eastAsia="PMingLiU" w:hAnsi="Palatino Linotype"/>
                <w:sz w:val="20"/>
                <w:u w:val="none"/>
                <w:rPrChange w:id="1568" w:author="OLTRE" w:date="2024-05-21T20:17:00Z">
                  <w:rPr>
                    <w:rFonts w:ascii="Palatino Linotype" w:eastAsia="PMingLiU" w:hAnsi="Palatino Linotype"/>
                    <w:sz w:val="20"/>
                  </w:rPr>
                </w:rPrChange>
              </w:rPr>
              <w:t xml:space="preserve"> given by</w:t>
            </w:r>
            <w:ins w:id="1569" w:author="OLTRE" w:date="2024-05-21T20:17:00Z">
              <w:r w:rsidR="006804EC" w:rsidRPr="00302058">
                <w:rPr>
                  <w:rFonts w:ascii="Palatino Linotype" w:eastAsia="PMingLiU" w:hAnsi="Palatino Linotype" w:cs="Calibri"/>
                  <w:sz w:val="20"/>
                  <w:szCs w:val="20"/>
                  <w:u w:val="none"/>
                </w:rPr>
                <w:t>, and breach of obligations</w:t>
              </w:r>
              <w:r w:rsidR="007C693E" w:rsidRPr="00302058">
                <w:rPr>
                  <w:rFonts w:ascii="Palatino Linotype" w:eastAsia="PMingLiU" w:hAnsi="Palatino Linotype" w:cs="Calibri"/>
                  <w:sz w:val="20"/>
                  <w:szCs w:val="20"/>
                  <w:u w:val="none"/>
                </w:rPr>
                <w:t xml:space="preserve"> of</w:t>
              </w:r>
              <w:r w:rsidR="006804EC" w:rsidRPr="00302058">
                <w:rPr>
                  <w:rFonts w:ascii="Palatino Linotype" w:eastAsia="PMingLiU" w:hAnsi="Palatino Linotype" w:cs="Calibri"/>
                  <w:sz w:val="20"/>
                  <w:szCs w:val="20"/>
                  <w:u w:val="none"/>
                </w:rPr>
                <w:t>,</w:t>
              </w:r>
            </w:ins>
            <w:r w:rsidR="00A475C0" w:rsidRPr="00302058">
              <w:rPr>
                <w:rFonts w:ascii="Palatino Linotype" w:eastAsia="PMingLiU" w:hAnsi="Palatino Linotype"/>
                <w:sz w:val="20"/>
                <w:u w:val="none"/>
                <w:rPrChange w:id="1570" w:author="OLTRE" w:date="2024-05-21T20:17:00Z">
                  <w:rPr>
                    <w:rFonts w:ascii="Palatino Linotype" w:eastAsia="PMingLiU" w:hAnsi="Palatino Linotype"/>
                    <w:sz w:val="20"/>
                  </w:rPr>
                </w:rPrChange>
              </w:rPr>
              <w:t xml:space="preserve"> the </w:t>
            </w:r>
            <w:r w:rsidR="00D70FBF" w:rsidRPr="00302058">
              <w:rPr>
                <w:rFonts w:ascii="Palatino Linotype" w:eastAsia="PMingLiU" w:hAnsi="Palatino Linotype"/>
                <w:sz w:val="20"/>
                <w:u w:val="none"/>
                <w:rPrChange w:id="1571" w:author="OLTRE" w:date="2024-05-21T20:17:00Z">
                  <w:rPr>
                    <w:rFonts w:ascii="Palatino Linotype" w:eastAsia="PMingLiU" w:hAnsi="Palatino Linotype"/>
                    <w:sz w:val="20"/>
                  </w:rPr>
                </w:rPrChange>
              </w:rPr>
              <w:t>Company</w:t>
            </w:r>
            <w:r w:rsidR="008B6C46" w:rsidRPr="00302058">
              <w:rPr>
                <w:rFonts w:ascii="Palatino Linotype" w:eastAsia="PMingLiU" w:hAnsi="Palatino Linotype"/>
                <w:sz w:val="20"/>
                <w:u w:val="none"/>
                <w:rPrChange w:id="1572" w:author="OLTRE" w:date="2024-05-21T20:17:00Z">
                  <w:rPr>
                    <w:rFonts w:ascii="Palatino Linotype" w:eastAsia="PMingLiU" w:hAnsi="Palatino Linotype"/>
                    <w:sz w:val="20"/>
                  </w:rPr>
                </w:rPrChange>
              </w:rPr>
              <w:t xml:space="preserve"> </w:t>
            </w:r>
            <w:r w:rsidR="00A475C0" w:rsidRPr="00302058">
              <w:rPr>
                <w:rFonts w:ascii="Palatino Linotype" w:eastAsia="PMingLiU" w:hAnsi="Palatino Linotype"/>
                <w:sz w:val="20"/>
                <w:u w:val="none"/>
                <w:rPrChange w:id="1573" w:author="OLTRE" w:date="2024-05-21T20:17:00Z">
                  <w:rPr>
                    <w:rFonts w:ascii="Palatino Linotype" w:eastAsia="PMingLiU" w:hAnsi="Palatino Linotype"/>
                    <w:sz w:val="20"/>
                  </w:rPr>
                </w:rPrChange>
              </w:rPr>
              <w:t xml:space="preserve">under </w:t>
            </w:r>
            <w:r w:rsidR="008B6C46" w:rsidRPr="00302058">
              <w:rPr>
                <w:rFonts w:ascii="Palatino Linotype" w:eastAsia="PMingLiU" w:hAnsi="Palatino Linotype"/>
                <w:sz w:val="20"/>
                <w:u w:val="none"/>
                <w:rPrChange w:id="1574" w:author="OLTRE" w:date="2024-05-21T20:17:00Z">
                  <w:rPr>
                    <w:rFonts w:ascii="Palatino Linotype" w:eastAsia="PMingLiU" w:hAnsi="Palatino Linotype"/>
                    <w:sz w:val="20"/>
                  </w:rPr>
                </w:rPrChange>
              </w:rPr>
              <w:t>this Agreement</w:t>
            </w:r>
            <w:del w:id="1575" w:author="OLTRE" w:date="2024-05-21T20:17:00Z">
              <w:r w:rsidR="00A475C0" w:rsidRPr="0013565F">
                <w:rPr>
                  <w:rFonts w:ascii="Palatino Linotype" w:eastAsia="PMingLiU" w:hAnsi="Palatino Linotype" w:cs="Calibri"/>
                  <w:sz w:val="20"/>
                  <w:szCs w:val="20"/>
                </w:rPr>
                <w:delText xml:space="preserve"> and the</w:delText>
              </w:r>
            </w:del>
            <w:ins w:id="1576" w:author="OLTRE" w:date="2024-05-21T20:17:00Z">
              <w:r w:rsidR="005E1C4B" w:rsidRPr="00302058">
                <w:rPr>
                  <w:rFonts w:ascii="Palatino Linotype" w:eastAsia="PMingLiU" w:hAnsi="Palatino Linotype" w:cs="Calibri"/>
                  <w:sz w:val="20"/>
                  <w:szCs w:val="20"/>
                  <w:u w:val="none"/>
                </w:rPr>
                <w:t>.</w:t>
              </w:r>
              <w:r w:rsidR="00A475C0" w:rsidRPr="00302058">
                <w:rPr>
                  <w:rFonts w:ascii="Palatino Linotype" w:eastAsia="PMingLiU" w:hAnsi="Palatino Linotype" w:cs="Calibri"/>
                  <w:sz w:val="20"/>
                  <w:szCs w:val="20"/>
                  <w:u w:val="none"/>
                </w:rPr>
                <w:t xml:space="preserve"> </w:t>
              </w:r>
              <w:r w:rsidR="005E1C4B" w:rsidRPr="00302058">
                <w:rPr>
                  <w:rFonts w:ascii="Palatino Linotype" w:eastAsia="PMingLiU" w:hAnsi="Palatino Linotype" w:cs="Calibri"/>
                  <w:sz w:val="20"/>
                  <w:szCs w:val="20"/>
                  <w:u w:val="none"/>
                </w:rPr>
                <w:t>T</w:t>
              </w:r>
              <w:r w:rsidR="00A475C0" w:rsidRPr="00302058">
                <w:rPr>
                  <w:rFonts w:ascii="Palatino Linotype" w:eastAsia="PMingLiU" w:hAnsi="Palatino Linotype" w:cs="Calibri"/>
                  <w:sz w:val="20"/>
                  <w:szCs w:val="20"/>
                  <w:u w:val="none"/>
                </w:rPr>
                <w:t>he</w:t>
              </w:r>
            </w:ins>
            <w:r w:rsidR="00A475C0" w:rsidRPr="00302058">
              <w:rPr>
                <w:rFonts w:ascii="Palatino Linotype" w:eastAsia="PMingLiU" w:hAnsi="Palatino Linotype"/>
                <w:sz w:val="20"/>
                <w:u w:val="none"/>
                <w:rPrChange w:id="1577" w:author="OLTRE" w:date="2024-05-21T20:17:00Z">
                  <w:rPr>
                    <w:rFonts w:ascii="Palatino Linotype" w:eastAsia="PMingLiU" w:hAnsi="Palatino Linotype"/>
                    <w:sz w:val="20"/>
                  </w:rPr>
                </w:rPrChange>
              </w:rPr>
              <w:t xml:space="preserve"> </w:t>
            </w:r>
            <w:r w:rsidR="00D70FBF" w:rsidRPr="00302058">
              <w:rPr>
                <w:rFonts w:ascii="Palatino Linotype" w:eastAsia="PMingLiU" w:hAnsi="Palatino Linotype"/>
                <w:sz w:val="20"/>
                <w:u w:val="none"/>
                <w:rPrChange w:id="1578" w:author="OLTRE" w:date="2024-05-21T20:17:00Z">
                  <w:rPr>
                    <w:rFonts w:ascii="Palatino Linotype" w:eastAsia="PMingLiU" w:hAnsi="Palatino Linotype"/>
                    <w:sz w:val="20"/>
                  </w:rPr>
                </w:rPrChange>
              </w:rPr>
              <w:t>Company</w:t>
            </w:r>
            <w:r w:rsidR="00A475C0" w:rsidRPr="00302058">
              <w:rPr>
                <w:rFonts w:ascii="Palatino Linotype" w:eastAsia="PMingLiU" w:hAnsi="Palatino Linotype"/>
                <w:sz w:val="20"/>
                <w:u w:val="none"/>
                <w:rPrChange w:id="1579" w:author="OLTRE" w:date="2024-05-21T20:17:00Z">
                  <w:rPr>
                    <w:rFonts w:ascii="Palatino Linotype" w:eastAsia="PMingLiU" w:hAnsi="Palatino Linotype"/>
                    <w:sz w:val="20"/>
                  </w:rPr>
                </w:rPrChange>
              </w:rPr>
              <w:t xml:space="preserve"> shall fully indemnify </w:t>
            </w:r>
            <w:del w:id="1580" w:author="OLTRE" w:date="2024-05-21T20:17:00Z">
              <w:r w:rsidR="00A475C0" w:rsidRPr="0013565F">
                <w:rPr>
                  <w:rFonts w:ascii="Palatino Linotype" w:eastAsia="PMingLiU" w:hAnsi="Palatino Linotype" w:cs="Calibri"/>
                  <w:sz w:val="20"/>
                  <w:szCs w:val="20"/>
                </w:rPr>
                <w:delText xml:space="preserve">each Subscriber (and its subsidiaries, affiliates, board of directors, and employees) </w:delText>
              </w:r>
            </w:del>
            <w:ins w:id="1581" w:author="OLTRE" w:date="2024-05-21T20:17:00Z">
              <w:r w:rsidR="00EC5F69" w:rsidRPr="00302058">
                <w:rPr>
                  <w:rFonts w:ascii="Palatino Linotype" w:eastAsia="PMingLiU" w:hAnsi="Palatino Linotype" w:cs="Calibri"/>
                  <w:sz w:val="20"/>
                  <w:szCs w:val="20"/>
                  <w:u w:val="none"/>
                </w:rPr>
                <w:t xml:space="preserve">and hold harmless </w:t>
              </w:r>
              <w:r w:rsidR="00AE6CBB" w:rsidRPr="00302058">
                <w:rPr>
                  <w:rFonts w:ascii="Palatino Linotype" w:eastAsia="PMingLiU" w:hAnsi="Palatino Linotype" w:cs="Calibri"/>
                  <w:sz w:val="20"/>
                  <w:szCs w:val="20"/>
                  <w:u w:val="none"/>
                </w:rPr>
                <w:t>the Indemnified Parties</w:t>
              </w:r>
              <w:r w:rsidR="00B546CC" w:rsidRPr="00302058">
                <w:rPr>
                  <w:rFonts w:ascii="Palatino Linotype" w:eastAsia="PMingLiU" w:hAnsi="Palatino Linotype" w:cs="Calibri"/>
                  <w:sz w:val="20"/>
                  <w:szCs w:val="20"/>
                  <w:u w:val="none"/>
                </w:rPr>
                <w:t xml:space="preserve"> </w:t>
              </w:r>
            </w:ins>
            <w:r w:rsidR="00A475C0" w:rsidRPr="00302058">
              <w:rPr>
                <w:rFonts w:ascii="Palatino Linotype" w:hAnsi="Palatino Linotype"/>
                <w:sz w:val="20"/>
                <w:u w:val="none"/>
                <w:rPrChange w:id="1582" w:author="OLTRE" w:date="2024-05-21T20:17:00Z">
                  <w:rPr>
                    <w:rFonts w:ascii="Palatino Linotype" w:hAnsi="Palatino Linotype"/>
                    <w:sz w:val="20"/>
                  </w:rPr>
                </w:rPrChange>
              </w:rPr>
              <w:t xml:space="preserve">from </w:t>
            </w:r>
            <w:r w:rsidR="00A475C0" w:rsidRPr="00302058">
              <w:rPr>
                <w:rFonts w:ascii="Palatino Linotype" w:eastAsia="PMingLiU" w:hAnsi="Palatino Linotype"/>
                <w:sz w:val="20"/>
                <w:u w:val="none"/>
                <w:rPrChange w:id="1583" w:author="OLTRE" w:date="2024-05-21T20:17:00Z">
                  <w:rPr>
                    <w:rFonts w:ascii="Palatino Linotype" w:eastAsia="PMingLiU" w:hAnsi="Palatino Linotype"/>
                    <w:sz w:val="20"/>
                  </w:rPr>
                </w:rPrChange>
              </w:rPr>
              <w:t xml:space="preserve">all reasonable costs which </w:t>
            </w:r>
            <w:r w:rsidR="00A475C0" w:rsidRPr="00302058">
              <w:rPr>
                <w:rFonts w:ascii="Palatino Linotype" w:hAnsi="Palatino Linotype"/>
                <w:sz w:val="20"/>
                <w:u w:val="none"/>
                <w:rPrChange w:id="1584" w:author="OLTRE" w:date="2024-05-21T20:17:00Z">
                  <w:rPr>
                    <w:rFonts w:ascii="Palatino Linotype" w:hAnsi="Palatino Linotype"/>
                    <w:sz w:val="20"/>
                  </w:rPr>
                </w:rPrChange>
              </w:rPr>
              <w:t xml:space="preserve">are </w:t>
            </w:r>
            <w:r w:rsidR="00A475C0" w:rsidRPr="00302058">
              <w:rPr>
                <w:rFonts w:ascii="Palatino Linotype" w:eastAsia="PMingLiU" w:hAnsi="Palatino Linotype"/>
                <w:sz w:val="20"/>
                <w:u w:val="none"/>
                <w:rPrChange w:id="1585" w:author="OLTRE" w:date="2024-05-21T20:17:00Z">
                  <w:rPr>
                    <w:rFonts w:ascii="Palatino Linotype" w:eastAsia="PMingLiU" w:hAnsi="Palatino Linotype"/>
                    <w:sz w:val="20"/>
                  </w:rPr>
                </w:rPrChange>
              </w:rPr>
              <w:t xml:space="preserve">incurred by such </w:t>
            </w:r>
            <w:del w:id="1586" w:author="OLTRE" w:date="2024-05-21T20:17:00Z">
              <w:r w:rsidR="00A475C0" w:rsidRPr="0013565F">
                <w:rPr>
                  <w:rFonts w:ascii="Palatino Linotype" w:eastAsia="PMingLiU" w:hAnsi="Palatino Linotype" w:cs="Calibri"/>
                  <w:sz w:val="20"/>
                  <w:szCs w:val="20"/>
                </w:rPr>
                <w:delText>Party</w:delText>
              </w:r>
            </w:del>
            <w:ins w:id="1587" w:author="OLTRE" w:date="2024-05-21T20:17:00Z">
              <w:r w:rsidR="00AE3DE1" w:rsidRPr="00302058">
                <w:rPr>
                  <w:rFonts w:ascii="Palatino Linotype" w:eastAsia="PMingLiU" w:hAnsi="Palatino Linotype" w:cs="Calibri"/>
                  <w:sz w:val="20"/>
                  <w:szCs w:val="20"/>
                  <w:u w:val="none"/>
                </w:rPr>
                <w:t>relevant party</w:t>
              </w:r>
            </w:ins>
            <w:r w:rsidR="00AE3DE1" w:rsidRPr="00302058">
              <w:rPr>
                <w:rFonts w:ascii="Palatino Linotype" w:eastAsia="PMingLiU" w:hAnsi="Palatino Linotype"/>
                <w:sz w:val="20"/>
                <w:u w:val="none"/>
                <w:rPrChange w:id="1588" w:author="OLTRE" w:date="2024-05-21T20:17:00Z">
                  <w:rPr>
                    <w:rFonts w:ascii="Palatino Linotype" w:eastAsia="PMingLiU" w:hAnsi="Palatino Linotype"/>
                    <w:sz w:val="20"/>
                  </w:rPr>
                </w:rPrChange>
              </w:rPr>
              <w:t xml:space="preserve"> </w:t>
            </w:r>
            <w:r w:rsidR="00A475C0" w:rsidRPr="00302058">
              <w:rPr>
                <w:rFonts w:ascii="Palatino Linotype" w:eastAsia="PMingLiU" w:hAnsi="Palatino Linotype"/>
                <w:sz w:val="20"/>
                <w:u w:val="none"/>
                <w:rPrChange w:id="1589" w:author="OLTRE" w:date="2024-05-21T20:17:00Z">
                  <w:rPr>
                    <w:rFonts w:ascii="Palatino Linotype" w:eastAsia="PMingLiU" w:hAnsi="Palatino Linotype"/>
                    <w:sz w:val="20"/>
                  </w:rPr>
                </w:rPrChange>
              </w:rPr>
              <w:t>in relation to the investigation or defence from all suits, losses, claims, damages, obligations or other actions as contemplated above.</w:t>
            </w:r>
          </w:p>
          <w:p w14:paraId="5EAF0714" w14:textId="77777777" w:rsidR="009D17B5" w:rsidRDefault="009D17B5" w:rsidP="004C37F8">
            <w:pPr>
              <w:pStyle w:val="Btext"/>
              <w:spacing w:after="0"/>
              <w:ind w:firstLine="0"/>
              <w:contextualSpacing/>
              <w:rPr>
                <w:del w:id="1590" w:author="OLTRE" w:date="2024-05-21T20:17:00Z"/>
                <w:rFonts w:ascii="Palatino Linotype" w:eastAsia="PMingLiU" w:hAnsi="Palatino Linotype" w:cs="Calibri"/>
                <w:sz w:val="20"/>
                <w:szCs w:val="20"/>
                <w:lang w:val="id-ID"/>
              </w:rPr>
            </w:pPr>
          </w:p>
          <w:p w14:paraId="7BAF653A" w14:textId="77777777" w:rsidR="002C3A1B" w:rsidRPr="002C3A1B" w:rsidRDefault="002C3A1B" w:rsidP="004C37F8">
            <w:pPr>
              <w:pStyle w:val="Btext"/>
              <w:spacing w:after="0"/>
              <w:ind w:firstLine="0"/>
              <w:contextualSpacing/>
              <w:rPr>
                <w:del w:id="1591" w:author="OLTRE" w:date="2024-05-21T20:17:00Z"/>
                <w:rFonts w:ascii="Palatino Linotype" w:eastAsia="PMingLiU" w:hAnsi="Palatino Linotype" w:cs="Calibri"/>
                <w:sz w:val="20"/>
                <w:szCs w:val="20"/>
                <w:lang w:val="id-ID"/>
              </w:rPr>
            </w:pPr>
          </w:p>
          <w:p w14:paraId="12CB4F8B" w14:textId="77777777" w:rsidR="009D17B5" w:rsidRDefault="008B6C46" w:rsidP="004C37F8">
            <w:pPr>
              <w:pStyle w:val="Btext"/>
              <w:spacing w:after="0"/>
              <w:ind w:firstLine="0"/>
              <w:contextualSpacing/>
              <w:rPr>
                <w:del w:id="1592" w:author="OLTRE" w:date="2024-05-21T20:17:00Z"/>
                <w:rFonts w:ascii="Palatino Linotype" w:eastAsia="PMingLiU" w:hAnsi="Palatino Linotype" w:cs="Calibri"/>
                <w:sz w:val="20"/>
                <w:szCs w:val="20"/>
                <w:lang w:val="id-ID"/>
              </w:rPr>
            </w:pPr>
            <w:del w:id="1593" w:author="OLTRE" w:date="2024-05-21T20:17:00Z">
              <w:r w:rsidRPr="0013565F">
                <w:rPr>
                  <w:rFonts w:ascii="Palatino Linotype" w:eastAsia="PMingLiU" w:hAnsi="Palatino Linotype" w:cs="Calibri"/>
                  <w:sz w:val="20"/>
                  <w:szCs w:val="20"/>
                </w:rPr>
                <w:delText xml:space="preserve">4.2 </w:delText>
              </w:r>
              <w:r w:rsidRPr="0013565F">
                <w:rPr>
                  <w:rFonts w:ascii="Palatino Linotype" w:hAnsi="Palatino Linotype" w:cs="Calibri"/>
                  <w:sz w:val="20"/>
                  <w:szCs w:val="20"/>
                </w:rPr>
                <w:delText xml:space="preserve">Prior to the Completion Date, except as expressly disclosed in this Agreement or consented to by each Subscriber in writing, the </w:delText>
              </w:r>
              <w:r w:rsidR="00D70FBF" w:rsidRPr="0013565F">
                <w:rPr>
                  <w:rFonts w:ascii="Palatino Linotype" w:hAnsi="Palatino Linotype" w:cs="Calibri"/>
                  <w:sz w:val="20"/>
                  <w:szCs w:val="20"/>
                </w:rPr>
                <w:delText>Company</w:delText>
              </w:r>
              <w:r w:rsidRPr="0013565F">
                <w:rPr>
                  <w:rFonts w:ascii="Palatino Linotype" w:hAnsi="Palatino Linotype" w:cs="Calibri"/>
                  <w:sz w:val="20"/>
                  <w:szCs w:val="20"/>
                </w:rPr>
                <w:delText xml:space="preserve"> must procure that</w:delText>
              </w:r>
              <w:r w:rsidRPr="0013565F">
                <w:rPr>
                  <w:rFonts w:ascii="Palatino Linotype" w:eastAsia="PMingLiU" w:hAnsi="Palatino Linotype" w:cs="Calibri"/>
                  <w:sz w:val="20"/>
                  <w:szCs w:val="20"/>
                </w:rPr>
                <w:delText>:</w:delText>
              </w:r>
            </w:del>
          </w:p>
          <w:p w14:paraId="1CB74983" w14:textId="77777777" w:rsidR="002C3A1B" w:rsidRPr="002C3A1B" w:rsidRDefault="002C3A1B" w:rsidP="004C37F8">
            <w:pPr>
              <w:pStyle w:val="Btext"/>
              <w:spacing w:after="0"/>
              <w:ind w:firstLine="0"/>
              <w:contextualSpacing/>
              <w:rPr>
                <w:del w:id="1594" w:author="OLTRE" w:date="2024-05-21T20:17:00Z"/>
                <w:rFonts w:ascii="Palatino Linotype" w:eastAsia="PMingLiU" w:hAnsi="Palatino Linotype" w:cs="Calibri"/>
                <w:sz w:val="20"/>
                <w:szCs w:val="20"/>
                <w:lang w:val="id-ID"/>
              </w:rPr>
            </w:pPr>
          </w:p>
          <w:p w14:paraId="3E8BDB0A" w14:textId="77777777" w:rsidR="008B6C46" w:rsidRDefault="008B6C46" w:rsidP="004C37F8">
            <w:pPr>
              <w:pStyle w:val="Btext"/>
              <w:spacing w:after="0"/>
              <w:ind w:firstLine="0"/>
              <w:contextualSpacing/>
              <w:rPr>
                <w:del w:id="1595" w:author="OLTRE" w:date="2024-05-21T20:17:00Z"/>
                <w:rFonts w:ascii="Palatino Linotype" w:hAnsi="Palatino Linotype" w:cs="Calibri"/>
                <w:sz w:val="20"/>
                <w:szCs w:val="20"/>
                <w:lang w:val="id-ID"/>
              </w:rPr>
            </w:pPr>
            <w:del w:id="1596" w:author="OLTRE" w:date="2024-05-21T20:17:00Z">
              <w:r w:rsidRPr="0013565F">
                <w:rPr>
                  <w:rFonts w:ascii="Palatino Linotype" w:hAnsi="Palatino Linotype"/>
                  <w:sz w:val="20"/>
                  <w:szCs w:val="20"/>
                </w:rPr>
                <w:delText xml:space="preserve">(a) </w:delText>
              </w:r>
              <w:r w:rsidRPr="0013565F">
                <w:rPr>
                  <w:rFonts w:ascii="Palatino Linotype" w:hAnsi="Palatino Linotype" w:cs="Calibri"/>
                  <w:sz w:val="20"/>
                  <w:szCs w:val="20"/>
                </w:rPr>
                <w:delText xml:space="preserve">no change is made to the articles of association of the </w:delText>
              </w:r>
              <w:r w:rsidR="00D70FBF" w:rsidRPr="0013565F">
                <w:rPr>
                  <w:rFonts w:ascii="Palatino Linotype" w:hAnsi="Palatino Linotype" w:cs="Calibri"/>
                  <w:sz w:val="20"/>
                  <w:szCs w:val="20"/>
                </w:rPr>
                <w:delText>Company</w:delText>
              </w:r>
              <w:r w:rsidRPr="0013565F">
                <w:rPr>
                  <w:rFonts w:ascii="Palatino Linotype" w:hAnsi="Palatino Linotype" w:cs="Calibri"/>
                  <w:sz w:val="20"/>
                  <w:szCs w:val="20"/>
                </w:rPr>
                <w:delText>;</w:delText>
              </w:r>
            </w:del>
          </w:p>
          <w:p w14:paraId="165EEE2B" w14:textId="77777777" w:rsidR="002C3A1B" w:rsidRPr="002C3A1B" w:rsidRDefault="002C3A1B" w:rsidP="004C37F8">
            <w:pPr>
              <w:pStyle w:val="Btext"/>
              <w:spacing w:after="0"/>
              <w:ind w:firstLine="0"/>
              <w:contextualSpacing/>
              <w:rPr>
                <w:del w:id="1597" w:author="OLTRE" w:date="2024-05-21T20:17:00Z"/>
                <w:rFonts w:ascii="Palatino Linotype" w:hAnsi="Palatino Linotype" w:cs="Calibri"/>
                <w:sz w:val="20"/>
                <w:szCs w:val="20"/>
                <w:lang w:val="id-ID"/>
              </w:rPr>
            </w:pPr>
          </w:p>
          <w:p w14:paraId="52E3B1CD" w14:textId="77777777" w:rsidR="009D17B5" w:rsidRDefault="008B6C46" w:rsidP="004C37F8">
            <w:pPr>
              <w:pStyle w:val="Btext"/>
              <w:spacing w:after="0"/>
              <w:ind w:firstLine="0"/>
              <w:contextualSpacing/>
              <w:rPr>
                <w:del w:id="1598" w:author="OLTRE" w:date="2024-05-21T20:17:00Z"/>
                <w:rFonts w:ascii="Palatino Linotype" w:eastAsia="PMingLiU" w:hAnsi="Palatino Linotype" w:cs="Calibri"/>
                <w:sz w:val="20"/>
                <w:szCs w:val="20"/>
                <w:lang w:val="id-ID"/>
              </w:rPr>
            </w:pPr>
            <w:del w:id="1599" w:author="OLTRE" w:date="2024-05-21T20:17:00Z">
              <w:r w:rsidRPr="0013565F">
                <w:rPr>
                  <w:rFonts w:ascii="Palatino Linotype" w:hAnsi="Palatino Linotype" w:cs="Calibri"/>
                  <w:sz w:val="20"/>
                  <w:szCs w:val="20"/>
                </w:rPr>
                <w:delText xml:space="preserve">(b) </w:delText>
              </w:r>
              <w:r w:rsidR="00D70FBF" w:rsidRPr="0013565F">
                <w:rPr>
                  <w:rFonts w:ascii="Palatino Linotype" w:eastAsia="PMingLiU" w:hAnsi="Palatino Linotype" w:cs="Calibri"/>
                  <w:sz w:val="20"/>
                  <w:szCs w:val="20"/>
                </w:rPr>
                <w:delText xml:space="preserve">Company </w:delText>
              </w:r>
              <w:r w:rsidRPr="0013565F">
                <w:rPr>
                  <w:rFonts w:ascii="Palatino Linotype" w:eastAsia="PMingLiU" w:hAnsi="Palatino Linotype" w:cs="Calibri"/>
                  <w:sz w:val="20"/>
                  <w:szCs w:val="20"/>
                </w:rPr>
                <w:delText>will not alter their present business policies (both short term and long term) relating to the operation of their business;</w:delText>
              </w:r>
            </w:del>
          </w:p>
          <w:p w14:paraId="0428D892" w14:textId="77777777" w:rsidR="002C3A1B" w:rsidRPr="002C3A1B" w:rsidRDefault="002C3A1B" w:rsidP="004C37F8">
            <w:pPr>
              <w:pStyle w:val="Btext"/>
              <w:spacing w:after="0"/>
              <w:ind w:firstLine="0"/>
              <w:contextualSpacing/>
              <w:rPr>
                <w:del w:id="1600" w:author="OLTRE" w:date="2024-05-21T20:17:00Z"/>
                <w:rFonts w:ascii="Palatino Linotype" w:eastAsia="PMingLiU" w:hAnsi="Palatino Linotype" w:cs="Calibri"/>
                <w:sz w:val="20"/>
                <w:szCs w:val="20"/>
                <w:lang w:val="id-ID"/>
              </w:rPr>
            </w:pPr>
          </w:p>
          <w:p w14:paraId="2E091D60" w14:textId="77777777" w:rsidR="008B6C46" w:rsidRPr="0013565F" w:rsidRDefault="00D70FBF" w:rsidP="004C37F8">
            <w:pPr>
              <w:pStyle w:val="Btext"/>
              <w:spacing w:after="0"/>
              <w:ind w:firstLine="0"/>
              <w:contextualSpacing/>
              <w:rPr>
                <w:del w:id="1601" w:author="OLTRE" w:date="2024-05-21T20:17:00Z"/>
                <w:rFonts w:ascii="Palatino Linotype" w:hAnsi="Palatino Linotype" w:cs="Calibri"/>
                <w:sz w:val="20"/>
                <w:szCs w:val="20"/>
              </w:rPr>
            </w:pPr>
            <w:del w:id="1602" w:author="OLTRE" w:date="2024-05-21T20:17:00Z">
              <w:r w:rsidRPr="0013565F">
                <w:rPr>
                  <w:rFonts w:ascii="Palatino Linotype" w:eastAsia="PMingLiU" w:hAnsi="Palatino Linotype" w:cs="Calibri"/>
                  <w:sz w:val="20"/>
                  <w:szCs w:val="20"/>
                </w:rPr>
                <w:delText xml:space="preserve"> </w:delText>
              </w:r>
              <w:r w:rsidR="008B6C46" w:rsidRPr="00D12FE5">
                <w:rPr>
                  <w:rFonts w:ascii="Palatino Linotype" w:eastAsia="PMingLiU" w:hAnsi="Palatino Linotype" w:cs="Calibri"/>
                  <w:sz w:val="20"/>
                  <w:szCs w:val="20"/>
                </w:rPr>
                <w:delText>(c)</w:delText>
              </w:r>
              <w:r w:rsidR="008B6C46" w:rsidRPr="00D12FE5">
                <w:rPr>
                  <w:rFonts w:ascii="Palatino Linotype" w:hAnsi="Palatino Linotype" w:cs="Calibri"/>
                  <w:sz w:val="20"/>
                  <w:szCs w:val="20"/>
                </w:rPr>
                <w:delText xml:space="preserve"> the </w:delText>
              </w:r>
              <w:r w:rsidRPr="00D12FE5">
                <w:rPr>
                  <w:rFonts w:ascii="Palatino Linotype" w:hAnsi="Palatino Linotype" w:cs="Calibri"/>
                  <w:sz w:val="20"/>
                  <w:szCs w:val="20"/>
                </w:rPr>
                <w:delText>Company</w:delText>
              </w:r>
              <w:r w:rsidR="008B6C46" w:rsidRPr="00D12FE5">
                <w:rPr>
                  <w:rFonts w:ascii="Palatino Linotype" w:hAnsi="Palatino Linotype" w:cs="Calibri"/>
                  <w:sz w:val="20"/>
                  <w:szCs w:val="20"/>
                </w:rPr>
                <w:delText xml:space="preserve"> will not reduce its share capital, or transfer an amount to its share capital account from any of its other accounts, or allot or issue any shares or any securities or loan capital convertible into shares, or purchase, redeem, retire or acquire any such shares or securities, or agree to do so, or sell or give any option, right to purchase, mortgage, charge, pledge, lien or other form of security or encumbrance over any such shares or securities;</w:delText>
              </w:r>
            </w:del>
          </w:p>
          <w:p w14:paraId="2EB8B887" w14:textId="77777777" w:rsidR="009D17B5" w:rsidRPr="0013565F" w:rsidRDefault="009D17B5" w:rsidP="004C37F8">
            <w:pPr>
              <w:pStyle w:val="Btext"/>
              <w:spacing w:after="0"/>
              <w:ind w:firstLine="0"/>
              <w:contextualSpacing/>
              <w:rPr>
                <w:del w:id="1603" w:author="OLTRE" w:date="2024-05-21T20:17:00Z"/>
                <w:rFonts w:ascii="Palatino Linotype" w:hAnsi="Palatino Linotype" w:cs="Calibri"/>
                <w:sz w:val="20"/>
                <w:szCs w:val="20"/>
              </w:rPr>
            </w:pPr>
          </w:p>
          <w:p w14:paraId="7F8BE5E9" w14:textId="77777777" w:rsidR="00D70FBF" w:rsidRDefault="00D70FBF" w:rsidP="004C37F8">
            <w:pPr>
              <w:pStyle w:val="Btext"/>
              <w:spacing w:after="0"/>
              <w:ind w:firstLine="0"/>
              <w:contextualSpacing/>
              <w:rPr>
                <w:del w:id="1604" w:author="OLTRE" w:date="2024-05-21T20:17:00Z"/>
                <w:rFonts w:ascii="Palatino Linotype" w:hAnsi="Palatino Linotype" w:cs="Calibri"/>
                <w:sz w:val="20"/>
                <w:szCs w:val="20"/>
                <w:lang w:val="id-ID"/>
              </w:rPr>
            </w:pPr>
          </w:p>
          <w:p w14:paraId="350017CD" w14:textId="77777777" w:rsidR="002C3A1B" w:rsidRDefault="002C3A1B" w:rsidP="004C37F8">
            <w:pPr>
              <w:pStyle w:val="Btext"/>
              <w:spacing w:after="0"/>
              <w:ind w:firstLine="0"/>
              <w:contextualSpacing/>
              <w:rPr>
                <w:del w:id="1605" w:author="OLTRE" w:date="2024-05-21T20:17:00Z"/>
                <w:rFonts w:ascii="Palatino Linotype" w:hAnsi="Palatino Linotype" w:cs="Calibri"/>
                <w:sz w:val="20"/>
                <w:szCs w:val="20"/>
                <w:lang w:val="id-ID"/>
              </w:rPr>
            </w:pPr>
          </w:p>
          <w:p w14:paraId="5F9DEC90" w14:textId="77777777" w:rsidR="008B6C46" w:rsidRDefault="008B6C46" w:rsidP="004C37F8">
            <w:pPr>
              <w:pStyle w:val="Btext"/>
              <w:spacing w:after="0"/>
              <w:ind w:firstLine="0"/>
              <w:contextualSpacing/>
              <w:rPr>
                <w:del w:id="1606" w:author="OLTRE" w:date="2024-05-21T20:17:00Z"/>
                <w:rFonts w:ascii="Palatino Linotype" w:hAnsi="Palatino Linotype" w:cs="Calibri"/>
                <w:sz w:val="20"/>
                <w:szCs w:val="20"/>
                <w:lang w:val="id-ID"/>
              </w:rPr>
            </w:pPr>
            <w:del w:id="1607" w:author="OLTRE" w:date="2024-05-21T20:17:00Z">
              <w:r w:rsidRPr="0013565F">
                <w:rPr>
                  <w:rFonts w:ascii="Palatino Linotype" w:hAnsi="Palatino Linotype" w:cs="Calibri"/>
                  <w:sz w:val="20"/>
                  <w:szCs w:val="20"/>
                </w:rPr>
                <w:delText xml:space="preserve">(d) </w:delText>
              </w:r>
              <w:r w:rsidR="00D70FBF" w:rsidRPr="0013565F">
                <w:rPr>
                  <w:rFonts w:ascii="Palatino Linotype" w:hAnsi="Palatino Linotype" w:cs="Calibri"/>
                  <w:sz w:val="20"/>
                  <w:szCs w:val="20"/>
                </w:rPr>
                <w:delText>the Company</w:delText>
              </w:r>
              <w:r w:rsidRPr="0013565F">
                <w:rPr>
                  <w:rFonts w:ascii="Palatino Linotype" w:hAnsi="Palatino Linotype" w:cs="Calibri"/>
                  <w:sz w:val="20"/>
                  <w:szCs w:val="20"/>
                </w:rPr>
                <w:delText xml:space="preserve"> will not enter into a material capital commitment or encumber any assets or dispose of or deal with any assets other than in the ordinary course of business or make any unusual or extraordinary expenditures;</w:delText>
              </w:r>
            </w:del>
          </w:p>
          <w:p w14:paraId="48892907" w14:textId="77777777" w:rsidR="002C3A1B" w:rsidRPr="002C3A1B" w:rsidRDefault="002C3A1B" w:rsidP="004C37F8">
            <w:pPr>
              <w:pStyle w:val="Btext"/>
              <w:spacing w:after="0"/>
              <w:ind w:firstLine="0"/>
              <w:contextualSpacing/>
              <w:rPr>
                <w:del w:id="1608" w:author="OLTRE" w:date="2024-05-21T20:17:00Z"/>
                <w:rFonts w:ascii="Palatino Linotype" w:hAnsi="Palatino Linotype" w:cs="Calibri"/>
                <w:sz w:val="20"/>
                <w:szCs w:val="20"/>
                <w:lang w:val="id-ID"/>
              </w:rPr>
            </w:pPr>
          </w:p>
          <w:p w14:paraId="50F7CDC7" w14:textId="77777777" w:rsidR="008B6C46" w:rsidRDefault="00313CAB" w:rsidP="004C37F8">
            <w:pPr>
              <w:pStyle w:val="Btext"/>
              <w:spacing w:after="0"/>
              <w:ind w:firstLine="0"/>
              <w:contextualSpacing/>
              <w:rPr>
                <w:del w:id="1609" w:author="OLTRE" w:date="2024-05-21T20:17:00Z"/>
                <w:rFonts w:ascii="Palatino Linotype" w:hAnsi="Palatino Linotype" w:cs="Calibri"/>
                <w:sz w:val="20"/>
                <w:szCs w:val="20"/>
                <w:lang w:val="id-ID"/>
              </w:rPr>
            </w:pPr>
            <w:del w:id="1610" w:author="OLTRE" w:date="2024-05-21T20:17:00Z">
              <w:r w:rsidRPr="0013565F">
                <w:rPr>
                  <w:rFonts w:ascii="Palatino Linotype" w:hAnsi="Palatino Linotype" w:cs="Calibri"/>
                  <w:sz w:val="20"/>
                  <w:szCs w:val="20"/>
                </w:rPr>
                <w:delText xml:space="preserve"> </w:delText>
              </w:r>
              <w:r w:rsidR="008B6C46" w:rsidRPr="0013565F">
                <w:rPr>
                  <w:rFonts w:ascii="Palatino Linotype" w:hAnsi="Palatino Linotype" w:cs="Calibri"/>
                  <w:sz w:val="20"/>
                  <w:szCs w:val="20"/>
                </w:rPr>
                <w:delText xml:space="preserve">(e) the </w:delText>
              </w:r>
              <w:r w:rsidR="00D70FBF" w:rsidRPr="0013565F">
                <w:rPr>
                  <w:rFonts w:ascii="Palatino Linotype" w:hAnsi="Palatino Linotype" w:cs="Calibri"/>
                  <w:sz w:val="20"/>
                  <w:szCs w:val="20"/>
                </w:rPr>
                <w:delText>Company</w:delText>
              </w:r>
              <w:r w:rsidR="008B6C46" w:rsidRPr="0013565F">
                <w:rPr>
                  <w:rFonts w:ascii="Palatino Linotype" w:hAnsi="Palatino Linotype" w:cs="Calibri"/>
                  <w:sz w:val="20"/>
                  <w:szCs w:val="20"/>
                </w:rPr>
                <w:delText xml:space="preserve"> will not enter into or terminate any material contract or commitment except as otherwise agreed by the Subscriber</w:delText>
              </w:r>
              <w:r w:rsidR="005F3A25">
                <w:rPr>
                  <w:rFonts w:ascii="Palatino Linotype" w:hAnsi="Palatino Linotype" w:cs="Calibri"/>
                  <w:sz w:val="20"/>
                  <w:szCs w:val="20"/>
                </w:rPr>
                <w:delText>s</w:delText>
              </w:r>
              <w:r w:rsidR="008B6C46" w:rsidRPr="0013565F">
                <w:rPr>
                  <w:rFonts w:ascii="Palatino Linotype" w:hAnsi="Palatino Linotype" w:cs="Calibri"/>
                  <w:sz w:val="20"/>
                  <w:szCs w:val="20"/>
                </w:rPr>
                <w:delText>;</w:delText>
              </w:r>
            </w:del>
          </w:p>
          <w:p w14:paraId="4D9E3C22" w14:textId="77777777" w:rsidR="002C3A1B" w:rsidRPr="002C3A1B" w:rsidRDefault="002C3A1B" w:rsidP="004C37F8">
            <w:pPr>
              <w:pStyle w:val="Btext"/>
              <w:spacing w:after="0"/>
              <w:ind w:firstLine="0"/>
              <w:contextualSpacing/>
              <w:rPr>
                <w:del w:id="1611" w:author="OLTRE" w:date="2024-05-21T20:17:00Z"/>
                <w:rFonts w:ascii="Palatino Linotype" w:hAnsi="Palatino Linotype" w:cs="Calibri"/>
                <w:sz w:val="20"/>
                <w:szCs w:val="20"/>
                <w:lang w:val="id-ID"/>
              </w:rPr>
            </w:pPr>
          </w:p>
          <w:p w14:paraId="4A75D352" w14:textId="77777777" w:rsidR="009D17B5" w:rsidRPr="0013565F" w:rsidRDefault="008B6C46" w:rsidP="004C37F8">
            <w:pPr>
              <w:pStyle w:val="level3"/>
              <w:numPr>
                <w:ilvl w:val="0"/>
                <w:numId w:val="0"/>
              </w:numPr>
              <w:spacing w:before="0" w:line="240" w:lineRule="auto"/>
              <w:jc w:val="both"/>
              <w:rPr>
                <w:del w:id="1612" w:author="OLTRE" w:date="2024-05-21T20:17:00Z"/>
                <w:rFonts w:ascii="Palatino Linotype" w:hAnsi="Palatino Linotype" w:cs="Calibri"/>
              </w:rPr>
            </w:pPr>
            <w:del w:id="1613" w:author="OLTRE" w:date="2024-05-21T20:17:00Z">
              <w:r w:rsidRPr="0013565F">
                <w:rPr>
                  <w:rFonts w:ascii="Palatino Linotype" w:hAnsi="Palatino Linotype" w:cs="Calibri"/>
                </w:rPr>
                <w:delText xml:space="preserve">(f) the </w:delText>
              </w:r>
              <w:r w:rsidR="00D70FBF" w:rsidRPr="0013565F">
                <w:rPr>
                  <w:rFonts w:ascii="Palatino Linotype" w:hAnsi="Palatino Linotype" w:cs="Calibri"/>
                </w:rPr>
                <w:delText>Company</w:delText>
              </w:r>
              <w:r w:rsidRPr="0013565F">
                <w:rPr>
                  <w:rFonts w:ascii="Palatino Linotype" w:hAnsi="Palatino Linotype" w:cs="Calibri"/>
                </w:rPr>
                <w:delText xml:space="preserve"> will not merge or consolidate with any other corporation or acquire all or substantially all of the shares or the business or assets of any other person, firm, association, corporation or business organisation, or agree to do any of the foregoing;</w:delText>
              </w:r>
            </w:del>
          </w:p>
          <w:p w14:paraId="2538CB01" w14:textId="77777777" w:rsidR="009D17B5" w:rsidRDefault="009D17B5" w:rsidP="004C37F8">
            <w:pPr>
              <w:pStyle w:val="level3"/>
              <w:numPr>
                <w:ilvl w:val="0"/>
                <w:numId w:val="0"/>
              </w:numPr>
              <w:spacing w:before="0" w:line="240" w:lineRule="auto"/>
              <w:jc w:val="both"/>
              <w:rPr>
                <w:del w:id="1614" w:author="OLTRE" w:date="2024-05-21T20:17:00Z"/>
                <w:rFonts w:ascii="Palatino Linotype" w:hAnsi="Palatino Linotype" w:cs="Calibri"/>
                <w:lang w:val="id-ID"/>
              </w:rPr>
            </w:pPr>
          </w:p>
          <w:p w14:paraId="0ED0B384" w14:textId="77777777" w:rsidR="002C3A1B" w:rsidRPr="002C3A1B" w:rsidRDefault="002C3A1B" w:rsidP="004C37F8">
            <w:pPr>
              <w:pStyle w:val="level3"/>
              <w:numPr>
                <w:ilvl w:val="0"/>
                <w:numId w:val="0"/>
              </w:numPr>
              <w:spacing w:before="0" w:line="240" w:lineRule="auto"/>
              <w:jc w:val="both"/>
              <w:rPr>
                <w:del w:id="1615" w:author="OLTRE" w:date="2024-05-21T20:17:00Z"/>
                <w:rFonts w:ascii="Palatino Linotype" w:hAnsi="Palatino Linotype" w:cs="Calibri"/>
                <w:lang w:val="id-ID"/>
              </w:rPr>
            </w:pPr>
          </w:p>
          <w:p w14:paraId="778393BC" w14:textId="77777777" w:rsidR="009D17B5" w:rsidRDefault="008B6C46" w:rsidP="004C37F8">
            <w:pPr>
              <w:pStyle w:val="level3"/>
              <w:numPr>
                <w:ilvl w:val="0"/>
                <w:numId w:val="0"/>
              </w:numPr>
              <w:spacing w:before="0" w:line="240" w:lineRule="auto"/>
              <w:jc w:val="both"/>
              <w:rPr>
                <w:del w:id="1616" w:author="OLTRE" w:date="2024-05-21T20:17:00Z"/>
                <w:rFonts w:ascii="Palatino Linotype" w:hAnsi="Palatino Linotype" w:cs="Calibri"/>
                <w:lang w:val="id-ID"/>
              </w:rPr>
            </w:pPr>
            <w:del w:id="1617" w:author="OLTRE" w:date="2024-05-21T20:17:00Z">
              <w:r w:rsidRPr="0013565F">
                <w:rPr>
                  <w:rFonts w:ascii="Palatino Linotype" w:hAnsi="Palatino Linotype" w:cs="Calibri"/>
                </w:rPr>
                <w:delText xml:space="preserve">(g) </w:delText>
              </w:r>
              <w:r w:rsidR="00216F69" w:rsidRPr="0013565F">
                <w:rPr>
                  <w:rFonts w:ascii="Palatino Linotype" w:hAnsi="Palatino Linotype" w:cs="Calibri"/>
                </w:rPr>
                <w:delText>the S</w:delText>
              </w:r>
              <w:r w:rsidR="00313CAB">
                <w:rPr>
                  <w:rFonts w:ascii="Palatino Linotype" w:hAnsi="Palatino Linotype" w:cs="Calibri"/>
                </w:rPr>
                <w:delText>ubscriber</w:delText>
              </w:r>
              <w:r w:rsidR="00216F69" w:rsidRPr="0013565F">
                <w:rPr>
                  <w:rFonts w:ascii="Palatino Linotype" w:hAnsi="Palatino Linotype" w:cs="Calibri"/>
                </w:rPr>
                <w:delText xml:space="preserve"> </w:delText>
              </w:r>
              <w:r w:rsidR="00313CAB">
                <w:rPr>
                  <w:rFonts w:ascii="Palatino Linotype" w:hAnsi="Palatino Linotype" w:cs="Calibri"/>
                </w:rPr>
                <w:delText xml:space="preserve">is continuously </w:delText>
              </w:r>
              <w:r w:rsidR="00216F69" w:rsidRPr="0013565F">
                <w:rPr>
                  <w:rFonts w:ascii="Palatino Linotype" w:hAnsi="Palatino Linotype" w:cs="Calibri"/>
                </w:rPr>
                <w:delText>informed about the conduct of the business of the Company by being provided with  reports upon request by the Subscriber;</w:delText>
              </w:r>
            </w:del>
          </w:p>
          <w:p w14:paraId="0DC789C3" w14:textId="77777777" w:rsidR="002C3A1B" w:rsidRPr="002C3A1B" w:rsidRDefault="002C3A1B" w:rsidP="004C37F8">
            <w:pPr>
              <w:pStyle w:val="level3"/>
              <w:numPr>
                <w:ilvl w:val="0"/>
                <w:numId w:val="0"/>
              </w:numPr>
              <w:spacing w:before="0" w:line="240" w:lineRule="auto"/>
              <w:jc w:val="both"/>
              <w:rPr>
                <w:del w:id="1618" w:author="OLTRE" w:date="2024-05-21T20:17:00Z"/>
                <w:rFonts w:ascii="Palatino Linotype" w:hAnsi="Palatino Linotype" w:cs="Calibri"/>
                <w:lang w:val="id-ID"/>
              </w:rPr>
            </w:pPr>
          </w:p>
          <w:p w14:paraId="3AFCB80F" w14:textId="77777777" w:rsidR="00216F69" w:rsidRDefault="00216F69" w:rsidP="004C37F8">
            <w:pPr>
              <w:pStyle w:val="level3"/>
              <w:numPr>
                <w:ilvl w:val="0"/>
                <w:numId w:val="0"/>
              </w:numPr>
              <w:spacing w:before="0" w:line="240" w:lineRule="auto"/>
              <w:jc w:val="both"/>
              <w:rPr>
                <w:del w:id="1619" w:author="OLTRE" w:date="2024-05-21T20:17:00Z"/>
                <w:rFonts w:ascii="Palatino Linotype" w:eastAsia="PMingLiU" w:hAnsi="Palatino Linotype" w:cs="Calibri"/>
                <w:lang w:val="id-ID"/>
              </w:rPr>
            </w:pPr>
            <w:del w:id="1620" w:author="OLTRE" w:date="2024-05-21T20:17:00Z">
              <w:r w:rsidRPr="0013565F">
                <w:rPr>
                  <w:rFonts w:ascii="Palatino Linotype" w:hAnsi="Palatino Linotype" w:cs="Calibri"/>
                </w:rPr>
                <w:delText xml:space="preserve">(h) </w:delText>
              </w:r>
              <w:r w:rsidRPr="0013565F">
                <w:rPr>
                  <w:rFonts w:ascii="Palatino Linotype" w:eastAsia="PMingLiU" w:hAnsi="Palatino Linotype" w:cs="Calibri"/>
                </w:rPr>
                <w:delText xml:space="preserve">the </w:delText>
              </w:r>
              <w:r w:rsidR="00D70FBF" w:rsidRPr="0013565F">
                <w:rPr>
                  <w:rFonts w:ascii="Palatino Linotype" w:eastAsia="PMingLiU" w:hAnsi="Palatino Linotype" w:cs="Calibri"/>
                </w:rPr>
                <w:delText>Company</w:delText>
              </w:r>
              <w:r w:rsidRPr="0013565F">
                <w:rPr>
                  <w:rFonts w:ascii="Palatino Linotype" w:eastAsia="PMingLiU" w:hAnsi="Palatino Linotype" w:cs="Calibri"/>
                </w:rPr>
                <w:delText xml:space="preserve"> duly file</w:delText>
              </w:r>
              <w:r w:rsidRPr="0013565F">
                <w:rPr>
                  <w:rFonts w:ascii="Palatino Linotype" w:hAnsi="Palatino Linotype" w:cs="Calibri"/>
                  <w:lang w:eastAsia="ko-KR"/>
                </w:rPr>
                <w:delText>s</w:delText>
              </w:r>
              <w:r w:rsidRPr="0013565F">
                <w:rPr>
                  <w:rFonts w:ascii="Palatino Linotype" w:eastAsia="PMingLiU" w:hAnsi="Palatino Linotype" w:cs="Calibri"/>
                </w:rPr>
                <w:delText xml:space="preserve"> all reports required to be filed with any governmental agency and duly observe</w:delText>
              </w:r>
              <w:r w:rsidRPr="0013565F">
                <w:rPr>
                  <w:rFonts w:ascii="Palatino Linotype" w:hAnsi="Palatino Linotype" w:cs="Calibri"/>
                  <w:lang w:eastAsia="ko-KR"/>
                </w:rPr>
                <w:delText>s</w:delText>
              </w:r>
              <w:r w:rsidRPr="0013565F">
                <w:rPr>
                  <w:rFonts w:ascii="Palatino Linotype" w:eastAsia="PMingLiU" w:hAnsi="Palatino Linotype" w:cs="Calibri"/>
                </w:rPr>
                <w:delText xml:space="preserve"> and </w:delText>
              </w:r>
              <w:r w:rsidRPr="0013565F">
                <w:rPr>
                  <w:rFonts w:ascii="Palatino Linotype" w:hAnsi="Palatino Linotype" w:cs="Calibri"/>
                  <w:lang w:eastAsia="ko-KR"/>
                </w:rPr>
                <w:delText>complies with</w:delText>
              </w:r>
              <w:r w:rsidRPr="0013565F">
                <w:rPr>
                  <w:rFonts w:ascii="Palatino Linotype" w:eastAsia="PMingLiU" w:hAnsi="Palatino Linotype" w:cs="Calibri"/>
                </w:rPr>
                <w:delText xml:space="preserve"> all laws and regulations;</w:delText>
              </w:r>
            </w:del>
          </w:p>
          <w:p w14:paraId="0C2DF676" w14:textId="77777777" w:rsidR="002C3A1B" w:rsidRPr="002C3A1B" w:rsidRDefault="002C3A1B" w:rsidP="004C37F8">
            <w:pPr>
              <w:pStyle w:val="level3"/>
              <w:numPr>
                <w:ilvl w:val="0"/>
                <w:numId w:val="0"/>
              </w:numPr>
              <w:spacing w:before="0" w:line="240" w:lineRule="auto"/>
              <w:jc w:val="both"/>
              <w:rPr>
                <w:del w:id="1621" w:author="OLTRE" w:date="2024-05-21T20:17:00Z"/>
                <w:rFonts w:ascii="Palatino Linotype" w:eastAsia="PMingLiU" w:hAnsi="Palatino Linotype" w:cs="Calibri"/>
                <w:lang w:val="id-ID"/>
              </w:rPr>
            </w:pPr>
          </w:p>
          <w:p w14:paraId="5A54CCA1" w14:textId="77777777" w:rsidR="00216F69" w:rsidRPr="0013565F" w:rsidRDefault="00216F69" w:rsidP="004C37F8">
            <w:pPr>
              <w:pStyle w:val="level3"/>
              <w:numPr>
                <w:ilvl w:val="0"/>
                <w:numId w:val="0"/>
              </w:numPr>
              <w:spacing w:before="0" w:line="240" w:lineRule="auto"/>
              <w:jc w:val="both"/>
              <w:rPr>
                <w:del w:id="1622" w:author="OLTRE" w:date="2024-05-21T20:17:00Z"/>
                <w:rFonts w:ascii="Palatino Linotype" w:eastAsia="PMingLiU" w:hAnsi="Palatino Linotype" w:cs="Calibri"/>
              </w:rPr>
            </w:pPr>
            <w:del w:id="1623" w:author="OLTRE" w:date="2024-05-21T20:17:00Z">
              <w:r w:rsidRPr="0013565F">
                <w:rPr>
                  <w:rFonts w:ascii="Palatino Linotype" w:eastAsia="PMingLiU" w:hAnsi="Palatino Linotype" w:cs="Calibri"/>
                </w:rPr>
                <w:delText xml:space="preserve">(i) the </w:delText>
              </w:r>
              <w:r w:rsidR="00D70FBF" w:rsidRPr="0013565F">
                <w:rPr>
                  <w:rFonts w:ascii="Palatino Linotype" w:eastAsia="PMingLiU" w:hAnsi="Palatino Linotype" w:cs="Calibri"/>
                </w:rPr>
                <w:delText>Company</w:delText>
              </w:r>
              <w:r w:rsidRPr="0013565F">
                <w:rPr>
                  <w:rFonts w:ascii="Palatino Linotype" w:eastAsia="PMingLiU" w:hAnsi="Palatino Linotype" w:cs="Calibri"/>
                </w:rPr>
                <w:delText xml:space="preserve"> duly file</w:delText>
              </w:r>
              <w:r w:rsidRPr="0013565F">
                <w:rPr>
                  <w:rFonts w:ascii="Palatino Linotype" w:hAnsi="Palatino Linotype" w:cs="Calibri"/>
                  <w:lang w:eastAsia="ko-KR"/>
                </w:rPr>
                <w:delText>s</w:delText>
              </w:r>
              <w:r w:rsidRPr="0013565F">
                <w:rPr>
                  <w:rFonts w:ascii="Palatino Linotype" w:eastAsia="PMingLiU" w:hAnsi="Palatino Linotype" w:cs="Calibri"/>
                </w:rPr>
                <w:delText xml:space="preserve"> all taxation returns and pay</w:delText>
              </w:r>
              <w:r w:rsidRPr="0013565F">
                <w:rPr>
                  <w:rFonts w:ascii="Palatino Linotype" w:hAnsi="Palatino Linotype" w:cs="Calibri"/>
                  <w:lang w:eastAsia="ko-KR"/>
                </w:rPr>
                <w:delText>s</w:delText>
              </w:r>
              <w:r w:rsidRPr="0013565F">
                <w:rPr>
                  <w:rFonts w:ascii="Palatino Linotype" w:eastAsia="PMingLiU" w:hAnsi="Palatino Linotype" w:cs="Calibri"/>
                </w:rPr>
                <w:delText xml:space="preserve"> all applicable taxations; and</w:delText>
              </w:r>
            </w:del>
          </w:p>
          <w:p w14:paraId="023B2C6F" w14:textId="77777777" w:rsidR="009D17B5" w:rsidRDefault="009D17B5" w:rsidP="004C37F8">
            <w:pPr>
              <w:pStyle w:val="level3"/>
              <w:numPr>
                <w:ilvl w:val="0"/>
                <w:numId w:val="0"/>
              </w:numPr>
              <w:spacing w:before="0" w:line="240" w:lineRule="auto"/>
              <w:jc w:val="both"/>
              <w:rPr>
                <w:del w:id="1624" w:author="OLTRE" w:date="2024-05-21T20:17:00Z"/>
                <w:rFonts w:ascii="Palatino Linotype" w:eastAsia="PMingLiU" w:hAnsi="Palatino Linotype" w:cs="Calibri"/>
                <w:lang w:val="id-ID"/>
              </w:rPr>
            </w:pPr>
          </w:p>
          <w:p w14:paraId="3324600A" w14:textId="77777777" w:rsidR="008B6C46" w:rsidRPr="0013565F" w:rsidRDefault="00216F69" w:rsidP="001B4E33">
            <w:pPr>
              <w:pStyle w:val="level3"/>
              <w:numPr>
                <w:ilvl w:val="0"/>
                <w:numId w:val="0"/>
              </w:numPr>
              <w:spacing w:before="0" w:line="240" w:lineRule="auto"/>
              <w:jc w:val="both"/>
              <w:rPr>
                <w:del w:id="1625" w:author="OLTRE" w:date="2024-05-21T20:17:00Z"/>
                <w:rFonts w:ascii="Palatino Linotype" w:eastAsia="PMingLiU" w:hAnsi="Palatino Linotype" w:cs="Calibri"/>
              </w:rPr>
            </w:pPr>
            <w:del w:id="1626" w:author="OLTRE" w:date="2024-05-21T20:17:00Z">
              <w:r w:rsidRPr="0013565F">
                <w:rPr>
                  <w:rFonts w:ascii="Palatino Linotype" w:eastAsia="PMingLiU" w:hAnsi="Palatino Linotype" w:cs="Calibri"/>
                </w:rPr>
                <w:delText xml:space="preserve">(j) the </w:delText>
              </w:r>
              <w:r w:rsidR="00D70FBF" w:rsidRPr="0013565F">
                <w:rPr>
                  <w:rFonts w:ascii="Palatino Linotype" w:eastAsia="PMingLiU" w:hAnsi="Palatino Linotype" w:cs="Calibri"/>
                </w:rPr>
                <w:delText>Company</w:delText>
              </w:r>
              <w:r w:rsidRPr="0013565F">
                <w:rPr>
                  <w:rFonts w:ascii="Palatino Linotype" w:eastAsia="PMingLiU" w:hAnsi="Palatino Linotype" w:cs="Calibri"/>
                </w:rPr>
                <w:delText xml:space="preserve"> consistently maintain</w:delText>
              </w:r>
              <w:r w:rsidRPr="0013565F">
                <w:rPr>
                  <w:rFonts w:ascii="Palatino Linotype" w:hAnsi="Palatino Linotype" w:cs="Calibri"/>
                  <w:lang w:eastAsia="ko-KR"/>
                </w:rPr>
                <w:delText>s</w:delText>
              </w:r>
              <w:r w:rsidRPr="0013565F">
                <w:rPr>
                  <w:rFonts w:ascii="Palatino Linotype" w:eastAsia="PMingLiU" w:hAnsi="Palatino Linotype" w:cs="Calibri"/>
                </w:rPr>
                <w:delText xml:space="preserve"> and appl</w:delText>
              </w:r>
              <w:r w:rsidRPr="0013565F">
                <w:rPr>
                  <w:rFonts w:ascii="Palatino Linotype" w:hAnsi="Palatino Linotype" w:cs="Calibri"/>
                  <w:lang w:eastAsia="ko-KR"/>
                </w:rPr>
                <w:delText>ies</w:delText>
              </w:r>
              <w:r w:rsidRPr="0013565F">
                <w:rPr>
                  <w:rFonts w:ascii="Palatino Linotype" w:eastAsia="PMingLiU" w:hAnsi="Palatino Linotype" w:cs="Calibri"/>
                </w:rPr>
                <w:delText xml:space="preserve"> the prevailing Generally Accepted Accounting Principles in Indonesia </w:delText>
              </w:r>
              <w:r w:rsidRPr="0013565F">
                <w:rPr>
                  <w:rFonts w:ascii="Palatino Linotype" w:hAnsi="Palatino Linotype" w:cs="Calibri"/>
                  <w:lang w:eastAsia="ko-KR"/>
                </w:rPr>
                <w:delText xml:space="preserve">in the preparation of their </w:delText>
              </w:r>
              <w:r w:rsidRPr="0013565F">
                <w:rPr>
                  <w:rFonts w:ascii="Palatino Linotype" w:eastAsia="PMingLiU" w:hAnsi="Palatino Linotype" w:cs="Calibri"/>
                </w:rPr>
                <w:delText>financial statements or accounts.</w:delText>
              </w:r>
            </w:del>
          </w:p>
          <w:p w14:paraId="33B10297" w14:textId="77777777" w:rsidR="00A475C0" w:rsidRPr="00302058" w:rsidRDefault="00A475C0" w:rsidP="00AF0B39">
            <w:pPr>
              <w:pStyle w:val="Btext"/>
              <w:spacing w:after="0"/>
              <w:ind w:firstLine="0"/>
              <w:contextualSpacing/>
              <w:rPr>
                <w:rFonts w:ascii="Palatino Linotype" w:hAnsi="Palatino Linotype"/>
                <w:sz w:val="20"/>
                <w:szCs w:val="20"/>
              </w:rPr>
            </w:pPr>
          </w:p>
        </w:tc>
        <w:tc>
          <w:tcPr>
            <w:tcW w:w="4150" w:type="dxa"/>
            <w:shd w:val="clear" w:color="auto" w:fill="auto"/>
          </w:tcPr>
          <w:p w14:paraId="28BD2530" w14:textId="77777777" w:rsidR="00866157" w:rsidRPr="00302058" w:rsidRDefault="00A475C0" w:rsidP="006A39AB">
            <w:pPr>
              <w:pStyle w:val="Cen1"/>
              <w:shd w:val="clear" w:color="auto" w:fill="auto"/>
              <w:spacing w:after="0"/>
              <w:contextualSpacing/>
              <w:jc w:val="both"/>
              <w:rPr>
                <w:rFonts w:ascii="Palatino Linotype" w:hAnsi="Palatino Linotype"/>
                <w:b w:val="0"/>
                <w:color w:val="E7E6E6" w:themeColor="background2"/>
                <w:sz w:val="20"/>
                <w:lang w:val="id-ID"/>
                <w:rPrChange w:id="1627"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628" w:author="OLTRE" w:date="2024-05-21T20:17:00Z">
                  <w:rPr>
                    <w:rFonts w:ascii="Palatino Linotype" w:hAnsi="Palatino Linotype"/>
                    <w:b w:val="0"/>
                    <w:sz w:val="20"/>
                  </w:rPr>
                </w:rPrChange>
              </w:rPr>
              <w:t xml:space="preserve"> Pengikatan</w:t>
            </w:r>
          </w:p>
          <w:p w14:paraId="7B485D1A"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629" w:author="OLTRE" w:date="2024-05-21T20:17:00Z">
                  <w:rPr>
                    <w:rFonts w:ascii="Palatino Linotype" w:hAnsi="Palatino Linotype"/>
                    <w:b w:val="0"/>
                    <w:sz w:val="20"/>
                    <w:lang w:val="id-ID"/>
                  </w:rPr>
                </w:rPrChange>
              </w:rPr>
            </w:pPr>
          </w:p>
          <w:p w14:paraId="2228B744" w14:textId="77777777" w:rsidR="00A475C0" w:rsidRPr="00302058" w:rsidRDefault="00990C9A" w:rsidP="006A39AB">
            <w:pPr>
              <w:pStyle w:val="Cen1"/>
              <w:shd w:val="clear" w:color="auto" w:fill="auto"/>
              <w:spacing w:after="0"/>
              <w:contextualSpacing/>
              <w:jc w:val="both"/>
              <w:rPr>
                <w:rFonts w:ascii="Palatino Linotype" w:hAnsi="Palatino Linotype"/>
                <w:b w:val="0"/>
                <w:color w:val="E7E6E6" w:themeColor="background2"/>
                <w:sz w:val="20"/>
                <w:lang w:val="id-ID"/>
                <w:rPrChange w:id="163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631" w:author="OLTRE" w:date="2024-05-21T20:17:00Z">
                  <w:rPr>
                    <w:rFonts w:ascii="Palatino Linotype" w:hAnsi="Palatino Linotype"/>
                    <w:b w:val="0"/>
                    <w:sz w:val="20"/>
                  </w:rPr>
                </w:rPrChange>
              </w:rPr>
              <w:t>Perusahaan</w:t>
            </w:r>
            <w:r w:rsidR="008B6C46" w:rsidRPr="00302058">
              <w:rPr>
                <w:rFonts w:ascii="Palatino Linotype" w:hAnsi="Palatino Linotype"/>
                <w:b w:val="0"/>
                <w:color w:val="E7E6E6" w:themeColor="background2"/>
                <w:sz w:val="20"/>
                <w:rPrChange w:id="1632" w:author="OLTRE" w:date="2024-05-21T20:17:00Z">
                  <w:rPr>
                    <w:rFonts w:ascii="Palatino Linotype" w:hAnsi="Palatino Linotype"/>
                    <w:b w:val="0"/>
                    <w:sz w:val="20"/>
                  </w:rPr>
                </w:rPrChange>
              </w:rPr>
              <w:t xml:space="preserve"> dengan ini </w:t>
            </w:r>
            <w:r w:rsidRPr="00302058">
              <w:rPr>
                <w:rFonts w:ascii="Palatino Linotype" w:hAnsi="Palatino Linotype"/>
                <w:b w:val="0"/>
                <w:color w:val="E7E6E6" w:themeColor="background2"/>
                <w:sz w:val="20"/>
                <w:rPrChange w:id="1633" w:author="OLTRE" w:date="2024-05-21T20:17:00Z">
                  <w:rPr>
                    <w:rFonts w:ascii="Palatino Linotype" w:hAnsi="Palatino Linotype"/>
                    <w:b w:val="0"/>
                    <w:sz w:val="20"/>
                  </w:rPr>
                </w:rPrChange>
              </w:rPr>
              <w:t xml:space="preserve">menjamin  </w:t>
            </w:r>
            <w:r w:rsidR="008B6C46" w:rsidRPr="00302058">
              <w:rPr>
                <w:rFonts w:ascii="Palatino Linotype" w:hAnsi="Palatino Linotype"/>
                <w:b w:val="0"/>
                <w:color w:val="E7E6E6" w:themeColor="background2"/>
                <w:sz w:val="20"/>
                <w:rPrChange w:id="1634" w:author="OLTRE" w:date="2024-05-21T20:17:00Z">
                  <w:rPr>
                    <w:rFonts w:ascii="Palatino Linotype" w:hAnsi="Palatino Linotype"/>
                    <w:b w:val="0"/>
                    <w:sz w:val="20"/>
                  </w:rPr>
                </w:rPrChange>
              </w:rPr>
              <w:t xml:space="preserve">akan mengganti rugi Peserta dari setiap dan seluruh kerugian, tuntutan, kerusakan, pengenaan biaya dan/atau kewajiban yang timbul dari pernyataan dan jaminan yang tidak benar dan/atau menyesatkan yang diberikan oleh </w:t>
            </w:r>
            <w:r w:rsidR="00D70FBF" w:rsidRPr="00302058">
              <w:rPr>
                <w:rFonts w:ascii="Palatino Linotype" w:hAnsi="Palatino Linotype"/>
                <w:b w:val="0"/>
                <w:color w:val="E7E6E6" w:themeColor="background2"/>
                <w:sz w:val="20"/>
                <w:rPrChange w:id="1635" w:author="OLTRE" w:date="2024-05-21T20:17:00Z">
                  <w:rPr>
                    <w:rFonts w:ascii="Palatino Linotype" w:hAnsi="Palatino Linotype"/>
                    <w:b w:val="0"/>
                    <w:sz w:val="20"/>
                  </w:rPr>
                </w:rPrChange>
              </w:rPr>
              <w:t>Perusahaan</w:t>
            </w:r>
            <w:r w:rsidR="008B6C46" w:rsidRPr="00302058">
              <w:rPr>
                <w:rFonts w:ascii="Palatino Linotype" w:hAnsi="Palatino Linotype"/>
                <w:b w:val="0"/>
                <w:color w:val="E7E6E6" w:themeColor="background2"/>
                <w:sz w:val="20"/>
                <w:rPrChange w:id="1636" w:author="OLTRE" w:date="2024-05-21T20:17:00Z">
                  <w:rPr>
                    <w:rFonts w:ascii="Palatino Linotype" w:hAnsi="Palatino Linotype"/>
                    <w:b w:val="0"/>
                    <w:sz w:val="20"/>
                  </w:rPr>
                </w:rPrChange>
              </w:rPr>
              <w:t xml:space="preserve"> dalam Perjanjian ini dan Perusahaan akan mengganti rugi secara penuh setiap Peserta (dan anak perusahaan, afiliasi, direksi, dan karyawan) dari seluruh biaya wajar yang diderita Pihak sehubungan dengan investigasi atau pembelaan dari seluruh gugatan, kerugian, tuntutan, kerusakan, kewajiban atau tindakan lain yang dimaksud di atas</w:t>
            </w:r>
            <w:r w:rsidR="00A475C0" w:rsidRPr="00302058">
              <w:rPr>
                <w:rFonts w:ascii="Palatino Linotype" w:hAnsi="Palatino Linotype"/>
                <w:b w:val="0"/>
                <w:color w:val="E7E6E6" w:themeColor="background2"/>
                <w:sz w:val="20"/>
                <w:rPrChange w:id="1637" w:author="OLTRE" w:date="2024-05-21T20:17:00Z">
                  <w:rPr>
                    <w:rFonts w:ascii="Palatino Linotype" w:hAnsi="Palatino Linotype"/>
                    <w:b w:val="0"/>
                    <w:sz w:val="20"/>
                  </w:rPr>
                </w:rPrChange>
              </w:rPr>
              <w:t>.</w:t>
            </w:r>
          </w:p>
          <w:p w14:paraId="0F0B7942"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638" w:author="OLTRE" w:date="2024-05-21T20:17:00Z">
                  <w:rPr>
                    <w:rFonts w:ascii="Palatino Linotype" w:hAnsi="Palatino Linotype"/>
                    <w:b w:val="0"/>
                    <w:sz w:val="20"/>
                    <w:lang w:val="id-ID"/>
                  </w:rPr>
                </w:rPrChange>
              </w:rPr>
            </w:pPr>
          </w:p>
          <w:p w14:paraId="3684DB29" w14:textId="77777777" w:rsidR="008B6C46" w:rsidRDefault="008B6C46" w:rsidP="004C37F8">
            <w:pPr>
              <w:pStyle w:val="level2"/>
              <w:numPr>
                <w:ilvl w:val="0"/>
                <w:numId w:val="0"/>
              </w:numPr>
              <w:spacing w:before="0" w:line="240" w:lineRule="auto"/>
              <w:jc w:val="both"/>
              <w:rPr>
                <w:del w:id="1639" w:author="OLTRE" w:date="2024-05-21T20:17:00Z"/>
                <w:rFonts w:ascii="Palatino Linotype" w:hAnsi="Palatino Linotype" w:cs="Calibri"/>
                <w:lang w:val="id-ID"/>
              </w:rPr>
            </w:pPr>
            <w:del w:id="1640" w:author="OLTRE" w:date="2024-05-21T20:17:00Z">
              <w:r w:rsidRPr="0013565F">
                <w:rPr>
                  <w:rFonts w:ascii="Palatino Linotype" w:hAnsi="Palatino Linotype" w:cs="Calibri"/>
                </w:rPr>
                <w:delText xml:space="preserve">Sebelum Tanggal Pemenuhan, kecuali yang dinyatakan tegas dalam Perjanjian ini atau disetujui oleh tiap Peserta secara tertulis, </w:delText>
              </w:r>
              <w:r w:rsidR="00D70FBF" w:rsidRPr="0013565F">
                <w:rPr>
                  <w:rFonts w:ascii="Palatino Linotype" w:hAnsi="Palatino Linotype" w:cs="Calibri"/>
                </w:rPr>
                <w:delText xml:space="preserve">Perusahaan </w:delText>
              </w:r>
              <w:r w:rsidRPr="0013565F">
                <w:rPr>
                  <w:rFonts w:ascii="Palatino Linotype" w:hAnsi="Palatino Linotype" w:cs="Calibri"/>
                </w:rPr>
                <w:delText>harus menjamin bahwa:</w:delText>
              </w:r>
            </w:del>
          </w:p>
          <w:p w14:paraId="21D87DC7" w14:textId="77777777" w:rsidR="002C3A1B" w:rsidRPr="002C3A1B" w:rsidRDefault="002C3A1B" w:rsidP="004C37F8">
            <w:pPr>
              <w:pStyle w:val="level2"/>
              <w:numPr>
                <w:ilvl w:val="0"/>
                <w:numId w:val="0"/>
              </w:numPr>
              <w:spacing w:before="0" w:line="240" w:lineRule="auto"/>
              <w:jc w:val="both"/>
              <w:rPr>
                <w:del w:id="1641" w:author="OLTRE" w:date="2024-05-21T20:17:00Z"/>
                <w:rFonts w:ascii="Palatino Linotype" w:hAnsi="Palatino Linotype" w:cs="Calibri"/>
                <w:lang w:val="id-ID"/>
              </w:rPr>
            </w:pPr>
          </w:p>
          <w:p w14:paraId="095DF285" w14:textId="77777777" w:rsidR="008B6C46" w:rsidRDefault="008B6C46" w:rsidP="004C37F8">
            <w:pPr>
              <w:pStyle w:val="level2"/>
              <w:numPr>
                <w:ilvl w:val="0"/>
                <w:numId w:val="0"/>
              </w:numPr>
              <w:spacing w:before="0" w:line="240" w:lineRule="auto"/>
              <w:jc w:val="both"/>
              <w:rPr>
                <w:del w:id="1642" w:author="OLTRE" w:date="2024-05-21T20:17:00Z"/>
                <w:rFonts w:ascii="Palatino Linotype" w:hAnsi="Palatino Linotype" w:cs="Calibri"/>
                <w:lang w:val="id-ID"/>
              </w:rPr>
            </w:pPr>
            <w:del w:id="1643" w:author="OLTRE" w:date="2024-05-21T20:17:00Z">
              <w:r w:rsidRPr="0013565F">
                <w:rPr>
                  <w:rFonts w:ascii="Palatino Linotype" w:hAnsi="Palatino Linotype" w:cs="Calibri"/>
                </w:rPr>
                <w:delText>tidak ada perubahan yang dibuat atas anggaran dasar</w:delText>
              </w:r>
              <w:r w:rsidR="00D8526A">
                <w:rPr>
                  <w:rFonts w:ascii="Palatino Linotype" w:hAnsi="Palatino Linotype" w:cs="Calibri"/>
                </w:rPr>
                <w:delText xml:space="preserve"> </w:delText>
              </w:r>
              <w:r w:rsidR="00D70FBF" w:rsidRPr="0013565F">
                <w:rPr>
                  <w:rFonts w:ascii="Palatino Linotype" w:hAnsi="Palatino Linotype" w:cs="Calibri"/>
                </w:rPr>
                <w:delText xml:space="preserve">Perusahaan </w:delText>
              </w:r>
              <w:r w:rsidRPr="0013565F">
                <w:rPr>
                  <w:rFonts w:ascii="Palatino Linotype" w:hAnsi="Palatino Linotype" w:cs="Calibri"/>
                </w:rPr>
                <w:delText>;</w:delText>
              </w:r>
            </w:del>
          </w:p>
          <w:p w14:paraId="742D86C5" w14:textId="77777777" w:rsidR="002C3A1B" w:rsidRPr="002C3A1B" w:rsidRDefault="002C3A1B" w:rsidP="004C37F8">
            <w:pPr>
              <w:pStyle w:val="level2"/>
              <w:numPr>
                <w:ilvl w:val="0"/>
                <w:numId w:val="0"/>
              </w:numPr>
              <w:spacing w:before="0" w:line="240" w:lineRule="auto"/>
              <w:jc w:val="both"/>
              <w:rPr>
                <w:del w:id="1644" w:author="OLTRE" w:date="2024-05-21T20:17:00Z"/>
                <w:rFonts w:ascii="Palatino Linotype" w:hAnsi="Palatino Linotype" w:cs="Calibri"/>
                <w:lang w:val="id-ID"/>
              </w:rPr>
            </w:pPr>
          </w:p>
          <w:p w14:paraId="11982516" w14:textId="77777777" w:rsidR="008B6C46" w:rsidRDefault="00D70FBF" w:rsidP="004C37F8">
            <w:pPr>
              <w:pStyle w:val="level2"/>
              <w:numPr>
                <w:ilvl w:val="0"/>
                <w:numId w:val="0"/>
              </w:numPr>
              <w:spacing w:before="0" w:line="240" w:lineRule="auto"/>
              <w:jc w:val="both"/>
              <w:rPr>
                <w:del w:id="1645" w:author="OLTRE" w:date="2024-05-21T20:17:00Z"/>
                <w:rFonts w:ascii="Palatino Linotype" w:hAnsi="Palatino Linotype" w:cs="Calibri"/>
                <w:lang w:val="id-ID"/>
              </w:rPr>
            </w:pPr>
            <w:del w:id="1646" w:author="OLTRE" w:date="2024-05-21T20:17:00Z">
              <w:r w:rsidRPr="0013565F">
                <w:rPr>
                  <w:rFonts w:ascii="Palatino Linotype" w:hAnsi="Palatino Linotype" w:cs="Calibri"/>
                </w:rPr>
                <w:delText>Perusahaan</w:delText>
              </w:r>
              <w:r w:rsidR="008B6C46" w:rsidRPr="0013565F">
                <w:rPr>
                  <w:rFonts w:ascii="Palatino Linotype" w:hAnsi="Palatino Linotype" w:cs="Calibri"/>
                </w:rPr>
                <w:delText xml:space="preserve"> tidak akan mengubah kebijakan usaha sekarang (baik jangka pendek dan jangka panjang) terkait dengan pelaksanaan usaha Perusahaan;</w:delText>
              </w:r>
            </w:del>
          </w:p>
          <w:p w14:paraId="14D377AA" w14:textId="77777777" w:rsidR="002C3A1B" w:rsidRPr="002C3A1B" w:rsidRDefault="002C3A1B" w:rsidP="004C37F8">
            <w:pPr>
              <w:pStyle w:val="level2"/>
              <w:numPr>
                <w:ilvl w:val="0"/>
                <w:numId w:val="0"/>
              </w:numPr>
              <w:spacing w:before="0" w:line="240" w:lineRule="auto"/>
              <w:jc w:val="both"/>
              <w:rPr>
                <w:del w:id="1647" w:author="OLTRE" w:date="2024-05-21T20:17:00Z"/>
                <w:rFonts w:ascii="Palatino Linotype" w:hAnsi="Palatino Linotype" w:cs="Calibri"/>
                <w:lang w:val="id-ID"/>
              </w:rPr>
            </w:pPr>
          </w:p>
          <w:p w14:paraId="0FA270DB" w14:textId="77777777" w:rsidR="008B6C46" w:rsidRDefault="008B6C46" w:rsidP="004C37F8">
            <w:pPr>
              <w:pStyle w:val="level2"/>
              <w:numPr>
                <w:ilvl w:val="0"/>
                <w:numId w:val="0"/>
              </w:numPr>
              <w:spacing w:before="0" w:line="240" w:lineRule="auto"/>
              <w:jc w:val="both"/>
              <w:rPr>
                <w:del w:id="1648" w:author="OLTRE" w:date="2024-05-21T20:17:00Z"/>
                <w:rFonts w:ascii="Palatino Linotype" w:hAnsi="Palatino Linotype" w:cs="Calibri"/>
                <w:lang w:val="id-ID"/>
              </w:rPr>
            </w:pPr>
            <w:del w:id="1649" w:author="OLTRE" w:date="2024-05-21T20:17:00Z">
              <w:r w:rsidRPr="00D12FE5">
                <w:rPr>
                  <w:rFonts w:ascii="Palatino Linotype" w:hAnsi="Palatino Linotype" w:cs="Calibri"/>
                </w:rPr>
                <w:delText>Perusahaan tidak akan mengurangi modal saham, atau mengalihkan sejumlah</w:delText>
              </w:r>
              <w:r w:rsidR="00991597" w:rsidRPr="00D12FE5">
                <w:rPr>
                  <w:rFonts w:ascii="Palatino Linotype" w:hAnsi="Palatino Linotype" w:cs="Calibri"/>
                </w:rPr>
                <w:delText xml:space="preserve"> dana</w:delText>
              </w:r>
              <w:r w:rsidRPr="00D12FE5">
                <w:rPr>
                  <w:rFonts w:ascii="Palatino Linotype" w:hAnsi="Palatino Linotype" w:cs="Calibri"/>
                </w:rPr>
                <w:delText xml:space="preserve"> ke rekening modal saham dari rekening lainnya, atau menjatahkan atau menerbitkan saham atau sekuritas atau pinjaman dengan hak konversi menjadi saham atau membeli, menebus, melepaskan atau memperoleh saham atau sekuritas apapun, atau setuju untuk melakukannya, atau menjual atau memberikan opsi, hak untuk membeli, hipotek, meminta biaya, gadai, jaminan atau bentuk sekuritas atau jaminan lainnya atas saham atau sekuritas apapun;</w:delText>
              </w:r>
            </w:del>
          </w:p>
          <w:p w14:paraId="65D02898" w14:textId="77777777" w:rsidR="002C3A1B" w:rsidRPr="002C3A1B" w:rsidRDefault="002C3A1B" w:rsidP="004C37F8">
            <w:pPr>
              <w:pStyle w:val="level2"/>
              <w:numPr>
                <w:ilvl w:val="0"/>
                <w:numId w:val="0"/>
              </w:numPr>
              <w:spacing w:before="0" w:line="240" w:lineRule="auto"/>
              <w:jc w:val="both"/>
              <w:rPr>
                <w:del w:id="1650" w:author="OLTRE" w:date="2024-05-21T20:17:00Z"/>
                <w:rFonts w:ascii="Palatino Linotype" w:hAnsi="Palatino Linotype" w:cs="Calibri"/>
                <w:lang w:val="id-ID"/>
              </w:rPr>
            </w:pPr>
          </w:p>
          <w:p w14:paraId="7DB24168" w14:textId="77777777" w:rsidR="008B6C46" w:rsidRDefault="00D70FBF" w:rsidP="004C37F8">
            <w:pPr>
              <w:pStyle w:val="level2"/>
              <w:numPr>
                <w:ilvl w:val="0"/>
                <w:numId w:val="0"/>
              </w:numPr>
              <w:spacing w:before="0" w:line="240" w:lineRule="auto"/>
              <w:jc w:val="both"/>
              <w:rPr>
                <w:del w:id="1651" w:author="OLTRE" w:date="2024-05-21T20:17:00Z"/>
                <w:rFonts w:ascii="Palatino Linotype" w:hAnsi="Palatino Linotype" w:cs="Calibri"/>
                <w:lang w:val="id-ID"/>
              </w:rPr>
            </w:pPr>
            <w:del w:id="1652" w:author="OLTRE" w:date="2024-05-21T20:17:00Z">
              <w:r w:rsidRPr="0013565F">
                <w:rPr>
                  <w:rFonts w:ascii="Palatino Linotype" w:hAnsi="Palatino Linotype" w:cs="Calibri"/>
                </w:rPr>
                <w:delText>Perusahaan</w:delText>
              </w:r>
              <w:r w:rsidR="008B6C46" w:rsidRPr="0013565F">
                <w:rPr>
                  <w:rFonts w:ascii="Palatino Linotype" w:hAnsi="Palatino Linotype" w:cs="Calibri"/>
                </w:rPr>
                <w:delText xml:space="preserve"> tidak akan memasuki perikatan modal material atau menjamin aset atau memindahtangankan dari atau berurusan dengan aset selain dalam pelaksanaan usaha biasa atau pengeluaran yang tidak biasa atau luar biasa.</w:delText>
              </w:r>
            </w:del>
          </w:p>
          <w:p w14:paraId="3A842C17" w14:textId="77777777" w:rsidR="002C3A1B" w:rsidRPr="002C3A1B" w:rsidRDefault="002C3A1B" w:rsidP="004C37F8">
            <w:pPr>
              <w:pStyle w:val="level2"/>
              <w:numPr>
                <w:ilvl w:val="0"/>
                <w:numId w:val="0"/>
              </w:numPr>
              <w:spacing w:before="0" w:line="240" w:lineRule="auto"/>
              <w:jc w:val="both"/>
              <w:rPr>
                <w:del w:id="1653" w:author="OLTRE" w:date="2024-05-21T20:17:00Z"/>
                <w:rFonts w:ascii="Palatino Linotype" w:hAnsi="Palatino Linotype" w:cs="Calibri"/>
                <w:lang w:val="id-ID"/>
              </w:rPr>
            </w:pPr>
          </w:p>
          <w:p w14:paraId="7B9C4B30" w14:textId="77777777" w:rsidR="008B6C46" w:rsidRPr="0013565F" w:rsidRDefault="00D70FBF" w:rsidP="004C37F8">
            <w:pPr>
              <w:pStyle w:val="level2"/>
              <w:numPr>
                <w:ilvl w:val="0"/>
                <w:numId w:val="0"/>
              </w:numPr>
              <w:spacing w:before="0" w:line="240" w:lineRule="auto"/>
              <w:jc w:val="both"/>
              <w:rPr>
                <w:del w:id="1654" w:author="OLTRE" w:date="2024-05-21T20:17:00Z"/>
                <w:rFonts w:ascii="Palatino Linotype" w:hAnsi="Palatino Linotype" w:cs="Calibri"/>
              </w:rPr>
            </w:pPr>
            <w:del w:id="1655" w:author="OLTRE" w:date="2024-05-21T20:17:00Z">
              <w:r w:rsidRPr="0013565F">
                <w:rPr>
                  <w:rFonts w:ascii="Palatino Linotype" w:hAnsi="Palatino Linotype" w:cs="Calibri"/>
                </w:rPr>
                <w:delText xml:space="preserve">Perusahaan </w:delText>
              </w:r>
              <w:r w:rsidR="008B6C46" w:rsidRPr="0013565F">
                <w:rPr>
                  <w:rFonts w:ascii="Palatino Linotype" w:hAnsi="Palatino Linotype" w:cs="Calibri"/>
                </w:rPr>
                <w:delText xml:space="preserve">tidak akan memasuki atau memutus kontrak atau ikatan material kecuali disetujui oleh </w:delText>
              </w:r>
              <w:r w:rsidR="005F3A25">
                <w:rPr>
                  <w:rFonts w:ascii="Palatino Linotype" w:hAnsi="Palatino Linotype" w:cs="Calibri"/>
                </w:rPr>
                <w:delText xml:space="preserve">Para </w:delText>
              </w:r>
              <w:r w:rsidR="008B6C46" w:rsidRPr="0013565F">
                <w:rPr>
                  <w:rFonts w:ascii="Palatino Linotype" w:hAnsi="Palatino Linotype" w:cs="Calibri"/>
                </w:rPr>
                <w:delText>Peserta.</w:delText>
              </w:r>
            </w:del>
          </w:p>
          <w:p w14:paraId="35FD72AA" w14:textId="77777777" w:rsidR="00D70FBF" w:rsidRDefault="00D70FBF" w:rsidP="004C37F8">
            <w:pPr>
              <w:pStyle w:val="level2"/>
              <w:numPr>
                <w:ilvl w:val="0"/>
                <w:numId w:val="0"/>
              </w:numPr>
              <w:spacing w:before="0" w:line="240" w:lineRule="auto"/>
              <w:jc w:val="both"/>
              <w:rPr>
                <w:del w:id="1656" w:author="OLTRE" w:date="2024-05-21T20:17:00Z"/>
                <w:rFonts w:ascii="Palatino Linotype" w:hAnsi="Palatino Linotype" w:cs="Calibri"/>
                <w:lang w:val="id-ID"/>
              </w:rPr>
            </w:pPr>
          </w:p>
          <w:p w14:paraId="5724B1C2" w14:textId="77777777" w:rsidR="002C3A1B" w:rsidRPr="002C3A1B" w:rsidRDefault="002C3A1B" w:rsidP="004C37F8">
            <w:pPr>
              <w:pStyle w:val="level2"/>
              <w:numPr>
                <w:ilvl w:val="0"/>
                <w:numId w:val="0"/>
              </w:numPr>
              <w:spacing w:before="0" w:line="240" w:lineRule="auto"/>
              <w:jc w:val="both"/>
              <w:rPr>
                <w:del w:id="1657" w:author="OLTRE" w:date="2024-05-21T20:17:00Z"/>
                <w:rFonts w:ascii="Palatino Linotype" w:hAnsi="Palatino Linotype" w:cs="Calibri"/>
                <w:lang w:val="id-ID"/>
              </w:rPr>
            </w:pPr>
          </w:p>
          <w:p w14:paraId="35C43CB0" w14:textId="77777777" w:rsidR="00216F69" w:rsidRDefault="00D70FBF" w:rsidP="004C37F8">
            <w:pPr>
              <w:pStyle w:val="level2"/>
              <w:numPr>
                <w:ilvl w:val="0"/>
                <w:numId w:val="0"/>
              </w:numPr>
              <w:spacing w:before="0" w:line="240" w:lineRule="auto"/>
              <w:jc w:val="both"/>
              <w:rPr>
                <w:del w:id="1658" w:author="OLTRE" w:date="2024-05-21T20:17:00Z"/>
                <w:rFonts w:ascii="Palatino Linotype" w:hAnsi="Palatino Linotype" w:cs="Calibri"/>
                <w:lang w:val="id-ID"/>
              </w:rPr>
            </w:pPr>
            <w:del w:id="1659" w:author="OLTRE" w:date="2024-05-21T20:17:00Z">
              <w:r w:rsidRPr="0013565F">
                <w:rPr>
                  <w:rFonts w:ascii="Palatino Linotype" w:hAnsi="Palatino Linotype" w:cs="Calibri"/>
                </w:rPr>
                <w:delText>Perusahaan</w:delText>
              </w:r>
              <w:r w:rsidR="00216F69" w:rsidRPr="0013565F">
                <w:rPr>
                  <w:rFonts w:ascii="Palatino Linotype" w:hAnsi="Palatino Linotype" w:cs="Calibri"/>
                </w:rPr>
                <w:delText xml:space="preserve"> tidak akan bergabung atau konsolidasi dengan korporasi lain </w:delText>
              </w:r>
              <w:r w:rsidR="00216F69" w:rsidRPr="005E22B3">
                <w:rPr>
                  <w:rFonts w:ascii="Palatino Linotype" w:hAnsi="Palatino Linotype" w:cs="Calibri"/>
                </w:rPr>
                <w:delText>a</w:delText>
              </w:r>
              <w:r w:rsidR="00216F69" w:rsidRPr="00534488">
                <w:rPr>
                  <w:rFonts w:ascii="Palatino Linotype" w:hAnsi="Palatino Linotype"/>
                </w:rPr>
                <w:delText>tau mengambil seluruh atau sebagian dari seluruh saham atau usaha atau aset dari orang, firma, asosiasi, korporasi atau organisasi usaha lain, atau setuju untuk melakukan apapun sebagaimana disebutkan di atas;</w:delText>
              </w:r>
              <w:r w:rsidR="00B83800">
                <w:rPr>
                  <w:rFonts w:ascii="Palatino Linotype" w:hAnsi="Palatino Linotype" w:cs="Calibri"/>
                </w:rPr>
                <w:delText xml:space="preserve"> </w:delText>
              </w:r>
            </w:del>
          </w:p>
          <w:p w14:paraId="44590447" w14:textId="77777777" w:rsidR="002C3A1B" w:rsidRPr="002C3A1B" w:rsidRDefault="002C3A1B" w:rsidP="004C37F8">
            <w:pPr>
              <w:pStyle w:val="level2"/>
              <w:numPr>
                <w:ilvl w:val="0"/>
                <w:numId w:val="0"/>
              </w:numPr>
              <w:spacing w:before="0" w:line="240" w:lineRule="auto"/>
              <w:jc w:val="both"/>
              <w:rPr>
                <w:del w:id="1660" w:author="OLTRE" w:date="2024-05-21T20:17:00Z"/>
                <w:rFonts w:ascii="Palatino Linotype" w:hAnsi="Palatino Linotype" w:cs="Calibri"/>
                <w:lang w:val="id-ID"/>
              </w:rPr>
            </w:pPr>
          </w:p>
          <w:p w14:paraId="2605F78E" w14:textId="77777777" w:rsidR="00216F69" w:rsidRDefault="00216F69" w:rsidP="004C37F8">
            <w:pPr>
              <w:pStyle w:val="level2"/>
              <w:numPr>
                <w:ilvl w:val="0"/>
                <w:numId w:val="0"/>
              </w:numPr>
              <w:spacing w:before="0" w:line="240" w:lineRule="auto"/>
              <w:jc w:val="both"/>
              <w:rPr>
                <w:del w:id="1661" w:author="OLTRE" w:date="2024-05-21T20:17:00Z"/>
                <w:rFonts w:ascii="Palatino Linotype" w:hAnsi="Palatino Linotype" w:cs="Calibri"/>
                <w:lang w:val="id-ID"/>
              </w:rPr>
            </w:pPr>
            <w:del w:id="1662" w:author="OLTRE" w:date="2024-05-21T20:17:00Z">
              <w:r w:rsidRPr="0013565F">
                <w:rPr>
                  <w:rFonts w:ascii="Palatino Linotype" w:hAnsi="Palatino Linotype" w:cs="Calibri"/>
                </w:rPr>
                <w:delText>Peserta akan secara berkelanjutan diinformasikan tentang pelaksanaan usaha Perusahaan dengan menyediakan laporan atas permintaan oleh Peserta;</w:delText>
              </w:r>
            </w:del>
          </w:p>
          <w:p w14:paraId="4DF6BB4E" w14:textId="77777777" w:rsidR="002C3A1B" w:rsidRPr="002C3A1B" w:rsidRDefault="002C3A1B" w:rsidP="004C37F8">
            <w:pPr>
              <w:pStyle w:val="level2"/>
              <w:numPr>
                <w:ilvl w:val="0"/>
                <w:numId w:val="0"/>
              </w:numPr>
              <w:spacing w:before="0" w:line="240" w:lineRule="auto"/>
              <w:jc w:val="both"/>
              <w:rPr>
                <w:del w:id="1663" w:author="OLTRE" w:date="2024-05-21T20:17:00Z"/>
                <w:rFonts w:ascii="Palatino Linotype" w:hAnsi="Palatino Linotype" w:cs="Calibri"/>
                <w:lang w:val="id-ID"/>
              </w:rPr>
            </w:pPr>
          </w:p>
          <w:p w14:paraId="0D7C8C6F" w14:textId="77777777" w:rsidR="00216F69" w:rsidRDefault="00216F69" w:rsidP="004C37F8">
            <w:pPr>
              <w:pStyle w:val="level2"/>
              <w:numPr>
                <w:ilvl w:val="0"/>
                <w:numId w:val="0"/>
              </w:numPr>
              <w:spacing w:before="0" w:line="240" w:lineRule="auto"/>
              <w:jc w:val="both"/>
              <w:rPr>
                <w:del w:id="1664" w:author="OLTRE" w:date="2024-05-21T20:17:00Z"/>
                <w:rFonts w:ascii="Palatino Linotype" w:hAnsi="Palatino Linotype" w:cs="Calibri"/>
                <w:lang w:val="id-ID"/>
              </w:rPr>
            </w:pPr>
            <w:del w:id="1665" w:author="OLTRE" w:date="2024-05-21T20:17:00Z">
              <w:r w:rsidRPr="0013565F">
                <w:rPr>
                  <w:rFonts w:ascii="Palatino Linotype" w:hAnsi="Palatino Linotype" w:cs="Calibri"/>
                </w:rPr>
                <w:delText>Perusahaan mengajukan seluruh laporan yang diperlukan untuk diajukan ke badan pemerintahan dan mengamati dan mematuhi seluruh hukum dan peraturan;</w:delText>
              </w:r>
            </w:del>
          </w:p>
          <w:p w14:paraId="7E2443C7" w14:textId="77777777" w:rsidR="002C3A1B" w:rsidRPr="002C3A1B" w:rsidRDefault="002C3A1B" w:rsidP="004C37F8">
            <w:pPr>
              <w:pStyle w:val="level2"/>
              <w:numPr>
                <w:ilvl w:val="0"/>
                <w:numId w:val="0"/>
              </w:numPr>
              <w:spacing w:before="0" w:line="240" w:lineRule="auto"/>
              <w:jc w:val="both"/>
              <w:rPr>
                <w:del w:id="1666" w:author="OLTRE" w:date="2024-05-21T20:17:00Z"/>
                <w:rFonts w:ascii="Palatino Linotype" w:hAnsi="Palatino Linotype" w:cs="Calibri"/>
                <w:lang w:val="id-ID"/>
              </w:rPr>
            </w:pPr>
          </w:p>
          <w:p w14:paraId="5049381B" w14:textId="77777777" w:rsidR="00216F69" w:rsidRDefault="00D70FBF" w:rsidP="004C37F8">
            <w:pPr>
              <w:pStyle w:val="level2"/>
              <w:numPr>
                <w:ilvl w:val="0"/>
                <w:numId w:val="0"/>
              </w:numPr>
              <w:spacing w:before="0" w:line="240" w:lineRule="auto"/>
              <w:jc w:val="both"/>
              <w:rPr>
                <w:del w:id="1667" w:author="OLTRE" w:date="2024-05-21T20:17:00Z"/>
                <w:rFonts w:ascii="Palatino Linotype" w:hAnsi="Palatino Linotype" w:cs="Calibri"/>
                <w:lang w:val="id-ID"/>
              </w:rPr>
            </w:pPr>
            <w:del w:id="1668" w:author="OLTRE" w:date="2024-05-21T20:17:00Z">
              <w:r w:rsidRPr="0013565F">
                <w:rPr>
                  <w:rFonts w:ascii="Palatino Linotype" w:hAnsi="Palatino Linotype" w:cs="Calibri"/>
                </w:rPr>
                <w:delText>Perusahaan</w:delText>
              </w:r>
              <w:r w:rsidR="00216F69" w:rsidRPr="0013565F">
                <w:rPr>
                  <w:rFonts w:ascii="Palatino Linotype" w:hAnsi="Palatino Linotype" w:cs="Calibri"/>
                </w:rPr>
                <w:delText xml:space="preserve"> mengajukan seluruh pengembalian perpajakan dan membayar seluruh perpajakan yang berlaku; dan</w:delText>
              </w:r>
            </w:del>
          </w:p>
          <w:p w14:paraId="23FA4598" w14:textId="77777777" w:rsidR="002C3A1B" w:rsidRPr="002C3A1B" w:rsidRDefault="002C3A1B" w:rsidP="004C37F8">
            <w:pPr>
              <w:pStyle w:val="level2"/>
              <w:numPr>
                <w:ilvl w:val="0"/>
                <w:numId w:val="0"/>
              </w:numPr>
              <w:spacing w:before="0" w:line="240" w:lineRule="auto"/>
              <w:jc w:val="both"/>
              <w:rPr>
                <w:del w:id="1669" w:author="OLTRE" w:date="2024-05-21T20:17:00Z"/>
                <w:rFonts w:ascii="Palatino Linotype" w:hAnsi="Palatino Linotype" w:cs="Calibri"/>
                <w:lang w:val="id-ID"/>
              </w:rPr>
            </w:pPr>
          </w:p>
          <w:p w14:paraId="04BA7E58" w14:textId="534C8D44" w:rsidR="002C3A1B" w:rsidRPr="00302058" w:rsidRDefault="00D70FBF" w:rsidP="006A39AB">
            <w:pPr>
              <w:pStyle w:val="level2"/>
              <w:numPr>
                <w:ilvl w:val="0"/>
                <w:numId w:val="0"/>
              </w:numPr>
              <w:spacing w:before="0" w:line="240" w:lineRule="auto"/>
              <w:jc w:val="both"/>
              <w:rPr>
                <w:rFonts w:ascii="Palatino Linotype" w:hAnsi="Palatino Linotype"/>
                <w:color w:val="E7E6E6" w:themeColor="background2"/>
                <w:rPrChange w:id="1670" w:author="OLTRE" w:date="2024-05-21T20:17:00Z">
                  <w:rPr>
                    <w:rFonts w:ascii="Palatino Linotype" w:hAnsi="Palatino Linotype"/>
                  </w:rPr>
                </w:rPrChange>
              </w:rPr>
            </w:pPr>
            <w:del w:id="1671" w:author="OLTRE" w:date="2024-05-21T20:17:00Z">
              <w:r w:rsidRPr="0013565F">
                <w:rPr>
                  <w:rFonts w:ascii="Palatino Linotype" w:hAnsi="Palatino Linotype" w:cs="Calibri"/>
                </w:rPr>
                <w:delText xml:space="preserve">Perusahaan </w:delText>
              </w:r>
              <w:r w:rsidR="00216F69" w:rsidRPr="0013565F">
                <w:rPr>
                  <w:rFonts w:ascii="Palatino Linotype" w:hAnsi="Palatino Linotype" w:cs="Calibri"/>
                </w:rPr>
                <w:delText>secara konsisten memelihara dan menggunakan Prinsip Akuntansi Yang Diterima Secara Umum di Indonesia dalam persiapan atas laporan atau rekening keuangan.</w:delText>
              </w:r>
            </w:del>
          </w:p>
        </w:tc>
      </w:tr>
      <w:tr w:rsidR="00866157" w:rsidRPr="00302058" w14:paraId="7D677164" w14:textId="77777777" w:rsidTr="00B67949">
        <w:tc>
          <w:tcPr>
            <w:tcW w:w="4150" w:type="dxa"/>
            <w:shd w:val="clear" w:color="auto" w:fill="auto"/>
          </w:tcPr>
          <w:p w14:paraId="2FFE2ADE" w14:textId="6A3DEA6F" w:rsidR="00866157" w:rsidRPr="00302058" w:rsidRDefault="00216F69" w:rsidP="008D0018">
            <w:pPr>
              <w:pStyle w:val="MTH1"/>
              <w:numPr>
                <w:ilvl w:val="0"/>
                <w:numId w:val="51"/>
              </w:numPr>
              <w:spacing w:after="0"/>
              <w:ind w:left="456" w:hanging="567"/>
              <w:contextualSpacing/>
              <w:jc w:val="both"/>
              <w:rPr>
                <w:rFonts w:ascii="Palatino Linotype" w:hAnsi="Palatino Linotype"/>
                <w:b/>
                <w:sz w:val="20"/>
                <w:rPrChange w:id="1672" w:author="OLTRE" w:date="2024-05-21T20:17:00Z">
                  <w:rPr>
                    <w:rFonts w:ascii="Palatino Linotype" w:hAnsi="Palatino Linotype"/>
                    <w:sz w:val="20"/>
                  </w:rPr>
                </w:rPrChange>
              </w:rPr>
              <w:pPrChange w:id="1673" w:author="OLTRE" w:date="2024-05-21T20:17:00Z">
                <w:pPr>
                  <w:pStyle w:val="Btext"/>
                  <w:numPr>
                    <w:numId w:val="27"/>
                  </w:numPr>
                  <w:spacing w:after="0"/>
                  <w:ind w:firstLine="0"/>
                  <w:contextualSpacing/>
                </w:pPr>
              </w:pPrChange>
            </w:pPr>
            <w:r w:rsidRPr="00302058">
              <w:rPr>
                <w:rFonts w:ascii="Palatino Linotype" w:hAnsi="Palatino Linotype"/>
                <w:b/>
                <w:sz w:val="20"/>
                <w:rPrChange w:id="1674" w:author="OLTRE" w:date="2024-05-21T20:17:00Z">
                  <w:rPr>
                    <w:rFonts w:ascii="Palatino Linotype" w:hAnsi="Palatino Linotype"/>
                    <w:sz w:val="20"/>
                  </w:rPr>
                </w:rPrChange>
              </w:rPr>
              <w:t>Termination of Agreement</w:t>
            </w:r>
            <w:ins w:id="1675" w:author="OLTRE" w:date="2024-05-21T20:17:00Z">
              <w:r w:rsidR="00B414DA" w:rsidRPr="00302058">
                <w:rPr>
                  <w:rFonts w:ascii="Palatino Linotype" w:hAnsi="Palatino Linotype"/>
                  <w:b/>
                  <w:bCs/>
                  <w:sz w:val="20"/>
                  <w:szCs w:val="20"/>
                </w:rPr>
                <w:t>.</w:t>
              </w:r>
            </w:ins>
          </w:p>
          <w:p w14:paraId="44BF4F68" w14:textId="77777777" w:rsidR="002C3A1B" w:rsidRPr="00302058" w:rsidRDefault="002C3A1B" w:rsidP="006A39AB">
            <w:pPr>
              <w:pStyle w:val="Btext"/>
              <w:spacing w:after="0"/>
              <w:contextualSpacing/>
              <w:rPr>
                <w:rFonts w:ascii="Palatino Linotype" w:hAnsi="Palatino Linotype"/>
                <w:sz w:val="20"/>
                <w:szCs w:val="20"/>
              </w:rPr>
            </w:pPr>
          </w:p>
          <w:p w14:paraId="4D72849A" w14:textId="18662075" w:rsidR="00ED36D2" w:rsidRPr="00302058" w:rsidRDefault="00216F69" w:rsidP="00ED36D2">
            <w:pPr>
              <w:pStyle w:val="MTH1"/>
              <w:numPr>
                <w:ilvl w:val="1"/>
                <w:numId w:val="51"/>
              </w:numPr>
              <w:spacing w:after="0"/>
              <w:ind w:left="462" w:hanging="567"/>
              <w:contextualSpacing/>
              <w:jc w:val="both"/>
              <w:rPr>
                <w:rFonts w:ascii="Palatino Linotype" w:eastAsia="PMingLiU" w:hAnsi="Palatino Linotype"/>
                <w:sz w:val="20"/>
                <w:u w:val="none"/>
                <w:rPrChange w:id="1676" w:author="OLTRE" w:date="2024-05-21T20:17:00Z">
                  <w:rPr>
                    <w:rFonts w:ascii="Palatino Linotype" w:eastAsia="PMingLiU" w:hAnsi="Palatino Linotype"/>
                    <w:sz w:val="20"/>
                    <w:lang w:val="id-ID"/>
                  </w:rPr>
                </w:rPrChange>
              </w:rPr>
              <w:pPrChange w:id="1677" w:author="OLTRE" w:date="2024-05-21T20:17:00Z">
                <w:pPr>
                  <w:pStyle w:val="Btext"/>
                  <w:spacing w:after="0"/>
                  <w:ind w:firstLine="0"/>
                  <w:contextualSpacing/>
                </w:pPr>
              </w:pPrChange>
            </w:pPr>
            <w:del w:id="1678" w:author="OLTRE" w:date="2024-05-21T20:17:00Z">
              <w:r w:rsidRPr="0013565F">
                <w:rPr>
                  <w:rFonts w:ascii="Palatino Linotype" w:hAnsi="Palatino Linotype"/>
                  <w:sz w:val="20"/>
                  <w:szCs w:val="20"/>
                </w:rPr>
                <w:delText>5.1</w:delText>
              </w:r>
              <w:r w:rsidRPr="0013565F">
                <w:rPr>
                  <w:rFonts w:ascii="Palatino Linotype" w:eastAsia="PMingLiU" w:hAnsi="Palatino Linotype" w:cs="Calibri"/>
                  <w:sz w:val="20"/>
                  <w:szCs w:val="20"/>
                </w:rPr>
                <w:delText xml:space="preserve"> </w:delText>
              </w:r>
            </w:del>
            <w:r w:rsidRPr="00302058">
              <w:rPr>
                <w:rFonts w:ascii="Palatino Linotype" w:eastAsia="PMingLiU" w:hAnsi="Palatino Linotype"/>
                <w:sz w:val="20"/>
                <w:u w:val="none"/>
                <w:rPrChange w:id="1679" w:author="OLTRE" w:date="2024-05-21T20:17:00Z">
                  <w:rPr>
                    <w:rFonts w:ascii="Palatino Linotype" w:eastAsia="PMingLiU" w:hAnsi="Palatino Linotype"/>
                    <w:sz w:val="20"/>
                  </w:rPr>
                </w:rPrChange>
              </w:rPr>
              <w:t>Th</w:t>
            </w:r>
            <w:r w:rsidRPr="00302058">
              <w:rPr>
                <w:rFonts w:ascii="Palatino Linotype" w:eastAsia="Malgun Gothic" w:hAnsi="Palatino Linotype"/>
                <w:sz w:val="20"/>
                <w:u w:val="none"/>
                <w:rPrChange w:id="1680" w:author="OLTRE" w:date="2024-05-21T20:17:00Z">
                  <w:rPr>
                    <w:rFonts w:ascii="Palatino Linotype" w:eastAsia="Malgun Gothic" w:hAnsi="Palatino Linotype"/>
                    <w:sz w:val="20"/>
                  </w:rPr>
                </w:rPrChange>
              </w:rPr>
              <w:t>is</w:t>
            </w:r>
            <w:r w:rsidRPr="00302058">
              <w:rPr>
                <w:rFonts w:ascii="Palatino Linotype" w:eastAsia="PMingLiU" w:hAnsi="Palatino Linotype"/>
                <w:sz w:val="20"/>
                <w:u w:val="none"/>
                <w:rPrChange w:id="1681" w:author="OLTRE" w:date="2024-05-21T20:17:00Z">
                  <w:rPr>
                    <w:rFonts w:ascii="Palatino Linotype" w:eastAsia="PMingLiU" w:hAnsi="Palatino Linotype"/>
                    <w:sz w:val="20"/>
                  </w:rPr>
                </w:rPrChange>
              </w:rPr>
              <w:t xml:space="preserve"> Agreement </w:t>
            </w:r>
            <w:ins w:id="1682" w:author="OLTRE" w:date="2024-05-21T20:17:00Z">
              <w:r w:rsidR="00D30683" w:rsidRPr="00302058">
                <w:rPr>
                  <w:rFonts w:ascii="Palatino Linotype" w:eastAsia="PMingLiU" w:hAnsi="Palatino Linotype" w:cs="Calibri"/>
                  <w:sz w:val="20"/>
                  <w:szCs w:val="20"/>
                  <w:u w:val="none"/>
                </w:rPr>
                <w:t xml:space="preserve">shall be effective from the date first mentioned above and </w:t>
              </w:r>
            </w:ins>
            <w:r w:rsidRPr="00302058">
              <w:rPr>
                <w:rFonts w:ascii="Palatino Linotype" w:eastAsia="Malgun Gothic" w:hAnsi="Palatino Linotype"/>
                <w:sz w:val="20"/>
                <w:u w:val="none"/>
                <w:rPrChange w:id="1683" w:author="OLTRE" w:date="2024-05-21T20:17:00Z">
                  <w:rPr>
                    <w:rFonts w:ascii="Palatino Linotype" w:eastAsia="Malgun Gothic" w:hAnsi="Palatino Linotype"/>
                    <w:sz w:val="20"/>
                  </w:rPr>
                </w:rPrChange>
              </w:rPr>
              <w:t>may</w:t>
            </w:r>
            <w:r w:rsidRPr="00302058">
              <w:rPr>
                <w:rFonts w:ascii="Palatino Linotype" w:eastAsia="PMingLiU" w:hAnsi="Palatino Linotype"/>
                <w:sz w:val="20"/>
                <w:u w:val="none"/>
                <w:rPrChange w:id="1684" w:author="OLTRE" w:date="2024-05-21T20:17:00Z">
                  <w:rPr>
                    <w:rFonts w:ascii="Palatino Linotype" w:eastAsia="PMingLiU" w:hAnsi="Palatino Linotype"/>
                    <w:sz w:val="20"/>
                  </w:rPr>
                </w:rPrChange>
              </w:rPr>
              <w:t xml:space="preserve"> be terminated:</w:t>
            </w:r>
          </w:p>
          <w:p w14:paraId="1C4B7CDE"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sz w:val="20"/>
                <w:u w:val="none"/>
                <w:rPrChange w:id="1685" w:author="OLTRE" w:date="2024-05-21T20:17:00Z">
                  <w:rPr>
                    <w:rFonts w:ascii="Palatino Linotype" w:eastAsia="PMingLiU" w:hAnsi="Palatino Linotype"/>
                    <w:sz w:val="20"/>
                    <w:lang w:val="id-ID"/>
                  </w:rPr>
                </w:rPrChange>
              </w:rPr>
              <w:pPrChange w:id="1686" w:author="OLTRE" w:date="2024-05-21T20:17:00Z">
                <w:pPr>
                  <w:pStyle w:val="Btext"/>
                  <w:spacing w:after="0"/>
                  <w:ind w:firstLine="0"/>
                  <w:contextualSpacing/>
                </w:pPr>
              </w:pPrChange>
            </w:pPr>
          </w:p>
          <w:p w14:paraId="560D67FE" w14:textId="5F37E3EF" w:rsidR="00302058" w:rsidRPr="00302058" w:rsidRDefault="00216F69" w:rsidP="00302058">
            <w:pPr>
              <w:pStyle w:val="MTH1"/>
              <w:numPr>
                <w:ilvl w:val="2"/>
                <w:numId w:val="78"/>
              </w:numPr>
              <w:spacing w:after="0"/>
              <w:ind w:left="888" w:hanging="426"/>
              <w:contextualSpacing/>
              <w:jc w:val="both"/>
              <w:rPr>
                <w:rFonts w:ascii="Palatino Linotype" w:eastAsia="PMingLiU" w:hAnsi="Palatino Linotype"/>
                <w:sz w:val="20"/>
                <w:u w:val="none"/>
                <w:rPrChange w:id="1687" w:author="OLTRE" w:date="2024-05-21T20:17:00Z">
                  <w:rPr>
                    <w:rFonts w:ascii="Palatino Linotype" w:eastAsia="PMingLiU" w:hAnsi="Palatino Linotype"/>
                    <w:sz w:val="20"/>
                    <w:lang w:val="id-ID"/>
                  </w:rPr>
                </w:rPrChange>
              </w:rPr>
              <w:pPrChange w:id="1688" w:author="OLTRE" w:date="2024-05-21T20:17:00Z">
                <w:pPr>
                  <w:pStyle w:val="Btext"/>
                  <w:spacing w:after="0"/>
                  <w:ind w:firstLine="0"/>
                  <w:contextualSpacing/>
                </w:pPr>
              </w:pPrChange>
            </w:pPr>
            <w:del w:id="1689" w:author="OLTRE" w:date="2024-05-21T20:17:00Z">
              <w:r w:rsidRPr="0013565F">
                <w:rPr>
                  <w:rFonts w:ascii="Palatino Linotype" w:eastAsia="PMingLiU" w:hAnsi="Palatino Linotype" w:cs="Calibri"/>
                  <w:sz w:val="20"/>
                  <w:szCs w:val="20"/>
                </w:rPr>
                <w:delText xml:space="preserve">(a) </w:delText>
              </w:r>
            </w:del>
            <w:r w:rsidRPr="00302058">
              <w:rPr>
                <w:rFonts w:ascii="Palatino Linotype" w:eastAsia="PMingLiU" w:hAnsi="Palatino Linotype"/>
                <w:sz w:val="20"/>
                <w:u w:val="none"/>
                <w:rPrChange w:id="1690" w:author="OLTRE" w:date="2024-05-21T20:17:00Z">
                  <w:rPr>
                    <w:rFonts w:ascii="Palatino Linotype" w:eastAsia="PMingLiU" w:hAnsi="Palatino Linotype"/>
                    <w:sz w:val="20"/>
                  </w:rPr>
                </w:rPrChange>
              </w:rPr>
              <w:t xml:space="preserve">by written consent between all of the Parties; </w:t>
            </w:r>
            <w:del w:id="1691" w:author="OLTRE" w:date="2024-05-21T20:17:00Z">
              <w:r w:rsidRPr="0013565F">
                <w:rPr>
                  <w:rFonts w:ascii="Palatino Linotype" w:eastAsia="PMingLiU" w:hAnsi="Palatino Linotype" w:cs="Calibri"/>
                  <w:sz w:val="20"/>
                  <w:szCs w:val="20"/>
                </w:rPr>
                <w:delText>or</w:delText>
              </w:r>
            </w:del>
          </w:p>
          <w:p w14:paraId="4C81DE51"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sz w:val="20"/>
                <w:u w:val="none"/>
                <w:rPrChange w:id="1692" w:author="OLTRE" w:date="2024-05-21T20:17:00Z">
                  <w:rPr>
                    <w:rFonts w:ascii="Palatino Linotype" w:eastAsia="PMingLiU" w:hAnsi="Palatino Linotype"/>
                    <w:sz w:val="20"/>
                    <w:lang w:val="id-ID"/>
                  </w:rPr>
                </w:rPrChange>
              </w:rPr>
              <w:pPrChange w:id="1693" w:author="OLTRE" w:date="2024-05-21T20:17:00Z">
                <w:pPr>
                  <w:pStyle w:val="Btext"/>
                  <w:spacing w:after="0"/>
                  <w:ind w:firstLine="0"/>
                  <w:contextualSpacing/>
                </w:pPr>
              </w:pPrChange>
            </w:pPr>
          </w:p>
          <w:p w14:paraId="1C11791A" w14:textId="5D3587A4" w:rsidR="00216F69" w:rsidRPr="00302058" w:rsidRDefault="00216F69" w:rsidP="008D0018">
            <w:pPr>
              <w:pStyle w:val="MTH1"/>
              <w:numPr>
                <w:ilvl w:val="2"/>
                <w:numId w:val="78"/>
              </w:numPr>
              <w:spacing w:after="0"/>
              <w:ind w:left="888" w:hanging="426"/>
              <w:contextualSpacing/>
              <w:jc w:val="both"/>
              <w:rPr>
                <w:rFonts w:ascii="Palatino Linotype" w:eastAsia="PMingLiU" w:hAnsi="Palatino Linotype"/>
                <w:sz w:val="20"/>
                <w:u w:val="none"/>
                <w:rPrChange w:id="1694" w:author="OLTRE" w:date="2024-05-21T20:17:00Z">
                  <w:rPr>
                    <w:rFonts w:ascii="Palatino Linotype" w:eastAsia="PMingLiU" w:hAnsi="Palatino Linotype"/>
                  </w:rPr>
                </w:rPrChange>
              </w:rPr>
              <w:pPrChange w:id="1695" w:author="OLTRE" w:date="2024-05-21T20:17:00Z">
                <w:pPr>
                  <w:pStyle w:val="level3"/>
                  <w:numPr>
                    <w:ilvl w:val="0"/>
                    <w:numId w:val="0"/>
                  </w:numPr>
                  <w:tabs>
                    <w:tab w:val="clear" w:pos="1418"/>
                  </w:tabs>
                  <w:spacing w:before="0" w:line="240" w:lineRule="auto"/>
                  <w:ind w:left="0" w:firstLine="0"/>
                  <w:jc w:val="both"/>
                </w:pPr>
              </w:pPrChange>
            </w:pPr>
            <w:del w:id="1696" w:author="OLTRE" w:date="2024-05-21T20:17:00Z">
              <w:r w:rsidRPr="0013565F">
                <w:rPr>
                  <w:rFonts w:ascii="Palatino Linotype" w:eastAsia="PMingLiU" w:hAnsi="Palatino Linotype" w:cs="Calibri"/>
                </w:rPr>
                <w:delText xml:space="preserve">(b) </w:delText>
              </w:r>
            </w:del>
            <w:r w:rsidRPr="00302058">
              <w:rPr>
                <w:rFonts w:ascii="Palatino Linotype" w:eastAsia="PMingLiU" w:hAnsi="Palatino Linotype"/>
                <w:sz w:val="20"/>
                <w:u w:val="none"/>
                <w:rPrChange w:id="1697" w:author="OLTRE" w:date="2024-05-21T20:17:00Z">
                  <w:rPr>
                    <w:rFonts w:ascii="Palatino Linotype" w:eastAsia="PMingLiU" w:hAnsi="Palatino Linotype"/>
                  </w:rPr>
                </w:rPrChange>
              </w:rPr>
              <w:t xml:space="preserve">by </w:t>
            </w:r>
            <w:del w:id="1698" w:author="OLTRE" w:date="2024-05-21T20:17:00Z">
              <w:r w:rsidRPr="0013565F">
                <w:rPr>
                  <w:rFonts w:ascii="Palatino Linotype" w:eastAsia="PMingLiU" w:hAnsi="Palatino Linotype" w:cs="Calibri"/>
                </w:rPr>
                <w:delText>any one of the Parties</w:delText>
              </w:r>
            </w:del>
            <w:ins w:id="1699" w:author="OLTRE" w:date="2024-05-21T20:17:00Z">
              <w:r w:rsidR="00367459" w:rsidRPr="00302058">
                <w:rPr>
                  <w:rFonts w:ascii="Palatino Linotype" w:eastAsia="PMingLiU" w:hAnsi="Palatino Linotype" w:cs="Calibri"/>
                  <w:sz w:val="20"/>
                  <w:szCs w:val="20"/>
                  <w:u w:val="none"/>
                </w:rPr>
                <w:t xml:space="preserve">written notification from a </w:t>
              </w:r>
              <w:r w:rsidR="002A00E2" w:rsidRPr="00302058">
                <w:rPr>
                  <w:rFonts w:ascii="Palatino Linotype" w:eastAsia="PMingLiU" w:hAnsi="Palatino Linotype" w:cs="Calibri"/>
                  <w:sz w:val="20"/>
                  <w:szCs w:val="20"/>
                  <w:u w:val="none"/>
                </w:rPr>
                <w:t xml:space="preserve">non-defaulting </w:t>
              </w:r>
              <w:r w:rsidR="00367459" w:rsidRPr="00302058">
                <w:rPr>
                  <w:rFonts w:ascii="Palatino Linotype" w:eastAsia="PMingLiU" w:hAnsi="Palatino Linotype" w:cs="Calibri"/>
                  <w:sz w:val="20"/>
                  <w:szCs w:val="20"/>
                  <w:u w:val="none"/>
                </w:rPr>
                <w:t xml:space="preserve">Party to the </w:t>
              </w:r>
              <w:r w:rsidR="00404B86" w:rsidRPr="00302058">
                <w:rPr>
                  <w:rFonts w:ascii="Palatino Linotype" w:eastAsia="PMingLiU" w:hAnsi="Palatino Linotype" w:cs="Calibri"/>
                  <w:sz w:val="20"/>
                  <w:szCs w:val="20"/>
                  <w:u w:val="none"/>
                </w:rPr>
                <w:t xml:space="preserve">defaulting </w:t>
              </w:r>
              <w:r w:rsidR="00367459" w:rsidRPr="00302058">
                <w:rPr>
                  <w:rFonts w:ascii="Palatino Linotype" w:eastAsia="PMingLiU" w:hAnsi="Palatino Linotype" w:cs="Calibri"/>
                  <w:sz w:val="20"/>
                  <w:szCs w:val="20"/>
                  <w:u w:val="none"/>
                </w:rPr>
                <w:t>Party</w:t>
              </w:r>
            </w:ins>
            <w:r w:rsidRPr="00302058">
              <w:rPr>
                <w:rFonts w:ascii="Palatino Linotype" w:eastAsia="PMingLiU" w:hAnsi="Palatino Linotype"/>
                <w:sz w:val="20"/>
                <w:u w:val="none"/>
                <w:rPrChange w:id="1700" w:author="OLTRE" w:date="2024-05-21T20:17:00Z">
                  <w:rPr>
                    <w:rFonts w:ascii="Palatino Linotype" w:eastAsia="PMingLiU" w:hAnsi="Palatino Linotype"/>
                  </w:rPr>
                </w:rPrChange>
              </w:rPr>
              <w:t xml:space="preserve">, in the event that </w:t>
            </w:r>
            <w:del w:id="1701" w:author="OLTRE" w:date="2024-05-21T20:17:00Z">
              <w:r w:rsidRPr="0013565F">
                <w:rPr>
                  <w:rFonts w:ascii="Palatino Linotype" w:eastAsia="PMingLiU" w:hAnsi="Palatino Linotype" w:cs="Calibri"/>
                </w:rPr>
                <w:delText>any other</w:delText>
              </w:r>
            </w:del>
            <w:ins w:id="1702" w:author="OLTRE" w:date="2024-05-21T20:17:00Z">
              <w:r w:rsidR="00ED5722" w:rsidRPr="00302058">
                <w:rPr>
                  <w:rFonts w:ascii="Palatino Linotype" w:eastAsia="PMingLiU" w:hAnsi="Palatino Linotype" w:cs="Calibri"/>
                  <w:sz w:val="20"/>
                  <w:szCs w:val="20"/>
                  <w:u w:val="none"/>
                </w:rPr>
                <w:t>the defaulting</w:t>
              </w:r>
            </w:ins>
            <w:r w:rsidR="002A00E2" w:rsidRPr="00302058">
              <w:rPr>
                <w:rFonts w:ascii="Palatino Linotype" w:eastAsia="PMingLiU" w:hAnsi="Palatino Linotype"/>
                <w:sz w:val="20"/>
                <w:u w:val="none"/>
                <w:rPrChange w:id="1703" w:author="OLTRE" w:date="2024-05-21T20:17:00Z">
                  <w:rPr>
                    <w:rFonts w:ascii="Palatino Linotype" w:eastAsia="PMingLiU" w:hAnsi="Palatino Linotype"/>
                  </w:rPr>
                </w:rPrChange>
              </w:rPr>
              <w:t xml:space="preserve"> </w:t>
            </w:r>
            <w:r w:rsidRPr="00302058">
              <w:rPr>
                <w:rFonts w:ascii="Palatino Linotype" w:eastAsia="PMingLiU" w:hAnsi="Palatino Linotype"/>
                <w:sz w:val="20"/>
                <w:u w:val="none"/>
                <w:rPrChange w:id="1704" w:author="OLTRE" w:date="2024-05-21T20:17:00Z">
                  <w:rPr>
                    <w:rFonts w:ascii="Palatino Linotype" w:eastAsia="PMingLiU" w:hAnsi="Palatino Linotype"/>
                  </w:rPr>
                </w:rPrChange>
              </w:rPr>
              <w:t>Party fails to fulfil its obligations as provided in this Agreement, which termination will be effective on the date of notice of such termination</w:t>
            </w:r>
            <w:del w:id="1705" w:author="OLTRE" w:date="2024-05-21T20:17:00Z">
              <w:r w:rsidRPr="0013565F">
                <w:rPr>
                  <w:rFonts w:ascii="Palatino Linotype" w:eastAsia="PMingLiU" w:hAnsi="Palatino Linotype" w:cs="Calibri"/>
                </w:rPr>
                <w:delText>, with regard to the provisions of Article 6 herein.</w:delText>
              </w:r>
            </w:del>
            <w:ins w:id="1706" w:author="OLTRE" w:date="2024-05-21T20:17:00Z">
              <w:r w:rsidR="00C25867" w:rsidRPr="00302058">
                <w:rPr>
                  <w:rFonts w:ascii="Palatino Linotype" w:eastAsia="PMingLiU" w:hAnsi="Palatino Linotype" w:cs="Calibri"/>
                  <w:sz w:val="20"/>
                  <w:szCs w:val="20"/>
                  <w:u w:val="none"/>
                </w:rPr>
                <w:t>;</w:t>
              </w:r>
              <w:r w:rsidR="00AC7B1F" w:rsidRPr="00302058">
                <w:rPr>
                  <w:rFonts w:ascii="Palatino Linotype" w:eastAsia="PMingLiU" w:hAnsi="Palatino Linotype" w:cs="Calibri"/>
                  <w:sz w:val="20"/>
                  <w:szCs w:val="20"/>
                  <w:u w:val="none"/>
                </w:rPr>
                <w:t xml:space="preserve"> or</w:t>
              </w:r>
            </w:ins>
          </w:p>
          <w:p w14:paraId="408197C0" w14:textId="77777777" w:rsidR="00302058" w:rsidRPr="00302058" w:rsidRDefault="00302058" w:rsidP="00302058">
            <w:pPr>
              <w:pStyle w:val="MTH1"/>
              <w:numPr>
                <w:ilvl w:val="0"/>
                <w:numId w:val="0"/>
              </w:numPr>
              <w:spacing w:after="0"/>
              <w:ind w:left="888"/>
              <w:contextualSpacing/>
              <w:jc w:val="both"/>
              <w:rPr>
                <w:rFonts w:ascii="Palatino Linotype" w:eastAsia="PMingLiU" w:hAnsi="Palatino Linotype"/>
                <w:sz w:val="20"/>
                <w:u w:val="none"/>
                <w:rPrChange w:id="1707" w:author="OLTRE" w:date="2024-05-21T20:17:00Z">
                  <w:rPr>
                    <w:rFonts w:ascii="Palatino Linotype" w:eastAsia="PMingLiU" w:hAnsi="Palatino Linotype"/>
                  </w:rPr>
                </w:rPrChange>
              </w:rPr>
              <w:pPrChange w:id="1708" w:author="OLTRE" w:date="2024-05-21T20:17:00Z">
                <w:pPr>
                  <w:pStyle w:val="level3"/>
                  <w:numPr>
                    <w:ilvl w:val="0"/>
                    <w:numId w:val="0"/>
                  </w:numPr>
                  <w:tabs>
                    <w:tab w:val="clear" w:pos="1418"/>
                  </w:tabs>
                  <w:spacing w:before="0" w:line="240" w:lineRule="auto"/>
                  <w:ind w:left="0" w:firstLine="0"/>
                  <w:jc w:val="both"/>
                </w:pPr>
              </w:pPrChange>
            </w:pPr>
          </w:p>
          <w:p w14:paraId="69A19663" w14:textId="77777777" w:rsidR="00512465" w:rsidRDefault="00512465" w:rsidP="004C37F8">
            <w:pPr>
              <w:pStyle w:val="level3"/>
              <w:numPr>
                <w:ilvl w:val="0"/>
                <w:numId w:val="0"/>
              </w:numPr>
              <w:spacing w:before="0" w:line="240" w:lineRule="auto"/>
              <w:jc w:val="both"/>
              <w:rPr>
                <w:del w:id="1709" w:author="OLTRE" w:date="2024-05-21T20:17:00Z"/>
                <w:rFonts w:ascii="Palatino Linotype" w:eastAsia="PMingLiU" w:hAnsi="Palatino Linotype" w:cs="Calibri"/>
                <w:lang w:val="id-ID"/>
              </w:rPr>
            </w:pPr>
          </w:p>
          <w:p w14:paraId="77133ECF" w14:textId="77777777" w:rsidR="002C3A1B" w:rsidRPr="002C3A1B" w:rsidRDefault="002C3A1B" w:rsidP="004C37F8">
            <w:pPr>
              <w:pStyle w:val="level3"/>
              <w:numPr>
                <w:ilvl w:val="0"/>
                <w:numId w:val="0"/>
              </w:numPr>
              <w:spacing w:before="0" w:line="240" w:lineRule="auto"/>
              <w:jc w:val="both"/>
              <w:rPr>
                <w:del w:id="1710" w:author="OLTRE" w:date="2024-05-21T20:17:00Z"/>
                <w:rFonts w:ascii="Palatino Linotype" w:eastAsia="PMingLiU" w:hAnsi="Palatino Linotype" w:cs="Calibri"/>
                <w:lang w:val="id-ID"/>
              </w:rPr>
            </w:pPr>
          </w:p>
          <w:p w14:paraId="385D8C27" w14:textId="77777777" w:rsidR="009032AE" w:rsidRDefault="00216F69" w:rsidP="004C37F8">
            <w:pPr>
              <w:pStyle w:val="level3"/>
              <w:numPr>
                <w:ilvl w:val="0"/>
                <w:numId w:val="0"/>
              </w:numPr>
              <w:spacing w:before="0" w:line="240" w:lineRule="auto"/>
              <w:jc w:val="both"/>
              <w:rPr>
                <w:del w:id="1711" w:author="OLTRE" w:date="2024-05-21T20:17:00Z"/>
                <w:rFonts w:ascii="Palatino Linotype" w:eastAsia="PMingLiU" w:hAnsi="Palatino Linotype" w:cs="Calibri"/>
              </w:rPr>
            </w:pPr>
            <w:del w:id="1712" w:author="OLTRE" w:date="2024-05-21T20:17:00Z">
              <w:r w:rsidRPr="0013565F">
                <w:rPr>
                  <w:rFonts w:ascii="Palatino Linotype" w:eastAsia="PMingLiU" w:hAnsi="Palatino Linotype" w:cs="Calibri"/>
                </w:rPr>
                <w:delText xml:space="preserve">5.2 </w:delText>
              </w:r>
              <w:r w:rsidR="009032AE">
                <w:rPr>
                  <w:rFonts w:ascii="Palatino Linotype" w:eastAsia="PMingLiU" w:hAnsi="Palatino Linotype" w:cs="Calibri"/>
                </w:rPr>
                <w:delText>Effect of Termination</w:delText>
              </w:r>
            </w:del>
          </w:p>
          <w:p w14:paraId="77D67EDE" w14:textId="77777777" w:rsidR="009032AE" w:rsidRDefault="009032AE" w:rsidP="00B34482">
            <w:pPr>
              <w:pStyle w:val="level3"/>
              <w:numPr>
                <w:ilvl w:val="0"/>
                <w:numId w:val="0"/>
              </w:numPr>
              <w:spacing w:before="0" w:line="240" w:lineRule="auto"/>
              <w:jc w:val="both"/>
              <w:rPr>
                <w:del w:id="1713" w:author="OLTRE" w:date="2024-05-21T20:17:00Z"/>
                <w:rFonts w:ascii="Palatino Linotype" w:hAnsi="Palatino Linotype" w:cs="Verdana"/>
              </w:rPr>
            </w:pPr>
            <w:del w:id="1714" w:author="OLTRE" w:date="2024-05-21T20:17:00Z">
              <w:r>
                <w:rPr>
                  <w:rFonts w:ascii="Palatino Linotype" w:eastAsia="PMingLiU" w:hAnsi="Palatino Linotype" w:cs="Calibri"/>
                </w:rPr>
                <w:delText xml:space="preserve">(a) All </w:delText>
              </w:r>
              <w:r w:rsidRPr="00356C53">
                <w:rPr>
                  <w:rFonts w:ascii="Palatino Linotype" w:hAnsi="Palatino Linotype" w:cs="Verdana"/>
                </w:rPr>
                <w:delText xml:space="preserve">further obligations of </w:delText>
              </w:r>
              <w:r w:rsidRPr="009032AE">
                <w:rPr>
                  <w:rFonts w:ascii="Palatino Linotype" w:hAnsi="Palatino Linotype" w:cs="Verdana"/>
                </w:rPr>
                <w:delText xml:space="preserve">the </w:delText>
              </w:r>
              <w:r w:rsidRPr="00B34482">
                <w:rPr>
                  <w:rFonts w:ascii="Palatino Linotype" w:hAnsi="Palatino Linotype" w:cs="Verdana"/>
                  <w:bCs/>
                </w:rPr>
                <w:delText>Parties</w:delText>
              </w:r>
              <w:r w:rsidRPr="009032AE">
                <w:rPr>
                  <w:rFonts w:ascii="Palatino Linotype" w:hAnsi="Palatino Linotype" w:cs="Verdana"/>
                </w:rPr>
                <w:delText xml:space="preserve"> under this </w:delText>
              </w:r>
              <w:r w:rsidRPr="00B34482">
                <w:rPr>
                  <w:rFonts w:ascii="Palatino Linotype" w:hAnsi="Palatino Linotype" w:cs="Verdana"/>
                  <w:bCs/>
                </w:rPr>
                <w:delText>Agreement</w:delText>
              </w:r>
              <w:r w:rsidRPr="009032AE">
                <w:rPr>
                  <w:rFonts w:ascii="Palatino Linotype" w:hAnsi="Palatino Linotype" w:cs="Verdana"/>
                </w:rPr>
                <w:delText xml:space="preserve"> terminate and any </w:delText>
              </w:r>
              <w:r>
                <w:rPr>
                  <w:rFonts w:ascii="Palatino Linotype" w:hAnsi="Palatino Linotype" w:cs="Verdana"/>
                </w:rPr>
                <w:delText>payment</w:delText>
              </w:r>
              <w:r w:rsidRPr="009032AE">
                <w:rPr>
                  <w:rFonts w:ascii="Palatino Linotype" w:hAnsi="Palatino Linotype" w:cs="Verdana"/>
                </w:rPr>
                <w:delText xml:space="preserve"> made shall be returned; provided that, no Party shall be released from liability under this </w:delText>
              </w:r>
              <w:r w:rsidRPr="00B34482">
                <w:rPr>
                  <w:rFonts w:ascii="Palatino Linotype" w:hAnsi="Palatino Linotype" w:cs="Verdana"/>
                  <w:bCs/>
                </w:rPr>
                <w:delText>Agreement</w:delText>
              </w:r>
              <w:r w:rsidRPr="009032AE">
                <w:rPr>
                  <w:rFonts w:ascii="Palatino Linotype" w:hAnsi="Palatino Linotype" w:cs="Verdana"/>
                </w:rPr>
                <w:delText xml:space="preserve"> if it is terminated due to breach</w:delText>
              </w:r>
              <w:r>
                <w:rPr>
                  <w:rFonts w:ascii="Palatino Linotype" w:hAnsi="Palatino Linotype" w:cs="Verdana"/>
                </w:rPr>
                <w:delText>.</w:delText>
              </w:r>
            </w:del>
          </w:p>
          <w:p w14:paraId="7ACE0E85" w14:textId="77777777" w:rsidR="009032AE" w:rsidRDefault="009032AE" w:rsidP="00B34482">
            <w:pPr>
              <w:pStyle w:val="level3"/>
              <w:numPr>
                <w:ilvl w:val="0"/>
                <w:numId w:val="0"/>
              </w:numPr>
              <w:spacing w:before="0" w:line="240" w:lineRule="auto"/>
              <w:jc w:val="both"/>
              <w:rPr>
                <w:del w:id="1715" w:author="OLTRE" w:date="2024-05-21T20:17:00Z"/>
                <w:rFonts w:ascii="Palatino Linotype" w:hAnsi="Palatino Linotype" w:cs="Verdana"/>
              </w:rPr>
            </w:pPr>
          </w:p>
          <w:p w14:paraId="4E0FF888" w14:textId="77777777" w:rsidR="00CC329B" w:rsidRDefault="00CC329B" w:rsidP="00B34482">
            <w:pPr>
              <w:pStyle w:val="level3"/>
              <w:numPr>
                <w:ilvl w:val="0"/>
                <w:numId w:val="0"/>
              </w:numPr>
              <w:spacing w:before="0" w:line="240" w:lineRule="auto"/>
              <w:jc w:val="both"/>
              <w:rPr>
                <w:del w:id="1716" w:author="OLTRE" w:date="2024-05-21T20:17:00Z"/>
                <w:rFonts w:ascii="Palatino Linotype" w:hAnsi="Palatino Linotype" w:cs="Verdana"/>
              </w:rPr>
            </w:pPr>
          </w:p>
          <w:p w14:paraId="5CC572F6" w14:textId="55BE48C1" w:rsidR="00B42D01" w:rsidRPr="00B42D01" w:rsidRDefault="009032AE" w:rsidP="00B42D01">
            <w:pPr>
              <w:pStyle w:val="MTH1"/>
              <w:numPr>
                <w:ilvl w:val="2"/>
                <w:numId w:val="78"/>
              </w:numPr>
              <w:spacing w:after="0"/>
              <w:ind w:left="888" w:hanging="426"/>
              <w:contextualSpacing/>
              <w:jc w:val="both"/>
              <w:rPr>
                <w:ins w:id="1717" w:author="OLTRE" w:date="2024-05-21T20:17:00Z"/>
                <w:rFonts w:ascii="Palatino Linotype" w:eastAsia="PMingLiU" w:hAnsi="Palatino Linotype" w:cs="Calibri"/>
                <w:sz w:val="20"/>
                <w:szCs w:val="20"/>
                <w:u w:val="none"/>
              </w:rPr>
            </w:pPr>
            <w:del w:id="1718" w:author="OLTRE" w:date="2024-05-21T20:17:00Z">
              <w:r w:rsidRPr="00CC329B">
                <w:rPr>
                  <w:rFonts w:ascii="Palatino Linotype" w:hAnsi="Palatino Linotype" w:cs="Verdana"/>
                </w:rPr>
                <w:delText>(b)</w:delText>
              </w:r>
            </w:del>
            <w:ins w:id="1719" w:author="OLTRE" w:date="2024-05-21T20:17:00Z">
              <w:r w:rsidR="00C25867" w:rsidRPr="00302058">
                <w:rPr>
                  <w:rFonts w:ascii="Palatino Linotype" w:eastAsia="PMingLiU" w:hAnsi="Palatino Linotype" w:cs="Calibri"/>
                  <w:sz w:val="20"/>
                  <w:szCs w:val="20"/>
                  <w:u w:val="none"/>
                </w:rPr>
                <w:t xml:space="preserve">by the Subscriber at any time by giving a written termination notice to the Company, in the event the Investor decide to </w:t>
              </w:r>
              <w:r w:rsidR="005477E0" w:rsidRPr="00302058">
                <w:rPr>
                  <w:rFonts w:ascii="Palatino Linotype" w:eastAsia="PMingLiU" w:hAnsi="Palatino Linotype" w:cs="Calibri"/>
                  <w:sz w:val="20"/>
                  <w:szCs w:val="20"/>
                  <w:u w:val="none"/>
                </w:rPr>
                <w:t xml:space="preserve">not proceed with </w:t>
              </w:r>
              <w:r w:rsidR="00C25867" w:rsidRPr="00302058">
                <w:rPr>
                  <w:rFonts w:ascii="Palatino Linotype" w:eastAsia="PMingLiU" w:hAnsi="Palatino Linotype" w:cs="Calibri"/>
                  <w:sz w:val="20"/>
                  <w:szCs w:val="20"/>
                  <w:u w:val="none"/>
                </w:rPr>
                <w:t xml:space="preserve">the Investor’s Shares subscription due to any findings from the </w:t>
              </w:r>
              <w:r w:rsidR="00A242BE" w:rsidRPr="00302058">
                <w:rPr>
                  <w:rFonts w:ascii="Palatino Linotype" w:eastAsia="PMingLiU" w:hAnsi="Palatino Linotype" w:cs="Calibri"/>
                  <w:sz w:val="20"/>
                  <w:szCs w:val="20"/>
                  <w:u w:val="none"/>
                </w:rPr>
                <w:t>financial</w:t>
              </w:r>
              <w:r w:rsidR="00A247A6" w:rsidRPr="00302058">
                <w:rPr>
                  <w:rFonts w:ascii="Palatino Linotype" w:eastAsia="PMingLiU" w:hAnsi="Palatino Linotype" w:cs="Calibri"/>
                  <w:sz w:val="20"/>
                  <w:szCs w:val="20"/>
                  <w:u w:val="none"/>
                </w:rPr>
                <w:t xml:space="preserve">, </w:t>
              </w:r>
              <w:r w:rsidR="00C25867" w:rsidRPr="00302058">
                <w:rPr>
                  <w:rFonts w:ascii="Palatino Linotype" w:eastAsia="PMingLiU" w:hAnsi="Palatino Linotype" w:cs="Calibri"/>
                  <w:sz w:val="20"/>
                  <w:szCs w:val="20"/>
                  <w:u w:val="none"/>
                </w:rPr>
                <w:t>legal due diligence or other due diligence</w:t>
              </w:r>
              <w:r w:rsidR="0011316B" w:rsidRPr="00302058">
                <w:rPr>
                  <w:rFonts w:ascii="Palatino Linotype" w:eastAsia="PMingLiU" w:hAnsi="Palatino Linotype" w:cs="Calibri"/>
                  <w:sz w:val="20"/>
                  <w:szCs w:val="20"/>
                  <w:u w:val="none"/>
                </w:rPr>
                <w:t>s</w:t>
              </w:r>
              <w:r w:rsidR="00C25867" w:rsidRPr="00302058">
                <w:rPr>
                  <w:rFonts w:ascii="Palatino Linotype" w:eastAsia="PMingLiU" w:hAnsi="Palatino Linotype" w:cs="Calibri"/>
                  <w:sz w:val="20"/>
                  <w:szCs w:val="20"/>
                  <w:u w:val="none"/>
                </w:rPr>
                <w:t xml:space="preserve"> conducted by the Investor’s consultants to the Company</w:t>
              </w:r>
              <w:r w:rsidR="005477E0" w:rsidRPr="00302058">
                <w:rPr>
                  <w:rFonts w:ascii="Palatino Linotype" w:eastAsia="PMingLiU" w:hAnsi="Palatino Linotype" w:cs="Calibri"/>
                  <w:sz w:val="20"/>
                  <w:szCs w:val="20"/>
                  <w:u w:val="none"/>
                </w:rPr>
                <w:t xml:space="preserve"> or any other reason deemed material in Subscriber’s own discrection</w:t>
              </w:r>
              <w:r w:rsidR="006B75D5">
                <w:rPr>
                  <w:rFonts w:ascii="Palatino Linotype" w:eastAsia="PMingLiU" w:hAnsi="Palatino Linotype" w:cs="Calibri"/>
                  <w:sz w:val="20"/>
                  <w:szCs w:val="20"/>
                  <w:u w:val="none"/>
                </w:rPr>
                <w:t>.</w:t>
              </w:r>
            </w:ins>
          </w:p>
          <w:p w14:paraId="68207BE3" w14:textId="77777777" w:rsidR="00B42D01" w:rsidRPr="00B42D01" w:rsidRDefault="00B42D01" w:rsidP="00B42D01">
            <w:pPr>
              <w:pStyle w:val="MTH1"/>
              <w:numPr>
                <w:ilvl w:val="0"/>
                <w:numId w:val="0"/>
              </w:numPr>
              <w:spacing w:after="0"/>
              <w:ind w:left="462"/>
              <w:contextualSpacing/>
              <w:jc w:val="both"/>
              <w:rPr>
                <w:ins w:id="1720" w:author="OLTRE" w:date="2024-05-21T20:17:00Z"/>
                <w:rFonts w:ascii="Palatino Linotype" w:eastAsia="PMingLiU" w:hAnsi="Palatino Linotype" w:cs="Calibri"/>
              </w:rPr>
            </w:pPr>
          </w:p>
          <w:p w14:paraId="1E1B47B8" w14:textId="5F735F6B" w:rsidR="00C25867" w:rsidRPr="00302058" w:rsidRDefault="00C25867" w:rsidP="008D0018">
            <w:pPr>
              <w:pStyle w:val="MTH1"/>
              <w:numPr>
                <w:ilvl w:val="1"/>
                <w:numId w:val="51"/>
              </w:numPr>
              <w:spacing w:after="0"/>
              <w:ind w:left="462" w:hanging="567"/>
              <w:contextualSpacing/>
              <w:jc w:val="both"/>
              <w:rPr>
                <w:ins w:id="1721" w:author="OLTRE" w:date="2024-05-21T20:17:00Z"/>
                <w:rFonts w:ascii="Palatino Linotype" w:eastAsia="PMingLiU" w:hAnsi="Palatino Linotype" w:cs="Calibri"/>
              </w:rPr>
            </w:pPr>
            <w:ins w:id="1722" w:author="OLTRE" w:date="2024-05-21T20:17:00Z">
              <w:r w:rsidRPr="00302058">
                <w:rPr>
                  <w:rFonts w:ascii="Palatino Linotype" w:eastAsia="PMingLiU" w:hAnsi="Palatino Linotype" w:cs="Calibri"/>
                  <w:sz w:val="20"/>
                  <w:szCs w:val="20"/>
                  <w:u w:val="none"/>
                </w:rPr>
                <w:t xml:space="preserve">The Parties agree in the event the MOLHR does not approve the application for approval or </w:t>
              </w:r>
              <w:r w:rsidR="00AF0B39" w:rsidRPr="00302058">
                <w:rPr>
                  <w:rFonts w:ascii="Palatino Linotype" w:eastAsia="PMingLiU" w:hAnsi="Palatino Linotype" w:cs="Calibri"/>
                  <w:sz w:val="20"/>
                  <w:szCs w:val="20"/>
                  <w:u w:val="none"/>
                </w:rPr>
                <w:t xml:space="preserve">receipt of </w:t>
              </w:r>
              <w:r w:rsidRPr="00302058">
                <w:rPr>
                  <w:rFonts w:ascii="Palatino Linotype" w:eastAsia="PMingLiU" w:hAnsi="Palatino Linotype" w:cs="Calibri"/>
                  <w:sz w:val="20"/>
                  <w:szCs w:val="20"/>
                  <w:u w:val="none"/>
                </w:rPr>
                <w:t>notification which are required to be delivered pursuant to Article 4.2</w:t>
              </w:r>
              <w:r w:rsidR="00EA40E7" w:rsidRPr="00302058">
                <w:rPr>
                  <w:rFonts w:ascii="Palatino Linotype" w:eastAsia="PMingLiU" w:hAnsi="Palatino Linotype" w:cs="Calibri"/>
                  <w:sz w:val="20"/>
                  <w:szCs w:val="20"/>
                  <w:u w:val="none"/>
                </w:rPr>
                <w:t xml:space="preserve"> within 30 (thirty) days following Closing Date</w:t>
              </w:r>
              <w:r w:rsidRPr="00302058">
                <w:rPr>
                  <w:rFonts w:ascii="Palatino Linotype" w:eastAsia="PMingLiU" w:hAnsi="Palatino Linotype" w:cs="Calibri"/>
                  <w:sz w:val="20"/>
                  <w:szCs w:val="20"/>
                  <w:u w:val="none"/>
                </w:rPr>
                <w:t xml:space="preserve">, </w:t>
              </w:r>
              <w:r w:rsidR="000A25BA" w:rsidRPr="00302058">
                <w:rPr>
                  <w:rFonts w:ascii="Palatino Linotype" w:eastAsia="PMingLiU" w:hAnsi="Palatino Linotype" w:cs="Calibri"/>
                  <w:sz w:val="20"/>
                  <w:szCs w:val="20"/>
                  <w:u w:val="none"/>
                </w:rPr>
                <w:t xml:space="preserve">unless otherwise agreed by the Subscriber, </w:t>
              </w:r>
              <w:r w:rsidRPr="00302058">
                <w:rPr>
                  <w:rFonts w:ascii="Palatino Linotype" w:eastAsia="PMingLiU" w:hAnsi="Palatino Linotype" w:cs="Calibri"/>
                  <w:sz w:val="20"/>
                  <w:szCs w:val="20"/>
                  <w:u w:val="none"/>
                </w:rPr>
                <w:t>the Company shall immediately refund all payments made by the Subscriber to the Company, including the Investment Issue Price, in full amount without deduction of any kind</w:t>
              </w:r>
              <w:r w:rsidR="004551E0" w:rsidRPr="00302058">
                <w:rPr>
                  <w:rFonts w:ascii="Palatino Linotype" w:eastAsia="PMingLiU" w:hAnsi="Palatino Linotype" w:cs="Calibri"/>
                  <w:sz w:val="20"/>
                  <w:szCs w:val="20"/>
                  <w:u w:val="none"/>
                </w:rPr>
                <w:t xml:space="preserve"> and the </w:t>
              </w:r>
              <w:r w:rsidR="00993BEC" w:rsidRPr="00302058">
                <w:rPr>
                  <w:rFonts w:ascii="Palatino Linotype" w:eastAsia="PMingLiU" w:hAnsi="Palatino Linotype" w:cs="Calibri"/>
                  <w:sz w:val="20"/>
                  <w:szCs w:val="20"/>
                  <w:u w:val="none"/>
                </w:rPr>
                <w:t xml:space="preserve">Shares </w:t>
              </w:r>
              <w:r w:rsidR="004551E0" w:rsidRPr="00302058">
                <w:rPr>
                  <w:rFonts w:ascii="Palatino Linotype" w:eastAsia="PMingLiU" w:hAnsi="Palatino Linotype" w:cs="Calibri"/>
                  <w:sz w:val="20"/>
                  <w:szCs w:val="20"/>
                  <w:u w:val="none"/>
                </w:rPr>
                <w:t>subscription shall be deemed to have never been conducted</w:t>
              </w:r>
              <w:r w:rsidR="00BA21C8" w:rsidRPr="00302058">
                <w:rPr>
                  <w:rFonts w:ascii="Palatino Linotype" w:eastAsia="PMingLiU" w:hAnsi="Palatino Linotype" w:cs="Calibri"/>
                  <w:sz w:val="20"/>
                  <w:szCs w:val="20"/>
                  <w:u w:val="none"/>
                </w:rPr>
                <w:t>.</w:t>
              </w:r>
            </w:ins>
          </w:p>
          <w:p w14:paraId="23E410C1" w14:textId="77777777" w:rsidR="002C3A1B" w:rsidRPr="00302058" w:rsidRDefault="002C3A1B" w:rsidP="006A39AB">
            <w:pPr>
              <w:pStyle w:val="level3"/>
              <w:numPr>
                <w:ilvl w:val="0"/>
                <w:numId w:val="0"/>
              </w:numPr>
              <w:spacing w:before="0" w:line="240" w:lineRule="auto"/>
              <w:jc w:val="both"/>
              <w:rPr>
                <w:ins w:id="1723" w:author="OLTRE" w:date="2024-05-21T20:17:00Z"/>
                <w:rFonts w:ascii="Palatino Linotype" w:eastAsia="PMingLiU" w:hAnsi="Palatino Linotype" w:cs="Calibri"/>
                <w:lang w:val="id-ID"/>
              </w:rPr>
            </w:pPr>
          </w:p>
          <w:p w14:paraId="319C9A8F" w14:textId="60E3AA6B" w:rsidR="009032AE" w:rsidRPr="00302058" w:rsidRDefault="009032AE" w:rsidP="008D0018">
            <w:pPr>
              <w:pStyle w:val="MTH1"/>
              <w:numPr>
                <w:ilvl w:val="1"/>
                <w:numId w:val="51"/>
              </w:numPr>
              <w:spacing w:after="0"/>
              <w:ind w:left="462" w:hanging="567"/>
              <w:contextualSpacing/>
              <w:jc w:val="both"/>
              <w:rPr>
                <w:ins w:id="1724" w:author="OLTRE" w:date="2024-05-21T20:17:00Z"/>
                <w:rFonts w:ascii="Palatino Linotype" w:eastAsia="PMingLiU" w:hAnsi="Palatino Linotype" w:cs="Calibri"/>
              </w:rPr>
            </w:pPr>
            <w:ins w:id="1725" w:author="OLTRE" w:date="2024-05-21T20:17:00Z">
              <w:r w:rsidRPr="00302058">
                <w:rPr>
                  <w:rFonts w:ascii="Palatino Linotype" w:eastAsia="PMingLiU" w:hAnsi="Palatino Linotype" w:cs="Calibri"/>
                  <w:sz w:val="20"/>
                  <w:szCs w:val="20"/>
                </w:rPr>
                <w:t>Effect of Termination</w:t>
              </w:r>
            </w:ins>
          </w:p>
          <w:p w14:paraId="1FA56915" w14:textId="54A58A44" w:rsidR="00BF6EB8" w:rsidRPr="00302058" w:rsidRDefault="00BF6EB8" w:rsidP="00BF6EB8">
            <w:pPr>
              <w:pStyle w:val="MTH1"/>
              <w:numPr>
                <w:ilvl w:val="2"/>
                <w:numId w:val="96"/>
              </w:numPr>
              <w:spacing w:after="0"/>
              <w:ind w:left="888" w:hanging="426"/>
              <w:contextualSpacing/>
              <w:jc w:val="both"/>
              <w:rPr>
                <w:ins w:id="1726" w:author="OLTRE" w:date="2024-05-21T20:17:00Z"/>
                <w:rFonts w:ascii="Palatino Linotype" w:eastAsia="PMingLiU" w:hAnsi="Palatino Linotype" w:cs="Calibri"/>
                <w:sz w:val="20"/>
                <w:szCs w:val="20"/>
                <w:u w:val="none"/>
              </w:rPr>
            </w:pPr>
            <w:ins w:id="1727" w:author="OLTRE" w:date="2024-05-21T20:17:00Z">
              <w:r w:rsidRPr="00302058">
                <w:rPr>
                  <w:rFonts w:ascii="Palatino Linotype" w:eastAsia="PMingLiU" w:hAnsi="Palatino Linotype" w:cs="Calibri"/>
                  <w:sz w:val="20"/>
                  <w:szCs w:val="20"/>
                  <w:u w:val="none"/>
                </w:rPr>
                <w:t>Upon the termination as referred to in Article 10 above, all rights and obligations of the Parties hereunder shall terminate save for (i) those set out in the provisions of Article 9 (Indemnity) and (ii) all accrued rights and liabilities of the Parties in respect of damages for non-performance of any obligation falling due for performance or otherwise for breach of contract prior to such termination which shall continue to exist.</w:t>
              </w:r>
            </w:ins>
          </w:p>
          <w:p w14:paraId="0314E343" w14:textId="77777777" w:rsidR="006B75D5" w:rsidRDefault="006B75D5" w:rsidP="006B75D5">
            <w:pPr>
              <w:pStyle w:val="MTH1"/>
              <w:numPr>
                <w:ilvl w:val="0"/>
                <w:numId w:val="0"/>
              </w:numPr>
              <w:spacing w:after="0"/>
              <w:ind w:left="888"/>
              <w:contextualSpacing/>
              <w:jc w:val="both"/>
              <w:rPr>
                <w:ins w:id="1728" w:author="OLTRE" w:date="2024-05-21T20:17:00Z"/>
                <w:rFonts w:ascii="Palatino Linotype" w:eastAsia="PMingLiU" w:hAnsi="Palatino Linotype" w:cs="Calibri"/>
                <w:sz w:val="20"/>
                <w:szCs w:val="20"/>
                <w:u w:val="none"/>
              </w:rPr>
            </w:pPr>
          </w:p>
          <w:p w14:paraId="4693A5C1" w14:textId="5F811E5D" w:rsidR="009032AE" w:rsidRPr="00302058" w:rsidRDefault="0006260C" w:rsidP="008D0018">
            <w:pPr>
              <w:pStyle w:val="MTH1"/>
              <w:numPr>
                <w:ilvl w:val="2"/>
                <w:numId w:val="96"/>
              </w:numPr>
              <w:spacing w:after="0"/>
              <w:ind w:left="888" w:hanging="426"/>
              <w:contextualSpacing/>
              <w:jc w:val="both"/>
              <w:rPr>
                <w:rFonts w:ascii="Palatino Linotype" w:eastAsia="PMingLiU" w:hAnsi="Palatino Linotype"/>
                <w:sz w:val="20"/>
                <w:u w:val="none"/>
                <w:rPrChange w:id="1729" w:author="OLTRE" w:date="2024-05-21T20:17:00Z">
                  <w:rPr>
                    <w:rFonts w:ascii="Palatino Linotype" w:eastAsia="PMingLiU" w:hAnsi="Palatino Linotype"/>
                  </w:rPr>
                </w:rPrChange>
              </w:rPr>
              <w:pPrChange w:id="1730" w:author="OLTRE" w:date="2024-05-21T20:17:00Z">
                <w:pPr>
                  <w:pStyle w:val="level3"/>
                  <w:numPr>
                    <w:ilvl w:val="0"/>
                    <w:numId w:val="0"/>
                  </w:numPr>
                  <w:tabs>
                    <w:tab w:val="clear" w:pos="1418"/>
                  </w:tabs>
                  <w:spacing w:before="0" w:line="240" w:lineRule="auto"/>
                  <w:ind w:left="0" w:firstLine="0"/>
                  <w:jc w:val="both"/>
                </w:pPr>
              </w:pPrChange>
            </w:pPr>
            <w:ins w:id="1731" w:author="OLTRE" w:date="2024-05-21T20:17:00Z">
              <w:r w:rsidRPr="00302058">
                <w:rPr>
                  <w:rFonts w:ascii="Palatino Linotype" w:eastAsia="PMingLiU" w:hAnsi="Palatino Linotype" w:cs="Calibri"/>
                  <w:sz w:val="20"/>
                  <w:szCs w:val="20"/>
                  <w:u w:val="none"/>
                </w:rPr>
                <w:t>N</w:t>
              </w:r>
              <w:r w:rsidR="00432683" w:rsidRPr="00302058">
                <w:rPr>
                  <w:rFonts w:ascii="Palatino Linotype" w:eastAsia="PMingLiU" w:hAnsi="Palatino Linotype" w:cs="Calibri"/>
                  <w:sz w:val="20"/>
                  <w:szCs w:val="20"/>
                  <w:u w:val="none"/>
                </w:rPr>
                <w:t xml:space="preserve">otwithstanding </w:t>
              </w:r>
              <w:r w:rsidR="005F3447" w:rsidRPr="00302058">
                <w:rPr>
                  <w:rFonts w:ascii="Palatino Linotype" w:eastAsia="PMingLiU" w:hAnsi="Palatino Linotype" w:cs="Calibri"/>
                  <w:sz w:val="20"/>
                  <w:szCs w:val="20"/>
                  <w:u w:val="none"/>
                </w:rPr>
                <w:t>the provision in Article 10.3(a) above</w:t>
              </w:r>
              <w:r w:rsidR="00432683" w:rsidRPr="00302058">
                <w:rPr>
                  <w:rFonts w:ascii="Palatino Linotype" w:eastAsia="PMingLiU" w:hAnsi="Palatino Linotype" w:cs="Calibri"/>
                  <w:sz w:val="20"/>
                  <w:szCs w:val="20"/>
                  <w:u w:val="none"/>
                </w:rPr>
                <w:t xml:space="preserve">, </w:t>
              </w:r>
              <w:r w:rsidR="005F3447" w:rsidRPr="00302058">
                <w:rPr>
                  <w:rFonts w:ascii="Palatino Linotype" w:eastAsia="PMingLiU" w:hAnsi="Palatino Linotype" w:cs="Calibri"/>
                  <w:sz w:val="20"/>
                  <w:szCs w:val="20"/>
                  <w:u w:val="none"/>
                </w:rPr>
                <w:t>in the event</w:t>
              </w:r>
              <w:r w:rsidR="007D34BB" w:rsidRPr="00302058">
                <w:rPr>
                  <w:rFonts w:ascii="Palatino Linotype" w:eastAsia="PMingLiU" w:hAnsi="Palatino Linotype" w:cs="Calibri"/>
                  <w:sz w:val="20"/>
                  <w:szCs w:val="20"/>
                  <w:u w:val="none"/>
                </w:rPr>
                <w:t xml:space="preserve"> the termination of this Agreement is conducted on or before the </w:t>
              </w:r>
              <w:r w:rsidR="00CB19B6" w:rsidRPr="00302058">
                <w:rPr>
                  <w:rFonts w:ascii="Palatino Linotype" w:eastAsia="PMingLiU" w:hAnsi="Palatino Linotype" w:cs="Calibri"/>
                  <w:sz w:val="20"/>
                  <w:szCs w:val="20"/>
                  <w:u w:val="none"/>
                </w:rPr>
                <w:t xml:space="preserve">Completion Date </w:t>
              </w:r>
              <w:r w:rsidR="007D34BB" w:rsidRPr="00302058">
                <w:rPr>
                  <w:rFonts w:ascii="Palatino Linotype" w:eastAsia="PMingLiU" w:hAnsi="Palatino Linotype" w:cs="Calibri"/>
                  <w:sz w:val="20"/>
                  <w:szCs w:val="20"/>
                  <w:u w:val="none"/>
                </w:rPr>
                <w:t>and</w:t>
              </w:r>
              <w:r w:rsidR="005F3447" w:rsidRPr="00302058">
                <w:rPr>
                  <w:rFonts w:ascii="Palatino Linotype" w:eastAsia="PMingLiU" w:hAnsi="Palatino Linotype" w:cs="Calibri"/>
                  <w:sz w:val="20"/>
                  <w:szCs w:val="20"/>
                  <w:u w:val="none"/>
                </w:rPr>
                <w:t xml:space="preserve"> </w:t>
              </w:r>
              <w:r w:rsidR="009032AE" w:rsidRPr="00302058">
                <w:rPr>
                  <w:rFonts w:ascii="Palatino Linotype" w:eastAsia="PMingLiU" w:hAnsi="Palatino Linotype" w:cs="Calibri"/>
                  <w:sz w:val="20"/>
                  <w:szCs w:val="20"/>
                  <w:u w:val="none"/>
                </w:rPr>
                <w:t xml:space="preserve">the </w:t>
              </w:r>
              <w:r w:rsidR="009066B7" w:rsidRPr="00302058">
                <w:rPr>
                  <w:rFonts w:ascii="Palatino Linotype" w:eastAsia="PMingLiU" w:hAnsi="Palatino Linotype" w:cs="Calibri"/>
                  <w:sz w:val="20"/>
                  <w:szCs w:val="20"/>
                  <w:u w:val="none"/>
                </w:rPr>
                <w:t>Subscriber has paid the Investment Issue Price,</w:t>
              </w:r>
            </w:ins>
            <w:r w:rsidR="009066B7" w:rsidRPr="00302058">
              <w:rPr>
                <w:rFonts w:ascii="Palatino Linotype" w:eastAsia="PMingLiU" w:hAnsi="Palatino Linotype"/>
                <w:sz w:val="20"/>
                <w:u w:val="none"/>
                <w:rPrChange w:id="1732" w:author="OLTRE" w:date="2024-05-21T20:17:00Z">
                  <w:rPr>
                    <w:rFonts w:ascii="Palatino Linotype" w:eastAsia="PMingLiU" w:hAnsi="Palatino Linotype"/>
                  </w:rPr>
                </w:rPrChange>
              </w:rPr>
              <w:t xml:space="preserve"> the </w:t>
            </w:r>
            <w:r w:rsidR="009032AE" w:rsidRPr="00302058">
              <w:rPr>
                <w:rFonts w:ascii="Palatino Linotype" w:eastAsia="PMingLiU" w:hAnsi="Palatino Linotype"/>
                <w:sz w:val="20"/>
                <w:u w:val="none"/>
                <w:rPrChange w:id="1733" w:author="OLTRE" w:date="2024-05-21T20:17:00Z">
                  <w:rPr>
                    <w:rFonts w:ascii="Palatino Linotype" w:eastAsia="PMingLiU" w:hAnsi="Palatino Linotype"/>
                  </w:rPr>
                </w:rPrChange>
              </w:rPr>
              <w:t xml:space="preserve">Company shall refund all payments made by the </w:t>
            </w:r>
            <w:del w:id="1734" w:author="OLTRE" w:date="2024-05-21T20:17:00Z">
              <w:r w:rsidR="009032AE" w:rsidRPr="00CC329B">
                <w:rPr>
                  <w:rFonts w:ascii="Palatino Linotype" w:hAnsi="Palatino Linotype" w:cs="Verdana"/>
                  <w:bCs/>
                </w:rPr>
                <w:delText>Subscriber</w:delText>
              </w:r>
              <w:r w:rsidR="00CC12B6" w:rsidRPr="00CC329B">
                <w:rPr>
                  <w:rFonts w:ascii="Palatino Linotype" w:hAnsi="Palatino Linotype" w:cs="Verdana"/>
                  <w:bCs/>
                </w:rPr>
                <w:delText>s</w:delText>
              </w:r>
            </w:del>
            <w:ins w:id="1735" w:author="OLTRE" w:date="2024-05-21T20:17:00Z">
              <w:r w:rsidR="009032AE" w:rsidRPr="00302058">
                <w:rPr>
                  <w:rFonts w:ascii="Palatino Linotype" w:eastAsia="PMingLiU" w:hAnsi="Palatino Linotype" w:cs="Calibri"/>
                  <w:sz w:val="20"/>
                  <w:szCs w:val="20"/>
                  <w:u w:val="none"/>
                </w:rPr>
                <w:t>Subscriber</w:t>
              </w:r>
            </w:ins>
            <w:r w:rsidR="009032AE" w:rsidRPr="00302058">
              <w:rPr>
                <w:rFonts w:ascii="Palatino Linotype" w:eastAsia="PMingLiU" w:hAnsi="Palatino Linotype"/>
                <w:sz w:val="20"/>
                <w:u w:val="none"/>
                <w:rPrChange w:id="1736" w:author="OLTRE" w:date="2024-05-21T20:17:00Z">
                  <w:rPr>
                    <w:rFonts w:ascii="Palatino Linotype" w:eastAsia="PMingLiU" w:hAnsi="Palatino Linotype"/>
                  </w:rPr>
                </w:rPrChange>
              </w:rPr>
              <w:t xml:space="preserve"> in full amount without </w:t>
            </w:r>
            <w:del w:id="1737" w:author="OLTRE" w:date="2024-05-21T20:17:00Z">
              <w:r w:rsidR="009032AE" w:rsidRPr="00CC329B">
                <w:rPr>
                  <w:rFonts w:ascii="Palatino Linotype" w:hAnsi="Palatino Linotype" w:cs="Verdana"/>
                  <w:bCs/>
                </w:rPr>
                <w:delText xml:space="preserve">any </w:delText>
              </w:r>
            </w:del>
            <w:r w:rsidR="009032AE" w:rsidRPr="00302058">
              <w:rPr>
                <w:rFonts w:ascii="Palatino Linotype" w:eastAsia="PMingLiU" w:hAnsi="Palatino Linotype"/>
                <w:sz w:val="20"/>
                <w:u w:val="none"/>
                <w:rPrChange w:id="1738" w:author="OLTRE" w:date="2024-05-21T20:17:00Z">
                  <w:rPr>
                    <w:rFonts w:ascii="Palatino Linotype" w:eastAsia="PMingLiU" w:hAnsi="Palatino Linotype"/>
                  </w:rPr>
                </w:rPrChange>
              </w:rPr>
              <w:t>deduction</w:t>
            </w:r>
            <w:r w:rsidR="00425B04" w:rsidRPr="00302058">
              <w:rPr>
                <w:rFonts w:ascii="Palatino Linotype" w:eastAsia="PMingLiU" w:hAnsi="Palatino Linotype"/>
                <w:sz w:val="20"/>
                <w:u w:val="none"/>
                <w:rPrChange w:id="1739" w:author="OLTRE" w:date="2024-05-21T20:17:00Z">
                  <w:rPr>
                    <w:rFonts w:ascii="Palatino Linotype" w:eastAsia="PMingLiU" w:hAnsi="Palatino Linotype"/>
                  </w:rPr>
                </w:rPrChange>
              </w:rPr>
              <w:t xml:space="preserve"> </w:t>
            </w:r>
            <w:del w:id="1740" w:author="OLTRE" w:date="2024-05-21T20:17:00Z">
              <w:r w:rsidR="009032AE" w:rsidRPr="00CC329B">
                <w:rPr>
                  <w:rFonts w:ascii="Palatino Linotype" w:hAnsi="Palatino Linotype" w:cs="Verdana"/>
                  <w:bCs/>
                </w:rPr>
                <w:delText xml:space="preserve">from the </w:delText>
              </w:r>
              <w:r w:rsidR="009032AE" w:rsidRPr="00CC329B">
                <w:rPr>
                  <w:rFonts w:ascii="Palatino Linotype" w:hAnsi="Palatino Linotype"/>
                </w:rPr>
                <w:delText>Relevant Consideration Amount</w:delText>
              </w:r>
            </w:del>
            <w:ins w:id="1741" w:author="OLTRE" w:date="2024-05-21T20:17:00Z">
              <w:r w:rsidR="00425B04" w:rsidRPr="00302058">
                <w:rPr>
                  <w:rFonts w:ascii="Palatino Linotype" w:eastAsia="PMingLiU" w:hAnsi="Palatino Linotype" w:cs="Calibri"/>
                  <w:sz w:val="20"/>
                  <w:szCs w:val="20"/>
                  <w:u w:val="none"/>
                </w:rPr>
                <w:t>of any kind</w:t>
              </w:r>
            </w:ins>
            <w:r w:rsidR="00D0653C" w:rsidRPr="00302058">
              <w:rPr>
                <w:rFonts w:ascii="Palatino Linotype" w:eastAsia="PMingLiU" w:hAnsi="Palatino Linotype"/>
                <w:sz w:val="20"/>
                <w:u w:val="none"/>
                <w:rPrChange w:id="1742" w:author="OLTRE" w:date="2024-05-21T20:17:00Z">
                  <w:rPr>
                    <w:rFonts w:ascii="Palatino Linotype" w:eastAsia="PMingLiU" w:hAnsi="Palatino Linotype"/>
                  </w:rPr>
                </w:rPrChange>
              </w:rPr>
              <w:t>.</w:t>
            </w:r>
          </w:p>
          <w:p w14:paraId="34AC858B" w14:textId="77777777" w:rsidR="009032AE" w:rsidRPr="00302058" w:rsidRDefault="009032AE" w:rsidP="006A39AB">
            <w:pPr>
              <w:pStyle w:val="level3"/>
              <w:numPr>
                <w:ilvl w:val="0"/>
                <w:numId w:val="0"/>
              </w:numPr>
              <w:spacing w:before="0" w:line="240" w:lineRule="auto"/>
              <w:jc w:val="both"/>
              <w:rPr>
                <w:rFonts w:ascii="Palatino Linotype" w:eastAsia="PMingLiU" w:hAnsi="Palatino Linotype" w:cs="Calibri"/>
              </w:rPr>
            </w:pPr>
          </w:p>
          <w:p w14:paraId="7776C99F" w14:textId="77777777" w:rsidR="009032AE" w:rsidRDefault="009032AE" w:rsidP="004C37F8">
            <w:pPr>
              <w:pStyle w:val="level3"/>
              <w:numPr>
                <w:ilvl w:val="0"/>
                <w:numId w:val="0"/>
              </w:numPr>
              <w:spacing w:before="0" w:line="240" w:lineRule="auto"/>
              <w:jc w:val="both"/>
              <w:rPr>
                <w:del w:id="1743" w:author="OLTRE" w:date="2024-05-21T20:17:00Z"/>
                <w:rFonts w:ascii="Palatino Linotype" w:eastAsia="PMingLiU" w:hAnsi="Palatino Linotype" w:cs="Calibri"/>
              </w:rPr>
            </w:pPr>
          </w:p>
          <w:p w14:paraId="7F6380D2" w14:textId="594F4A60" w:rsidR="00216F69" w:rsidRPr="00302058" w:rsidRDefault="00701A20" w:rsidP="008D0018">
            <w:pPr>
              <w:pStyle w:val="MTH1"/>
              <w:numPr>
                <w:ilvl w:val="1"/>
                <w:numId w:val="51"/>
              </w:numPr>
              <w:spacing w:after="0"/>
              <w:ind w:left="462" w:hanging="567"/>
              <w:contextualSpacing/>
              <w:jc w:val="both"/>
              <w:rPr>
                <w:rFonts w:ascii="Palatino Linotype" w:eastAsia="PMingLiU" w:hAnsi="Palatino Linotype" w:cs="Calibri"/>
              </w:rPr>
              <w:pPrChange w:id="1744" w:author="OLTRE" w:date="2024-05-21T20:17:00Z">
                <w:pPr>
                  <w:pStyle w:val="level3"/>
                  <w:numPr>
                    <w:ilvl w:val="0"/>
                    <w:numId w:val="0"/>
                  </w:numPr>
                  <w:tabs>
                    <w:tab w:val="clear" w:pos="1418"/>
                  </w:tabs>
                  <w:spacing w:before="0" w:line="240" w:lineRule="auto"/>
                  <w:ind w:left="0" w:firstLine="0"/>
                  <w:jc w:val="both"/>
                </w:pPr>
              </w:pPrChange>
            </w:pPr>
            <w:del w:id="1745" w:author="OLTRE" w:date="2024-05-21T20:17:00Z">
              <w:r>
                <w:rPr>
                  <w:rFonts w:ascii="Palatino Linotype" w:eastAsia="PMingLiU" w:hAnsi="Palatino Linotype" w:cs="Calibri"/>
                </w:rPr>
                <w:delText>5.3</w:delText>
              </w:r>
              <w:r w:rsidR="00216F69" w:rsidRPr="0013565F">
                <w:rPr>
                  <w:rFonts w:ascii="Palatino Linotype" w:eastAsia="PMingLiU" w:hAnsi="Palatino Linotype" w:cs="Calibri"/>
                </w:rPr>
                <w:delText xml:space="preserve"> </w:delText>
              </w:r>
            </w:del>
            <w:r w:rsidR="00216F69" w:rsidRPr="00302058">
              <w:rPr>
                <w:rFonts w:ascii="Palatino Linotype" w:eastAsia="PMingLiU" w:hAnsi="Palatino Linotype"/>
                <w:sz w:val="20"/>
                <w:u w:val="none"/>
                <w:rPrChange w:id="1746" w:author="OLTRE" w:date="2024-05-21T20:17:00Z">
                  <w:rPr>
                    <w:rFonts w:ascii="Palatino Linotype" w:eastAsia="PMingLiU" w:hAnsi="Palatino Linotype"/>
                  </w:rPr>
                </w:rPrChange>
              </w:rPr>
              <w:t xml:space="preserve">For the purpose of termination of this Agreement, the Parties agree to waive the provisions of Article 1266 </w:t>
            </w:r>
            <w:del w:id="1747" w:author="OLTRE" w:date="2024-05-21T20:17:00Z">
              <w:r w:rsidR="00216F69" w:rsidRPr="0013565F">
                <w:rPr>
                  <w:rFonts w:ascii="Palatino Linotype" w:eastAsia="PMingLiU" w:hAnsi="Palatino Linotype" w:cs="Calibri"/>
                </w:rPr>
                <w:delText xml:space="preserve">paragraph two and three </w:delText>
              </w:r>
            </w:del>
            <w:r w:rsidR="00216F69" w:rsidRPr="00302058">
              <w:rPr>
                <w:rFonts w:ascii="Palatino Linotype" w:eastAsia="PMingLiU" w:hAnsi="Palatino Linotype"/>
                <w:sz w:val="20"/>
                <w:u w:val="none"/>
                <w:rPrChange w:id="1748" w:author="OLTRE" w:date="2024-05-21T20:17:00Z">
                  <w:rPr>
                    <w:rFonts w:ascii="Palatino Linotype" w:eastAsia="PMingLiU" w:hAnsi="Palatino Linotype"/>
                  </w:rPr>
                </w:rPrChange>
              </w:rPr>
              <w:t xml:space="preserve">of the Indonesian Civil Code to the extent that judicial decision </w:t>
            </w:r>
            <w:del w:id="1749" w:author="OLTRE" w:date="2024-05-21T20:17:00Z">
              <w:r w:rsidR="00216F69" w:rsidRPr="0013565F">
                <w:rPr>
                  <w:rFonts w:ascii="Palatino Linotype" w:eastAsia="PMingLiU" w:hAnsi="Palatino Linotype" w:cs="Calibri"/>
                </w:rPr>
                <w:delText>is</w:delText>
              </w:r>
            </w:del>
            <w:ins w:id="1750" w:author="OLTRE" w:date="2024-05-21T20:17:00Z">
              <w:r w:rsidR="00B72EB6" w:rsidRPr="00302058">
                <w:rPr>
                  <w:rFonts w:ascii="Palatino Linotype" w:eastAsia="PMingLiU" w:hAnsi="Palatino Linotype" w:cs="Calibri"/>
                  <w:sz w:val="20"/>
                  <w:szCs w:val="20"/>
                  <w:u w:val="none"/>
                </w:rPr>
                <w:t>shall</w:t>
              </w:r>
            </w:ins>
            <w:r w:rsidR="00B72EB6" w:rsidRPr="00302058">
              <w:rPr>
                <w:rFonts w:ascii="Palatino Linotype" w:eastAsia="PMingLiU" w:hAnsi="Palatino Linotype"/>
                <w:sz w:val="20"/>
                <w:u w:val="none"/>
                <w:rPrChange w:id="1751" w:author="OLTRE" w:date="2024-05-21T20:17:00Z">
                  <w:rPr>
                    <w:rFonts w:ascii="Palatino Linotype" w:eastAsia="PMingLiU" w:hAnsi="Palatino Linotype"/>
                  </w:rPr>
                </w:rPrChange>
              </w:rPr>
              <w:t xml:space="preserve"> </w:t>
            </w:r>
            <w:r w:rsidR="00216F69" w:rsidRPr="00302058">
              <w:rPr>
                <w:rFonts w:ascii="Palatino Linotype" w:eastAsia="PMingLiU" w:hAnsi="Palatino Linotype"/>
                <w:sz w:val="20"/>
                <w:u w:val="none"/>
                <w:rPrChange w:id="1752" w:author="OLTRE" w:date="2024-05-21T20:17:00Z">
                  <w:rPr>
                    <w:rFonts w:ascii="Palatino Linotype" w:eastAsia="PMingLiU" w:hAnsi="Palatino Linotype"/>
                  </w:rPr>
                </w:rPrChange>
              </w:rPr>
              <w:t>not</w:t>
            </w:r>
            <w:ins w:id="1753" w:author="OLTRE" w:date="2024-05-21T20:17:00Z">
              <w:r w:rsidR="00216F69" w:rsidRPr="00302058">
                <w:rPr>
                  <w:rFonts w:ascii="Palatino Linotype" w:eastAsia="PMingLiU" w:hAnsi="Palatino Linotype" w:cs="Calibri"/>
                  <w:sz w:val="20"/>
                  <w:szCs w:val="20"/>
                  <w:u w:val="none"/>
                </w:rPr>
                <w:t xml:space="preserve"> </w:t>
              </w:r>
              <w:r w:rsidR="00B72EB6" w:rsidRPr="00302058">
                <w:rPr>
                  <w:rFonts w:ascii="Palatino Linotype" w:eastAsia="PMingLiU" w:hAnsi="Palatino Linotype" w:cs="Calibri"/>
                  <w:sz w:val="20"/>
                  <w:szCs w:val="20"/>
                  <w:u w:val="none"/>
                </w:rPr>
                <w:t>be</w:t>
              </w:r>
            </w:ins>
            <w:r w:rsidR="00B72EB6" w:rsidRPr="00302058">
              <w:rPr>
                <w:rFonts w:ascii="Palatino Linotype" w:eastAsia="PMingLiU" w:hAnsi="Palatino Linotype"/>
                <w:sz w:val="20"/>
                <w:u w:val="none"/>
                <w:rPrChange w:id="1754" w:author="OLTRE" w:date="2024-05-21T20:17:00Z">
                  <w:rPr>
                    <w:rFonts w:ascii="Palatino Linotype" w:eastAsia="PMingLiU" w:hAnsi="Palatino Linotype"/>
                  </w:rPr>
                </w:rPrChange>
              </w:rPr>
              <w:t xml:space="preserve"> </w:t>
            </w:r>
            <w:r w:rsidR="00216F69" w:rsidRPr="00302058">
              <w:rPr>
                <w:rFonts w:ascii="Palatino Linotype" w:eastAsia="PMingLiU" w:hAnsi="Palatino Linotype"/>
                <w:sz w:val="20"/>
                <w:u w:val="none"/>
                <w:rPrChange w:id="1755" w:author="OLTRE" w:date="2024-05-21T20:17:00Z">
                  <w:rPr>
                    <w:rFonts w:ascii="Palatino Linotype" w:eastAsia="PMingLiU" w:hAnsi="Palatino Linotype"/>
                  </w:rPr>
                </w:rPrChange>
              </w:rPr>
              <w:t>required to terminate this Agreement.</w:t>
            </w:r>
          </w:p>
          <w:p w14:paraId="51E53498" w14:textId="77777777" w:rsidR="00216F69" w:rsidRPr="0013565F" w:rsidRDefault="00216F69" w:rsidP="004C37F8">
            <w:pPr>
              <w:pStyle w:val="Btext"/>
              <w:spacing w:after="0"/>
              <w:ind w:firstLine="0"/>
              <w:contextualSpacing/>
              <w:rPr>
                <w:del w:id="1756" w:author="OLTRE" w:date="2024-05-21T20:17:00Z"/>
                <w:rFonts w:ascii="Palatino Linotype" w:eastAsia="PMingLiU" w:hAnsi="Palatino Linotype" w:cs="Calibri"/>
                <w:sz w:val="20"/>
                <w:szCs w:val="20"/>
              </w:rPr>
            </w:pPr>
          </w:p>
          <w:p w14:paraId="0C35C84A" w14:textId="77777777" w:rsidR="00216F69" w:rsidRPr="00302058" w:rsidRDefault="00216F69" w:rsidP="006A39AB">
            <w:pPr>
              <w:pStyle w:val="Btext"/>
              <w:spacing w:after="0"/>
              <w:ind w:firstLine="0"/>
              <w:contextualSpacing/>
              <w:rPr>
                <w:rFonts w:ascii="Palatino Linotype" w:hAnsi="Palatino Linotype"/>
                <w:sz w:val="20"/>
                <w:szCs w:val="20"/>
              </w:rPr>
            </w:pPr>
          </w:p>
        </w:tc>
        <w:tc>
          <w:tcPr>
            <w:tcW w:w="4150" w:type="dxa"/>
            <w:shd w:val="clear" w:color="auto" w:fill="auto"/>
          </w:tcPr>
          <w:p w14:paraId="06517031" w14:textId="77777777" w:rsidR="00866157"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Change w:id="1757"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758" w:author="OLTRE" w:date="2024-05-21T20:17:00Z">
                  <w:rPr>
                    <w:rFonts w:ascii="Palatino Linotype" w:hAnsi="Palatino Linotype"/>
                    <w:b w:val="0"/>
                    <w:sz w:val="20"/>
                  </w:rPr>
                </w:rPrChange>
              </w:rPr>
              <w:t>Pemutusan Perjanjian</w:t>
            </w:r>
          </w:p>
          <w:p w14:paraId="7D49A8D7"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759" w:author="OLTRE" w:date="2024-05-21T20:17:00Z">
                  <w:rPr>
                    <w:rFonts w:ascii="Palatino Linotype" w:hAnsi="Palatino Linotype"/>
                    <w:b w:val="0"/>
                    <w:sz w:val="20"/>
                    <w:lang w:val="id-ID"/>
                  </w:rPr>
                </w:rPrChange>
              </w:rPr>
            </w:pPr>
          </w:p>
          <w:p w14:paraId="0DDF4448" w14:textId="77777777" w:rsidR="00216F69"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lang w:val="id-ID"/>
                <w:rPrChange w:id="176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761" w:author="OLTRE" w:date="2024-05-21T20:17:00Z">
                  <w:rPr>
                    <w:rFonts w:ascii="Palatino Linotype" w:hAnsi="Palatino Linotype"/>
                    <w:b w:val="0"/>
                    <w:sz w:val="20"/>
                  </w:rPr>
                </w:rPrChange>
              </w:rPr>
              <w:t>Perjanjian ini dapat diputus:</w:t>
            </w:r>
          </w:p>
          <w:p w14:paraId="494B4184"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762" w:author="OLTRE" w:date="2024-05-21T20:17:00Z">
                  <w:rPr>
                    <w:rFonts w:ascii="Palatino Linotype" w:hAnsi="Palatino Linotype"/>
                    <w:b w:val="0"/>
                    <w:sz w:val="20"/>
                    <w:lang w:val="id-ID"/>
                  </w:rPr>
                </w:rPrChange>
              </w:rPr>
            </w:pPr>
          </w:p>
          <w:p w14:paraId="671D4A1B" w14:textId="77777777" w:rsidR="00216F69" w:rsidRPr="00302058" w:rsidRDefault="00216F69" w:rsidP="006A39AB">
            <w:pPr>
              <w:pStyle w:val="level3"/>
              <w:numPr>
                <w:ilvl w:val="0"/>
                <w:numId w:val="0"/>
              </w:numPr>
              <w:spacing w:before="0" w:line="240" w:lineRule="auto"/>
              <w:jc w:val="both"/>
              <w:rPr>
                <w:rFonts w:ascii="Palatino Linotype" w:hAnsi="Palatino Linotype"/>
                <w:color w:val="E7E6E6" w:themeColor="background2"/>
                <w:lang w:val="id-ID"/>
                <w:rPrChange w:id="1763" w:author="OLTRE" w:date="2024-05-21T20:17:00Z">
                  <w:rPr>
                    <w:rFonts w:ascii="Palatino Linotype" w:hAnsi="Palatino Linotype"/>
                    <w:lang w:val="id-ID"/>
                  </w:rPr>
                </w:rPrChange>
              </w:rPr>
            </w:pPr>
            <w:r w:rsidRPr="00302058">
              <w:rPr>
                <w:rFonts w:ascii="Palatino Linotype" w:hAnsi="Palatino Linotype"/>
                <w:color w:val="E7E6E6" w:themeColor="background2"/>
                <w:rPrChange w:id="1764" w:author="OLTRE" w:date="2024-05-21T20:17:00Z">
                  <w:rPr>
                    <w:rFonts w:ascii="Palatino Linotype" w:hAnsi="Palatino Linotype"/>
                  </w:rPr>
                </w:rPrChange>
              </w:rPr>
              <w:t>dengan kesepakatan tertulis antara Para Pihak; atau</w:t>
            </w:r>
          </w:p>
          <w:p w14:paraId="69B0CFE3" w14:textId="77777777" w:rsidR="002C3A1B" w:rsidRPr="00302058" w:rsidRDefault="002C3A1B" w:rsidP="006A39AB">
            <w:pPr>
              <w:pStyle w:val="level3"/>
              <w:numPr>
                <w:ilvl w:val="0"/>
                <w:numId w:val="0"/>
              </w:numPr>
              <w:spacing w:before="0" w:line="240" w:lineRule="auto"/>
              <w:jc w:val="both"/>
              <w:rPr>
                <w:rFonts w:ascii="Palatino Linotype" w:hAnsi="Palatino Linotype"/>
                <w:color w:val="E7E6E6" w:themeColor="background2"/>
                <w:lang w:val="id-ID"/>
                <w:rPrChange w:id="1765" w:author="OLTRE" w:date="2024-05-21T20:17:00Z">
                  <w:rPr>
                    <w:rFonts w:ascii="Palatino Linotype" w:hAnsi="Palatino Linotype"/>
                    <w:lang w:val="id-ID"/>
                  </w:rPr>
                </w:rPrChange>
              </w:rPr>
            </w:pPr>
          </w:p>
          <w:p w14:paraId="3F242EC0" w14:textId="77777777" w:rsidR="00216F69" w:rsidRPr="00302058" w:rsidRDefault="00216F69" w:rsidP="006A39AB">
            <w:pPr>
              <w:pStyle w:val="level3"/>
              <w:numPr>
                <w:ilvl w:val="0"/>
                <w:numId w:val="0"/>
              </w:numPr>
              <w:spacing w:before="0" w:line="240" w:lineRule="auto"/>
              <w:jc w:val="both"/>
              <w:rPr>
                <w:rFonts w:ascii="Palatino Linotype" w:hAnsi="Palatino Linotype"/>
                <w:color w:val="E7E6E6" w:themeColor="background2"/>
                <w:lang w:val="id-ID"/>
                <w:rPrChange w:id="1766" w:author="OLTRE" w:date="2024-05-21T20:17:00Z">
                  <w:rPr>
                    <w:rFonts w:ascii="Palatino Linotype" w:hAnsi="Palatino Linotype"/>
                    <w:lang w:val="id-ID"/>
                  </w:rPr>
                </w:rPrChange>
              </w:rPr>
            </w:pPr>
            <w:r w:rsidRPr="00302058">
              <w:rPr>
                <w:rFonts w:ascii="Palatino Linotype" w:hAnsi="Palatino Linotype"/>
                <w:color w:val="E7E6E6" w:themeColor="background2"/>
                <w:rPrChange w:id="1767" w:author="OLTRE" w:date="2024-05-21T20:17:00Z">
                  <w:rPr>
                    <w:rFonts w:ascii="Palatino Linotype" w:hAnsi="Palatino Linotype"/>
                  </w:rPr>
                </w:rPrChange>
              </w:rPr>
              <w:t>oleh salah satu dari Para Pihak, dalam hal salah satu Pihak gagal untuk memenuhi kewajibannya sebagaimana ditentukan dalam Perjanjian ini, dimana pemutusan akan efektif pada tanggal pemberitahuan atas pemutusan tersebut, sehubungan dengan ketentuan Pasal 6 dalam Perjanjian ini.</w:t>
            </w:r>
          </w:p>
          <w:p w14:paraId="6A225C2E" w14:textId="77777777" w:rsidR="002C3A1B" w:rsidRPr="00302058" w:rsidRDefault="002C3A1B" w:rsidP="006A39AB">
            <w:pPr>
              <w:pStyle w:val="level3"/>
              <w:numPr>
                <w:ilvl w:val="0"/>
                <w:numId w:val="0"/>
              </w:numPr>
              <w:spacing w:before="0" w:line="240" w:lineRule="auto"/>
              <w:jc w:val="both"/>
              <w:rPr>
                <w:rFonts w:ascii="Palatino Linotype" w:hAnsi="Palatino Linotype"/>
                <w:color w:val="E7E6E6" w:themeColor="background2"/>
                <w:lang w:val="id-ID"/>
                <w:rPrChange w:id="1768" w:author="OLTRE" w:date="2024-05-21T20:17:00Z">
                  <w:rPr>
                    <w:rFonts w:ascii="Palatino Linotype" w:hAnsi="Palatino Linotype"/>
                    <w:lang w:val="id-ID"/>
                  </w:rPr>
                </w:rPrChange>
              </w:rPr>
            </w:pPr>
          </w:p>
          <w:p w14:paraId="69624856" w14:textId="77777777" w:rsidR="009032AE" w:rsidRPr="00302058" w:rsidRDefault="00216F69" w:rsidP="006A39AB">
            <w:pPr>
              <w:pStyle w:val="level3"/>
              <w:numPr>
                <w:ilvl w:val="0"/>
                <w:numId w:val="0"/>
              </w:numPr>
              <w:spacing w:before="0" w:line="240" w:lineRule="auto"/>
              <w:jc w:val="both"/>
              <w:rPr>
                <w:rFonts w:ascii="Palatino Linotype" w:hAnsi="Palatino Linotype"/>
                <w:color w:val="E7E6E6" w:themeColor="background2"/>
                <w:rPrChange w:id="1769" w:author="OLTRE" w:date="2024-05-21T20:17:00Z">
                  <w:rPr>
                    <w:rFonts w:ascii="Palatino Linotype" w:hAnsi="Palatino Linotype"/>
                  </w:rPr>
                </w:rPrChange>
              </w:rPr>
            </w:pPr>
            <w:r w:rsidRPr="00302058">
              <w:rPr>
                <w:rFonts w:ascii="Palatino Linotype" w:hAnsi="Palatino Linotype"/>
                <w:color w:val="E7E6E6" w:themeColor="background2"/>
                <w:rPrChange w:id="1770" w:author="OLTRE" w:date="2024-05-21T20:17:00Z">
                  <w:rPr>
                    <w:rFonts w:ascii="Palatino Linotype" w:hAnsi="Palatino Linotype"/>
                  </w:rPr>
                </w:rPrChange>
              </w:rPr>
              <w:t xml:space="preserve">5.2 </w:t>
            </w:r>
            <w:r w:rsidR="009032AE" w:rsidRPr="00302058">
              <w:rPr>
                <w:rFonts w:ascii="Palatino Linotype" w:hAnsi="Palatino Linotype"/>
                <w:color w:val="E7E6E6" w:themeColor="background2"/>
                <w:rPrChange w:id="1771" w:author="OLTRE" w:date="2024-05-21T20:17:00Z">
                  <w:rPr>
                    <w:rFonts w:ascii="Palatino Linotype" w:hAnsi="Palatino Linotype"/>
                  </w:rPr>
                </w:rPrChange>
              </w:rPr>
              <w:t>Akibat dari Pemutusan</w:t>
            </w:r>
          </w:p>
          <w:p w14:paraId="7A7DFD48" w14:textId="13778D4A" w:rsidR="009032AE" w:rsidRPr="00302058" w:rsidRDefault="00CC329B" w:rsidP="006A39AB">
            <w:pPr>
              <w:jc w:val="both"/>
              <w:rPr>
                <w:rFonts w:ascii="Palatino Linotype" w:hAnsi="Palatino Linotype"/>
                <w:color w:val="E7E6E6" w:themeColor="background2"/>
                <w:sz w:val="20"/>
                <w:lang w:val="id-ID"/>
                <w:rPrChange w:id="1772" w:author="OLTRE" w:date="2024-05-21T20:17:00Z">
                  <w:rPr>
                    <w:rFonts w:ascii="Palatino Linotype" w:hAnsi="Palatino Linotype"/>
                    <w:sz w:val="20"/>
                    <w:lang w:val="id-ID"/>
                  </w:rPr>
                </w:rPrChange>
              </w:rPr>
            </w:pPr>
            <w:r w:rsidRPr="00302058">
              <w:rPr>
                <w:rFonts w:ascii="Palatino Linotype" w:hAnsi="Palatino Linotype"/>
                <w:color w:val="E7E6E6" w:themeColor="background2"/>
                <w:sz w:val="20"/>
                <w:rPrChange w:id="1773" w:author="OLTRE" w:date="2024-05-21T20:17:00Z">
                  <w:rPr>
                    <w:rFonts w:ascii="Palatino Linotype" w:hAnsi="Palatino Linotype"/>
                    <w:sz w:val="20"/>
                  </w:rPr>
                </w:rPrChange>
              </w:rPr>
              <w:t>(a) S</w:t>
            </w:r>
            <w:r w:rsidR="009032AE" w:rsidRPr="00302058">
              <w:rPr>
                <w:rFonts w:ascii="Palatino Linotype" w:hAnsi="Palatino Linotype"/>
                <w:color w:val="E7E6E6" w:themeColor="background2"/>
                <w:sz w:val="20"/>
                <w:rPrChange w:id="1774" w:author="OLTRE" w:date="2024-05-21T20:17:00Z">
                  <w:rPr>
                    <w:rFonts w:ascii="Palatino Linotype" w:hAnsi="Palatino Linotype"/>
                    <w:sz w:val="20"/>
                  </w:rPr>
                </w:rPrChange>
              </w:rPr>
              <w:t>emua kewajiban lebih lanjut dari Para Pihak berdasarkan Perjanjian ini diakhiri dan pembayaran yang telah dilakukan akan dikembalikan</w:t>
            </w:r>
            <w:r w:rsidRPr="00302058">
              <w:rPr>
                <w:rFonts w:ascii="Palatino Linotype" w:hAnsi="Palatino Linotype"/>
                <w:color w:val="E7E6E6" w:themeColor="background2"/>
                <w:sz w:val="20"/>
                <w:rPrChange w:id="1775" w:author="OLTRE" w:date="2024-05-21T20:17:00Z">
                  <w:rPr>
                    <w:rFonts w:ascii="Palatino Linotype" w:hAnsi="Palatino Linotype"/>
                    <w:sz w:val="20"/>
                  </w:rPr>
                </w:rPrChange>
              </w:rPr>
              <w:t>; dengan ketentuan bahwa tidak ada Pihak yang dilepaskan dari pertanggungjawaban atas Perjanjian ini bila dibatalkan karena pelanggaran.</w:t>
            </w:r>
          </w:p>
          <w:p w14:paraId="0B362E61" w14:textId="77777777" w:rsidR="009032AE" w:rsidRPr="00302058" w:rsidRDefault="009032AE" w:rsidP="006A39AB">
            <w:pPr>
              <w:pStyle w:val="level3"/>
              <w:numPr>
                <w:ilvl w:val="0"/>
                <w:numId w:val="0"/>
              </w:numPr>
              <w:spacing w:before="0" w:line="240" w:lineRule="auto"/>
              <w:jc w:val="both"/>
              <w:rPr>
                <w:rFonts w:ascii="Palatino Linotype" w:hAnsi="Palatino Linotype"/>
                <w:color w:val="E7E6E6" w:themeColor="background2"/>
                <w:rPrChange w:id="1776" w:author="OLTRE" w:date="2024-05-21T20:17:00Z">
                  <w:rPr>
                    <w:rFonts w:ascii="Palatino Linotype" w:hAnsi="Palatino Linotype"/>
                  </w:rPr>
                </w:rPrChange>
              </w:rPr>
            </w:pPr>
          </w:p>
          <w:p w14:paraId="389DEDEB" w14:textId="46DE0E69" w:rsidR="009032AE" w:rsidRPr="00302058" w:rsidRDefault="009032AE" w:rsidP="006A39AB">
            <w:pPr>
              <w:jc w:val="both"/>
              <w:rPr>
                <w:rFonts w:ascii="Palatino Linotype" w:hAnsi="Palatino Linotype"/>
                <w:color w:val="E7E6E6" w:themeColor="background2"/>
                <w:sz w:val="20"/>
                <w:rPrChange w:id="1777"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1778" w:author="OLTRE" w:date="2024-05-21T20:17:00Z">
                  <w:rPr>
                    <w:rFonts w:ascii="Palatino Linotype" w:hAnsi="Palatino Linotype"/>
                    <w:sz w:val="20"/>
                  </w:rPr>
                </w:rPrChange>
              </w:rPr>
              <w:t xml:space="preserve">Perusahaan akan mengembalikan semua pembayaran yang </w:t>
            </w:r>
            <w:r w:rsidR="007F7AF6" w:rsidRPr="00302058">
              <w:rPr>
                <w:rFonts w:ascii="Palatino Linotype" w:hAnsi="Palatino Linotype"/>
                <w:color w:val="E7E6E6" w:themeColor="background2"/>
                <w:sz w:val="20"/>
                <w:rPrChange w:id="1779" w:author="OLTRE" w:date="2024-05-21T20:17:00Z">
                  <w:rPr>
                    <w:rFonts w:ascii="Palatino Linotype" w:hAnsi="Palatino Linotype"/>
                    <w:sz w:val="20"/>
                  </w:rPr>
                </w:rPrChange>
              </w:rPr>
              <w:t xml:space="preserve">telah </w:t>
            </w:r>
            <w:r w:rsidRPr="00302058">
              <w:rPr>
                <w:rFonts w:ascii="Palatino Linotype" w:hAnsi="Palatino Linotype"/>
                <w:color w:val="E7E6E6" w:themeColor="background2"/>
                <w:sz w:val="20"/>
                <w:rPrChange w:id="1780" w:author="OLTRE" w:date="2024-05-21T20:17:00Z">
                  <w:rPr>
                    <w:rFonts w:ascii="Palatino Linotype" w:hAnsi="Palatino Linotype"/>
                    <w:sz w:val="20"/>
                  </w:rPr>
                </w:rPrChange>
              </w:rPr>
              <w:t xml:space="preserve">dilakukan oleh </w:t>
            </w:r>
            <w:r w:rsidR="00CC12B6" w:rsidRPr="00302058">
              <w:rPr>
                <w:rFonts w:ascii="Palatino Linotype" w:hAnsi="Palatino Linotype"/>
                <w:color w:val="E7E6E6" w:themeColor="background2"/>
                <w:sz w:val="20"/>
                <w:rPrChange w:id="1781" w:author="OLTRE" w:date="2024-05-21T20:17:00Z">
                  <w:rPr>
                    <w:rFonts w:ascii="Palatino Linotype" w:hAnsi="Palatino Linotype"/>
                    <w:sz w:val="20"/>
                  </w:rPr>
                </w:rPrChange>
              </w:rPr>
              <w:t xml:space="preserve">Para </w:t>
            </w:r>
            <w:r w:rsidRPr="00302058">
              <w:rPr>
                <w:rFonts w:ascii="Palatino Linotype" w:hAnsi="Palatino Linotype"/>
                <w:color w:val="E7E6E6" w:themeColor="background2"/>
                <w:sz w:val="20"/>
                <w:rPrChange w:id="1782" w:author="OLTRE" w:date="2024-05-21T20:17:00Z">
                  <w:rPr>
                    <w:rFonts w:ascii="Palatino Linotype" w:hAnsi="Palatino Linotype"/>
                    <w:sz w:val="20"/>
                  </w:rPr>
                </w:rPrChange>
              </w:rPr>
              <w:t>Peserta dalam jumlah penuh tanpa ada pengurangan apapun dari Jumlah Pertimbangan Terkait</w:t>
            </w:r>
            <w:r w:rsidR="00DA4BC3" w:rsidRPr="00302058">
              <w:rPr>
                <w:rFonts w:ascii="Palatino Linotype" w:hAnsi="Palatino Linotype"/>
                <w:color w:val="E7E6E6" w:themeColor="background2"/>
                <w:sz w:val="20"/>
                <w:rPrChange w:id="1783" w:author="OLTRE" w:date="2024-05-21T20:17:00Z">
                  <w:rPr>
                    <w:rFonts w:ascii="Palatino Linotype" w:hAnsi="Palatino Linotype"/>
                    <w:sz w:val="20"/>
                  </w:rPr>
                </w:rPrChange>
              </w:rPr>
              <w:t>.</w:t>
            </w:r>
          </w:p>
          <w:p w14:paraId="1DBD306E" w14:textId="77777777" w:rsidR="009032AE" w:rsidRPr="00302058" w:rsidRDefault="009032AE" w:rsidP="006A39AB">
            <w:pPr>
              <w:pStyle w:val="level3"/>
              <w:numPr>
                <w:ilvl w:val="0"/>
                <w:numId w:val="0"/>
              </w:numPr>
              <w:spacing w:before="0" w:line="240" w:lineRule="auto"/>
              <w:jc w:val="both"/>
              <w:rPr>
                <w:rFonts w:ascii="Palatino Linotype" w:hAnsi="Palatino Linotype"/>
                <w:color w:val="E7E6E6" w:themeColor="background2"/>
                <w:rPrChange w:id="1784" w:author="OLTRE" w:date="2024-05-21T20:17:00Z">
                  <w:rPr>
                    <w:rFonts w:ascii="Palatino Linotype" w:hAnsi="Palatino Linotype"/>
                  </w:rPr>
                </w:rPrChange>
              </w:rPr>
            </w:pPr>
          </w:p>
          <w:p w14:paraId="43374826" w14:textId="7DF7C08D" w:rsidR="00216F69" w:rsidRPr="00302058" w:rsidRDefault="00216F69" w:rsidP="006A39AB">
            <w:pPr>
              <w:pStyle w:val="level3"/>
              <w:numPr>
                <w:ilvl w:val="0"/>
                <w:numId w:val="0"/>
              </w:numPr>
              <w:spacing w:before="0" w:line="240" w:lineRule="auto"/>
              <w:jc w:val="both"/>
              <w:rPr>
                <w:rFonts w:ascii="Palatino Linotype" w:hAnsi="Palatino Linotype"/>
                <w:color w:val="E7E6E6" w:themeColor="background2"/>
                <w:rPrChange w:id="1785" w:author="OLTRE" w:date="2024-05-21T20:17:00Z">
                  <w:rPr>
                    <w:rFonts w:ascii="Palatino Linotype" w:hAnsi="Palatino Linotype"/>
                  </w:rPr>
                </w:rPrChange>
              </w:rPr>
            </w:pPr>
            <w:r w:rsidRPr="00302058">
              <w:rPr>
                <w:rFonts w:ascii="Palatino Linotype" w:hAnsi="Palatino Linotype"/>
                <w:color w:val="E7E6E6" w:themeColor="background2"/>
                <w:rPrChange w:id="1786" w:author="OLTRE" w:date="2024-05-21T20:17:00Z">
                  <w:rPr>
                    <w:rFonts w:ascii="Palatino Linotype" w:hAnsi="Palatino Linotype"/>
                  </w:rPr>
                </w:rPrChange>
              </w:rPr>
              <w:t>Untuk tujuan pemutusan Perjanjian ini, Para Pihak setuju untuk mengesampingkan ketentuan Pasal 1266 paragraf dua dan tiga Kitab Undang-Undang Hukum Acara Perdata Indonesia sejauh keputusan pengadilan tidak dibutuhkan untuk memutus Perjanjian ini.</w:t>
            </w:r>
          </w:p>
          <w:p w14:paraId="3AD7A1D0" w14:textId="77777777" w:rsidR="00216F69"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rPrChange w:id="1787" w:author="OLTRE" w:date="2024-05-21T20:17:00Z">
                  <w:rPr>
                    <w:rFonts w:ascii="Palatino Linotype" w:hAnsi="Palatino Linotype"/>
                    <w:b w:val="0"/>
                    <w:sz w:val="20"/>
                  </w:rPr>
                </w:rPrChange>
              </w:rPr>
            </w:pPr>
          </w:p>
        </w:tc>
      </w:tr>
      <w:tr w:rsidR="009734C5" w:rsidRPr="00302058" w14:paraId="2108ABD7" w14:textId="77777777" w:rsidTr="00B67949">
        <w:tc>
          <w:tcPr>
            <w:tcW w:w="4150" w:type="dxa"/>
            <w:shd w:val="clear" w:color="auto" w:fill="auto"/>
          </w:tcPr>
          <w:p w14:paraId="0475F873" w14:textId="5350DCD1" w:rsidR="009734C5" w:rsidRPr="00302058" w:rsidRDefault="00216F69" w:rsidP="008D0018">
            <w:pPr>
              <w:pStyle w:val="MTH1"/>
              <w:numPr>
                <w:ilvl w:val="0"/>
                <w:numId w:val="51"/>
              </w:numPr>
              <w:spacing w:after="0"/>
              <w:ind w:left="456" w:hanging="567"/>
              <w:contextualSpacing/>
              <w:jc w:val="both"/>
              <w:rPr>
                <w:rFonts w:ascii="Palatino Linotype" w:hAnsi="Palatino Linotype"/>
                <w:b/>
                <w:sz w:val="20"/>
                <w:rPrChange w:id="1788" w:author="OLTRE" w:date="2024-05-21T20:17:00Z">
                  <w:rPr>
                    <w:rFonts w:ascii="Palatino Linotype" w:hAnsi="Palatino Linotype"/>
                    <w:sz w:val="20"/>
                  </w:rPr>
                </w:rPrChange>
              </w:rPr>
              <w:pPrChange w:id="1789" w:author="OLTRE" w:date="2024-05-21T20:17:00Z">
                <w:pPr>
                  <w:pStyle w:val="Btext"/>
                  <w:numPr>
                    <w:numId w:val="27"/>
                  </w:numPr>
                  <w:spacing w:after="0"/>
                  <w:ind w:firstLine="0"/>
                  <w:contextualSpacing/>
                </w:pPr>
              </w:pPrChange>
            </w:pPr>
            <w:r w:rsidRPr="00302058">
              <w:rPr>
                <w:rFonts w:ascii="Palatino Linotype" w:hAnsi="Palatino Linotype"/>
                <w:b/>
                <w:sz w:val="20"/>
                <w:rPrChange w:id="1790" w:author="OLTRE" w:date="2024-05-21T20:17:00Z">
                  <w:rPr>
                    <w:rFonts w:ascii="Palatino Linotype" w:hAnsi="Palatino Linotype"/>
                    <w:sz w:val="20"/>
                  </w:rPr>
                </w:rPrChange>
              </w:rPr>
              <w:t>Notices</w:t>
            </w:r>
            <w:ins w:id="1791" w:author="OLTRE" w:date="2024-05-21T20:17:00Z">
              <w:r w:rsidR="00B414DA" w:rsidRPr="00302058">
                <w:rPr>
                  <w:rFonts w:ascii="Palatino Linotype" w:hAnsi="Palatino Linotype"/>
                  <w:b/>
                  <w:bCs/>
                  <w:sz w:val="20"/>
                  <w:szCs w:val="20"/>
                </w:rPr>
                <w:t>.</w:t>
              </w:r>
            </w:ins>
          </w:p>
          <w:p w14:paraId="3CC915A4" w14:textId="77777777" w:rsidR="002C3A1B" w:rsidRPr="00302058" w:rsidRDefault="002C3A1B" w:rsidP="006A39AB">
            <w:pPr>
              <w:pStyle w:val="Btext"/>
              <w:spacing w:after="0"/>
              <w:contextualSpacing/>
              <w:rPr>
                <w:rFonts w:ascii="Palatino Linotype" w:hAnsi="Palatino Linotype"/>
                <w:sz w:val="20"/>
                <w:szCs w:val="20"/>
              </w:rPr>
            </w:pPr>
          </w:p>
          <w:p w14:paraId="10408DA2" w14:textId="77777777" w:rsidR="00216F69" w:rsidRDefault="00CF25FB" w:rsidP="002C3A1B">
            <w:pPr>
              <w:pStyle w:val="level2"/>
              <w:numPr>
                <w:ilvl w:val="1"/>
                <w:numId w:val="27"/>
              </w:numPr>
              <w:spacing w:before="0" w:line="240" w:lineRule="auto"/>
              <w:ind w:left="0" w:firstLine="0"/>
              <w:jc w:val="both"/>
              <w:rPr>
                <w:del w:id="1792" w:author="OLTRE" w:date="2024-05-21T20:17:00Z"/>
                <w:rFonts w:ascii="Palatino Linotype" w:hAnsi="Palatino Linotype" w:cs="Calibri"/>
              </w:rPr>
            </w:pPr>
            <w:r w:rsidRPr="00302058">
              <w:rPr>
                <w:rFonts w:ascii="Palatino Linotype" w:hAnsi="Palatino Linotype"/>
                <w:rPrChange w:id="1793" w:author="OLTRE" w:date="2024-05-21T20:17:00Z">
                  <w:rPr>
                    <w:rFonts w:ascii="Palatino Linotype" w:hAnsi="Palatino Linotype"/>
                  </w:rPr>
                </w:rPrChange>
              </w:rPr>
              <w:t xml:space="preserve">Any notice or other communication </w:t>
            </w:r>
            <w:ins w:id="1794" w:author="OLTRE" w:date="2024-05-21T20:17:00Z">
              <w:r w:rsidRPr="00302058">
                <w:rPr>
                  <w:rFonts w:ascii="Palatino Linotype" w:hAnsi="Palatino Linotype"/>
                </w:rPr>
                <w:t xml:space="preserve">to be </w:t>
              </w:r>
            </w:ins>
            <w:r w:rsidRPr="00302058">
              <w:rPr>
                <w:rFonts w:ascii="Palatino Linotype" w:hAnsi="Palatino Linotype"/>
                <w:rPrChange w:id="1795" w:author="OLTRE" w:date="2024-05-21T20:17:00Z">
                  <w:rPr>
                    <w:rFonts w:ascii="Palatino Linotype" w:hAnsi="Palatino Linotype"/>
                  </w:rPr>
                </w:rPrChange>
              </w:rPr>
              <w:t>given under this Agreement or in connection with the matters contemplated herein shall</w:t>
            </w:r>
            <w:del w:id="1796" w:author="OLTRE" w:date="2024-05-21T20:17:00Z">
              <w:r w:rsidR="00216F69" w:rsidRPr="0013565F">
                <w:rPr>
                  <w:rFonts w:ascii="Palatino Linotype" w:hAnsi="Palatino Linotype" w:cs="Calibri"/>
                </w:rPr>
                <w:delText>,</w:delText>
              </w:r>
            </w:del>
            <w:ins w:id="1797" w:author="OLTRE" w:date="2024-05-21T20:17:00Z">
              <w:r w:rsidRPr="00302058">
                <w:rPr>
                  <w:rFonts w:ascii="Palatino Linotype" w:hAnsi="Palatino Linotype"/>
                </w:rPr>
                <w:t xml:space="preserve"> be given in writing in the Indonesian or English language, </w:t>
              </w:r>
            </w:ins>
            <w:r w:rsidRPr="00302058">
              <w:rPr>
                <w:rFonts w:ascii="Palatino Linotype" w:hAnsi="Palatino Linotype"/>
                <w:rPrChange w:id="1798" w:author="OLTRE" w:date="2024-05-21T20:17:00Z">
                  <w:rPr>
                    <w:rFonts w:ascii="Palatino Linotype" w:hAnsi="Palatino Linotype"/>
                  </w:rPr>
                </w:rPrChange>
              </w:rPr>
              <w:t xml:space="preserve"> except where otherwise specifically provided, </w:t>
            </w:r>
            <w:del w:id="1799" w:author="OLTRE" w:date="2024-05-21T20:17:00Z">
              <w:r w:rsidR="00216F69" w:rsidRPr="0013565F">
                <w:rPr>
                  <w:rFonts w:ascii="Palatino Linotype" w:hAnsi="Palatino Linotype" w:cs="Calibri"/>
                </w:rPr>
                <w:delText xml:space="preserve">be in writing in the </w:delText>
              </w:r>
              <w:r w:rsidR="0069511D" w:rsidRPr="0013565F">
                <w:rPr>
                  <w:rFonts w:ascii="Palatino Linotype" w:hAnsi="Palatino Linotype" w:cs="Calibri"/>
                </w:rPr>
                <w:delText>Indonesian</w:delText>
              </w:r>
              <w:r w:rsidR="00512465">
                <w:rPr>
                  <w:rFonts w:ascii="Palatino Linotype" w:hAnsi="Palatino Linotype" w:cs="Calibri"/>
                </w:rPr>
                <w:delText>/English</w:delText>
              </w:r>
              <w:r w:rsidR="00216F69" w:rsidRPr="0013565F">
                <w:rPr>
                  <w:rFonts w:ascii="Palatino Linotype" w:hAnsi="Palatino Linotype" w:cs="Calibri"/>
                </w:rPr>
                <w:delText xml:space="preserve"> language, addressed as provided in Article </w:delText>
              </w:r>
              <w:r w:rsidR="0069511D" w:rsidRPr="0013565F">
                <w:rPr>
                  <w:rFonts w:ascii="Palatino Linotype" w:hAnsi="Palatino Linotype" w:cs="Calibri"/>
                </w:rPr>
                <w:delText>6</w:delText>
              </w:r>
              <w:r w:rsidR="00216F69" w:rsidRPr="0013565F">
                <w:rPr>
                  <w:rFonts w:ascii="Palatino Linotype" w:hAnsi="Palatino Linotype" w:cs="Calibri"/>
                </w:rPr>
                <w:delText>.2 and served:</w:delText>
              </w:r>
            </w:del>
          </w:p>
          <w:p w14:paraId="17864863" w14:textId="77777777" w:rsidR="00512465" w:rsidRDefault="00512465" w:rsidP="00512465">
            <w:pPr>
              <w:pStyle w:val="level2"/>
              <w:numPr>
                <w:ilvl w:val="0"/>
                <w:numId w:val="0"/>
              </w:numPr>
              <w:spacing w:before="0" w:line="240" w:lineRule="auto"/>
              <w:jc w:val="both"/>
              <w:rPr>
                <w:del w:id="1800" w:author="OLTRE" w:date="2024-05-21T20:17:00Z"/>
                <w:rFonts w:ascii="Palatino Linotype" w:hAnsi="Palatino Linotype" w:cs="Calibri"/>
                <w:lang w:val="id-ID"/>
              </w:rPr>
            </w:pPr>
          </w:p>
          <w:p w14:paraId="1593AADA" w14:textId="77777777" w:rsidR="002C3A1B" w:rsidRPr="002C3A1B" w:rsidRDefault="002C3A1B" w:rsidP="00512465">
            <w:pPr>
              <w:pStyle w:val="level2"/>
              <w:numPr>
                <w:ilvl w:val="0"/>
                <w:numId w:val="0"/>
              </w:numPr>
              <w:spacing w:before="0" w:line="240" w:lineRule="auto"/>
              <w:jc w:val="both"/>
              <w:rPr>
                <w:del w:id="1801" w:author="OLTRE" w:date="2024-05-21T20:17:00Z"/>
                <w:rFonts w:ascii="Palatino Linotype" w:hAnsi="Palatino Linotype" w:cs="Calibri"/>
                <w:lang w:val="id-ID"/>
              </w:rPr>
            </w:pPr>
          </w:p>
          <w:p w14:paraId="114E4AED" w14:textId="77777777" w:rsidR="00216F69" w:rsidRPr="002C3A1B" w:rsidRDefault="00216F69" w:rsidP="002C3A1B">
            <w:pPr>
              <w:pStyle w:val="level3"/>
              <w:numPr>
                <w:ilvl w:val="2"/>
                <w:numId w:val="27"/>
              </w:numPr>
              <w:spacing w:before="0" w:line="240" w:lineRule="auto"/>
              <w:ind w:left="0" w:firstLine="0"/>
              <w:jc w:val="both"/>
              <w:rPr>
                <w:del w:id="1802" w:author="OLTRE" w:date="2024-05-21T20:17:00Z"/>
                <w:rFonts w:ascii="Palatino Linotype" w:hAnsi="Palatino Linotype" w:cs="Calibri"/>
              </w:rPr>
            </w:pPr>
            <w:del w:id="1803" w:author="OLTRE" w:date="2024-05-21T20:17:00Z">
              <w:r w:rsidRPr="0013565F">
                <w:rPr>
                  <w:rFonts w:ascii="Palatino Linotype" w:hAnsi="Palatino Linotype" w:cs="Calibri"/>
                </w:rPr>
                <w:delText xml:space="preserve">by leaving it at the relevant address in which case it </w:delText>
              </w:r>
            </w:del>
            <w:r w:rsidR="00CF25FB" w:rsidRPr="00302058">
              <w:rPr>
                <w:rFonts w:ascii="Palatino Linotype" w:hAnsi="Palatino Linotype"/>
                <w:rPrChange w:id="1804" w:author="OLTRE" w:date="2024-05-21T20:17:00Z">
                  <w:rPr>
                    <w:rFonts w:ascii="Palatino Linotype" w:hAnsi="Palatino Linotype"/>
                  </w:rPr>
                </w:rPrChange>
              </w:rPr>
              <w:t xml:space="preserve">shall be </w:t>
            </w:r>
            <w:del w:id="1805" w:author="OLTRE" w:date="2024-05-21T20:17:00Z">
              <w:r w:rsidRPr="0013565F">
                <w:rPr>
                  <w:rFonts w:ascii="Palatino Linotype" w:hAnsi="Palatino Linotype" w:cs="Calibri"/>
                </w:rPr>
                <w:delText xml:space="preserve">deemed to have been given upon delivery to that address; </w:delText>
              </w:r>
            </w:del>
          </w:p>
          <w:p w14:paraId="039D203F" w14:textId="77777777" w:rsidR="002C3A1B" w:rsidRPr="0013565F" w:rsidRDefault="002C3A1B" w:rsidP="002C3A1B">
            <w:pPr>
              <w:pStyle w:val="level3"/>
              <w:numPr>
                <w:ilvl w:val="0"/>
                <w:numId w:val="0"/>
              </w:numPr>
              <w:spacing w:before="0" w:line="240" w:lineRule="auto"/>
              <w:ind w:left="1418" w:hanging="709"/>
              <w:jc w:val="both"/>
              <w:rPr>
                <w:del w:id="1806" w:author="OLTRE" w:date="2024-05-21T20:17:00Z"/>
                <w:rFonts w:ascii="Palatino Linotype" w:hAnsi="Palatino Linotype" w:cs="Calibri"/>
              </w:rPr>
            </w:pPr>
          </w:p>
          <w:p w14:paraId="3DEAC291" w14:textId="77777777" w:rsidR="00216F69" w:rsidRPr="002C3A1B" w:rsidRDefault="00216F69" w:rsidP="002C3A1B">
            <w:pPr>
              <w:pStyle w:val="level3"/>
              <w:numPr>
                <w:ilvl w:val="2"/>
                <w:numId w:val="27"/>
              </w:numPr>
              <w:spacing w:before="0" w:line="240" w:lineRule="auto"/>
              <w:ind w:left="0" w:firstLine="0"/>
              <w:jc w:val="both"/>
              <w:rPr>
                <w:del w:id="1807" w:author="OLTRE" w:date="2024-05-21T20:17:00Z"/>
                <w:rFonts w:ascii="Palatino Linotype" w:hAnsi="Palatino Linotype" w:cs="Calibri"/>
              </w:rPr>
            </w:pPr>
            <w:del w:id="1808" w:author="OLTRE" w:date="2024-05-21T20:17:00Z">
              <w:r w:rsidRPr="0013565F">
                <w:rPr>
                  <w:rFonts w:ascii="Palatino Linotype" w:hAnsi="Palatino Linotype" w:cs="Calibri"/>
                </w:rPr>
                <w:delText xml:space="preserve">if from or to any place outside Indonesia, by air courier, in which case it shall be deemed to have been given two Business Days after its delivery to a representative of the courier; </w:delText>
              </w:r>
            </w:del>
          </w:p>
          <w:p w14:paraId="7236F88F" w14:textId="77777777" w:rsidR="002C3A1B" w:rsidRPr="0013565F" w:rsidRDefault="002C3A1B" w:rsidP="002C3A1B">
            <w:pPr>
              <w:pStyle w:val="level3"/>
              <w:numPr>
                <w:ilvl w:val="0"/>
                <w:numId w:val="0"/>
              </w:numPr>
              <w:spacing w:before="0" w:line="240" w:lineRule="auto"/>
              <w:ind w:left="1418" w:hanging="709"/>
              <w:jc w:val="both"/>
              <w:rPr>
                <w:del w:id="1809" w:author="OLTRE" w:date="2024-05-21T20:17:00Z"/>
                <w:rFonts w:ascii="Palatino Linotype" w:hAnsi="Palatino Linotype" w:cs="Calibri"/>
              </w:rPr>
            </w:pPr>
          </w:p>
          <w:p w14:paraId="41EA7585" w14:textId="77777777" w:rsidR="00216F69" w:rsidRPr="002C3A1B" w:rsidRDefault="00216F69" w:rsidP="002C3A1B">
            <w:pPr>
              <w:pStyle w:val="level3"/>
              <w:numPr>
                <w:ilvl w:val="2"/>
                <w:numId w:val="27"/>
              </w:numPr>
              <w:spacing w:before="0" w:line="240" w:lineRule="auto"/>
              <w:ind w:left="0" w:firstLine="0"/>
              <w:jc w:val="both"/>
              <w:rPr>
                <w:del w:id="1810" w:author="OLTRE" w:date="2024-05-21T20:17:00Z"/>
                <w:rFonts w:ascii="Palatino Linotype" w:hAnsi="Palatino Linotype" w:cs="Calibri"/>
              </w:rPr>
            </w:pPr>
            <w:del w:id="1811" w:author="OLTRE" w:date="2024-05-21T20:17:00Z">
              <w:r w:rsidRPr="0013565F">
                <w:rPr>
                  <w:rFonts w:ascii="Palatino Linotype" w:hAnsi="Palatino Linotype" w:cs="Calibri"/>
                </w:rPr>
                <w:delText xml:space="preserve">if from or to any place outside Indonesia, by pre-paid airmail, in which case it shall be deemed to have been given five Business Days after the date of </w:delText>
              </w:r>
              <w:bookmarkStart w:id="1812" w:name="_Ref269813449"/>
              <w:r w:rsidRPr="0013565F">
                <w:rPr>
                  <w:rFonts w:ascii="Palatino Linotype" w:hAnsi="Palatino Linotype" w:cs="Calibri"/>
                </w:rPr>
                <w:delText>posting; or</w:delText>
              </w:r>
              <w:bookmarkEnd w:id="1812"/>
            </w:del>
          </w:p>
          <w:p w14:paraId="5AAB34A0" w14:textId="77777777" w:rsidR="002C3A1B" w:rsidRDefault="002C3A1B" w:rsidP="002C3A1B">
            <w:pPr>
              <w:pStyle w:val="level3"/>
              <w:numPr>
                <w:ilvl w:val="0"/>
                <w:numId w:val="0"/>
              </w:numPr>
              <w:spacing w:before="0" w:line="240" w:lineRule="auto"/>
              <w:ind w:left="1418" w:hanging="709"/>
              <w:jc w:val="both"/>
              <w:rPr>
                <w:del w:id="1813" w:author="OLTRE" w:date="2024-05-21T20:17:00Z"/>
                <w:rFonts w:ascii="Palatino Linotype" w:hAnsi="Palatino Linotype" w:cs="Calibri"/>
                <w:lang w:val="id-ID"/>
              </w:rPr>
            </w:pPr>
          </w:p>
          <w:p w14:paraId="750EB8A3" w14:textId="77777777" w:rsidR="002C3A1B" w:rsidRPr="002C3A1B" w:rsidRDefault="002C3A1B" w:rsidP="002C3A1B">
            <w:pPr>
              <w:pStyle w:val="level3"/>
              <w:numPr>
                <w:ilvl w:val="0"/>
                <w:numId w:val="0"/>
              </w:numPr>
              <w:spacing w:before="0" w:line="240" w:lineRule="auto"/>
              <w:ind w:left="1418" w:hanging="709"/>
              <w:jc w:val="both"/>
              <w:rPr>
                <w:del w:id="1814" w:author="OLTRE" w:date="2024-05-21T20:17:00Z"/>
                <w:rFonts w:ascii="Palatino Linotype" w:hAnsi="Palatino Linotype" w:cs="Calibri"/>
                <w:lang w:val="id-ID"/>
              </w:rPr>
            </w:pPr>
          </w:p>
          <w:p w14:paraId="69B7498F" w14:textId="77777777" w:rsidR="00216F69" w:rsidRPr="002C3A1B" w:rsidRDefault="00CF25FB" w:rsidP="002C3A1B">
            <w:pPr>
              <w:pStyle w:val="level3"/>
              <w:numPr>
                <w:ilvl w:val="2"/>
                <w:numId w:val="27"/>
              </w:numPr>
              <w:spacing w:before="0" w:line="240" w:lineRule="auto"/>
              <w:ind w:left="0" w:firstLine="0"/>
              <w:jc w:val="both"/>
              <w:rPr>
                <w:del w:id="1815" w:author="OLTRE" w:date="2024-05-21T20:17:00Z"/>
                <w:rFonts w:ascii="Palatino Linotype" w:hAnsi="Palatino Linotype" w:cs="Calibri"/>
              </w:rPr>
            </w:pPr>
            <w:ins w:id="1816" w:author="OLTRE" w:date="2024-05-21T20:17:00Z">
              <w:r w:rsidRPr="00302058">
                <w:rPr>
                  <w:rFonts w:ascii="Palatino Linotype" w:hAnsi="Palatino Linotype"/>
                </w:rPr>
                <w:t xml:space="preserve">made </w:t>
              </w:r>
            </w:ins>
            <w:bookmarkStart w:id="1817" w:name="_Ref269813483"/>
            <w:r w:rsidRPr="00302058">
              <w:rPr>
                <w:rFonts w:ascii="Palatino Linotype" w:hAnsi="Palatino Linotype"/>
                <w:rPrChange w:id="1818" w:author="OLTRE" w:date="2024-05-21T20:17:00Z">
                  <w:rPr>
                    <w:rFonts w:ascii="Palatino Linotype" w:hAnsi="Palatino Linotype"/>
                  </w:rPr>
                </w:rPrChange>
              </w:rPr>
              <w:t xml:space="preserve">by facsimile, </w:t>
            </w:r>
            <w:del w:id="1819" w:author="OLTRE" w:date="2024-05-21T20:17:00Z">
              <w:r w:rsidR="00216F69" w:rsidRPr="0013565F">
                <w:rPr>
                  <w:rFonts w:ascii="Palatino Linotype" w:hAnsi="Palatino Linotype" w:cs="Calibri"/>
                </w:rPr>
                <w:delText>in which case it shall be deemed to have been given when despatched subject to confirmation of uninterrupted transmission by a transmission report; or</w:delText>
              </w:r>
            </w:del>
          </w:p>
          <w:p w14:paraId="378DECC9" w14:textId="77777777" w:rsidR="002C3A1B" w:rsidRPr="0013565F" w:rsidRDefault="002C3A1B" w:rsidP="002C3A1B">
            <w:pPr>
              <w:pStyle w:val="level3"/>
              <w:numPr>
                <w:ilvl w:val="0"/>
                <w:numId w:val="0"/>
              </w:numPr>
              <w:spacing w:before="0" w:line="240" w:lineRule="auto"/>
              <w:ind w:left="1418" w:hanging="709"/>
              <w:jc w:val="both"/>
              <w:rPr>
                <w:del w:id="1820" w:author="OLTRE" w:date="2024-05-21T20:17:00Z"/>
                <w:rFonts w:ascii="Palatino Linotype" w:hAnsi="Palatino Linotype" w:cs="Calibri"/>
              </w:rPr>
            </w:pPr>
          </w:p>
          <w:p w14:paraId="67A55A71" w14:textId="2C1A6142" w:rsidR="00CF25FB" w:rsidRPr="00302058" w:rsidRDefault="00216F69" w:rsidP="008D0018">
            <w:pPr>
              <w:pStyle w:val="MTH1"/>
              <w:numPr>
                <w:ilvl w:val="1"/>
                <w:numId w:val="51"/>
              </w:numPr>
              <w:spacing w:after="0"/>
              <w:ind w:left="462" w:hanging="567"/>
              <w:contextualSpacing/>
              <w:jc w:val="both"/>
              <w:rPr>
                <w:rFonts w:ascii="Palatino Linotype" w:hAnsi="Palatino Linotype"/>
              </w:rPr>
              <w:pPrChange w:id="1821" w:author="OLTRE" w:date="2024-05-21T20:17:00Z">
                <w:pPr>
                  <w:pStyle w:val="level3"/>
                  <w:numPr>
                    <w:numId w:val="27"/>
                  </w:numPr>
                  <w:tabs>
                    <w:tab w:val="clear" w:pos="1418"/>
                  </w:tabs>
                  <w:spacing w:before="0" w:line="240" w:lineRule="auto"/>
                  <w:ind w:left="0" w:firstLine="0"/>
                  <w:jc w:val="both"/>
                </w:pPr>
              </w:pPrChange>
            </w:pPr>
            <w:del w:id="1822" w:author="OLTRE" w:date="2024-05-21T20:17:00Z">
              <w:r w:rsidRPr="0013565F">
                <w:rPr>
                  <w:rFonts w:ascii="Palatino Linotype" w:hAnsi="Palatino Linotype" w:cs="Calibri"/>
                </w:rPr>
                <w:delText>by e-</w:delText>
              </w:r>
            </w:del>
            <w:r w:rsidR="00CF25FB" w:rsidRPr="00302058">
              <w:rPr>
                <w:rFonts w:ascii="Palatino Linotype" w:hAnsi="Palatino Linotype"/>
                <w:sz w:val="20"/>
                <w:u w:val="none"/>
                <w:rPrChange w:id="1823" w:author="OLTRE" w:date="2024-05-21T20:17:00Z">
                  <w:rPr>
                    <w:rFonts w:ascii="Palatino Linotype" w:hAnsi="Palatino Linotype"/>
                  </w:rPr>
                </w:rPrChange>
              </w:rPr>
              <w:t xml:space="preserve">mail, </w:t>
            </w:r>
            <w:del w:id="1824" w:author="OLTRE" w:date="2024-05-21T20:17:00Z">
              <w:r w:rsidRPr="0013565F">
                <w:rPr>
                  <w:rFonts w:ascii="Palatino Linotype" w:hAnsi="Palatino Linotype" w:cs="Calibri"/>
                </w:rPr>
                <w:delText>in which case it shall be deemed to have been given when despatched subject to confirmation of delivery by a delivery receipt</w:delText>
              </w:r>
              <w:bookmarkEnd w:id="1817"/>
              <w:r w:rsidRPr="0013565F">
                <w:rPr>
                  <w:rFonts w:ascii="Palatino Linotype" w:hAnsi="Palatino Linotype" w:cs="Calibri"/>
                </w:rPr>
                <w:delText>,</w:delText>
              </w:r>
            </w:del>
            <w:ins w:id="1825" w:author="OLTRE" w:date="2024-05-21T20:17:00Z">
              <w:r w:rsidR="00CF25FB" w:rsidRPr="00302058">
                <w:rPr>
                  <w:rFonts w:ascii="Palatino Linotype" w:hAnsi="Palatino Linotype"/>
                  <w:sz w:val="20"/>
                  <w:szCs w:val="20"/>
                  <w:u w:val="none"/>
                </w:rPr>
                <w:t>or e-mail.</w:t>
              </w:r>
            </w:ins>
          </w:p>
          <w:p w14:paraId="4D8B91BE" w14:textId="77777777" w:rsidR="00CF25FB" w:rsidRPr="00302058" w:rsidRDefault="00CF25FB" w:rsidP="00CF25FB">
            <w:pPr>
              <w:pStyle w:val="level2"/>
              <w:numPr>
                <w:ilvl w:val="0"/>
                <w:numId w:val="0"/>
              </w:numPr>
              <w:spacing w:before="0" w:line="240" w:lineRule="auto"/>
              <w:ind w:left="320"/>
              <w:jc w:val="both"/>
              <w:rPr>
                <w:rFonts w:ascii="Palatino Linotype" w:hAnsi="Palatino Linotype"/>
                <w:highlight w:val="cyan"/>
                <w:rPrChange w:id="1826" w:author="OLTRE" w:date="2024-05-21T20:17:00Z">
                  <w:rPr>
                    <w:rFonts w:ascii="Palatino Linotype" w:hAnsi="Palatino Linotype"/>
                  </w:rPr>
                </w:rPrChange>
              </w:rPr>
              <w:pPrChange w:id="1827" w:author="OLTRE" w:date="2024-05-21T20:17:00Z">
                <w:pPr>
                  <w:pStyle w:val="level3"/>
                  <w:numPr>
                    <w:ilvl w:val="0"/>
                    <w:numId w:val="0"/>
                  </w:numPr>
                  <w:tabs>
                    <w:tab w:val="clear" w:pos="1418"/>
                  </w:tabs>
                  <w:spacing w:before="0" w:line="240" w:lineRule="auto"/>
                  <w:jc w:val="both"/>
                </w:pPr>
              </w:pPrChange>
            </w:pPr>
          </w:p>
          <w:p w14:paraId="0B11F294" w14:textId="77777777" w:rsidR="00216F69" w:rsidRPr="002C3A1B" w:rsidRDefault="00216F69" w:rsidP="002C3A1B">
            <w:pPr>
              <w:pStyle w:val="level3"/>
              <w:numPr>
                <w:ilvl w:val="2"/>
                <w:numId w:val="27"/>
              </w:numPr>
              <w:spacing w:before="0" w:line="240" w:lineRule="auto"/>
              <w:ind w:left="0" w:firstLine="0"/>
              <w:jc w:val="both"/>
              <w:rPr>
                <w:del w:id="1828" w:author="OLTRE" w:date="2024-05-21T20:17:00Z"/>
                <w:rFonts w:ascii="Palatino Linotype" w:hAnsi="Palatino Linotype" w:cs="Calibri"/>
              </w:rPr>
            </w:pPr>
            <w:del w:id="1829" w:author="OLTRE" w:date="2024-05-21T20:17:00Z">
              <w:r w:rsidRPr="0013565F">
                <w:rPr>
                  <w:rFonts w:ascii="Palatino Linotype" w:hAnsi="Palatino Linotype" w:cs="Calibri"/>
                </w:rPr>
                <w:delText>provided that in the case of sub-clauses</w:delText>
              </w:r>
              <w:r w:rsidR="0069511D" w:rsidRPr="0013565F">
                <w:rPr>
                  <w:rFonts w:ascii="Palatino Linotype" w:hAnsi="Palatino Linotype" w:cs="Calibri"/>
                </w:rPr>
                <w:delText xml:space="preserve"> (d) and (e)</w:delText>
              </w:r>
              <w:r w:rsidRPr="0013565F">
                <w:rPr>
                  <w:rFonts w:ascii="Palatino Linotype" w:hAnsi="Palatino Linotype" w:cs="Calibri"/>
                </w:rPr>
                <w:delText xml:space="preserve"> above any notice despatched other than between the hours of 9:30 a.m. to 5:30 p.m. on a Business Day (“</w:delText>
              </w:r>
              <w:r w:rsidRPr="0013565F">
                <w:rPr>
                  <w:rFonts w:ascii="Palatino Linotype" w:hAnsi="Palatino Linotype" w:cs="Calibri"/>
                  <w:b/>
                </w:rPr>
                <w:delText>Working Hours</w:delText>
              </w:r>
              <w:r w:rsidRPr="0013565F">
                <w:rPr>
                  <w:rFonts w:ascii="Palatino Linotype" w:hAnsi="Palatino Linotype" w:cs="Calibri"/>
                </w:rPr>
                <w:delText>”) shall be deemed given at the start of the next period of Working Hours.</w:delText>
              </w:r>
            </w:del>
          </w:p>
          <w:p w14:paraId="4A93C3D3" w14:textId="77777777" w:rsidR="002C3A1B" w:rsidRPr="0013565F" w:rsidRDefault="002C3A1B" w:rsidP="002C3A1B">
            <w:pPr>
              <w:pStyle w:val="level3"/>
              <w:numPr>
                <w:ilvl w:val="0"/>
                <w:numId w:val="0"/>
              </w:numPr>
              <w:spacing w:before="0" w:line="240" w:lineRule="auto"/>
              <w:ind w:left="1418" w:hanging="709"/>
              <w:jc w:val="both"/>
              <w:rPr>
                <w:del w:id="1830" w:author="OLTRE" w:date="2024-05-21T20:17:00Z"/>
                <w:rFonts w:ascii="Palatino Linotype" w:hAnsi="Palatino Linotype" w:cs="Calibri"/>
              </w:rPr>
            </w:pPr>
          </w:p>
          <w:p w14:paraId="25D80E19" w14:textId="77777777" w:rsidR="0069511D" w:rsidRPr="0013565F" w:rsidRDefault="0069511D" w:rsidP="004C37F8">
            <w:pPr>
              <w:pStyle w:val="level3"/>
              <w:numPr>
                <w:ilvl w:val="0"/>
                <w:numId w:val="0"/>
              </w:numPr>
              <w:spacing w:before="0" w:line="240" w:lineRule="auto"/>
              <w:jc w:val="both"/>
              <w:rPr>
                <w:del w:id="1831" w:author="OLTRE" w:date="2024-05-21T20:17:00Z"/>
                <w:rFonts w:ascii="Palatino Linotype" w:hAnsi="Palatino Linotype" w:cs="Calibri"/>
                <w:b/>
              </w:rPr>
            </w:pPr>
            <w:del w:id="1832" w:author="OLTRE" w:date="2024-05-21T20:17:00Z">
              <w:r w:rsidRPr="0013565F">
                <w:rPr>
                  <w:rFonts w:ascii="Palatino Linotype" w:hAnsi="Palatino Linotype" w:cs="Calibri"/>
                </w:rPr>
                <w:delText xml:space="preserve">6.2 </w:delText>
              </w:r>
              <w:bookmarkStart w:id="1833" w:name="_Ref277600147"/>
              <w:r w:rsidRPr="0013565F">
                <w:rPr>
                  <w:rFonts w:ascii="Palatino Linotype" w:hAnsi="Palatino Linotype" w:cs="Calibri"/>
                </w:rPr>
                <w:delText>Notices</w:delText>
              </w:r>
            </w:del>
            <w:ins w:id="1834" w:author="OLTRE" w:date="2024-05-21T20:17:00Z">
              <w:r w:rsidR="00CF25FB" w:rsidRPr="00302058">
                <w:rPr>
                  <w:rFonts w:ascii="Palatino Linotype" w:hAnsi="Palatino Linotype"/>
                </w:rPr>
                <w:t>Any notice or other communication to be given by any Party</w:t>
              </w:r>
            </w:ins>
            <w:r w:rsidR="00CF25FB" w:rsidRPr="00302058">
              <w:rPr>
                <w:rFonts w:ascii="Palatino Linotype" w:hAnsi="Palatino Linotype"/>
                <w:rPrChange w:id="1835" w:author="OLTRE" w:date="2024-05-21T20:17:00Z">
                  <w:rPr>
                    <w:rFonts w:ascii="Palatino Linotype" w:hAnsi="Palatino Linotype"/>
                  </w:rPr>
                </w:rPrChange>
              </w:rPr>
              <w:t xml:space="preserve"> under this Agreement shall be sent </w:t>
            </w:r>
            <w:del w:id="1836" w:author="OLTRE" w:date="2024-05-21T20:17:00Z">
              <w:r w:rsidRPr="0013565F">
                <w:rPr>
                  <w:rFonts w:ascii="Palatino Linotype" w:hAnsi="Palatino Linotype" w:cs="Calibri"/>
                </w:rPr>
                <w:delText xml:space="preserve">for the attention of the person and to the address or e-mail address, subject to Clause 6.3, as set out in </w:delText>
              </w:r>
            </w:del>
            <w:bookmarkEnd w:id="1833"/>
            <w:ins w:id="1837" w:author="OLTRE" w:date="2024-05-21T20:17:00Z">
              <w:r w:rsidR="00CF25FB" w:rsidRPr="00302058">
                <w:rPr>
                  <w:rFonts w:ascii="Palatino Linotype" w:hAnsi="Palatino Linotype"/>
                </w:rPr>
                <w:t xml:space="preserve">to the addresses provided in </w:t>
              </w:r>
            </w:ins>
            <w:r w:rsidR="00CF25FB" w:rsidRPr="00302058">
              <w:rPr>
                <w:rFonts w:ascii="Palatino Linotype" w:hAnsi="Palatino Linotype"/>
                <w:rPrChange w:id="1838" w:author="OLTRE" w:date="2024-05-21T20:17:00Z">
                  <w:rPr>
                    <w:rFonts w:ascii="Palatino Linotype" w:hAnsi="Palatino Linotype"/>
                    <w:b/>
                  </w:rPr>
                </w:rPrChange>
              </w:rPr>
              <w:t>Exhibit B</w:t>
            </w:r>
            <w:del w:id="1839" w:author="OLTRE" w:date="2024-05-21T20:17:00Z">
              <w:r w:rsidRPr="0013565F">
                <w:rPr>
                  <w:rFonts w:ascii="Palatino Linotype" w:hAnsi="Palatino Linotype" w:cs="Calibri"/>
                  <w:b/>
                </w:rPr>
                <w:delText>.</w:delText>
              </w:r>
            </w:del>
          </w:p>
          <w:p w14:paraId="6CA1AEEB" w14:textId="77777777" w:rsidR="009D17B5" w:rsidRDefault="009D17B5" w:rsidP="004C37F8">
            <w:pPr>
              <w:pStyle w:val="level3"/>
              <w:numPr>
                <w:ilvl w:val="0"/>
                <w:numId w:val="0"/>
              </w:numPr>
              <w:spacing w:before="0" w:line="240" w:lineRule="auto"/>
              <w:jc w:val="both"/>
              <w:rPr>
                <w:del w:id="1840" w:author="OLTRE" w:date="2024-05-21T20:17:00Z"/>
                <w:rFonts w:ascii="Palatino Linotype" w:hAnsi="Palatino Linotype" w:cs="Calibri"/>
                <w:lang w:val="id-ID"/>
              </w:rPr>
            </w:pPr>
          </w:p>
          <w:p w14:paraId="11C06569" w14:textId="77777777" w:rsidR="002C3A1B" w:rsidRPr="002C3A1B" w:rsidRDefault="002C3A1B" w:rsidP="004C37F8">
            <w:pPr>
              <w:pStyle w:val="level3"/>
              <w:numPr>
                <w:ilvl w:val="0"/>
                <w:numId w:val="0"/>
              </w:numPr>
              <w:spacing w:before="0" w:line="240" w:lineRule="auto"/>
              <w:jc w:val="both"/>
              <w:rPr>
                <w:del w:id="1841" w:author="OLTRE" w:date="2024-05-21T20:17:00Z"/>
                <w:rFonts w:ascii="Palatino Linotype" w:hAnsi="Palatino Linotype" w:cs="Calibri"/>
                <w:lang w:val="id-ID"/>
              </w:rPr>
            </w:pPr>
          </w:p>
          <w:p w14:paraId="7E63070D" w14:textId="3B60C6DC" w:rsidR="00CF25FB" w:rsidRPr="00302058" w:rsidRDefault="008674D2" w:rsidP="008D0018">
            <w:pPr>
              <w:pStyle w:val="MTH1"/>
              <w:numPr>
                <w:ilvl w:val="1"/>
                <w:numId w:val="51"/>
              </w:numPr>
              <w:spacing w:after="0"/>
              <w:ind w:left="462" w:hanging="567"/>
              <w:contextualSpacing/>
              <w:jc w:val="both"/>
              <w:rPr>
                <w:ins w:id="1842" w:author="OLTRE" w:date="2024-05-21T20:17:00Z"/>
                <w:rFonts w:ascii="Palatino Linotype" w:hAnsi="Palatino Linotype"/>
              </w:rPr>
            </w:pPr>
            <w:del w:id="1843" w:author="OLTRE" w:date="2024-05-21T20:17:00Z">
              <w:r w:rsidRPr="0013565F">
                <w:rPr>
                  <w:rFonts w:ascii="Palatino Linotype" w:hAnsi="Palatino Linotype" w:cs="Calibri"/>
                </w:rPr>
                <w:delText xml:space="preserve">6.3 Any party to this Agreement </w:delText>
              </w:r>
            </w:del>
            <w:ins w:id="1844" w:author="OLTRE" w:date="2024-05-21T20:17:00Z">
              <w:r w:rsidR="00CF25FB" w:rsidRPr="00302058">
                <w:rPr>
                  <w:rFonts w:ascii="Palatino Linotype" w:hAnsi="Palatino Linotype"/>
                  <w:sz w:val="20"/>
                  <w:szCs w:val="20"/>
                  <w:u w:val="none"/>
                </w:rPr>
                <w:t xml:space="preserve">, or to any substitute contact information as </w:t>
              </w:r>
            </w:ins>
            <w:r w:rsidR="00CF25FB" w:rsidRPr="00302058">
              <w:rPr>
                <w:rFonts w:ascii="Palatino Linotype" w:hAnsi="Palatino Linotype"/>
                <w:sz w:val="20"/>
                <w:u w:val="none"/>
                <w:rPrChange w:id="1845" w:author="OLTRE" w:date="2024-05-21T20:17:00Z">
                  <w:rPr>
                    <w:rFonts w:ascii="Palatino Linotype" w:hAnsi="Palatino Linotype"/>
                  </w:rPr>
                </w:rPrChange>
              </w:rPr>
              <w:t xml:space="preserve">may </w:t>
            </w:r>
            <w:del w:id="1846" w:author="OLTRE" w:date="2024-05-21T20:17:00Z">
              <w:r w:rsidRPr="0013565F">
                <w:rPr>
                  <w:rFonts w:ascii="Palatino Linotype" w:hAnsi="Palatino Linotype" w:cs="Calibri"/>
                </w:rPr>
                <w:delText xml:space="preserve">notify </w:delText>
              </w:r>
            </w:del>
            <w:ins w:id="1847" w:author="OLTRE" w:date="2024-05-21T20:17:00Z">
              <w:r w:rsidR="00CF25FB" w:rsidRPr="00302058">
                <w:rPr>
                  <w:rFonts w:ascii="Palatino Linotype" w:hAnsi="Palatino Linotype"/>
                  <w:sz w:val="20"/>
                  <w:szCs w:val="20"/>
                  <w:u w:val="none"/>
                </w:rPr>
                <w:t xml:space="preserve">be notified by a Party to </w:t>
              </w:r>
            </w:ins>
            <w:r w:rsidR="00CF25FB" w:rsidRPr="00302058">
              <w:rPr>
                <w:rFonts w:ascii="Palatino Linotype" w:hAnsi="Palatino Linotype"/>
                <w:sz w:val="20"/>
                <w:u w:val="none"/>
                <w:rPrChange w:id="1848" w:author="OLTRE" w:date="2024-05-21T20:17:00Z">
                  <w:rPr>
                    <w:rFonts w:ascii="Palatino Linotype" w:hAnsi="Palatino Linotype"/>
                  </w:rPr>
                </w:rPrChange>
              </w:rPr>
              <w:t xml:space="preserve">the other </w:t>
            </w:r>
            <w:del w:id="1849" w:author="OLTRE" w:date="2024-05-21T20:17:00Z">
              <w:r w:rsidRPr="0013565F">
                <w:rPr>
                  <w:rFonts w:ascii="Palatino Linotype" w:hAnsi="Palatino Linotype" w:cs="Calibri"/>
                </w:rPr>
                <w:delText>parties of any change to its address or other details specified in Clause 6.2 provided that such notification shall only be effective on the date specified in such</w:delText>
              </w:r>
            </w:del>
            <w:ins w:id="1850" w:author="OLTRE" w:date="2024-05-21T20:17:00Z">
              <w:r w:rsidR="00CF25FB" w:rsidRPr="00302058">
                <w:rPr>
                  <w:rFonts w:ascii="Palatino Linotype" w:hAnsi="Palatino Linotype"/>
                  <w:sz w:val="20"/>
                  <w:szCs w:val="20"/>
                  <w:u w:val="none"/>
                </w:rPr>
                <w:t>Party by not less than 5 (five) calendar days</w:t>
              </w:r>
            </w:ins>
            <w:r w:rsidR="00CF25FB" w:rsidRPr="00302058">
              <w:rPr>
                <w:rFonts w:ascii="Palatino Linotype" w:hAnsi="Palatino Linotype"/>
                <w:sz w:val="20"/>
                <w:u w:val="none"/>
                <w:rPrChange w:id="1851" w:author="OLTRE" w:date="2024-05-21T20:17:00Z">
                  <w:rPr>
                    <w:rFonts w:ascii="Palatino Linotype" w:hAnsi="Palatino Linotype"/>
                  </w:rPr>
                </w:rPrChange>
              </w:rPr>
              <w:t xml:space="preserve"> notice</w:t>
            </w:r>
            <w:ins w:id="1852" w:author="OLTRE" w:date="2024-05-21T20:17:00Z">
              <w:r w:rsidR="00CF25FB" w:rsidRPr="00302058">
                <w:rPr>
                  <w:rFonts w:ascii="Palatino Linotype" w:hAnsi="Palatino Linotype"/>
                  <w:sz w:val="20"/>
                  <w:szCs w:val="20"/>
                  <w:u w:val="none"/>
                </w:rPr>
                <w:t>.</w:t>
              </w:r>
            </w:ins>
          </w:p>
          <w:p w14:paraId="3812868B" w14:textId="77777777" w:rsidR="00CF25FB" w:rsidRPr="00302058" w:rsidRDefault="00CF25FB" w:rsidP="00CF25FB">
            <w:pPr>
              <w:pStyle w:val="ListParagraph"/>
              <w:rPr>
                <w:ins w:id="1853" w:author="OLTRE" w:date="2024-05-21T20:17:00Z"/>
                <w:rFonts w:ascii="Palatino Linotype" w:hAnsi="Palatino Linotype" w:cs="Calibri"/>
                <w:highlight w:val="cyan"/>
              </w:rPr>
            </w:pPr>
          </w:p>
          <w:p w14:paraId="21C5F662" w14:textId="0AB9ADEE" w:rsidR="00CF25FB" w:rsidRPr="00302058" w:rsidRDefault="00CF25FB" w:rsidP="008D0018">
            <w:pPr>
              <w:pStyle w:val="MTH1"/>
              <w:numPr>
                <w:ilvl w:val="1"/>
                <w:numId w:val="51"/>
              </w:numPr>
              <w:spacing w:after="0"/>
              <w:ind w:left="462" w:hanging="567"/>
              <w:contextualSpacing/>
              <w:jc w:val="both"/>
              <w:rPr>
                <w:ins w:id="1854" w:author="OLTRE" w:date="2024-05-21T20:17:00Z"/>
                <w:rFonts w:ascii="Palatino Linotype" w:hAnsi="Palatino Linotype"/>
              </w:rPr>
            </w:pPr>
            <w:ins w:id="1855" w:author="OLTRE" w:date="2024-05-21T20:17:00Z">
              <w:r w:rsidRPr="00302058">
                <w:rPr>
                  <w:rFonts w:ascii="Palatino Linotype" w:hAnsi="Palatino Linotype"/>
                  <w:sz w:val="20"/>
                  <w:szCs w:val="20"/>
                  <w:u w:val="none"/>
                </w:rPr>
                <w:t>Any notice</w:t>
              </w:r>
            </w:ins>
            <w:r w:rsidRPr="00302058">
              <w:rPr>
                <w:rFonts w:ascii="Palatino Linotype" w:hAnsi="Palatino Linotype"/>
                <w:sz w:val="20"/>
                <w:u w:val="none"/>
                <w:rPrChange w:id="1856" w:author="OLTRE" w:date="2024-05-21T20:17:00Z">
                  <w:rPr>
                    <w:rFonts w:ascii="Palatino Linotype" w:hAnsi="Palatino Linotype"/>
                  </w:rPr>
                </w:rPrChange>
              </w:rPr>
              <w:t xml:space="preserve"> or </w:t>
            </w:r>
            <w:del w:id="1857" w:author="OLTRE" w:date="2024-05-21T20:17:00Z">
              <w:r w:rsidR="008674D2" w:rsidRPr="0013565F">
                <w:rPr>
                  <w:rFonts w:ascii="Palatino Linotype" w:hAnsi="Palatino Linotype" w:cs="Calibri"/>
                </w:rPr>
                <w:delText>five</w:delText>
              </w:r>
            </w:del>
            <w:ins w:id="1858" w:author="OLTRE" w:date="2024-05-21T20:17:00Z">
              <w:r w:rsidRPr="00302058">
                <w:rPr>
                  <w:rFonts w:ascii="Palatino Linotype" w:hAnsi="Palatino Linotype"/>
                  <w:sz w:val="20"/>
                  <w:szCs w:val="20"/>
                  <w:u w:val="none"/>
                </w:rPr>
                <w:t>other communication given under this Agreement shall be deemed to have been received:</w:t>
              </w:r>
            </w:ins>
          </w:p>
          <w:p w14:paraId="06C61EFB" w14:textId="77777777" w:rsidR="00302058" w:rsidRPr="00302058" w:rsidRDefault="00302058" w:rsidP="00302058">
            <w:pPr>
              <w:pStyle w:val="level3"/>
              <w:numPr>
                <w:ilvl w:val="0"/>
                <w:numId w:val="0"/>
              </w:numPr>
              <w:spacing w:before="0" w:line="240" w:lineRule="auto"/>
              <w:ind w:left="888"/>
              <w:jc w:val="both"/>
              <w:rPr>
                <w:ins w:id="1859" w:author="OLTRE" w:date="2024-05-21T20:17:00Z"/>
                <w:rFonts w:ascii="Palatino Linotype" w:hAnsi="Palatino Linotype" w:cs="Calibri"/>
              </w:rPr>
            </w:pPr>
          </w:p>
          <w:p w14:paraId="4289E08C" w14:textId="406BE893" w:rsidR="00CF25FB" w:rsidRPr="00302058" w:rsidRDefault="00CF25FB" w:rsidP="008D0018">
            <w:pPr>
              <w:pStyle w:val="level3"/>
              <w:numPr>
                <w:ilvl w:val="2"/>
                <w:numId w:val="107"/>
              </w:numPr>
              <w:spacing w:before="0" w:line="240" w:lineRule="auto"/>
              <w:ind w:left="888" w:hanging="426"/>
              <w:jc w:val="both"/>
              <w:rPr>
                <w:ins w:id="1860" w:author="OLTRE" w:date="2024-05-21T20:17:00Z"/>
                <w:rFonts w:ascii="Palatino Linotype" w:hAnsi="Palatino Linotype" w:cs="Calibri"/>
              </w:rPr>
            </w:pPr>
            <w:ins w:id="1861" w:author="OLTRE" w:date="2024-05-21T20:17:00Z">
              <w:r w:rsidRPr="00302058">
                <w:rPr>
                  <w:rFonts w:ascii="Palatino Linotype" w:hAnsi="Palatino Linotype" w:cs="Calibri"/>
                </w:rPr>
                <w:t>In case of a notice transmitted by facsimile with a confirmed receipt of transmission from the sender’s machine stating that it was sent in full and without error, on the day on which the same was transmitted;</w:t>
              </w:r>
            </w:ins>
          </w:p>
          <w:p w14:paraId="30CB29BB" w14:textId="77777777" w:rsidR="00302058" w:rsidRPr="00302058" w:rsidRDefault="00302058" w:rsidP="00302058">
            <w:pPr>
              <w:pStyle w:val="level3"/>
              <w:numPr>
                <w:ilvl w:val="0"/>
                <w:numId w:val="0"/>
              </w:numPr>
              <w:spacing w:before="0" w:line="240" w:lineRule="auto"/>
              <w:ind w:left="888"/>
              <w:jc w:val="both"/>
              <w:rPr>
                <w:ins w:id="1862" w:author="OLTRE" w:date="2024-05-21T20:17:00Z"/>
                <w:rFonts w:ascii="Palatino Linotype" w:hAnsi="Palatino Linotype" w:cs="Calibri"/>
              </w:rPr>
            </w:pPr>
          </w:p>
          <w:p w14:paraId="3E78379F" w14:textId="0AB0842B" w:rsidR="00CF25FB" w:rsidRPr="00302058" w:rsidRDefault="00CF25FB" w:rsidP="008D0018">
            <w:pPr>
              <w:pStyle w:val="level3"/>
              <w:numPr>
                <w:ilvl w:val="2"/>
                <w:numId w:val="107"/>
              </w:numPr>
              <w:spacing w:before="0" w:line="240" w:lineRule="auto"/>
              <w:ind w:left="888" w:hanging="426"/>
              <w:jc w:val="both"/>
              <w:rPr>
                <w:ins w:id="1863" w:author="OLTRE" w:date="2024-05-21T20:17:00Z"/>
                <w:rFonts w:ascii="Palatino Linotype" w:hAnsi="Palatino Linotype" w:cs="Calibri"/>
              </w:rPr>
            </w:pPr>
            <w:ins w:id="1864" w:author="OLTRE" w:date="2024-05-21T20:17:00Z">
              <w:r w:rsidRPr="00302058">
                <w:rPr>
                  <w:rFonts w:ascii="Palatino Linotype" w:hAnsi="Palatino Linotype" w:cs="Calibri"/>
                </w:rPr>
                <w:t>In case of a notice delivered by hand, on the day of actual delivery;</w:t>
              </w:r>
            </w:ins>
          </w:p>
          <w:p w14:paraId="6E898A3A" w14:textId="77777777" w:rsidR="00302058" w:rsidRPr="00302058" w:rsidRDefault="00302058" w:rsidP="00302058">
            <w:pPr>
              <w:pStyle w:val="level3"/>
              <w:numPr>
                <w:ilvl w:val="0"/>
                <w:numId w:val="0"/>
              </w:numPr>
              <w:spacing w:before="0" w:line="240" w:lineRule="auto"/>
              <w:ind w:left="888"/>
              <w:jc w:val="both"/>
              <w:rPr>
                <w:ins w:id="1865" w:author="OLTRE" w:date="2024-05-21T20:17:00Z"/>
                <w:rFonts w:ascii="Palatino Linotype" w:hAnsi="Palatino Linotype" w:cs="Calibri"/>
              </w:rPr>
            </w:pPr>
          </w:p>
          <w:p w14:paraId="24FAA3A8" w14:textId="10524C4B" w:rsidR="00CF25FB" w:rsidRPr="00302058" w:rsidRDefault="00CF25FB" w:rsidP="008D0018">
            <w:pPr>
              <w:pStyle w:val="level3"/>
              <w:numPr>
                <w:ilvl w:val="2"/>
                <w:numId w:val="107"/>
              </w:numPr>
              <w:spacing w:before="0" w:line="240" w:lineRule="auto"/>
              <w:ind w:left="888" w:hanging="426"/>
              <w:jc w:val="both"/>
              <w:rPr>
                <w:ins w:id="1866" w:author="OLTRE" w:date="2024-05-21T20:17:00Z"/>
                <w:rFonts w:ascii="Palatino Linotype" w:hAnsi="Palatino Linotype" w:cs="Calibri"/>
              </w:rPr>
            </w:pPr>
            <w:ins w:id="1867" w:author="OLTRE" w:date="2024-05-21T20:17:00Z">
              <w:r w:rsidRPr="00302058">
                <w:rPr>
                  <w:rFonts w:ascii="Palatino Linotype" w:hAnsi="Palatino Linotype" w:cs="Calibri"/>
                </w:rPr>
                <w:t>In case of a notice delivery by mail, on the second</w:t>
              </w:r>
            </w:ins>
            <w:r w:rsidRPr="00302058">
              <w:rPr>
                <w:rFonts w:ascii="Palatino Linotype" w:hAnsi="Palatino Linotype" w:cs="Calibri"/>
              </w:rPr>
              <w:t xml:space="preserve"> Business </w:t>
            </w:r>
            <w:del w:id="1868" w:author="OLTRE" w:date="2024-05-21T20:17:00Z">
              <w:r w:rsidR="008674D2" w:rsidRPr="0013565F">
                <w:rPr>
                  <w:rFonts w:ascii="Palatino Linotype" w:hAnsi="Palatino Linotype" w:cs="Calibri"/>
                </w:rPr>
                <w:delText>Days</w:delText>
              </w:r>
            </w:del>
            <w:ins w:id="1869" w:author="OLTRE" w:date="2024-05-21T20:17:00Z">
              <w:r w:rsidRPr="00302058">
                <w:rPr>
                  <w:rFonts w:ascii="Palatino Linotype" w:hAnsi="Palatino Linotype" w:cs="Calibri"/>
                </w:rPr>
                <w:t>Day or, in case of airmail, the 5</w:t>
              </w:r>
              <w:r w:rsidRPr="00302058">
                <w:rPr>
                  <w:rFonts w:ascii="Palatino Linotype" w:hAnsi="Palatino Linotype" w:cs="Calibri"/>
                  <w:vertAlign w:val="superscript"/>
                </w:rPr>
                <w:t>th</w:t>
              </w:r>
              <w:r w:rsidRPr="00302058">
                <w:rPr>
                  <w:rFonts w:ascii="Palatino Linotype" w:hAnsi="Palatino Linotype" w:cs="Calibri"/>
                </w:rPr>
                <w:t xml:space="preserve"> (fifth) Business Day, following the day on which the same was dispatched by first class mail postage prepaid or, as the case may be, airmail postage prepaid; or </w:t>
              </w:r>
            </w:ins>
          </w:p>
          <w:p w14:paraId="745A7EF8" w14:textId="77777777" w:rsidR="00302058" w:rsidRPr="00302058" w:rsidRDefault="00302058" w:rsidP="00302058">
            <w:pPr>
              <w:pStyle w:val="level3"/>
              <w:numPr>
                <w:ilvl w:val="0"/>
                <w:numId w:val="0"/>
              </w:numPr>
              <w:spacing w:before="0" w:line="240" w:lineRule="auto"/>
              <w:ind w:left="888"/>
              <w:jc w:val="both"/>
              <w:rPr>
                <w:ins w:id="1870" w:author="OLTRE" w:date="2024-05-21T20:17:00Z"/>
                <w:rFonts w:ascii="Palatino Linotype" w:hAnsi="Palatino Linotype" w:cs="Calibri"/>
              </w:rPr>
            </w:pPr>
          </w:p>
          <w:p w14:paraId="3E653627" w14:textId="179B2813" w:rsidR="00CF25FB" w:rsidRPr="00302058" w:rsidRDefault="00CF25FB" w:rsidP="008D0018">
            <w:pPr>
              <w:pStyle w:val="level3"/>
              <w:numPr>
                <w:ilvl w:val="2"/>
                <w:numId w:val="107"/>
              </w:numPr>
              <w:spacing w:before="0" w:line="240" w:lineRule="auto"/>
              <w:ind w:left="888" w:hanging="426"/>
              <w:jc w:val="both"/>
              <w:rPr>
                <w:ins w:id="1871" w:author="OLTRE" w:date="2024-05-21T20:17:00Z"/>
                <w:rFonts w:ascii="Palatino Linotype" w:hAnsi="Palatino Linotype" w:cs="Calibri"/>
              </w:rPr>
            </w:pPr>
            <w:ins w:id="1872" w:author="OLTRE" w:date="2024-05-21T20:17:00Z">
              <w:r w:rsidRPr="00302058">
                <w:rPr>
                  <w:rFonts w:ascii="Palatino Linotype" w:hAnsi="Palatino Linotype" w:cs="Calibri"/>
                </w:rPr>
                <w:t>In case of a notice transmitted by e-mail with returned confirmation report stating that the recipient receives the e-mail, on the day on which the same was transmitted</w:t>
              </w:r>
              <w:r w:rsidR="00302058" w:rsidRPr="00302058">
                <w:rPr>
                  <w:rFonts w:ascii="Palatino Linotype" w:hAnsi="Palatino Linotype" w:cs="Calibri"/>
                </w:rPr>
                <w:t>,</w:t>
              </w:r>
            </w:ins>
          </w:p>
          <w:p w14:paraId="4BDB5301" w14:textId="4045A200" w:rsidR="00CF25FB" w:rsidRPr="00302058" w:rsidRDefault="00CF25FB" w:rsidP="00CF25FB">
            <w:pPr>
              <w:pStyle w:val="level3"/>
              <w:numPr>
                <w:ilvl w:val="0"/>
                <w:numId w:val="0"/>
              </w:numPr>
              <w:spacing w:before="0" w:line="240" w:lineRule="auto"/>
              <w:ind w:left="320"/>
              <w:jc w:val="both"/>
              <w:rPr>
                <w:ins w:id="1873" w:author="OLTRE" w:date="2024-05-21T20:17:00Z"/>
                <w:rFonts w:ascii="Palatino Linotype" w:hAnsi="Palatino Linotype" w:cs="Calibri"/>
              </w:rPr>
            </w:pPr>
            <w:ins w:id="1874" w:author="OLTRE" w:date="2024-05-21T20:17:00Z">
              <w:r w:rsidRPr="00302058">
                <w:rPr>
                  <w:rFonts w:ascii="Palatino Linotype" w:hAnsi="Palatino Linotype" w:cs="Calibri"/>
                </w:rPr>
                <w:t>provided that, a notice given in accordance with the above but received on a day which is not a Business Day or received</w:t>
              </w:r>
            </w:ins>
            <w:r w:rsidRPr="00302058">
              <w:rPr>
                <w:rFonts w:ascii="Palatino Linotype" w:hAnsi="Palatino Linotype" w:cs="Calibri"/>
              </w:rPr>
              <w:t xml:space="preserve"> after </w:t>
            </w:r>
            <w:del w:id="1875" w:author="OLTRE" w:date="2024-05-21T20:17:00Z">
              <w:r w:rsidR="008674D2" w:rsidRPr="0013565F">
                <w:rPr>
                  <w:rFonts w:ascii="Palatino Linotype" w:hAnsi="Palatino Linotype" w:cs="Calibri"/>
                </w:rPr>
                <w:delText>the notice is given, whichever is later.</w:delText>
              </w:r>
            </w:del>
            <w:ins w:id="1876" w:author="OLTRE" w:date="2024-05-21T20:17:00Z">
              <w:r w:rsidRPr="00302058">
                <w:rPr>
                  <w:rFonts w:ascii="Palatino Linotype" w:hAnsi="Palatino Linotype" w:cs="Calibri"/>
                </w:rPr>
                <w:t>normal business hours at the place of the recipient shall be deemed to have been received on the next Business Day, provided further that, a notice changing the address of a Party shall be effective only upon actual receipt.</w:t>
              </w:r>
            </w:ins>
          </w:p>
          <w:p w14:paraId="39671536" w14:textId="11CB1401" w:rsidR="00F45AAA" w:rsidRPr="00302058" w:rsidRDefault="00F45AAA" w:rsidP="003B16EF">
            <w:pPr>
              <w:pStyle w:val="level3"/>
              <w:numPr>
                <w:ilvl w:val="0"/>
                <w:numId w:val="0"/>
              </w:numPr>
              <w:spacing w:before="0" w:line="240" w:lineRule="auto"/>
              <w:jc w:val="both"/>
              <w:rPr>
                <w:rFonts w:ascii="Palatino Linotype" w:hAnsi="Palatino Linotype" w:cs="Calibri"/>
              </w:rPr>
            </w:pPr>
          </w:p>
        </w:tc>
        <w:tc>
          <w:tcPr>
            <w:tcW w:w="4150" w:type="dxa"/>
            <w:shd w:val="clear" w:color="auto" w:fill="auto"/>
          </w:tcPr>
          <w:p w14:paraId="42A59155" w14:textId="77777777" w:rsidR="009734C5" w:rsidRPr="00302058" w:rsidRDefault="00216F69" w:rsidP="006A39AB">
            <w:pPr>
              <w:pStyle w:val="Cen1"/>
              <w:shd w:val="clear" w:color="auto" w:fill="auto"/>
              <w:spacing w:after="0"/>
              <w:contextualSpacing/>
              <w:jc w:val="both"/>
              <w:rPr>
                <w:rFonts w:ascii="Palatino Linotype" w:hAnsi="Palatino Linotype"/>
                <w:b w:val="0"/>
                <w:color w:val="E7E6E6" w:themeColor="background2"/>
                <w:sz w:val="20"/>
                <w:rPrChange w:id="1877"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1878" w:author="OLTRE" w:date="2024-05-21T20:17:00Z">
                  <w:rPr>
                    <w:rFonts w:ascii="Palatino Linotype" w:hAnsi="Palatino Linotype"/>
                    <w:b w:val="0"/>
                    <w:sz w:val="20"/>
                  </w:rPr>
                </w:rPrChange>
              </w:rPr>
              <w:t>Pemberitahuan</w:t>
            </w:r>
          </w:p>
          <w:p w14:paraId="64C5461D"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879" w:author="OLTRE" w:date="2024-05-21T20:17:00Z">
                  <w:rPr>
                    <w:rFonts w:ascii="Palatino Linotype" w:hAnsi="Palatino Linotype"/>
                    <w:b w:val="0"/>
                    <w:sz w:val="20"/>
                    <w:lang w:val="id-ID"/>
                  </w:rPr>
                </w:rPrChange>
              </w:rPr>
            </w:pPr>
          </w:p>
          <w:p w14:paraId="7F1FB760" w14:textId="77777777" w:rsidR="0069511D"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Change w:id="188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881" w:author="OLTRE" w:date="2024-05-21T20:17:00Z">
                  <w:rPr>
                    <w:rFonts w:ascii="Palatino Linotype" w:hAnsi="Palatino Linotype"/>
                    <w:b w:val="0"/>
                    <w:sz w:val="20"/>
                  </w:rPr>
                </w:rPrChange>
              </w:rPr>
              <w:t>Setiap pemberitahuan atau komunikasi lain yang diberikan dalam Perjanjian ini atau sehubungan dengan hal-hal yang dimaksud disini harus, kecuali ditentukan lain secara khusus, secara tertulis dalam bahasa Indonesia</w:t>
            </w:r>
            <w:r w:rsidR="00512465" w:rsidRPr="00302058">
              <w:rPr>
                <w:rFonts w:ascii="Palatino Linotype" w:hAnsi="Palatino Linotype"/>
                <w:b w:val="0"/>
                <w:color w:val="E7E6E6" w:themeColor="background2"/>
                <w:sz w:val="20"/>
                <w:rPrChange w:id="1882" w:author="OLTRE" w:date="2024-05-21T20:17:00Z">
                  <w:rPr>
                    <w:rFonts w:ascii="Palatino Linotype" w:hAnsi="Palatino Linotype"/>
                    <w:b w:val="0"/>
                    <w:sz w:val="20"/>
                  </w:rPr>
                </w:rPrChange>
              </w:rPr>
              <w:t>/ bahasa Inggris</w:t>
            </w:r>
            <w:r w:rsidRPr="00302058">
              <w:rPr>
                <w:rFonts w:ascii="Palatino Linotype" w:hAnsi="Palatino Linotype"/>
                <w:b w:val="0"/>
                <w:color w:val="E7E6E6" w:themeColor="background2"/>
                <w:sz w:val="20"/>
                <w:rPrChange w:id="1883" w:author="OLTRE" w:date="2024-05-21T20:17:00Z">
                  <w:rPr>
                    <w:rFonts w:ascii="Palatino Linotype" w:hAnsi="Palatino Linotype"/>
                    <w:b w:val="0"/>
                    <w:sz w:val="20"/>
                  </w:rPr>
                </w:rPrChange>
              </w:rPr>
              <w:t>, ditujukan sebagaimana diberikan dalam Pasal 6.2 dan dikirimkan:</w:t>
            </w:r>
          </w:p>
          <w:p w14:paraId="7ECACCD7"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884" w:author="OLTRE" w:date="2024-05-21T20:17:00Z">
                  <w:rPr>
                    <w:rFonts w:ascii="Palatino Linotype" w:hAnsi="Palatino Linotype"/>
                    <w:b w:val="0"/>
                    <w:sz w:val="20"/>
                    <w:lang w:val="id-ID"/>
                  </w:rPr>
                </w:rPrChange>
              </w:rPr>
            </w:pPr>
          </w:p>
          <w:p w14:paraId="452154C2" w14:textId="77777777" w:rsidR="0069511D" w:rsidRPr="00302058" w:rsidRDefault="0069511D" w:rsidP="006A39AB">
            <w:pPr>
              <w:jc w:val="both"/>
              <w:rPr>
                <w:rFonts w:ascii="Palatino Linotype" w:hAnsi="Palatino Linotype"/>
                <w:color w:val="E7E6E6" w:themeColor="background2"/>
                <w:sz w:val="20"/>
                <w:lang w:val="id-ID"/>
                <w:rPrChange w:id="1885" w:author="OLTRE" w:date="2024-05-21T20:17:00Z">
                  <w:rPr>
                    <w:rFonts w:ascii="Palatino Linotype" w:hAnsi="Palatino Linotype"/>
                    <w:sz w:val="20"/>
                    <w:lang w:val="id-ID"/>
                  </w:rPr>
                </w:rPrChange>
              </w:rPr>
            </w:pPr>
            <w:r w:rsidRPr="00302058">
              <w:rPr>
                <w:rFonts w:ascii="Palatino Linotype" w:hAnsi="Palatino Linotype"/>
                <w:color w:val="E7E6E6" w:themeColor="background2"/>
                <w:sz w:val="20"/>
                <w:rPrChange w:id="1886" w:author="OLTRE" w:date="2024-05-21T20:17:00Z">
                  <w:rPr>
                    <w:rFonts w:ascii="Palatino Linotype" w:hAnsi="Palatino Linotype"/>
                    <w:sz w:val="20"/>
                  </w:rPr>
                </w:rPrChange>
              </w:rPr>
              <w:t>dengan meninggalkannya di alamat terkait maka akan dianggap telah diberikan saat diantarkannya ke alamat tersebut;</w:t>
            </w:r>
          </w:p>
          <w:p w14:paraId="2ABD6BAC" w14:textId="77777777" w:rsidR="002C3A1B" w:rsidRPr="00302058" w:rsidRDefault="002C3A1B" w:rsidP="006A39AB">
            <w:pPr>
              <w:jc w:val="both"/>
              <w:rPr>
                <w:rFonts w:ascii="Palatino Linotype" w:hAnsi="Palatino Linotype"/>
                <w:color w:val="E7E6E6" w:themeColor="background2"/>
                <w:sz w:val="20"/>
                <w:lang w:val="id-ID"/>
                <w:rPrChange w:id="1887" w:author="OLTRE" w:date="2024-05-21T20:17:00Z">
                  <w:rPr>
                    <w:rFonts w:ascii="Palatino Linotype" w:hAnsi="Palatino Linotype"/>
                    <w:sz w:val="20"/>
                    <w:lang w:val="id-ID"/>
                  </w:rPr>
                </w:rPrChange>
              </w:rPr>
            </w:pPr>
          </w:p>
          <w:p w14:paraId="3FD86D1E" w14:textId="77777777" w:rsidR="0069511D" w:rsidRPr="00302058" w:rsidRDefault="0069511D" w:rsidP="006A39AB">
            <w:pPr>
              <w:jc w:val="both"/>
              <w:rPr>
                <w:rFonts w:ascii="Palatino Linotype" w:hAnsi="Palatino Linotype"/>
                <w:color w:val="E7E6E6" w:themeColor="background2"/>
                <w:sz w:val="20"/>
                <w:rPrChange w:id="188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1889" w:author="OLTRE" w:date="2024-05-21T20:17:00Z">
                  <w:rPr>
                    <w:rFonts w:ascii="Palatino Linotype" w:hAnsi="Palatino Linotype"/>
                    <w:sz w:val="20"/>
                  </w:rPr>
                </w:rPrChange>
              </w:rPr>
              <w:t>jika dari atau ke tempat di luar Indonesia, dengan kurir udara, maka akan dianggap telah diberikan dua Hari Kerja setelah diantarkannya ke perwakilan dari kurir;</w:t>
            </w:r>
          </w:p>
          <w:p w14:paraId="6CDEE43F" w14:textId="77777777" w:rsidR="009D17B5" w:rsidRPr="00302058" w:rsidRDefault="0069511D" w:rsidP="006A39AB">
            <w:pPr>
              <w:jc w:val="both"/>
              <w:rPr>
                <w:rFonts w:ascii="Palatino Linotype" w:hAnsi="Palatino Linotype"/>
                <w:color w:val="E7E6E6" w:themeColor="background2"/>
                <w:sz w:val="20"/>
                <w:lang w:val="id-ID"/>
                <w:rPrChange w:id="1890" w:author="OLTRE" w:date="2024-05-21T20:17:00Z">
                  <w:rPr>
                    <w:rFonts w:ascii="Palatino Linotype" w:hAnsi="Palatino Linotype"/>
                    <w:sz w:val="20"/>
                    <w:lang w:val="id-ID"/>
                  </w:rPr>
                </w:rPrChange>
              </w:rPr>
            </w:pPr>
            <w:r w:rsidRPr="00302058">
              <w:rPr>
                <w:rFonts w:ascii="Palatino Linotype" w:hAnsi="Palatino Linotype"/>
                <w:color w:val="E7E6E6" w:themeColor="background2"/>
                <w:sz w:val="20"/>
                <w:rPrChange w:id="1891" w:author="OLTRE" w:date="2024-05-21T20:17:00Z">
                  <w:rPr>
                    <w:rFonts w:ascii="Palatino Linotype" w:hAnsi="Palatino Linotype"/>
                    <w:sz w:val="20"/>
                  </w:rPr>
                </w:rPrChange>
              </w:rPr>
              <w:t xml:space="preserve"> </w:t>
            </w:r>
          </w:p>
          <w:p w14:paraId="3DE7489C" w14:textId="77777777" w:rsidR="002C3A1B" w:rsidRPr="00302058" w:rsidRDefault="002C3A1B" w:rsidP="006A39AB">
            <w:pPr>
              <w:jc w:val="both"/>
              <w:rPr>
                <w:rFonts w:ascii="Palatino Linotype" w:hAnsi="Palatino Linotype"/>
                <w:color w:val="E7E6E6" w:themeColor="background2"/>
                <w:sz w:val="20"/>
                <w:lang w:val="id-ID"/>
                <w:rPrChange w:id="1892" w:author="OLTRE" w:date="2024-05-21T20:17:00Z">
                  <w:rPr>
                    <w:rFonts w:ascii="Palatino Linotype" w:hAnsi="Palatino Linotype"/>
                    <w:sz w:val="20"/>
                    <w:lang w:val="id-ID"/>
                  </w:rPr>
                </w:rPrChange>
              </w:rPr>
            </w:pPr>
          </w:p>
          <w:p w14:paraId="6CD96F19" w14:textId="568A66C0" w:rsidR="0069511D" w:rsidRPr="00302058" w:rsidRDefault="0069511D" w:rsidP="006A39AB">
            <w:pPr>
              <w:jc w:val="both"/>
              <w:rPr>
                <w:rFonts w:ascii="Palatino Linotype" w:hAnsi="Palatino Linotype"/>
                <w:color w:val="E7E6E6" w:themeColor="background2"/>
                <w:sz w:val="20"/>
                <w:rPrChange w:id="1893"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1894" w:author="OLTRE" w:date="2024-05-21T20:17:00Z">
                  <w:rPr>
                    <w:rFonts w:ascii="Palatino Linotype" w:hAnsi="Palatino Linotype"/>
                    <w:sz w:val="20"/>
                  </w:rPr>
                </w:rPrChange>
              </w:rPr>
              <w:t xml:space="preserve">jika dari atau ke luar Indonesia, dengan pos prabayar, maka akan dianggap telah diterima lima Hari </w:t>
            </w:r>
            <w:r w:rsidR="008F659D" w:rsidRPr="00302058">
              <w:rPr>
                <w:rFonts w:ascii="Palatino Linotype" w:hAnsi="Palatino Linotype"/>
                <w:color w:val="E7E6E6" w:themeColor="background2"/>
                <w:sz w:val="20"/>
                <w:rPrChange w:id="1895" w:author="OLTRE" w:date="2024-05-21T20:17:00Z">
                  <w:rPr>
                    <w:rFonts w:ascii="Palatino Linotype" w:hAnsi="Palatino Linotype"/>
                    <w:sz w:val="20"/>
                  </w:rPr>
                </w:rPrChange>
              </w:rPr>
              <w:t>K</w:t>
            </w:r>
            <w:r w:rsidRPr="00302058">
              <w:rPr>
                <w:rFonts w:ascii="Palatino Linotype" w:hAnsi="Palatino Linotype"/>
                <w:color w:val="E7E6E6" w:themeColor="background2"/>
                <w:sz w:val="20"/>
                <w:rPrChange w:id="1896" w:author="OLTRE" w:date="2024-05-21T20:17:00Z">
                  <w:rPr>
                    <w:rFonts w:ascii="Palatino Linotype" w:hAnsi="Palatino Linotype"/>
                    <w:sz w:val="20"/>
                  </w:rPr>
                </w:rPrChange>
              </w:rPr>
              <w:t>erja setelah tanggal di pos; atau</w:t>
            </w:r>
          </w:p>
          <w:p w14:paraId="6C87F788" w14:textId="77777777" w:rsidR="009D17B5" w:rsidRPr="00302058" w:rsidRDefault="009D17B5" w:rsidP="006A39AB">
            <w:pPr>
              <w:jc w:val="both"/>
              <w:rPr>
                <w:rFonts w:ascii="Palatino Linotype" w:hAnsi="Palatino Linotype"/>
                <w:color w:val="E7E6E6" w:themeColor="background2"/>
                <w:sz w:val="20"/>
                <w:lang w:val="id-ID"/>
                <w:rPrChange w:id="1897" w:author="OLTRE" w:date="2024-05-21T20:17:00Z">
                  <w:rPr>
                    <w:rFonts w:ascii="Palatino Linotype" w:hAnsi="Palatino Linotype"/>
                    <w:sz w:val="20"/>
                    <w:lang w:val="id-ID"/>
                  </w:rPr>
                </w:rPrChange>
              </w:rPr>
            </w:pPr>
          </w:p>
          <w:p w14:paraId="37301A83" w14:textId="77777777" w:rsidR="002C3A1B" w:rsidRPr="00302058" w:rsidRDefault="002C3A1B" w:rsidP="006A39AB">
            <w:pPr>
              <w:jc w:val="both"/>
              <w:rPr>
                <w:rFonts w:ascii="Palatino Linotype" w:hAnsi="Palatino Linotype"/>
                <w:color w:val="E7E6E6" w:themeColor="background2"/>
                <w:sz w:val="20"/>
                <w:lang w:val="id-ID"/>
                <w:rPrChange w:id="1898" w:author="OLTRE" w:date="2024-05-21T20:17:00Z">
                  <w:rPr>
                    <w:rFonts w:ascii="Palatino Linotype" w:hAnsi="Palatino Linotype"/>
                    <w:sz w:val="20"/>
                    <w:lang w:val="id-ID"/>
                  </w:rPr>
                </w:rPrChange>
              </w:rPr>
            </w:pPr>
          </w:p>
          <w:p w14:paraId="4B75E20A" w14:textId="77777777" w:rsidR="0069511D" w:rsidRPr="00302058" w:rsidRDefault="0069511D" w:rsidP="006A39AB">
            <w:pPr>
              <w:jc w:val="both"/>
              <w:rPr>
                <w:rFonts w:ascii="Palatino Linotype" w:hAnsi="Palatino Linotype"/>
                <w:color w:val="E7E6E6" w:themeColor="background2"/>
                <w:sz w:val="20"/>
                <w:lang w:val="id-ID"/>
                <w:rPrChange w:id="1899" w:author="OLTRE" w:date="2024-05-21T20:17:00Z">
                  <w:rPr>
                    <w:rFonts w:ascii="Palatino Linotype" w:hAnsi="Palatino Linotype"/>
                    <w:sz w:val="20"/>
                    <w:lang w:val="id-ID"/>
                  </w:rPr>
                </w:rPrChange>
              </w:rPr>
            </w:pPr>
            <w:r w:rsidRPr="00302058">
              <w:rPr>
                <w:rFonts w:ascii="Palatino Linotype" w:hAnsi="Palatino Linotype"/>
                <w:color w:val="E7E6E6" w:themeColor="background2"/>
                <w:sz w:val="20"/>
                <w:rPrChange w:id="1900" w:author="OLTRE" w:date="2024-05-21T20:17:00Z">
                  <w:rPr>
                    <w:rFonts w:ascii="Palatino Linotype" w:hAnsi="Palatino Linotype"/>
                    <w:sz w:val="20"/>
                  </w:rPr>
                </w:rPrChange>
              </w:rPr>
              <w:t>dengan faksimili, maka akan dianggap telah diberikan ketika dikirimkan konfirmasi atas tidak ada gangguan transmisi dengan sebuah laporan transmisi.</w:t>
            </w:r>
          </w:p>
          <w:p w14:paraId="046D7A4B" w14:textId="77777777" w:rsidR="002C3A1B" w:rsidRPr="00302058" w:rsidRDefault="002C3A1B" w:rsidP="006A39AB">
            <w:pPr>
              <w:jc w:val="both"/>
              <w:rPr>
                <w:rFonts w:ascii="Palatino Linotype" w:hAnsi="Palatino Linotype"/>
                <w:color w:val="E7E6E6" w:themeColor="background2"/>
                <w:sz w:val="20"/>
                <w:lang w:val="id-ID"/>
                <w:rPrChange w:id="1901" w:author="OLTRE" w:date="2024-05-21T20:17:00Z">
                  <w:rPr>
                    <w:rFonts w:ascii="Palatino Linotype" w:hAnsi="Palatino Linotype"/>
                    <w:sz w:val="20"/>
                    <w:lang w:val="id-ID"/>
                  </w:rPr>
                </w:rPrChange>
              </w:rPr>
            </w:pPr>
          </w:p>
          <w:p w14:paraId="265B3F90" w14:textId="77777777" w:rsidR="007F6CD4" w:rsidRPr="00302058" w:rsidRDefault="007F6CD4" w:rsidP="006A39AB">
            <w:pPr>
              <w:jc w:val="both"/>
              <w:rPr>
                <w:rFonts w:ascii="Palatino Linotype" w:hAnsi="Palatino Linotype"/>
                <w:color w:val="E7E6E6" w:themeColor="background2"/>
                <w:sz w:val="20"/>
                <w:lang w:val="id-ID"/>
                <w:rPrChange w:id="1902" w:author="OLTRE" w:date="2024-05-21T20:17:00Z">
                  <w:rPr>
                    <w:rFonts w:ascii="Palatino Linotype" w:hAnsi="Palatino Linotype"/>
                    <w:sz w:val="20"/>
                    <w:lang w:val="id-ID"/>
                  </w:rPr>
                </w:rPrChange>
              </w:rPr>
            </w:pPr>
          </w:p>
          <w:p w14:paraId="76F94EDB" w14:textId="77777777" w:rsidR="0069511D" w:rsidRPr="00302058" w:rsidRDefault="009D17B5" w:rsidP="006A39AB">
            <w:pPr>
              <w:jc w:val="both"/>
              <w:rPr>
                <w:rFonts w:ascii="Palatino Linotype" w:hAnsi="Palatino Linotype"/>
                <w:color w:val="E7E6E6" w:themeColor="background2"/>
                <w:sz w:val="20"/>
                <w:lang w:val="id-ID"/>
                <w:rPrChange w:id="1903" w:author="OLTRE" w:date="2024-05-21T20:17:00Z">
                  <w:rPr>
                    <w:rFonts w:ascii="Palatino Linotype" w:hAnsi="Palatino Linotype"/>
                    <w:sz w:val="20"/>
                    <w:lang w:val="id-ID"/>
                  </w:rPr>
                </w:rPrChange>
              </w:rPr>
            </w:pPr>
            <w:r w:rsidRPr="00302058">
              <w:rPr>
                <w:rFonts w:ascii="Palatino Linotype" w:hAnsi="Palatino Linotype"/>
                <w:color w:val="E7E6E6" w:themeColor="background2"/>
                <w:sz w:val="20"/>
                <w:rPrChange w:id="1904" w:author="OLTRE" w:date="2024-05-21T20:17:00Z">
                  <w:rPr>
                    <w:rFonts w:ascii="Palatino Linotype" w:hAnsi="Palatino Linotype"/>
                    <w:sz w:val="20"/>
                  </w:rPr>
                </w:rPrChange>
              </w:rPr>
              <w:t xml:space="preserve"> </w:t>
            </w:r>
            <w:r w:rsidR="0069511D" w:rsidRPr="00302058">
              <w:rPr>
                <w:rFonts w:ascii="Palatino Linotype" w:hAnsi="Palatino Linotype"/>
                <w:color w:val="E7E6E6" w:themeColor="background2"/>
                <w:sz w:val="20"/>
                <w:rPrChange w:id="1905" w:author="OLTRE" w:date="2024-05-21T20:17:00Z">
                  <w:rPr>
                    <w:rFonts w:ascii="Palatino Linotype" w:hAnsi="Palatino Linotype"/>
                    <w:sz w:val="20"/>
                  </w:rPr>
                </w:rPrChange>
              </w:rPr>
              <w:t>dengan surat elektronik, maka akan dianggap telah diberikan ketika dikirimkan konfirmasi dari pengiriman dengan tanda terima pengiriman,</w:t>
            </w:r>
          </w:p>
          <w:p w14:paraId="55532FED" w14:textId="77777777" w:rsidR="002C3A1B" w:rsidRPr="00302058" w:rsidRDefault="002C3A1B" w:rsidP="006A39AB">
            <w:pPr>
              <w:jc w:val="both"/>
              <w:rPr>
                <w:rFonts w:ascii="Palatino Linotype" w:hAnsi="Palatino Linotype"/>
                <w:color w:val="E7E6E6" w:themeColor="background2"/>
                <w:sz w:val="20"/>
                <w:lang w:val="id-ID"/>
                <w:rPrChange w:id="1906" w:author="OLTRE" w:date="2024-05-21T20:17:00Z">
                  <w:rPr>
                    <w:rFonts w:ascii="Palatino Linotype" w:hAnsi="Palatino Linotype"/>
                    <w:sz w:val="20"/>
                    <w:lang w:val="id-ID"/>
                  </w:rPr>
                </w:rPrChange>
              </w:rPr>
            </w:pPr>
          </w:p>
          <w:p w14:paraId="7362876A" w14:textId="77777777" w:rsidR="0069511D"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Change w:id="1907"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lang w:val="id-ID"/>
                <w:rPrChange w:id="1908" w:author="OLTRE" w:date="2024-05-21T20:17:00Z">
                  <w:rPr>
                    <w:rFonts w:ascii="Palatino Linotype" w:hAnsi="Palatino Linotype"/>
                    <w:b w:val="0"/>
                    <w:sz w:val="20"/>
                    <w:lang w:val="id-ID"/>
                  </w:rPr>
                </w:rPrChange>
              </w:rPr>
              <w:t>dengan</w:t>
            </w:r>
            <w:r w:rsidR="002C3A1B" w:rsidRPr="00302058">
              <w:rPr>
                <w:rFonts w:ascii="Palatino Linotype" w:hAnsi="Palatino Linotype"/>
                <w:b w:val="0"/>
                <w:color w:val="E7E6E6" w:themeColor="background2"/>
                <w:sz w:val="20"/>
                <w:lang w:val="id-ID"/>
                <w:rPrChange w:id="1909" w:author="OLTRE" w:date="2024-05-21T20:17:00Z">
                  <w:rPr>
                    <w:rFonts w:ascii="Palatino Linotype" w:hAnsi="Palatino Linotype"/>
                    <w:b w:val="0"/>
                    <w:sz w:val="20"/>
                    <w:lang w:val="id-ID"/>
                  </w:rPr>
                </w:rPrChange>
              </w:rPr>
              <w:t xml:space="preserve"> </w:t>
            </w:r>
            <w:r w:rsidRPr="00302058">
              <w:rPr>
                <w:rFonts w:ascii="Palatino Linotype" w:hAnsi="Palatino Linotype"/>
                <w:b w:val="0"/>
                <w:color w:val="E7E6E6" w:themeColor="background2"/>
                <w:sz w:val="20"/>
                <w:lang w:val="id-ID"/>
                <w:rPrChange w:id="1910" w:author="OLTRE" w:date="2024-05-21T20:17:00Z">
                  <w:rPr>
                    <w:rFonts w:ascii="Palatino Linotype" w:hAnsi="Palatino Linotype"/>
                    <w:b w:val="0"/>
                    <w:sz w:val="20"/>
                    <w:lang w:val="id-ID"/>
                  </w:rPr>
                </w:rPrChange>
              </w:rPr>
              <w:t>ketentuan bahwa dalam hal sub-pasal (d) dan (e) di atas pemberitahuan yang telah dikirimkan selain  di antara jam 9.30 – 17.30 pada Hari kerja (“</w:t>
            </w:r>
            <w:r w:rsidRPr="00302058">
              <w:rPr>
                <w:rFonts w:ascii="Palatino Linotype" w:hAnsi="Palatino Linotype"/>
                <w:color w:val="E7E6E6" w:themeColor="background2"/>
                <w:sz w:val="20"/>
                <w:lang w:val="id-ID"/>
                <w:rPrChange w:id="1911" w:author="OLTRE" w:date="2024-05-21T20:17:00Z">
                  <w:rPr>
                    <w:rFonts w:ascii="Palatino Linotype" w:hAnsi="Palatino Linotype"/>
                    <w:sz w:val="20"/>
                    <w:lang w:val="id-ID"/>
                  </w:rPr>
                </w:rPrChange>
              </w:rPr>
              <w:t>Jam Kerja</w:t>
            </w:r>
            <w:r w:rsidRPr="00302058">
              <w:rPr>
                <w:rFonts w:ascii="Palatino Linotype" w:hAnsi="Palatino Linotype"/>
                <w:b w:val="0"/>
                <w:color w:val="E7E6E6" w:themeColor="background2"/>
                <w:sz w:val="20"/>
                <w:lang w:val="id-ID"/>
                <w:rPrChange w:id="1912" w:author="OLTRE" w:date="2024-05-21T20:17:00Z">
                  <w:rPr>
                    <w:rFonts w:ascii="Palatino Linotype" w:hAnsi="Palatino Linotype"/>
                    <w:b w:val="0"/>
                    <w:sz w:val="20"/>
                    <w:lang w:val="id-ID"/>
                  </w:rPr>
                </w:rPrChange>
              </w:rPr>
              <w:t>”) akan dianggap  diberikan mulai pada periode selanjutnya dari Jam Kerja.</w:t>
            </w:r>
          </w:p>
          <w:p w14:paraId="25F1D210"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913" w:author="OLTRE" w:date="2024-05-21T20:17:00Z">
                  <w:rPr>
                    <w:rFonts w:ascii="Palatino Linotype" w:hAnsi="Palatino Linotype"/>
                    <w:b w:val="0"/>
                    <w:sz w:val="20"/>
                    <w:lang w:val="id-ID"/>
                  </w:rPr>
                </w:rPrChange>
              </w:rPr>
            </w:pPr>
          </w:p>
          <w:p w14:paraId="491480A9"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914" w:author="OLTRE" w:date="2024-05-21T20:17:00Z">
                  <w:rPr>
                    <w:rFonts w:ascii="Palatino Linotype" w:hAnsi="Palatino Linotype"/>
                    <w:b w:val="0"/>
                    <w:sz w:val="20"/>
                    <w:lang w:val="id-ID"/>
                  </w:rPr>
                </w:rPrChange>
              </w:rPr>
            </w:pPr>
          </w:p>
          <w:p w14:paraId="3298ACDC" w14:textId="77777777" w:rsidR="0069511D" w:rsidRPr="00302058" w:rsidRDefault="0069511D" w:rsidP="006A39AB">
            <w:pPr>
              <w:pStyle w:val="Cen1"/>
              <w:shd w:val="clear" w:color="auto" w:fill="auto"/>
              <w:spacing w:after="0"/>
              <w:contextualSpacing/>
              <w:jc w:val="both"/>
              <w:rPr>
                <w:rFonts w:ascii="Palatino Linotype" w:hAnsi="Palatino Linotype"/>
                <w:color w:val="E7E6E6" w:themeColor="background2"/>
                <w:sz w:val="20"/>
                <w:lang w:val="id-ID"/>
                <w:rPrChange w:id="1915" w:author="OLTRE" w:date="2024-05-21T20:17:00Z">
                  <w:rPr>
                    <w:rFonts w:ascii="Palatino Linotype" w:hAnsi="Palatino Linotype"/>
                    <w:sz w:val="20"/>
                    <w:lang w:val="id-ID"/>
                  </w:rPr>
                </w:rPrChange>
              </w:rPr>
            </w:pPr>
            <w:r w:rsidRPr="00302058">
              <w:rPr>
                <w:rFonts w:ascii="Palatino Linotype" w:hAnsi="Palatino Linotype"/>
                <w:b w:val="0"/>
                <w:color w:val="E7E6E6" w:themeColor="background2"/>
                <w:sz w:val="20"/>
                <w:rPrChange w:id="1916" w:author="OLTRE" w:date="2024-05-21T20:17:00Z">
                  <w:rPr>
                    <w:rFonts w:ascii="Palatino Linotype" w:hAnsi="Palatino Linotype"/>
                    <w:b w:val="0"/>
                    <w:sz w:val="20"/>
                  </w:rPr>
                </w:rPrChange>
              </w:rPr>
              <w:t>Dengan tunduk pada ketentuan Pasal 6.3 maka pemberitahuan dalam Perjanjian ini akan dikirimkan untuk perhatian orang dan kepada alamat atau alamat surat elektronik sebagaimana ada pada</w:t>
            </w:r>
            <w:r w:rsidRPr="00302058">
              <w:rPr>
                <w:rFonts w:ascii="Palatino Linotype" w:hAnsi="Palatino Linotype"/>
                <w:color w:val="E7E6E6" w:themeColor="background2"/>
                <w:sz w:val="20"/>
                <w:rPrChange w:id="1917" w:author="OLTRE" w:date="2024-05-21T20:17:00Z">
                  <w:rPr>
                    <w:rFonts w:ascii="Palatino Linotype" w:hAnsi="Palatino Linotype"/>
                    <w:sz w:val="20"/>
                  </w:rPr>
                </w:rPrChange>
              </w:rPr>
              <w:t xml:space="preserve"> </w:t>
            </w:r>
            <w:r w:rsidR="002B2A5A" w:rsidRPr="00302058">
              <w:rPr>
                <w:rFonts w:ascii="Palatino Linotype" w:hAnsi="Palatino Linotype"/>
                <w:color w:val="E7E6E6" w:themeColor="background2"/>
                <w:sz w:val="20"/>
                <w:rPrChange w:id="1918" w:author="OLTRE" w:date="2024-05-21T20:17:00Z">
                  <w:rPr>
                    <w:rFonts w:ascii="Palatino Linotype" w:hAnsi="Palatino Linotype"/>
                    <w:sz w:val="20"/>
                  </w:rPr>
                </w:rPrChange>
              </w:rPr>
              <w:t>Lampiran B</w:t>
            </w:r>
            <w:r w:rsidRPr="00302058">
              <w:rPr>
                <w:rFonts w:ascii="Palatino Linotype" w:hAnsi="Palatino Linotype"/>
                <w:color w:val="E7E6E6" w:themeColor="background2"/>
                <w:sz w:val="20"/>
                <w:rPrChange w:id="1919" w:author="OLTRE" w:date="2024-05-21T20:17:00Z">
                  <w:rPr>
                    <w:rFonts w:ascii="Palatino Linotype" w:hAnsi="Palatino Linotype"/>
                    <w:sz w:val="20"/>
                  </w:rPr>
                </w:rPrChange>
              </w:rPr>
              <w:t>.</w:t>
            </w:r>
          </w:p>
          <w:p w14:paraId="262C491E" w14:textId="77777777" w:rsidR="002C3A1B" w:rsidRPr="00302058" w:rsidRDefault="002C3A1B" w:rsidP="006A39AB">
            <w:pPr>
              <w:pStyle w:val="Cen1"/>
              <w:shd w:val="clear" w:color="auto" w:fill="auto"/>
              <w:spacing w:after="0"/>
              <w:contextualSpacing/>
              <w:jc w:val="both"/>
              <w:rPr>
                <w:rFonts w:ascii="Palatino Linotype" w:hAnsi="Palatino Linotype"/>
                <w:color w:val="E7E6E6" w:themeColor="background2"/>
                <w:sz w:val="20"/>
                <w:lang w:val="id-ID"/>
                <w:rPrChange w:id="1920" w:author="OLTRE" w:date="2024-05-21T20:17:00Z">
                  <w:rPr>
                    <w:rFonts w:ascii="Palatino Linotype" w:hAnsi="Palatino Linotype"/>
                    <w:sz w:val="20"/>
                    <w:lang w:val="id-ID"/>
                  </w:rPr>
                </w:rPrChange>
              </w:rPr>
            </w:pPr>
          </w:p>
          <w:p w14:paraId="4A64C226" w14:textId="77777777" w:rsidR="0069511D" w:rsidRDefault="0069511D" w:rsidP="004C37F8">
            <w:pPr>
              <w:pStyle w:val="Cen1"/>
              <w:shd w:val="clear" w:color="auto" w:fill="auto"/>
              <w:spacing w:after="0"/>
              <w:contextualSpacing/>
              <w:jc w:val="both"/>
              <w:rPr>
                <w:del w:id="1921" w:author="OLTRE" w:date="2024-05-21T20:17:00Z"/>
                <w:rFonts w:ascii="Palatino Linotype" w:hAnsi="Palatino Linotype" w:cs="Calibri"/>
                <w:b w:val="0"/>
                <w:sz w:val="20"/>
                <w:szCs w:val="20"/>
                <w:lang w:val="id-ID"/>
              </w:rPr>
            </w:pPr>
            <w:r w:rsidRPr="00302058">
              <w:rPr>
                <w:rFonts w:ascii="Palatino Linotype" w:hAnsi="Palatino Linotype"/>
                <w:b w:val="0"/>
                <w:color w:val="E7E6E6" w:themeColor="background2"/>
                <w:sz w:val="20"/>
                <w:rPrChange w:id="1922" w:author="OLTRE" w:date="2024-05-21T20:17:00Z">
                  <w:rPr>
                    <w:rFonts w:ascii="Palatino Linotype" w:hAnsi="Palatino Linotype"/>
                    <w:b w:val="0"/>
                    <w:sz w:val="20"/>
                  </w:rPr>
                </w:rPrChange>
              </w:rPr>
              <w:t>Setiap pihak atas Perjanjian ini dapat memberitahukan kepada para pihak lainnya atas perubahan alamat atau keterangan lain yang tertuang dalam Pasal 6.2 dengan ketentuan bahwa pemberitahuan tersebut akan efektif pada tanggal yang telah ditentukan dalam pemberitahuan tersebut atau lima Hari Kerja setelah pemberitahuan diberikan, manapun yang paling lama.</w:t>
            </w:r>
          </w:p>
          <w:p w14:paraId="2275ECC3" w14:textId="16791814" w:rsidR="002C3A1B" w:rsidRPr="003B16EF"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923" w:author="OLTRE" w:date="2024-05-21T20:17:00Z">
                  <w:rPr>
                    <w:rFonts w:ascii="Palatino Linotype" w:hAnsi="Palatino Linotype"/>
                    <w:b w:val="0"/>
                    <w:sz w:val="20"/>
                    <w:lang w:val="id-ID"/>
                  </w:rPr>
                </w:rPrChange>
              </w:rPr>
            </w:pPr>
          </w:p>
        </w:tc>
      </w:tr>
      <w:tr w:rsidR="00216F69" w:rsidRPr="00302058" w14:paraId="1E0B548E" w14:textId="77777777" w:rsidTr="00B67949">
        <w:tc>
          <w:tcPr>
            <w:tcW w:w="4150" w:type="dxa"/>
            <w:shd w:val="clear" w:color="auto" w:fill="auto"/>
          </w:tcPr>
          <w:p w14:paraId="64B51704" w14:textId="3E9D7CCD" w:rsidR="00216F69" w:rsidRPr="00302058" w:rsidRDefault="0069511D" w:rsidP="008D0018">
            <w:pPr>
              <w:pStyle w:val="MTH1"/>
              <w:numPr>
                <w:ilvl w:val="0"/>
                <w:numId w:val="51"/>
              </w:numPr>
              <w:spacing w:after="0"/>
              <w:ind w:left="456" w:hanging="567"/>
              <w:contextualSpacing/>
              <w:jc w:val="both"/>
              <w:rPr>
                <w:rFonts w:ascii="Palatino Linotype" w:eastAsia="PMingLiU" w:hAnsi="Palatino Linotype"/>
                <w:b/>
                <w:sz w:val="20"/>
                <w:rPrChange w:id="1924" w:author="OLTRE" w:date="2024-05-21T20:17:00Z">
                  <w:rPr>
                    <w:rFonts w:ascii="Palatino Linotype" w:eastAsia="PMingLiU" w:hAnsi="Palatino Linotype"/>
                    <w:sz w:val="20"/>
                  </w:rPr>
                </w:rPrChange>
              </w:rPr>
              <w:pPrChange w:id="1925" w:author="OLTRE" w:date="2024-05-21T20:17:00Z">
                <w:pPr>
                  <w:pStyle w:val="Btext"/>
                  <w:numPr>
                    <w:numId w:val="27"/>
                  </w:numPr>
                  <w:spacing w:after="0"/>
                  <w:ind w:firstLine="0"/>
                  <w:contextualSpacing/>
                </w:pPr>
              </w:pPrChange>
            </w:pPr>
            <w:r w:rsidRPr="00302058">
              <w:rPr>
                <w:rFonts w:ascii="Palatino Linotype" w:eastAsia="PMingLiU" w:hAnsi="Palatino Linotype"/>
                <w:b/>
                <w:sz w:val="20"/>
                <w:rPrChange w:id="1926" w:author="OLTRE" w:date="2024-05-21T20:17:00Z">
                  <w:rPr>
                    <w:rFonts w:ascii="Palatino Linotype" w:eastAsia="PMingLiU" w:hAnsi="Palatino Linotype"/>
                    <w:sz w:val="20"/>
                  </w:rPr>
                </w:rPrChange>
              </w:rPr>
              <w:t xml:space="preserve">Governing Law and Dispute </w:t>
            </w:r>
            <w:del w:id="1927" w:author="OLTRE" w:date="2024-05-21T20:17:00Z">
              <w:r w:rsidRPr="0013565F">
                <w:rPr>
                  <w:rFonts w:ascii="Palatino Linotype" w:eastAsia="PMingLiU" w:hAnsi="Palatino Linotype" w:cs="Calibri"/>
                  <w:sz w:val="20"/>
                  <w:szCs w:val="20"/>
                </w:rPr>
                <w:delText>Settlement</w:delText>
              </w:r>
            </w:del>
            <w:ins w:id="1928" w:author="OLTRE" w:date="2024-05-21T20:17:00Z">
              <w:r w:rsidR="00E435D3" w:rsidRPr="00302058">
                <w:rPr>
                  <w:rFonts w:ascii="Palatino Linotype" w:eastAsia="PMingLiU" w:hAnsi="Palatino Linotype" w:cs="Calibri"/>
                  <w:b/>
                  <w:bCs/>
                  <w:sz w:val="20"/>
                  <w:szCs w:val="20"/>
                </w:rPr>
                <w:t>Resolution</w:t>
              </w:r>
            </w:ins>
            <w:r w:rsidRPr="00302058">
              <w:rPr>
                <w:rFonts w:ascii="Palatino Linotype" w:eastAsia="PMingLiU" w:hAnsi="Palatino Linotype"/>
                <w:b/>
                <w:sz w:val="20"/>
                <w:rPrChange w:id="1929" w:author="OLTRE" w:date="2024-05-21T20:17:00Z">
                  <w:rPr>
                    <w:rFonts w:ascii="Palatino Linotype" w:eastAsia="PMingLiU" w:hAnsi="Palatino Linotype"/>
                    <w:sz w:val="20"/>
                  </w:rPr>
                </w:rPrChange>
              </w:rPr>
              <w:t>.</w:t>
            </w:r>
          </w:p>
          <w:p w14:paraId="1240F256" w14:textId="77777777" w:rsidR="002C3A1B" w:rsidRPr="00302058" w:rsidRDefault="002C3A1B" w:rsidP="006A39AB">
            <w:pPr>
              <w:pStyle w:val="Btext"/>
              <w:spacing w:after="0"/>
              <w:contextualSpacing/>
              <w:rPr>
                <w:rFonts w:ascii="Palatino Linotype" w:eastAsia="PMingLiU" w:hAnsi="Palatino Linotype" w:cs="Calibri"/>
                <w:sz w:val="20"/>
                <w:szCs w:val="20"/>
              </w:rPr>
            </w:pPr>
          </w:p>
          <w:p w14:paraId="609D86B6" w14:textId="3AC98D87"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lang w:val="id-ID"/>
              </w:rPr>
              <w:pPrChange w:id="1930" w:author="OLTRE" w:date="2024-05-21T20:17:00Z">
                <w:pPr>
                  <w:pStyle w:val="Btext"/>
                  <w:spacing w:after="0"/>
                  <w:ind w:firstLine="0"/>
                  <w:contextualSpacing/>
                </w:pPr>
              </w:pPrChange>
            </w:pPr>
            <w:del w:id="1931" w:author="OLTRE" w:date="2024-05-21T20:17:00Z">
              <w:r w:rsidRPr="0013565F">
                <w:rPr>
                  <w:rFonts w:ascii="Palatino Linotype" w:eastAsia="PMingLiU" w:hAnsi="Palatino Linotype" w:cs="Calibri"/>
                  <w:sz w:val="20"/>
                  <w:szCs w:val="20"/>
                </w:rPr>
                <w:delText xml:space="preserve">7.1 </w:delText>
              </w:r>
            </w:del>
            <w:r w:rsidRPr="00302058">
              <w:rPr>
                <w:rFonts w:ascii="Palatino Linotype" w:eastAsia="PMingLiU" w:hAnsi="Palatino Linotype"/>
                <w:sz w:val="20"/>
                <w:u w:val="none"/>
                <w:rPrChange w:id="1932" w:author="OLTRE" w:date="2024-05-21T20:17:00Z">
                  <w:rPr>
                    <w:rFonts w:ascii="Palatino Linotype" w:eastAsia="PMingLiU" w:hAnsi="Palatino Linotype"/>
                    <w:sz w:val="20"/>
                  </w:rPr>
                </w:rPrChange>
              </w:rPr>
              <w:t>This Agreement shall be governed and construed in accordance with the prevailing laws of the Republic of Indonesia.</w:t>
            </w:r>
          </w:p>
          <w:p w14:paraId="1645DA2C" w14:textId="77777777" w:rsidR="002C3A1B" w:rsidRPr="00302058" w:rsidRDefault="002C3A1B" w:rsidP="00243584">
            <w:pPr>
              <w:pStyle w:val="Btext"/>
              <w:spacing w:after="0"/>
              <w:ind w:left="320" w:hanging="320"/>
              <w:contextualSpacing/>
              <w:rPr>
                <w:rFonts w:ascii="Palatino Linotype" w:eastAsia="PMingLiU" w:hAnsi="Palatino Linotype" w:cs="Calibri"/>
                <w:sz w:val="20"/>
                <w:szCs w:val="20"/>
                <w:lang w:val="id-ID"/>
              </w:rPr>
              <w:pPrChange w:id="1933" w:author="OLTRE" w:date="2024-05-21T20:17:00Z">
                <w:pPr>
                  <w:pStyle w:val="Btext"/>
                  <w:spacing w:after="0"/>
                  <w:ind w:firstLine="0"/>
                  <w:contextualSpacing/>
                </w:pPr>
              </w:pPrChange>
            </w:pPr>
          </w:p>
          <w:p w14:paraId="10CF8C99" w14:textId="0816422E" w:rsidR="0069511D" w:rsidRPr="00302058" w:rsidRDefault="0069511D" w:rsidP="008D0018">
            <w:pPr>
              <w:pStyle w:val="MTH1"/>
              <w:numPr>
                <w:ilvl w:val="1"/>
                <w:numId w:val="51"/>
              </w:numPr>
              <w:spacing w:after="0"/>
              <w:ind w:left="462" w:hanging="567"/>
              <w:contextualSpacing/>
              <w:jc w:val="both"/>
              <w:rPr>
                <w:rFonts w:ascii="Palatino Linotype" w:eastAsia="PMingLiU" w:hAnsi="Palatino Linotype" w:cs="Calibri"/>
                <w:sz w:val="20"/>
                <w:szCs w:val="20"/>
              </w:rPr>
              <w:pPrChange w:id="1934" w:author="OLTRE" w:date="2024-05-21T20:17:00Z">
                <w:pPr>
                  <w:pStyle w:val="Btext"/>
                  <w:spacing w:after="0"/>
                  <w:ind w:firstLine="0"/>
                  <w:contextualSpacing/>
                </w:pPr>
              </w:pPrChange>
            </w:pPr>
            <w:del w:id="1935" w:author="OLTRE" w:date="2024-05-21T20:17:00Z">
              <w:r w:rsidRPr="0013565F">
                <w:rPr>
                  <w:rFonts w:ascii="Palatino Linotype" w:eastAsia="PMingLiU" w:hAnsi="Palatino Linotype" w:cs="Calibri"/>
                  <w:sz w:val="20"/>
                  <w:szCs w:val="20"/>
                </w:rPr>
                <w:delText xml:space="preserve">7.2 </w:delText>
              </w:r>
            </w:del>
            <w:r w:rsidRPr="00302058">
              <w:rPr>
                <w:rFonts w:ascii="Palatino Linotype" w:eastAsia="PMingLiU" w:hAnsi="Palatino Linotype"/>
                <w:sz w:val="20"/>
                <w:u w:val="none"/>
                <w:rPrChange w:id="1936" w:author="OLTRE" w:date="2024-05-21T20:17:00Z">
                  <w:rPr>
                    <w:rFonts w:ascii="Palatino Linotype" w:eastAsia="PMingLiU" w:hAnsi="Palatino Linotype"/>
                    <w:sz w:val="20"/>
                  </w:rPr>
                </w:rPrChange>
              </w:rPr>
              <w:t xml:space="preserve">Any and all disputes, controversies or claims arising out of or in connection with this Agreement, including any question regarding its existence, validity, interpretation, performance or termination, shall be </w:t>
            </w:r>
            <w:r w:rsidRPr="00302058">
              <w:rPr>
                <w:rFonts w:ascii="Palatino Linotype" w:eastAsia="Malgun Gothic" w:hAnsi="Palatino Linotype"/>
                <w:sz w:val="20"/>
                <w:u w:val="none"/>
                <w:rPrChange w:id="1937" w:author="OLTRE" w:date="2024-05-21T20:17:00Z">
                  <w:rPr>
                    <w:rFonts w:ascii="Palatino Linotype" w:eastAsia="Malgun Gothic" w:hAnsi="Palatino Linotype"/>
                    <w:sz w:val="20"/>
                  </w:rPr>
                </w:rPrChange>
              </w:rPr>
              <w:t>finally settled in Indonesian National Arbitration Body (</w:t>
            </w:r>
            <w:r w:rsidRPr="00302058">
              <w:rPr>
                <w:rFonts w:ascii="Palatino Linotype" w:eastAsia="Malgun Gothic" w:hAnsi="Palatino Linotype"/>
                <w:i/>
                <w:sz w:val="20"/>
                <w:u w:val="none"/>
                <w:rPrChange w:id="1938" w:author="OLTRE" w:date="2024-05-21T20:17:00Z">
                  <w:rPr>
                    <w:rFonts w:ascii="Palatino Linotype" w:eastAsia="Malgun Gothic" w:hAnsi="Palatino Linotype"/>
                    <w:i/>
                    <w:sz w:val="20"/>
                  </w:rPr>
                </w:rPrChange>
              </w:rPr>
              <w:t>Badan Arbitrase Nasional Indonesia</w:t>
            </w:r>
            <w:r w:rsidRPr="00302058">
              <w:rPr>
                <w:rFonts w:ascii="Palatino Linotype" w:eastAsia="Malgun Gothic" w:hAnsi="Palatino Linotype"/>
                <w:sz w:val="20"/>
                <w:u w:val="none"/>
                <w:rPrChange w:id="1939" w:author="OLTRE" w:date="2024-05-21T20:17:00Z">
                  <w:rPr>
                    <w:rFonts w:ascii="Palatino Linotype" w:eastAsia="Malgun Gothic" w:hAnsi="Palatino Linotype"/>
                    <w:sz w:val="20"/>
                  </w:rPr>
                </w:rPrChange>
              </w:rPr>
              <w:t xml:space="preserve"> – BANI). The arbitration shall be held in Jakarta</w:t>
            </w:r>
            <w:del w:id="1940" w:author="OLTRE" w:date="2024-05-21T20:17:00Z">
              <w:r w:rsidRPr="0013565F">
                <w:rPr>
                  <w:rFonts w:ascii="Palatino Linotype" w:eastAsia="Malgun Gothic" w:hAnsi="Palatino Linotype" w:cs="Calibri"/>
                  <w:sz w:val="20"/>
                  <w:szCs w:val="20"/>
                  <w:lang w:val="id-ID" w:eastAsia="ko-KR"/>
                </w:rPr>
                <w:delText>.</w:delText>
              </w:r>
            </w:del>
            <w:ins w:id="1941" w:author="OLTRE" w:date="2024-05-21T20:17:00Z">
              <w:r w:rsidR="006549A4" w:rsidRPr="00302058">
                <w:rPr>
                  <w:rFonts w:ascii="Palatino Linotype" w:eastAsia="Malgun Gothic" w:hAnsi="Palatino Linotype" w:cs="Calibri"/>
                  <w:sz w:val="20"/>
                  <w:szCs w:val="20"/>
                  <w:u w:val="none"/>
                  <w:lang w:eastAsia="ko-KR"/>
                </w:rPr>
                <w:t>, and the arbitral tribunal shall consist of 3 (three) arbiters</w:t>
              </w:r>
              <w:r w:rsidRPr="00302058">
                <w:rPr>
                  <w:rFonts w:ascii="Palatino Linotype" w:eastAsia="Malgun Gothic" w:hAnsi="Palatino Linotype" w:cs="Calibri"/>
                  <w:sz w:val="20"/>
                  <w:szCs w:val="20"/>
                  <w:u w:val="none"/>
                  <w:lang w:val="id-ID" w:eastAsia="ko-KR"/>
                </w:rPr>
                <w:t>.</w:t>
              </w:r>
              <w:r w:rsidR="006549A4" w:rsidRPr="00302058">
                <w:rPr>
                  <w:rFonts w:ascii="Palatino Linotype" w:eastAsia="Malgun Gothic" w:hAnsi="Palatino Linotype" w:cs="Calibri"/>
                  <w:sz w:val="20"/>
                  <w:szCs w:val="20"/>
                  <w:u w:val="none"/>
                  <w:lang w:eastAsia="ko-KR"/>
                </w:rPr>
                <w:t xml:space="preserve"> Each Party may appoint 1 (one) arbiter, and those appointed arbiters shall appoint the third arbiter in the arbitral tribunal. The said third arbiter shall be the chairman of the arbitral tribunal. </w:t>
              </w:r>
            </w:ins>
            <w:r w:rsidRPr="00302058">
              <w:rPr>
                <w:rFonts w:ascii="Palatino Linotype" w:eastAsia="Malgun Gothic" w:hAnsi="Palatino Linotype"/>
                <w:sz w:val="20"/>
                <w:u w:val="none"/>
                <w:rPrChange w:id="1942" w:author="OLTRE" w:date="2024-05-21T20:17:00Z">
                  <w:rPr>
                    <w:rFonts w:ascii="Palatino Linotype" w:eastAsia="Malgun Gothic" w:hAnsi="Palatino Linotype"/>
                    <w:sz w:val="20"/>
                  </w:rPr>
                </w:rPrChange>
              </w:rPr>
              <w:t xml:space="preserve">The award shall be final and binding upon the Parties. The language to be used in the arbitration proceedings shall be </w:t>
            </w:r>
            <w:r w:rsidRPr="00302058">
              <w:rPr>
                <w:rFonts w:ascii="Palatino Linotype" w:eastAsia="Malgun Gothic" w:hAnsi="Palatino Linotype"/>
                <w:i/>
                <w:sz w:val="20"/>
                <w:u w:val="none"/>
                <w:rPrChange w:id="1943" w:author="OLTRE" w:date="2024-05-21T20:17:00Z">
                  <w:rPr>
                    <w:rFonts w:ascii="Palatino Linotype" w:eastAsia="Malgun Gothic" w:hAnsi="Palatino Linotype"/>
                    <w:i/>
                    <w:sz w:val="20"/>
                  </w:rPr>
                </w:rPrChange>
              </w:rPr>
              <w:t>Bahasa Indonesia</w:t>
            </w:r>
            <w:r w:rsidRPr="00302058">
              <w:rPr>
                <w:rFonts w:ascii="Palatino Linotype" w:eastAsia="PMingLiU" w:hAnsi="Palatino Linotype"/>
                <w:sz w:val="20"/>
                <w:u w:val="none"/>
                <w:rPrChange w:id="1944" w:author="OLTRE" w:date="2024-05-21T20:17:00Z">
                  <w:rPr>
                    <w:rFonts w:ascii="Palatino Linotype" w:eastAsia="PMingLiU" w:hAnsi="Palatino Linotype"/>
                    <w:sz w:val="20"/>
                  </w:rPr>
                </w:rPrChange>
              </w:rPr>
              <w:t>.</w:t>
            </w:r>
          </w:p>
          <w:p w14:paraId="05518F6B" w14:textId="77777777" w:rsidR="0069511D" w:rsidRPr="00302058" w:rsidRDefault="0069511D" w:rsidP="006A39AB">
            <w:pPr>
              <w:pStyle w:val="Btext"/>
              <w:spacing w:after="0"/>
              <w:ind w:firstLine="0"/>
              <w:contextualSpacing/>
              <w:rPr>
                <w:rFonts w:ascii="Palatino Linotype" w:hAnsi="Palatino Linotype"/>
                <w:sz w:val="20"/>
                <w:szCs w:val="20"/>
              </w:rPr>
            </w:pPr>
          </w:p>
        </w:tc>
        <w:tc>
          <w:tcPr>
            <w:tcW w:w="4150" w:type="dxa"/>
            <w:shd w:val="clear" w:color="auto" w:fill="auto"/>
          </w:tcPr>
          <w:p w14:paraId="24F7BA70" w14:textId="77777777" w:rsidR="00216F69"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Change w:id="1945"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946" w:author="OLTRE" w:date="2024-05-21T20:17:00Z">
                  <w:rPr>
                    <w:rFonts w:ascii="Palatino Linotype" w:hAnsi="Palatino Linotype"/>
                    <w:b w:val="0"/>
                    <w:sz w:val="20"/>
                  </w:rPr>
                </w:rPrChange>
              </w:rPr>
              <w:t>Hukum yang Berlaku dan Penyelesaian Perselisihan.</w:t>
            </w:r>
          </w:p>
          <w:p w14:paraId="4EB827DD"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947" w:author="OLTRE" w:date="2024-05-21T20:17:00Z">
                  <w:rPr>
                    <w:rFonts w:ascii="Palatino Linotype" w:hAnsi="Palatino Linotype"/>
                    <w:b w:val="0"/>
                    <w:sz w:val="20"/>
                    <w:lang w:val="id-ID"/>
                  </w:rPr>
                </w:rPrChange>
              </w:rPr>
            </w:pPr>
          </w:p>
          <w:p w14:paraId="09DE2693" w14:textId="77777777" w:rsidR="0069511D"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lang w:val="id-ID"/>
                <w:rPrChange w:id="1948"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1949" w:author="OLTRE" w:date="2024-05-21T20:17:00Z">
                  <w:rPr>
                    <w:rFonts w:ascii="Palatino Linotype" w:hAnsi="Palatino Linotype"/>
                    <w:b w:val="0"/>
                    <w:sz w:val="20"/>
                  </w:rPr>
                </w:rPrChange>
              </w:rPr>
              <w:t>Perjanjian ini diatur dan ditafsirkan berdasarkan hukum yang berlaku di Republik Indonesia.</w:t>
            </w:r>
          </w:p>
          <w:p w14:paraId="2A7A8E59"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1950" w:author="OLTRE" w:date="2024-05-21T20:17:00Z">
                  <w:rPr>
                    <w:rFonts w:ascii="Palatino Linotype" w:hAnsi="Palatino Linotype"/>
                    <w:b w:val="0"/>
                    <w:sz w:val="20"/>
                    <w:lang w:val="id-ID"/>
                  </w:rPr>
                </w:rPrChange>
              </w:rPr>
            </w:pPr>
          </w:p>
          <w:p w14:paraId="3AB3C7F8" w14:textId="77777777" w:rsidR="0069511D"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rPrChange w:id="1951"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1952" w:author="OLTRE" w:date="2024-05-21T20:17:00Z">
                  <w:rPr>
                    <w:rFonts w:ascii="Palatino Linotype" w:hAnsi="Palatino Linotype"/>
                    <w:b w:val="0"/>
                    <w:sz w:val="20"/>
                  </w:rPr>
                </w:rPrChange>
              </w:rPr>
              <w:t>Setiap dan seluruh perselisihan, kontroversi atau tuntutan yang timbul dari atau sehubungan dengan Perjanjian ini, termasuk pertanyaan mengenai keberadaan, keabsahan, interpretasi, pelaksanaan atau pemutusan, akan diselesaikan secara final di Badan Arbitrase Nasional Indonesia (BANI). Arbitrase akan dilaksanakan di Jakarta. Keputusannya bersifat final dan mengikat bagi Para Pihak. Bahasa yang digunakan dalam persidangan arbitrase adalah Bahasa Indonesia.</w:t>
            </w:r>
          </w:p>
        </w:tc>
      </w:tr>
      <w:tr w:rsidR="00216F69" w:rsidRPr="00302058" w14:paraId="144E1512" w14:textId="77777777" w:rsidTr="00B67949">
        <w:tc>
          <w:tcPr>
            <w:tcW w:w="4150" w:type="dxa"/>
            <w:shd w:val="clear" w:color="auto" w:fill="auto"/>
          </w:tcPr>
          <w:p w14:paraId="33B78ECC" w14:textId="58F5A5BE" w:rsidR="00216F69" w:rsidRPr="00302058" w:rsidRDefault="0069511D" w:rsidP="008D0018">
            <w:pPr>
              <w:pStyle w:val="MTH1"/>
              <w:numPr>
                <w:ilvl w:val="0"/>
                <w:numId w:val="51"/>
              </w:numPr>
              <w:spacing w:after="0"/>
              <w:ind w:left="456" w:hanging="567"/>
              <w:contextualSpacing/>
              <w:jc w:val="both"/>
              <w:rPr>
                <w:rFonts w:ascii="Palatino Linotype" w:hAnsi="Palatino Linotype"/>
                <w:b/>
                <w:sz w:val="20"/>
                <w:rPrChange w:id="1953" w:author="OLTRE" w:date="2024-05-21T20:17:00Z">
                  <w:rPr>
                    <w:rFonts w:ascii="Palatino Linotype" w:hAnsi="Palatino Linotype"/>
                    <w:sz w:val="20"/>
                  </w:rPr>
                </w:rPrChange>
              </w:rPr>
              <w:pPrChange w:id="1954" w:author="OLTRE" w:date="2024-05-21T20:17:00Z">
                <w:pPr>
                  <w:pStyle w:val="Btext"/>
                  <w:spacing w:after="0"/>
                  <w:ind w:firstLine="0"/>
                  <w:contextualSpacing/>
                </w:pPr>
              </w:pPrChange>
            </w:pPr>
            <w:del w:id="1955" w:author="OLTRE" w:date="2024-05-21T20:17:00Z">
              <w:r w:rsidRPr="0013565F">
                <w:rPr>
                  <w:rFonts w:ascii="Palatino Linotype" w:hAnsi="Palatino Linotype"/>
                  <w:sz w:val="20"/>
                  <w:szCs w:val="20"/>
                </w:rPr>
                <w:delText xml:space="preserve">8 </w:delText>
              </w:r>
            </w:del>
            <w:r w:rsidRPr="00302058">
              <w:rPr>
                <w:rFonts w:ascii="Palatino Linotype" w:hAnsi="Palatino Linotype"/>
                <w:b/>
                <w:sz w:val="20"/>
                <w:rPrChange w:id="1956" w:author="OLTRE" w:date="2024-05-21T20:17:00Z">
                  <w:rPr>
                    <w:rFonts w:ascii="Palatino Linotype" w:hAnsi="Palatino Linotype"/>
                    <w:sz w:val="20"/>
                  </w:rPr>
                </w:rPrChange>
              </w:rPr>
              <w:t>Miscellaneous</w:t>
            </w:r>
            <w:ins w:id="1957" w:author="OLTRE" w:date="2024-05-21T20:17:00Z">
              <w:r w:rsidR="00B414DA" w:rsidRPr="00302058">
                <w:rPr>
                  <w:rFonts w:ascii="Palatino Linotype" w:hAnsi="Palatino Linotype"/>
                  <w:b/>
                  <w:bCs/>
                  <w:sz w:val="20"/>
                  <w:szCs w:val="20"/>
                </w:rPr>
                <w:t>.</w:t>
              </w:r>
            </w:ins>
            <w:r w:rsidRPr="00302058">
              <w:rPr>
                <w:rFonts w:ascii="Palatino Linotype" w:hAnsi="Palatino Linotype"/>
                <w:b/>
                <w:sz w:val="20"/>
                <w:rPrChange w:id="1958" w:author="OLTRE" w:date="2024-05-21T20:17:00Z">
                  <w:rPr>
                    <w:rFonts w:ascii="Palatino Linotype" w:hAnsi="Palatino Linotype"/>
                    <w:sz w:val="20"/>
                  </w:rPr>
                </w:rPrChange>
              </w:rPr>
              <w:t xml:space="preserve"> </w:t>
            </w:r>
          </w:p>
          <w:p w14:paraId="1B7DC0E6" w14:textId="62E44B5A" w:rsidR="00AD13A3" w:rsidRPr="00302058" w:rsidRDefault="0069511D" w:rsidP="008D0018">
            <w:pPr>
              <w:pStyle w:val="Btext"/>
              <w:spacing w:after="0"/>
              <w:ind w:firstLine="0"/>
              <w:contextualSpacing/>
              <w:rPr>
                <w:ins w:id="1959" w:author="OLTRE" w:date="2024-05-21T20:17:00Z"/>
                <w:rFonts w:ascii="Palatino Linotype" w:eastAsia="PMingLiU" w:hAnsi="Palatino Linotype" w:cs="Calibri"/>
                <w:sz w:val="20"/>
                <w:szCs w:val="20"/>
              </w:rPr>
            </w:pPr>
            <w:del w:id="1960" w:author="OLTRE" w:date="2024-05-21T20:17:00Z">
              <w:r w:rsidRPr="0013565F">
                <w:rPr>
                  <w:rFonts w:ascii="Palatino Linotype" w:eastAsia="PMingLiU" w:hAnsi="Palatino Linotype" w:cs="Calibri"/>
                  <w:sz w:val="20"/>
                  <w:szCs w:val="20"/>
                </w:rPr>
                <w:delText>8.1</w:delText>
              </w:r>
              <w:r w:rsidR="002C3A1B">
                <w:rPr>
                  <w:rFonts w:ascii="Palatino Linotype" w:eastAsia="PMingLiU" w:hAnsi="Palatino Linotype" w:cs="Calibri"/>
                  <w:sz w:val="20"/>
                  <w:szCs w:val="20"/>
                  <w:lang w:val="id-ID"/>
                </w:rPr>
                <w:delText xml:space="preserve"> </w:delText>
              </w:r>
              <w:r w:rsidRPr="0013565F">
                <w:rPr>
                  <w:rFonts w:ascii="Palatino Linotype" w:eastAsia="PMingLiU" w:hAnsi="Palatino Linotype" w:cs="Calibri"/>
                  <w:sz w:val="20"/>
                  <w:szCs w:val="20"/>
                </w:rPr>
                <w:delText>This</w:delText>
              </w:r>
            </w:del>
          </w:p>
          <w:p w14:paraId="2128D1C1" w14:textId="13DE352A"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Change w:id="1961" w:author="OLTRE" w:date="2024-05-21T20:17:00Z">
                <w:pPr>
                  <w:pStyle w:val="Btext"/>
                  <w:spacing w:after="0"/>
                  <w:ind w:firstLine="0"/>
                  <w:contextualSpacing/>
                </w:pPr>
              </w:pPrChange>
            </w:pPr>
            <w:ins w:id="1962" w:author="OLTRE" w:date="2024-05-21T20:17:00Z">
              <w:r w:rsidRPr="00302058">
                <w:rPr>
                  <w:rFonts w:ascii="Palatino Linotype" w:eastAsia="PMingLiU" w:hAnsi="Palatino Linotype" w:cs="Calibri"/>
                  <w:sz w:val="20"/>
                  <w:szCs w:val="20"/>
                  <w:u w:val="none"/>
                </w:rPr>
                <w:t>The</w:t>
              </w:r>
            </w:ins>
            <w:r w:rsidRPr="00302058">
              <w:rPr>
                <w:rFonts w:ascii="Palatino Linotype" w:eastAsia="PMingLiU" w:hAnsi="Palatino Linotype"/>
                <w:sz w:val="20"/>
                <w:u w:val="none"/>
                <w:rPrChange w:id="1963" w:author="OLTRE" w:date="2024-05-21T20:17:00Z">
                  <w:rPr>
                    <w:rFonts w:ascii="Palatino Linotype" w:eastAsia="PMingLiU" w:hAnsi="Palatino Linotype"/>
                    <w:sz w:val="20"/>
                  </w:rPr>
                </w:rPrChange>
              </w:rPr>
              <w:t xml:space="preserve"> Agreement </w:t>
            </w:r>
            <w:del w:id="1964" w:author="OLTRE" w:date="2024-05-21T20:17:00Z">
              <w:r w:rsidR="0069511D" w:rsidRPr="0013565F">
                <w:rPr>
                  <w:rFonts w:ascii="Palatino Linotype" w:eastAsia="PMingLiU" w:hAnsi="Palatino Linotype" w:cs="Calibri"/>
                  <w:sz w:val="20"/>
                  <w:szCs w:val="20"/>
                </w:rPr>
                <w:delText>contains</w:delText>
              </w:r>
            </w:del>
            <w:ins w:id="1965" w:author="OLTRE" w:date="2024-05-21T20:17:00Z">
              <w:r w:rsidRPr="00302058">
                <w:rPr>
                  <w:rFonts w:ascii="Palatino Linotype" w:eastAsia="PMingLiU" w:hAnsi="Palatino Linotype" w:cs="Calibri"/>
                  <w:sz w:val="20"/>
                  <w:szCs w:val="20"/>
                  <w:u w:val="none"/>
                </w:rPr>
                <w:t>shall constitute</w:t>
              </w:r>
            </w:ins>
            <w:r w:rsidRPr="00302058">
              <w:rPr>
                <w:rFonts w:ascii="Palatino Linotype" w:eastAsia="PMingLiU" w:hAnsi="Palatino Linotype"/>
                <w:sz w:val="20"/>
                <w:u w:val="none"/>
                <w:rPrChange w:id="1966" w:author="OLTRE" w:date="2024-05-21T20:17:00Z">
                  <w:rPr>
                    <w:rFonts w:ascii="Palatino Linotype" w:eastAsia="PMingLiU" w:hAnsi="Palatino Linotype"/>
                    <w:sz w:val="20"/>
                  </w:rPr>
                </w:rPrChange>
              </w:rPr>
              <w:t xml:space="preserve"> the entire agreement </w:t>
            </w:r>
            <w:del w:id="1967" w:author="OLTRE" w:date="2024-05-21T20:17:00Z">
              <w:r w:rsidR="0069511D" w:rsidRPr="0013565F">
                <w:rPr>
                  <w:rFonts w:ascii="Palatino Linotype" w:eastAsia="PMingLiU" w:hAnsi="Palatino Linotype" w:cs="Calibri"/>
                  <w:sz w:val="20"/>
                  <w:szCs w:val="20"/>
                </w:rPr>
                <w:delText>between</w:delText>
              </w:r>
            </w:del>
            <w:ins w:id="1968" w:author="OLTRE" w:date="2024-05-21T20:17:00Z">
              <w:r w:rsidRPr="00302058">
                <w:rPr>
                  <w:rFonts w:ascii="Palatino Linotype" w:eastAsia="PMingLiU" w:hAnsi="Palatino Linotype" w:cs="Calibri"/>
                  <w:sz w:val="20"/>
                  <w:szCs w:val="20"/>
                  <w:u w:val="none"/>
                </w:rPr>
                <w:t>of</w:t>
              </w:r>
            </w:ins>
            <w:r w:rsidRPr="00302058">
              <w:rPr>
                <w:rFonts w:ascii="Palatino Linotype" w:eastAsia="PMingLiU" w:hAnsi="Palatino Linotype"/>
                <w:sz w:val="20"/>
                <w:u w:val="none"/>
                <w:rPrChange w:id="1969" w:author="OLTRE" w:date="2024-05-21T20:17:00Z">
                  <w:rPr>
                    <w:rFonts w:ascii="Palatino Linotype" w:eastAsia="PMingLiU" w:hAnsi="Palatino Linotype"/>
                    <w:sz w:val="20"/>
                  </w:rPr>
                </w:rPrChange>
              </w:rPr>
              <w:t xml:space="preserve"> the Parties </w:t>
            </w:r>
            <w:ins w:id="1970" w:author="OLTRE" w:date="2024-05-21T20:17:00Z">
              <w:r w:rsidRPr="00302058">
                <w:rPr>
                  <w:rFonts w:ascii="Palatino Linotype" w:eastAsia="PMingLiU" w:hAnsi="Palatino Linotype" w:cs="Calibri"/>
                  <w:sz w:val="20"/>
                  <w:szCs w:val="20"/>
                  <w:u w:val="none"/>
                </w:rPr>
                <w:t xml:space="preserve">hereto </w:t>
              </w:r>
            </w:ins>
            <w:r w:rsidRPr="00302058">
              <w:rPr>
                <w:rFonts w:ascii="Palatino Linotype" w:eastAsia="PMingLiU" w:hAnsi="Palatino Linotype"/>
                <w:sz w:val="20"/>
                <w:u w:val="none"/>
                <w:rPrChange w:id="1971" w:author="OLTRE" w:date="2024-05-21T20:17:00Z">
                  <w:rPr>
                    <w:rFonts w:ascii="Palatino Linotype" w:eastAsia="PMingLiU" w:hAnsi="Palatino Linotype"/>
                    <w:sz w:val="20"/>
                  </w:rPr>
                </w:rPrChange>
              </w:rPr>
              <w:t xml:space="preserve">with respect to </w:t>
            </w:r>
            <w:del w:id="1972" w:author="OLTRE" w:date="2024-05-21T20:17:00Z">
              <w:r w:rsidR="0069511D" w:rsidRPr="0013565F">
                <w:rPr>
                  <w:rFonts w:ascii="Palatino Linotype" w:eastAsia="PMingLiU" w:hAnsi="Palatino Linotype" w:cs="Calibri"/>
                  <w:sz w:val="20"/>
                  <w:szCs w:val="20"/>
                </w:rPr>
                <w:delText>its</w:delText>
              </w:r>
            </w:del>
            <w:ins w:id="1973" w:author="OLTRE" w:date="2024-05-21T20:17:00Z">
              <w:r w:rsidRPr="00302058">
                <w:rPr>
                  <w:rFonts w:ascii="Palatino Linotype" w:eastAsia="PMingLiU" w:hAnsi="Palatino Linotype" w:cs="Calibri"/>
                  <w:sz w:val="20"/>
                  <w:szCs w:val="20"/>
                  <w:u w:val="none"/>
                </w:rPr>
                <w:t>the</w:t>
              </w:r>
            </w:ins>
            <w:r w:rsidRPr="00302058">
              <w:rPr>
                <w:rFonts w:ascii="Palatino Linotype" w:eastAsia="PMingLiU" w:hAnsi="Palatino Linotype"/>
                <w:sz w:val="20"/>
                <w:u w:val="none"/>
                <w:rPrChange w:id="1974" w:author="OLTRE" w:date="2024-05-21T20:17:00Z">
                  <w:rPr>
                    <w:rFonts w:ascii="Palatino Linotype" w:eastAsia="PMingLiU" w:hAnsi="Palatino Linotype"/>
                    <w:sz w:val="20"/>
                  </w:rPr>
                </w:rPrChange>
              </w:rPr>
              <w:t xml:space="preserve"> subject matter </w:t>
            </w:r>
            <w:ins w:id="1975" w:author="OLTRE" w:date="2024-05-21T20:17:00Z">
              <w:r w:rsidRPr="00302058">
                <w:rPr>
                  <w:rFonts w:ascii="Palatino Linotype" w:eastAsia="PMingLiU" w:hAnsi="Palatino Linotype" w:cs="Calibri"/>
                  <w:sz w:val="20"/>
                  <w:szCs w:val="20"/>
                  <w:u w:val="none"/>
                </w:rPr>
                <w:t xml:space="preserve">hereof </w:t>
              </w:r>
            </w:ins>
            <w:r w:rsidRPr="00302058">
              <w:rPr>
                <w:rFonts w:ascii="Palatino Linotype" w:eastAsia="PMingLiU" w:hAnsi="Palatino Linotype"/>
                <w:sz w:val="20"/>
                <w:u w:val="none"/>
                <w:rPrChange w:id="1976" w:author="OLTRE" w:date="2024-05-21T20:17:00Z">
                  <w:rPr>
                    <w:rFonts w:ascii="Palatino Linotype" w:eastAsia="PMingLiU" w:hAnsi="Palatino Linotype"/>
                    <w:sz w:val="20"/>
                  </w:rPr>
                </w:rPrChange>
              </w:rPr>
              <w:t xml:space="preserve">and </w:t>
            </w:r>
            <w:del w:id="1977" w:author="OLTRE" w:date="2024-05-21T20:17:00Z">
              <w:r w:rsidR="0069511D" w:rsidRPr="0013565F">
                <w:rPr>
                  <w:rFonts w:ascii="Palatino Linotype" w:eastAsia="PMingLiU" w:hAnsi="Palatino Linotype" w:cs="Calibri"/>
                  <w:sz w:val="20"/>
                  <w:szCs w:val="20"/>
                </w:rPr>
                <w:delText>supersedes all earlier conduct and</w:delText>
              </w:r>
            </w:del>
            <w:ins w:id="1978" w:author="OLTRE" w:date="2024-05-21T20:17:00Z">
              <w:r w:rsidRPr="00302058">
                <w:rPr>
                  <w:rFonts w:ascii="Palatino Linotype" w:eastAsia="PMingLiU" w:hAnsi="Palatino Linotype" w:cs="Calibri"/>
                  <w:sz w:val="20"/>
                  <w:szCs w:val="20"/>
                  <w:u w:val="none"/>
                </w:rPr>
                <w:t>supersede any</w:t>
              </w:r>
            </w:ins>
            <w:r w:rsidRPr="00302058">
              <w:rPr>
                <w:rFonts w:ascii="Palatino Linotype" w:eastAsia="PMingLiU" w:hAnsi="Palatino Linotype"/>
                <w:sz w:val="20"/>
                <w:u w:val="none"/>
                <w:rPrChange w:id="1979" w:author="OLTRE" w:date="2024-05-21T20:17:00Z">
                  <w:rPr>
                    <w:rFonts w:ascii="Palatino Linotype" w:eastAsia="PMingLiU" w:hAnsi="Palatino Linotype"/>
                    <w:sz w:val="20"/>
                  </w:rPr>
                </w:rPrChange>
              </w:rPr>
              <w:t xml:space="preserve"> prior </w:t>
            </w:r>
            <w:del w:id="1980" w:author="OLTRE" w:date="2024-05-21T20:17:00Z">
              <w:r w:rsidR="0069511D" w:rsidRPr="0013565F">
                <w:rPr>
                  <w:rFonts w:ascii="Palatino Linotype" w:eastAsia="PMingLiU" w:hAnsi="Palatino Linotype" w:cs="Calibri"/>
                  <w:sz w:val="20"/>
                  <w:szCs w:val="20"/>
                </w:rPr>
                <w:delText>agreements and understandings between the Parties in connection</w:delText>
              </w:r>
            </w:del>
            <w:ins w:id="1981" w:author="OLTRE" w:date="2024-05-21T20:17:00Z">
              <w:r w:rsidRPr="00302058">
                <w:rPr>
                  <w:rFonts w:ascii="Palatino Linotype" w:eastAsia="PMingLiU" w:hAnsi="Palatino Linotype" w:cs="Calibri"/>
                  <w:sz w:val="20"/>
                  <w:szCs w:val="20"/>
                  <w:u w:val="none"/>
                </w:rPr>
                <w:t>expressions of intent or understanding</w:t>
              </w:r>
            </w:ins>
            <w:r w:rsidRPr="00302058">
              <w:rPr>
                <w:rFonts w:ascii="Palatino Linotype" w:eastAsia="PMingLiU" w:hAnsi="Palatino Linotype"/>
                <w:sz w:val="20"/>
                <w:u w:val="none"/>
                <w:rPrChange w:id="1982" w:author="OLTRE" w:date="2024-05-21T20:17:00Z">
                  <w:rPr>
                    <w:rFonts w:ascii="Palatino Linotype" w:eastAsia="PMingLiU" w:hAnsi="Palatino Linotype"/>
                    <w:sz w:val="20"/>
                  </w:rPr>
                </w:rPrChange>
              </w:rPr>
              <w:t xml:space="preserve"> with </w:t>
            </w:r>
            <w:del w:id="1983" w:author="OLTRE" w:date="2024-05-21T20:17:00Z">
              <w:r w:rsidR="0069511D" w:rsidRPr="0013565F">
                <w:rPr>
                  <w:rFonts w:ascii="Palatino Linotype" w:eastAsia="PMingLiU" w:hAnsi="Palatino Linotype" w:cs="Calibri"/>
                  <w:sz w:val="20"/>
                  <w:szCs w:val="20"/>
                </w:rPr>
                <w:delText>its</w:delText>
              </w:r>
            </w:del>
            <w:ins w:id="1984" w:author="OLTRE" w:date="2024-05-21T20:17:00Z">
              <w:r w:rsidRPr="00302058">
                <w:rPr>
                  <w:rFonts w:ascii="Palatino Linotype" w:eastAsia="PMingLiU" w:hAnsi="Palatino Linotype" w:cs="Calibri"/>
                  <w:sz w:val="20"/>
                  <w:szCs w:val="20"/>
                  <w:u w:val="none"/>
                </w:rPr>
                <w:t>respect to foregoing</w:t>
              </w:r>
            </w:ins>
            <w:r w:rsidRPr="00302058">
              <w:rPr>
                <w:rFonts w:ascii="Palatino Linotype" w:eastAsia="PMingLiU" w:hAnsi="Palatino Linotype"/>
                <w:sz w:val="20"/>
                <w:u w:val="none"/>
                <w:rPrChange w:id="1985" w:author="OLTRE" w:date="2024-05-21T20:17:00Z">
                  <w:rPr>
                    <w:rFonts w:ascii="Palatino Linotype" w:eastAsia="PMingLiU" w:hAnsi="Palatino Linotype"/>
                    <w:sz w:val="20"/>
                  </w:rPr>
                </w:rPrChange>
              </w:rPr>
              <w:t xml:space="preserve"> subject matter, except if it is </w:t>
            </w:r>
            <w:ins w:id="1986" w:author="OLTRE" w:date="2024-05-21T20:17:00Z">
              <w:r w:rsidRPr="00302058">
                <w:rPr>
                  <w:rFonts w:ascii="Palatino Linotype" w:eastAsia="PMingLiU" w:hAnsi="Palatino Linotype" w:cs="Calibri"/>
                  <w:sz w:val="20"/>
                  <w:szCs w:val="20"/>
                  <w:u w:val="none"/>
                </w:rPr>
                <w:t xml:space="preserve">stated </w:t>
              </w:r>
            </w:ins>
            <w:r w:rsidRPr="00302058">
              <w:rPr>
                <w:rFonts w:ascii="Palatino Linotype" w:eastAsia="PMingLiU" w:hAnsi="Palatino Linotype"/>
                <w:sz w:val="20"/>
                <w:u w:val="none"/>
                <w:rPrChange w:id="1987" w:author="OLTRE" w:date="2024-05-21T20:17:00Z">
                  <w:rPr>
                    <w:rFonts w:ascii="Palatino Linotype" w:eastAsia="PMingLiU" w:hAnsi="Palatino Linotype"/>
                    <w:sz w:val="20"/>
                  </w:rPr>
                </w:rPrChange>
              </w:rPr>
              <w:t xml:space="preserve">otherwise </w:t>
            </w:r>
            <w:del w:id="1988" w:author="OLTRE" w:date="2024-05-21T20:17:00Z">
              <w:r w:rsidR="0069511D" w:rsidRPr="0013565F">
                <w:rPr>
                  <w:rFonts w:ascii="Palatino Linotype" w:eastAsia="PMingLiU" w:hAnsi="Palatino Linotype" w:cs="Calibri"/>
                  <w:sz w:val="20"/>
                  <w:szCs w:val="20"/>
                </w:rPr>
                <w:delText>stated</w:delText>
              </w:r>
            </w:del>
            <w:ins w:id="1989" w:author="OLTRE" w:date="2024-05-21T20:17:00Z">
              <w:r w:rsidRPr="00302058">
                <w:rPr>
                  <w:rFonts w:ascii="Palatino Linotype" w:eastAsia="PMingLiU" w:hAnsi="Palatino Linotype" w:cs="Calibri"/>
                  <w:sz w:val="20"/>
                  <w:szCs w:val="20"/>
                  <w:u w:val="none"/>
                </w:rPr>
                <w:t>in this Agreement</w:t>
              </w:r>
            </w:ins>
            <w:r w:rsidRPr="00302058">
              <w:rPr>
                <w:rFonts w:ascii="Palatino Linotype" w:eastAsia="PMingLiU" w:hAnsi="Palatino Linotype"/>
                <w:sz w:val="20"/>
                <w:u w:val="none"/>
                <w:rPrChange w:id="1990" w:author="OLTRE" w:date="2024-05-21T20:17:00Z">
                  <w:rPr>
                    <w:rFonts w:ascii="Palatino Linotype" w:eastAsia="PMingLiU" w:hAnsi="Palatino Linotype"/>
                    <w:sz w:val="20"/>
                  </w:rPr>
                </w:rPrChange>
              </w:rPr>
              <w:t>.</w:t>
            </w:r>
          </w:p>
          <w:p w14:paraId="3603A744" w14:textId="77777777" w:rsidR="00597578" w:rsidRPr="00302058" w:rsidRDefault="00597578" w:rsidP="00597578">
            <w:pPr>
              <w:pStyle w:val="Btext"/>
              <w:spacing w:after="0"/>
              <w:ind w:firstLine="0"/>
              <w:contextualSpacing/>
              <w:rPr>
                <w:rFonts w:ascii="Palatino Linotype" w:eastAsia="PMingLiU" w:hAnsi="Palatino Linotype" w:cs="Calibri"/>
                <w:sz w:val="20"/>
                <w:szCs w:val="20"/>
                <w:lang w:val="id-ID"/>
              </w:rPr>
            </w:pPr>
          </w:p>
          <w:p w14:paraId="4EAA3ADD" w14:textId="77777777" w:rsidR="002C3A1B" w:rsidRPr="002C3A1B" w:rsidRDefault="002C3A1B" w:rsidP="004C37F8">
            <w:pPr>
              <w:pStyle w:val="Btext"/>
              <w:spacing w:after="0"/>
              <w:ind w:firstLine="0"/>
              <w:contextualSpacing/>
              <w:rPr>
                <w:del w:id="1991" w:author="OLTRE" w:date="2024-05-21T20:17:00Z"/>
                <w:rFonts w:ascii="Palatino Linotype" w:eastAsia="PMingLiU" w:hAnsi="Palatino Linotype" w:cs="Calibri"/>
                <w:sz w:val="20"/>
                <w:szCs w:val="20"/>
                <w:lang w:val="id-ID"/>
              </w:rPr>
            </w:pPr>
          </w:p>
          <w:p w14:paraId="4534A07D" w14:textId="73A1095F" w:rsidR="00597578" w:rsidRPr="00302058" w:rsidRDefault="003114EF" w:rsidP="008D0018">
            <w:pPr>
              <w:pStyle w:val="MTH1"/>
              <w:numPr>
                <w:ilvl w:val="1"/>
                <w:numId w:val="51"/>
              </w:numPr>
              <w:spacing w:after="0"/>
              <w:ind w:left="462" w:hanging="567"/>
              <w:contextualSpacing/>
              <w:jc w:val="both"/>
              <w:rPr>
                <w:rFonts w:ascii="Palatino Linotype" w:eastAsia="PMingLiU" w:hAnsi="Palatino Linotype" w:cs="Calibri"/>
                <w:sz w:val="20"/>
                <w:szCs w:val="20"/>
              </w:rPr>
              <w:pPrChange w:id="1992" w:author="OLTRE" w:date="2024-05-21T20:17:00Z">
                <w:pPr>
                  <w:pStyle w:val="Btext"/>
                  <w:spacing w:after="0"/>
                  <w:ind w:firstLine="0"/>
                  <w:contextualSpacing/>
                </w:pPr>
              </w:pPrChange>
            </w:pPr>
            <w:del w:id="1993" w:author="OLTRE" w:date="2024-05-21T20:17:00Z">
              <w:r w:rsidRPr="0013565F">
                <w:rPr>
                  <w:rFonts w:ascii="Palatino Linotype" w:eastAsia="PMingLiU" w:hAnsi="Palatino Linotype" w:cs="Calibri"/>
                  <w:sz w:val="20"/>
                  <w:szCs w:val="20"/>
                </w:rPr>
                <w:delText xml:space="preserve">8.2  </w:delText>
              </w:r>
            </w:del>
            <w:r w:rsidR="00597578" w:rsidRPr="00302058">
              <w:rPr>
                <w:rFonts w:ascii="Palatino Linotype" w:eastAsia="PMingLiU" w:hAnsi="Palatino Linotype"/>
                <w:sz w:val="20"/>
                <w:u w:val="none"/>
                <w:rPrChange w:id="1994" w:author="OLTRE" w:date="2024-05-21T20:17:00Z">
                  <w:rPr>
                    <w:rFonts w:ascii="Palatino Linotype" w:eastAsia="PMingLiU" w:hAnsi="Palatino Linotype"/>
                    <w:sz w:val="20"/>
                  </w:rPr>
                </w:rPrChange>
              </w:rPr>
              <w:t>Neither failure to exercise nor any delay in exercising any right, power or remedy under this Agreement operates as a waiver.  A single or partial exercise or waiver of the exercise of any right, power or remedy does not preclude any other or further exercise of that or any other right, power or remedy.  A waiver is not valid or binding on the party granting that waiver unless made in writing.</w:t>
            </w:r>
          </w:p>
          <w:p w14:paraId="0EFDAB83" w14:textId="77777777" w:rsidR="00597578" w:rsidRPr="00302058" w:rsidRDefault="00597578" w:rsidP="00597578">
            <w:pPr>
              <w:pStyle w:val="Btext"/>
              <w:spacing w:after="0"/>
              <w:ind w:left="461" w:hanging="461"/>
              <w:contextualSpacing/>
              <w:rPr>
                <w:rFonts w:ascii="Palatino Linotype" w:hAnsi="Palatino Linotype"/>
                <w:sz w:val="20"/>
                <w:lang w:val="id-ID"/>
                <w:rPrChange w:id="1995" w:author="OLTRE" w:date="2024-05-21T20:17:00Z">
                  <w:rPr>
                    <w:rFonts w:ascii="Palatino Linotype" w:hAnsi="Palatino Linotype"/>
                    <w:sz w:val="20"/>
                  </w:rPr>
                </w:rPrChange>
              </w:rPr>
              <w:pPrChange w:id="1996" w:author="OLTRE" w:date="2024-05-21T20:17:00Z">
                <w:pPr>
                  <w:pStyle w:val="Btext"/>
                  <w:spacing w:after="0"/>
                  <w:ind w:firstLine="0"/>
                  <w:contextualSpacing/>
                </w:pPr>
              </w:pPrChange>
            </w:pPr>
          </w:p>
          <w:p w14:paraId="7C196EC4" w14:textId="77777777" w:rsidR="009D4922" w:rsidRDefault="009D4922" w:rsidP="004C37F8">
            <w:pPr>
              <w:pStyle w:val="Btext"/>
              <w:spacing w:after="0"/>
              <w:ind w:firstLine="0"/>
              <w:contextualSpacing/>
              <w:rPr>
                <w:del w:id="1997" w:author="OLTRE" w:date="2024-05-21T20:17:00Z"/>
                <w:rFonts w:ascii="Palatino Linotype" w:hAnsi="Palatino Linotype" w:cs="Calibri"/>
                <w:sz w:val="20"/>
                <w:szCs w:val="20"/>
              </w:rPr>
            </w:pPr>
          </w:p>
          <w:p w14:paraId="76BB3F00" w14:textId="77777777" w:rsidR="00512465" w:rsidRDefault="00512465" w:rsidP="004C37F8">
            <w:pPr>
              <w:pStyle w:val="Btext"/>
              <w:spacing w:after="0"/>
              <w:ind w:firstLine="0"/>
              <w:contextualSpacing/>
              <w:rPr>
                <w:del w:id="1998" w:author="OLTRE" w:date="2024-05-21T20:17:00Z"/>
                <w:rFonts w:ascii="Palatino Linotype" w:hAnsi="Palatino Linotype" w:cs="Calibri"/>
                <w:sz w:val="20"/>
                <w:szCs w:val="20"/>
              </w:rPr>
            </w:pPr>
          </w:p>
          <w:p w14:paraId="086CCF20" w14:textId="77777777" w:rsidR="00512465" w:rsidRPr="0013565F" w:rsidRDefault="00512465" w:rsidP="004C37F8">
            <w:pPr>
              <w:pStyle w:val="Btext"/>
              <w:spacing w:after="0"/>
              <w:ind w:firstLine="0"/>
              <w:contextualSpacing/>
              <w:rPr>
                <w:del w:id="1999" w:author="OLTRE" w:date="2024-05-21T20:17:00Z"/>
                <w:rFonts w:ascii="Palatino Linotype" w:hAnsi="Palatino Linotype" w:cs="Calibri"/>
                <w:sz w:val="20"/>
                <w:szCs w:val="20"/>
              </w:rPr>
            </w:pPr>
          </w:p>
          <w:p w14:paraId="5152B64C" w14:textId="77777777" w:rsidR="009D4922" w:rsidRDefault="009D4922" w:rsidP="004C37F8">
            <w:pPr>
              <w:pStyle w:val="Btext"/>
              <w:spacing w:after="0"/>
              <w:ind w:firstLine="0"/>
              <w:contextualSpacing/>
              <w:rPr>
                <w:del w:id="2000" w:author="OLTRE" w:date="2024-05-21T20:17:00Z"/>
                <w:rFonts w:ascii="Palatino Linotype" w:hAnsi="Palatino Linotype" w:cs="Calibri"/>
                <w:sz w:val="20"/>
                <w:szCs w:val="20"/>
                <w:lang w:val="id-ID"/>
              </w:rPr>
            </w:pPr>
          </w:p>
          <w:p w14:paraId="6D2859DF" w14:textId="77777777" w:rsidR="002C3A1B" w:rsidRPr="002C3A1B" w:rsidRDefault="002C3A1B" w:rsidP="004C37F8">
            <w:pPr>
              <w:pStyle w:val="Btext"/>
              <w:spacing w:after="0"/>
              <w:ind w:firstLine="0"/>
              <w:contextualSpacing/>
              <w:rPr>
                <w:del w:id="2001" w:author="OLTRE" w:date="2024-05-21T20:17:00Z"/>
                <w:rFonts w:ascii="Palatino Linotype" w:hAnsi="Palatino Linotype" w:cs="Calibri"/>
                <w:sz w:val="20"/>
                <w:szCs w:val="20"/>
                <w:lang w:val="id-ID"/>
              </w:rPr>
            </w:pPr>
          </w:p>
          <w:p w14:paraId="34A97ABC" w14:textId="400CBF2A" w:rsidR="00597578" w:rsidRPr="00302058" w:rsidRDefault="00AD13A3" w:rsidP="008D0018">
            <w:pPr>
              <w:pStyle w:val="MTH1"/>
              <w:numPr>
                <w:ilvl w:val="1"/>
                <w:numId w:val="51"/>
              </w:numPr>
              <w:spacing w:after="0"/>
              <w:ind w:left="462" w:hanging="567"/>
              <w:contextualSpacing/>
              <w:jc w:val="both"/>
              <w:rPr>
                <w:rFonts w:ascii="Palatino Linotype" w:eastAsia="PMingLiU" w:hAnsi="Palatino Linotype" w:cs="Calibri"/>
                <w:sz w:val="20"/>
                <w:szCs w:val="20"/>
              </w:rPr>
              <w:pPrChange w:id="2002" w:author="OLTRE" w:date="2024-05-21T20:17:00Z">
                <w:pPr>
                  <w:pStyle w:val="Btext"/>
                  <w:spacing w:after="0"/>
                  <w:ind w:firstLine="0"/>
                  <w:contextualSpacing/>
                </w:pPr>
              </w:pPrChange>
            </w:pPr>
            <w:del w:id="2003" w:author="OLTRE" w:date="2024-05-21T20:17:00Z">
              <w:r w:rsidRPr="0013565F">
                <w:rPr>
                  <w:rFonts w:ascii="Palatino Linotype" w:hAnsi="Palatino Linotype" w:cs="Calibri"/>
                  <w:sz w:val="20"/>
                  <w:szCs w:val="20"/>
                </w:rPr>
                <w:delText xml:space="preserve">8.3 </w:delText>
              </w:r>
            </w:del>
            <w:r w:rsidR="00597578" w:rsidRPr="00302058">
              <w:rPr>
                <w:rFonts w:ascii="Palatino Linotype" w:eastAsia="PMingLiU" w:hAnsi="Palatino Linotype"/>
                <w:sz w:val="20"/>
                <w:u w:val="none"/>
                <w:rPrChange w:id="2004" w:author="OLTRE" w:date="2024-05-21T20:17:00Z">
                  <w:rPr>
                    <w:rFonts w:ascii="Palatino Linotype" w:eastAsia="PMingLiU" w:hAnsi="Palatino Linotype"/>
                    <w:sz w:val="20"/>
                  </w:rPr>
                </w:rPrChange>
              </w:rPr>
              <w:t>Any other matters that have not or have insufficiently governed in this Agreement for the interest of the Parties will be agreed and stated further by the Parties in writing in an amendment and/or addendum as an integral and inseparable part of this Agreement.</w:t>
            </w:r>
          </w:p>
          <w:p w14:paraId="64D65656"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sz w:val="20"/>
                <w:rPrChange w:id="2005" w:author="OLTRE" w:date="2024-05-21T20:17:00Z">
                  <w:rPr>
                    <w:rFonts w:ascii="Palatino Linotype" w:eastAsia="PMingLiU" w:hAnsi="Palatino Linotype"/>
                    <w:sz w:val="20"/>
                    <w:lang w:val="id-ID"/>
                  </w:rPr>
                </w:rPrChange>
              </w:rPr>
              <w:pPrChange w:id="2006" w:author="OLTRE" w:date="2024-05-21T20:17:00Z">
                <w:pPr>
                  <w:pStyle w:val="Btext"/>
                  <w:spacing w:after="0"/>
                  <w:ind w:firstLine="0"/>
                  <w:contextualSpacing/>
                </w:pPr>
              </w:pPrChange>
            </w:pPr>
          </w:p>
          <w:p w14:paraId="2C2CFEBB" w14:textId="77777777" w:rsidR="002C3A1B" w:rsidRDefault="002C3A1B" w:rsidP="004C37F8">
            <w:pPr>
              <w:pStyle w:val="Btext"/>
              <w:spacing w:after="0"/>
              <w:ind w:firstLine="0"/>
              <w:contextualSpacing/>
              <w:rPr>
                <w:del w:id="2007" w:author="OLTRE" w:date="2024-05-21T20:17:00Z"/>
                <w:rFonts w:ascii="Palatino Linotype" w:eastAsia="PMingLiU" w:hAnsi="Palatino Linotype" w:cs="Calibri"/>
                <w:sz w:val="20"/>
                <w:szCs w:val="20"/>
                <w:lang w:val="id-ID"/>
              </w:rPr>
            </w:pPr>
          </w:p>
          <w:p w14:paraId="0DBB0B7E" w14:textId="0D354DA8" w:rsidR="00597578" w:rsidRPr="00302058" w:rsidRDefault="00AD13A3" w:rsidP="008D0018">
            <w:pPr>
              <w:pStyle w:val="MTH1"/>
              <w:numPr>
                <w:ilvl w:val="1"/>
                <w:numId w:val="51"/>
              </w:numPr>
              <w:spacing w:after="0"/>
              <w:ind w:left="462" w:hanging="567"/>
              <w:contextualSpacing/>
              <w:jc w:val="both"/>
              <w:rPr>
                <w:ins w:id="2008" w:author="OLTRE" w:date="2024-05-21T20:17:00Z"/>
                <w:rFonts w:ascii="Palatino Linotype" w:eastAsia="PMingLiU" w:hAnsi="Palatino Linotype" w:cs="Calibri"/>
                <w:sz w:val="20"/>
                <w:szCs w:val="20"/>
              </w:rPr>
            </w:pPr>
            <w:del w:id="2009" w:author="OLTRE" w:date="2024-05-21T20:17:00Z">
              <w:r w:rsidRPr="0013565F">
                <w:rPr>
                  <w:rFonts w:ascii="Palatino Linotype" w:eastAsia="PMingLiU" w:hAnsi="Palatino Linotype" w:cs="Calibri"/>
                  <w:sz w:val="20"/>
                  <w:szCs w:val="20"/>
                </w:rPr>
                <w:delText>8.4 Any provision</w:delText>
              </w:r>
            </w:del>
            <w:ins w:id="2010" w:author="OLTRE" w:date="2024-05-21T20:17:00Z">
              <w:r w:rsidR="00597578" w:rsidRPr="00302058">
                <w:rPr>
                  <w:rFonts w:ascii="Palatino Linotype" w:eastAsia="PMingLiU" w:hAnsi="Palatino Linotype" w:cs="Calibri"/>
                  <w:sz w:val="20"/>
                  <w:szCs w:val="20"/>
                  <w:u w:val="none"/>
                </w:rPr>
                <w:t>No modification, amendment or waiver</w:t>
              </w:r>
            </w:ins>
            <w:r w:rsidR="00597578" w:rsidRPr="00302058">
              <w:rPr>
                <w:rFonts w:ascii="Palatino Linotype" w:eastAsia="PMingLiU" w:hAnsi="Palatino Linotype"/>
                <w:sz w:val="20"/>
                <w:u w:val="none"/>
                <w:rPrChange w:id="2011" w:author="OLTRE" w:date="2024-05-21T20:17:00Z">
                  <w:rPr>
                    <w:rFonts w:ascii="Palatino Linotype" w:eastAsia="PMingLiU" w:hAnsi="Palatino Linotype"/>
                    <w:sz w:val="20"/>
                  </w:rPr>
                </w:rPrChange>
              </w:rPr>
              <w:t xml:space="preserve"> of this Agreement </w:t>
            </w:r>
            <w:del w:id="2012" w:author="OLTRE" w:date="2024-05-21T20:17:00Z">
              <w:r w:rsidRPr="0013565F">
                <w:rPr>
                  <w:rFonts w:ascii="Palatino Linotype" w:eastAsia="PMingLiU" w:hAnsi="Palatino Linotype" w:cs="Calibri"/>
                  <w:sz w:val="20"/>
                  <w:szCs w:val="20"/>
                </w:rPr>
                <w:delText>which</w:delText>
              </w:r>
            </w:del>
            <w:ins w:id="2013" w:author="OLTRE" w:date="2024-05-21T20:17:00Z">
              <w:r w:rsidR="00597578" w:rsidRPr="00302058">
                <w:rPr>
                  <w:rFonts w:ascii="Palatino Linotype" w:eastAsia="PMingLiU" w:hAnsi="Palatino Linotype" w:cs="Calibri"/>
                  <w:sz w:val="20"/>
                  <w:szCs w:val="20"/>
                  <w:u w:val="none"/>
                </w:rPr>
                <w:t>shall be valid or binding unless made in writing and, in case of a modification or an amendment, executed by all Parties and in case of a waiver, by the Party against whom the waiver</w:t>
              </w:r>
            </w:ins>
            <w:r w:rsidR="00597578" w:rsidRPr="00302058">
              <w:rPr>
                <w:rFonts w:ascii="Palatino Linotype" w:eastAsia="PMingLiU" w:hAnsi="Palatino Linotype"/>
                <w:sz w:val="20"/>
                <w:u w:val="none"/>
                <w:rPrChange w:id="2014" w:author="OLTRE" w:date="2024-05-21T20:17:00Z">
                  <w:rPr>
                    <w:rFonts w:ascii="Palatino Linotype" w:eastAsia="PMingLiU" w:hAnsi="Palatino Linotype"/>
                    <w:sz w:val="20"/>
                  </w:rPr>
                </w:rPrChange>
              </w:rPr>
              <w:t xml:space="preserve"> is </w:t>
            </w:r>
            <w:del w:id="2015" w:author="OLTRE" w:date="2024-05-21T20:17:00Z">
              <w:r w:rsidRPr="0013565F">
                <w:rPr>
                  <w:rFonts w:ascii="Palatino Linotype" w:eastAsia="PMingLiU" w:hAnsi="Palatino Linotype" w:cs="Calibri"/>
                  <w:sz w:val="20"/>
                  <w:szCs w:val="20"/>
                </w:rPr>
                <w:delText>prohibited</w:delText>
              </w:r>
            </w:del>
            <w:ins w:id="2016" w:author="OLTRE" w:date="2024-05-21T20:17:00Z">
              <w:r w:rsidR="00597578" w:rsidRPr="00302058">
                <w:rPr>
                  <w:rFonts w:ascii="Palatino Linotype" w:eastAsia="PMingLiU" w:hAnsi="Palatino Linotype" w:cs="Calibri"/>
                  <w:sz w:val="20"/>
                  <w:szCs w:val="20"/>
                  <w:u w:val="none"/>
                </w:rPr>
                <w:t>to be effected.</w:t>
              </w:r>
            </w:ins>
          </w:p>
          <w:p w14:paraId="5BB4A9FA" w14:textId="77777777" w:rsidR="00597578" w:rsidRPr="00302058" w:rsidRDefault="00597578" w:rsidP="00597578">
            <w:pPr>
              <w:pStyle w:val="Btext"/>
              <w:spacing w:after="0"/>
              <w:ind w:left="461" w:hanging="461"/>
              <w:contextualSpacing/>
              <w:rPr>
                <w:ins w:id="2017" w:author="OLTRE" w:date="2024-05-21T20:17:00Z"/>
                <w:rFonts w:ascii="Palatino Linotype" w:eastAsia="PMingLiU" w:hAnsi="Palatino Linotype" w:cs="Calibri"/>
                <w:sz w:val="20"/>
                <w:szCs w:val="20"/>
              </w:rPr>
            </w:pPr>
          </w:p>
          <w:p w14:paraId="3CE9C76B" w14:textId="49E630C8" w:rsidR="00597578" w:rsidRPr="00302058" w:rsidRDefault="00597578" w:rsidP="008D0018">
            <w:pPr>
              <w:pStyle w:val="MTH1"/>
              <w:numPr>
                <w:ilvl w:val="1"/>
                <w:numId w:val="51"/>
              </w:numPr>
              <w:spacing w:after="0"/>
              <w:ind w:left="462" w:hanging="567"/>
              <w:contextualSpacing/>
              <w:jc w:val="both"/>
              <w:rPr>
                <w:rFonts w:ascii="Palatino Linotype" w:eastAsia="PMingLiU" w:hAnsi="Palatino Linotype" w:cs="Calibri"/>
                <w:sz w:val="20"/>
                <w:szCs w:val="20"/>
              </w:rPr>
              <w:pPrChange w:id="2018" w:author="OLTRE" w:date="2024-05-21T20:17:00Z">
                <w:pPr>
                  <w:pStyle w:val="Btext"/>
                  <w:spacing w:after="0"/>
                  <w:ind w:firstLine="0"/>
                  <w:contextualSpacing/>
                </w:pPr>
              </w:pPrChange>
            </w:pPr>
            <w:ins w:id="2019" w:author="OLTRE" w:date="2024-05-21T20:17:00Z">
              <w:r w:rsidRPr="00302058">
                <w:rPr>
                  <w:rFonts w:ascii="Palatino Linotype" w:eastAsia="PMingLiU" w:hAnsi="Palatino Linotype" w:cs="Calibri"/>
                  <w:sz w:val="20"/>
                  <w:szCs w:val="20"/>
                  <w:u w:val="none"/>
                </w:rPr>
                <w:t>If one or more provisions of this Agreement or arrangements referred to in this Agreement shall be declared invalid, illegal</w:t>
              </w:r>
            </w:ins>
            <w:r w:rsidRPr="00302058">
              <w:rPr>
                <w:rFonts w:ascii="Palatino Linotype" w:eastAsia="PMingLiU" w:hAnsi="Palatino Linotype"/>
                <w:sz w:val="20"/>
                <w:u w:val="none"/>
                <w:rPrChange w:id="2020" w:author="OLTRE" w:date="2024-05-21T20:17:00Z">
                  <w:rPr>
                    <w:rFonts w:ascii="Palatino Linotype" w:eastAsia="PMingLiU" w:hAnsi="Palatino Linotype"/>
                    <w:sz w:val="20"/>
                  </w:rPr>
                </w:rPrChange>
              </w:rPr>
              <w:t xml:space="preserve"> or unenforceable </w:t>
            </w:r>
            <w:ins w:id="2021" w:author="OLTRE" w:date="2024-05-21T20:17:00Z">
              <w:r w:rsidRPr="00302058">
                <w:rPr>
                  <w:rFonts w:ascii="Palatino Linotype" w:eastAsia="PMingLiU" w:hAnsi="Palatino Linotype" w:cs="Calibri"/>
                  <w:sz w:val="20"/>
                  <w:szCs w:val="20"/>
                  <w:u w:val="none"/>
                </w:rPr>
                <w:t xml:space="preserve">in any respect </w:t>
              </w:r>
            </w:ins>
            <w:r w:rsidRPr="00302058">
              <w:rPr>
                <w:rFonts w:ascii="Palatino Linotype" w:eastAsia="PMingLiU" w:hAnsi="Palatino Linotype"/>
                <w:sz w:val="20"/>
                <w:u w:val="none"/>
                <w:rPrChange w:id="2022" w:author="OLTRE" w:date="2024-05-21T20:17:00Z">
                  <w:rPr>
                    <w:rFonts w:ascii="Palatino Linotype" w:eastAsia="PMingLiU" w:hAnsi="Palatino Linotype"/>
                    <w:sz w:val="20"/>
                  </w:rPr>
                </w:rPrChange>
              </w:rPr>
              <w:t xml:space="preserve">under any applicable </w:t>
            </w:r>
            <w:del w:id="2023" w:author="OLTRE" w:date="2024-05-21T20:17:00Z">
              <w:r w:rsidR="00AD13A3" w:rsidRPr="0013565F">
                <w:rPr>
                  <w:rFonts w:ascii="Palatino Linotype" w:eastAsia="PMingLiU" w:hAnsi="Palatino Linotype" w:cs="Calibri"/>
                  <w:sz w:val="20"/>
                  <w:szCs w:val="20"/>
                </w:rPr>
                <w:delText>rules and regulations shall, as to such applicable rules and regulations, be ineffective</w:delText>
              </w:r>
            </w:del>
            <w:ins w:id="2024" w:author="OLTRE" w:date="2024-05-21T20:17:00Z">
              <w:r w:rsidRPr="00302058">
                <w:rPr>
                  <w:rFonts w:ascii="Palatino Linotype" w:eastAsia="PMingLiU" w:hAnsi="Palatino Linotype" w:cs="Calibri"/>
                  <w:sz w:val="20"/>
                  <w:szCs w:val="20"/>
                  <w:u w:val="none"/>
                </w:rPr>
                <w:t xml:space="preserve">law or </w:t>
              </w:r>
              <w:r w:rsidR="0039364F" w:rsidRPr="00302058">
                <w:rPr>
                  <w:rFonts w:ascii="Palatino Linotype" w:eastAsia="PMingLiU" w:hAnsi="Palatino Linotype" w:cs="Calibri"/>
                  <w:sz w:val="20"/>
                  <w:szCs w:val="20"/>
                  <w:u w:val="none"/>
                </w:rPr>
                <w:t xml:space="preserve">court </w:t>
              </w:r>
              <w:r w:rsidRPr="00302058">
                <w:rPr>
                  <w:rFonts w:ascii="Palatino Linotype" w:eastAsia="PMingLiU" w:hAnsi="Palatino Linotype" w:cs="Calibri"/>
                  <w:sz w:val="20"/>
                  <w:szCs w:val="20"/>
                  <w:u w:val="none"/>
                </w:rPr>
                <w:t>decision, the validity, legality and enforceability of the remaining provisions and agreements contained or referred to in this Agreement shall not be affected or impaired in any way. In connection with the foregoing, upon the occurrence of such event, the Parties shall use their best efforts to amend such invalid, illegal or unenforceable provision(s)</w:t>
              </w:r>
            </w:ins>
            <w:r w:rsidRPr="00302058">
              <w:rPr>
                <w:rFonts w:ascii="Palatino Linotype" w:eastAsia="PMingLiU" w:hAnsi="Palatino Linotype"/>
                <w:sz w:val="20"/>
                <w:u w:val="none"/>
                <w:rPrChange w:id="2025" w:author="OLTRE" w:date="2024-05-21T20:17:00Z">
                  <w:rPr>
                    <w:rFonts w:ascii="Palatino Linotype" w:eastAsia="PMingLiU" w:hAnsi="Palatino Linotype"/>
                    <w:sz w:val="20"/>
                  </w:rPr>
                </w:rPrChange>
              </w:rPr>
              <w:t xml:space="preserve"> only to the extent </w:t>
            </w:r>
            <w:del w:id="2026" w:author="OLTRE" w:date="2024-05-21T20:17:00Z">
              <w:r w:rsidR="00AD13A3" w:rsidRPr="0013565F">
                <w:rPr>
                  <w:rFonts w:ascii="Palatino Linotype" w:eastAsia="PMingLiU" w:hAnsi="Palatino Linotype" w:cs="Calibri"/>
                  <w:sz w:val="20"/>
                  <w:szCs w:val="20"/>
                </w:rPr>
                <w:delText xml:space="preserve">of such prohibition or unenforceability without invalidating the remaining provisions hereof. The Company shall, in any such event, execute such additional documents as the Subscriber on behalf of the affected party may reasonably request in order to give valid </w:delText>
              </w:r>
            </w:del>
            <w:ins w:id="2027" w:author="OLTRE" w:date="2024-05-21T20:17:00Z">
              <w:r w:rsidRPr="00302058">
                <w:rPr>
                  <w:rFonts w:ascii="Palatino Linotype" w:eastAsia="PMingLiU" w:hAnsi="Palatino Linotype" w:cs="Calibri"/>
                  <w:sz w:val="20"/>
                  <w:szCs w:val="20"/>
                  <w:u w:val="none"/>
                </w:rPr>
                <w:t xml:space="preserve">necessary to be valid, legal </w:t>
              </w:r>
            </w:ins>
            <w:r w:rsidRPr="00302058">
              <w:rPr>
                <w:rFonts w:ascii="Palatino Linotype" w:eastAsia="PMingLiU" w:hAnsi="Palatino Linotype"/>
                <w:sz w:val="20"/>
                <w:u w:val="none"/>
                <w:rPrChange w:id="2028" w:author="OLTRE" w:date="2024-05-21T20:17:00Z">
                  <w:rPr>
                    <w:rFonts w:ascii="Palatino Linotype" w:eastAsia="PMingLiU" w:hAnsi="Palatino Linotype"/>
                    <w:sz w:val="20"/>
                  </w:rPr>
                </w:rPrChange>
              </w:rPr>
              <w:t>and enforceable</w:t>
            </w:r>
            <w:del w:id="2029" w:author="OLTRE" w:date="2024-05-21T20:17:00Z">
              <w:r w:rsidR="00AD13A3" w:rsidRPr="0013565F">
                <w:rPr>
                  <w:rFonts w:ascii="Palatino Linotype" w:eastAsia="PMingLiU" w:hAnsi="Palatino Linotype" w:cs="Calibri"/>
                  <w:sz w:val="20"/>
                  <w:szCs w:val="20"/>
                </w:rPr>
                <w:delText xml:space="preserve"> effect to such provision which is determined to be prohibited or unenforceable</w:delText>
              </w:r>
            </w:del>
            <w:ins w:id="2030" w:author="OLTRE" w:date="2024-05-21T20:17:00Z">
              <w:r w:rsidRPr="00302058">
                <w:rPr>
                  <w:rFonts w:ascii="Palatino Linotype" w:eastAsia="PMingLiU" w:hAnsi="Palatino Linotype" w:cs="Calibri"/>
                  <w:sz w:val="20"/>
                  <w:szCs w:val="20"/>
                  <w:u w:val="none"/>
                </w:rPr>
                <w:t>, as nearly as possible and consistent with the Parties’ original intention</w:t>
              </w:r>
            </w:ins>
            <w:r w:rsidRPr="00302058">
              <w:rPr>
                <w:rFonts w:ascii="Palatino Linotype" w:eastAsia="PMingLiU" w:hAnsi="Palatino Linotype"/>
                <w:sz w:val="20"/>
                <w:u w:val="none"/>
                <w:rPrChange w:id="2031" w:author="OLTRE" w:date="2024-05-21T20:17:00Z">
                  <w:rPr>
                    <w:rFonts w:ascii="Palatino Linotype" w:eastAsia="PMingLiU" w:hAnsi="Palatino Linotype"/>
                    <w:sz w:val="20"/>
                  </w:rPr>
                </w:rPrChange>
              </w:rPr>
              <w:t>.</w:t>
            </w:r>
          </w:p>
          <w:p w14:paraId="6F94276A" w14:textId="77777777" w:rsidR="00597578" w:rsidRPr="00302058" w:rsidRDefault="00597578" w:rsidP="008D0018">
            <w:pPr>
              <w:pStyle w:val="MTH1"/>
              <w:numPr>
                <w:ilvl w:val="0"/>
                <w:numId w:val="0"/>
              </w:numPr>
              <w:spacing w:after="0"/>
              <w:ind w:left="462"/>
              <w:contextualSpacing/>
              <w:jc w:val="both"/>
              <w:rPr>
                <w:rFonts w:ascii="Palatino Linotype" w:eastAsia="PMingLiU" w:hAnsi="Palatino Linotype"/>
                <w:sz w:val="20"/>
                <w:rPrChange w:id="2032" w:author="OLTRE" w:date="2024-05-21T20:17:00Z">
                  <w:rPr>
                    <w:rFonts w:ascii="Palatino Linotype" w:eastAsia="PMingLiU" w:hAnsi="Palatino Linotype"/>
                    <w:sz w:val="20"/>
                    <w:lang w:val="id-ID"/>
                  </w:rPr>
                </w:rPrChange>
              </w:rPr>
              <w:pPrChange w:id="2033" w:author="OLTRE" w:date="2024-05-21T20:17:00Z">
                <w:pPr>
                  <w:pStyle w:val="Btext"/>
                  <w:spacing w:after="0"/>
                  <w:ind w:firstLine="0"/>
                  <w:contextualSpacing/>
                </w:pPr>
              </w:pPrChange>
            </w:pPr>
          </w:p>
          <w:p w14:paraId="21B8FBA8" w14:textId="1EC8F3FF" w:rsidR="00597578" w:rsidRPr="00302058" w:rsidRDefault="00AD13A3" w:rsidP="008D0018">
            <w:pPr>
              <w:pStyle w:val="MTH1"/>
              <w:numPr>
                <w:ilvl w:val="1"/>
                <w:numId w:val="51"/>
              </w:numPr>
              <w:spacing w:after="0"/>
              <w:ind w:left="462" w:hanging="567"/>
              <w:contextualSpacing/>
              <w:jc w:val="both"/>
              <w:rPr>
                <w:rFonts w:ascii="Palatino Linotype" w:eastAsia="PMingLiU" w:hAnsi="Palatino Linotype"/>
                <w:sz w:val="20"/>
                <w:rPrChange w:id="2034" w:author="OLTRE" w:date="2024-05-21T20:17:00Z">
                  <w:rPr>
                    <w:rFonts w:ascii="Palatino Linotype" w:eastAsia="PMingLiU" w:hAnsi="Palatino Linotype"/>
                    <w:sz w:val="20"/>
                    <w:lang w:val="id-ID"/>
                  </w:rPr>
                </w:rPrChange>
              </w:rPr>
              <w:pPrChange w:id="2035" w:author="OLTRE" w:date="2024-05-21T20:17:00Z">
                <w:pPr>
                  <w:pStyle w:val="Btext"/>
                  <w:spacing w:after="0"/>
                  <w:ind w:firstLine="0"/>
                  <w:contextualSpacing/>
                </w:pPr>
              </w:pPrChange>
            </w:pPr>
            <w:del w:id="2036" w:author="OLTRE" w:date="2024-05-21T20:17:00Z">
              <w:r w:rsidRPr="0013565F">
                <w:rPr>
                  <w:rFonts w:ascii="Palatino Linotype" w:eastAsia="PMingLiU" w:hAnsi="Palatino Linotype" w:cs="Calibri"/>
                  <w:sz w:val="20"/>
                  <w:szCs w:val="20"/>
                </w:rPr>
                <w:delText xml:space="preserve">8.5 </w:delText>
              </w:r>
            </w:del>
            <w:r w:rsidR="00597578" w:rsidRPr="00302058">
              <w:rPr>
                <w:rFonts w:ascii="Palatino Linotype" w:eastAsia="PMingLiU" w:hAnsi="Palatino Linotype"/>
                <w:sz w:val="20"/>
                <w:u w:val="none"/>
                <w:rPrChange w:id="2037" w:author="OLTRE" w:date="2024-05-21T20:17:00Z">
                  <w:rPr>
                    <w:rFonts w:ascii="Palatino Linotype" w:eastAsia="PMingLiU" w:hAnsi="Palatino Linotype"/>
                    <w:sz w:val="20"/>
                  </w:rPr>
                </w:rPrChange>
              </w:rPr>
              <w:t>This Agreement may be executed in any number of counterparts, each of which shall be deemed to be an original, but all such counterparts shall together constitute one and the same instrument</w:t>
            </w:r>
            <w:del w:id="2038" w:author="OLTRE" w:date="2024-05-21T20:17:00Z">
              <w:r w:rsidRPr="0013565F">
                <w:rPr>
                  <w:rFonts w:ascii="Palatino Linotype" w:eastAsia="PMingLiU" w:hAnsi="Palatino Linotype" w:cs="Calibri"/>
                  <w:sz w:val="20"/>
                  <w:szCs w:val="20"/>
                </w:rPr>
                <w:delText>,</w:delText>
              </w:r>
            </w:del>
            <w:ins w:id="2039" w:author="OLTRE" w:date="2024-05-21T20:17:00Z">
              <w:r w:rsidR="00597578" w:rsidRPr="00302058">
                <w:rPr>
                  <w:rFonts w:ascii="Palatino Linotype" w:eastAsia="PMingLiU" w:hAnsi="Palatino Linotype" w:cs="Calibri"/>
                  <w:sz w:val="20"/>
                  <w:szCs w:val="20"/>
                  <w:u w:val="none"/>
                </w:rPr>
                <w:t>.</w:t>
              </w:r>
              <w:r w:rsidR="00BF474A" w:rsidRPr="00302058">
                <w:rPr>
                  <w:rFonts w:ascii="Palatino Linotype" w:eastAsia="PMingLiU" w:hAnsi="Palatino Linotype" w:cs="Calibri"/>
                  <w:sz w:val="20"/>
                  <w:szCs w:val="20"/>
                  <w:u w:val="none"/>
                </w:rPr>
                <w:t xml:space="preserve"> Transmission of an executed counterpart of this Agreement by email (in PDF, JPEG or other agreed format) shall take effect as delivery of an executed counterpart of this Agreement. If either method of delivery is adopted, without prejudice to the validity of the agreement made, each Party shall within 10 (ten) Business Days provide the other with the original of such counterpart. </w:t>
              </w:r>
            </w:ins>
          </w:p>
          <w:p w14:paraId="509B0FF5" w14:textId="77777777" w:rsidR="00597578" w:rsidRPr="00302058" w:rsidRDefault="00597578" w:rsidP="00597578">
            <w:pPr>
              <w:pStyle w:val="Btext"/>
              <w:spacing w:after="0"/>
              <w:ind w:left="461" w:hanging="461"/>
              <w:contextualSpacing/>
              <w:rPr>
                <w:rFonts w:ascii="Palatino Linotype" w:eastAsia="PMingLiU" w:hAnsi="Palatino Linotype" w:cs="Calibri"/>
                <w:sz w:val="20"/>
                <w:szCs w:val="20"/>
                <w:lang w:val="id-ID"/>
              </w:rPr>
              <w:pPrChange w:id="2040" w:author="OLTRE" w:date="2024-05-21T20:17:00Z">
                <w:pPr>
                  <w:pStyle w:val="Btext"/>
                  <w:spacing w:after="0"/>
                  <w:ind w:firstLine="0"/>
                  <w:contextualSpacing/>
                </w:pPr>
              </w:pPrChange>
            </w:pPr>
          </w:p>
          <w:p w14:paraId="67BFFF1F" w14:textId="1E4546B2" w:rsidR="00597578" w:rsidRPr="00302058" w:rsidRDefault="00AD13A3" w:rsidP="008D0018">
            <w:pPr>
              <w:pStyle w:val="MTH1"/>
              <w:numPr>
                <w:ilvl w:val="1"/>
                <w:numId w:val="51"/>
              </w:numPr>
              <w:spacing w:after="0"/>
              <w:ind w:left="462" w:hanging="567"/>
              <w:contextualSpacing/>
              <w:jc w:val="both"/>
              <w:rPr>
                <w:ins w:id="2041" w:author="OLTRE" w:date="2024-05-21T20:17:00Z"/>
                <w:rFonts w:ascii="Palatino Linotype" w:eastAsia="PMingLiU" w:hAnsi="Palatino Linotype" w:cs="Calibri"/>
                <w:sz w:val="20"/>
                <w:szCs w:val="20"/>
              </w:rPr>
            </w:pPr>
            <w:del w:id="2042" w:author="OLTRE" w:date="2024-05-21T20:17:00Z">
              <w:r w:rsidRPr="0013565F">
                <w:rPr>
                  <w:rFonts w:ascii="Palatino Linotype" w:eastAsia="PMingLiU" w:hAnsi="Palatino Linotype" w:cs="Calibri"/>
                  <w:sz w:val="20"/>
                  <w:szCs w:val="20"/>
                </w:rPr>
                <w:delText xml:space="preserve">8.6 </w:delText>
              </w:r>
            </w:del>
            <w:ins w:id="2043" w:author="OLTRE" w:date="2024-05-21T20:17:00Z">
              <w:r w:rsidR="00597578" w:rsidRPr="00302058">
                <w:rPr>
                  <w:rFonts w:ascii="Palatino Linotype" w:eastAsia="PMingLiU" w:hAnsi="Palatino Linotype" w:cs="Calibri"/>
                  <w:sz w:val="20"/>
                  <w:szCs w:val="20"/>
                  <w:u w:val="none"/>
                </w:rPr>
                <w:t xml:space="preserve">The Parties agree that the Subscriber has the right to assign all of its rights and obligations, pursuant to, or otherwise deal with, this Agreement by </w:t>
              </w:r>
              <w:r w:rsidR="00A06685" w:rsidRPr="00302058">
                <w:rPr>
                  <w:rFonts w:ascii="Palatino Linotype" w:eastAsia="PMingLiU" w:hAnsi="Palatino Linotype" w:cs="Calibri"/>
                  <w:sz w:val="20"/>
                  <w:szCs w:val="20"/>
                  <w:u w:val="none"/>
                </w:rPr>
                <w:t xml:space="preserve">providing </w:t>
              </w:r>
              <w:r w:rsidR="00597578" w:rsidRPr="00302058">
                <w:rPr>
                  <w:rFonts w:ascii="Palatino Linotype" w:eastAsia="PMingLiU" w:hAnsi="Palatino Linotype" w:cs="Calibri"/>
                  <w:sz w:val="20"/>
                  <w:szCs w:val="20"/>
                  <w:u w:val="none"/>
                </w:rPr>
                <w:t xml:space="preserve">a written notification of such assignment to the Company. On the other hand, the Company </w:t>
              </w:r>
              <w:r w:rsidR="00A06685" w:rsidRPr="00302058">
                <w:rPr>
                  <w:rFonts w:ascii="Palatino Linotype" w:eastAsia="PMingLiU" w:hAnsi="Palatino Linotype" w:cs="Calibri"/>
                  <w:sz w:val="20"/>
                  <w:szCs w:val="20"/>
                  <w:u w:val="none"/>
                </w:rPr>
                <w:t xml:space="preserve">shall </w:t>
              </w:r>
              <w:r w:rsidR="00597578" w:rsidRPr="00302058">
                <w:rPr>
                  <w:rFonts w:ascii="Palatino Linotype" w:eastAsia="PMingLiU" w:hAnsi="Palatino Linotype" w:cs="Calibri"/>
                  <w:sz w:val="20"/>
                  <w:szCs w:val="20"/>
                  <w:u w:val="none"/>
                </w:rPr>
                <w:t>not assign any of its rights or obligations, pursuant to, or otherwise deal with, this Agreement</w:t>
              </w:r>
              <w:r w:rsidR="001765EA" w:rsidRPr="00302058">
                <w:rPr>
                  <w:rFonts w:ascii="Palatino Linotype" w:eastAsia="PMingLiU" w:hAnsi="Palatino Linotype" w:cs="Calibri"/>
                  <w:sz w:val="20"/>
                  <w:szCs w:val="20"/>
                  <w:u w:val="none"/>
                </w:rPr>
                <w:t>, without the prior written consent of the Subscriber</w:t>
              </w:r>
              <w:r w:rsidR="00597578" w:rsidRPr="00302058">
                <w:rPr>
                  <w:rFonts w:ascii="Palatino Linotype" w:eastAsia="PMingLiU" w:hAnsi="Palatino Linotype" w:cs="Calibri"/>
                  <w:sz w:val="20"/>
                  <w:szCs w:val="20"/>
                  <w:u w:val="none"/>
                </w:rPr>
                <w:t>.</w:t>
              </w:r>
            </w:ins>
          </w:p>
          <w:p w14:paraId="4BAB2F4A" w14:textId="77777777" w:rsidR="00597578" w:rsidRPr="00302058" w:rsidRDefault="00597578" w:rsidP="00597578">
            <w:pPr>
              <w:pStyle w:val="Btext"/>
              <w:spacing w:after="0"/>
              <w:ind w:left="461" w:hanging="461"/>
              <w:contextualSpacing/>
              <w:rPr>
                <w:ins w:id="2044" w:author="OLTRE" w:date="2024-05-21T20:17:00Z"/>
                <w:rFonts w:ascii="Palatino Linotype" w:eastAsia="PMingLiU" w:hAnsi="Palatino Linotype" w:cs="Calibri"/>
                <w:sz w:val="20"/>
                <w:szCs w:val="20"/>
              </w:rPr>
            </w:pPr>
          </w:p>
          <w:p w14:paraId="6FE5908F" w14:textId="77777777" w:rsidR="00AD13A3" w:rsidRPr="0013565F" w:rsidRDefault="00597578" w:rsidP="004C37F8">
            <w:pPr>
              <w:pStyle w:val="Btext"/>
              <w:spacing w:after="0"/>
              <w:ind w:firstLine="0"/>
              <w:contextualSpacing/>
              <w:rPr>
                <w:del w:id="2045" w:author="OLTRE" w:date="2024-05-21T20:17:00Z"/>
                <w:rFonts w:ascii="Palatino Linotype" w:eastAsia="PMingLiU" w:hAnsi="Palatino Linotype" w:cs="Calibri"/>
                <w:sz w:val="20"/>
                <w:szCs w:val="20"/>
              </w:rPr>
            </w:pPr>
            <w:r w:rsidRPr="00302058">
              <w:rPr>
                <w:rFonts w:ascii="Palatino Linotype" w:eastAsia="PMingLiU" w:hAnsi="Palatino Linotype"/>
                <w:sz w:val="20"/>
                <w:rPrChange w:id="2046" w:author="OLTRE" w:date="2024-05-21T20:17:00Z">
                  <w:rPr>
                    <w:rFonts w:ascii="Palatino Linotype" w:eastAsia="PMingLiU" w:hAnsi="Palatino Linotype"/>
                    <w:sz w:val="20"/>
                  </w:rPr>
                </w:rPrChange>
              </w:rPr>
              <w:t>This Agreement is executed in a text using both the English and Indonesia languages.</w:t>
            </w:r>
            <w:r w:rsidR="00E85606" w:rsidRPr="00302058">
              <w:rPr>
                <w:rFonts w:ascii="Palatino Linotype" w:eastAsia="PMingLiU" w:hAnsi="Palatino Linotype"/>
                <w:sz w:val="20"/>
                <w:rPrChange w:id="2047" w:author="OLTRE" w:date="2024-05-21T20:17:00Z">
                  <w:rPr>
                    <w:rFonts w:ascii="Palatino Linotype" w:eastAsia="PMingLiU" w:hAnsi="Palatino Linotype"/>
                    <w:sz w:val="20"/>
                  </w:rPr>
                </w:rPrChange>
              </w:rPr>
              <w:t xml:space="preserve"> </w:t>
            </w:r>
            <w:del w:id="2048" w:author="OLTRE" w:date="2024-05-21T20:17:00Z">
              <w:r w:rsidR="00AD13A3" w:rsidRPr="0013565F">
                <w:rPr>
                  <w:rFonts w:ascii="Palatino Linotype" w:hAnsi="Palatino Linotype" w:cs="Calibri"/>
                  <w:sz w:val="20"/>
                  <w:szCs w:val="20"/>
                </w:rPr>
                <w:delText xml:space="preserve"> In</w:delText>
              </w:r>
            </w:del>
            <w:ins w:id="2049" w:author="OLTRE" w:date="2024-05-21T20:17:00Z">
              <w:r w:rsidR="00E85606" w:rsidRPr="00302058">
                <w:rPr>
                  <w:rFonts w:ascii="Palatino Linotype" w:eastAsia="PMingLiU" w:hAnsi="Palatino Linotype" w:cs="Calibri"/>
                  <w:sz w:val="20"/>
                  <w:szCs w:val="20"/>
                </w:rPr>
                <w:t>The English version shall control the interpretation of this Agreement, and the Parties acknowledge and agree that i</w:t>
              </w:r>
              <w:r w:rsidRPr="00302058">
                <w:rPr>
                  <w:rFonts w:ascii="Palatino Linotype" w:eastAsia="PMingLiU" w:hAnsi="Palatino Linotype" w:cs="Calibri"/>
                  <w:sz w:val="20"/>
                  <w:szCs w:val="20"/>
                </w:rPr>
                <w:t>n</w:t>
              </w:r>
            </w:ins>
            <w:r w:rsidRPr="00302058">
              <w:rPr>
                <w:rFonts w:ascii="Palatino Linotype" w:eastAsia="PMingLiU" w:hAnsi="Palatino Linotype"/>
                <w:sz w:val="20"/>
                <w:rPrChange w:id="2050" w:author="OLTRE" w:date="2024-05-21T20:17:00Z">
                  <w:rPr>
                    <w:rFonts w:ascii="Palatino Linotype" w:eastAsia="PMingLiU" w:hAnsi="Palatino Linotype"/>
                    <w:sz w:val="20"/>
                  </w:rPr>
                </w:rPrChange>
              </w:rPr>
              <w:t xml:space="preserve"> the event of any conflict or inconsistency between the two versions of this Agreement, the English version shall prevail</w:t>
            </w:r>
            <w:ins w:id="2051" w:author="OLTRE" w:date="2024-05-21T20:17:00Z">
              <w:r w:rsidR="00E85606" w:rsidRPr="00302058">
                <w:rPr>
                  <w:rFonts w:ascii="Palatino Linotype" w:eastAsia="PMingLiU" w:hAnsi="Palatino Linotype" w:cs="Calibri"/>
                  <w:sz w:val="20"/>
                  <w:szCs w:val="20"/>
                </w:rPr>
                <w:t>,</w:t>
              </w:r>
            </w:ins>
            <w:r w:rsidR="00E85606" w:rsidRPr="00302058">
              <w:rPr>
                <w:rFonts w:ascii="Palatino Linotype" w:eastAsia="PMingLiU" w:hAnsi="Palatino Linotype"/>
                <w:sz w:val="20"/>
                <w:rPrChange w:id="2052" w:author="OLTRE" w:date="2024-05-21T20:17:00Z">
                  <w:rPr>
                    <w:rFonts w:ascii="Palatino Linotype" w:eastAsia="PMingLiU" w:hAnsi="Palatino Linotype"/>
                    <w:sz w:val="20"/>
                  </w:rPr>
                </w:rPrChange>
              </w:rPr>
              <w:t xml:space="preserve"> and the </w:t>
            </w:r>
            <w:del w:id="2053" w:author="OLTRE" w:date="2024-05-21T20:17:00Z">
              <w:r w:rsidR="00AD13A3" w:rsidRPr="0013565F">
                <w:rPr>
                  <w:rFonts w:ascii="Palatino Linotype" w:hAnsi="Palatino Linotype" w:cs="Calibri"/>
                  <w:sz w:val="20"/>
                  <w:szCs w:val="20"/>
                </w:rPr>
                <w:delText xml:space="preserve">Parties </w:delText>
              </w:r>
            </w:del>
            <w:ins w:id="2054" w:author="OLTRE" w:date="2024-05-21T20:17:00Z">
              <w:r w:rsidR="00E85606" w:rsidRPr="00302058">
                <w:rPr>
                  <w:rFonts w:ascii="Palatino Linotype" w:eastAsia="PMingLiU" w:hAnsi="Palatino Linotype" w:cs="Calibri"/>
                  <w:sz w:val="20"/>
                  <w:szCs w:val="20"/>
                </w:rPr>
                <w:t xml:space="preserve">Bahasa Indonesia version </w:t>
              </w:r>
            </w:ins>
            <w:r w:rsidR="00E85606" w:rsidRPr="00302058">
              <w:rPr>
                <w:rFonts w:ascii="Palatino Linotype" w:eastAsia="PMingLiU" w:hAnsi="Palatino Linotype"/>
                <w:sz w:val="20"/>
                <w:rPrChange w:id="2055" w:author="OLTRE" w:date="2024-05-21T20:17:00Z">
                  <w:rPr>
                    <w:rFonts w:ascii="Palatino Linotype" w:eastAsia="PMingLiU" w:hAnsi="Palatino Linotype"/>
                    <w:sz w:val="20"/>
                  </w:rPr>
                </w:rPrChange>
              </w:rPr>
              <w:t xml:space="preserve">shall </w:t>
            </w:r>
            <w:del w:id="2056" w:author="OLTRE" w:date="2024-05-21T20:17:00Z">
              <w:r w:rsidR="00AD13A3" w:rsidRPr="0013565F">
                <w:rPr>
                  <w:rFonts w:ascii="Palatino Linotype" w:hAnsi="Palatino Linotype" w:cs="Calibri"/>
                  <w:sz w:val="20"/>
                  <w:szCs w:val="20"/>
                </w:rPr>
                <w:delText>execute any documents necessary</w:delText>
              </w:r>
            </w:del>
            <w:ins w:id="2057" w:author="OLTRE" w:date="2024-05-21T20:17:00Z">
              <w:r w:rsidR="00E85606" w:rsidRPr="00302058">
                <w:rPr>
                  <w:rFonts w:ascii="Palatino Linotype" w:eastAsia="PMingLiU" w:hAnsi="Palatino Linotype" w:cs="Calibri"/>
                  <w:sz w:val="20"/>
                  <w:szCs w:val="20"/>
                </w:rPr>
                <w:t>be deemed</w:t>
              </w:r>
            </w:ins>
            <w:r w:rsidR="00E85606" w:rsidRPr="00302058">
              <w:rPr>
                <w:rFonts w:ascii="Palatino Linotype" w:eastAsia="PMingLiU" w:hAnsi="Palatino Linotype"/>
                <w:sz w:val="20"/>
                <w:rPrChange w:id="2058" w:author="OLTRE" w:date="2024-05-21T20:17:00Z">
                  <w:rPr>
                    <w:rFonts w:ascii="Palatino Linotype" w:eastAsia="PMingLiU" w:hAnsi="Palatino Linotype"/>
                    <w:sz w:val="20"/>
                  </w:rPr>
                </w:rPrChange>
              </w:rPr>
              <w:t xml:space="preserve"> to </w:t>
            </w:r>
            <w:del w:id="2059" w:author="OLTRE" w:date="2024-05-21T20:17:00Z">
              <w:r w:rsidR="00AD13A3" w:rsidRPr="0013565F">
                <w:rPr>
                  <w:rFonts w:ascii="Palatino Linotype" w:hAnsi="Palatino Linotype" w:cs="Calibri"/>
                  <w:sz w:val="20"/>
                  <w:szCs w:val="20"/>
                </w:rPr>
                <w:delText>further amend</w:delText>
              </w:r>
            </w:del>
            <w:ins w:id="2060" w:author="OLTRE" w:date="2024-05-21T20:17:00Z">
              <w:r w:rsidR="00E85606" w:rsidRPr="00302058">
                <w:rPr>
                  <w:rFonts w:ascii="Palatino Linotype" w:eastAsia="PMingLiU" w:hAnsi="Palatino Linotype" w:cs="Calibri"/>
                  <w:sz w:val="20"/>
                  <w:szCs w:val="20"/>
                </w:rPr>
                <w:t>be automatically amended to conform with and to make</w:t>
              </w:r>
            </w:ins>
            <w:r w:rsidR="00E85606" w:rsidRPr="00302058">
              <w:rPr>
                <w:rFonts w:ascii="Palatino Linotype" w:eastAsia="PMingLiU" w:hAnsi="Palatino Linotype"/>
                <w:sz w:val="20"/>
                <w:rPrChange w:id="2061" w:author="OLTRE" w:date="2024-05-21T20:17:00Z">
                  <w:rPr>
                    <w:rFonts w:ascii="Palatino Linotype" w:eastAsia="PMingLiU" w:hAnsi="Palatino Linotype"/>
                    <w:sz w:val="20"/>
                  </w:rPr>
                </w:rPrChange>
              </w:rPr>
              <w:t xml:space="preserve"> the </w:t>
            </w:r>
            <w:del w:id="2062" w:author="OLTRE" w:date="2024-05-21T20:17:00Z">
              <w:r w:rsidR="00AD13A3" w:rsidRPr="0013565F">
                <w:rPr>
                  <w:rFonts w:ascii="Palatino Linotype" w:hAnsi="Palatino Linotype" w:cs="Calibri"/>
                  <w:sz w:val="20"/>
                  <w:szCs w:val="20"/>
                </w:rPr>
                <w:delText xml:space="preserve">English version of this Agreement so as to be </w:delText>
              </w:r>
            </w:del>
            <w:ins w:id="2063" w:author="OLTRE" w:date="2024-05-21T20:17:00Z">
              <w:r w:rsidR="00E85606" w:rsidRPr="00302058">
                <w:rPr>
                  <w:rFonts w:ascii="Palatino Linotype" w:eastAsia="PMingLiU" w:hAnsi="Palatino Linotype" w:cs="Calibri"/>
                  <w:sz w:val="20"/>
                  <w:szCs w:val="20"/>
                </w:rPr>
                <w:t xml:space="preserve">relevant Bahasa Indonesia text </w:t>
              </w:r>
            </w:ins>
            <w:r w:rsidR="00E85606" w:rsidRPr="00302058">
              <w:rPr>
                <w:rFonts w:ascii="Palatino Linotype" w:eastAsia="PMingLiU" w:hAnsi="Palatino Linotype"/>
                <w:sz w:val="20"/>
                <w:rPrChange w:id="2064" w:author="OLTRE" w:date="2024-05-21T20:17:00Z">
                  <w:rPr>
                    <w:rFonts w:ascii="Palatino Linotype" w:eastAsia="PMingLiU" w:hAnsi="Palatino Linotype"/>
                    <w:sz w:val="20"/>
                  </w:rPr>
                </w:rPrChange>
              </w:rPr>
              <w:t xml:space="preserve">consistent with the </w:t>
            </w:r>
            <w:del w:id="2065" w:author="OLTRE" w:date="2024-05-21T20:17:00Z">
              <w:r w:rsidR="00AD13A3" w:rsidRPr="0013565F">
                <w:rPr>
                  <w:rFonts w:ascii="Palatino Linotype" w:hAnsi="Palatino Linotype" w:cs="Calibri"/>
                  <w:sz w:val="20"/>
                  <w:szCs w:val="20"/>
                </w:rPr>
                <w:delText>Indonesian version.</w:delText>
              </w:r>
            </w:del>
          </w:p>
          <w:p w14:paraId="425DFE36" w14:textId="54E7B1A3" w:rsidR="00BB3874" w:rsidRPr="00302058" w:rsidRDefault="00E85606" w:rsidP="008D0018">
            <w:pPr>
              <w:pStyle w:val="MTH1"/>
              <w:numPr>
                <w:ilvl w:val="1"/>
                <w:numId w:val="51"/>
              </w:numPr>
              <w:spacing w:after="0"/>
              <w:ind w:left="462" w:hanging="567"/>
              <w:contextualSpacing/>
              <w:jc w:val="both"/>
              <w:rPr>
                <w:rFonts w:ascii="Palatino Linotype" w:hAnsi="Palatino Linotype"/>
                <w:sz w:val="20"/>
                <w:szCs w:val="20"/>
              </w:rPr>
              <w:pPrChange w:id="2066" w:author="OLTRE" w:date="2024-05-21T20:17:00Z">
                <w:pPr>
                  <w:pStyle w:val="Btext"/>
                  <w:spacing w:after="0"/>
                  <w:ind w:firstLine="0"/>
                  <w:contextualSpacing/>
                </w:pPr>
              </w:pPrChange>
            </w:pPr>
            <w:ins w:id="2067" w:author="OLTRE" w:date="2024-05-21T20:17:00Z">
              <w:r w:rsidRPr="00302058">
                <w:rPr>
                  <w:rFonts w:ascii="Palatino Linotype" w:eastAsia="PMingLiU" w:hAnsi="Palatino Linotype" w:cs="Calibri"/>
                  <w:sz w:val="20"/>
                  <w:szCs w:val="20"/>
                  <w:u w:val="none"/>
                </w:rPr>
                <w:t>relevant English text.</w:t>
              </w:r>
              <w:r w:rsidR="00597578" w:rsidRPr="00302058">
                <w:rPr>
                  <w:rFonts w:ascii="Palatino Linotype" w:eastAsia="PMingLiU" w:hAnsi="Palatino Linotype" w:cs="Calibri"/>
                  <w:sz w:val="20"/>
                  <w:szCs w:val="20"/>
                  <w:u w:val="none"/>
                </w:rPr>
                <w:t xml:space="preserve"> </w:t>
              </w:r>
            </w:ins>
          </w:p>
        </w:tc>
        <w:tc>
          <w:tcPr>
            <w:tcW w:w="4150" w:type="dxa"/>
            <w:shd w:val="clear" w:color="auto" w:fill="auto"/>
          </w:tcPr>
          <w:p w14:paraId="2AEE4279" w14:textId="77777777" w:rsidR="00216F69" w:rsidRPr="00302058" w:rsidRDefault="0069511D" w:rsidP="006A39AB">
            <w:pPr>
              <w:pStyle w:val="Cen1"/>
              <w:shd w:val="clear" w:color="auto" w:fill="auto"/>
              <w:spacing w:after="0"/>
              <w:contextualSpacing/>
              <w:jc w:val="both"/>
              <w:rPr>
                <w:rFonts w:ascii="Palatino Linotype" w:hAnsi="Palatino Linotype"/>
                <w:b w:val="0"/>
                <w:color w:val="E7E6E6" w:themeColor="background2"/>
                <w:sz w:val="20"/>
                <w:rPrChange w:id="2068"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2069" w:author="OLTRE" w:date="2024-05-21T20:17:00Z">
                  <w:rPr>
                    <w:rFonts w:ascii="Palatino Linotype" w:hAnsi="Palatino Linotype"/>
                    <w:b w:val="0"/>
                    <w:sz w:val="20"/>
                  </w:rPr>
                </w:rPrChange>
              </w:rPr>
              <w:t>Hal Lainnya</w:t>
            </w:r>
          </w:p>
          <w:p w14:paraId="1178E22B" w14:textId="7F8E20C6" w:rsidR="003114EF" w:rsidRPr="00302058" w:rsidRDefault="003114EF" w:rsidP="006A39AB">
            <w:pPr>
              <w:pStyle w:val="Cen1"/>
              <w:shd w:val="clear" w:color="auto" w:fill="auto"/>
              <w:spacing w:after="0"/>
              <w:contextualSpacing/>
              <w:jc w:val="both"/>
              <w:rPr>
                <w:rFonts w:ascii="Palatino Linotype" w:hAnsi="Palatino Linotype"/>
                <w:b w:val="0"/>
                <w:color w:val="E7E6E6" w:themeColor="background2"/>
                <w:sz w:val="20"/>
                <w:lang w:val="id-ID"/>
                <w:rPrChange w:id="2070"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2071" w:author="OLTRE" w:date="2024-05-21T20:17:00Z">
                  <w:rPr>
                    <w:rFonts w:ascii="Palatino Linotype" w:hAnsi="Palatino Linotype"/>
                    <w:b w:val="0"/>
                    <w:sz w:val="20"/>
                  </w:rPr>
                </w:rPrChange>
              </w:rPr>
              <w:t>Perjanjian ini mencakup seluruh perjanjian antara Para Pihak sehubungan dengan hal yang diatur dan menggantikan seluruh yang telah dilaksanakan sebelumnya dan perjanjian</w:t>
            </w:r>
            <w:r w:rsidR="00EA3011" w:rsidRPr="00302058">
              <w:rPr>
                <w:rFonts w:ascii="Palatino Linotype" w:hAnsi="Palatino Linotype"/>
                <w:b w:val="0"/>
                <w:color w:val="E7E6E6" w:themeColor="background2"/>
                <w:sz w:val="20"/>
                <w:rPrChange w:id="2072" w:author="OLTRE" w:date="2024-05-21T20:17:00Z">
                  <w:rPr>
                    <w:rFonts w:ascii="Palatino Linotype" w:hAnsi="Palatino Linotype"/>
                    <w:b w:val="0"/>
                    <w:sz w:val="20"/>
                  </w:rPr>
                </w:rPrChange>
              </w:rPr>
              <w:t>-perjanjian</w:t>
            </w:r>
            <w:r w:rsidRPr="00302058">
              <w:rPr>
                <w:rFonts w:ascii="Palatino Linotype" w:hAnsi="Palatino Linotype"/>
                <w:b w:val="0"/>
                <w:color w:val="E7E6E6" w:themeColor="background2"/>
                <w:sz w:val="20"/>
                <w:rPrChange w:id="2073" w:author="OLTRE" w:date="2024-05-21T20:17:00Z">
                  <w:rPr>
                    <w:rFonts w:ascii="Palatino Linotype" w:hAnsi="Palatino Linotype"/>
                    <w:b w:val="0"/>
                    <w:sz w:val="20"/>
                  </w:rPr>
                </w:rPrChange>
              </w:rPr>
              <w:t xml:space="preserve"> dan pemahaman</w:t>
            </w:r>
            <w:r w:rsidR="00EA3011" w:rsidRPr="00302058">
              <w:rPr>
                <w:rFonts w:ascii="Palatino Linotype" w:hAnsi="Palatino Linotype"/>
                <w:b w:val="0"/>
                <w:color w:val="E7E6E6" w:themeColor="background2"/>
                <w:sz w:val="20"/>
                <w:rPrChange w:id="2074" w:author="OLTRE" w:date="2024-05-21T20:17:00Z">
                  <w:rPr>
                    <w:rFonts w:ascii="Palatino Linotype" w:hAnsi="Palatino Linotype"/>
                    <w:b w:val="0"/>
                    <w:sz w:val="20"/>
                  </w:rPr>
                </w:rPrChange>
              </w:rPr>
              <w:t>-pemahaman</w:t>
            </w:r>
            <w:r w:rsidRPr="00302058">
              <w:rPr>
                <w:rFonts w:ascii="Palatino Linotype" w:hAnsi="Palatino Linotype"/>
                <w:b w:val="0"/>
                <w:color w:val="E7E6E6" w:themeColor="background2"/>
                <w:sz w:val="20"/>
                <w:rPrChange w:id="2075" w:author="OLTRE" w:date="2024-05-21T20:17:00Z">
                  <w:rPr>
                    <w:rFonts w:ascii="Palatino Linotype" w:hAnsi="Palatino Linotype"/>
                    <w:b w:val="0"/>
                    <w:sz w:val="20"/>
                  </w:rPr>
                </w:rPrChange>
              </w:rPr>
              <w:t xml:space="preserve"> </w:t>
            </w:r>
            <w:r w:rsidR="00C641C3" w:rsidRPr="00302058">
              <w:rPr>
                <w:rFonts w:ascii="Palatino Linotype" w:hAnsi="Palatino Linotype"/>
                <w:b w:val="0"/>
                <w:color w:val="E7E6E6" w:themeColor="background2"/>
                <w:sz w:val="20"/>
                <w:rPrChange w:id="2076" w:author="OLTRE" w:date="2024-05-21T20:17:00Z">
                  <w:rPr>
                    <w:rFonts w:ascii="Palatino Linotype" w:hAnsi="Palatino Linotype"/>
                    <w:b w:val="0"/>
                    <w:sz w:val="20"/>
                  </w:rPr>
                </w:rPrChange>
              </w:rPr>
              <w:t>sebelumnya</w:t>
            </w:r>
            <w:r w:rsidRPr="00302058">
              <w:rPr>
                <w:rFonts w:ascii="Palatino Linotype" w:hAnsi="Palatino Linotype"/>
                <w:b w:val="0"/>
                <w:color w:val="E7E6E6" w:themeColor="background2"/>
                <w:sz w:val="20"/>
                <w:rPrChange w:id="2077" w:author="OLTRE" w:date="2024-05-21T20:17:00Z">
                  <w:rPr>
                    <w:rFonts w:ascii="Palatino Linotype" w:hAnsi="Palatino Linotype"/>
                    <w:b w:val="0"/>
                    <w:sz w:val="20"/>
                  </w:rPr>
                </w:rPrChange>
              </w:rPr>
              <w:t xml:space="preserve"> antara Para Pihak sehubungan dengan hal-hal yang diatur, kecuali jika dinyatakan lain.</w:t>
            </w:r>
          </w:p>
          <w:p w14:paraId="658946AA"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2078" w:author="OLTRE" w:date="2024-05-21T20:17:00Z">
                  <w:rPr>
                    <w:rFonts w:ascii="Palatino Linotype" w:hAnsi="Palatino Linotype"/>
                    <w:b w:val="0"/>
                    <w:sz w:val="20"/>
                    <w:lang w:val="id-ID"/>
                  </w:rPr>
                </w:rPrChange>
              </w:rPr>
            </w:pPr>
          </w:p>
          <w:p w14:paraId="5E68C6B1" w14:textId="37D12014" w:rsidR="00AD13A3" w:rsidRPr="00302058" w:rsidRDefault="00C33547" w:rsidP="006A39AB">
            <w:pPr>
              <w:pStyle w:val="Cen1"/>
              <w:shd w:val="clear" w:color="auto" w:fill="auto"/>
              <w:spacing w:after="0"/>
              <w:contextualSpacing/>
              <w:jc w:val="both"/>
              <w:rPr>
                <w:rFonts w:ascii="Palatino Linotype" w:hAnsi="Palatino Linotype"/>
                <w:b w:val="0"/>
                <w:color w:val="E7E6E6" w:themeColor="background2"/>
                <w:sz w:val="20"/>
                <w:lang w:val="id-ID"/>
                <w:rPrChange w:id="2079"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2080" w:author="OLTRE" w:date="2024-05-21T20:17:00Z">
                  <w:rPr>
                    <w:rFonts w:ascii="Palatino Linotype" w:hAnsi="Palatino Linotype"/>
                    <w:b w:val="0"/>
                    <w:sz w:val="20"/>
                  </w:rPr>
                </w:rPrChange>
              </w:rPr>
              <w:t>Tidak ada kegagalan dalam pelaksanaan ataupun penundaan dalam pelaksanaan setiap hak, kuasa atau pemulihan apapun dalam Perjanjian ini dianggap sebagai pengesampingan. Pelaksanaan atau pengesampingan satu atau sebagian atas pelaksanaan dari setiap hak, kuasa atau pemulihan apapun tidak menghalangi pelaksanaan lain atau lebih lanjut darinya atau hak, kuasa atau pemulihan lainnya. Pengesampingan tidak sah atau mengikat bagi Pihak yang memberikan pengesampingan tersebut kecuali dibuat secara tertulis.</w:t>
            </w:r>
          </w:p>
          <w:p w14:paraId="749B5375"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2081" w:author="OLTRE" w:date="2024-05-21T20:17:00Z">
                  <w:rPr>
                    <w:rFonts w:ascii="Palatino Linotype" w:hAnsi="Palatino Linotype"/>
                    <w:b w:val="0"/>
                    <w:sz w:val="20"/>
                    <w:lang w:val="id-ID"/>
                  </w:rPr>
                </w:rPrChange>
              </w:rPr>
            </w:pPr>
          </w:p>
          <w:p w14:paraId="05DDA392" w14:textId="77777777"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Change w:id="2082"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2083" w:author="OLTRE" w:date="2024-05-21T20:17:00Z">
                  <w:rPr>
                    <w:rFonts w:ascii="Palatino Linotype" w:hAnsi="Palatino Linotype"/>
                    <w:b w:val="0"/>
                    <w:sz w:val="20"/>
                  </w:rPr>
                </w:rPrChange>
              </w:rPr>
              <w:t>Hal-hal lain yang tidak atau belum diatur secara jelas dalam Perjanjian ini untuk kepentingan Para Pihak akan disepakati dan dinyatakan lebih lanjut oleh Para Pihak secara tertulis dalam perubahan dan/atau penambahan sebagai satu kesatuan dan bagian yang tidak dapat dipisahkan dari Perjanjian ini.</w:t>
            </w:r>
          </w:p>
          <w:p w14:paraId="22D8D974"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2084" w:author="OLTRE" w:date="2024-05-21T20:17:00Z">
                  <w:rPr>
                    <w:rFonts w:ascii="Palatino Linotype" w:hAnsi="Palatino Linotype"/>
                    <w:b w:val="0"/>
                    <w:sz w:val="20"/>
                    <w:lang w:val="id-ID"/>
                  </w:rPr>
                </w:rPrChange>
              </w:rPr>
            </w:pPr>
          </w:p>
          <w:p w14:paraId="5DCFB149" w14:textId="77777777" w:rsidR="00846E98" w:rsidRPr="00302058" w:rsidRDefault="00846E98" w:rsidP="006A39AB">
            <w:pPr>
              <w:pStyle w:val="Cen1"/>
              <w:shd w:val="clear" w:color="auto" w:fill="auto"/>
              <w:spacing w:after="0"/>
              <w:contextualSpacing/>
              <w:jc w:val="both"/>
              <w:rPr>
                <w:rFonts w:ascii="Palatino Linotype" w:hAnsi="Palatino Linotype"/>
                <w:b w:val="0"/>
                <w:color w:val="E7E6E6" w:themeColor="background2"/>
                <w:sz w:val="20"/>
                <w:lang w:val="id-ID"/>
                <w:rPrChange w:id="2085"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2086" w:author="OLTRE" w:date="2024-05-21T20:17:00Z">
                  <w:rPr>
                    <w:rFonts w:ascii="Palatino Linotype" w:hAnsi="Palatino Linotype"/>
                    <w:b w:val="0"/>
                    <w:sz w:val="20"/>
                  </w:rPr>
                </w:rPrChange>
              </w:rPr>
              <w:t>Setiap ketentuan dari Perjanjian ini yang dilarang atau tidak dapat diterapkan berdasarkan aturan dan peraturan yang berlaku akan, atas aturan dan peraturan yang berlaku, menjadi tidak efektif hanya sejauh pelarangan atau ketidak berlakuan tanpa mempengaruhi ketentuan sisanya. Perusahaan harus, dalam keadaan apapun, melaksanakan dokumen tambahan dimana Peserta sebagai pihak yang terkena dampak dapat secara wajar meminta untuk diberikan dampak yang sah dan dapat diterapkan atas ketentuan tersebut yang ditentukan sebagai hal dilarang atau tidak dapat diterapkan.</w:t>
            </w:r>
          </w:p>
          <w:p w14:paraId="4AF1BB2D"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2087" w:author="OLTRE" w:date="2024-05-21T20:17:00Z">
                  <w:rPr>
                    <w:rFonts w:ascii="Palatino Linotype" w:hAnsi="Palatino Linotype"/>
                    <w:b w:val="0"/>
                    <w:sz w:val="20"/>
                    <w:lang w:val="id-ID"/>
                  </w:rPr>
                </w:rPrChange>
              </w:rPr>
            </w:pPr>
          </w:p>
          <w:p w14:paraId="36A69AF8" w14:textId="77777777"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lang w:val="id-ID"/>
                <w:rPrChange w:id="2088" w:author="OLTRE" w:date="2024-05-21T20:17:00Z">
                  <w:rPr>
                    <w:rFonts w:ascii="Palatino Linotype" w:hAnsi="Palatino Linotype"/>
                    <w:b w:val="0"/>
                    <w:sz w:val="20"/>
                    <w:lang w:val="id-ID"/>
                  </w:rPr>
                </w:rPrChange>
              </w:rPr>
            </w:pPr>
            <w:r w:rsidRPr="00302058">
              <w:rPr>
                <w:rFonts w:ascii="Palatino Linotype" w:hAnsi="Palatino Linotype"/>
                <w:b w:val="0"/>
                <w:color w:val="E7E6E6" w:themeColor="background2"/>
                <w:sz w:val="20"/>
                <w:rPrChange w:id="2089" w:author="OLTRE" w:date="2024-05-21T20:17:00Z">
                  <w:rPr>
                    <w:rFonts w:ascii="Palatino Linotype" w:hAnsi="Palatino Linotype"/>
                    <w:b w:val="0"/>
                    <w:sz w:val="20"/>
                  </w:rPr>
                </w:rPrChange>
              </w:rPr>
              <w:t>Perjanjian ini dapat dieksekusi dalam beberapa salinan, setiap daripadanya akan dianggap sebagai asli, tetapi seluruh salinan secara bersama-sama dianggap sebagai satu kesatuan dan instrumen yang sama.</w:t>
            </w:r>
          </w:p>
          <w:p w14:paraId="3093EBF8" w14:textId="77777777" w:rsidR="002C3A1B" w:rsidRPr="00302058" w:rsidRDefault="002C3A1B" w:rsidP="006A39AB">
            <w:pPr>
              <w:pStyle w:val="Cen1"/>
              <w:shd w:val="clear" w:color="auto" w:fill="auto"/>
              <w:spacing w:after="0"/>
              <w:contextualSpacing/>
              <w:jc w:val="both"/>
              <w:rPr>
                <w:rFonts w:ascii="Palatino Linotype" w:hAnsi="Palatino Linotype"/>
                <w:b w:val="0"/>
                <w:color w:val="E7E6E6" w:themeColor="background2"/>
                <w:sz w:val="20"/>
                <w:lang w:val="id-ID"/>
                <w:rPrChange w:id="2090" w:author="OLTRE" w:date="2024-05-21T20:17:00Z">
                  <w:rPr>
                    <w:rFonts w:ascii="Palatino Linotype" w:hAnsi="Palatino Linotype"/>
                    <w:b w:val="0"/>
                    <w:sz w:val="20"/>
                    <w:lang w:val="id-ID"/>
                  </w:rPr>
                </w:rPrChange>
              </w:rPr>
            </w:pPr>
          </w:p>
          <w:p w14:paraId="35D054B3" w14:textId="6F018E49" w:rsidR="00AD13A3" w:rsidRPr="00302058" w:rsidRDefault="00AD13A3" w:rsidP="006A39AB">
            <w:pPr>
              <w:pStyle w:val="Cen1"/>
              <w:shd w:val="clear" w:color="auto" w:fill="auto"/>
              <w:spacing w:after="0"/>
              <w:contextualSpacing/>
              <w:jc w:val="both"/>
              <w:rPr>
                <w:rFonts w:ascii="Palatino Linotype" w:hAnsi="Palatino Linotype"/>
                <w:b w:val="0"/>
                <w:color w:val="E7E6E6" w:themeColor="background2"/>
                <w:sz w:val="20"/>
                <w:rPrChange w:id="2091" w:author="OLTRE" w:date="2024-05-21T20:17:00Z">
                  <w:rPr>
                    <w:rFonts w:ascii="Palatino Linotype" w:hAnsi="Palatino Linotype"/>
                    <w:b w:val="0"/>
                    <w:sz w:val="20"/>
                  </w:rPr>
                </w:rPrChange>
              </w:rPr>
            </w:pPr>
            <w:r w:rsidRPr="00302058">
              <w:rPr>
                <w:rFonts w:ascii="Palatino Linotype" w:hAnsi="Palatino Linotype"/>
                <w:b w:val="0"/>
                <w:color w:val="E7E6E6" w:themeColor="background2"/>
                <w:sz w:val="20"/>
                <w:rPrChange w:id="2092" w:author="OLTRE" w:date="2024-05-21T20:17:00Z">
                  <w:rPr>
                    <w:rFonts w:ascii="Palatino Linotype" w:hAnsi="Palatino Linotype"/>
                    <w:b w:val="0"/>
                    <w:sz w:val="20"/>
                  </w:rPr>
                </w:rPrChange>
              </w:rPr>
              <w:t xml:space="preserve">Perjanjian ini dieksekusi dalam teks yang menggunakan bahasa Inggris dan Indonesia. dalam hal terjadi konflik atau ketidak konsistenan antara dua versi dari Perjanjian ini, versi </w:t>
            </w:r>
            <w:r w:rsidR="00550069" w:rsidRPr="00302058">
              <w:rPr>
                <w:rFonts w:ascii="Palatino Linotype" w:hAnsi="Palatino Linotype"/>
                <w:b w:val="0"/>
                <w:color w:val="E7E6E6" w:themeColor="background2"/>
                <w:sz w:val="20"/>
                <w:rPrChange w:id="2093" w:author="OLTRE" w:date="2024-05-21T20:17:00Z">
                  <w:rPr>
                    <w:rFonts w:ascii="Palatino Linotype" w:hAnsi="Palatino Linotype"/>
                    <w:b w:val="0"/>
                    <w:sz w:val="20"/>
                  </w:rPr>
                </w:rPrChange>
              </w:rPr>
              <w:t xml:space="preserve">Inggris </w:t>
            </w:r>
            <w:r w:rsidRPr="00302058">
              <w:rPr>
                <w:rFonts w:ascii="Palatino Linotype" w:hAnsi="Palatino Linotype"/>
                <w:b w:val="0"/>
                <w:color w:val="E7E6E6" w:themeColor="background2"/>
                <w:sz w:val="20"/>
                <w:rPrChange w:id="2094" w:author="OLTRE" w:date="2024-05-21T20:17:00Z">
                  <w:rPr>
                    <w:rFonts w:ascii="Palatino Linotype" w:hAnsi="Palatino Linotype"/>
                    <w:b w:val="0"/>
                    <w:sz w:val="20"/>
                  </w:rPr>
                </w:rPrChange>
              </w:rPr>
              <w:t>yang akan berlaku dan Para Pihak akan membuat dokumen yang diperlukan untuk mengubah versi Inggris dari Perjanjian ini sehingga konsisten dengan versi bahasa Indonesia.</w:t>
            </w:r>
          </w:p>
        </w:tc>
      </w:tr>
    </w:tbl>
    <w:p w14:paraId="128B164E" w14:textId="05E265E6" w:rsidR="00A556AD" w:rsidRPr="00302058" w:rsidRDefault="00A556AD" w:rsidP="006A39AB">
      <w:pPr>
        <w:rPr>
          <w:rFonts w:ascii="Palatino Linotype" w:hAnsi="Palatino Linotype"/>
          <w:sz w:val="20"/>
          <w:szCs w:val="20"/>
        </w:rPr>
      </w:pPr>
    </w:p>
    <w:p w14:paraId="596BDF07" w14:textId="5B1A7963" w:rsidR="00A556AD" w:rsidRPr="00302058" w:rsidRDefault="003B16EF" w:rsidP="003B16EF">
      <w:pPr>
        <w:jc w:val="center"/>
        <w:rPr>
          <w:rFonts w:ascii="Palatino Linotype" w:hAnsi="Palatino Linotype"/>
          <w:sz w:val="20"/>
          <w:szCs w:val="20"/>
        </w:rPr>
        <w:pPrChange w:id="2095" w:author="OLTRE" w:date="2024-05-21T20:17:00Z">
          <w:pPr/>
        </w:pPrChange>
      </w:pPr>
      <w:ins w:id="2096" w:author="OLTRE" w:date="2024-05-21T20:17:00Z">
        <w:r>
          <w:rPr>
            <w:rFonts w:ascii="Palatino Linotype" w:hAnsi="Palatino Linotype"/>
            <w:sz w:val="20"/>
            <w:szCs w:val="20"/>
          </w:rPr>
          <w:t xml:space="preserve">[the signature page follows / </w:t>
        </w:r>
        <w:r>
          <w:rPr>
            <w:rFonts w:ascii="Palatino Linotype" w:hAnsi="Palatino Linotype"/>
            <w:i/>
            <w:iCs/>
            <w:sz w:val="20"/>
            <w:szCs w:val="20"/>
          </w:rPr>
          <w:t>halaman penandatanganan ada di halaman berikutnya</w:t>
        </w:r>
        <w:r>
          <w:rPr>
            <w:rFonts w:ascii="Palatino Linotype" w:hAnsi="Palatino Linotype"/>
            <w:sz w:val="20"/>
            <w:szCs w:val="20"/>
          </w:rPr>
          <w:t>]</w:t>
        </w:r>
      </w:ins>
      <w:r w:rsidR="00A556AD" w:rsidRPr="00302058">
        <w:rPr>
          <w:rFonts w:ascii="Palatino Linotype" w:hAnsi="Palatino Linotype"/>
          <w:sz w:val="20"/>
          <w:szCs w:val="20"/>
        </w:rPr>
        <w:br w:type="page"/>
      </w:r>
    </w:p>
    <w:p w14:paraId="1A57EB68" w14:textId="77777777" w:rsidR="00A556AD" w:rsidRPr="00302058" w:rsidRDefault="00A556AD" w:rsidP="008D0018">
      <w:pPr>
        <w:pStyle w:val="level2"/>
        <w:numPr>
          <w:ilvl w:val="0"/>
          <w:numId w:val="0"/>
        </w:numPr>
        <w:spacing w:line="240" w:lineRule="auto"/>
        <w:rPr>
          <w:rFonts w:ascii="Palatino Linotype" w:eastAsia="PMingLiU" w:hAnsi="Palatino Linotype"/>
        </w:rPr>
        <w:pPrChange w:id="2097" w:author="OLTRE" w:date="2024-05-21T20:17:00Z">
          <w:pPr>
            <w:pStyle w:val="level2"/>
            <w:numPr>
              <w:ilvl w:val="0"/>
              <w:numId w:val="0"/>
            </w:numPr>
            <w:tabs>
              <w:tab w:val="clear" w:pos="709"/>
            </w:tabs>
            <w:ind w:left="0" w:firstLine="0"/>
          </w:pPr>
        </w:pPrChange>
      </w:pPr>
      <w:r w:rsidRPr="00302058">
        <w:rPr>
          <w:rFonts w:ascii="Palatino Linotype" w:eastAsia="PMingLiU" w:hAnsi="Palatino Linotype"/>
          <w:b/>
          <w:bCs/>
        </w:rPr>
        <w:t>IN WITNESS WHEREOF</w:t>
      </w:r>
      <w:r w:rsidRPr="00302058">
        <w:rPr>
          <w:rFonts w:ascii="Palatino Linotype" w:eastAsia="PMingLiU" w:hAnsi="Palatino Linotype"/>
        </w:rPr>
        <w:t xml:space="preserve"> the Parties have caused this Agreement to be executed by their duly authorized representatives on the date first above written.</w:t>
      </w:r>
    </w:p>
    <w:p w14:paraId="39EEC2C8" w14:textId="77777777" w:rsidR="00A556AD" w:rsidRPr="00302058" w:rsidRDefault="00A556AD" w:rsidP="008D0018">
      <w:pPr>
        <w:pStyle w:val="level2"/>
        <w:numPr>
          <w:ilvl w:val="0"/>
          <w:numId w:val="0"/>
        </w:numPr>
        <w:spacing w:line="240" w:lineRule="auto"/>
        <w:rPr>
          <w:rFonts w:ascii="Palatino Linotype" w:eastAsia="PMingLiU" w:hAnsi="Palatino Linotype"/>
          <w:i/>
        </w:rPr>
        <w:pPrChange w:id="2098" w:author="OLTRE" w:date="2024-05-21T20:17:00Z">
          <w:pPr>
            <w:pStyle w:val="level2"/>
            <w:numPr>
              <w:ilvl w:val="0"/>
              <w:numId w:val="0"/>
            </w:numPr>
            <w:tabs>
              <w:tab w:val="clear" w:pos="709"/>
            </w:tabs>
            <w:ind w:left="0" w:firstLine="0"/>
          </w:pPr>
        </w:pPrChange>
      </w:pPr>
      <w:r w:rsidRPr="00302058">
        <w:rPr>
          <w:rFonts w:ascii="Palatino Linotype" w:eastAsia="PMingLiU" w:hAnsi="Palatino Linotype"/>
          <w:i/>
        </w:rPr>
        <w:t>Demikian Para Pihak telah menandatangani Perjanjian ini melalui perwakilan yang sah masing-masing pada tanggal sebagaimana tersebut di atas.</w:t>
      </w:r>
    </w:p>
    <w:tbl>
      <w:tblPr>
        <w:tblpPr w:leftFromText="180" w:rightFromText="180" w:vertAnchor="text" w:tblpY="1"/>
        <w:tblOverlap w:val="never"/>
        <w:tblW w:w="8495" w:type="dxa"/>
        <w:tblLook w:val="04A0" w:firstRow="1" w:lastRow="0" w:firstColumn="1" w:lastColumn="0" w:noHBand="0" w:noVBand="1"/>
      </w:tblPr>
      <w:tblGrid>
        <w:gridCol w:w="4050"/>
        <w:gridCol w:w="4217"/>
        <w:gridCol w:w="228"/>
      </w:tblGrid>
      <w:tr w:rsidR="00A556AD" w:rsidRPr="00302058" w14:paraId="7F22B6FC" w14:textId="77777777" w:rsidTr="00E3273B">
        <w:tc>
          <w:tcPr>
            <w:tcW w:w="4050" w:type="dxa"/>
          </w:tcPr>
          <w:p w14:paraId="17B34FDF" w14:textId="77777777" w:rsidR="00A556AD" w:rsidRPr="00302058" w:rsidRDefault="00A556AD" w:rsidP="008D0018">
            <w:pPr>
              <w:contextualSpacing/>
              <w:jc w:val="both"/>
              <w:rPr>
                <w:rFonts w:ascii="Palatino Linotype" w:hAnsi="Palatino Linotype"/>
                <w:b/>
                <w:sz w:val="20"/>
                <w:szCs w:val="20"/>
                <w:u w:val="single"/>
              </w:rPr>
              <w:pPrChange w:id="2099" w:author="OLTRE" w:date="2024-05-21T20:17:00Z">
                <w:pPr>
                  <w:framePr w:hSpace="180" w:wrap="around" w:vAnchor="text" w:hAnchor="text" w:y="1"/>
                  <w:spacing w:line="276" w:lineRule="auto"/>
                  <w:contextualSpacing/>
                  <w:suppressOverlap/>
                  <w:jc w:val="both"/>
                </w:pPr>
              </w:pPrChange>
            </w:pPr>
          </w:p>
          <w:p w14:paraId="550BCFFD" w14:textId="77777777" w:rsidR="00A556AD" w:rsidRPr="00302058" w:rsidRDefault="00A556AD" w:rsidP="008D0018">
            <w:pPr>
              <w:contextualSpacing/>
              <w:jc w:val="both"/>
              <w:rPr>
                <w:rFonts w:ascii="Palatino Linotype" w:hAnsi="Palatino Linotype"/>
                <w:b/>
                <w:i/>
                <w:sz w:val="20"/>
                <w:szCs w:val="20"/>
                <w:u w:val="single"/>
              </w:rPr>
              <w:pPrChange w:id="2100"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b/>
                <w:sz w:val="20"/>
                <w:szCs w:val="20"/>
                <w:u w:val="single"/>
              </w:rPr>
              <w:t xml:space="preserve">Company </w:t>
            </w:r>
            <w:r w:rsidRPr="00302058">
              <w:rPr>
                <w:rFonts w:ascii="Palatino Linotype" w:hAnsi="Palatino Linotype"/>
                <w:b/>
                <w:i/>
                <w:sz w:val="20"/>
                <w:szCs w:val="20"/>
                <w:u w:val="single"/>
              </w:rPr>
              <w:t>/ Perusahaan</w:t>
            </w:r>
          </w:p>
        </w:tc>
        <w:tc>
          <w:tcPr>
            <w:tcW w:w="4217" w:type="dxa"/>
          </w:tcPr>
          <w:p w14:paraId="4136FCAB" w14:textId="77777777" w:rsidR="00A556AD" w:rsidRPr="00302058" w:rsidRDefault="00A556AD" w:rsidP="008D0018">
            <w:pPr>
              <w:contextualSpacing/>
              <w:jc w:val="both"/>
              <w:rPr>
                <w:rFonts w:ascii="Palatino Linotype" w:hAnsi="Palatino Linotype"/>
                <w:sz w:val="20"/>
                <w:szCs w:val="20"/>
              </w:rPr>
              <w:pPrChange w:id="2101" w:author="OLTRE" w:date="2024-05-21T20:17:00Z">
                <w:pPr>
                  <w:framePr w:hSpace="180" w:wrap="around" w:vAnchor="text" w:hAnchor="text" w:y="1"/>
                  <w:spacing w:line="276" w:lineRule="auto"/>
                  <w:contextualSpacing/>
                  <w:suppressOverlap/>
                  <w:jc w:val="both"/>
                </w:pPr>
              </w:pPrChange>
            </w:pPr>
          </w:p>
        </w:tc>
        <w:tc>
          <w:tcPr>
            <w:tcW w:w="228" w:type="dxa"/>
          </w:tcPr>
          <w:p w14:paraId="75880B34" w14:textId="77777777" w:rsidR="00A556AD" w:rsidRPr="00302058" w:rsidRDefault="00A556AD" w:rsidP="008D0018">
            <w:pPr>
              <w:contextualSpacing/>
              <w:jc w:val="both"/>
              <w:rPr>
                <w:rFonts w:ascii="Palatino Linotype" w:hAnsi="Palatino Linotype"/>
                <w:sz w:val="20"/>
                <w:szCs w:val="20"/>
              </w:rPr>
              <w:pPrChange w:id="2102" w:author="OLTRE" w:date="2024-05-21T20:17:00Z">
                <w:pPr>
                  <w:framePr w:hSpace="180" w:wrap="around" w:vAnchor="text" w:hAnchor="text" w:y="1"/>
                  <w:spacing w:line="276" w:lineRule="auto"/>
                  <w:contextualSpacing/>
                  <w:suppressOverlap/>
                  <w:jc w:val="both"/>
                </w:pPr>
              </w:pPrChange>
            </w:pPr>
          </w:p>
        </w:tc>
      </w:tr>
      <w:tr w:rsidR="00A556AD" w:rsidRPr="00302058" w14:paraId="74A216F8" w14:textId="77777777" w:rsidTr="00E3273B">
        <w:tc>
          <w:tcPr>
            <w:tcW w:w="4050" w:type="dxa"/>
            <w:tcBorders>
              <w:bottom w:val="single" w:sz="4" w:space="0" w:color="auto"/>
            </w:tcBorders>
          </w:tcPr>
          <w:p w14:paraId="3F1D77AC" w14:textId="1CB3E787" w:rsidR="00A556AD" w:rsidRPr="00302058" w:rsidRDefault="00237AAC" w:rsidP="008D0018">
            <w:pPr>
              <w:contextualSpacing/>
              <w:jc w:val="both"/>
              <w:rPr>
                <w:rFonts w:ascii="Palatino Linotype" w:hAnsi="Palatino Linotype"/>
                <w:b/>
                <w:sz w:val="20"/>
                <w:szCs w:val="20"/>
              </w:rPr>
              <w:pPrChange w:id="2103"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b/>
                <w:sz w:val="20"/>
                <w:szCs w:val="20"/>
              </w:rPr>
              <w:t xml:space="preserve">PT REGENE ARTIFISIAL INTELIGEN </w:t>
            </w:r>
          </w:p>
          <w:p w14:paraId="6884EA4F" w14:textId="77777777" w:rsidR="00A556AD" w:rsidRPr="00302058" w:rsidRDefault="00A556AD" w:rsidP="008D0018">
            <w:pPr>
              <w:contextualSpacing/>
              <w:jc w:val="both"/>
              <w:rPr>
                <w:rFonts w:ascii="Palatino Linotype" w:hAnsi="Palatino Linotype"/>
                <w:b/>
                <w:sz w:val="20"/>
                <w:szCs w:val="20"/>
              </w:rPr>
              <w:pPrChange w:id="2104" w:author="OLTRE" w:date="2024-05-21T20:17:00Z">
                <w:pPr>
                  <w:framePr w:hSpace="180" w:wrap="around" w:vAnchor="text" w:hAnchor="text" w:y="1"/>
                  <w:spacing w:line="276" w:lineRule="auto"/>
                  <w:contextualSpacing/>
                  <w:suppressOverlap/>
                  <w:jc w:val="both"/>
                </w:pPr>
              </w:pPrChange>
            </w:pPr>
          </w:p>
          <w:p w14:paraId="4E1DB6F5" w14:textId="77777777" w:rsidR="00A556AD" w:rsidRPr="00302058" w:rsidRDefault="00A556AD" w:rsidP="008D0018">
            <w:pPr>
              <w:contextualSpacing/>
              <w:jc w:val="both"/>
              <w:rPr>
                <w:rFonts w:ascii="Palatino Linotype" w:hAnsi="Palatino Linotype"/>
                <w:b/>
                <w:sz w:val="20"/>
                <w:szCs w:val="20"/>
              </w:rPr>
              <w:pPrChange w:id="2105" w:author="OLTRE" w:date="2024-05-21T20:17:00Z">
                <w:pPr>
                  <w:framePr w:hSpace="180" w:wrap="around" w:vAnchor="text" w:hAnchor="text" w:y="1"/>
                  <w:spacing w:line="276" w:lineRule="auto"/>
                  <w:contextualSpacing/>
                  <w:suppressOverlap/>
                  <w:jc w:val="both"/>
                </w:pPr>
              </w:pPrChange>
            </w:pPr>
          </w:p>
          <w:p w14:paraId="2B3A068B" w14:textId="77777777" w:rsidR="00302058" w:rsidRPr="00302058" w:rsidRDefault="00302058" w:rsidP="008D0018">
            <w:pPr>
              <w:contextualSpacing/>
              <w:jc w:val="both"/>
              <w:rPr>
                <w:ins w:id="2106" w:author="OLTRE" w:date="2024-05-21T20:17:00Z"/>
                <w:rFonts w:ascii="Palatino Linotype" w:hAnsi="Palatino Linotype"/>
                <w:b/>
                <w:sz w:val="20"/>
                <w:szCs w:val="20"/>
              </w:rPr>
            </w:pPr>
          </w:p>
          <w:p w14:paraId="3346ED88" w14:textId="77777777" w:rsidR="00302058" w:rsidRPr="00302058" w:rsidRDefault="00302058" w:rsidP="008D0018">
            <w:pPr>
              <w:contextualSpacing/>
              <w:jc w:val="both"/>
              <w:rPr>
                <w:ins w:id="2107" w:author="OLTRE" w:date="2024-05-21T20:17:00Z"/>
                <w:rFonts w:ascii="Palatino Linotype" w:hAnsi="Palatino Linotype"/>
                <w:b/>
                <w:sz w:val="20"/>
                <w:szCs w:val="20"/>
              </w:rPr>
            </w:pPr>
          </w:p>
          <w:p w14:paraId="57DE8332" w14:textId="77777777" w:rsidR="00302058" w:rsidRPr="00302058" w:rsidRDefault="00302058" w:rsidP="008D0018">
            <w:pPr>
              <w:contextualSpacing/>
              <w:jc w:val="both"/>
              <w:rPr>
                <w:ins w:id="2108" w:author="OLTRE" w:date="2024-05-21T20:17:00Z"/>
                <w:rFonts w:ascii="Palatino Linotype" w:hAnsi="Palatino Linotype"/>
                <w:b/>
                <w:sz w:val="20"/>
                <w:szCs w:val="20"/>
              </w:rPr>
            </w:pPr>
          </w:p>
          <w:p w14:paraId="6500C22C" w14:textId="77777777" w:rsidR="00A556AD" w:rsidRPr="00302058" w:rsidRDefault="00A556AD" w:rsidP="008D0018">
            <w:pPr>
              <w:contextualSpacing/>
              <w:jc w:val="both"/>
              <w:rPr>
                <w:rFonts w:ascii="Palatino Linotype" w:hAnsi="Palatino Linotype"/>
                <w:b/>
                <w:bCs/>
                <w:noProof/>
                <w:sz w:val="20"/>
                <w:szCs w:val="20"/>
              </w:rPr>
              <w:pPrChange w:id="2109"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b/>
                <w:bCs/>
                <w:noProof/>
                <w:sz w:val="20"/>
                <w:szCs w:val="20"/>
              </w:rPr>
              <w:t>___________________________</w:t>
            </w:r>
          </w:p>
          <w:p w14:paraId="692604C6" w14:textId="50F8F6AA" w:rsidR="00A556AD" w:rsidRPr="00302058" w:rsidRDefault="00237AAC" w:rsidP="008D0018">
            <w:pPr>
              <w:contextualSpacing/>
              <w:jc w:val="both"/>
              <w:rPr>
                <w:rFonts w:ascii="Palatino Linotype" w:hAnsi="Palatino Linotype"/>
                <w:noProof/>
                <w:sz w:val="20"/>
                <w:szCs w:val="20"/>
              </w:rPr>
              <w:pPrChange w:id="2110"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noProof/>
                <w:sz w:val="20"/>
                <w:szCs w:val="20"/>
              </w:rPr>
              <w:t>Tiang Vichi Lestari</w:t>
            </w:r>
          </w:p>
          <w:p w14:paraId="48CD995E" w14:textId="77777777" w:rsidR="00A556AD" w:rsidRPr="00302058" w:rsidRDefault="00237AAC" w:rsidP="008D0018">
            <w:pPr>
              <w:contextualSpacing/>
              <w:jc w:val="both"/>
              <w:rPr>
                <w:rFonts w:ascii="Palatino Linotype" w:hAnsi="Palatino Linotype"/>
                <w:b/>
                <w:bCs/>
                <w:i/>
                <w:noProof/>
                <w:sz w:val="20"/>
                <w:szCs w:val="20"/>
              </w:rPr>
              <w:pPrChange w:id="2111"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bCs/>
                <w:sz w:val="20"/>
                <w:szCs w:val="20"/>
              </w:rPr>
              <w:t xml:space="preserve">Director / </w:t>
            </w:r>
            <w:r w:rsidRPr="00302058">
              <w:rPr>
                <w:rFonts w:ascii="Palatino Linotype" w:hAnsi="Palatino Linotype"/>
                <w:bCs/>
                <w:i/>
                <w:iCs/>
                <w:sz w:val="20"/>
                <w:szCs w:val="20"/>
              </w:rPr>
              <w:t>Direktur</w:t>
            </w:r>
            <w:r w:rsidRPr="00302058">
              <w:rPr>
                <w:rFonts w:ascii="Palatino Linotype" w:hAnsi="Palatino Linotype"/>
                <w:b/>
                <w:bCs/>
                <w:i/>
                <w:noProof/>
                <w:sz w:val="20"/>
                <w:szCs w:val="20"/>
              </w:rPr>
              <w:t xml:space="preserve"> </w:t>
            </w:r>
          </w:p>
          <w:p w14:paraId="66BA3A21" w14:textId="778F200D" w:rsidR="00237AAC" w:rsidRPr="00302058" w:rsidRDefault="00237AAC" w:rsidP="008D0018">
            <w:pPr>
              <w:contextualSpacing/>
              <w:jc w:val="both"/>
              <w:rPr>
                <w:rFonts w:ascii="Palatino Linotype" w:hAnsi="Palatino Linotype"/>
                <w:b/>
                <w:bCs/>
                <w:i/>
                <w:noProof/>
                <w:sz w:val="20"/>
                <w:szCs w:val="20"/>
              </w:rPr>
              <w:pPrChange w:id="2112" w:author="OLTRE" w:date="2024-05-21T20:17:00Z">
                <w:pPr>
                  <w:framePr w:hSpace="180" w:wrap="around" w:vAnchor="text" w:hAnchor="text" w:y="1"/>
                  <w:spacing w:line="276" w:lineRule="auto"/>
                  <w:contextualSpacing/>
                  <w:suppressOverlap/>
                  <w:jc w:val="both"/>
                </w:pPr>
              </w:pPrChange>
            </w:pPr>
          </w:p>
        </w:tc>
        <w:tc>
          <w:tcPr>
            <w:tcW w:w="4217" w:type="dxa"/>
            <w:tcBorders>
              <w:bottom w:val="single" w:sz="4" w:space="0" w:color="auto"/>
            </w:tcBorders>
          </w:tcPr>
          <w:p w14:paraId="11550265" w14:textId="77777777" w:rsidR="00A556AD" w:rsidRPr="00302058" w:rsidRDefault="00A556AD" w:rsidP="008D0018">
            <w:pPr>
              <w:contextualSpacing/>
              <w:jc w:val="both"/>
              <w:rPr>
                <w:rFonts w:ascii="Palatino Linotype" w:hAnsi="Palatino Linotype"/>
                <w:sz w:val="20"/>
                <w:szCs w:val="20"/>
              </w:rPr>
              <w:pPrChange w:id="2113" w:author="OLTRE" w:date="2024-05-21T20:17:00Z">
                <w:pPr>
                  <w:framePr w:hSpace="180" w:wrap="around" w:vAnchor="text" w:hAnchor="text" w:y="1"/>
                  <w:spacing w:line="276" w:lineRule="auto"/>
                  <w:contextualSpacing/>
                  <w:suppressOverlap/>
                  <w:jc w:val="both"/>
                </w:pPr>
              </w:pPrChange>
            </w:pPr>
          </w:p>
        </w:tc>
        <w:tc>
          <w:tcPr>
            <w:tcW w:w="228" w:type="dxa"/>
          </w:tcPr>
          <w:p w14:paraId="0549A095" w14:textId="77777777" w:rsidR="00A556AD" w:rsidRPr="00302058" w:rsidRDefault="00A556AD" w:rsidP="008D0018">
            <w:pPr>
              <w:contextualSpacing/>
              <w:jc w:val="both"/>
              <w:rPr>
                <w:rFonts w:ascii="Palatino Linotype" w:hAnsi="Palatino Linotype"/>
                <w:sz w:val="20"/>
                <w:szCs w:val="20"/>
              </w:rPr>
              <w:pPrChange w:id="2114" w:author="OLTRE" w:date="2024-05-21T20:17:00Z">
                <w:pPr>
                  <w:framePr w:hSpace="180" w:wrap="around" w:vAnchor="text" w:hAnchor="text" w:y="1"/>
                  <w:spacing w:line="276" w:lineRule="auto"/>
                  <w:contextualSpacing/>
                  <w:suppressOverlap/>
                  <w:jc w:val="both"/>
                </w:pPr>
              </w:pPrChange>
            </w:pPr>
          </w:p>
        </w:tc>
      </w:tr>
      <w:tr w:rsidR="00A556AD" w:rsidRPr="00302058" w14:paraId="58DC8C9D" w14:textId="77777777" w:rsidTr="00E3273B">
        <w:trPr>
          <w:gridAfter w:val="1"/>
          <w:wAfter w:w="228" w:type="dxa"/>
        </w:trPr>
        <w:tc>
          <w:tcPr>
            <w:tcW w:w="4050" w:type="dxa"/>
          </w:tcPr>
          <w:p w14:paraId="095813B2" w14:textId="5796A570" w:rsidR="00A556AD" w:rsidRPr="00302058" w:rsidRDefault="00A556AD" w:rsidP="008D0018">
            <w:pPr>
              <w:contextualSpacing/>
              <w:jc w:val="both"/>
              <w:rPr>
                <w:rFonts w:ascii="Palatino Linotype" w:hAnsi="Palatino Linotype"/>
                <w:b/>
                <w:sz w:val="20"/>
                <w:szCs w:val="20"/>
              </w:rPr>
              <w:pPrChange w:id="2115" w:author="OLTRE" w:date="2024-05-21T20:17:00Z">
                <w:pPr>
                  <w:framePr w:hSpace="180" w:wrap="around" w:vAnchor="text" w:hAnchor="text" w:y="1"/>
                  <w:spacing w:line="276" w:lineRule="auto"/>
                  <w:contextualSpacing/>
                  <w:suppressOverlap/>
                  <w:jc w:val="both"/>
                </w:pPr>
              </w:pPrChange>
            </w:pPr>
            <w:del w:id="2116" w:author="OLTRE" w:date="2024-05-21T20:17:00Z">
              <w:r w:rsidRPr="00A556AD">
                <w:rPr>
                  <w:rFonts w:ascii="Palatino Linotype" w:hAnsi="Palatino Linotype"/>
                  <w:b/>
                  <w:sz w:val="20"/>
                  <w:szCs w:val="20"/>
                </w:rPr>
                <w:delText>Subscribers / Para</w:delText>
              </w:r>
            </w:del>
            <w:ins w:id="2117" w:author="OLTRE" w:date="2024-05-21T20:17:00Z">
              <w:r w:rsidRPr="00302058">
                <w:rPr>
                  <w:rFonts w:ascii="Palatino Linotype" w:hAnsi="Palatino Linotype"/>
                  <w:b/>
                  <w:sz w:val="20"/>
                  <w:szCs w:val="20"/>
                </w:rPr>
                <w:t>Subscriber /</w:t>
              </w:r>
            </w:ins>
            <w:r w:rsidRPr="00302058">
              <w:rPr>
                <w:rFonts w:ascii="Palatino Linotype" w:hAnsi="Palatino Linotype"/>
                <w:b/>
                <w:sz w:val="20"/>
                <w:szCs w:val="20"/>
              </w:rPr>
              <w:t xml:space="preserve"> Peserta:</w:t>
            </w:r>
          </w:p>
        </w:tc>
        <w:tc>
          <w:tcPr>
            <w:tcW w:w="4217" w:type="dxa"/>
          </w:tcPr>
          <w:p w14:paraId="12F840D9" w14:textId="77777777" w:rsidR="00A556AD" w:rsidRPr="00302058" w:rsidRDefault="00A556AD" w:rsidP="008D0018">
            <w:pPr>
              <w:contextualSpacing/>
              <w:jc w:val="both"/>
              <w:rPr>
                <w:rFonts w:ascii="Palatino Linotype" w:hAnsi="Palatino Linotype"/>
                <w:b/>
                <w:sz w:val="20"/>
                <w:szCs w:val="20"/>
                <w:u w:val="single"/>
              </w:rPr>
              <w:pPrChange w:id="2118" w:author="OLTRE" w:date="2024-05-21T20:17:00Z">
                <w:pPr>
                  <w:framePr w:hSpace="180" w:wrap="around" w:vAnchor="text" w:hAnchor="text" w:y="1"/>
                  <w:spacing w:line="276" w:lineRule="auto"/>
                  <w:contextualSpacing/>
                  <w:suppressOverlap/>
                  <w:jc w:val="both"/>
                </w:pPr>
              </w:pPrChange>
            </w:pPr>
          </w:p>
        </w:tc>
      </w:tr>
      <w:tr w:rsidR="00A556AD" w:rsidRPr="00302058" w14:paraId="71636C80" w14:textId="77777777" w:rsidTr="00E3273B">
        <w:trPr>
          <w:gridAfter w:val="1"/>
          <w:wAfter w:w="228" w:type="dxa"/>
        </w:trPr>
        <w:tc>
          <w:tcPr>
            <w:tcW w:w="4050" w:type="dxa"/>
          </w:tcPr>
          <w:p w14:paraId="200B3D53" w14:textId="1C3A9D8F" w:rsidR="00A556AD" w:rsidRPr="00302058" w:rsidRDefault="00A556AD" w:rsidP="008D0018">
            <w:pPr>
              <w:contextualSpacing/>
              <w:jc w:val="both"/>
              <w:rPr>
                <w:rFonts w:ascii="Palatino Linotype" w:hAnsi="Palatino Linotype"/>
                <w:b/>
                <w:bCs/>
                <w:noProof/>
                <w:sz w:val="20"/>
                <w:szCs w:val="20"/>
              </w:rPr>
              <w:pPrChange w:id="2119"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b/>
                <w:bCs/>
                <w:noProof/>
                <w:sz w:val="20"/>
                <w:szCs w:val="20"/>
              </w:rPr>
              <w:t xml:space="preserve">PT </w:t>
            </w:r>
            <w:r w:rsidR="00237AAC" w:rsidRPr="00302058">
              <w:rPr>
                <w:rFonts w:ascii="Palatino Linotype" w:hAnsi="Palatino Linotype"/>
                <w:b/>
                <w:bCs/>
                <w:noProof/>
                <w:sz w:val="20"/>
                <w:szCs w:val="20"/>
              </w:rPr>
              <w:t>**</w:t>
            </w:r>
          </w:p>
          <w:p w14:paraId="6A3C6E45" w14:textId="77777777" w:rsidR="00A556AD" w:rsidRPr="00302058" w:rsidRDefault="00A556AD" w:rsidP="008D0018">
            <w:pPr>
              <w:contextualSpacing/>
              <w:jc w:val="both"/>
              <w:rPr>
                <w:rFonts w:ascii="Palatino Linotype" w:hAnsi="Palatino Linotype"/>
                <w:b/>
                <w:bCs/>
                <w:noProof/>
                <w:sz w:val="20"/>
                <w:szCs w:val="20"/>
              </w:rPr>
              <w:pPrChange w:id="2120" w:author="OLTRE" w:date="2024-05-21T20:17:00Z">
                <w:pPr>
                  <w:framePr w:hSpace="180" w:wrap="around" w:vAnchor="text" w:hAnchor="text" w:y="1"/>
                  <w:spacing w:line="276" w:lineRule="auto"/>
                  <w:contextualSpacing/>
                  <w:suppressOverlap/>
                  <w:jc w:val="both"/>
                </w:pPr>
              </w:pPrChange>
            </w:pPr>
          </w:p>
          <w:p w14:paraId="790C3E19" w14:textId="77777777" w:rsidR="00302058" w:rsidRPr="00302058" w:rsidRDefault="00302058" w:rsidP="008D0018">
            <w:pPr>
              <w:contextualSpacing/>
              <w:jc w:val="both"/>
              <w:rPr>
                <w:rFonts w:ascii="Palatino Linotype" w:hAnsi="Palatino Linotype"/>
                <w:b/>
                <w:bCs/>
                <w:noProof/>
                <w:sz w:val="20"/>
                <w:szCs w:val="20"/>
              </w:rPr>
              <w:pPrChange w:id="2121" w:author="OLTRE" w:date="2024-05-21T20:17:00Z">
                <w:pPr>
                  <w:framePr w:hSpace="180" w:wrap="around" w:vAnchor="text" w:hAnchor="text" w:y="1"/>
                  <w:spacing w:line="276" w:lineRule="auto"/>
                  <w:contextualSpacing/>
                  <w:suppressOverlap/>
                  <w:jc w:val="both"/>
                </w:pPr>
              </w:pPrChange>
            </w:pPr>
          </w:p>
          <w:p w14:paraId="2B5F3418" w14:textId="77777777" w:rsidR="00A556AD" w:rsidRPr="00302058" w:rsidRDefault="00A556AD" w:rsidP="008D0018">
            <w:pPr>
              <w:contextualSpacing/>
              <w:jc w:val="both"/>
              <w:rPr>
                <w:rFonts w:ascii="Palatino Linotype" w:hAnsi="Palatino Linotype"/>
                <w:b/>
                <w:bCs/>
                <w:noProof/>
                <w:sz w:val="20"/>
                <w:szCs w:val="20"/>
              </w:rPr>
              <w:pPrChange w:id="2122" w:author="OLTRE" w:date="2024-05-21T20:17:00Z">
                <w:pPr>
                  <w:framePr w:hSpace="180" w:wrap="around" w:vAnchor="text" w:hAnchor="text" w:y="1"/>
                  <w:spacing w:line="276" w:lineRule="auto"/>
                  <w:contextualSpacing/>
                  <w:suppressOverlap/>
                  <w:jc w:val="both"/>
                </w:pPr>
              </w:pPrChange>
            </w:pPr>
          </w:p>
          <w:p w14:paraId="7E5E4D30" w14:textId="77777777" w:rsidR="00A556AD" w:rsidRPr="00302058" w:rsidRDefault="00A556AD" w:rsidP="008D0018">
            <w:pPr>
              <w:contextualSpacing/>
              <w:jc w:val="both"/>
              <w:rPr>
                <w:rFonts w:ascii="Palatino Linotype" w:hAnsi="Palatino Linotype"/>
                <w:b/>
                <w:bCs/>
                <w:noProof/>
                <w:sz w:val="20"/>
                <w:szCs w:val="20"/>
              </w:rPr>
              <w:pPrChange w:id="2123" w:author="OLTRE" w:date="2024-05-21T20:17:00Z">
                <w:pPr>
                  <w:framePr w:hSpace="180" w:wrap="around" w:vAnchor="text" w:hAnchor="text" w:y="1"/>
                  <w:spacing w:line="276" w:lineRule="auto"/>
                  <w:contextualSpacing/>
                  <w:suppressOverlap/>
                  <w:jc w:val="both"/>
                </w:pPr>
              </w:pPrChange>
            </w:pPr>
          </w:p>
          <w:p w14:paraId="02C42DCA" w14:textId="77777777" w:rsidR="00A556AD" w:rsidRPr="00302058" w:rsidRDefault="00A556AD" w:rsidP="008D0018">
            <w:pPr>
              <w:contextualSpacing/>
              <w:jc w:val="both"/>
              <w:rPr>
                <w:ins w:id="2124" w:author="OLTRE" w:date="2024-05-21T20:17:00Z"/>
                <w:rFonts w:ascii="Palatino Linotype" w:hAnsi="Palatino Linotype"/>
                <w:b/>
                <w:bCs/>
                <w:noProof/>
                <w:sz w:val="20"/>
                <w:szCs w:val="20"/>
              </w:rPr>
            </w:pPr>
          </w:p>
          <w:p w14:paraId="3B1D61E5" w14:textId="77777777" w:rsidR="00A556AD" w:rsidRPr="00302058" w:rsidRDefault="00A556AD" w:rsidP="008D0018">
            <w:pPr>
              <w:contextualSpacing/>
              <w:jc w:val="both"/>
              <w:rPr>
                <w:rFonts w:ascii="Palatino Linotype" w:hAnsi="Palatino Linotype"/>
                <w:b/>
                <w:bCs/>
                <w:noProof/>
                <w:sz w:val="20"/>
                <w:szCs w:val="20"/>
              </w:rPr>
              <w:pPrChange w:id="2125"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b/>
                <w:bCs/>
                <w:noProof/>
                <w:sz w:val="20"/>
                <w:szCs w:val="20"/>
              </w:rPr>
              <w:t>___________________________</w:t>
            </w:r>
          </w:p>
          <w:p w14:paraId="71415AEB" w14:textId="34DE6115" w:rsidR="00A556AD" w:rsidRPr="00302058" w:rsidRDefault="00237AAC" w:rsidP="008D0018">
            <w:pPr>
              <w:contextualSpacing/>
              <w:jc w:val="both"/>
              <w:rPr>
                <w:rFonts w:ascii="Palatino Linotype" w:hAnsi="Palatino Linotype" w:cs="Arial"/>
                <w:sz w:val="20"/>
                <w:szCs w:val="20"/>
              </w:rPr>
              <w:pPrChange w:id="2126"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cs="Arial"/>
                <w:sz w:val="20"/>
                <w:szCs w:val="20"/>
              </w:rPr>
              <w:t>**</w:t>
            </w:r>
          </w:p>
          <w:p w14:paraId="7349DA36" w14:textId="77777777" w:rsidR="00A556AD" w:rsidRPr="00302058" w:rsidRDefault="00A556AD" w:rsidP="008D0018">
            <w:pPr>
              <w:contextualSpacing/>
              <w:jc w:val="both"/>
              <w:rPr>
                <w:rFonts w:ascii="Palatino Linotype" w:hAnsi="Palatino Linotype"/>
                <w:b/>
                <w:sz w:val="20"/>
                <w:szCs w:val="20"/>
                <w:u w:val="single"/>
              </w:rPr>
              <w:pPrChange w:id="2127" w:author="OLTRE" w:date="2024-05-21T20:17:00Z">
                <w:pPr>
                  <w:framePr w:hSpace="180" w:wrap="around" w:vAnchor="text" w:hAnchor="text" w:y="1"/>
                  <w:spacing w:line="276" w:lineRule="auto"/>
                  <w:contextualSpacing/>
                  <w:suppressOverlap/>
                  <w:jc w:val="both"/>
                </w:pPr>
              </w:pPrChange>
            </w:pPr>
            <w:r w:rsidRPr="00302058">
              <w:rPr>
                <w:rFonts w:ascii="Palatino Linotype" w:hAnsi="Palatino Linotype"/>
                <w:bCs/>
                <w:sz w:val="20"/>
                <w:szCs w:val="20"/>
              </w:rPr>
              <w:t xml:space="preserve">Director / </w:t>
            </w:r>
            <w:r w:rsidRPr="00302058">
              <w:rPr>
                <w:rFonts w:ascii="Palatino Linotype" w:hAnsi="Palatino Linotype"/>
                <w:bCs/>
                <w:i/>
                <w:iCs/>
                <w:sz w:val="20"/>
                <w:szCs w:val="20"/>
              </w:rPr>
              <w:t>Direktur</w:t>
            </w:r>
          </w:p>
        </w:tc>
        <w:tc>
          <w:tcPr>
            <w:tcW w:w="4217" w:type="dxa"/>
          </w:tcPr>
          <w:p w14:paraId="495590C1" w14:textId="77777777" w:rsidR="00A556AD" w:rsidRPr="0013565F" w:rsidRDefault="00A556AD" w:rsidP="00E3273B">
            <w:pPr>
              <w:spacing w:line="276" w:lineRule="auto"/>
              <w:contextualSpacing/>
              <w:jc w:val="both"/>
              <w:rPr>
                <w:del w:id="2128" w:author="OLTRE" w:date="2024-05-21T20:17:00Z"/>
                <w:rFonts w:ascii="Palatino Linotype" w:hAnsi="Palatino Linotype"/>
                <w:b/>
                <w:bCs/>
                <w:noProof/>
                <w:sz w:val="20"/>
                <w:szCs w:val="20"/>
              </w:rPr>
            </w:pPr>
            <w:del w:id="2129" w:author="OLTRE" w:date="2024-05-21T20:17:00Z">
              <w:r>
                <w:rPr>
                  <w:rFonts w:ascii="Palatino Linotype" w:hAnsi="Palatino Linotype"/>
                  <w:b/>
                  <w:bCs/>
                  <w:noProof/>
                  <w:sz w:val="20"/>
                  <w:szCs w:val="20"/>
                </w:rPr>
                <w:delText xml:space="preserve">PT </w:delText>
              </w:r>
              <w:r w:rsidR="00237AAC">
                <w:rPr>
                  <w:rFonts w:ascii="Palatino Linotype" w:hAnsi="Palatino Linotype"/>
                  <w:b/>
                  <w:bCs/>
                  <w:noProof/>
                  <w:sz w:val="20"/>
                  <w:szCs w:val="20"/>
                </w:rPr>
                <w:delText>**</w:delText>
              </w:r>
            </w:del>
          </w:p>
          <w:p w14:paraId="729F187F" w14:textId="77777777" w:rsidR="00A556AD" w:rsidRPr="0013565F" w:rsidRDefault="00A556AD" w:rsidP="00E3273B">
            <w:pPr>
              <w:spacing w:line="276" w:lineRule="auto"/>
              <w:contextualSpacing/>
              <w:jc w:val="both"/>
              <w:rPr>
                <w:del w:id="2130" w:author="OLTRE" w:date="2024-05-21T20:17:00Z"/>
                <w:rFonts w:ascii="Palatino Linotype" w:hAnsi="Palatino Linotype"/>
                <w:b/>
                <w:bCs/>
                <w:noProof/>
                <w:sz w:val="20"/>
                <w:szCs w:val="20"/>
              </w:rPr>
            </w:pPr>
          </w:p>
          <w:p w14:paraId="5C7BBEEA" w14:textId="77777777" w:rsidR="00A556AD" w:rsidRDefault="00A556AD" w:rsidP="00E3273B">
            <w:pPr>
              <w:spacing w:line="276" w:lineRule="auto"/>
              <w:contextualSpacing/>
              <w:jc w:val="both"/>
              <w:rPr>
                <w:del w:id="2131" w:author="OLTRE" w:date="2024-05-21T20:17:00Z"/>
                <w:rFonts w:ascii="Palatino Linotype" w:hAnsi="Palatino Linotype"/>
                <w:b/>
                <w:bCs/>
                <w:noProof/>
                <w:sz w:val="20"/>
                <w:szCs w:val="20"/>
              </w:rPr>
            </w:pPr>
          </w:p>
          <w:p w14:paraId="1257FDBD" w14:textId="77777777" w:rsidR="00A556AD" w:rsidRPr="0013565F" w:rsidRDefault="00A556AD" w:rsidP="00E3273B">
            <w:pPr>
              <w:spacing w:line="276" w:lineRule="auto"/>
              <w:contextualSpacing/>
              <w:jc w:val="both"/>
              <w:rPr>
                <w:del w:id="2132" w:author="OLTRE" w:date="2024-05-21T20:17:00Z"/>
                <w:rFonts w:ascii="Palatino Linotype" w:hAnsi="Palatino Linotype"/>
                <w:b/>
                <w:bCs/>
                <w:noProof/>
                <w:sz w:val="20"/>
                <w:szCs w:val="20"/>
              </w:rPr>
            </w:pPr>
          </w:p>
          <w:p w14:paraId="54ADF042" w14:textId="77777777" w:rsidR="00A556AD" w:rsidRPr="0013565F" w:rsidRDefault="00A556AD" w:rsidP="00E3273B">
            <w:pPr>
              <w:spacing w:line="276" w:lineRule="auto"/>
              <w:contextualSpacing/>
              <w:jc w:val="both"/>
              <w:rPr>
                <w:del w:id="2133" w:author="OLTRE" w:date="2024-05-21T20:17:00Z"/>
                <w:rFonts w:ascii="Palatino Linotype" w:hAnsi="Palatino Linotype"/>
                <w:b/>
                <w:bCs/>
                <w:noProof/>
                <w:sz w:val="20"/>
                <w:szCs w:val="20"/>
              </w:rPr>
            </w:pPr>
          </w:p>
          <w:p w14:paraId="2FE70173" w14:textId="77777777" w:rsidR="00A556AD" w:rsidRPr="0013565F" w:rsidRDefault="00A556AD" w:rsidP="00E3273B">
            <w:pPr>
              <w:spacing w:line="276" w:lineRule="auto"/>
              <w:contextualSpacing/>
              <w:jc w:val="both"/>
              <w:rPr>
                <w:del w:id="2134" w:author="OLTRE" w:date="2024-05-21T20:17:00Z"/>
                <w:rFonts w:ascii="Palatino Linotype" w:hAnsi="Palatino Linotype"/>
                <w:b/>
                <w:bCs/>
                <w:noProof/>
                <w:sz w:val="20"/>
                <w:szCs w:val="20"/>
              </w:rPr>
            </w:pPr>
            <w:del w:id="2135" w:author="OLTRE" w:date="2024-05-21T20:17:00Z">
              <w:r w:rsidRPr="0013565F">
                <w:rPr>
                  <w:rFonts w:ascii="Palatino Linotype" w:hAnsi="Palatino Linotype"/>
                  <w:b/>
                  <w:bCs/>
                  <w:noProof/>
                  <w:sz w:val="20"/>
                  <w:szCs w:val="20"/>
                </w:rPr>
                <w:delText>___________________________</w:delText>
              </w:r>
            </w:del>
          </w:p>
          <w:p w14:paraId="4C2F5AB7" w14:textId="77777777" w:rsidR="00A556AD" w:rsidRDefault="00A556AD" w:rsidP="00E3273B">
            <w:pPr>
              <w:spacing w:line="276" w:lineRule="auto"/>
              <w:contextualSpacing/>
              <w:jc w:val="both"/>
              <w:rPr>
                <w:del w:id="2136" w:author="OLTRE" w:date="2024-05-21T20:17:00Z"/>
                <w:rFonts w:ascii="Palatino Linotype" w:hAnsi="Palatino Linotype" w:cs="Arial"/>
                <w:sz w:val="20"/>
                <w:szCs w:val="20"/>
              </w:rPr>
            </w:pPr>
            <w:del w:id="2137" w:author="OLTRE" w:date="2024-05-21T20:17:00Z">
              <w:r>
                <w:rPr>
                  <w:rFonts w:ascii="Palatino Linotype" w:hAnsi="Palatino Linotype" w:cs="Arial"/>
                  <w:sz w:val="20"/>
                  <w:szCs w:val="20"/>
                </w:rPr>
                <w:delText>*</w:delText>
              </w:r>
            </w:del>
          </w:p>
          <w:p w14:paraId="4FB7F253" w14:textId="77777777" w:rsidR="00A556AD" w:rsidRDefault="00A556AD" w:rsidP="00E3273B">
            <w:pPr>
              <w:spacing w:line="276" w:lineRule="auto"/>
              <w:contextualSpacing/>
              <w:jc w:val="both"/>
              <w:rPr>
                <w:del w:id="2138" w:author="OLTRE" w:date="2024-05-21T20:17:00Z"/>
                <w:rFonts w:ascii="Palatino Linotype" w:hAnsi="Palatino Linotype"/>
                <w:bCs/>
                <w:i/>
                <w:iCs/>
                <w:sz w:val="20"/>
                <w:szCs w:val="20"/>
              </w:rPr>
            </w:pPr>
            <w:del w:id="2139" w:author="OLTRE" w:date="2024-05-21T20:17:00Z">
              <w:r>
                <w:rPr>
                  <w:rFonts w:ascii="Palatino Linotype" w:hAnsi="Palatino Linotype"/>
                  <w:bCs/>
                  <w:sz w:val="20"/>
                  <w:szCs w:val="20"/>
                </w:rPr>
                <w:delText xml:space="preserve">Director / </w:delText>
              </w:r>
              <w:r w:rsidRPr="00F5715D">
                <w:rPr>
                  <w:rFonts w:ascii="Palatino Linotype" w:hAnsi="Palatino Linotype"/>
                  <w:bCs/>
                  <w:i/>
                  <w:iCs/>
                  <w:sz w:val="20"/>
                  <w:szCs w:val="20"/>
                </w:rPr>
                <w:delText>Direktur</w:delText>
              </w:r>
            </w:del>
          </w:p>
          <w:p w14:paraId="781FA755" w14:textId="77777777" w:rsidR="00A556AD" w:rsidRPr="00302058" w:rsidRDefault="00A556AD" w:rsidP="008D0018">
            <w:pPr>
              <w:contextualSpacing/>
              <w:jc w:val="both"/>
              <w:rPr>
                <w:rFonts w:ascii="Palatino Linotype" w:hAnsi="Palatino Linotype"/>
                <w:b/>
                <w:bCs/>
                <w:noProof/>
                <w:sz w:val="20"/>
                <w:szCs w:val="20"/>
              </w:rPr>
              <w:pPrChange w:id="2140" w:author="OLTRE" w:date="2024-05-21T20:17:00Z">
                <w:pPr>
                  <w:framePr w:hSpace="180" w:wrap="around" w:vAnchor="text" w:hAnchor="text" w:y="1"/>
                  <w:spacing w:line="276" w:lineRule="auto"/>
                  <w:contextualSpacing/>
                  <w:suppressOverlap/>
                  <w:jc w:val="both"/>
                </w:pPr>
              </w:pPrChange>
            </w:pPr>
          </w:p>
        </w:tc>
      </w:tr>
    </w:tbl>
    <w:p w14:paraId="041C6B66" w14:textId="77777777" w:rsidR="00A556AD" w:rsidRPr="00302058" w:rsidRDefault="00A556AD" w:rsidP="006A39AB">
      <w:pPr>
        <w:ind w:left="90"/>
        <w:rPr>
          <w:rFonts w:ascii="Palatino Linotype" w:hAnsi="Palatino Linotype" w:cs="Arial"/>
          <w:sz w:val="20"/>
          <w:szCs w:val="20"/>
        </w:rPr>
      </w:pPr>
      <w:r w:rsidRPr="00302058">
        <w:rPr>
          <w:rFonts w:ascii="Palatino Linotype" w:hAnsi="Palatino Linotype"/>
          <w:sz w:val="20"/>
          <w:szCs w:val="20"/>
        </w:rPr>
        <w:br w:type="textWrapping" w:clear="all"/>
      </w:r>
    </w:p>
    <w:p w14:paraId="31FE5A7E" w14:textId="77777777" w:rsidR="00D00F32" w:rsidRPr="00302058" w:rsidRDefault="00D00F32" w:rsidP="006A39AB">
      <w:pPr>
        <w:rPr>
          <w:rFonts w:ascii="Palatino Linotype" w:hAnsi="Palatino Linotype"/>
          <w:sz w:val="20"/>
          <w:szCs w:val="20"/>
        </w:rPr>
      </w:pPr>
    </w:p>
    <w:p w14:paraId="7CE35BBD" w14:textId="77777777" w:rsidR="00332671" w:rsidRPr="00302058" w:rsidRDefault="00332671" w:rsidP="006A39AB">
      <w:pPr>
        <w:rPr>
          <w:rFonts w:ascii="Palatino Linotype" w:hAnsi="Palatino Linotype"/>
          <w:sz w:val="20"/>
          <w:szCs w:val="20"/>
        </w:rPr>
      </w:pPr>
    </w:p>
    <w:p w14:paraId="394364B6" w14:textId="661A253B" w:rsidR="008D6C27" w:rsidRPr="00302058" w:rsidRDefault="008D6C27" w:rsidP="006A39AB">
      <w:pPr>
        <w:rPr>
          <w:rFonts w:ascii="Palatino Linotype" w:hAnsi="Palatino Linotype"/>
          <w:sz w:val="20"/>
          <w:szCs w:val="20"/>
        </w:rPr>
      </w:pPr>
      <w:r w:rsidRPr="00302058">
        <w:rPr>
          <w:rFonts w:ascii="Palatino Linotype" w:hAnsi="Palatino Linotype"/>
          <w:sz w:val="20"/>
          <w:szCs w:val="20"/>
        </w:rPr>
        <w:br w:type="page"/>
      </w:r>
    </w:p>
    <w:p w14:paraId="3CA0A4BE"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EXHIBIT A SHAREHOLDER COMPOSITION</w:t>
      </w:r>
    </w:p>
    <w:p w14:paraId="79DCE0A4" w14:textId="77777777" w:rsidR="004A064D" w:rsidRPr="00302058" w:rsidRDefault="004A064D" w:rsidP="004A064D">
      <w:pPr>
        <w:jc w:val="center"/>
        <w:rPr>
          <w:rFonts w:ascii="Palatino Linotype" w:hAnsi="Palatino Linotype"/>
          <w:b/>
          <w:sz w:val="20"/>
          <w:szCs w:val="20"/>
        </w:rPr>
      </w:pPr>
      <w:r w:rsidRPr="00302058">
        <w:rPr>
          <w:rFonts w:ascii="Palatino Linotype" w:hAnsi="Palatino Linotype"/>
          <w:b/>
          <w:sz w:val="20"/>
          <w:szCs w:val="20"/>
        </w:rPr>
        <w:t>LAMPIRAN A KOMPOSISI PEMEGANG SAHAM</w:t>
      </w:r>
    </w:p>
    <w:p w14:paraId="29A2E8B1" w14:textId="77777777" w:rsidR="004A064D" w:rsidRPr="00302058" w:rsidRDefault="004A064D" w:rsidP="004A064D">
      <w:pPr>
        <w:rPr>
          <w:rFonts w:ascii="Palatino Linotype" w:hAnsi="Palatino Linotype"/>
          <w:sz w:val="20"/>
          <w:szCs w:val="20"/>
        </w:rPr>
      </w:pPr>
    </w:p>
    <w:tbl>
      <w:tblPr>
        <w:tblStyle w:val="TableGrid"/>
        <w:tblW w:w="0" w:type="auto"/>
        <w:tblLook w:val="04A0" w:firstRow="1" w:lastRow="0" w:firstColumn="1" w:lastColumn="0" w:noHBand="0" w:noVBand="1"/>
      </w:tblPr>
      <w:tblGrid>
        <w:gridCol w:w="3595"/>
        <w:gridCol w:w="4695"/>
      </w:tblGrid>
      <w:tr w:rsidR="00E84DEA" w14:paraId="0B6BBA21" w14:textId="77777777" w:rsidTr="00430B30">
        <w:trPr>
          <w:del w:id="2141" w:author="OLTRE" w:date="2024-05-21T20:17:00Z"/>
        </w:trPr>
        <w:tc>
          <w:tcPr>
            <w:tcW w:w="3595" w:type="dxa"/>
          </w:tcPr>
          <w:p w14:paraId="5ED83DCE" w14:textId="77777777" w:rsidR="00E84DEA" w:rsidRDefault="00E84DEA">
            <w:pPr>
              <w:rPr>
                <w:del w:id="2142" w:author="OLTRE" w:date="2024-05-21T20:17:00Z"/>
                <w:rFonts w:ascii="Palatino Linotype" w:hAnsi="Palatino Linotype"/>
                <w:b/>
                <w:sz w:val="20"/>
                <w:szCs w:val="20"/>
              </w:rPr>
            </w:pPr>
            <w:del w:id="2143" w:author="OLTRE" w:date="2024-05-21T20:17:00Z">
              <w:r>
                <w:rPr>
                  <w:rFonts w:ascii="Palatino Linotype" w:hAnsi="Palatino Linotype"/>
                  <w:b/>
                  <w:sz w:val="20"/>
                  <w:szCs w:val="20"/>
                </w:rPr>
                <w:delText>Company Name/</w:delText>
              </w:r>
              <w:r>
                <w:rPr>
                  <w:rFonts w:ascii="Palatino Linotype" w:hAnsi="Palatino Linotype"/>
                  <w:b/>
                  <w:sz w:val="20"/>
                  <w:szCs w:val="20"/>
                </w:rPr>
                <w:br/>
                <w:delText>Nama Perusahaan</w:delText>
              </w:r>
            </w:del>
          </w:p>
          <w:p w14:paraId="28C7F801" w14:textId="77777777" w:rsidR="00F3127B" w:rsidRDefault="00F3127B">
            <w:pPr>
              <w:rPr>
                <w:del w:id="2144" w:author="OLTRE" w:date="2024-05-21T20:17:00Z"/>
                <w:rFonts w:ascii="Palatino Linotype" w:hAnsi="Palatino Linotype"/>
                <w:b/>
                <w:sz w:val="20"/>
                <w:szCs w:val="20"/>
              </w:rPr>
            </w:pPr>
          </w:p>
        </w:tc>
        <w:tc>
          <w:tcPr>
            <w:tcW w:w="4695" w:type="dxa"/>
          </w:tcPr>
          <w:p w14:paraId="1A8214FC" w14:textId="77777777" w:rsidR="00E84DEA" w:rsidRDefault="008D451B">
            <w:pPr>
              <w:rPr>
                <w:del w:id="2145" w:author="OLTRE" w:date="2024-05-21T20:17:00Z"/>
                <w:rFonts w:ascii="Palatino Linotype" w:hAnsi="Palatino Linotype"/>
                <w:b/>
                <w:sz w:val="20"/>
                <w:szCs w:val="20"/>
              </w:rPr>
            </w:pPr>
            <w:del w:id="2146" w:author="OLTRE" w:date="2024-05-21T20:17:00Z">
              <w:r>
                <w:rPr>
                  <w:rFonts w:ascii="Palatino Linotype" w:hAnsi="Palatino Linotype"/>
                  <w:b/>
                  <w:sz w:val="20"/>
                  <w:szCs w:val="20"/>
                </w:rPr>
                <w:delText xml:space="preserve">PT. </w:delText>
              </w:r>
              <w:r w:rsidR="00237AAC" w:rsidRPr="00237AAC">
                <w:rPr>
                  <w:rFonts w:ascii="Palatino Linotype" w:hAnsi="Palatino Linotype"/>
                  <w:b/>
                  <w:sz w:val="20"/>
                  <w:szCs w:val="20"/>
                </w:rPr>
                <w:delText>REGENE ARTIFISIAL INTELIGEN</w:delText>
              </w:r>
            </w:del>
          </w:p>
        </w:tc>
      </w:tr>
      <w:tr w:rsidR="00E84DEA" w14:paraId="6FBD502A" w14:textId="77777777" w:rsidTr="00430B30">
        <w:trPr>
          <w:del w:id="2147" w:author="OLTRE" w:date="2024-05-21T20:17:00Z"/>
        </w:trPr>
        <w:tc>
          <w:tcPr>
            <w:tcW w:w="3595" w:type="dxa"/>
          </w:tcPr>
          <w:p w14:paraId="3ED02867" w14:textId="77777777" w:rsidR="00E84DEA" w:rsidRDefault="00E84DEA">
            <w:pPr>
              <w:rPr>
                <w:del w:id="2148" w:author="OLTRE" w:date="2024-05-21T20:17:00Z"/>
                <w:rFonts w:ascii="Palatino Linotype" w:hAnsi="Palatino Linotype"/>
                <w:b/>
                <w:sz w:val="20"/>
                <w:szCs w:val="20"/>
              </w:rPr>
            </w:pPr>
            <w:del w:id="2149" w:author="OLTRE" w:date="2024-05-21T20:17:00Z">
              <w:r>
                <w:rPr>
                  <w:rFonts w:ascii="Palatino Linotype" w:hAnsi="Palatino Linotype"/>
                  <w:b/>
                  <w:sz w:val="20"/>
                  <w:szCs w:val="20"/>
                </w:rPr>
                <w:delText>Authorized Capital/</w:delText>
              </w:r>
              <w:r>
                <w:rPr>
                  <w:rFonts w:ascii="Palatino Linotype" w:hAnsi="Palatino Linotype"/>
                  <w:b/>
                  <w:sz w:val="20"/>
                  <w:szCs w:val="20"/>
                </w:rPr>
                <w:br/>
                <w:delText>Modal Dasar</w:delText>
              </w:r>
            </w:del>
          </w:p>
          <w:p w14:paraId="52AADBE5" w14:textId="77777777" w:rsidR="00F3127B" w:rsidRDefault="00F3127B">
            <w:pPr>
              <w:rPr>
                <w:del w:id="2150" w:author="OLTRE" w:date="2024-05-21T20:17:00Z"/>
                <w:rFonts w:ascii="Palatino Linotype" w:hAnsi="Palatino Linotype"/>
                <w:b/>
                <w:sz w:val="20"/>
                <w:szCs w:val="20"/>
              </w:rPr>
            </w:pPr>
          </w:p>
        </w:tc>
        <w:tc>
          <w:tcPr>
            <w:tcW w:w="4695" w:type="dxa"/>
          </w:tcPr>
          <w:p w14:paraId="7FC2D048" w14:textId="77777777" w:rsidR="00E84DEA" w:rsidRDefault="008D451B">
            <w:pPr>
              <w:rPr>
                <w:del w:id="2151" w:author="OLTRE" w:date="2024-05-21T20:17:00Z"/>
                <w:rFonts w:ascii="Palatino Linotype" w:hAnsi="Palatino Linotype"/>
                <w:b/>
                <w:sz w:val="20"/>
                <w:szCs w:val="20"/>
              </w:rPr>
            </w:pPr>
            <w:del w:id="2152" w:author="OLTRE" w:date="2024-05-21T20:17:00Z">
              <w:r>
                <w:rPr>
                  <w:rFonts w:ascii="Palatino Linotype" w:hAnsi="Palatino Linotype"/>
                  <w:b/>
                  <w:sz w:val="20"/>
                  <w:szCs w:val="20"/>
                </w:rPr>
                <w:delText xml:space="preserve">IDR </w:delText>
              </w:r>
            </w:del>
          </w:p>
        </w:tc>
      </w:tr>
      <w:tr w:rsidR="00E84DEA" w14:paraId="0EE667B8" w14:textId="77777777" w:rsidTr="00430B30">
        <w:trPr>
          <w:del w:id="2153" w:author="OLTRE" w:date="2024-05-21T20:17:00Z"/>
        </w:trPr>
        <w:tc>
          <w:tcPr>
            <w:tcW w:w="3595" w:type="dxa"/>
          </w:tcPr>
          <w:p w14:paraId="4CB95EC2" w14:textId="77777777" w:rsidR="00E84DEA" w:rsidRDefault="00E84DEA">
            <w:pPr>
              <w:rPr>
                <w:del w:id="2154" w:author="OLTRE" w:date="2024-05-21T20:17:00Z"/>
                <w:rFonts w:ascii="Palatino Linotype" w:hAnsi="Palatino Linotype"/>
                <w:b/>
                <w:sz w:val="20"/>
                <w:szCs w:val="20"/>
              </w:rPr>
            </w:pPr>
            <w:del w:id="2155" w:author="OLTRE" w:date="2024-05-21T20:17:00Z">
              <w:r>
                <w:rPr>
                  <w:rFonts w:ascii="Palatino Linotype" w:hAnsi="Palatino Linotype"/>
                  <w:b/>
                  <w:sz w:val="20"/>
                  <w:szCs w:val="20"/>
                </w:rPr>
                <w:delText>Subscribed and Paid-Up Capital/</w:delText>
              </w:r>
              <w:r>
                <w:rPr>
                  <w:rFonts w:ascii="Palatino Linotype" w:hAnsi="Palatino Linotype"/>
                  <w:b/>
                  <w:sz w:val="20"/>
                  <w:szCs w:val="20"/>
                </w:rPr>
                <w:br/>
                <w:delText>Modal Ditempatkan dan Disetor</w:delText>
              </w:r>
            </w:del>
          </w:p>
          <w:p w14:paraId="7E7509EC" w14:textId="77777777" w:rsidR="00F3127B" w:rsidRDefault="00F3127B">
            <w:pPr>
              <w:rPr>
                <w:del w:id="2156" w:author="OLTRE" w:date="2024-05-21T20:17:00Z"/>
                <w:rFonts w:ascii="Palatino Linotype" w:hAnsi="Palatino Linotype"/>
                <w:b/>
                <w:sz w:val="20"/>
                <w:szCs w:val="20"/>
              </w:rPr>
            </w:pPr>
          </w:p>
        </w:tc>
        <w:tc>
          <w:tcPr>
            <w:tcW w:w="4695" w:type="dxa"/>
          </w:tcPr>
          <w:p w14:paraId="6B0A8D94" w14:textId="77777777" w:rsidR="00E84DEA" w:rsidRDefault="008D451B">
            <w:pPr>
              <w:rPr>
                <w:del w:id="2157" w:author="OLTRE" w:date="2024-05-21T20:17:00Z"/>
                <w:rFonts w:ascii="Palatino Linotype" w:hAnsi="Palatino Linotype"/>
                <w:b/>
                <w:sz w:val="20"/>
                <w:szCs w:val="20"/>
              </w:rPr>
            </w:pPr>
            <w:del w:id="2158" w:author="OLTRE" w:date="2024-05-21T20:17:00Z">
              <w:r>
                <w:rPr>
                  <w:rFonts w:ascii="Palatino Linotype" w:hAnsi="Palatino Linotype"/>
                  <w:b/>
                  <w:sz w:val="20"/>
                  <w:szCs w:val="20"/>
                </w:rPr>
                <w:delText xml:space="preserve">IDR </w:delText>
              </w:r>
              <w:r w:rsidR="00784EDB">
                <w:rPr>
                  <w:rFonts w:ascii="Palatino Linotype" w:hAnsi="Palatino Linotype"/>
                  <w:b/>
                  <w:sz w:val="20"/>
                  <w:szCs w:val="20"/>
                </w:rPr>
                <w:delText>20,703,958,000,-</w:delText>
              </w:r>
            </w:del>
          </w:p>
        </w:tc>
      </w:tr>
    </w:tbl>
    <w:p w14:paraId="69C5A48B" w14:textId="77777777" w:rsidR="004A064D" w:rsidRPr="00302058" w:rsidRDefault="004A064D" w:rsidP="004A064D">
      <w:pPr>
        <w:rPr>
          <w:ins w:id="2159" w:author="OLTRE" w:date="2024-05-21T20:17:00Z"/>
          <w:rFonts w:ascii="Palatino Linotype" w:hAnsi="Palatino Linotype"/>
          <w:sz w:val="20"/>
          <w:szCs w:val="20"/>
        </w:rPr>
      </w:pPr>
    </w:p>
    <w:p w14:paraId="5E4644F5" w14:textId="093F57D6" w:rsidR="004A064D" w:rsidRPr="00302058" w:rsidRDefault="004A064D" w:rsidP="007B5F69">
      <w:pPr>
        <w:pStyle w:val="ListParagraph"/>
        <w:numPr>
          <w:ilvl w:val="2"/>
          <w:numId w:val="69"/>
        </w:numPr>
        <w:ind w:left="426"/>
        <w:jc w:val="both"/>
        <w:rPr>
          <w:ins w:id="2160" w:author="OLTRE" w:date="2024-05-21T20:17:00Z"/>
          <w:rFonts w:ascii="Palatino Linotype" w:hAnsi="Palatino Linotype"/>
          <w:b/>
          <w:sz w:val="20"/>
          <w:szCs w:val="20"/>
        </w:rPr>
      </w:pPr>
      <w:commentRangeStart w:id="2161"/>
      <w:ins w:id="2162" w:author="OLTRE" w:date="2024-05-21T20:17:00Z">
        <w:r w:rsidRPr="00302058">
          <w:rPr>
            <w:rFonts w:ascii="Palatino Linotype" w:hAnsi="Palatino Linotype"/>
            <w:b/>
            <w:sz w:val="20"/>
            <w:szCs w:val="20"/>
          </w:rPr>
          <w:t xml:space="preserve">Prior Closing , the capital structure and shareholder composition are as follows </w:t>
        </w:r>
        <w:commentRangeEnd w:id="2161"/>
        <w:r w:rsidR="007468FB" w:rsidRPr="00302058">
          <w:rPr>
            <w:rStyle w:val="CommentReference"/>
            <w:rFonts w:ascii="Palatino Linotype" w:hAnsi="Palatino Linotype"/>
          </w:rPr>
          <w:commentReference w:id="2161"/>
        </w:r>
        <w:r w:rsidRPr="00302058">
          <w:rPr>
            <w:rFonts w:ascii="Palatino Linotype" w:hAnsi="Palatino Linotype"/>
            <w:b/>
            <w:sz w:val="20"/>
            <w:szCs w:val="20"/>
          </w:rPr>
          <w:t>/</w:t>
        </w:r>
      </w:ins>
    </w:p>
    <w:p w14:paraId="48D04A63" w14:textId="77777777" w:rsidR="004A064D" w:rsidRPr="00302058" w:rsidRDefault="004A064D" w:rsidP="007B5F69">
      <w:pPr>
        <w:ind w:left="426"/>
        <w:rPr>
          <w:moveTo w:id="2163" w:author="OLTRE" w:date="2024-05-21T20:17:00Z"/>
          <w:rFonts w:ascii="Palatino Linotype" w:hAnsi="Palatino Linotype"/>
          <w:b/>
          <w:sz w:val="20"/>
          <w:szCs w:val="20"/>
        </w:rPr>
        <w:pPrChange w:id="2164" w:author="OLTRE" w:date="2024-05-21T20:17:00Z">
          <w:pPr>
            <w:jc w:val="both"/>
          </w:pPr>
        </w:pPrChange>
      </w:pPr>
      <w:moveToRangeStart w:id="2165" w:author="OLTRE" w:date="2024-05-21T20:17:00Z" w:name="move167215075"/>
      <w:moveTo w:id="2166" w:author="OLTRE" w:date="2024-05-21T20:17:00Z">
        <w:r w:rsidRPr="00302058">
          <w:rPr>
            <w:rFonts w:ascii="Palatino Linotype" w:hAnsi="Palatino Linotype"/>
            <w:b/>
            <w:sz w:val="20"/>
            <w:szCs w:val="20"/>
          </w:rPr>
          <w:t>Sebelum Penutupan Struktur Permodalan dan Pemegang Saham yang Sudah ada adalah sebagai berikut:</w:t>
        </w:r>
      </w:moveTo>
    </w:p>
    <w:p w14:paraId="79C29A91" w14:textId="77777777" w:rsidR="004A064D" w:rsidRPr="00302058" w:rsidRDefault="004A064D" w:rsidP="004A064D">
      <w:pPr>
        <w:rPr>
          <w:moveTo w:id="2167" w:author="OLTRE" w:date="2024-05-21T20:17:00Z"/>
          <w:rFonts w:ascii="Palatino Linotype" w:hAnsi="Palatino Linotype"/>
          <w:sz w:val="20"/>
          <w:szCs w:val="20"/>
        </w:rPr>
        <w:pPrChange w:id="2168" w:author="OLTRE" w:date="2024-05-21T20:17:00Z">
          <w:pPr>
            <w:jc w:val="both"/>
          </w:pPr>
        </w:pPrChange>
      </w:pPr>
    </w:p>
    <w:tbl>
      <w:tblPr>
        <w:tblStyle w:val="TableGrid"/>
        <w:tblW w:w="8642" w:type="dxa"/>
        <w:tblLook w:val="04A0" w:firstRow="1" w:lastRow="0" w:firstColumn="1" w:lastColumn="0" w:noHBand="0" w:noVBand="1"/>
      </w:tblPr>
      <w:tblGrid>
        <w:gridCol w:w="3595"/>
        <w:gridCol w:w="5047"/>
        <w:tblGridChange w:id="2169">
          <w:tblGrid>
            <w:gridCol w:w="3595"/>
            <w:gridCol w:w="4695"/>
            <w:gridCol w:w="352"/>
          </w:tblGrid>
        </w:tblGridChange>
      </w:tblGrid>
      <w:tr w:rsidR="004A064D" w:rsidRPr="00302058" w14:paraId="0F908C39" w14:textId="77777777" w:rsidTr="00F16445">
        <w:trPr>
          <w:ins w:id="2170" w:author="OLTRE" w:date="2024-05-21T20:17:00Z"/>
        </w:trPr>
        <w:tc>
          <w:tcPr>
            <w:tcW w:w="3595" w:type="dxa"/>
            <w:shd w:val="clear" w:color="auto" w:fill="6B94D1"/>
            <w:vAlign w:val="center"/>
          </w:tcPr>
          <w:moveToRangeEnd w:id="2165"/>
          <w:p w14:paraId="39B0AE61" w14:textId="77777777" w:rsidR="004A064D" w:rsidRPr="00302058" w:rsidRDefault="004A064D" w:rsidP="00F16445">
            <w:pPr>
              <w:rPr>
                <w:ins w:id="2171" w:author="OLTRE" w:date="2024-05-21T20:17:00Z"/>
                <w:rFonts w:ascii="Palatino Linotype" w:hAnsi="Palatino Linotype"/>
                <w:b/>
                <w:sz w:val="20"/>
                <w:szCs w:val="20"/>
              </w:rPr>
            </w:pPr>
            <w:ins w:id="2172" w:author="OLTRE" w:date="2024-05-21T20:17:00Z">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ins>
          </w:p>
        </w:tc>
        <w:tc>
          <w:tcPr>
            <w:tcW w:w="5047" w:type="dxa"/>
          </w:tcPr>
          <w:p w14:paraId="4A1E82E6" w14:textId="77777777" w:rsidR="004A064D" w:rsidRPr="00302058" w:rsidRDefault="004A064D" w:rsidP="00F16445">
            <w:pPr>
              <w:rPr>
                <w:ins w:id="2173" w:author="OLTRE" w:date="2024-05-21T20:17:00Z"/>
                <w:rFonts w:ascii="Palatino Linotype" w:hAnsi="Palatino Linotype"/>
                <w:b/>
                <w:sz w:val="20"/>
                <w:szCs w:val="20"/>
              </w:rPr>
            </w:pPr>
            <w:ins w:id="2174" w:author="OLTRE" w:date="2024-05-21T20:17:00Z">
              <w:r w:rsidRPr="00302058">
                <w:rPr>
                  <w:rFonts w:ascii="Palatino Linotype" w:hAnsi="Palatino Linotype"/>
                  <w:b/>
                  <w:sz w:val="20"/>
                  <w:szCs w:val="20"/>
                </w:rPr>
                <w:t>IDR 40,000,000,000,-</w:t>
              </w:r>
            </w:ins>
          </w:p>
        </w:tc>
      </w:tr>
      <w:tr w:rsidR="004A064D" w:rsidRPr="00302058" w14:paraId="556D4ECD" w14:textId="77777777" w:rsidTr="00F16445">
        <w:trPr>
          <w:ins w:id="2175" w:author="OLTRE" w:date="2024-05-21T20:17:00Z"/>
        </w:trPr>
        <w:tc>
          <w:tcPr>
            <w:tcW w:w="3595" w:type="dxa"/>
            <w:shd w:val="clear" w:color="auto" w:fill="6B94D1"/>
            <w:vAlign w:val="center"/>
          </w:tcPr>
          <w:p w14:paraId="376011F1" w14:textId="77777777" w:rsidR="004A064D" w:rsidRPr="00302058" w:rsidRDefault="004A064D" w:rsidP="00F16445">
            <w:pPr>
              <w:rPr>
                <w:ins w:id="2176" w:author="OLTRE" w:date="2024-05-21T20:17:00Z"/>
                <w:rFonts w:ascii="Palatino Linotype" w:hAnsi="Palatino Linotype"/>
                <w:b/>
                <w:sz w:val="20"/>
                <w:szCs w:val="20"/>
              </w:rPr>
            </w:pPr>
            <w:ins w:id="2177" w:author="OLTRE" w:date="2024-05-21T20:17:00Z">
              <w:r w:rsidRPr="00302058">
                <w:rPr>
                  <w:rFonts w:ascii="Palatino Linotype" w:hAnsi="Palatino Linotype"/>
                  <w:b/>
                  <w:sz w:val="20"/>
                  <w:szCs w:val="20"/>
                </w:rPr>
                <w:t>SUBSCRIBED AND PAID-UP CAPITAL/ MODAL DITEMPATKAN DAN DISETOR</w:t>
              </w:r>
            </w:ins>
          </w:p>
        </w:tc>
        <w:tc>
          <w:tcPr>
            <w:tcW w:w="5047" w:type="dxa"/>
          </w:tcPr>
          <w:p w14:paraId="7B9D1CF8" w14:textId="77777777" w:rsidR="004A064D" w:rsidRPr="00302058" w:rsidRDefault="004A064D" w:rsidP="00F16445">
            <w:pPr>
              <w:rPr>
                <w:ins w:id="2178" w:author="OLTRE" w:date="2024-05-21T20:17:00Z"/>
                <w:rFonts w:ascii="Palatino Linotype" w:hAnsi="Palatino Linotype"/>
                <w:b/>
                <w:sz w:val="20"/>
                <w:szCs w:val="20"/>
              </w:rPr>
            </w:pPr>
            <w:ins w:id="2179" w:author="OLTRE" w:date="2024-05-21T20:17:00Z">
              <w:r w:rsidRPr="00302058">
                <w:rPr>
                  <w:rFonts w:ascii="Palatino Linotype" w:hAnsi="Palatino Linotype"/>
                  <w:b/>
                  <w:sz w:val="20"/>
                  <w:szCs w:val="20"/>
                </w:rPr>
                <w:t>IDR 20,703,958,000,-</w:t>
              </w:r>
            </w:ins>
          </w:p>
        </w:tc>
      </w:tr>
      <w:tr w:rsidR="004A064D" w:rsidRPr="00302058" w14:paraId="5848861F" w14:textId="77777777" w:rsidTr="00F16445">
        <w:tblPrEx>
          <w:tblW w:w="8642" w:type="dxa"/>
          <w:tblPrExChange w:id="2180" w:author="OLTRE" w:date="2024-05-21T20:17:00Z">
            <w:tblPrEx>
              <w:tblW w:w="0" w:type="auto"/>
            </w:tblPrEx>
          </w:tblPrExChange>
        </w:tblPrEx>
        <w:trPr>
          <w:trPrChange w:id="2181" w:author="OLTRE" w:date="2024-05-21T20:17:00Z">
            <w:trPr>
              <w:gridAfter w:val="0"/>
            </w:trPr>
          </w:trPrChange>
        </w:trPr>
        <w:tc>
          <w:tcPr>
            <w:tcW w:w="3595" w:type="dxa"/>
            <w:shd w:val="clear" w:color="auto" w:fill="6B94D1"/>
            <w:tcPrChange w:id="2182" w:author="OLTRE" w:date="2024-05-21T20:17:00Z">
              <w:tcPr>
                <w:tcW w:w="3595" w:type="dxa"/>
              </w:tcPr>
            </w:tcPrChange>
          </w:tcPr>
          <w:p w14:paraId="5D75004A"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Number of Shares/</w:t>
            </w:r>
            <w:r w:rsidRPr="00302058">
              <w:rPr>
                <w:rFonts w:ascii="Palatino Linotype" w:hAnsi="Palatino Linotype"/>
                <w:b/>
                <w:sz w:val="20"/>
                <w:szCs w:val="20"/>
              </w:rPr>
              <w:br/>
              <w:t>Jumlah Saham</w:t>
            </w:r>
          </w:p>
          <w:p w14:paraId="6C98ED59" w14:textId="77777777" w:rsidR="004A064D" w:rsidRPr="00302058" w:rsidRDefault="004A064D" w:rsidP="00F16445">
            <w:pPr>
              <w:rPr>
                <w:rFonts w:ascii="Palatino Linotype" w:hAnsi="Palatino Linotype"/>
                <w:b/>
                <w:sz w:val="20"/>
                <w:szCs w:val="20"/>
              </w:rPr>
            </w:pPr>
          </w:p>
        </w:tc>
        <w:tc>
          <w:tcPr>
            <w:tcW w:w="5047" w:type="dxa"/>
            <w:tcPrChange w:id="2183" w:author="OLTRE" w:date="2024-05-21T20:17:00Z">
              <w:tcPr>
                <w:tcW w:w="4695" w:type="dxa"/>
              </w:tcPr>
            </w:tcPrChange>
          </w:tcPr>
          <w:p w14:paraId="41D660B3"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1,369,102 shares/saham</w:t>
            </w:r>
          </w:p>
        </w:tc>
      </w:tr>
    </w:tbl>
    <w:p w14:paraId="714E3DF5" w14:textId="77777777" w:rsidR="004A064D" w:rsidRPr="00302058" w:rsidRDefault="004A064D" w:rsidP="004A064D">
      <w:pPr>
        <w:rPr>
          <w:rFonts w:ascii="Palatino Linotype" w:hAnsi="Palatino Linotype"/>
          <w:b/>
          <w:sz w:val="20"/>
          <w:szCs w:val="20"/>
        </w:rPr>
      </w:pPr>
    </w:p>
    <w:tbl>
      <w:tblPr>
        <w:tblW w:w="8709" w:type="dxa"/>
        <w:tblInd w:w="-5" w:type="dxa"/>
        <w:tblLook w:val="04A0" w:firstRow="1" w:lastRow="0" w:firstColumn="1" w:lastColumn="0" w:noHBand="0" w:noVBand="1"/>
      </w:tblPr>
      <w:tblGrid>
        <w:gridCol w:w="1814"/>
        <w:gridCol w:w="1037"/>
        <w:gridCol w:w="1530"/>
        <w:gridCol w:w="1440"/>
        <w:gridCol w:w="1530"/>
        <w:gridCol w:w="2160"/>
        <w:tblGridChange w:id="2184">
          <w:tblGrid>
            <w:gridCol w:w="1814"/>
            <w:gridCol w:w="1037"/>
            <w:gridCol w:w="1530"/>
            <w:gridCol w:w="1440"/>
            <w:gridCol w:w="1530"/>
            <w:gridCol w:w="2160"/>
          </w:tblGrid>
        </w:tblGridChange>
      </w:tblGrid>
      <w:tr w:rsidR="00C336D5" w:rsidRPr="00302058" w14:paraId="3D722525" w14:textId="77777777" w:rsidTr="007B2799">
        <w:trPr>
          <w:trHeight w:val="315"/>
        </w:trPr>
        <w:tc>
          <w:tcPr>
            <w:tcW w:w="1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BD304" w14:textId="77777777" w:rsidR="004A064D" w:rsidRPr="00302058" w:rsidRDefault="004A064D" w:rsidP="00F16445">
            <w:pPr>
              <w:jc w:val="center"/>
              <w:rPr>
                <w:rFonts w:ascii="Palatino Linotype" w:hAnsi="Palatino Linotype"/>
                <w:b/>
                <w:sz w:val="20"/>
                <w:rPrChange w:id="2185" w:author="OLTRE" w:date="2024-05-21T20:17:00Z">
                  <w:rPr>
                    <w:rFonts w:ascii="Calibri" w:hAnsi="Calibri"/>
                    <w:b/>
                    <w:color w:val="000000"/>
                    <w:lang w:val="en-US"/>
                  </w:rPr>
                </w:rPrChange>
              </w:rPr>
            </w:pPr>
            <w:r w:rsidRPr="00302058">
              <w:rPr>
                <w:rFonts w:ascii="Palatino Linotype" w:hAnsi="Palatino Linotype"/>
                <w:b/>
                <w:sz w:val="20"/>
                <w:rPrChange w:id="2186" w:author="OLTRE" w:date="2024-05-21T20:17:00Z">
                  <w:rPr>
                    <w:rFonts w:ascii="Calibri" w:hAnsi="Calibri"/>
                    <w:b/>
                    <w:color w:val="000000"/>
                    <w:lang w:val="en-US"/>
                  </w:rPr>
                </w:rPrChange>
              </w:rPr>
              <w:t>Shareholder/</w:t>
            </w:r>
            <w:r w:rsidRPr="00302058">
              <w:rPr>
                <w:rFonts w:ascii="Palatino Linotype" w:hAnsi="Palatino Linotype"/>
                <w:b/>
                <w:sz w:val="20"/>
                <w:rPrChange w:id="2187" w:author="OLTRE" w:date="2024-05-21T20:17:00Z">
                  <w:rPr>
                    <w:rFonts w:ascii="Calibri" w:hAnsi="Calibri"/>
                    <w:b/>
                    <w:color w:val="000000"/>
                    <w:lang w:val="en-US"/>
                  </w:rPr>
                </w:rPrChange>
              </w:rPr>
              <w:br/>
              <w:t>Pemegang Saham</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17CB39C4" w14:textId="3825C88C" w:rsidR="004A064D" w:rsidRPr="00302058" w:rsidRDefault="00F3127B" w:rsidP="00F16445">
            <w:pPr>
              <w:jc w:val="center"/>
              <w:rPr>
                <w:rFonts w:ascii="Palatino Linotype" w:hAnsi="Palatino Linotype"/>
                <w:b/>
                <w:sz w:val="20"/>
                <w:rPrChange w:id="2188" w:author="OLTRE" w:date="2024-05-21T20:17:00Z">
                  <w:rPr>
                    <w:rFonts w:ascii="Calibri" w:hAnsi="Calibri"/>
                    <w:b/>
                    <w:color w:val="000000"/>
                    <w:lang w:val="en-US"/>
                  </w:rPr>
                </w:rPrChange>
              </w:rPr>
            </w:pPr>
            <w:del w:id="2189" w:author="OLTRE" w:date="2024-05-21T20:17:00Z">
              <w:r w:rsidRPr="00F3127B">
                <w:rPr>
                  <w:rFonts w:ascii="Calibri" w:eastAsia="Times New Roman" w:hAnsi="Calibri" w:cs="Calibri"/>
                  <w:b/>
                  <w:bCs/>
                  <w:color w:val="000000"/>
                  <w:lang w:val="en-US"/>
                </w:rPr>
                <w:delText>Cla</w:delText>
              </w:r>
              <w:r w:rsidR="00980D65">
                <w:rPr>
                  <w:rFonts w:ascii="Calibri" w:eastAsia="Times New Roman" w:hAnsi="Calibri" w:cs="Calibri"/>
                  <w:b/>
                  <w:bCs/>
                  <w:color w:val="000000"/>
                  <w:lang w:val="en-US"/>
                </w:rPr>
                <w:br/>
              </w:r>
              <w:r w:rsidRPr="00F3127B">
                <w:rPr>
                  <w:rFonts w:ascii="Calibri" w:eastAsia="Times New Roman" w:hAnsi="Calibri" w:cs="Calibri"/>
                  <w:b/>
                  <w:bCs/>
                  <w:color w:val="000000"/>
                  <w:lang w:val="en-US"/>
                </w:rPr>
                <w:delText>ss</w:delText>
              </w:r>
              <w:r>
                <w:rPr>
                  <w:rFonts w:ascii="Calibri" w:eastAsia="Times New Roman" w:hAnsi="Calibri" w:cs="Calibri"/>
                  <w:b/>
                  <w:bCs/>
                  <w:color w:val="000000"/>
                  <w:lang w:val="en-US"/>
                </w:rPr>
                <w:delText>/</w:delText>
              </w:r>
              <w:r>
                <w:rPr>
                  <w:rFonts w:ascii="Calibri" w:eastAsia="Times New Roman" w:hAnsi="Calibri" w:cs="Calibri"/>
                  <w:b/>
                  <w:bCs/>
                  <w:color w:val="000000"/>
                  <w:lang w:val="en-US"/>
                </w:rPr>
                <w:br/>
                <w:delText>Ke</w:delText>
              </w:r>
              <w:r w:rsidR="00980D65">
                <w:rPr>
                  <w:rFonts w:ascii="Calibri" w:eastAsia="Times New Roman" w:hAnsi="Calibri" w:cs="Calibri"/>
                  <w:b/>
                  <w:bCs/>
                  <w:color w:val="000000"/>
                  <w:lang w:val="en-US"/>
                </w:rPr>
                <w:br/>
              </w:r>
              <w:r>
                <w:rPr>
                  <w:rFonts w:ascii="Calibri" w:eastAsia="Times New Roman" w:hAnsi="Calibri" w:cs="Calibri"/>
                  <w:b/>
                  <w:bCs/>
                  <w:color w:val="000000"/>
                  <w:lang w:val="en-US"/>
                </w:rPr>
                <w:delText>las</w:delText>
              </w:r>
            </w:del>
            <w:ins w:id="2190" w:author="OLTRE" w:date="2024-05-21T20:17:00Z">
              <w:r w:rsidR="004A064D" w:rsidRPr="00302058">
                <w:rPr>
                  <w:rFonts w:ascii="Palatino Linotype" w:hAnsi="Palatino Linotype"/>
                  <w:b/>
                  <w:sz w:val="20"/>
                  <w:szCs w:val="20"/>
                </w:rPr>
                <w:t>Class/</w:t>
              </w:r>
              <w:r w:rsidR="004A064D" w:rsidRPr="00302058">
                <w:rPr>
                  <w:rFonts w:ascii="Palatino Linotype" w:hAnsi="Palatino Linotype"/>
                  <w:b/>
                  <w:sz w:val="20"/>
                  <w:szCs w:val="20"/>
                </w:rPr>
                <w:br/>
                <w:t>Kelas</w:t>
              </w:r>
            </w:ins>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6A73CA99" w14:textId="77777777" w:rsidR="004A064D" w:rsidRPr="00302058" w:rsidRDefault="004A064D" w:rsidP="00F16445">
            <w:pPr>
              <w:jc w:val="center"/>
              <w:rPr>
                <w:rFonts w:ascii="Palatino Linotype" w:hAnsi="Palatino Linotype"/>
                <w:b/>
                <w:sz w:val="20"/>
                <w:rPrChange w:id="2191" w:author="OLTRE" w:date="2024-05-21T20:17:00Z">
                  <w:rPr>
                    <w:rFonts w:ascii="Calibri" w:hAnsi="Calibri"/>
                    <w:b/>
                    <w:color w:val="000000"/>
                    <w:lang w:val="en-US"/>
                  </w:rPr>
                </w:rPrChange>
              </w:rPr>
            </w:pPr>
            <w:r w:rsidRPr="00302058">
              <w:rPr>
                <w:rFonts w:ascii="Palatino Linotype" w:hAnsi="Palatino Linotype"/>
                <w:b/>
                <w:sz w:val="20"/>
                <w:rPrChange w:id="2192" w:author="OLTRE" w:date="2024-05-21T20:17:00Z">
                  <w:rPr>
                    <w:rFonts w:ascii="Calibri" w:hAnsi="Calibri"/>
                    <w:b/>
                    <w:color w:val="000000"/>
                    <w:lang w:val="en-US"/>
                  </w:rPr>
                </w:rPrChange>
              </w:rPr>
              <w:t xml:space="preserve">Number of Shares/ </w:t>
            </w:r>
            <w:r w:rsidRPr="00302058">
              <w:rPr>
                <w:rFonts w:ascii="Palatino Linotype" w:hAnsi="Palatino Linotype"/>
                <w:b/>
                <w:sz w:val="20"/>
                <w:rPrChange w:id="2193" w:author="OLTRE" w:date="2024-05-21T20:17:00Z">
                  <w:rPr>
                    <w:rFonts w:ascii="Calibri" w:hAnsi="Calibri"/>
                    <w:b/>
                    <w:color w:val="000000"/>
                    <w:lang w:val="en-US"/>
                  </w:rPr>
                </w:rPrChange>
              </w:rPr>
              <w:br/>
              <w:t>Kepemilikan Saham</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14:paraId="77304AD6" w14:textId="77777777" w:rsidR="004A064D" w:rsidRPr="00302058" w:rsidRDefault="004A064D" w:rsidP="00F16445">
            <w:pPr>
              <w:jc w:val="center"/>
              <w:rPr>
                <w:rFonts w:ascii="Palatino Linotype" w:hAnsi="Palatino Linotype"/>
                <w:b/>
                <w:sz w:val="20"/>
                <w:rPrChange w:id="2194" w:author="OLTRE" w:date="2024-05-21T20:17:00Z">
                  <w:rPr>
                    <w:rFonts w:ascii="Calibri" w:hAnsi="Calibri"/>
                    <w:b/>
                    <w:color w:val="000000"/>
                    <w:lang w:val="en-US"/>
                  </w:rPr>
                </w:rPrChange>
              </w:rPr>
            </w:pPr>
            <w:r w:rsidRPr="00302058">
              <w:rPr>
                <w:rFonts w:ascii="Palatino Linotype" w:hAnsi="Palatino Linotype"/>
                <w:b/>
                <w:sz w:val="20"/>
                <w:rPrChange w:id="2195" w:author="OLTRE" w:date="2024-05-21T20:17:00Z">
                  <w:rPr>
                    <w:rFonts w:ascii="Calibri" w:hAnsi="Calibri"/>
                    <w:b/>
                    <w:color w:val="000000"/>
                    <w:lang w:val="en-US"/>
                  </w:rPr>
                </w:rPrChange>
              </w:rPr>
              <w:t>Percentage/</w:t>
            </w:r>
            <w:r w:rsidRPr="00302058">
              <w:rPr>
                <w:rFonts w:ascii="Palatino Linotype" w:hAnsi="Palatino Linotype"/>
                <w:b/>
                <w:sz w:val="20"/>
                <w:rPrChange w:id="2196" w:author="OLTRE" w:date="2024-05-21T20:17:00Z">
                  <w:rPr>
                    <w:rFonts w:ascii="Calibri" w:hAnsi="Calibri"/>
                    <w:b/>
                    <w:color w:val="000000"/>
                    <w:lang w:val="en-US"/>
                  </w:rPr>
                </w:rPrChange>
              </w:rPr>
              <w:br/>
              <w:t>Persentase</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12B3EC3B" w14:textId="77777777" w:rsidR="004A064D" w:rsidRPr="00302058" w:rsidRDefault="004A064D" w:rsidP="00F16445">
            <w:pPr>
              <w:jc w:val="center"/>
              <w:rPr>
                <w:rFonts w:ascii="Palatino Linotype" w:hAnsi="Palatino Linotype"/>
                <w:b/>
                <w:sz w:val="20"/>
                <w:rPrChange w:id="2197" w:author="OLTRE" w:date="2024-05-21T20:17:00Z">
                  <w:rPr>
                    <w:rFonts w:ascii="Calibri" w:hAnsi="Calibri"/>
                    <w:b/>
                    <w:color w:val="000000"/>
                    <w:lang w:val="en-US"/>
                  </w:rPr>
                </w:rPrChange>
              </w:rPr>
            </w:pPr>
            <w:r w:rsidRPr="00302058">
              <w:rPr>
                <w:rFonts w:ascii="Palatino Linotype" w:hAnsi="Palatino Linotype"/>
                <w:b/>
                <w:sz w:val="20"/>
                <w:rPrChange w:id="2198" w:author="OLTRE" w:date="2024-05-21T20:17:00Z">
                  <w:rPr>
                    <w:rFonts w:ascii="Calibri" w:hAnsi="Calibri"/>
                    <w:b/>
                    <w:color w:val="000000"/>
                    <w:lang w:val="en-US"/>
                  </w:rPr>
                </w:rPrChange>
              </w:rPr>
              <w:t>Nominal per Shares/ Nominal per Saham</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1B7A49E9" w14:textId="77777777" w:rsidR="004A064D" w:rsidRPr="00302058" w:rsidRDefault="004A064D" w:rsidP="00F16445">
            <w:pPr>
              <w:jc w:val="center"/>
              <w:rPr>
                <w:rFonts w:ascii="Palatino Linotype" w:hAnsi="Palatino Linotype"/>
                <w:b/>
                <w:sz w:val="20"/>
                <w:rPrChange w:id="2199" w:author="OLTRE" w:date="2024-05-21T20:17:00Z">
                  <w:rPr>
                    <w:rFonts w:ascii="Calibri" w:hAnsi="Calibri"/>
                    <w:b/>
                    <w:color w:val="000000"/>
                    <w:lang w:val="en-US"/>
                  </w:rPr>
                </w:rPrChange>
              </w:rPr>
            </w:pPr>
            <w:r w:rsidRPr="00302058">
              <w:rPr>
                <w:rFonts w:ascii="Palatino Linotype" w:hAnsi="Palatino Linotype"/>
                <w:b/>
                <w:sz w:val="20"/>
                <w:rPrChange w:id="2200" w:author="OLTRE" w:date="2024-05-21T20:17:00Z">
                  <w:rPr>
                    <w:rFonts w:ascii="Calibri" w:hAnsi="Calibri"/>
                    <w:b/>
                    <w:color w:val="000000"/>
                    <w:lang w:val="en-US"/>
                  </w:rPr>
                </w:rPrChange>
              </w:rPr>
              <w:t xml:space="preserve">Investment Amount/ </w:t>
            </w:r>
            <w:r w:rsidRPr="00302058">
              <w:rPr>
                <w:rFonts w:ascii="Palatino Linotype" w:hAnsi="Palatino Linotype"/>
                <w:b/>
                <w:sz w:val="20"/>
                <w:rPrChange w:id="2201" w:author="OLTRE" w:date="2024-05-21T20:17:00Z">
                  <w:rPr>
                    <w:rFonts w:ascii="Calibri" w:hAnsi="Calibri"/>
                    <w:b/>
                    <w:color w:val="000000"/>
                    <w:lang w:val="en-US"/>
                  </w:rPr>
                </w:rPrChange>
              </w:rPr>
              <w:br/>
              <w:t>Nilai Investasi</w:t>
            </w:r>
          </w:p>
        </w:tc>
      </w:tr>
      <w:tr w:rsidR="00C336D5" w:rsidRPr="00302058" w14:paraId="0E4ADCE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5F07CA71" w14:textId="77777777" w:rsidR="004A064D" w:rsidRPr="00302058" w:rsidRDefault="004A064D" w:rsidP="00F16445">
            <w:pPr>
              <w:rPr>
                <w:rFonts w:ascii="Palatino Linotype" w:hAnsi="Palatino Linotype"/>
                <w:sz w:val="20"/>
                <w:rPrChange w:id="2202" w:author="OLTRE" w:date="2024-05-21T20:17:00Z">
                  <w:rPr>
                    <w:rFonts w:ascii="Calibri" w:hAnsi="Calibri"/>
                    <w:color w:val="000000"/>
                    <w:lang w:val="en-US"/>
                  </w:rPr>
                </w:rPrChange>
              </w:rPr>
            </w:pPr>
            <w:r w:rsidRPr="00302058">
              <w:rPr>
                <w:rFonts w:ascii="Palatino Linotype" w:hAnsi="Palatino Linotype"/>
                <w:sz w:val="20"/>
                <w:rPrChange w:id="2203" w:author="OLTRE" w:date="2024-05-21T20:17:00Z">
                  <w:rPr>
                    <w:rFonts w:ascii="Calibri" w:hAnsi="Calibri"/>
                    <w:color w:val="000000"/>
                    <w:lang w:val="en-US"/>
                  </w:rPr>
                </w:rPrChange>
              </w:rPr>
              <w:t>Tiang Vichi Lestari</w:t>
            </w:r>
          </w:p>
        </w:tc>
        <w:tc>
          <w:tcPr>
            <w:tcW w:w="764" w:type="dxa"/>
            <w:tcBorders>
              <w:top w:val="nil"/>
              <w:left w:val="nil"/>
              <w:bottom w:val="single" w:sz="4" w:space="0" w:color="auto"/>
              <w:right w:val="single" w:sz="4" w:space="0" w:color="auto"/>
            </w:tcBorders>
            <w:shd w:val="clear" w:color="auto" w:fill="auto"/>
            <w:noWrap/>
            <w:vAlign w:val="center"/>
            <w:hideMark/>
          </w:tcPr>
          <w:p w14:paraId="48EE2E43" w14:textId="77777777" w:rsidR="004A064D" w:rsidRPr="00302058" w:rsidRDefault="004A064D" w:rsidP="00F16445">
            <w:pPr>
              <w:jc w:val="center"/>
              <w:rPr>
                <w:rFonts w:ascii="Palatino Linotype" w:hAnsi="Palatino Linotype"/>
                <w:sz w:val="20"/>
                <w:rPrChange w:id="2204" w:author="OLTRE" w:date="2024-05-21T20:17:00Z">
                  <w:rPr>
                    <w:rFonts w:ascii="Calibri" w:hAnsi="Calibri"/>
                    <w:color w:val="000000"/>
                    <w:lang w:val="en-US"/>
                  </w:rPr>
                </w:rPrChange>
              </w:rPr>
            </w:pPr>
            <w:r w:rsidRPr="00302058">
              <w:rPr>
                <w:rFonts w:ascii="Palatino Linotype" w:hAnsi="Palatino Linotype"/>
                <w:sz w:val="20"/>
                <w:rPrChange w:id="2205" w:author="OLTRE" w:date="2024-05-21T20:17:00Z">
                  <w:rPr>
                    <w:rFonts w:ascii="Calibri" w:hAnsi="Calibri"/>
                    <w:color w:val="000000"/>
                    <w:lang w:val="en-US"/>
                  </w:rPr>
                </w:rPrChange>
              </w:rPr>
              <w:t>A</w:t>
            </w:r>
          </w:p>
        </w:tc>
        <w:tc>
          <w:tcPr>
            <w:tcW w:w="1417" w:type="dxa"/>
            <w:tcBorders>
              <w:top w:val="nil"/>
              <w:left w:val="nil"/>
              <w:bottom w:val="single" w:sz="4" w:space="0" w:color="auto"/>
              <w:right w:val="single" w:sz="4" w:space="0" w:color="auto"/>
            </w:tcBorders>
            <w:shd w:val="clear" w:color="auto" w:fill="auto"/>
            <w:noWrap/>
            <w:vAlign w:val="center"/>
            <w:hideMark/>
          </w:tcPr>
          <w:p w14:paraId="747198AD" w14:textId="1C8B805F" w:rsidR="004A064D" w:rsidRPr="00302058" w:rsidRDefault="006A253E" w:rsidP="00F16445">
            <w:pPr>
              <w:jc w:val="center"/>
              <w:rPr>
                <w:rFonts w:ascii="Palatino Linotype" w:hAnsi="Palatino Linotype"/>
                <w:sz w:val="20"/>
                <w:rPrChange w:id="2206" w:author="OLTRE" w:date="2024-05-21T20:17:00Z">
                  <w:rPr>
                    <w:rFonts w:ascii="Calibri" w:hAnsi="Calibri"/>
                    <w:color w:val="000000"/>
                    <w:lang w:val="en-US"/>
                  </w:rPr>
                </w:rPrChange>
              </w:rPr>
            </w:pPr>
            <w:del w:id="2207" w:author="OLTRE" w:date="2024-05-21T20:17:00Z">
              <w:r>
                <w:rPr>
                  <w:rFonts w:ascii="Calibri" w:eastAsia="Times New Roman" w:hAnsi="Calibri" w:cs="Calibri"/>
                  <w:color w:val="000000"/>
                  <w:lang w:val="en-US"/>
                </w:rPr>
                <w:delText>475</w:delText>
              </w:r>
            </w:del>
            <w:ins w:id="2208" w:author="OLTRE" w:date="2024-05-21T20:17:00Z">
              <w:r w:rsidR="007B2799" w:rsidRPr="00302058">
                <w:rPr>
                  <w:rFonts w:ascii="Palatino Linotype" w:hAnsi="Palatino Linotype"/>
                  <w:bCs/>
                  <w:sz w:val="20"/>
                  <w:szCs w:val="20"/>
                </w:rPr>
                <w:t>500</w:t>
              </w:r>
            </w:ins>
            <w:r w:rsidR="004A064D" w:rsidRPr="00302058">
              <w:rPr>
                <w:rFonts w:ascii="Palatino Linotype" w:hAnsi="Palatino Linotype"/>
                <w:sz w:val="20"/>
                <w:rPrChange w:id="2209" w:author="OLTRE" w:date="2024-05-21T20:17:00Z">
                  <w:rPr>
                    <w:rFonts w:ascii="Calibri" w:hAnsi="Calibri"/>
                    <w:color w:val="000000"/>
                    <w:lang w:val="en-US"/>
                  </w:rPr>
                </w:rPrChange>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4FB2AF8" w14:textId="2EC88A5D" w:rsidR="004A064D" w:rsidRPr="00302058" w:rsidRDefault="006A253E" w:rsidP="00F16445">
            <w:pPr>
              <w:jc w:val="right"/>
              <w:rPr>
                <w:rFonts w:ascii="Palatino Linotype" w:hAnsi="Palatino Linotype"/>
                <w:sz w:val="20"/>
                <w:rPrChange w:id="2210" w:author="OLTRE" w:date="2024-05-21T20:17:00Z">
                  <w:rPr>
                    <w:rFonts w:ascii="Calibri" w:hAnsi="Calibri"/>
                    <w:color w:val="000000"/>
                    <w:lang w:val="en-US"/>
                  </w:rPr>
                </w:rPrChange>
              </w:rPr>
            </w:pPr>
            <w:del w:id="2211" w:author="OLTRE" w:date="2024-05-21T20:17:00Z">
              <w:r>
                <w:rPr>
                  <w:rFonts w:ascii="Calibri" w:eastAsia="Times New Roman" w:hAnsi="Calibri" w:cs="Calibri"/>
                  <w:color w:val="000000"/>
                  <w:lang w:val="en-US"/>
                </w:rPr>
                <w:delText>34.69</w:delText>
              </w:r>
            </w:del>
            <w:ins w:id="2212" w:author="OLTRE" w:date="2024-05-21T20:17:00Z">
              <w:r w:rsidR="004A064D" w:rsidRPr="00302058">
                <w:rPr>
                  <w:rFonts w:ascii="Palatino Linotype" w:hAnsi="Palatino Linotype"/>
                  <w:bCs/>
                  <w:sz w:val="20"/>
                  <w:szCs w:val="20"/>
                </w:rPr>
                <w:t>3</w:t>
              </w:r>
              <w:r w:rsidR="007B2799" w:rsidRPr="00302058">
                <w:rPr>
                  <w:rFonts w:ascii="Palatino Linotype" w:hAnsi="Palatino Linotype"/>
                  <w:bCs/>
                  <w:sz w:val="20"/>
                  <w:szCs w:val="20"/>
                </w:rPr>
                <w:t>6</w:t>
              </w:r>
              <w:r w:rsidR="004A064D" w:rsidRPr="00302058">
                <w:rPr>
                  <w:rFonts w:ascii="Palatino Linotype" w:hAnsi="Palatino Linotype"/>
                  <w:bCs/>
                  <w:sz w:val="20"/>
                  <w:szCs w:val="20"/>
                </w:rPr>
                <w:t>.</w:t>
              </w:r>
              <w:r w:rsidR="007B2799" w:rsidRPr="00302058">
                <w:rPr>
                  <w:rFonts w:ascii="Palatino Linotype" w:hAnsi="Palatino Linotype"/>
                  <w:bCs/>
                  <w:sz w:val="20"/>
                  <w:szCs w:val="20"/>
                </w:rPr>
                <w:t>52</w:t>
              </w:r>
            </w:ins>
            <w:r w:rsidR="004A064D" w:rsidRPr="00302058">
              <w:rPr>
                <w:rFonts w:ascii="Palatino Linotype" w:hAnsi="Palatino Linotype"/>
                <w:sz w:val="20"/>
                <w:rPrChange w:id="2213" w:author="OLTRE" w:date="2024-05-21T20:17:00Z">
                  <w:rPr>
                    <w:rFonts w:ascii="Calibri" w:hAnsi="Calibri"/>
                    <w:color w:val="000000"/>
                    <w:lang w:val="en-US"/>
                  </w:rPr>
                </w:rPrChange>
              </w:rPr>
              <w:t>%</w:t>
            </w:r>
          </w:p>
        </w:tc>
        <w:tc>
          <w:tcPr>
            <w:tcW w:w="1530" w:type="dxa"/>
            <w:tcBorders>
              <w:top w:val="nil"/>
              <w:left w:val="nil"/>
              <w:bottom w:val="single" w:sz="4" w:space="0" w:color="auto"/>
              <w:right w:val="single" w:sz="4" w:space="0" w:color="auto"/>
            </w:tcBorders>
            <w:shd w:val="clear" w:color="auto" w:fill="auto"/>
            <w:noWrap/>
            <w:vAlign w:val="center"/>
            <w:hideMark/>
          </w:tcPr>
          <w:p w14:paraId="72AC4B2D" w14:textId="77777777" w:rsidR="004A064D" w:rsidRPr="00302058" w:rsidRDefault="004A064D" w:rsidP="00F16445">
            <w:pPr>
              <w:rPr>
                <w:rFonts w:ascii="Palatino Linotype" w:hAnsi="Palatino Linotype"/>
                <w:sz w:val="20"/>
                <w:rPrChange w:id="2214" w:author="OLTRE" w:date="2024-05-21T20:17:00Z">
                  <w:rPr>
                    <w:rFonts w:ascii="Calibri" w:hAnsi="Calibri"/>
                    <w:color w:val="000000"/>
                    <w:lang w:val="en-US"/>
                  </w:rPr>
                </w:rPrChange>
              </w:rPr>
            </w:pPr>
            <w:r w:rsidRPr="00302058">
              <w:rPr>
                <w:rFonts w:ascii="Palatino Linotype" w:hAnsi="Palatino Linotype"/>
                <w:sz w:val="20"/>
                <w:rPrChange w:id="2215" w:author="OLTRE" w:date="2024-05-21T20:17:00Z">
                  <w:rPr>
                    <w:rFonts w:ascii="Calibri" w:hAnsi="Calibri"/>
                    <w:color w:val="000000"/>
                    <w:lang w:val="en-US"/>
                  </w:rPr>
                </w:rPrChange>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6CCEA71" w14:textId="5E70E10F" w:rsidR="004A064D" w:rsidRPr="00302058" w:rsidRDefault="004A064D" w:rsidP="00F16445">
            <w:pPr>
              <w:rPr>
                <w:rFonts w:ascii="Palatino Linotype" w:hAnsi="Palatino Linotype"/>
                <w:sz w:val="20"/>
                <w:rPrChange w:id="2216" w:author="OLTRE" w:date="2024-05-21T20:17:00Z">
                  <w:rPr>
                    <w:rFonts w:ascii="Calibri" w:hAnsi="Calibri"/>
                    <w:color w:val="000000"/>
                    <w:lang w:val="en-US"/>
                  </w:rPr>
                </w:rPrChange>
              </w:rPr>
            </w:pPr>
            <w:r w:rsidRPr="00302058">
              <w:rPr>
                <w:rFonts w:ascii="Palatino Linotype" w:hAnsi="Palatino Linotype"/>
                <w:sz w:val="20"/>
                <w:rPrChange w:id="2217" w:author="OLTRE" w:date="2024-05-21T20:17:00Z">
                  <w:rPr>
                    <w:rFonts w:ascii="Calibri" w:hAnsi="Calibri"/>
                    <w:color w:val="000000"/>
                    <w:lang w:val="en-US"/>
                  </w:rPr>
                </w:rPrChange>
              </w:rPr>
              <w:t xml:space="preserve">IDR </w:t>
            </w:r>
            <w:del w:id="2218" w:author="OLTRE" w:date="2024-05-21T20:17:00Z">
              <w:r w:rsidR="006A253E">
                <w:rPr>
                  <w:rFonts w:ascii="Calibri" w:eastAsia="Times New Roman" w:hAnsi="Calibri" w:cs="Calibri"/>
                  <w:color w:val="000000"/>
                  <w:lang w:val="en-US"/>
                </w:rPr>
                <w:delText>4</w:delText>
              </w:r>
              <w:r w:rsidR="006A253E" w:rsidRPr="00F3127B">
                <w:rPr>
                  <w:rFonts w:ascii="Calibri" w:eastAsia="Times New Roman" w:hAnsi="Calibri" w:cs="Calibri"/>
                  <w:color w:val="000000"/>
                  <w:lang w:val="en-US"/>
                </w:rPr>
                <w:delText>,</w:delText>
              </w:r>
              <w:r w:rsidR="006A253E">
                <w:rPr>
                  <w:rFonts w:ascii="Calibri" w:eastAsia="Times New Roman" w:hAnsi="Calibri" w:cs="Calibri"/>
                  <w:color w:val="000000"/>
                  <w:lang w:val="en-US"/>
                </w:rPr>
                <w:delText>75</w:delText>
              </w:r>
              <w:r w:rsidR="006A253E" w:rsidRPr="00F3127B">
                <w:rPr>
                  <w:rFonts w:ascii="Calibri" w:eastAsia="Times New Roman" w:hAnsi="Calibri" w:cs="Calibri"/>
                  <w:color w:val="000000"/>
                  <w:lang w:val="en-US"/>
                </w:rPr>
                <w:delText>0</w:delText>
              </w:r>
            </w:del>
            <w:ins w:id="2219" w:author="OLTRE" w:date="2024-05-21T20:17:00Z">
              <w:r w:rsidR="007B2799" w:rsidRPr="00302058">
                <w:rPr>
                  <w:rFonts w:ascii="Palatino Linotype" w:hAnsi="Palatino Linotype"/>
                  <w:bCs/>
                  <w:sz w:val="20"/>
                  <w:szCs w:val="20"/>
                </w:rPr>
                <w:t>5</w:t>
              </w:r>
            </w:ins>
            <w:r w:rsidR="007B2799" w:rsidRPr="00302058">
              <w:rPr>
                <w:rFonts w:ascii="Palatino Linotype" w:hAnsi="Palatino Linotype"/>
                <w:sz w:val="20"/>
                <w:rPrChange w:id="2220" w:author="OLTRE" w:date="2024-05-21T20:17:00Z">
                  <w:rPr>
                    <w:rFonts w:ascii="Calibri" w:hAnsi="Calibri"/>
                    <w:color w:val="000000"/>
                    <w:lang w:val="en-US"/>
                  </w:rPr>
                </w:rPrChange>
              </w:rPr>
              <w:t>,00</w:t>
            </w:r>
            <w:r w:rsidRPr="00302058">
              <w:rPr>
                <w:rFonts w:ascii="Palatino Linotype" w:hAnsi="Palatino Linotype"/>
                <w:sz w:val="20"/>
                <w:rPrChange w:id="2221" w:author="OLTRE" w:date="2024-05-21T20:17:00Z">
                  <w:rPr>
                    <w:rFonts w:ascii="Calibri" w:hAnsi="Calibri"/>
                    <w:color w:val="000000"/>
                    <w:lang w:val="en-US"/>
                  </w:rPr>
                </w:rPrChange>
              </w:rPr>
              <w:t>0,000</w:t>
            </w:r>
            <w:ins w:id="2222" w:author="OLTRE" w:date="2024-05-21T20:17:00Z">
              <w:r w:rsidRPr="00302058">
                <w:rPr>
                  <w:rFonts w:ascii="Palatino Linotype" w:hAnsi="Palatino Linotype"/>
                  <w:bCs/>
                  <w:sz w:val="20"/>
                  <w:szCs w:val="20"/>
                </w:rPr>
                <w:t>,000</w:t>
              </w:r>
            </w:ins>
          </w:p>
        </w:tc>
      </w:tr>
      <w:tr w:rsidR="00C336D5" w:rsidRPr="00302058" w14:paraId="6F614BA7"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9083F76" w14:textId="77777777" w:rsidR="004A064D" w:rsidRPr="00302058" w:rsidRDefault="004A064D" w:rsidP="00F16445">
            <w:pPr>
              <w:rPr>
                <w:rFonts w:ascii="Palatino Linotype" w:hAnsi="Palatino Linotype"/>
                <w:sz w:val="20"/>
                <w:rPrChange w:id="2223" w:author="OLTRE" w:date="2024-05-21T20:17:00Z">
                  <w:rPr>
                    <w:rFonts w:ascii="Calibri" w:hAnsi="Calibri"/>
                    <w:color w:val="000000"/>
                    <w:lang w:val="en-US"/>
                  </w:rPr>
                </w:rPrChange>
              </w:rPr>
            </w:pPr>
            <w:r w:rsidRPr="00302058">
              <w:rPr>
                <w:rFonts w:ascii="Palatino Linotype" w:hAnsi="Palatino Linotype"/>
                <w:sz w:val="20"/>
                <w:rPrChange w:id="2224" w:author="OLTRE" w:date="2024-05-21T20:17:00Z">
                  <w:rPr>
                    <w:rFonts w:ascii="Calibri" w:hAnsi="Calibri"/>
                    <w:color w:val="000000"/>
                    <w:lang w:val="en-US"/>
                  </w:rPr>
                </w:rPrChange>
              </w:rPr>
              <w:t>Desmond Previn</w:t>
            </w:r>
          </w:p>
        </w:tc>
        <w:tc>
          <w:tcPr>
            <w:tcW w:w="764" w:type="dxa"/>
            <w:tcBorders>
              <w:top w:val="nil"/>
              <w:left w:val="nil"/>
              <w:bottom w:val="single" w:sz="4" w:space="0" w:color="auto"/>
              <w:right w:val="single" w:sz="4" w:space="0" w:color="auto"/>
            </w:tcBorders>
            <w:shd w:val="clear" w:color="auto" w:fill="auto"/>
            <w:noWrap/>
            <w:vAlign w:val="center"/>
            <w:hideMark/>
          </w:tcPr>
          <w:p w14:paraId="7C7773A5" w14:textId="77777777" w:rsidR="004A064D" w:rsidRPr="00302058" w:rsidRDefault="004A064D" w:rsidP="00F16445">
            <w:pPr>
              <w:jc w:val="center"/>
              <w:rPr>
                <w:rFonts w:ascii="Palatino Linotype" w:hAnsi="Palatino Linotype"/>
                <w:sz w:val="20"/>
                <w:rPrChange w:id="2225" w:author="OLTRE" w:date="2024-05-21T20:17:00Z">
                  <w:rPr>
                    <w:rFonts w:ascii="Calibri" w:hAnsi="Calibri"/>
                    <w:color w:val="000000"/>
                    <w:lang w:val="en-US"/>
                  </w:rPr>
                </w:rPrChange>
              </w:rPr>
            </w:pPr>
            <w:r w:rsidRPr="00302058">
              <w:rPr>
                <w:rFonts w:ascii="Palatino Linotype" w:hAnsi="Palatino Linotype"/>
                <w:sz w:val="20"/>
                <w:rPrChange w:id="2226" w:author="OLTRE" w:date="2024-05-21T20:17:00Z">
                  <w:rPr>
                    <w:rFonts w:ascii="Calibri" w:hAnsi="Calibri"/>
                    <w:color w:val="000000"/>
                    <w:lang w:val="en-US"/>
                  </w:rPr>
                </w:rPrChange>
              </w:rPr>
              <w:t>A</w:t>
            </w:r>
          </w:p>
        </w:tc>
        <w:tc>
          <w:tcPr>
            <w:tcW w:w="1417" w:type="dxa"/>
            <w:tcBorders>
              <w:top w:val="nil"/>
              <w:left w:val="nil"/>
              <w:bottom w:val="single" w:sz="4" w:space="0" w:color="auto"/>
              <w:right w:val="single" w:sz="4" w:space="0" w:color="auto"/>
            </w:tcBorders>
            <w:shd w:val="clear" w:color="auto" w:fill="auto"/>
            <w:noWrap/>
            <w:vAlign w:val="center"/>
            <w:hideMark/>
          </w:tcPr>
          <w:p w14:paraId="0D9C82B8" w14:textId="2B76DD09" w:rsidR="004A064D" w:rsidRPr="00302058" w:rsidRDefault="006A253E" w:rsidP="00F16445">
            <w:pPr>
              <w:jc w:val="center"/>
              <w:rPr>
                <w:rFonts w:ascii="Palatino Linotype" w:hAnsi="Palatino Linotype"/>
                <w:sz w:val="20"/>
                <w:rPrChange w:id="2227" w:author="OLTRE" w:date="2024-05-21T20:17:00Z">
                  <w:rPr>
                    <w:rFonts w:ascii="Calibri" w:hAnsi="Calibri"/>
                    <w:color w:val="000000"/>
                    <w:lang w:val="en-US"/>
                  </w:rPr>
                </w:rPrChange>
              </w:rPr>
            </w:pPr>
            <w:del w:id="2228" w:author="OLTRE" w:date="2024-05-21T20:17:00Z">
              <w:r>
                <w:rPr>
                  <w:rFonts w:ascii="Calibri" w:eastAsia="Times New Roman" w:hAnsi="Calibri" w:cs="Calibri"/>
                  <w:color w:val="000000"/>
                  <w:lang w:val="en-US"/>
                </w:rPr>
                <w:delText>475</w:delText>
              </w:r>
            </w:del>
            <w:ins w:id="2229" w:author="OLTRE" w:date="2024-05-21T20:17:00Z">
              <w:r w:rsidR="007B2799" w:rsidRPr="00302058">
                <w:rPr>
                  <w:rFonts w:ascii="Palatino Linotype" w:hAnsi="Palatino Linotype"/>
                  <w:bCs/>
                  <w:sz w:val="20"/>
                  <w:szCs w:val="20"/>
                </w:rPr>
                <w:t>500</w:t>
              </w:r>
            </w:ins>
            <w:r w:rsidR="004A064D" w:rsidRPr="00302058">
              <w:rPr>
                <w:rFonts w:ascii="Palatino Linotype" w:hAnsi="Palatino Linotype"/>
                <w:sz w:val="20"/>
                <w:rPrChange w:id="2230" w:author="OLTRE" w:date="2024-05-21T20:17:00Z">
                  <w:rPr>
                    <w:rFonts w:ascii="Calibri" w:hAnsi="Calibri"/>
                    <w:color w:val="000000"/>
                    <w:lang w:val="en-US"/>
                  </w:rPr>
                </w:rPrChange>
              </w:rPr>
              <w:t>,000</w:t>
            </w:r>
          </w:p>
        </w:tc>
        <w:tc>
          <w:tcPr>
            <w:tcW w:w="1440" w:type="dxa"/>
            <w:tcBorders>
              <w:top w:val="nil"/>
              <w:left w:val="nil"/>
              <w:bottom w:val="single" w:sz="4" w:space="0" w:color="auto"/>
              <w:right w:val="single" w:sz="4" w:space="0" w:color="auto"/>
            </w:tcBorders>
            <w:shd w:val="clear" w:color="auto" w:fill="auto"/>
            <w:noWrap/>
            <w:vAlign w:val="center"/>
            <w:hideMark/>
          </w:tcPr>
          <w:p w14:paraId="484F9766" w14:textId="0A0A5AEB" w:rsidR="004A064D" w:rsidRPr="00302058" w:rsidRDefault="006A253E" w:rsidP="00F16445">
            <w:pPr>
              <w:jc w:val="right"/>
              <w:rPr>
                <w:rFonts w:ascii="Palatino Linotype" w:hAnsi="Palatino Linotype"/>
                <w:sz w:val="20"/>
                <w:rPrChange w:id="2231" w:author="OLTRE" w:date="2024-05-21T20:17:00Z">
                  <w:rPr>
                    <w:rFonts w:ascii="Calibri" w:hAnsi="Calibri"/>
                    <w:color w:val="000000"/>
                    <w:lang w:val="en-US"/>
                  </w:rPr>
                </w:rPrChange>
              </w:rPr>
            </w:pPr>
            <w:del w:id="2232" w:author="OLTRE" w:date="2024-05-21T20:17:00Z">
              <w:r>
                <w:rPr>
                  <w:rFonts w:ascii="Calibri" w:eastAsia="Times New Roman" w:hAnsi="Calibri" w:cs="Calibri"/>
                  <w:color w:val="000000"/>
                  <w:lang w:val="en-US"/>
                </w:rPr>
                <w:delText>34.69</w:delText>
              </w:r>
            </w:del>
            <w:ins w:id="2233" w:author="OLTRE" w:date="2024-05-21T20:17:00Z">
              <w:r w:rsidR="007B2799" w:rsidRPr="00302058">
                <w:rPr>
                  <w:rFonts w:ascii="Palatino Linotype" w:hAnsi="Palatino Linotype"/>
                  <w:bCs/>
                  <w:sz w:val="20"/>
                  <w:szCs w:val="20"/>
                </w:rPr>
                <w:t>36.52</w:t>
              </w:r>
            </w:ins>
            <w:r w:rsidR="004A064D" w:rsidRPr="00302058">
              <w:rPr>
                <w:rFonts w:ascii="Palatino Linotype" w:hAnsi="Palatino Linotype"/>
                <w:sz w:val="20"/>
                <w:rPrChange w:id="2234" w:author="OLTRE" w:date="2024-05-21T20:17:00Z">
                  <w:rPr>
                    <w:rFonts w:ascii="Calibri" w:hAnsi="Calibri"/>
                    <w:color w:val="000000"/>
                    <w:lang w:val="en-US"/>
                  </w:rPr>
                </w:rPrChange>
              </w:rPr>
              <w:t>%</w:t>
            </w:r>
          </w:p>
        </w:tc>
        <w:tc>
          <w:tcPr>
            <w:tcW w:w="1530" w:type="dxa"/>
            <w:tcBorders>
              <w:top w:val="nil"/>
              <w:left w:val="nil"/>
              <w:bottom w:val="single" w:sz="4" w:space="0" w:color="auto"/>
              <w:right w:val="single" w:sz="4" w:space="0" w:color="auto"/>
            </w:tcBorders>
            <w:shd w:val="clear" w:color="auto" w:fill="auto"/>
            <w:noWrap/>
            <w:vAlign w:val="center"/>
            <w:hideMark/>
          </w:tcPr>
          <w:p w14:paraId="306FF3A1" w14:textId="77777777" w:rsidR="004A064D" w:rsidRPr="00302058" w:rsidRDefault="004A064D" w:rsidP="00F16445">
            <w:pPr>
              <w:rPr>
                <w:rFonts w:ascii="Palatino Linotype" w:hAnsi="Palatino Linotype"/>
                <w:sz w:val="20"/>
                <w:rPrChange w:id="2235" w:author="OLTRE" w:date="2024-05-21T20:17:00Z">
                  <w:rPr>
                    <w:rFonts w:ascii="Calibri" w:hAnsi="Calibri"/>
                    <w:color w:val="000000"/>
                    <w:lang w:val="en-US"/>
                  </w:rPr>
                </w:rPrChange>
              </w:rPr>
            </w:pPr>
            <w:r w:rsidRPr="00302058">
              <w:rPr>
                <w:rFonts w:ascii="Palatino Linotype" w:hAnsi="Palatino Linotype"/>
                <w:sz w:val="20"/>
                <w:rPrChange w:id="2236" w:author="OLTRE" w:date="2024-05-21T20:17:00Z">
                  <w:rPr>
                    <w:rFonts w:ascii="Calibri" w:hAnsi="Calibri"/>
                    <w:color w:val="000000"/>
                    <w:lang w:val="en-US"/>
                  </w:rPr>
                </w:rPrChange>
              </w:rPr>
              <w:t>IDR 10,000</w:t>
            </w:r>
          </w:p>
        </w:tc>
        <w:tc>
          <w:tcPr>
            <w:tcW w:w="2160" w:type="dxa"/>
            <w:tcBorders>
              <w:top w:val="nil"/>
              <w:left w:val="nil"/>
              <w:bottom w:val="single" w:sz="4" w:space="0" w:color="auto"/>
              <w:right w:val="single" w:sz="4" w:space="0" w:color="auto"/>
            </w:tcBorders>
            <w:shd w:val="clear" w:color="auto" w:fill="auto"/>
            <w:noWrap/>
            <w:vAlign w:val="center"/>
            <w:hideMark/>
          </w:tcPr>
          <w:p w14:paraId="51E23D95" w14:textId="4A4EA923" w:rsidR="004A064D" w:rsidRPr="00302058" w:rsidRDefault="004A064D" w:rsidP="00F16445">
            <w:pPr>
              <w:rPr>
                <w:rFonts w:ascii="Palatino Linotype" w:hAnsi="Palatino Linotype"/>
                <w:sz w:val="20"/>
                <w:rPrChange w:id="2237" w:author="OLTRE" w:date="2024-05-21T20:17:00Z">
                  <w:rPr>
                    <w:rFonts w:ascii="Calibri" w:hAnsi="Calibri"/>
                    <w:color w:val="000000"/>
                    <w:lang w:val="en-US"/>
                  </w:rPr>
                </w:rPrChange>
              </w:rPr>
            </w:pPr>
            <w:r w:rsidRPr="00302058">
              <w:rPr>
                <w:rFonts w:ascii="Palatino Linotype" w:hAnsi="Palatino Linotype"/>
                <w:sz w:val="20"/>
                <w:rPrChange w:id="2238" w:author="OLTRE" w:date="2024-05-21T20:17:00Z">
                  <w:rPr>
                    <w:rFonts w:ascii="Calibri" w:hAnsi="Calibri"/>
                    <w:color w:val="000000"/>
                    <w:lang w:val="en-US"/>
                  </w:rPr>
                </w:rPrChange>
              </w:rPr>
              <w:t xml:space="preserve">IDR </w:t>
            </w:r>
            <w:del w:id="2239" w:author="OLTRE" w:date="2024-05-21T20:17:00Z">
              <w:r w:rsidR="006A253E">
                <w:rPr>
                  <w:rFonts w:ascii="Calibri" w:eastAsia="Times New Roman" w:hAnsi="Calibri" w:cs="Calibri"/>
                  <w:color w:val="000000"/>
                  <w:lang w:val="en-US"/>
                </w:rPr>
                <w:delText>4</w:delText>
              </w:r>
              <w:r w:rsidR="006A253E" w:rsidRPr="00F3127B">
                <w:rPr>
                  <w:rFonts w:ascii="Calibri" w:eastAsia="Times New Roman" w:hAnsi="Calibri" w:cs="Calibri"/>
                  <w:color w:val="000000"/>
                  <w:lang w:val="en-US"/>
                </w:rPr>
                <w:delText>,</w:delText>
              </w:r>
              <w:r w:rsidR="006A253E">
                <w:rPr>
                  <w:rFonts w:ascii="Calibri" w:eastAsia="Times New Roman" w:hAnsi="Calibri" w:cs="Calibri"/>
                  <w:color w:val="000000"/>
                  <w:lang w:val="en-US"/>
                </w:rPr>
                <w:delText>75</w:delText>
              </w:r>
              <w:r w:rsidR="006A253E" w:rsidRPr="00F3127B">
                <w:rPr>
                  <w:rFonts w:ascii="Calibri" w:eastAsia="Times New Roman" w:hAnsi="Calibri" w:cs="Calibri"/>
                  <w:color w:val="000000"/>
                  <w:lang w:val="en-US"/>
                </w:rPr>
                <w:delText>0</w:delText>
              </w:r>
            </w:del>
            <w:ins w:id="2240" w:author="OLTRE" w:date="2024-05-21T20:17:00Z">
              <w:r w:rsidR="007B2799" w:rsidRPr="00302058">
                <w:rPr>
                  <w:rFonts w:ascii="Palatino Linotype" w:hAnsi="Palatino Linotype"/>
                  <w:bCs/>
                  <w:sz w:val="20"/>
                  <w:szCs w:val="20"/>
                </w:rPr>
                <w:t>5</w:t>
              </w:r>
            </w:ins>
            <w:r w:rsidR="007B2799" w:rsidRPr="00302058">
              <w:rPr>
                <w:rFonts w:ascii="Palatino Linotype" w:hAnsi="Palatino Linotype"/>
                <w:sz w:val="20"/>
                <w:rPrChange w:id="2241" w:author="OLTRE" w:date="2024-05-21T20:17:00Z">
                  <w:rPr>
                    <w:rFonts w:ascii="Calibri" w:hAnsi="Calibri"/>
                    <w:color w:val="000000"/>
                    <w:lang w:val="en-US"/>
                  </w:rPr>
                </w:rPrChange>
              </w:rPr>
              <w:t>,000</w:t>
            </w:r>
            <w:r w:rsidRPr="00302058">
              <w:rPr>
                <w:rFonts w:ascii="Palatino Linotype" w:hAnsi="Palatino Linotype"/>
                <w:sz w:val="20"/>
                <w:rPrChange w:id="2242" w:author="OLTRE" w:date="2024-05-21T20:17:00Z">
                  <w:rPr>
                    <w:rFonts w:ascii="Calibri" w:hAnsi="Calibri"/>
                    <w:color w:val="000000"/>
                    <w:lang w:val="en-US"/>
                  </w:rPr>
                </w:rPrChange>
              </w:rPr>
              <w:t>,000</w:t>
            </w:r>
            <w:ins w:id="2243" w:author="OLTRE" w:date="2024-05-21T20:17:00Z">
              <w:r w:rsidRPr="00302058">
                <w:rPr>
                  <w:rFonts w:ascii="Palatino Linotype" w:hAnsi="Palatino Linotype"/>
                  <w:bCs/>
                  <w:sz w:val="20"/>
                  <w:szCs w:val="20"/>
                </w:rPr>
                <w:t>,000</w:t>
              </w:r>
            </w:ins>
          </w:p>
        </w:tc>
      </w:tr>
      <w:tr w:rsidR="006A253E" w:rsidRPr="00F3127B" w14:paraId="7854C9AB" w14:textId="77777777" w:rsidTr="00430B30">
        <w:trPr>
          <w:trHeight w:val="315"/>
          <w:del w:id="2244" w:author="OLTRE" w:date="2024-05-21T20:17:00Z"/>
        </w:trPr>
        <w:tc>
          <w:tcPr>
            <w:tcW w:w="1814" w:type="dxa"/>
            <w:tcBorders>
              <w:top w:val="nil"/>
              <w:left w:val="single" w:sz="4" w:space="0" w:color="auto"/>
              <w:bottom w:val="single" w:sz="4" w:space="0" w:color="auto"/>
              <w:right w:val="single" w:sz="4" w:space="0" w:color="auto"/>
            </w:tcBorders>
            <w:shd w:val="clear" w:color="auto" w:fill="auto"/>
            <w:noWrap/>
            <w:vAlign w:val="center"/>
            <w:hideMark/>
          </w:tcPr>
          <w:p w14:paraId="46BB6D4B" w14:textId="77777777" w:rsidR="006A253E" w:rsidRPr="00F3127B" w:rsidRDefault="006A253E" w:rsidP="006A253E">
            <w:pPr>
              <w:rPr>
                <w:del w:id="2245" w:author="OLTRE" w:date="2024-05-21T20:17:00Z"/>
                <w:rFonts w:ascii="Calibri" w:eastAsia="Times New Roman" w:hAnsi="Calibri" w:cs="Calibri"/>
                <w:color w:val="000000"/>
                <w:lang w:val="en-US"/>
              </w:rPr>
            </w:pPr>
            <w:del w:id="2246" w:author="OLTRE" w:date="2024-05-21T20:17:00Z">
              <w:r>
                <w:rPr>
                  <w:rFonts w:ascii="Calibri" w:eastAsia="Times New Roman" w:hAnsi="Calibri" w:cs="Calibri"/>
                  <w:color w:val="000000"/>
                  <w:lang w:val="en-US"/>
                </w:rPr>
                <w:delText>Hikmat Hardono</w:delText>
              </w:r>
            </w:del>
          </w:p>
        </w:tc>
        <w:tc>
          <w:tcPr>
            <w:tcW w:w="526" w:type="dxa"/>
            <w:tcBorders>
              <w:top w:val="nil"/>
              <w:left w:val="nil"/>
              <w:bottom w:val="single" w:sz="4" w:space="0" w:color="auto"/>
              <w:right w:val="single" w:sz="4" w:space="0" w:color="auto"/>
            </w:tcBorders>
            <w:shd w:val="clear" w:color="auto" w:fill="auto"/>
            <w:noWrap/>
            <w:vAlign w:val="center"/>
            <w:hideMark/>
          </w:tcPr>
          <w:p w14:paraId="1F5CBE53" w14:textId="77777777" w:rsidR="006A253E" w:rsidRPr="00F3127B" w:rsidRDefault="006A253E" w:rsidP="006A253E">
            <w:pPr>
              <w:jc w:val="center"/>
              <w:rPr>
                <w:del w:id="2247" w:author="OLTRE" w:date="2024-05-21T20:17:00Z"/>
                <w:rFonts w:ascii="Calibri" w:eastAsia="Times New Roman" w:hAnsi="Calibri" w:cs="Calibri"/>
                <w:color w:val="000000"/>
                <w:lang w:val="en-US"/>
              </w:rPr>
            </w:pPr>
            <w:del w:id="2248" w:author="OLTRE" w:date="2024-05-21T20:17:00Z">
              <w:r>
                <w:rPr>
                  <w:rFonts w:ascii="Calibri" w:eastAsia="Times New Roman" w:hAnsi="Calibri" w:cs="Calibri"/>
                  <w:color w:val="000000"/>
                  <w:lang w:val="en-US"/>
                </w:rPr>
                <w:br/>
                <w:delText>A</w:delText>
              </w:r>
            </w:del>
          </w:p>
        </w:tc>
        <w:tc>
          <w:tcPr>
            <w:tcW w:w="1530" w:type="dxa"/>
            <w:tcBorders>
              <w:top w:val="nil"/>
              <w:left w:val="nil"/>
              <w:bottom w:val="single" w:sz="4" w:space="0" w:color="auto"/>
              <w:right w:val="single" w:sz="4" w:space="0" w:color="auto"/>
            </w:tcBorders>
            <w:shd w:val="clear" w:color="auto" w:fill="auto"/>
            <w:noWrap/>
            <w:vAlign w:val="center"/>
            <w:hideMark/>
          </w:tcPr>
          <w:p w14:paraId="43FE3518" w14:textId="77777777" w:rsidR="006A253E" w:rsidRPr="00F3127B" w:rsidRDefault="006A253E" w:rsidP="006A253E">
            <w:pPr>
              <w:jc w:val="center"/>
              <w:rPr>
                <w:del w:id="2249" w:author="OLTRE" w:date="2024-05-21T20:17:00Z"/>
                <w:rFonts w:ascii="Calibri" w:eastAsia="Times New Roman" w:hAnsi="Calibri" w:cs="Calibri"/>
                <w:color w:val="000000"/>
                <w:lang w:val="en-US"/>
              </w:rPr>
            </w:pPr>
            <w:del w:id="2250" w:author="OLTRE" w:date="2024-05-21T20:17:00Z">
              <w:r>
                <w:rPr>
                  <w:rFonts w:ascii="Calibri" w:eastAsia="Times New Roman" w:hAnsi="Calibri" w:cs="Calibri"/>
                  <w:color w:val="000000"/>
                  <w:lang w:val="en-US"/>
                </w:rPr>
                <w:delText>50,000</w:delText>
              </w:r>
            </w:del>
          </w:p>
        </w:tc>
        <w:tc>
          <w:tcPr>
            <w:tcW w:w="1440" w:type="dxa"/>
            <w:tcBorders>
              <w:top w:val="nil"/>
              <w:left w:val="nil"/>
              <w:bottom w:val="single" w:sz="4" w:space="0" w:color="auto"/>
              <w:right w:val="single" w:sz="4" w:space="0" w:color="auto"/>
            </w:tcBorders>
            <w:shd w:val="clear" w:color="auto" w:fill="auto"/>
            <w:noWrap/>
            <w:vAlign w:val="center"/>
            <w:hideMark/>
          </w:tcPr>
          <w:p w14:paraId="0A47A360" w14:textId="77777777" w:rsidR="006A253E" w:rsidRPr="00F3127B" w:rsidRDefault="006A253E" w:rsidP="006A253E">
            <w:pPr>
              <w:jc w:val="right"/>
              <w:rPr>
                <w:del w:id="2251" w:author="OLTRE" w:date="2024-05-21T20:17:00Z"/>
                <w:rFonts w:ascii="Calibri" w:eastAsia="Times New Roman" w:hAnsi="Calibri" w:cs="Calibri"/>
                <w:color w:val="000000"/>
                <w:lang w:val="en-US"/>
              </w:rPr>
            </w:pPr>
            <w:del w:id="2252" w:author="OLTRE" w:date="2024-05-21T20:17:00Z">
              <w:r>
                <w:rPr>
                  <w:rFonts w:ascii="Calibri" w:eastAsia="Times New Roman" w:hAnsi="Calibri" w:cs="Calibri"/>
                  <w:color w:val="000000"/>
                  <w:lang w:val="en-US"/>
                </w:rPr>
                <w:delText>3.65</w:delText>
              </w:r>
              <w:r w:rsidRPr="00F3127B">
                <w:rPr>
                  <w:rFonts w:ascii="Calibri" w:eastAsia="Times New Roman" w:hAnsi="Calibri" w:cs="Calibri"/>
                  <w:color w:val="000000"/>
                  <w:lang w:val="en-US"/>
                </w:rPr>
                <w:delText>%</w:delText>
              </w:r>
            </w:del>
          </w:p>
        </w:tc>
        <w:tc>
          <w:tcPr>
            <w:tcW w:w="1530" w:type="dxa"/>
            <w:tcBorders>
              <w:top w:val="nil"/>
              <w:left w:val="nil"/>
              <w:bottom w:val="single" w:sz="4" w:space="0" w:color="auto"/>
              <w:right w:val="single" w:sz="4" w:space="0" w:color="auto"/>
            </w:tcBorders>
            <w:shd w:val="clear" w:color="auto" w:fill="auto"/>
            <w:noWrap/>
            <w:vAlign w:val="center"/>
            <w:hideMark/>
          </w:tcPr>
          <w:p w14:paraId="7953628D" w14:textId="77777777" w:rsidR="006A253E" w:rsidRPr="00F3127B" w:rsidRDefault="006A253E" w:rsidP="006A253E">
            <w:pPr>
              <w:rPr>
                <w:del w:id="2253" w:author="OLTRE" w:date="2024-05-21T20:17:00Z"/>
                <w:rFonts w:ascii="Calibri" w:eastAsia="Times New Roman" w:hAnsi="Calibri" w:cs="Calibri"/>
                <w:color w:val="000000"/>
                <w:lang w:val="en-US"/>
              </w:rPr>
            </w:pPr>
            <w:del w:id="2254" w:author="OLTRE" w:date="2024-05-21T20:17:00Z">
              <w:r w:rsidRPr="00F3127B">
                <w:rPr>
                  <w:rFonts w:ascii="Calibri" w:eastAsia="Times New Roman" w:hAnsi="Calibri" w:cs="Calibri"/>
                  <w:color w:val="000000"/>
                  <w:lang w:val="en-US"/>
                </w:rPr>
                <w:delText xml:space="preserve">IDR </w:delText>
              </w:r>
              <w:r>
                <w:rPr>
                  <w:rFonts w:ascii="Calibri" w:eastAsia="Times New Roman" w:hAnsi="Calibri" w:cs="Calibri"/>
                  <w:color w:val="000000"/>
                  <w:lang w:val="en-US"/>
                </w:rPr>
                <w:delText>10</w:delText>
              </w:r>
              <w:r w:rsidRPr="00F3127B">
                <w:rPr>
                  <w:rFonts w:ascii="Calibri" w:eastAsia="Times New Roman" w:hAnsi="Calibri" w:cs="Calibri"/>
                  <w:color w:val="000000"/>
                  <w:lang w:val="en-US"/>
                </w:rPr>
                <w:delText>,</w:delText>
              </w:r>
              <w:r>
                <w:rPr>
                  <w:rFonts w:ascii="Calibri" w:eastAsia="Times New Roman" w:hAnsi="Calibri" w:cs="Calibri"/>
                  <w:color w:val="000000"/>
                  <w:lang w:val="en-US"/>
                </w:rPr>
                <w:delText>000</w:delText>
              </w:r>
            </w:del>
          </w:p>
        </w:tc>
        <w:tc>
          <w:tcPr>
            <w:tcW w:w="2160" w:type="dxa"/>
            <w:tcBorders>
              <w:top w:val="nil"/>
              <w:left w:val="nil"/>
              <w:bottom w:val="single" w:sz="4" w:space="0" w:color="auto"/>
              <w:right w:val="single" w:sz="4" w:space="0" w:color="auto"/>
            </w:tcBorders>
            <w:shd w:val="clear" w:color="auto" w:fill="auto"/>
            <w:noWrap/>
            <w:vAlign w:val="center"/>
            <w:hideMark/>
          </w:tcPr>
          <w:p w14:paraId="0EF8C2C5" w14:textId="77777777" w:rsidR="006A253E" w:rsidRPr="00F3127B" w:rsidRDefault="006A253E" w:rsidP="006A253E">
            <w:pPr>
              <w:rPr>
                <w:del w:id="2255" w:author="OLTRE" w:date="2024-05-21T20:17:00Z"/>
                <w:rFonts w:ascii="Calibri" w:eastAsia="Times New Roman" w:hAnsi="Calibri" w:cs="Calibri"/>
                <w:color w:val="000000"/>
                <w:lang w:val="en-US"/>
              </w:rPr>
            </w:pPr>
            <w:del w:id="2256" w:author="OLTRE" w:date="2024-05-21T20:17:00Z">
              <w:r w:rsidRPr="00F3127B">
                <w:rPr>
                  <w:rFonts w:ascii="Calibri" w:eastAsia="Times New Roman" w:hAnsi="Calibri" w:cs="Calibri"/>
                  <w:color w:val="000000"/>
                  <w:lang w:val="en-US"/>
                </w:rPr>
                <w:delText xml:space="preserve">IDR </w:delText>
              </w:r>
              <w:r>
                <w:rPr>
                  <w:rFonts w:ascii="Calibri" w:eastAsia="Times New Roman" w:hAnsi="Calibri" w:cs="Calibri"/>
                  <w:color w:val="000000"/>
                  <w:lang w:val="en-US"/>
                </w:rPr>
                <w:delText>500,000,000</w:delText>
              </w:r>
            </w:del>
          </w:p>
        </w:tc>
      </w:tr>
      <w:tr w:rsidR="00C336D5" w:rsidRPr="00302058" w14:paraId="5FBB01C2"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6F07315B" w14:textId="77777777" w:rsidR="004A064D" w:rsidRPr="00302058" w:rsidRDefault="004A064D" w:rsidP="00F16445">
            <w:pPr>
              <w:rPr>
                <w:rFonts w:ascii="Palatino Linotype" w:hAnsi="Palatino Linotype"/>
                <w:sz w:val="20"/>
                <w:rPrChange w:id="2257" w:author="OLTRE" w:date="2024-05-21T20:17:00Z">
                  <w:rPr>
                    <w:rFonts w:ascii="Calibri" w:hAnsi="Calibri"/>
                    <w:color w:val="000000"/>
                    <w:lang w:val="en-US"/>
                  </w:rPr>
                </w:rPrChange>
              </w:rPr>
            </w:pPr>
            <w:r w:rsidRPr="00302058">
              <w:rPr>
                <w:rFonts w:ascii="Palatino Linotype" w:hAnsi="Palatino Linotype"/>
                <w:sz w:val="20"/>
                <w:rPrChange w:id="2258" w:author="OLTRE" w:date="2024-05-21T20:17:00Z">
                  <w:rPr>
                    <w:rFonts w:ascii="Calibri" w:hAnsi="Calibri"/>
                    <w:color w:val="000000"/>
                    <w:lang w:val="en-US"/>
                  </w:rPr>
                </w:rPrChange>
              </w:rPr>
              <w:t>Hikmat Hardono</w:t>
            </w:r>
          </w:p>
        </w:tc>
        <w:tc>
          <w:tcPr>
            <w:tcW w:w="764" w:type="dxa"/>
            <w:tcBorders>
              <w:top w:val="nil"/>
              <w:left w:val="nil"/>
              <w:bottom w:val="single" w:sz="4" w:space="0" w:color="auto"/>
              <w:right w:val="single" w:sz="4" w:space="0" w:color="auto"/>
            </w:tcBorders>
            <w:shd w:val="clear" w:color="auto" w:fill="auto"/>
            <w:noWrap/>
            <w:vAlign w:val="center"/>
            <w:hideMark/>
          </w:tcPr>
          <w:p w14:paraId="01FD5930" w14:textId="77777777" w:rsidR="004A064D" w:rsidRPr="00302058" w:rsidRDefault="004A064D" w:rsidP="00F16445">
            <w:pPr>
              <w:jc w:val="center"/>
              <w:rPr>
                <w:rFonts w:ascii="Palatino Linotype" w:hAnsi="Palatino Linotype"/>
                <w:sz w:val="20"/>
                <w:rPrChange w:id="2259" w:author="OLTRE" w:date="2024-05-21T20:17:00Z">
                  <w:rPr>
                    <w:rFonts w:ascii="Calibri" w:hAnsi="Calibri"/>
                    <w:color w:val="000000"/>
                    <w:lang w:val="en-US"/>
                  </w:rPr>
                </w:rPrChange>
              </w:rPr>
            </w:pPr>
            <w:r w:rsidRPr="00302058">
              <w:rPr>
                <w:rFonts w:ascii="Palatino Linotype" w:hAnsi="Palatino Linotype"/>
                <w:sz w:val="20"/>
                <w:rPrChange w:id="2260" w:author="OLTRE" w:date="2024-05-21T20:17:00Z">
                  <w:rPr>
                    <w:rFonts w:ascii="Calibri" w:hAnsi="Calibri"/>
                    <w:color w:val="000000"/>
                    <w:lang w:val="en-US"/>
                  </w:rPr>
                </w:rPrChange>
              </w:rPr>
              <w:t>B</w:t>
            </w:r>
          </w:p>
        </w:tc>
        <w:tc>
          <w:tcPr>
            <w:tcW w:w="1417" w:type="dxa"/>
            <w:tcBorders>
              <w:top w:val="nil"/>
              <w:left w:val="nil"/>
              <w:bottom w:val="single" w:sz="4" w:space="0" w:color="auto"/>
              <w:right w:val="single" w:sz="4" w:space="0" w:color="auto"/>
            </w:tcBorders>
            <w:shd w:val="clear" w:color="auto" w:fill="auto"/>
            <w:noWrap/>
            <w:vAlign w:val="center"/>
            <w:hideMark/>
          </w:tcPr>
          <w:p w14:paraId="6F5333EB" w14:textId="77777777" w:rsidR="004A064D" w:rsidRPr="00302058" w:rsidRDefault="004A064D" w:rsidP="00F16445">
            <w:pPr>
              <w:jc w:val="center"/>
              <w:rPr>
                <w:rFonts w:ascii="Palatino Linotype" w:hAnsi="Palatino Linotype"/>
                <w:sz w:val="20"/>
                <w:rPrChange w:id="2261" w:author="OLTRE" w:date="2024-05-21T20:17:00Z">
                  <w:rPr>
                    <w:rFonts w:ascii="Calibri" w:hAnsi="Calibri"/>
                    <w:color w:val="000000"/>
                    <w:lang w:val="en-US"/>
                  </w:rPr>
                </w:rPrChange>
              </w:rPr>
            </w:pPr>
            <w:r w:rsidRPr="00302058">
              <w:rPr>
                <w:rFonts w:ascii="Palatino Linotype" w:hAnsi="Palatino Linotype"/>
                <w:sz w:val="20"/>
                <w:rPrChange w:id="2262" w:author="OLTRE" w:date="2024-05-21T20:17:00Z">
                  <w:rPr>
                    <w:rFonts w:ascii="Calibri" w:hAnsi="Calibri"/>
                    <w:color w:val="000000"/>
                    <w:lang w:val="en-US"/>
                  </w:rPr>
                </w:rPrChange>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65FBA207" w14:textId="3B7F2647" w:rsidR="004A064D" w:rsidRPr="00302058" w:rsidRDefault="004A064D" w:rsidP="00F16445">
            <w:pPr>
              <w:jc w:val="right"/>
              <w:rPr>
                <w:rFonts w:ascii="Palatino Linotype" w:hAnsi="Palatino Linotype"/>
                <w:sz w:val="20"/>
                <w:rPrChange w:id="2263" w:author="OLTRE" w:date="2024-05-21T20:17:00Z">
                  <w:rPr>
                    <w:rFonts w:ascii="Calibri" w:hAnsi="Calibri"/>
                    <w:color w:val="000000"/>
                    <w:lang w:val="en-US"/>
                  </w:rPr>
                </w:rPrChange>
              </w:rPr>
            </w:pPr>
            <w:r w:rsidRPr="00302058">
              <w:rPr>
                <w:rFonts w:ascii="Palatino Linotype" w:hAnsi="Palatino Linotype"/>
                <w:sz w:val="20"/>
                <w:rPrChange w:id="2264" w:author="OLTRE" w:date="2024-05-21T20:17:00Z">
                  <w:rPr>
                    <w:rFonts w:ascii="Calibri" w:hAnsi="Calibri"/>
                    <w:color w:val="000000"/>
                    <w:lang w:val="en-US"/>
                  </w:rPr>
                </w:rPrChange>
              </w:rPr>
              <w:t>4.</w:t>
            </w:r>
            <w:r w:rsidR="007B2799" w:rsidRPr="00302058">
              <w:rPr>
                <w:rFonts w:ascii="Palatino Linotype" w:hAnsi="Palatino Linotype"/>
                <w:sz w:val="20"/>
                <w:rPrChange w:id="2265" w:author="OLTRE" w:date="2024-05-21T20:17:00Z">
                  <w:rPr>
                    <w:rFonts w:ascii="Calibri" w:hAnsi="Calibri"/>
                    <w:color w:val="000000"/>
                    <w:lang w:val="en-US"/>
                  </w:rPr>
                </w:rPrChange>
              </w:rPr>
              <w:t>87</w:t>
            </w:r>
            <w:r w:rsidRPr="00302058">
              <w:rPr>
                <w:rFonts w:ascii="Palatino Linotype" w:hAnsi="Palatino Linotype"/>
                <w:sz w:val="20"/>
                <w:rPrChange w:id="2266" w:author="OLTRE" w:date="2024-05-21T20:17:00Z">
                  <w:rPr>
                    <w:rFonts w:ascii="Calibri" w:hAnsi="Calibri"/>
                    <w:color w:val="000000"/>
                    <w:lang w:val="en-US"/>
                  </w:rPr>
                </w:rPrChange>
              </w:rPr>
              <w:t>%</w:t>
            </w:r>
          </w:p>
        </w:tc>
        <w:tc>
          <w:tcPr>
            <w:tcW w:w="1530" w:type="dxa"/>
            <w:tcBorders>
              <w:top w:val="nil"/>
              <w:left w:val="nil"/>
              <w:bottom w:val="single" w:sz="4" w:space="0" w:color="auto"/>
              <w:right w:val="single" w:sz="4" w:space="0" w:color="auto"/>
            </w:tcBorders>
            <w:shd w:val="clear" w:color="auto" w:fill="auto"/>
            <w:noWrap/>
            <w:vAlign w:val="center"/>
            <w:hideMark/>
          </w:tcPr>
          <w:p w14:paraId="0183C748" w14:textId="77777777" w:rsidR="004A064D" w:rsidRPr="00302058" w:rsidRDefault="004A064D" w:rsidP="00F16445">
            <w:pPr>
              <w:rPr>
                <w:rFonts w:ascii="Palatino Linotype" w:hAnsi="Palatino Linotype"/>
                <w:sz w:val="20"/>
                <w:rPrChange w:id="2267" w:author="OLTRE" w:date="2024-05-21T20:17:00Z">
                  <w:rPr>
                    <w:rFonts w:ascii="Calibri" w:hAnsi="Calibri"/>
                    <w:color w:val="000000"/>
                    <w:lang w:val="en-US"/>
                  </w:rPr>
                </w:rPrChange>
              </w:rPr>
            </w:pPr>
            <w:r w:rsidRPr="00302058">
              <w:rPr>
                <w:rFonts w:ascii="Palatino Linotype" w:hAnsi="Palatino Linotype"/>
                <w:sz w:val="20"/>
                <w:rPrChange w:id="2268" w:author="OLTRE" w:date="2024-05-21T20:17:00Z">
                  <w:rPr>
                    <w:rFonts w:ascii="Calibri" w:hAnsi="Calibri"/>
                    <w:color w:val="000000"/>
                    <w:lang w:val="en-US"/>
                  </w:rPr>
                </w:rPrChange>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3780B560" w14:textId="77777777" w:rsidR="004A064D" w:rsidRPr="00302058" w:rsidRDefault="004A064D" w:rsidP="00F16445">
            <w:pPr>
              <w:rPr>
                <w:rFonts w:ascii="Palatino Linotype" w:hAnsi="Palatino Linotype"/>
                <w:sz w:val="20"/>
                <w:rPrChange w:id="2269" w:author="OLTRE" w:date="2024-05-21T20:17:00Z">
                  <w:rPr>
                    <w:rFonts w:ascii="Calibri" w:hAnsi="Calibri"/>
                    <w:color w:val="000000"/>
                    <w:lang w:val="en-US"/>
                  </w:rPr>
                </w:rPrChange>
              </w:rPr>
            </w:pPr>
            <w:r w:rsidRPr="00302058">
              <w:rPr>
                <w:rFonts w:ascii="Palatino Linotype" w:hAnsi="Palatino Linotype"/>
                <w:sz w:val="20"/>
                <w:rPrChange w:id="2270" w:author="OLTRE" w:date="2024-05-21T20:17:00Z">
                  <w:rPr>
                    <w:rFonts w:ascii="Calibri" w:hAnsi="Calibri"/>
                    <w:color w:val="000000"/>
                    <w:lang w:val="en-US"/>
                  </w:rPr>
                </w:rPrChange>
              </w:rPr>
              <w:t xml:space="preserve">IDR 1,933,604,000 </w:t>
            </w:r>
          </w:p>
        </w:tc>
      </w:tr>
      <w:tr w:rsidR="00C336D5" w:rsidRPr="00302058" w14:paraId="77C7C7E5"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43F6BA2" w14:textId="2CF217FF" w:rsidR="004A064D" w:rsidRPr="00302058" w:rsidRDefault="007B2799" w:rsidP="00F16445">
            <w:pPr>
              <w:rPr>
                <w:rFonts w:ascii="Palatino Linotype" w:hAnsi="Palatino Linotype"/>
                <w:sz w:val="20"/>
                <w:rPrChange w:id="2271" w:author="OLTRE" w:date="2024-05-21T20:17:00Z">
                  <w:rPr>
                    <w:rFonts w:ascii="Calibri" w:hAnsi="Calibri"/>
                    <w:color w:val="000000"/>
                    <w:lang w:val="en-US"/>
                  </w:rPr>
                </w:rPrChange>
              </w:rPr>
            </w:pPr>
            <w:ins w:id="2272" w:author="OLTRE" w:date="2024-05-21T20:17:00Z">
              <w:r w:rsidRPr="00302058">
                <w:rPr>
                  <w:rFonts w:ascii="Palatino Linotype" w:hAnsi="Palatino Linotype"/>
                  <w:bCs/>
                  <w:sz w:val="20"/>
                  <w:szCs w:val="20"/>
                </w:rPr>
                <w:t xml:space="preserve">Salim </w:t>
              </w:r>
            </w:ins>
            <w:r w:rsidR="004A064D" w:rsidRPr="00302058">
              <w:rPr>
                <w:rFonts w:ascii="Palatino Linotype" w:hAnsi="Palatino Linotype"/>
                <w:sz w:val="20"/>
                <w:rPrChange w:id="2273" w:author="OLTRE" w:date="2024-05-21T20:17:00Z">
                  <w:rPr>
                    <w:rFonts w:ascii="Calibri" w:hAnsi="Calibri"/>
                    <w:color w:val="000000"/>
                    <w:lang w:val="en-US"/>
                  </w:rPr>
                </w:rPrChange>
              </w:rPr>
              <w:t>Haykal</w:t>
            </w:r>
          </w:p>
        </w:tc>
        <w:tc>
          <w:tcPr>
            <w:tcW w:w="764" w:type="dxa"/>
            <w:tcBorders>
              <w:top w:val="nil"/>
              <w:left w:val="nil"/>
              <w:bottom w:val="single" w:sz="4" w:space="0" w:color="auto"/>
              <w:right w:val="single" w:sz="4" w:space="0" w:color="auto"/>
            </w:tcBorders>
            <w:shd w:val="clear" w:color="auto" w:fill="auto"/>
            <w:noWrap/>
            <w:vAlign w:val="center"/>
            <w:hideMark/>
          </w:tcPr>
          <w:p w14:paraId="3010FEDE" w14:textId="77777777" w:rsidR="004A064D" w:rsidRPr="00302058" w:rsidRDefault="004A064D" w:rsidP="00F16445">
            <w:pPr>
              <w:jc w:val="center"/>
              <w:rPr>
                <w:rFonts w:ascii="Palatino Linotype" w:hAnsi="Palatino Linotype"/>
                <w:sz w:val="20"/>
                <w:rPrChange w:id="2274" w:author="OLTRE" w:date="2024-05-21T20:17:00Z">
                  <w:rPr>
                    <w:rFonts w:ascii="Calibri" w:hAnsi="Calibri"/>
                    <w:color w:val="000000"/>
                    <w:lang w:val="en-US"/>
                  </w:rPr>
                </w:rPrChange>
              </w:rPr>
            </w:pPr>
            <w:r w:rsidRPr="00302058">
              <w:rPr>
                <w:rFonts w:ascii="Palatino Linotype" w:hAnsi="Palatino Linotype"/>
                <w:sz w:val="20"/>
                <w:rPrChange w:id="2275" w:author="OLTRE" w:date="2024-05-21T20:17:00Z">
                  <w:rPr>
                    <w:rFonts w:ascii="Calibri" w:hAnsi="Calibri"/>
                    <w:color w:val="000000"/>
                    <w:lang w:val="en-US"/>
                  </w:rPr>
                </w:rPrChange>
              </w:rPr>
              <w:t>B</w:t>
            </w:r>
          </w:p>
        </w:tc>
        <w:tc>
          <w:tcPr>
            <w:tcW w:w="1417" w:type="dxa"/>
            <w:tcBorders>
              <w:top w:val="nil"/>
              <w:left w:val="nil"/>
              <w:bottom w:val="single" w:sz="4" w:space="0" w:color="auto"/>
              <w:right w:val="single" w:sz="4" w:space="0" w:color="auto"/>
            </w:tcBorders>
            <w:shd w:val="clear" w:color="auto" w:fill="auto"/>
            <w:noWrap/>
            <w:vAlign w:val="center"/>
            <w:hideMark/>
          </w:tcPr>
          <w:p w14:paraId="170E5C66" w14:textId="77777777" w:rsidR="004A064D" w:rsidRPr="00302058" w:rsidRDefault="004A064D" w:rsidP="00F16445">
            <w:pPr>
              <w:jc w:val="center"/>
              <w:rPr>
                <w:rFonts w:ascii="Palatino Linotype" w:hAnsi="Palatino Linotype"/>
                <w:sz w:val="20"/>
                <w:rPrChange w:id="2276" w:author="OLTRE" w:date="2024-05-21T20:17:00Z">
                  <w:rPr>
                    <w:rFonts w:ascii="Calibri" w:hAnsi="Calibri"/>
                    <w:color w:val="000000"/>
                    <w:lang w:val="en-US"/>
                  </w:rPr>
                </w:rPrChange>
              </w:rPr>
            </w:pPr>
            <w:r w:rsidRPr="00302058">
              <w:rPr>
                <w:rFonts w:ascii="Palatino Linotype" w:hAnsi="Palatino Linotype"/>
                <w:sz w:val="20"/>
                <w:rPrChange w:id="2277" w:author="OLTRE" w:date="2024-05-21T20:17:00Z">
                  <w:rPr>
                    <w:rFonts w:ascii="Calibri" w:hAnsi="Calibri"/>
                    <w:color w:val="000000"/>
                    <w:lang w:val="en-US"/>
                  </w:rPr>
                </w:rPrChange>
              </w:rPr>
              <w:t>66,676</w:t>
            </w:r>
          </w:p>
        </w:tc>
        <w:tc>
          <w:tcPr>
            <w:tcW w:w="1440" w:type="dxa"/>
            <w:tcBorders>
              <w:top w:val="nil"/>
              <w:left w:val="nil"/>
              <w:bottom w:val="single" w:sz="4" w:space="0" w:color="auto"/>
              <w:right w:val="single" w:sz="4" w:space="0" w:color="auto"/>
            </w:tcBorders>
            <w:shd w:val="clear" w:color="auto" w:fill="auto"/>
            <w:noWrap/>
            <w:vAlign w:val="center"/>
            <w:hideMark/>
          </w:tcPr>
          <w:p w14:paraId="1CFB6F0D" w14:textId="77777777" w:rsidR="004A064D" w:rsidRPr="00302058" w:rsidRDefault="004A064D" w:rsidP="00F16445">
            <w:pPr>
              <w:jc w:val="right"/>
              <w:rPr>
                <w:rFonts w:ascii="Palatino Linotype" w:hAnsi="Palatino Linotype"/>
                <w:sz w:val="20"/>
                <w:rPrChange w:id="2278" w:author="OLTRE" w:date="2024-05-21T20:17:00Z">
                  <w:rPr>
                    <w:rFonts w:ascii="Calibri" w:hAnsi="Calibri"/>
                    <w:color w:val="000000"/>
                    <w:lang w:val="en-US"/>
                  </w:rPr>
                </w:rPrChange>
              </w:rPr>
            </w:pPr>
            <w:r w:rsidRPr="00302058">
              <w:rPr>
                <w:rFonts w:ascii="Palatino Linotype" w:hAnsi="Palatino Linotype"/>
                <w:sz w:val="20"/>
                <w:rPrChange w:id="2279" w:author="OLTRE" w:date="2024-05-21T20:17:00Z">
                  <w:rPr>
                    <w:rFonts w:ascii="Calibri" w:hAnsi="Calibri"/>
                    <w:color w:val="000000"/>
                    <w:lang w:val="en-US"/>
                  </w:rPr>
                </w:rPrChange>
              </w:rPr>
              <w:t>4.87%</w:t>
            </w:r>
          </w:p>
        </w:tc>
        <w:tc>
          <w:tcPr>
            <w:tcW w:w="1530" w:type="dxa"/>
            <w:tcBorders>
              <w:top w:val="nil"/>
              <w:left w:val="nil"/>
              <w:bottom w:val="single" w:sz="4" w:space="0" w:color="auto"/>
              <w:right w:val="single" w:sz="4" w:space="0" w:color="auto"/>
            </w:tcBorders>
            <w:shd w:val="clear" w:color="auto" w:fill="auto"/>
            <w:noWrap/>
            <w:vAlign w:val="center"/>
            <w:hideMark/>
          </w:tcPr>
          <w:p w14:paraId="74E00FD3" w14:textId="77777777" w:rsidR="004A064D" w:rsidRPr="00302058" w:rsidRDefault="004A064D" w:rsidP="00F16445">
            <w:pPr>
              <w:rPr>
                <w:rFonts w:ascii="Palatino Linotype" w:hAnsi="Palatino Linotype"/>
                <w:sz w:val="20"/>
                <w:rPrChange w:id="2280" w:author="OLTRE" w:date="2024-05-21T20:17:00Z">
                  <w:rPr>
                    <w:rFonts w:ascii="Calibri" w:hAnsi="Calibri"/>
                    <w:color w:val="000000"/>
                    <w:lang w:val="en-US"/>
                  </w:rPr>
                </w:rPrChange>
              </w:rPr>
            </w:pPr>
            <w:r w:rsidRPr="00302058">
              <w:rPr>
                <w:rFonts w:ascii="Palatino Linotype" w:hAnsi="Palatino Linotype"/>
                <w:sz w:val="20"/>
                <w:rPrChange w:id="2281" w:author="OLTRE" w:date="2024-05-21T20:17:00Z">
                  <w:rPr>
                    <w:rFonts w:ascii="Calibri" w:hAnsi="Calibri"/>
                    <w:color w:val="000000"/>
                    <w:lang w:val="en-US"/>
                  </w:rPr>
                </w:rPrChange>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52CC0424" w14:textId="77777777" w:rsidR="004A064D" w:rsidRPr="00302058" w:rsidRDefault="004A064D" w:rsidP="00F16445">
            <w:pPr>
              <w:rPr>
                <w:rFonts w:ascii="Palatino Linotype" w:hAnsi="Palatino Linotype"/>
                <w:sz w:val="20"/>
                <w:rPrChange w:id="2282" w:author="OLTRE" w:date="2024-05-21T20:17:00Z">
                  <w:rPr>
                    <w:rFonts w:ascii="Calibri" w:hAnsi="Calibri"/>
                    <w:color w:val="000000"/>
                    <w:lang w:val="en-US"/>
                  </w:rPr>
                </w:rPrChange>
              </w:rPr>
            </w:pPr>
            <w:r w:rsidRPr="00302058">
              <w:rPr>
                <w:rFonts w:ascii="Palatino Linotype" w:hAnsi="Palatino Linotype"/>
                <w:sz w:val="20"/>
                <w:rPrChange w:id="2283" w:author="OLTRE" w:date="2024-05-21T20:17:00Z">
                  <w:rPr>
                    <w:rFonts w:ascii="Calibri" w:hAnsi="Calibri"/>
                    <w:color w:val="000000"/>
                    <w:lang w:val="en-US"/>
                  </w:rPr>
                </w:rPrChange>
              </w:rPr>
              <w:t>IDR 1,933,604,000</w:t>
            </w:r>
          </w:p>
        </w:tc>
      </w:tr>
      <w:tr w:rsidR="00C336D5" w:rsidRPr="00302058" w14:paraId="3D9E7E96"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464C8ED5" w14:textId="1114714A" w:rsidR="004A064D" w:rsidRPr="00302058" w:rsidRDefault="007B2799" w:rsidP="00F16445">
            <w:pPr>
              <w:rPr>
                <w:rFonts w:ascii="Palatino Linotype" w:hAnsi="Palatino Linotype"/>
                <w:sz w:val="20"/>
                <w:rPrChange w:id="2284" w:author="OLTRE" w:date="2024-05-21T20:17:00Z">
                  <w:rPr>
                    <w:rFonts w:ascii="Calibri" w:hAnsi="Calibri"/>
                    <w:color w:val="000000"/>
                    <w:lang w:val="en-US"/>
                  </w:rPr>
                </w:rPrChange>
              </w:rPr>
            </w:pPr>
            <w:ins w:id="2285" w:author="OLTRE" w:date="2024-05-21T20:17:00Z">
              <w:r w:rsidRPr="00302058">
                <w:rPr>
                  <w:rFonts w:ascii="Palatino Linotype" w:hAnsi="Palatino Linotype"/>
                  <w:bCs/>
                  <w:sz w:val="20"/>
                  <w:szCs w:val="20"/>
                </w:rPr>
                <w:t xml:space="preserve">PT Mega </w:t>
              </w:r>
            </w:ins>
            <w:r w:rsidR="004A064D" w:rsidRPr="00302058">
              <w:rPr>
                <w:rFonts w:ascii="Palatino Linotype" w:hAnsi="Palatino Linotype"/>
                <w:sz w:val="20"/>
                <w:rPrChange w:id="2286" w:author="OLTRE" w:date="2024-05-21T20:17:00Z">
                  <w:rPr>
                    <w:rFonts w:ascii="Calibri" w:hAnsi="Calibri"/>
                    <w:color w:val="000000"/>
                    <w:lang w:val="en-US"/>
                  </w:rPr>
                </w:rPrChange>
              </w:rPr>
              <w:t xml:space="preserve">Ozora </w:t>
            </w:r>
            <w:ins w:id="2287" w:author="OLTRE" w:date="2024-05-21T20:17:00Z">
              <w:r w:rsidRPr="00302058">
                <w:rPr>
                  <w:rFonts w:ascii="Palatino Linotype" w:hAnsi="Palatino Linotype"/>
                  <w:bCs/>
                  <w:sz w:val="20"/>
                  <w:szCs w:val="20"/>
                </w:rPr>
                <w:t xml:space="preserve"> Venture</w:t>
              </w:r>
            </w:ins>
          </w:p>
        </w:tc>
        <w:tc>
          <w:tcPr>
            <w:tcW w:w="764" w:type="dxa"/>
            <w:tcBorders>
              <w:top w:val="nil"/>
              <w:left w:val="nil"/>
              <w:bottom w:val="single" w:sz="4" w:space="0" w:color="auto"/>
              <w:right w:val="single" w:sz="4" w:space="0" w:color="auto"/>
            </w:tcBorders>
            <w:shd w:val="clear" w:color="auto" w:fill="auto"/>
            <w:noWrap/>
            <w:vAlign w:val="center"/>
            <w:hideMark/>
          </w:tcPr>
          <w:p w14:paraId="021057C6" w14:textId="77777777" w:rsidR="004A064D" w:rsidRPr="00302058" w:rsidRDefault="004A064D" w:rsidP="00F16445">
            <w:pPr>
              <w:jc w:val="center"/>
              <w:rPr>
                <w:rFonts w:ascii="Palatino Linotype" w:hAnsi="Palatino Linotype"/>
                <w:sz w:val="20"/>
                <w:rPrChange w:id="2288" w:author="OLTRE" w:date="2024-05-21T20:17:00Z">
                  <w:rPr>
                    <w:rFonts w:ascii="Calibri" w:hAnsi="Calibri"/>
                    <w:color w:val="000000"/>
                    <w:lang w:val="en-US"/>
                  </w:rPr>
                </w:rPrChange>
              </w:rPr>
            </w:pPr>
            <w:r w:rsidRPr="00302058">
              <w:rPr>
                <w:rFonts w:ascii="Palatino Linotype" w:hAnsi="Palatino Linotype"/>
                <w:sz w:val="20"/>
                <w:rPrChange w:id="2289" w:author="OLTRE" w:date="2024-05-21T20:17:00Z">
                  <w:rPr>
                    <w:rFonts w:ascii="Calibri" w:hAnsi="Calibri"/>
                    <w:color w:val="000000"/>
                    <w:lang w:val="en-US"/>
                  </w:rPr>
                </w:rPrChange>
              </w:rPr>
              <w:t>B</w:t>
            </w:r>
          </w:p>
        </w:tc>
        <w:tc>
          <w:tcPr>
            <w:tcW w:w="1417" w:type="dxa"/>
            <w:tcBorders>
              <w:top w:val="nil"/>
              <w:left w:val="nil"/>
              <w:bottom w:val="single" w:sz="4" w:space="0" w:color="auto"/>
              <w:right w:val="single" w:sz="4" w:space="0" w:color="auto"/>
            </w:tcBorders>
            <w:shd w:val="clear" w:color="auto" w:fill="auto"/>
            <w:noWrap/>
            <w:vAlign w:val="center"/>
            <w:hideMark/>
          </w:tcPr>
          <w:p w14:paraId="48040AF7" w14:textId="77777777" w:rsidR="004A064D" w:rsidRPr="00302058" w:rsidRDefault="004A064D" w:rsidP="00F16445">
            <w:pPr>
              <w:jc w:val="center"/>
              <w:rPr>
                <w:rFonts w:ascii="Palatino Linotype" w:hAnsi="Palatino Linotype"/>
                <w:sz w:val="20"/>
                <w:rPrChange w:id="2290" w:author="OLTRE" w:date="2024-05-21T20:17:00Z">
                  <w:rPr>
                    <w:rFonts w:ascii="Calibri" w:hAnsi="Calibri"/>
                    <w:color w:val="000000"/>
                    <w:lang w:val="en-US"/>
                  </w:rPr>
                </w:rPrChange>
              </w:rPr>
            </w:pPr>
            <w:r w:rsidRPr="00302058">
              <w:rPr>
                <w:rFonts w:ascii="Palatino Linotype" w:hAnsi="Palatino Linotype"/>
                <w:sz w:val="20"/>
                <w:rPrChange w:id="2291" w:author="OLTRE" w:date="2024-05-21T20:17:00Z">
                  <w:rPr>
                    <w:rFonts w:ascii="Calibri" w:hAnsi="Calibri"/>
                    <w:color w:val="000000"/>
                    <w:lang w:val="en-US"/>
                  </w:rPr>
                </w:rPrChange>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E257CDF" w14:textId="67C9979C" w:rsidR="004A064D" w:rsidRPr="00302058" w:rsidRDefault="004A064D" w:rsidP="00F16445">
            <w:pPr>
              <w:jc w:val="right"/>
              <w:rPr>
                <w:rFonts w:ascii="Palatino Linotype" w:hAnsi="Palatino Linotype"/>
                <w:sz w:val="20"/>
                <w:rPrChange w:id="2292" w:author="OLTRE" w:date="2024-05-21T20:17:00Z">
                  <w:rPr>
                    <w:rFonts w:ascii="Calibri" w:hAnsi="Calibri"/>
                    <w:color w:val="000000"/>
                    <w:lang w:val="en-US"/>
                  </w:rPr>
                </w:rPrChange>
              </w:rPr>
            </w:pPr>
            <w:r w:rsidRPr="00302058">
              <w:rPr>
                <w:rFonts w:ascii="Palatino Linotype" w:hAnsi="Palatino Linotype"/>
                <w:sz w:val="20"/>
                <w:rPrChange w:id="2293" w:author="OLTRE" w:date="2024-05-21T20:17:00Z">
                  <w:rPr>
                    <w:rFonts w:ascii="Calibri" w:hAnsi="Calibri"/>
                    <w:color w:val="000000"/>
                    <w:lang w:val="en-US"/>
                  </w:rPr>
                </w:rPrChange>
              </w:rPr>
              <w:t>2.</w:t>
            </w:r>
            <w:del w:id="2294" w:author="OLTRE" w:date="2024-05-21T20:17:00Z">
              <w:r w:rsidR="006A253E">
                <w:rPr>
                  <w:rFonts w:ascii="Calibri" w:eastAsia="Times New Roman" w:hAnsi="Calibri" w:cs="Calibri"/>
                  <w:color w:val="000000"/>
                  <w:lang w:val="en-US"/>
                </w:rPr>
                <w:delText>13</w:delText>
              </w:r>
            </w:del>
            <w:ins w:id="2295" w:author="OLTRE" w:date="2024-05-21T20:17:00Z">
              <w:r w:rsidRPr="00302058">
                <w:rPr>
                  <w:rFonts w:ascii="Palatino Linotype" w:hAnsi="Palatino Linotype"/>
                  <w:bCs/>
                  <w:sz w:val="20"/>
                  <w:szCs w:val="20"/>
                </w:rPr>
                <w:t>1</w:t>
              </w:r>
              <w:r w:rsidR="007B2799" w:rsidRPr="00302058">
                <w:rPr>
                  <w:rFonts w:ascii="Palatino Linotype" w:hAnsi="Palatino Linotype"/>
                  <w:bCs/>
                  <w:sz w:val="20"/>
                  <w:szCs w:val="20"/>
                </w:rPr>
                <w:t>2</w:t>
              </w:r>
            </w:ins>
            <w:r w:rsidRPr="00302058">
              <w:rPr>
                <w:rFonts w:ascii="Palatino Linotype" w:hAnsi="Palatino Linotype"/>
                <w:sz w:val="20"/>
                <w:rPrChange w:id="2296" w:author="OLTRE" w:date="2024-05-21T20:17:00Z">
                  <w:rPr>
                    <w:rFonts w:ascii="Calibri" w:hAnsi="Calibri"/>
                    <w:color w:val="000000"/>
                    <w:lang w:val="en-US"/>
                  </w:rPr>
                </w:rPrChange>
              </w:rPr>
              <w:t>%</w:t>
            </w:r>
          </w:p>
        </w:tc>
        <w:tc>
          <w:tcPr>
            <w:tcW w:w="1530" w:type="dxa"/>
            <w:tcBorders>
              <w:top w:val="nil"/>
              <w:left w:val="nil"/>
              <w:bottom w:val="single" w:sz="4" w:space="0" w:color="auto"/>
              <w:right w:val="single" w:sz="4" w:space="0" w:color="auto"/>
            </w:tcBorders>
            <w:shd w:val="clear" w:color="auto" w:fill="auto"/>
            <w:noWrap/>
            <w:vAlign w:val="center"/>
            <w:hideMark/>
          </w:tcPr>
          <w:p w14:paraId="5F34715E" w14:textId="77777777" w:rsidR="004A064D" w:rsidRPr="00302058" w:rsidRDefault="004A064D" w:rsidP="00F16445">
            <w:pPr>
              <w:rPr>
                <w:rFonts w:ascii="Palatino Linotype" w:hAnsi="Palatino Linotype"/>
                <w:sz w:val="20"/>
                <w:rPrChange w:id="2297" w:author="OLTRE" w:date="2024-05-21T20:17:00Z">
                  <w:rPr>
                    <w:rFonts w:ascii="Calibri" w:hAnsi="Calibri"/>
                    <w:color w:val="000000"/>
                    <w:lang w:val="en-US"/>
                  </w:rPr>
                </w:rPrChange>
              </w:rPr>
            </w:pPr>
            <w:r w:rsidRPr="00302058">
              <w:rPr>
                <w:rFonts w:ascii="Palatino Linotype" w:hAnsi="Palatino Linotype"/>
                <w:sz w:val="20"/>
                <w:rPrChange w:id="2298" w:author="OLTRE" w:date="2024-05-21T20:17:00Z">
                  <w:rPr>
                    <w:rFonts w:ascii="Calibri" w:hAnsi="Calibri"/>
                    <w:color w:val="000000"/>
                    <w:lang w:val="en-US"/>
                  </w:rPr>
                </w:rPrChange>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9EE14BD" w14:textId="77777777" w:rsidR="004A064D" w:rsidRPr="00302058" w:rsidRDefault="004A064D" w:rsidP="00F16445">
            <w:pPr>
              <w:rPr>
                <w:rFonts w:ascii="Palatino Linotype" w:hAnsi="Palatino Linotype"/>
                <w:sz w:val="20"/>
                <w:rPrChange w:id="2299" w:author="OLTRE" w:date="2024-05-21T20:17:00Z">
                  <w:rPr>
                    <w:rFonts w:ascii="Calibri" w:hAnsi="Calibri"/>
                    <w:color w:val="000000"/>
                    <w:lang w:val="en-US"/>
                  </w:rPr>
                </w:rPrChange>
              </w:rPr>
            </w:pPr>
            <w:r w:rsidRPr="00302058">
              <w:rPr>
                <w:rFonts w:ascii="Palatino Linotype" w:hAnsi="Palatino Linotype"/>
                <w:sz w:val="20"/>
                <w:rPrChange w:id="2300" w:author="OLTRE" w:date="2024-05-21T20:17:00Z">
                  <w:rPr>
                    <w:rFonts w:ascii="Calibri" w:hAnsi="Calibri"/>
                    <w:color w:val="000000"/>
                    <w:lang w:val="en-US"/>
                  </w:rPr>
                </w:rPrChange>
              </w:rPr>
              <w:t>IDR 844,840,000</w:t>
            </w:r>
          </w:p>
        </w:tc>
      </w:tr>
      <w:tr w:rsidR="00C336D5" w:rsidRPr="00302058" w14:paraId="273EA59B"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046B17F0" w14:textId="52BC65AB" w:rsidR="004A064D" w:rsidRPr="00302058" w:rsidRDefault="004A064D" w:rsidP="00F16445">
            <w:pPr>
              <w:rPr>
                <w:rFonts w:ascii="Palatino Linotype" w:hAnsi="Palatino Linotype"/>
                <w:sz w:val="20"/>
                <w:rPrChange w:id="2301" w:author="OLTRE" w:date="2024-05-21T20:17:00Z">
                  <w:rPr>
                    <w:rFonts w:ascii="Calibri" w:hAnsi="Calibri"/>
                    <w:color w:val="000000"/>
                    <w:lang w:val="en-US"/>
                  </w:rPr>
                </w:rPrChange>
              </w:rPr>
            </w:pPr>
            <w:r w:rsidRPr="00302058">
              <w:rPr>
                <w:rFonts w:ascii="Palatino Linotype" w:hAnsi="Palatino Linotype"/>
                <w:sz w:val="20"/>
                <w:rPrChange w:id="2302" w:author="OLTRE" w:date="2024-05-21T20:17:00Z">
                  <w:rPr>
                    <w:rFonts w:ascii="Calibri" w:hAnsi="Calibri"/>
                    <w:color w:val="000000"/>
                    <w:lang w:val="en-US"/>
                  </w:rPr>
                </w:rPrChange>
              </w:rPr>
              <w:t>Luna</w:t>
            </w:r>
            <w:ins w:id="2303" w:author="OLTRE" w:date="2024-05-21T20:17:00Z">
              <w:r w:rsidR="007B2799" w:rsidRPr="00302058">
                <w:rPr>
                  <w:rFonts w:ascii="Palatino Linotype" w:hAnsi="Palatino Linotype"/>
                  <w:bCs/>
                  <w:sz w:val="20"/>
                  <w:szCs w:val="20"/>
                </w:rPr>
                <w:t xml:space="preserve"> Famiarjo</w:t>
              </w:r>
            </w:ins>
          </w:p>
        </w:tc>
        <w:tc>
          <w:tcPr>
            <w:tcW w:w="764" w:type="dxa"/>
            <w:tcBorders>
              <w:top w:val="nil"/>
              <w:left w:val="nil"/>
              <w:bottom w:val="single" w:sz="4" w:space="0" w:color="auto"/>
              <w:right w:val="single" w:sz="4" w:space="0" w:color="auto"/>
            </w:tcBorders>
            <w:shd w:val="clear" w:color="auto" w:fill="auto"/>
            <w:noWrap/>
            <w:vAlign w:val="center"/>
            <w:hideMark/>
          </w:tcPr>
          <w:p w14:paraId="1B8204B1" w14:textId="77777777" w:rsidR="004A064D" w:rsidRPr="00302058" w:rsidRDefault="004A064D" w:rsidP="00F16445">
            <w:pPr>
              <w:jc w:val="center"/>
              <w:rPr>
                <w:rFonts w:ascii="Palatino Linotype" w:hAnsi="Palatino Linotype"/>
                <w:sz w:val="20"/>
                <w:rPrChange w:id="2304" w:author="OLTRE" w:date="2024-05-21T20:17:00Z">
                  <w:rPr>
                    <w:rFonts w:ascii="Calibri" w:hAnsi="Calibri"/>
                    <w:color w:val="000000"/>
                    <w:lang w:val="en-US"/>
                  </w:rPr>
                </w:rPrChange>
              </w:rPr>
            </w:pPr>
            <w:r w:rsidRPr="00302058">
              <w:rPr>
                <w:rFonts w:ascii="Palatino Linotype" w:hAnsi="Palatino Linotype"/>
                <w:sz w:val="20"/>
                <w:rPrChange w:id="2305" w:author="OLTRE" w:date="2024-05-21T20:17:00Z">
                  <w:rPr>
                    <w:rFonts w:ascii="Calibri" w:hAnsi="Calibri"/>
                    <w:color w:val="000000"/>
                    <w:lang w:val="en-US"/>
                  </w:rPr>
                </w:rPrChange>
              </w:rPr>
              <w:t>B</w:t>
            </w:r>
          </w:p>
        </w:tc>
        <w:tc>
          <w:tcPr>
            <w:tcW w:w="1417" w:type="dxa"/>
            <w:tcBorders>
              <w:top w:val="nil"/>
              <w:left w:val="nil"/>
              <w:bottom w:val="single" w:sz="4" w:space="0" w:color="auto"/>
              <w:right w:val="single" w:sz="4" w:space="0" w:color="auto"/>
            </w:tcBorders>
            <w:shd w:val="clear" w:color="auto" w:fill="auto"/>
            <w:noWrap/>
            <w:vAlign w:val="center"/>
            <w:hideMark/>
          </w:tcPr>
          <w:p w14:paraId="65FABE1C" w14:textId="77777777" w:rsidR="004A064D" w:rsidRPr="00302058" w:rsidRDefault="004A064D" w:rsidP="00F16445">
            <w:pPr>
              <w:jc w:val="center"/>
              <w:rPr>
                <w:rFonts w:ascii="Palatino Linotype" w:hAnsi="Palatino Linotype"/>
                <w:sz w:val="20"/>
                <w:rPrChange w:id="2306" w:author="OLTRE" w:date="2024-05-21T20:17:00Z">
                  <w:rPr>
                    <w:rFonts w:ascii="Calibri" w:hAnsi="Calibri"/>
                    <w:color w:val="000000"/>
                    <w:lang w:val="en-US"/>
                  </w:rPr>
                </w:rPrChange>
              </w:rPr>
            </w:pPr>
            <w:r w:rsidRPr="00302058">
              <w:rPr>
                <w:rFonts w:ascii="Palatino Linotype" w:hAnsi="Palatino Linotype"/>
                <w:sz w:val="20"/>
                <w:rPrChange w:id="2307" w:author="OLTRE" w:date="2024-05-21T20:17:00Z">
                  <w:rPr>
                    <w:rFonts w:ascii="Calibri" w:hAnsi="Calibri"/>
                    <w:color w:val="000000"/>
                    <w:lang w:val="en-US"/>
                  </w:rPr>
                </w:rPrChange>
              </w:rPr>
              <w:t>177,510</w:t>
            </w:r>
          </w:p>
        </w:tc>
        <w:tc>
          <w:tcPr>
            <w:tcW w:w="1440" w:type="dxa"/>
            <w:tcBorders>
              <w:top w:val="nil"/>
              <w:left w:val="nil"/>
              <w:bottom w:val="single" w:sz="4" w:space="0" w:color="auto"/>
              <w:right w:val="single" w:sz="4" w:space="0" w:color="auto"/>
            </w:tcBorders>
            <w:shd w:val="clear" w:color="auto" w:fill="auto"/>
            <w:noWrap/>
            <w:vAlign w:val="center"/>
            <w:hideMark/>
          </w:tcPr>
          <w:p w14:paraId="5F5C20C5" w14:textId="77777777" w:rsidR="004A064D" w:rsidRPr="00302058" w:rsidRDefault="004A064D" w:rsidP="00F16445">
            <w:pPr>
              <w:jc w:val="right"/>
              <w:rPr>
                <w:rFonts w:ascii="Palatino Linotype" w:hAnsi="Palatino Linotype"/>
                <w:sz w:val="20"/>
                <w:rPrChange w:id="2308" w:author="OLTRE" w:date="2024-05-21T20:17:00Z">
                  <w:rPr>
                    <w:rFonts w:ascii="Calibri" w:hAnsi="Calibri"/>
                    <w:color w:val="000000"/>
                    <w:lang w:val="en-US"/>
                  </w:rPr>
                </w:rPrChange>
              </w:rPr>
            </w:pPr>
            <w:r w:rsidRPr="00302058">
              <w:rPr>
                <w:rFonts w:ascii="Palatino Linotype" w:hAnsi="Palatino Linotype"/>
                <w:sz w:val="20"/>
                <w:rPrChange w:id="2309" w:author="OLTRE" w:date="2024-05-21T20:17:00Z">
                  <w:rPr>
                    <w:rFonts w:ascii="Calibri" w:hAnsi="Calibri"/>
                    <w:color w:val="000000"/>
                    <w:lang w:val="en-US"/>
                  </w:rPr>
                </w:rPrChange>
              </w:rPr>
              <w:t>12.97%</w:t>
            </w:r>
          </w:p>
        </w:tc>
        <w:tc>
          <w:tcPr>
            <w:tcW w:w="1530" w:type="dxa"/>
            <w:tcBorders>
              <w:top w:val="nil"/>
              <w:left w:val="nil"/>
              <w:bottom w:val="single" w:sz="4" w:space="0" w:color="auto"/>
              <w:right w:val="single" w:sz="4" w:space="0" w:color="auto"/>
            </w:tcBorders>
            <w:shd w:val="clear" w:color="auto" w:fill="auto"/>
            <w:noWrap/>
            <w:vAlign w:val="center"/>
            <w:hideMark/>
          </w:tcPr>
          <w:p w14:paraId="6C621548" w14:textId="77777777" w:rsidR="004A064D" w:rsidRPr="00302058" w:rsidRDefault="004A064D" w:rsidP="00F16445">
            <w:pPr>
              <w:rPr>
                <w:rFonts w:ascii="Palatino Linotype" w:hAnsi="Palatino Linotype"/>
                <w:sz w:val="20"/>
                <w:rPrChange w:id="2310" w:author="OLTRE" w:date="2024-05-21T20:17:00Z">
                  <w:rPr>
                    <w:rFonts w:ascii="Calibri" w:hAnsi="Calibri"/>
                    <w:color w:val="000000"/>
                    <w:lang w:val="en-US"/>
                  </w:rPr>
                </w:rPrChange>
              </w:rPr>
            </w:pPr>
            <w:r w:rsidRPr="00302058">
              <w:rPr>
                <w:rFonts w:ascii="Palatino Linotype" w:hAnsi="Palatino Linotype"/>
                <w:sz w:val="20"/>
                <w:rPrChange w:id="2311" w:author="OLTRE" w:date="2024-05-21T20:17:00Z">
                  <w:rPr>
                    <w:rFonts w:ascii="Calibri" w:hAnsi="Calibri"/>
                    <w:color w:val="000000"/>
                    <w:lang w:val="en-US"/>
                  </w:rPr>
                </w:rPrChange>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09D764B2" w14:textId="77777777" w:rsidR="004A064D" w:rsidRPr="00302058" w:rsidRDefault="004A064D" w:rsidP="00F16445">
            <w:pPr>
              <w:rPr>
                <w:rFonts w:ascii="Palatino Linotype" w:hAnsi="Palatino Linotype"/>
                <w:sz w:val="20"/>
                <w:rPrChange w:id="2312" w:author="OLTRE" w:date="2024-05-21T20:17:00Z">
                  <w:rPr>
                    <w:rFonts w:ascii="Calibri" w:hAnsi="Calibri"/>
                    <w:color w:val="000000"/>
                    <w:lang w:val="en-US"/>
                  </w:rPr>
                </w:rPrChange>
              </w:rPr>
            </w:pPr>
            <w:r w:rsidRPr="00302058">
              <w:rPr>
                <w:rFonts w:ascii="Palatino Linotype" w:hAnsi="Palatino Linotype"/>
                <w:sz w:val="20"/>
                <w:rPrChange w:id="2313" w:author="OLTRE" w:date="2024-05-21T20:17:00Z">
                  <w:rPr>
                    <w:rFonts w:ascii="Calibri" w:hAnsi="Calibri"/>
                    <w:color w:val="000000"/>
                    <w:lang w:val="en-US"/>
                  </w:rPr>
                </w:rPrChange>
              </w:rPr>
              <w:t>IDR 5,147,790,000</w:t>
            </w:r>
          </w:p>
        </w:tc>
      </w:tr>
      <w:tr w:rsidR="00C336D5" w:rsidRPr="00302058" w14:paraId="5FCB055A"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center"/>
            <w:hideMark/>
          </w:tcPr>
          <w:p w14:paraId="2963F3D7" w14:textId="11D822ED" w:rsidR="004A064D" w:rsidRPr="00302058" w:rsidRDefault="004A064D" w:rsidP="00F16445">
            <w:pPr>
              <w:rPr>
                <w:rFonts w:ascii="Palatino Linotype" w:hAnsi="Palatino Linotype"/>
                <w:sz w:val="20"/>
                <w:rPrChange w:id="2314" w:author="OLTRE" w:date="2024-05-21T20:17:00Z">
                  <w:rPr>
                    <w:rFonts w:ascii="Calibri" w:hAnsi="Calibri"/>
                    <w:color w:val="000000"/>
                    <w:lang w:val="en-US"/>
                  </w:rPr>
                </w:rPrChange>
              </w:rPr>
            </w:pPr>
            <w:r w:rsidRPr="00302058">
              <w:rPr>
                <w:rFonts w:ascii="Palatino Linotype" w:hAnsi="Palatino Linotype"/>
                <w:sz w:val="20"/>
                <w:rPrChange w:id="2315" w:author="OLTRE" w:date="2024-05-21T20:17:00Z">
                  <w:rPr>
                    <w:rFonts w:ascii="Calibri" w:hAnsi="Calibri"/>
                    <w:color w:val="000000"/>
                    <w:lang w:val="en-US"/>
                  </w:rPr>
                </w:rPrChange>
              </w:rPr>
              <w:t>Dexter</w:t>
            </w:r>
            <w:ins w:id="2316" w:author="OLTRE" w:date="2024-05-21T20:17:00Z">
              <w:r w:rsidR="007B2799" w:rsidRPr="00302058">
                <w:rPr>
                  <w:rFonts w:ascii="Palatino Linotype" w:hAnsi="Palatino Linotype"/>
                  <w:bCs/>
                  <w:sz w:val="20"/>
                  <w:szCs w:val="20"/>
                </w:rPr>
                <w:t xml:space="preserve"> Harto</w:t>
              </w:r>
            </w:ins>
          </w:p>
        </w:tc>
        <w:tc>
          <w:tcPr>
            <w:tcW w:w="764" w:type="dxa"/>
            <w:tcBorders>
              <w:top w:val="nil"/>
              <w:left w:val="nil"/>
              <w:bottom w:val="single" w:sz="4" w:space="0" w:color="auto"/>
              <w:right w:val="single" w:sz="4" w:space="0" w:color="auto"/>
            </w:tcBorders>
            <w:shd w:val="clear" w:color="auto" w:fill="auto"/>
            <w:noWrap/>
            <w:vAlign w:val="center"/>
            <w:hideMark/>
          </w:tcPr>
          <w:p w14:paraId="7A8E5259" w14:textId="77777777" w:rsidR="004A064D" w:rsidRPr="00302058" w:rsidRDefault="004A064D" w:rsidP="00F16445">
            <w:pPr>
              <w:jc w:val="center"/>
              <w:rPr>
                <w:rFonts w:ascii="Palatino Linotype" w:hAnsi="Palatino Linotype"/>
                <w:sz w:val="20"/>
                <w:rPrChange w:id="2317" w:author="OLTRE" w:date="2024-05-21T20:17:00Z">
                  <w:rPr>
                    <w:rFonts w:ascii="Calibri" w:hAnsi="Calibri"/>
                    <w:color w:val="000000"/>
                    <w:lang w:val="en-US"/>
                  </w:rPr>
                </w:rPrChange>
              </w:rPr>
            </w:pPr>
            <w:r w:rsidRPr="00302058">
              <w:rPr>
                <w:rFonts w:ascii="Palatino Linotype" w:hAnsi="Palatino Linotype"/>
                <w:sz w:val="20"/>
                <w:rPrChange w:id="2318" w:author="OLTRE" w:date="2024-05-21T20:17:00Z">
                  <w:rPr>
                    <w:rFonts w:ascii="Calibri" w:hAnsi="Calibri"/>
                    <w:color w:val="000000"/>
                    <w:lang w:val="en-US"/>
                  </w:rPr>
                </w:rPrChange>
              </w:rPr>
              <w:t>B</w:t>
            </w:r>
          </w:p>
        </w:tc>
        <w:tc>
          <w:tcPr>
            <w:tcW w:w="1417" w:type="dxa"/>
            <w:tcBorders>
              <w:top w:val="nil"/>
              <w:left w:val="nil"/>
              <w:bottom w:val="single" w:sz="4" w:space="0" w:color="auto"/>
              <w:right w:val="single" w:sz="4" w:space="0" w:color="auto"/>
            </w:tcBorders>
            <w:shd w:val="clear" w:color="auto" w:fill="auto"/>
            <w:noWrap/>
            <w:vAlign w:val="center"/>
            <w:hideMark/>
          </w:tcPr>
          <w:p w14:paraId="40FA18F8" w14:textId="77777777" w:rsidR="004A064D" w:rsidRPr="00302058" w:rsidRDefault="004A064D" w:rsidP="00F16445">
            <w:pPr>
              <w:jc w:val="center"/>
              <w:rPr>
                <w:rFonts w:ascii="Palatino Linotype" w:hAnsi="Palatino Linotype"/>
                <w:sz w:val="20"/>
                <w:rPrChange w:id="2319" w:author="OLTRE" w:date="2024-05-21T20:17:00Z">
                  <w:rPr>
                    <w:rFonts w:ascii="Calibri" w:hAnsi="Calibri"/>
                    <w:color w:val="000000"/>
                    <w:lang w:val="en-US"/>
                  </w:rPr>
                </w:rPrChange>
              </w:rPr>
            </w:pPr>
            <w:r w:rsidRPr="00302058">
              <w:rPr>
                <w:rFonts w:ascii="Palatino Linotype" w:hAnsi="Palatino Linotype"/>
                <w:sz w:val="20"/>
                <w:rPrChange w:id="2320" w:author="OLTRE" w:date="2024-05-21T20:17:00Z">
                  <w:rPr>
                    <w:rFonts w:ascii="Calibri" w:hAnsi="Calibri"/>
                    <w:color w:val="000000"/>
                    <w:lang w:val="en-US"/>
                  </w:rPr>
                </w:rPrChange>
              </w:rPr>
              <w:t>29,120</w:t>
            </w:r>
          </w:p>
        </w:tc>
        <w:tc>
          <w:tcPr>
            <w:tcW w:w="1440" w:type="dxa"/>
            <w:tcBorders>
              <w:top w:val="nil"/>
              <w:left w:val="nil"/>
              <w:bottom w:val="single" w:sz="4" w:space="0" w:color="auto"/>
              <w:right w:val="single" w:sz="4" w:space="0" w:color="auto"/>
            </w:tcBorders>
            <w:shd w:val="clear" w:color="auto" w:fill="auto"/>
            <w:noWrap/>
            <w:vAlign w:val="center"/>
            <w:hideMark/>
          </w:tcPr>
          <w:p w14:paraId="559CA681" w14:textId="77777777" w:rsidR="004A064D" w:rsidRPr="00302058" w:rsidRDefault="004A064D" w:rsidP="00F16445">
            <w:pPr>
              <w:jc w:val="right"/>
              <w:rPr>
                <w:rFonts w:ascii="Palatino Linotype" w:hAnsi="Palatino Linotype"/>
                <w:sz w:val="20"/>
                <w:rPrChange w:id="2321" w:author="OLTRE" w:date="2024-05-21T20:17:00Z">
                  <w:rPr>
                    <w:rFonts w:ascii="Calibri" w:hAnsi="Calibri"/>
                    <w:color w:val="000000"/>
                    <w:lang w:val="en-US"/>
                  </w:rPr>
                </w:rPrChange>
              </w:rPr>
            </w:pPr>
            <w:r w:rsidRPr="00302058">
              <w:rPr>
                <w:rFonts w:ascii="Palatino Linotype" w:hAnsi="Palatino Linotype"/>
                <w:sz w:val="20"/>
                <w:rPrChange w:id="2322" w:author="OLTRE" w:date="2024-05-21T20:17:00Z">
                  <w:rPr>
                    <w:rFonts w:ascii="Calibri" w:hAnsi="Calibri"/>
                    <w:color w:val="000000"/>
                    <w:lang w:val="en-US"/>
                  </w:rPr>
                </w:rPrChange>
              </w:rPr>
              <w:t>2.13%</w:t>
            </w:r>
          </w:p>
        </w:tc>
        <w:tc>
          <w:tcPr>
            <w:tcW w:w="1530" w:type="dxa"/>
            <w:tcBorders>
              <w:top w:val="nil"/>
              <w:left w:val="nil"/>
              <w:bottom w:val="single" w:sz="4" w:space="0" w:color="auto"/>
              <w:right w:val="single" w:sz="4" w:space="0" w:color="auto"/>
            </w:tcBorders>
            <w:shd w:val="clear" w:color="auto" w:fill="auto"/>
            <w:noWrap/>
            <w:vAlign w:val="center"/>
            <w:hideMark/>
          </w:tcPr>
          <w:p w14:paraId="75AC767B" w14:textId="77777777" w:rsidR="004A064D" w:rsidRPr="00302058" w:rsidRDefault="004A064D" w:rsidP="00F16445">
            <w:pPr>
              <w:rPr>
                <w:rFonts w:ascii="Palatino Linotype" w:hAnsi="Palatino Linotype"/>
                <w:sz w:val="20"/>
                <w:rPrChange w:id="2323" w:author="OLTRE" w:date="2024-05-21T20:17:00Z">
                  <w:rPr>
                    <w:rFonts w:ascii="Calibri" w:hAnsi="Calibri"/>
                    <w:color w:val="000000"/>
                    <w:lang w:val="en-US"/>
                  </w:rPr>
                </w:rPrChange>
              </w:rPr>
            </w:pPr>
            <w:r w:rsidRPr="00302058">
              <w:rPr>
                <w:rFonts w:ascii="Palatino Linotype" w:hAnsi="Palatino Linotype"/>
                <w:sz w:val="20"/>
                <w:rPrChange w:id="2324" w:author="OLTRE" w:date="2024-05-21T20:17:00Z">
                  <w:rPr>
                    <w:rFonts w:ascii="Calibri" w:hAnsi="Calibri"/>
                    <w:color w:val="000000"/>
                    <w:lang w:val="en-US"/>
                  </w:rPr>
                </w:rPrChange>
              </w:rPr>
              <w:t>IDR29,000</w:t>
            </w:r>
          </w:p>
        </w:tc>
        <w:tc>
          <w:tcPr>
            <w:tcW w:w="2160" w:type="dxa"/>
            <w:tcBorders>
              <w:top w:val="nil"/>
              <w:left w:val="nil"/>
              <w:bottom w:val="single" w:sz="4" w:space="0" w:color="auto"/>
              <w:right w:val="single" w:sz="4" w:space="0" w:color="auto"/>
            </w:tcBorders>
            <w:shd w:val="clear" w:color="auto" w:fill="auto"/>
            <w:noWrap/>
            <w:vAlign w:val="center"/>
            <w:hideMark/>
          </w:tcPr>
          <w:p w14:paraId="744A41CB" w14:textId="77777777" w:rsidR="004A064D" w:rsidRPr="00302058" w:rsidRDefault="004A064D" w:rsidP="00F16445">
            <w:pPr>
              <w:rPr>
                <w:rFonts w:ascii="Palatino Linotype" w:hAnsi="Palatino Linotype"/>
                <w:sz w:val="20"/>
                <w:rPrChange w:id="2325" w:author="OLTRE" w:date="2024-05-21T20:17:00Z">
                  <w:rPr>
                    <w:rFonts w:ascii="Calibri" w:hAnsi="Calibri"/>
                    <w:color w:val="000000"/>
                    <w:lang w:val="en-US"/>
                  </w:rPr>
                </w:rPrChange>
              </w:rPr>
            </w:pPr>
            <w:r w:rsidRPr="00302058">
              <w:rPr>
                <w:rFonts w:ascii="Palatino Linotype" w:hAnsi="Palatino Linotype"/>
                <w:sz w:val="20"/>
                <w:rPrChange w:id="2326" w:author="OLTRE" w:date="2024-05-21T20:17:00Z">
                  <w:rPr>
                    <w:rFonts w:ascii="Calibri" w:hAnsi="Calibri"/>
                    <w:color w:val="000000"/>
                    <w:lang w:val="en-US"/>
                  </w:rPr>
                </w:rPrChange>
              </w:rPr>
              <w:t>IDR 844,840,000</w:t>
            </w:r>
          </w:p>
        </w:tc>
      </w:tr>
      <w:tr w:rsidR="00C336D5" w:rsidRPr="00302058" w14:paraId="29FF3A30" w14:textId="77777777" w:rsidTr="007B2799">
        <w:trPr>
          <w:trHeight w:val="315"/>
        </w:trPr>
        <w:tc>
          <w:tcPr>
            <w:tcW w:w="1398" w:type="dxa"/>
            <w:tcBorders>
              <w:top w:val="nil"/>
              <w:left w:val="single" w:sz="4" w:space="0" w:color="auto"/>
              <w:bottom w:val="single" w:sz="4" w:space="0" w:color="auto"/>
              <w:right w:val="single" w:sz="4" w:space="0" w:color="auto"/>
            </w:tcBorders>
            <w:shd w:val="clear" w:color="auto" w:fill="auto"/>
            <w:noWrap/>
            <w:vAlign w:val="bottom"/>
            <w:hideMark/>
          </w:tcPr>
          <w:p w14:paraId="0A992A3C" w14:textId="77777777" w:rsidR="004A064D" w:rsidRPr="00302058" w:rsidRDefault="004A064D" w:rsidP="00F16445">
            <w:pPr>
              <w:rPr>
                <w:rFonts w:ascii="Palatino Linotype" w:hAnsi="Palatino Linotype"/>
                <w:b/>
                <w:sz w:val="20"/>
                <w:rPrChange w:id="2327" w:author="OLTRE" w:date="2024-05-21T20:17:00Z">
                  <w:rPr>
                    <w:rFonts w:ascii="Calibri" w:hAnsi="Calibri"/>
                    <w:b/>
                    <w:color w:val="000000"/>
                    <w:lang w:val="en-US"/>
                  </w:rPr>
                </w:rPrChange>
              </w:rPr>
            </w:pPr>
            <w:r w:rsidRPr="00302058">
              <w:rPr>
                <w:rFonts w:ascii="Palatino Linotype" w:hAnsi="Palatino Linotype"/>
                <w:b/>
                <w:sz w:val="20"/>
                <w:rPrChange w:id="2328" w:author="OLTRE" w:date="2024-05-21T20:17:00Z">
                  <w:rPr>
                    <w:rFonts w:ascii="Calibri" w:hAnsi="Calibri"/>
                    <w:b/>
                    <w:color w:val="000000"/>
                    <w:lang w:val="en-US"/>
                  </w:rPr>
                </w:rPrChange>
              </w:rPr>
              <w:t> </w:t>
            </w:r>
          </w:p>
        </w:tc>
        <w:tc>
          <w:tcPr>
            <w:tcW w:w="764" w:type="dxa"/>
            <w:tcBorders>
              <w:top w:val="nil"/>
              <w:left w:val="nil"/>
              <w:bottom w:val="single" w:sz="4" w:space="0" w:color="auto"/>
              <w:right w:val="single" w:sz="4" w:space="0" w:color="auto"/>
            </w:tcBorders>
            <w:shd w:val="clear" w:color="auto" w:fill="auto"/>
            <w:noWrap/>
            <w:vAlign w:val="bottom"/>
            <w:hideMark/>
          </w:tcPr>
          <w:p w14:paraId="30F5FFC9" w14:textId="77777777" w:rsidR="004A064D" w:rsidRPr="00302058" w:rsidRDefault="004A064D" w:rsidP="00F16445">
            <w:pPr>
              <w:rPr>
                <w:rFonts w:ascii="Palatino Linotype" w:hAnsi="Palatino Linotype"/>
                <w:b/>
                <w:sz w:val="20"/>
                <w:rPrChange w:id="2329" w:author="OLTRE" w:date="2024-05-21T20:17:00Z">
                  <w:rPr>
                    <w:rFonts w:ascii="Calibri" w:hAnsi="Calibri"/>
                    <w:b/>
                    <w:color w:val="000000"/>
                    <w:lang w:val="en-US"/>
                  </w:rPr>
                </w:rPrChange>
              </w:rPr>
            </w:pPr>
            <w:r w:rsidRPr="00302058">
              <w:rPr>
                <w:rFonts w:ascii="Palatino Linotype" w:hAnsi="Palatino Linotype"/>
                <w:b/>
                <w:sz w:val="20"/>
                <w:rPrChange w:id="2330" w:author="OLTRE" w:date="2024-05-21T20:17:00Z">
                  <w:rPr>
                    <w:rFonts w:ascii="Calibri" w:hAnsi="Calibri"/>
                    <w:b/>
                    <w:color w:val="000000"/>
                    <w:lang w:val="en-US"/>
                  </w:rPr>
                </w:rPrChange>
              </w:rPr>
              <w:t> </w:t>
            </w:r>
          </w:p>
        </w:tc>
        <w:tc>
          <w:tcPr>
            <w:tcW w:w="1417" w:type="dxa"/>
            <w:tcBorders>
              <w:top w:val="nil"/>
              <w:left w:val="nil"/>
              <w:bottom w:val="single" w:sz="4" w:space="0" w:color="auto"/>
              <w:right w:val="single" w:sz="4" w:space="0" w:color="auto"/>
            </w:tcBorders>
            <w:shd w:val="clear" w:color="auto" w:fill="auto"/>
            <w:noWrap/>
            <w:vAlign w:val="center"/>
            <w:hideMark/>
          </w:tcPr>
          <w:p w14:paraId="6862A081" w14:textId="77777777" w:rsidR="004A064D" w:rsidRPr="00302058" w:rsidRDefault="004A064D" w:rsidP="00F16445">
            <w:pPr>
              <w:jc w:val="center"/>
              <w:rPr>
                <w:rFonts w:ascii="Palatino Linotype" w:hAnsi="Palatino Linotype"/>
                <w:b/>
                <w:sz w:val="20"/>
                <w:rPrChange w:id="2331" w:author="OLTRE" w:date="2024-05-21T20:17:00Z">
                  <w:rPr>
                    <w:rFonts w:ascii="Calibri" w:hAnsi="Calibri"/>
                    <w:b/>
                    <w:color w:val="000000"/>
                    <w:lang w:val="en-US"/>
                  </w:rPr>
                </w:rPrChange>
              </w:rPr>
            </w:pPr>
            <w:r w:rsidRPr="00302058">
              <w:rPr>
                <w:rFonts w:ascii="Palatino Linotype" w:hAnsi="Palatino Linotype"/>
                <w:b/>
                <w:sz w:val="20"/>
                <w:szCs w:val="20"/>
              </w:rPr>
              <w:t>1,369,102</w:t>
            </w:r>
          </w:p>
        </w:tc>
        <w:tc>
          <w:tcPr>
            <w:tcW w:w="1440" w:type="dxa"/>
            <w:tcBorders>
              <w:top w:val="nil"/>
              <w:left w:val="nil"/>
              <w:bottom w:val="single" w:sz="4" w:space="0" w:color="auto"/>
              <w:right w:val="single" w:sz="4" w:space="0" w:color="auto"/>
            </w:tcBorders>
            <w:shd w:val="clear" w:color="auto" w:fill="auto"/>
            <w:noWrap/>
            <w:vAlign w:val="center"/>
            <w:hideMark/>
          </w:tcPr>
          <w:p w14:paraId="2AB45094" w14:textId="77777777" w:rsidR="004A064D" w:rsidRPr="00302058" w:rsidRDefault="004A064D" w:rsidP="00F16445">
            <w:pPr>
              <w:jc w:val="right"/>
              <w:rPr>
                <w:rFonts w:ascii="Palatino Linotype" w:hAnsi="Palatino Linotype"/>
                <w:b/>
                <w:sz w:val="20"/>
                <w:rPrChange w:id="2332" w:author="OLTRE" w:date="2024-05-21T20:17:00Z">
                  <w:rPr>
                    <w:rFonts w:ascii="Calibri" w:hAnsi="Calibri"/>
                    <w:b/>
                    <w:color w:val="000000"/>
                    <w:lang w:val="en-US"/>
                  </w:rPr>
                </w:rPrChange>
              </w:rPr>
            </w:pPr>
            <w:r w:rsidRPr="00302058">
              <w:rPr>
                <w:rFonts w:ascii="Palatino Linotype" w:hAnsi="Palatino Linotype"/>
                <w:b/>
                <w:sz w:val="20"/>
                <w:rPrChange w:id="2333" w:author="OLTRE" w:date="2024-05-21T20:17:00Z">
                  <w:rPr>
                    <w:rFonts w:ascii="Calibri" w:hAnsi="Calibri"/>
                    <w:b/>
                    <w:color w:val="000000"/>
                    <w:lang w:val="en-US"/>
                  </w:rPr>
                </w:rPrChange>
              </w:rPr>
              <w:t>100.00%</w:t>
            </w:r>
          </w:p>
        </w:tc>
        <w:tc>
          <w:tcPr>
            <w:tcW w:w="1530" w:type="dxa"/>
            <w:tcBorders>
              <w:top w:val="nil"/>
              <w:left w:val="nil"/>
              <w:bottom w:val="single" w:sz="4" w:space="0" w:color="auto"/>
              <w:right w:val="single" w:sz="4" w:space="0" w:color="auto"/>
            </w:tcBorders>
            <w:shd w:val="clear" w:color="auto" w:fill="auto"/>
            <w:noWrap/>
            <w:vAlign w:val="bottom"/>
            <w:hideMark/>
          </w:tcPr>
          <w:p w14:paraId="6283FDD4" w14:textId="77777777" w:rsidR="004A064D" w:rsidRPr="00302058" w:rsidRDefault="004A064D" w:rsidP="00F16445">
            <w:pPr>
              <w:rPr>
                <w:rFonts w:ascii="Palatino Linotype" w:hAnsi="Palatino Linotype"/>
                <w:b/>
                <w:sz w:val="20"/>
                <w:rPrChange w:id="2334" w:author="OLTRE" w:date="2024-05-21T20:17:00Z">
                  <w:rPr>
                    <w:rFonts w:ascii="Calibri" w:hAnsi="Calibri"/>
                    <w:b/>
                    <w:color w:val="000000"/>
                    <w:lang w:val="en-US"/>
                  </w:rPr>
                </w:rPrChange>
              </w:rPr>
            </w:pPr>
            <w:r w:rsidRPr="00302058">
              <w:rPr>
                <w:rFonts w:ascii="Palatino Linotype" w:hAnsi="Palatino Linotype"/>
                <w:b/>
                <w:sz w:val="20"/>
                <w:rPrChange w:id="2335" w:author="OLTRE" w:date="2024-05-21T20:17:00Z">
                  <w:rPr>
                    <w:rFonts w:ascii="Calibri" w:hAnsi="Calibri"/>
                    <w:b/>
                    <w:color w:val="000000"/>
                    <w:lang w:val="en-US"/>
                  </w:rPr>
                </w:rPrChange>
              </w:rPr>
              <w:t> </w:t>
            </w:r>
          </w:p>
        </w:tc>
        <w:tc>
          <w:tcPr>
            <w:tcW w:w="2160" w:type="dxa"/>
            <w:tcBorders>
              <w:top w:val="nil"/>
              <w:left w:val="nil"/>
              <w:bottom w:val="single" w:sz="4" w:space="0" w:color="auto"/>
              <w:right w:val="single" w:sz="4" w:space="0" w:color="auto"/>
            </w:tcBorders>
            <w:shd w:val="clear" w:color="auto" w:fill="auto"/>
            <w:noWrap/>
            <w:vAlign w:val="center"/>
            <w:hideMark/>
          </w:tcPr>
          <w:p w14:paraId="7CAD9377" w14:textId="77777777" w:rsidR="004A064D" w:rsidRPr="00302058" w:rsidRDefault="004A064D" w:rsidP="00F16445">
            <w:pPr>
              <w:rPr>
                <w:rFonts w:ascii="Palatino Linotype" w:hAnsi="Palatino Linotype"/>
                <w:b/>
                <w:sz w:val="20"/>
                <w:rPrChange w:id="2336" w:author="OLTRE" w:date="2024-05-21T20:17:00Z">
                  <w:rPr>
                    <w:rFonts w:ascii="Calibri" w:hAnsi="Calibri"/>
                    <w:b/>
                    <w:color w:val="000000"/>
                    <w:lang w:val="en-US"/>
                  </w:rPr>
                </w:rPrChange>
              </w:rPr>
            </w:pPr>
            <w:r w:rsidRPr="00302058">
              <w:rPr>
                <w:rFonts w:ascii="Palatino Linotype" w:hAnsi="Palatino Linotype"/>
                <w:b/>
                <w:sz w:val="20"/>
                <w:rPrChange w:id="2337" w:author="OLTRE" w:date="2024-05-21T20:17:00Z">
                  <w:rPr>
                    <w:rFonts w:ascii="Calibri" w:hAnsi="Calibri"/>
                    <w:b/>
                    <w:color w:val="000000"/>
                    <w:lang w:val="en-US"/>
                  </w:rPr>
                </w:rPrChange>
              </w:rPr>
              <w:t xml:space="preserve">IDR </w:t>
            </w:r>
            <w:commentRangeStart w:id="2338"/>
            <w:r w:rsidRPr="00302058">
              <w:rPr>
                <w:rFonts w:ascii="Palatino Linotype" w:hAnsi="Palatino Linotype"/>
                <w:b/>
                <w:sz w:val="20"/>
                <w:rPrChange w:id="2339" w:author="OLTRE" w:date="2024-05-21T20:17:00Z">
                  <w:rPr>
                    <w:rFonts w:ascii="Calibri" w:hAnsi="Calibri"/>
                    <w:b/>
                    <w:color w:val="000000"/>
                    <w:lang w:val="en-US"/>
                  </w:rPr>
                </w:rPrChange>
              </w:rPr>
              <w:t>20,703,958,000</w:t>
            </w:r>
            <w:commentRangeEnd w:id="2338"/>
            <w:r w:rsidR="007A0B9C" w:rsidRPr="00302058">
              <w:rPr>
                <w:rStyle w:val="CommentReference"/>
                <w:rFonts w:ascii="Palatino Linotype" w:hAnsi="Palatino Linotype"/>
              </w:rPr>
              <w:commentReference w:id="2338"/>
            </w:r>
          </w:p>
        </w:tc>
      </w:tr>
    </w:tbl>
    <w:p w14:paraId="3F6803F3" w14:textId="77777777" w:rsidR="004A064D" w:rsidRPr="00302058" w:rsidRDefault="004A064D" w:rsidP="004A064D">
      <w:pPr>
        <w:rPr>
          <w:rFonts w:ascii="Palatino Linotype" w:hAnsi="Palatino Linotype"/>
          <w:b/>
          <w:sz w:val="20"/>
          <w:szCs w:val="20"/>
        </w:rPr>
      </w:pPr>
    </w:p>
    <w:p w14:paraId="3BCA2A7E" w14:textId="77777777" w:rsidR="005A0F60" w:rsidRDefault="005A0F60">
      <w:pPr>
        <w:rPr>
          <w:del w:id="2340" w:author="OLTRE" w:date="2024-05-21T20:17:00Z"/>
          <w:rFonts w:ascii="Palatino Linotype" w:hAnsi="Palatino Linotype"/>
          <w:b/>
          <w:sz w:val="20"/>
          <w:szCs w:val="20"/>
        </w:rPr>
      </w:pPr>
    </w:p>
    <w:p w14:paraId="5C5EB7EF" w14:textId="77777777" w:rsidR="004A064D" w:rsidRPr="00302058" w:rsidRDefault="003D4CFD" w:rsidP="00F16445">
      <w:pPr>
        <w:jc w:val="both"/>
        <w:rPr>
          <w:del w:id="2341" w:author="OLTRE" w:date="2024-05-21T20:17:00Z"/>
          <w:rFonts w:ascii="Palatino Linotype" w:hAnsi="Palatino Linotype"/>
          <w:sz w:val="20"/>
          <w:szCs w:val="20"/>
        </w:rPr>
      </w:pPr>
      <w:del w:id="2342" w:author="OLTRE" w:date="2024-05-21T20:17:00Z">
        <w:r w:rsidRPr="0013565F">
          <w:rPr>
            <w:rFonts w:ascii="Palatino Linotype" w:hAnsi="Palatino Linotype"/>
            <w:b/>
            <w:sz w:val="20"/>
            <w:szCs w:val="20"/>
          </w:rPr>
          <w:delText>Prior to</w:delText>
        </w:r>
      </w:del>
    </w:p>
    <w:tbl>
      <w:tblPr>
        <w:tblStyle w:val="TableGrid"/>
        <w:tblW w:w="8642" w:type="dxa"/>
        <w:tblLook w:val="04A0" w:firstRow="1" w:lastRow="0" w:firstColumn="1" w:lastColumn="0" w:noHBand="0" w:noVBand="1"/>
      </w:tblPr>
      <w:tblGrid>
        <w:gridCol w:w="4128"/>
        <w:gridCol w:w="4514"/>
      </w:tblGrid>
      <w:tr w:rsidR="004A064D" w:rsidRPr="00302058" w14:paraId="236FCFA8" w14:textId="77777777" w:rsidTr="00F16445">
        <w:trPr>
          <w:ins w:id="2343" w:author="OLTRE" w:date="2024-05-21T20:17:00Z"/>
        </w:trPr>
        <w:tc>
          <w:tcPr>
            <w:tcW w:w="4128" w:type="dxa"/>
          </w:tcPr>
          <w:p w14:paraId="146C6A2E" w14:textId="3221F91E" w:rsidR="004A064D" w:rsidRPr="00302058" w:rsidRDefault="004A064D" w:rsidP="00F16445">
            <w:pPr>
              <w:jc w:val="both"/>
              <w:rPr>
                <w:ins w:id="2344" w:author="OLTRE" w:date="2024-05-21T20:17:00Z"/>
                <w:rFonts w:ascii="Palatino Linotype" w:hAnsi="Palatino Linotype"/>
                <w:sz w:val="20"/>
                <w:szCs w:val="20"/>
              </w:rPr>
            </w:pPr>
            <w:ins w:id="2345" w:author="OLTRE" w:date="2024-05-21T20:17:00Z">
              <w:r w:rsidRPr="00302058">
                <w:rPr>
                  <w:rFonts w:ascii="Palatino Linotype" w:hAnsi="Palatino Linotype"/>
                  <w:sz w:val="20"/>
                  <w:szCs w:val="20"/>
                </w:rPr>
                <w:t>The following are the Company Shares classification:</w:t>
              </w:r>
            </w:ins>
          </w:p>
          <w:p w14:paraId="1E322594" w14:textId="77777777" w:rsidR="004A064D" w:rsidRPr="00302058" w:rsidRDefault="004A064D" w:rsidP="00F16445">
            <w:pPr>
              <w:pStyle w:val="ListParagraph"/>
              <w:numPr>
                <w:ilvl w:val="1"/>
                <w:numId w:val="48"/>
              </w:numPr>
              <w:ind w:left="456"/>
              <w:jc w:val="both"/>
              <w:rPr>
                <w:ins w:id="2346" w:author="OLTRE" w:date="2024-05-21T20:17:00Z"/>
                <w:rFonts w:ascii="Palatino Linotype" w:hAnsi="Palatino Linotype"/>
                <w:sz w:val="20"/>
                <w:szCs w:val="20"/>
              </w:rPr>
            </w:pPr>
            <w:ins w:id="2347" w:author="OLTRE" w:date="2024-05-21T20:17:00Z">
              <w:r w:rsidRPr="00302058">
                <w:rPr>
                  <w:rFonts w:ascii="Palatino Linotype" w:hAnsi="Palatino Linotype"/>
                  <w:sz w:val="20"/>
                  <w:szCs w:val="20"/>
                </w:rPr>
                <w:t>Class A Share is an Ordinary Share; and</w:t>
              </w:r>
            </w:ins>
          </w:p>
          <w:p w14:paraId="04D86175" w14:textId="77777777" w:rsidR="004A064D" w:rsidRPr="00302058" w:rsidRDefault="004A064D" w:rsidP="00F16445">
            <w:pPr>
              <w:pStyle w:val="ListParagraph"/>
              <w:numPr>
                <w:ilvl w:val="1"/>
                <w:numId w:val="48"/>
              </w:numPr>
              <w:ind w:left="456"/>
              <w:jc w:val="both"/>
              <w:rPr>
                <w:ins w:id="2348" w:author="OLTRE" w:date="2024-05-21T20:17:00Z"/>
                <w:rFonts w:ascii="Palatino Linotype" w:hAnsi="Palatino Linotype"/>
                <w:sz w:val="20"/>
                <w:szCs w:val="20"/>
              </w:rPr>
            </w:pPr>
            <w:ins w:id="2349" w:author="OLTRE" w:date="2024-05-21T20:17:00Z">
              <w:r w:rsidRPr="00302058">
                <w:rPr>
                  <w:rFonts w:ascii="Palatino Linotype" w:hAnsi="Palatino Linotype"/>
                  <w:sz w:val="20"/>
                  <w:szCs w:val="20"/>
                </w:rPr>
                <w:t>Class B Share is a Preferred Share.</w:t>
              </w:r>
            </w:ins>
          </w:p>
          <w:p w14:paraId="7C1F6BF0" w14:textId="77777777" w:rsidR="004A064D" w:rsidRPr="00302058" w:rsidRDefault="004A064D" w:rsidP="00F16445">
            <w:pPr>
              <w:ind w:left="96"/>
              <w:jc w:val="both"/>
              <w:rPr>
                <w:ins w:id="2350" w:author="OLTRE" w:date="2024-05-21T20:17:00Z"/>
                <w:rFonts w:ascii="Palatino Linotype" w:hAnsi="Palatino Linotype"/>
                <w:sz w:val="20"/>
                <w:szCs w:val="20"/>
              </w:rPr>
            </w:pPr>
          </w:p>
        </w:tc>
        <w:tc>
          <w:tcPr>
            <w:tcW w:w="4514" w:type="dxa"/>
          </w:tcPr>
          <w:p w14:paraId="5C7CDD5B" w14:textId="77777777" w:rsidR="004A064D" w:rsidRPr="00302058" w:rsidRDefault="004A064D" w:rsidP="00F16445">
            <w:pPr>
              <w:jc w:val="both"/>
              <w:rPr>
                <w:ins w:id="2351" w:author="OLTRE" w:date="2024-05-21T20:17:00Z"/>
                <w:rFonts w:ascii="Palatino Linotype" w:hAnsi="Palatino Linotype"/>
                <w:color w:val="E7E6E6" w:themeColor="background2"/>
                <w:sz w:val="20"/>
                <w:szCs w:val="20"/>
              </w:rPr>
            </w:pPr>
            <w:ins w:id="2352" w:author="OLTRE" w:date="2024-05-21T20:17:00Z">
              <w:r w:rsidRPr="00302058">
                <w:rPr>
                  <w:rFonts w:ascii="Palatino Linotype" w:hAnsi="Palatino Linotype"/>
                  <w:color w:val="E7E6E6" w:themeColor="background2"/>
                  <w:sz w:val="20"/>
                  <w:szCs w:val="20"/>
                </w:rPr>
                <w:t>Berikut merupakan urutan atas klasifikasi saham sesuai dengan serinya dalam Perusahaan sebagaimana diseuaikan berdasarkan Hukum Perseroan Indonesia:</w:t>
              </w:r>
            </w:ins>
          </w:p>
          <w:p w14:paraId="3D44DFF9" w14:textId="77777777" w:rsidR="004A064D" w:rsidRPr="00302058" w:rsidRDefault="004A064D" w:rsidP="00F16445">
            <w:pPr>
              <w:ind w:left="987"/>
              <w:rPr>
                <w:ins w:id="2353" w:author="OLTRE" w:date="2024-05-21T20:17:00Z"/>
                <w:rFonts w:ascii="Palatino Linotype" w:hAnsi="Palatino Linotype"/>
                <w:color w:val="E7E6E6" w:themeColor="background2"/>
                <w:sz w:val="20"/>
                <w:szCs w:val="20"/>
              </w:rPr>
            </w:pPr>
            <w:ins w:id="2354" w:author="OLTRE" w:date="2024-05-21T20:17:00Z">
              <w:r w:rsidRPr="00302058">
                <w:rPr>
                  <w:rFonts w:ascii="Palatino Linotype" w:hAnsi="Palatino Linotype"/>
                  <w:color w:val="E7E6E6" w:themeColor="background2"/>
                  <w:sz w:val="20"/>
                  <w:szCs w:val="20"/>
                </w:rPr>
                <w:t>Saham Kelas A adalah saham Biasa; dan</w:t>
              </w:r>
            </w:ins>
          </w:p>
          <w:p w14:paraId="16512D39" w14:textId="77777777" w:rsidR="004A064D" w:rsidRPr="00302058" w:rsidRDefault="004A064D" w:rsidP="00F16445">
            <w:pPr>
              <w:ind w:left="987"/>
              <w:rPr>
                <w:ins w:id="2355" w:author="OLTRE" w:date="2024-05-21T20:17:00Z"/>
                <w:rFonts w:ascii="Palatino Linotype" w:hAnsi="Palatino Linotype"/>
                <w:color w:val="E7E6E6" w:themeColor="background2"/>
                <w:sz w:val="20"/>
                <w:szCs w:val="20"/>
              </w:rPr>
            </w:pPr>
            <w:ins w:id="2356" w:author="OLTRE" w:date="2024-05-21T20:17:00Z">
              <w:r w:rsidRPr="00302058">
                <w:rPr>
                  <w:rFonts w:ascii="Palatino Linotype" w:hAnsi="Palatino Linotype"/>
                  <w:color w:val="E7E6E6" w:themeColor="background2"/>
                  <w:sz w:val="20"/>
                  <w:szCs w:val="20"/>
                </w:rPr>
                <w:t xml:space="preserve">Saham Kelas B adalah </w:t>
              </w:r>
              <w:r w:rsidRPr="00302058">
                <w:rPr>
                  <w:rFonts w:ascii="Palatino Linotype" w:hAnsi="Palatino Linotype"/>
                  <w:color w:val="E7E6E6" w:themeColor="background2"/>
                  <w:sz w:val="20"/>
                </w:rPr>
                <w:t>saham merupakan saham preferen;</w:t>
              </w:r>
            </w:ins>
          </w:p>
          <w:p w14:paraId="4340AE69" w14:textId="77777777" w:rsidR="004A064D" w:rsidRPr="00302058" w:rsidRDefault="004A064D" w:rsidP="00F16445">
            <w:pPr>
              <w:ind w:left="987"/>
              <w:rPr>
                <w:ins w:id="2357" w:author="OLTRE" w:date="2024-05-21T20:17:00Z"/>
                <w:rFonts w:ascii="Palatino Linotype" w:hAnsi="Palatino Linotype"/>
                <w:sz w:val="20"/>
                <w:szCs w:val="20"/>
              </w:rPr>
            </w:pPr>
          </w:p>
        </w:tc>
      </w:tr>
    </w:tbl>
    <w:p w14:paraId="137E2DE3" w14:textId="77777777" w:rsidR="004A064D" w:rsidRPr="00302058" w:rsidRDefault="004A064D" w:rsidP="004A064D">
      <w:pPr>
        <w:rPr>
          <w:ins w:id="2358" w:author="OLTRE" w:date="2024-05-21T20:17:00Z"/>
          <w:rFonts w:ascii="Palatino Linotype" w:hAnsi="Palatino Linotype"/>
          <w:b/>
          <w:sz w:val="20"/>
          <w:szCs w:val="20"/>
        </w:rPr>
      </w:pPr>
    </w:p>
    <w:p w14:paraId="6AB30660" w14:textId="77777777" w:rsidR="004A064D" w:rsidRPr="00302058" w:rsidRDefault="004A064D" w:rsidP="004A064D">
      <w:pPr>
        <w:jc w:val="both"/>
        <w:rPr>
          <w:ins w:id="2359" w:author="OLTRE" w:date="2024-05-21T20:17:00Z"/>
          <w:rFonts w:ascii="Palatino Linotype" w:hAnsi="Palatino Linotype"/>
          <w:b/>
          <w:sz w:val="20"/>
          <w:szCs w:val="20"/>
        </w:rPr>
      </w:pPr>
    </w:p>
    <w:p w14:paraId="71087174" w14:textId="77777777" w:rsidR="004A064D" w:rsidRPr="00302058" w:rsidRDefault="004A064D" w:rsidP="004A064D">
      <w:pPr>
        <w:jc w:val="both"/>
        <w:rPr>
          <w:ins w:id="2360" w:author="OLTRE" w:date="2024-05-21T20:17:00Z"/>
          <w:rFonts w:ascii="Palatino Linotype" w:hAnsi="Palatino Linotype"/>
          <w:b/>
          <w:sz w:val="20"/>
          <w:szCs w:val="20"/>
        </w:rPr>
      </w:pPr>
    </w:p>
    <w:p w14:paraId="6B096371" w14:textId="77777777" w:rsidR="00B9330E" w:rsidRPr="00302058" w:rsidRDefault="00B9330E" w:rsidP="004A064D">
      <w:pPr>
        <w:jc w:val="both"/>
        <w:rPr>
          <w:ins w:id="2361" w:author="OLTRE" w:date="2024-05-21T20:17:00Z"/>
          <w:rFonts w:ascii="Palatino Linotype" w:hAnsi="Palatino Linotype"/>
          <w:b/>
          <w:sz w:val="20"/>
          <w:szCs w:val="20"/>
        </w:rPr>
      </w:pPr>
    </w:p>
    <w:p w14:paraId="6BF57483" w14:textId="77777777" w:rsidR="004A064D" w:rsidRPr="00302058" w:rsidRDefault="004A064D" w:rsidP="004A064D">
      <w:pPr>
        <w:jc w:val="both"/>
        <w:rPr>
          <w:ins w:id="2362" w:author="OLTRE" w:date="2024-05-21T20:17:00Z"/>
          <w:rFonts w:ascii="Palatino Linotype" w:hAnsi="Palatino Linotype"/>
          <w:sz w:val="20"/>
        </w:rPr>
      </w:pPr>
    </w:p>
    <w:p w14:paraId="31214116" w14:textId="77777777" w:rsidR="00023FF1" w:rsidRDefault="004A064D" w:rsidP="00D83039">
      <w:pPr>
        <w:jc w:val="both"/>
        <w:rPr>
          <w:del w:id="2363" w:author="OLTRE" w:date="2024-05-21T20:17:00Z"/>
          <w:rFonts w:ascii="Palatino Linotype" w:hAnsi="Palatino Linotype"/>
          <w:b/>
          <w:sz w:val="20"/>
          <w:szCs w:val="20"/>
        </w:rPr>
      </w:pPr>
      <w:ins w:id="2364" w:author="OLTRE" w:date="2024-05-21T20:17:00Z">
        <w:r w:rsidRPr="00302058">
          <w:rPr>
            <w:rFonts w:ascii="Palatino Linotype" w:hAnsi="Palatino Linotype"/>
            <w:b/>
            <w:sz w:val="20"/>
            <w:szCs w:val="20"/>
          </w:rPr>
          <w:t>Upon</w:t>
        </w:r>
      </w:ins>
      <w:r w:rsidRPr="00302058">
        <w:rPr>
          <w:rFonts w:ascii="Palatino Linotype" w:hAnsi="Palatino Linotype"/>
          <w:b/>
          <w:sz w:val="20"/>
          <w:szCs w:val="20"/>
        </w:rPr>
        <w:t xml:space="preserve"> Closing</w:t>
      </w:r>
      <w:del w:id="2365" w:author="OLTRE" w:date="2024-05-21T20:17:00Z">
        <w:r w:rsidR="003D4CFD" w:rsidRPr="0013565F">
          <w:rPr>
            <w:rFonts w:ascii="Palatino Linotype" w:hAnsi="Palatino Linotype"/>
            <w:b/>
            <w:sz w:val="20"/>
            <w:szCs w:val="20"/>
          </w:rPr>
          <w:delText xml:space="preserve"> </w:delText>
        </w:r>
        <w:r w:rsidR="00C15B6C" w:rsidRPr="0013565F">
          <w:rPr>
            <w:rFonts w:ascii="Palatino Linotype" w:hAnsi="Palatino Linotype"/>
            <w:b/>
            <w:sz w:val="20"/>
            <w:szCs w:val="20"/>
          </w:rPr>
          <w:delText>Capital and the Existing Shareholders Composition are</w:delText>
        </w:r>
      </w:del>
      <w:ins w:id="2366" w:author="OLTRE" w:date="2024-05-21T20:17:00Z">
        <w:r w:rsidRPr="00302058">
          <w:rPr>
            <w:rFonts w:ascii="Palatino Linotype" w:hAnsi="Palatino Linotype"/>
            <w:b/>
            <w:sz w:val="20"/>
            <w:szCs w:val="20"/>
          </w:rPr>
          <w:t xml:space="preserve">, the capital structure and shareholder composition </w:t>
        </w:r>
        <w:r w:rsidR="002E5162" w:rsidRPr="00302058">
          <w:rPr>
            <w:rFonts w:ascii="Palatino Linotype" w:hAnsi="Palatino Linotype"/>
            <w:b/>
            <w:sz w:val="20"/>
            <w:szCs w:val="20"/>
          </w:rPr>
          <w:t>shall be</w:t>
        </w:r>
      </w:ins>
      <w:r w:rsidR="002E5162" w:rsidRPr="00302058">
        <w:rPr>
          <w:rFonts w:ascii="Palatino Linotype" w:hAnsi="Palatino Linotype"/>
          <w:b/>
          <w:sz w:val="20"/>
          <w:szCs w:val="20"/>
        </w:rPr>
        <w:t xml:space="preserve"> </w:t>
      </w:r>
      <w:r w:rsidRPr="00302058">
        <w:rPr>
          <w:rFonts w:ascii="Palatino Linotype" w:hAnsi="Palatino Linotype"/>
          <w:b/>
          <w:sz w:val="20"/>
          <w:szCs w:val="20"/>
        </w:rPr>
        <w:t xml:space="preserve">as </w:t>
      </w:r>
      <w:del w:id="2367" w:author="OLTRE" w:date="2024-05-21T20:17:00Z">
        <w:r w:rsidR="00C15B6C" w:rsidRPr="0013565F">
          <w:rPr>
            <w:rFonts w:ascii="Palatino Linotype" w:hAnsi="Palatino Linotype"/>
            <w:b/>
            <w:sz w:val="20"/>
            <w:szCs w:val="20"/>
          </w:rPr>
          <w:delText>follow</w:delText>
        </w:r>
        <w:r w:rsidR="00784EDB">
          <w:rPr>
            <w:rFonts w:ascii="Palatino Linotype" w:hAnsi="Palatino Linotype"/>
            <w:b/>
            <w:sz w:val="20"/>
            <w:szCs w:val="20"/>
          </w:rPr>
          <w:delText>:</w:delText>
        </w:r>
      </w:del>
    </w:p>
    <w:p w14:paraId="73CC809E" w14:textId="77777777" w:rsidR="004A064D" w:rsidRPr="00302058" w:rsidRDefault="004A064D" w:rsidP="007B5F69">
      <w:pPr>
        <w:ind w:left="426"/>
        <w:rPr>
          <w:moveFrom w:id="2368" w:author="OLTRE" w:date="2024-05-21T20:17:00Z"/>
          <w:rFonts w:ascii="Palatino Linotype" w:hAnsi="Palatino Linotype"/>
          <w:b/>
          <w:sz w:val="20"/>
          <w:szCs w:val="20"/>
        </w:rPr>
        <w:pPrChange w:id="2369" w:author="OLTRE" w:date="2024-05-21T20:17:00Z">
          <w:pPr>
            <w:jc w:val="both"/>
          </w:pPr>
        </w:pPrChange>
      </w:pPr>
      <w:moveFromRangeStart w:id="2370" w:author="OLTRE" w:date="2024-05-21T20:17:00Z" w:name="move167215075"/>
      <w:moveFrom w:id="2371" w:author="OLTRE" w:date="2024-05-21T20:17:00Z">
        <w:r w:rsidRPr="00302058">
          <w:rPr>
            <w:rFonts w:ascii="Palatino Linotype" w:hAnsi="Palatino Linotype"/>
            <w:b/>
            <w:sz w:val="20"/>
            <w:szCs w:val="20"/>
          </w:rPr>
          <w:t>Sebelum Penutupan Struktur Permodalan dan Pemegang Saham yang Sudah ada adalah sebagai berikut:</w:t>
        </w:r>
      </w:moveFrom>
    </w:p>
    <w:p w14:paraId="076F2B35" w14:textId="77777777" w:rsidR="004A064D" w:rsidRPr="00302058" w:rsidRDefault="004A064D" w:rsidP="004A064D">
      <w:pPr>
        <w:rPr>
          <w:moveFrom w:id="2372" w:author="OLTRE" w:date="2024-05-21T20:17:00Z"/>
          <w:rFonts w:ascii="Palatino Linotype" w:hAnsi="Palatino Linotype"/>
          <w:sz w:val="20"/>
          <w:szCs w:val="20"/>
        </w:rPr>
        <w:pPrChange w:id="2373" w:author="OLTRE" w:date="2024-05-21T20:17:00Z">
          <w:pPr>
            <w:jc w:val="both"/>
          </w:pPr>
        </w:pPrChange>
      </w:pPr>
    </w:p>
    <w:moveFromRangeEnd w:id="2370"/>
    <w:p w14:paraId="4283ABB8" w14:textId="4ED942D4" w:rsidR="004A064D" w:rsidRDefault="00AC2307" w:rsidP="007B5F69">
      <w:pPr>
        <w:pStyle w:val="ListParagraph"/>
        <w:numPr>
          <w:ilvl w:val="2"/>
          <w:numId w:val="69"/>
        </w:numPr>
        <w:ind w:left="426"/>
        <w:jc w:val="both"/>
        <w:rPr>
          <w:ins w:id="2374" w:author="OLTRE" w:date="2024-05-21T20:17:00Z"/>
          <w:rFonts w:ascii="Palatino Linotype" w:hAnsi="Palatino Linotype"/>
          <w:b/>
          <w:sz w:val="20"/>
          <w:szCs w:val="20"/>
        </w:rPr>
      </w:pPr>
      <w:del w:id="2375" w:author="OLTRE" w:date="2024-05-21T20:17:00Z">
        <w:r w:rsidRPr="0013565F">
          <w:rPr>
            <w:rFonts w:ascii="Palatino Linotype" w:hAnsi="Palatino Linotype"/>
            <w:b/>
            <w:sz w:val="20"/>
            <w:szCs w:val="20"/>
          </w:rPr>
          <w:delText>Upon Completion</w:delText>
        </w:r>
      </w:del>
      <w:ins w:id="2376" w:author="OLTRE" w:date="2024-05-21T20:17:00Z">
        <w:r w:rsidR="004A064D" w:rsidRPr="00302058">
          <w:rPr>
            <w:rFonts w:ascii="Palatino Linotype" w:hAnsi="Palatino Linotype"/>
            <w:b/>
            <w:sz w:val="20"/>
            <w:szCs w:val="20"/>
          </w:rPr>
          <w:t xml:space="preserve">follows </w:t>
        </w:r>
      </w:ins>
      <w:r w:rsidR="004A064D" w:rsidRPr="00302058">
        <w:rPr>
          <w:rFonts w:ascii="Palatino Linotype" w:hAnsi="Palatino Linotype"/>
          <w:b/>
          <w:sz w:val="20"/>
          <w:szCs w:val="20"/>
        </w:rPr>
        <w:t>/ Pada Penyelesaian:</w:t>
      </w:r>
    </w:p>
    <w:p w14:paraId="594E24F3" w14:textId="77777777" w:rsidR="00F6574F" w:rsidRPr="00302058" w:rsidRDefault="00F6574F" w:rsidP="00F6574F">
      <w:pPr>
        <w:pStyle w:val="ListParagraph"/>
        <w:ind w:left="426"/>
        <w:jc w:val="both"/>
        <w:rPr>
          <w:rFonts w:ascii="Palatino Linotype" w:hAnsi="Palatino Linotype"/>
          <w:b/>
          <w:sz w:val="20"/>
          <w:szCs w:val="20"/>
        </w:rPr>
        <w:pPrChange w:id="2377" w:author="OLTRE" w:date="2024-05-21T20:17:00Z">
          <w:pPr>
            <w:jc w:val="both"/>
          </w:pPr>
        </w:pPrChange>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378" w:author="OLTRE" w:date="2024-05-21T20:1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4405"/>
        <w:gridCol w:w="4237"/>
        <w:tblGridChange w:id="2379">
          <w:tblGrid>
            <w:gridCol w:w="4405"/>
            <w:gridCol w:w="3885"/>
            <w:gridCol w:w="352"/>
          </w:tblGrid>
        </w:tblGridChange>
      </w:tblGrid>
      <w:tr w:rsidR="004A064D" w:rsidRPr="00302058" w14:paraId="122113E5" w14:textId="77777777" w:rsidTr="00F16445">
        <w:trPr>
          <w:trPrChange w:id="2380" w:author="OLTRE" w:date="2024-05-21T20:17:00Z">
            <w:trPr>
              <w:gridAfter w:val="0"/>
            </w:trPr>
          </w:trPrChange>
        </w:trPr>
        <w:tc>
          <w:tcPr>
            <w:tcW w:w="4405" w:type="dxa"/>
            <w:shd w:val="clear" w:color="auto" w:fill="6B94D1"/>
            <w:vAlign w:val="center"/>
            <w:tcPrChange w:id="2381" w:author="OLTRE" w:date="2024-05-21T20:17:00Z">
              <w:tcPr>
                <w:tcW w:w="4405" w:type="dxa"/>
                <w:shd w:val="clear" w:color="auto" w:fill="8DB3E2"/>
                <w:vAlign w:val="center"/>
              </w:tcPr>
            </w:tcPrChange>
          </w:tcPr>
          <w:p w14:paraId="505F7B7F" w14:textId="77777777" w:rsidR="004A064D" w:rsidRPr="00302058" w:rsidRDefault="004A064D" w:rsidP="00F16445">
            <w:pPr>
              <w:rPr>
                <w:rFonts w:ascii="Palatino Linotype" w:eastAsia="Times New Roman" w:hAnsi="Palatino Linotype"/>
                <w:b/>
                <w:sz w:val="20"/>
                <w:szCs w:val="20"/>
                <w:lang w:eastAsia="zh-CN"/>
              </w:rPr>
            </w:pPr>
            <w:r w:rsidRPr="00302058">
              <w:rPr>
                <w:rFonts w:ascii="Palatino Linotype" w:hAnsi="Palatino Linotype"/>
                <w:b/>
                <w:sz w:val="20"/>
                <w:szCs w:val="20"/>
              </w:rPr>
              <w:t xml:space="preserve">AUTHORIZED CAPITAL / </w:t>
            </w:r>
            <w:r w:rsidRPr="00302058">
              <w:rPr>
                <w:rFonts w:ascii="Palatino Linotype" w:hAnsi="Palatino Linotype"/>
                <w:b/>
                <w:sz w:val="20"/>
                <w:szCs w:val="20"/>
              </w:rPr>
              <w:br/>
              <w:t>MODAL DASAR</w:t>
            </w:r>
          </w:p>
        </w:tc>
        <w:tc>
          <w:tcPr>
            <w:tcW w:w="4237" w:type="dxa"/>
            <w:shd w:val="clear" w:color="auto" w:fill="auto"/>
            <w:vAlign w:val="center"/>
            <w:tcPrChange w:id="2382" w:author="OLTRE" w:date="2024-05-21T20:17:00Z">
              <w:tcPr>
                <w:tcW w:w="3885" w:type="dxa"/>
                <w:shd w:val="clear" w:color="auto" w:fill="auto"/>
                <w:vAlign w:val="center"/>
              </w:tcPr>
            </w:tcPrChange>
          </w:tcPr>
          <w:p w14:paraId="7A11A62D"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rPrChange w:id="2383" w:author="OLTRE" w:date="2024-05-21T20:17:00Z">
                  <w:rPr>
                    <w:rFonts w:ascii="Calibri" w:hAnsi="Calibri"/>
                    <w:b/>
                    <w:color w:val="000000"/>
                    <w:lang w:val="en-US"/>
                  </w:rPr>
                </w:rPrChange>
              </w:rPr>
              <w:t>IDR 132,815,832,000</w:t>
            </w:r>
          </w:p>
        </w:tc>
      </w:tr>
      <w:tr w:rsidR="004A064D" w:rsidRPr="00302058" w14:paraId="2854C01E" w14:textId="77777777" w:rsidTr="00F16445">
        <w:trPr>
          <w:trHeight w:val="530"/>
          <w:trPrChange w:id="2384" w:author="OLTRE" w:date="2024-05-21T20:17:00Z">
            <w:trPr>
              <w:gridAfter w:val="0"/>
              <w:trHeight w:val="530"/>
            </w:trPr>
          </w:trPrChange>
        </w:trPr>
        <w:tc>
          <w:tcPr>
            <w:tcW w:w="4405" w:type="dxa"/>
            <w:shd w:val="clear" w:color="auto" w:fill="6B94D1"/>
            <w:vAlign w:val="center"/>
            <w:tcPrChange w:id="2385" w:author="OLTRE" w:date="2024-05-21T20:17:00Z">
              <w:tcPr>
                <w:tcW w:w="4405" w:type="dxa"/>
                <w:shd w:val="clear" w:color="auto" w:fill="8DB3E2"/>
                <w:vAlign w:val="center"/>
              </w:tcPr>
            </w:tcPrChange>
          </w:tcPr>
          <w:p w14:paraId="1A05024C" w14:textId="77777777" w:rsidR="004A064D" w:rsidRPr="00302058" w:rsidRDefault="004A064D" w:rsidP="00F16445">
            <w:pPr>
              <w:rPr>
                <w:rFonts w:ascii="Palatino Linotype" w:hAnsi="Palatino Linotype"/>
                <w:b/>
                <w:sz w:val="20"/>
                <w:szCs w:val="20"/>
              </w:rPr>
            </w:pPr>
            <w:r w:rsidRPr="00302058">
              <w:rPr>
                <w:rFonts w:ascii="Palatino Linotype" w:hAnsi="Palatino Linotype"/>
                <w:b/>
                <w:sz w:val="20"/>
                <w:szCs w:val="20"/>
              </w:rPr>
              <w:t>SUBSCRIBED AND PAID-UP CAPITAL/ MODAL DITEMPATKAN DAN DISETOR</w:t>
            </w:r>
          </w:p>
        </w:tc>
        <w:tc>
          <w:tcPr>
            <w:tcW w:w="4237" w:type="dxa"/>
            <w:shd w:val="clear" w:color="auto" w:fill="auto"/>
            <w:vAlign w:val="center"/>
            <w:tcPrChange w:id="2386" w:author="OLTRE" w:date="2024-05-21T20:17:00Z">
              <w:tcPr>
                <w:tcW w:w="3885" w:type="dxa"/>
                <w:shd w:val="clear" w:color="auto" w:fill="auto"/>
                <w:vAlign w:val="center"/>
              </w:tcPr>
            </w:tcPrChange>
          </w:tcPr>
          <w:p w14:paraId="4D35E9BC" w14:textId="7FE5B027" w:rsidR="004A064D" w:rsidRPr="00302058" w:rsidRDefault="004A064D" w:rsidP="00F16445">
            <w:pPr>
              <w:rPr>
                <w:rFonts w:ascii="Palatino Linotype" w:hAnsi="Palatino Linotype"/>
                <w:b/>
                <w:sz w:val="20"/>
                <w:rPrChange w:id="2387" w:author="OLTRE" w:date="2024-05-21T20:17:00Z">
                  <w:rPr>
                    <w:rFonts w:ascii="Palatino Linotype" w:hAnsi="Palatino Linotype"/>
                    <w:b/>
                    <w:i/>
                    <w:sz w:val="20"/>
                  </w:rPr>
                </w:rPrChange>
              </w:rPr>
            </w:pPr>
            <w:r w:rsidRPr="00302058">
              <w:rPr>
                <w:rFonts w:ascii="Palatino Linotype" w:hAnsi="Palatino Linotype"/>
                <w:b/>
                <w:sz w:val="20"/>
                <w:rPrChange w:id="2388" w:author="OLTRE" w:date="2024-05-21T20:17:00Z">
                  <w:rPr>
                    <w:rFonts w:ascii="Calibri" w:hAnsi="Calibri"/>
                    <w:b/>
                    <w:color w:val="000000"/>
                    <w:lang w:val="en-US"/>
                  </w:rPr>
                </w:rPrChange>
              </w:rPr>
              <w:t xml:space="preserve">IDR </w:t>
            </w:r>
            <w:r w:rsidR="00CF215E" w:rsidRPr="00302058">
              <w:rPr>
                <w:rFonts w:ascii="Palatino Linotype" w:hAnsi="Palatino Linotype"/>
                <w:b/>
                <w:sz w:val="20"/>
                <w:rPrChange w:id="2389" w:author="OLTRE" w:date="2024-05-21T20:17:00Z">
                  <w:rPr>
                    <w:rFonts w:ascii="Calibri" w:hAnsi="Calibri"/>
                    <w:b/>
                    <w:color w:val="000000"/>
                    <w:lang w:val="en-US"/>
                  </w:rPr>
                </w:rPrChange>
              </w:rPr>
              <w:t>33,</w:t>
            </w:r>
            <w:del w:id="2390" w:author="OLTRE" w:date="2024-05-21T20:17:00Z">
              <w:r w:rsidR="00021719">
                <w:rPr>
                  <w:rFonts w:ascii="Calibri" w:eastAsia="Times New Roman" w:hAnsi="Calibri" w:cs="Calibri"/>
                  <w:b/>
                  <w:bCs/>
                  <w:color w:val="000000"/>
                  <w:lang w:val="en-US"/>
                </w:rPr>
                <w:delText>203,958,000</w:delText>
              </w:r>
            </w:del>
            <w:ins w:id="2391" w:author="OLTRE" w:date="2024-05-21T20:17:00Z">
              <w:r w:rsidR="00CF215E" w:rsidRPr="00302058">
                <w:rPr>
                  <w:rFonts w:ascii="Palatino Linotype" w:hAnsi="Palatino Linotype"/>
                  <w:b/>
                  <w:sz w:val="20"/>
                  <w:szCs w:val="20"/>
                </w:rPr>
                <w:t>204,561,250</w:t>
              </w:r>
            </w:ins>
          </w:p>
        </w:tc>
      </w:tr>
      <w:tr w:rsidR="004A064D" w:rsidRPr="00302058" w14:paraId="1C1AAA98" w14:textId="77777777" w:rsidTr="00F16445">
        <w:trPr>
          <w:trHeight w:val="530"/>
          <w:ins w:id="2392" w:author="OLTRE" w:date="2024-05-21T20:17:00Z"/>
        </w:trPr>
        <w:tc>
          <w:tcPr>
            <w:tcW w:w="4405" w:type="dxa"/>
            <w:shd w:val="clear" w:color="auto" w:fill="6B94D1"/>
            <w:vAlign w:val="center"/>
          </w:tcPr>
          <w:p w14:paraId="565B0B2D" w14:textId="77777777" w:rsidR="004A064D" w:rsidRPr="00302058" w:rsidRDefault="004A064D" w:rsidP="00F16445">
            <w:pPr>
              <w:rPr>
                <w:ins w:id="2393" w:author="OLTRE" w:date="2024-05-21T20:17:00Z"/>
                <w:rFonts w:ascii="Palatino Linotype" w:hAnsi="Palatino Linotype"/>
                <w:b/>
                <w:sz w:val="20"/>
                <w:szCs w:val="20"/>
              </w:rPr>
            </w:pPr>
            <w:ins w:id="2394" w:author="OLTRE" w:date="2024-05-21T20:17:00Z">
              <w:r w:rsidRPr="00302058">
                <w:rPr>
                  <w:rFonts w:ascii="Palatino Linotype" w:hAnsi="Palatino Linotype"/>
                  <w:b/>
                  <w:sz w:val="20"/>
                  <w:szCs w:val="20"/>
                </w:rPr>
                <w:t>Number of Shares/</w:t>
              </w:r>
              <w:r w:rsidRPr="00302058">
                <w:rPr>
                  <w:rFonts w:ascii="Palatino Linotype" w:hAnsi="Palatino Linotype"/>
                  <w:b/>
                  <w:sz w:val="20"/>
                  <w:szCs w:val="20"/>
                </w:rPr>
                <w:br/>
                <w:t>Jumlah Saham</w:t>
              </w:r>
            </w:ins>
          </w:p>
          <w:p w14:paraId="7DC893BD" w14:textId="77777777" w:rsidR="004A064D" w:rsidRPr="00302058" w:rsidRDefault="004A064D" w:rsidP="00F16445">
            <w:pPr>
              <w:rPr>
                <w:ins w:id="2395" w:author="OLTRE" w:date="2024-05-21T20:17:00Z"/>
                <w:rFonts w:ascii="Palatino Linotype" w:hAnsi="Palatino Linotype"/>
                <w:b/>
                <w:sz w:val="20"/>
                <w:szCs w:val="20"/>
              </w:rPr>
            </w:pPr>
          </w:p>
        </w:tc>
        <w:tc>
          <w:tcPr>
            <w:tcW w:w="4237" w:type="dxa"/>
            <w:shd w:val="clear" w:color="auto" w:fill="auto"/>
            <w:vAlign w:val="center"/>
          </w:tcPr>
          <w:p w14:paraId="12D8A410" w14:textId="77777777" w:rsidR="004A064D" w:rsidRPr="00302058" w:rsidRDefault="004A064D" w:rsidP="00F16445">
            <w:pPr>
              <w:rPr>
                <w:ins w:id="2396" w:author="OLTRE" w:date="2024-05-21T20:17:00Z"/>
                <w:rFonts w:ascii="Palatino Linotype" w:hAnsi="Palatino Linotype"/>
                <w:b/>
                <w:sz w:val="20"/>
                <w:szCs w:val="20"/>
              </w:rPr>
            </w:pPr>
            <w:ins w:id="2397" w:author="OLTRE" w:date="2024-05-21T20:17:00Z">
              <w:r w:rsidRPr="00302058">
                <w:rPr>
                  <w:rFonts w:ascii="Palatino Linotype" w:hAnsi="Palatino Linotype"/>
                  <w:b/>
                  <w:sz w:val="20"/>
                  <w:szCs w:val="20"/>
                </w:rPr>
                <w:t>1,521,252 shares/saham</w:t>
              </w:r>
            </w:ins>
          </w:p>
        </w:tc>
      </w:tr>
    </w:tbl>
    <w:p w14:paraId="460F4636" w14:textId="77777777" w:rsidR="004A064D" w:rsidRPr="00302058" w:rsidRDefault="004A064D" w:rsidP="004A064D">
      <w:pPr>
        <w:rPr>
          <w:rFonts w:ascii="Palatino Linotype" w:hAnsi="Palatino Linotype" w:cs="Arial"/>
          <w:i/>
          <w:color w:val="000000"/>
          <w:sz w:val="20"/>
          <w:szCs w:val="20"/>
          <w:lang w:val="en-US"/>
        </w:rPr>
      </w:pPr>
    </w:p>
    <w:tbl>
      <w:tblPr>
        <w:tblStyle w:val="TableGrid"/>
        <w:tblW w:w="8486" w:type="dxa"/>
        <w:tblInd w:w="-5" w:type="dxa"/>
        <w:tblLook w:val="04A0" w:firstRow="1" w:lastRow="0" w:firstColumn="1" w:lastColumn="0" w:noHBand="0" w:noVBand="1"/>
        <w:tblPrChange w:id="2398" w:author="OLTRE" w:date="2024-05-21T20:17:00Z">
          <w:tblPr>
            <w:tblStyle w:val="TableGrid"/>
            <w:tblW w:w="8545" w:type="dxa"/>
            <w:tblLook w:val="04A0" w:firstRow="1" w:lastRow="0" w:firstColumn="1" w:lastColumn="0" w:noHBand="0" w:noVBand="1"/>
          </w:tblPr>
        </w:tblPrChange>
      </w:tblPr>
      <w:tblGrid>
        <w:gridCol w:w="1398"/>
        <w:gridCol w:w="764"/>
        <w:gridCol w:w="1363"/>
        <w:gridCol w:w="1417"/>
        <w:gridCol w:w="1559"/>
        <w:gridCol w:w="2685"/>
        <w:tblGridChange w:id="2399">
          <w:tblGrid>
            <w:gridCol w:w="1924"/>
            <w:gridCol w:w="764"/>
            <w:gridCol w:w="1192"/>
            <w:gridCol w:w="1205"/>
            <w:gridCol w:w="1527"/>
            <w:gridCol w:w="2340"/>
          </w:tblGrid>
        </w:tblGridChange>
      </w:tblGrid>
      <w:tr w:rsidR="004A064D" w:rsidRPr="00302058" w14:paraId="64B1DF3D" w14:textId="77777777" w:rsidTr="00F16445">
        <w:trPr>
          <w:trHeight w:val="315"/>
          <w:trPrChange w:id="2400" w:author="OLTRE" w:date="2024-05-21T20:17:00Z">
            <w:trPr>
              <w:trHeight w:val="315"/>
            </w:trPr>
          </w:trPrChange>
        </w:trPr>
        <w:tc>
          <w:tcPr>
            <w:tcW w:w="1256" w:type="dxa"/>
            <w:noWrap/>
            <w:hideMark/>
            <w:tcPrChange w:id="2401" w:author="OLTRE" w:date="2024-05-21T20:17:00Z">
              <w:tcPr>
                <w:tcW w:w="1924" w:type="dxa"/>
                <w:noWrap/>
                <w:hideMark/>
              </w:tcPr>
            </w:tcPrChange>
          </w:tcPr>
          <w:p w14:paraId="530559E9" w14:textId="77777777" w:rsidR="004A064D" w:rsidRPr="00302058" w:rsidRDefault="004A064D" w:rsidP="00F16445">
            <w:pPr>
              <w:rPr>
                <w:rFonts w:ascii="Palatino Linotype" w:hAnsi="Palatino Linotype"/>
                <w:b/>
                <w:sz w:val="20"/>
                <w:rPrChange w:id="2402" w:author="OLTRE" w:date="2024-05-21T20:17:00Z">
                  <w:rPr>
                    <w:rFonts w:ascii="Palatino Linotype" w:hAnsi="Palatino Linotype"/>
                    <w:b/>
                    <w:color w:val="000000"/>
                    <w:sz w:val="20"/>
                  </w:rPr>
                </w:rPrChange>
              </w:rPr>
            </w:pPr>
            <w:r w:rsidRPr="00302058">
              <w:rPr>
                <w:rFonts w:ascii="Palatino Linotype" w:hAnsi="Palatino Linotype"/>
                <w:b/>
                <w:sz w:val="20"/>
                <w:rPrChange w:id="2403" w:author="OLTRE" w:date="2024-05-21T20:17:00Z">
                  <w:rPr>
                    <w:rFonts w:ascii="Palatino Linotype" w:hAnsi="Palatino Linotype"/>
                    <w:b/>
                    <w:color w:val="000000"/>
                    <w:sz w:val="20"/>
                  </w:rPr>
                </w:rPrChange>
              </w:rPr>
              <w:t>Shareholder/ Pemegang Saham</w:t>
            </w:r>
          </w:p>
        </w:tc>
        <w:tc>
          <w:tcPr>
            <w:tcW w:w="764" w:type="dxa"/>
            <w:noWrap/>
            <w:hideMark/>
            <w:tcPrChange w:id="2404" w:author="OLTRE" w:date="2024-05-21T20:17:00Z">
              <w:tcPr>
                <w:tcW w:w="764" w:type="dxa"/>
                <w:noWrap/>
                <w:hideMark/>
              </w:tcPr>
            </w:tcPrChange>
          </w:tcPr>
          <w:p w14:paraId="0F5726C0" w14:textId="77777777" w:rsidR="004A064D" w:rsidRPr="00302058" w:rsidRDefault="004A064D" w:rsidP="00F16445">
            <w:pPr>
              <w:rPr>
                <w:rFonts w:ascii="Palatino Linotype" w:hAnsi="Palatino Linotype"/>
                <w:b/>
                <w:sz w:val="20"/>
                <w:rPrChange w:id="2405" w:author="OLTRE" w:date="2024-05-21T20:17:00Z">
                  <w:rPr>
                    <w:rFonts w:ascii="Palatino Linotype" w:hAnsi="Palatino Linotype"/>
                    <w:b/>
                    <w:color w:val="000000"/>
                    <w:sz w:val="20"/>
                  </w:rPr>
                </w:rPrChange>
              </w:rPr>
            </w:pPr>
            <w:r w:rsidRPr="00302058">
              <w:rPr>
                <w:rFonts w:ascii="Palatino Linotype" w:hAnsi="Palatino Linotype"/>
                <w:b/>
                <w:sz w:val="20"/>
                <w:rPrChange w:id="2406" w:author="OLTRE" w:date="2024-05-21T20:17:00Z">
                  <w:rPr>
                    <w:rFonts w:ascii="Palatino Linotype" w:hAnsi="Palatino Linotype"/>
                    <w:b/>
                    <w:color w:val="000000"/>
                    <w:sz w:val="20"/>
                  </w:rPr>
                </w:rPrChange>
              </w:rPr>
              <w:t>Class/ Kelas</w:t>
            </w:r>
          </w:p>
        </w:tc>
        <w:tc>
          <w:tcPr>
            <w:tcW w:w="1363" w:type="dxa"/>
            <w:noWrap/>
            <w:hideMark/>
            <w:tcPrChange w:id="2407" w:author="OLTRE" w:date="2024-05-21T20:17:00Z">
              <w:tcPr>
                <w:tcW w:w="1016" w:type="dxa"/>
                <w:noWrap/>
                <w:hideMark/>
              </w:tcPr>
            </w:tcPrChange>
          </w:tcPr>
          <w:p w14:paraId="1D7644D5" w14:textId="77777777" w:rsidR="004A064D" w:rsidRPr="00302058" w:rsidRDefault="004A064D" w:rsidP="00F16445">
            <w:pPr>
              <w:rPr>
                <w:rFonts w:ascii="Palatino Linotype" w:hAnsi="Palatino Linotype"/>
                <w:b/>
                <w:sz w:val="20"/>
                <w:rPrChange w:id="2408" w:author="OLTRE" w:date="2024-05-21T20:17:00Z">
                  <w:rPr>
                    <w:rFonts w:ascii="Palatino Linotype" w:hAnsi="Palatino Linotype"/>
                    <w:b/>
                    <w:color w:val="000000"/>
                    <w:sz w:val="20"/>
                  </w:rPr>
                </w:rPrChange>
              </w:rPr>
            </w:pPr>
            <w:r w:rsidRPr="00302058">
              <w:rPr>
                <w:rFonts w:ascii="Palatino Linotype" w:hAnsi="Palatino Linotype"/>
                <w:b/>
                <w:sz w:val="20"/>
                <w:rPrChange w:id="2409" w:author="OLTRE" w:date="2024-05-21T20:17:00Z">
                  <w:rPr>
                    <w:rFonts w:ascii="Palatino Linotype" w:hAnsi="Palatino Linotype"/>
                    <w:b/>
                    <w:color w:val="000000"/>
                    <w:sz w:val="20"/>
                  </w:rPr>
                </w:rPrChange>
              </w:rPr>
              <w:t>Number of Shares/ Jumlah Saham</w:t>
            </w:r>
          </w:p>
        </w:tc>
        <w:tc>
          <w:tcPr>
            <w:tcW w:w="1417" w:type="dxa"/>
            <w:noWrap/>
            <w:hideMark/>
            <w:tcPrChange w:id="2410" w:author="OLTRE" w:date="2024-05-21T20:17:00Z">
              <w:tcPr>
                <w:tcW w:w="1205" w:type="dxa"/>
                <w:noWrap/>
                <w:hideMark/>
              </w:tcPr>
            </w:tcPrChange>
          </w:tcPr>
          <w:p w14:paraId="5D3B51E1" w14:textId="77777777" w:rsidR="004A064D" w:rsidRPr="00302058" w:rsidRDefault="004A064D" w:rsidP="00F16445">
            <w:pPr>
              <w:rPr>
                <w:rFonts w:ascii="Palatino Linotype" w:hAnsi="Palatino Linotype"/>
                <w:b/>
                <w:sz w:val="20"/>
                <w:rPrChange w:id="2411" w:author="OLTRE" w:date="2024-05-21T20:17:00Z">
                  <w:rPr>
                    <w:rFonts w:ascii="Palatino Linotype" w:hAnsi="Palatino Linotype"/>
                    <w:b/>
                    <w:color w:val="000000"/>
                    <w:sz w:val="20"/>
                  </w:rPr>
                </w:rPrChange>
              </w:rPr>
            </w:pPr>
            <w:r w:rsidRPr="00302058">
              <w:rPr>
                <w:rFonts w:ascii="Palatino Linotype" w:hAnsi="Palatino Linotype"/>
                <w:b/>
                <w:sz w:val="20"/>
                <w:rPrChange w:id="2412" w:author="OLTRE" w:date="2024-05-21T20:17:00Z">
                  <w:rPr>
                    <w:rFonts w:ascii="Palatino Linotype" w:hAnsi="Palatino Linotype"/>
                    <w:b/>
                    <w:color w:val="000000"/>
                    <w:sz w:val="20"/>
                  </w:rPr>
                </w:rPrChange>
              </w:rPr>
              <w:t>Percentage</w:t>
            </w:r>
            <w:r w:rsidRPr="00302058">
              <w:rPr>
                <w:rFonts w:ascii="Palatino Linotype" w:hAnsi="Palatino Linotype"/>
                <w:b/>
                <w:sz w:val="20"/>
                <w:rPrChange w:id="2413" w:author="OLTRE" w:date="2024-05-21T20:17:00Z">
                  <w:rPr>
                    <w:rFonts w:ascii="Palatino Linotype" w:hAnsi="Palatino Linotype"/>
                    <w:b/>
                    <w:color w:val="000000"/>
                    <w:sz w:val="20"/>
                  </w:rPr>
                </w:rPrChange>
              </w:rPr>
              <w:br/>
              <w:t>/ Persentase</w:t>
            </w:r>
          </w:p>
        </w:tc>
        <w:tc>
          <w:tcPr>
            <w:tcW w:w="1559" w:type="dxa"/>
            <w:noWrap/>
            <w:hideMark/>
            <w:tcPrChange w:id="2414" w:author="OLTRE" w:date="2024-05-21T20:17:00Z">
              <w:tcPr>
                <w:tcW w:w="1296" w:type="dxa"/>
                <w:noWrap/>
                <w:hideMark/>
              </w:tcPr>
            </w:tcPrChange>
          </w:tcPr>
          <w:p w14:paraId="47C10EE9" w14:textId="77777777" w:rsidR="004A064D" w:rsidRPr="00302058" w:rsidRDefault="004A064D" w:rsidP="00F16445">
            <w:pPr>
              <w:rPr>
                <w:rFonts w:ascii="Palatino Linotype" w:hAnsi="Palatino Linotype"/>
                <w:b/>
                <w:sz w:val="20"/>
                <w:rPrChange w:id="2415" w:author="OLTRE" w:date="2024-05-21T20:17:00Z">
                  <w:rPr>
                    <w:rFonts w:ascii="Palatino Linotype" w:hAnsi="Palatino Linotype"/>
                    <w:b/>
                    <w:color w:val="000000"/>
                    <w:sz w:val="20"/>
                  </w:rPr>
                </w:rPrChange>
              </w:rPr>
            </w:pPr>
            <w:r w:rsidRPr="00302058">
              <w:rPr>
                <w:rFonts w:ascii="Palatino Linotype" w:hAnsi="Palatino Linotype"/>
                <w:b/>
                <w:sz w:val="20"/>
                <w:rPrChange w:id="2416" w:author="OLTRE" w:date="2024-05-21T20:17:00Z">
                  <w:rPr>
                    <w:rFonts w:ascii="Palatino Linotype" w:hAnsi="Palatino Linotype"/>
                    <w:b/>
                    <w:color w:val="000000"/>
                    <w:sz w:val="20"/>
                  </w:rPr>
                </w:rPrChange>
              </w:rPr>
              <w:t>Nominal per Share/ Nominal per Saham</w:t>
            </w:r>
          </w:p>
        </w:tc>
        <w:tc>
          <w:tcPr>
            <w:tcW w:w="2127" w:type="dxa"/>
            <w:noWrap/>
            <w:hideMark/>
            <w:tcPrChange w:id="2417" w:author="OLTRE" w:date="2024-05-21T20:17:00Z">
              <w:tcPr>
                <w:tcW w:w="2340" w:type="dxa"/>
                <w:noWrap/>
                <w:hideMark/>
              </w:tcPr>
            </w:tcPrChange>
          </w:tcPr>
          <w:p w14:paraId="5465E93E" w14:textId="77777777" w:rsidR="004A064D" w:rsidRPr="00302058" w:rsidRDefault="004A064D" w:rsidP="00F16445">
            <w:pPr>
              <w:rPr>
                <w:rFonts w:ascii="Palatino Linotype" w:hAnsi="Palatino Linotype"/>
                <w:b/>
                <w:sz w:val="20"/>
                <w:rPrChange w:id="2418" w:author="OLTRE" w:date="2024-05-21T20:17:00Z">
                  <w:rPr>
                    <w:rFonts w:ascii="Palatino Linotype" w:hAnsi="Palatino Linotype"/>
                    <w:b/>
                    <w:color w:val="000000"/>
                    <w:sz w:val="20"/>
                  </w:rPr>
                </w:rPrChange>
              </w:rPr>
            </w:pPr>
            <w:r w:rsidRPr="00302058">
              <w:rPr>
                <w:rFonts w:ascii="Palatino Linotype" w:hAnsi="Palatino Linotype"/>
                <w:b/>
                <w:sz w:val="20"/>
                <w:rPrChange w:id="2419" w:author="OLTRE" w:date="2024-05-21T20:17:00Z">
                  <w:rPr>
                    <w:rFonts w:ascii="Palatino Linotype" w:hAnsi="Palatino Linotype"/>
                    <w:b/>
                    <w:color w:val="000000"/>
                    <w:sz w:val="20"/>
                  </w:rPr>
                </w:rPrChange>
              </w:rPr>
              <w:t>Investment Amount/ Nilai Investasi</w:t>
            </w:r>
          </w:p>
        </w:tc>
      </w:tr>
      <w:tr w:rsidR="004A064D" w:rsidRPr="00302058" w14:paraId="2B0AA295" w14:textId="77777777" w:rsidTr="00F16445">
        <w:trPr>
          <w:trHeight w:val="315"/>
          <w:trPrChange w:id="2420" w:author="OLTRE" w:date="2024-05-21T20:17:00Z">
            <w:trPr>
              <w:trHeight w:val="315"/>
            </w:trPr>
          </w:trPrChange>
        </w:trPr>
        <w:tc>
          <w:tcPr>
            <w:tcW w:w="1256" w:type="dxa"/>
            <w:noWrap/>
            <w:vAlign w:val="center"/>
            <w:hideMark/>
            <w:tcPrChange w:id="2421" w:author="OLTRE" w:date="2024-05-21T20:17:00Z">
              <w:tcPr>
                <w:tcW w:w="1924" w:type="dxa"/>
                <w:noWrap/>
                <w:vAlign w:val="center"/>
                <w:hideMark/>
              </w:tcPr>
            </w:tcPrChange>
          </w:tcPr>
          <w:p w14:paraId="16CE20B2" w14:textId="77777777" w:rsidR="004A064D" w:rsidRPr="00302058" w:rsidRDefault="004A064D" w:rsidP="00F16445">
            <w:pPr>
              <w:rPr>
                <w:rFonts w:ascii="Palatino Linotype" w:hAnsi="Palatino Linotype"/>
                <w:sz w:val="20"/>
                <w:rPrChange w:id="2422" w:author="OLTRE" w:date="2024-05-21T20:17:00Z">
                  <w:rPr>
                    <w:rFonts w:ascii="Palatino Linotype" w:hAnsi="Palatino Linotype"/>
                    <w:color w:val="000000"/>
                    <w:sz w:val="20"/>
                  </w:rPr>
                </w:rPrChange>
              </w:rPr>
            </w:pPr>
            <w:r w:rsidRPr="00302058">
              <w:rPr>
                <w:rFonts w:ascii="Palatino Linotype" w:hAnsi="Palatino Linotype"/>
                <w:sz w:val="20"/>
                <w:rPrChange w:id="2423" w:author="OLTRE" w:date="2024-05-21T20:17:00Z">
                  <w:rPr>
                    <w:rFonts w:ascii="Calibri" w:hAnsi="Calibri"/>
                    <w:color w:val="000000"/>
                    <w:lang w:val="en-US"/>
                  </w:rPr>
                </w:rPrChange>
              </w:rPr>
              <w:t>Tiang Vichi Lestari</w:t>
            </w:r>
          </w:p>
        </w:tc>
        <w:tc>
          <w:tcPr>
            <w:tcW w:w="764" w:type="dxa"/>
            <w:noWrap/>
            <w:vAlign w:val="center"/>
            <w:hideMark/>
            <w:tcPrChange w:id="2424" w:author="OLTRE" w:date="2024-05-21T20:17:00Z">
              <w:tcPr>
                <w:tcW w:w="764" w:type="dxa"/>
                <w:noWrap/>
                <w:vAlign w:val="center"/>
                <w:hideMark/>
              </w:tcPr>
            </w:tcPrChange>
          </w:tcPr>
          <w:p w14:paraId="7CC917F7" w14:textId="77777777" w:rsidR="004A064D" w:rsidRPr="00302058" w:rsidRDefault="004A064D" w:rsidP="00F16445">
            <w:pPr>
              <w:jc w:val="center"/>
              <w:rPr>
                <w:rFonts w:ascii="Palatino Linotype" w:hAnsi="Palatino Linotype"/>
                <w:sz w:val="20"/>
                <w:rPrChange w:id="2425" w:author="OLTRE" w:date="2024-05-21T20:17:00Z">
                  <w:rPr>
                    <w:rFonts w:ascii="Palatino Linotype" w:hAnsi="Palatino Linotype"/>
                    <w:color w:val="000000"/>
                    <w:sz w:val="20"/>
                  </w:rPr>
                </w:rPrChange>
              </w:rPr>
            </w:pPr>
            <w:r w:rsidRPr="00302058">
              <w:rPr>
                <w:rFonts w:ascii="Palatino Linotype" w:hAnsi="Palatino Linotype"/>
                <w:sz w:val="20"/>
                <w:rPrChange w:id="2426" w:author="OLTRE" w:date="2024-05-21T20:17:00Z">
                  <w:rPr>
                    <w:rFonts w:ascii="Calibri" w:hAnsi="Calibri"/>
                    <w:color w:val="000000"/>
                    <w:lang w:val="en-US"/>
                  </w:rPr>
                </w:rPrChange>
              </w:rPr>
              <w:t>A</w:t>
            </w:r>
          </w:p>
        </w:tc>
        <w:tc>
          <w:tcPr>
            <w:tcW w:w="1363" w:type="dxa"/>
            <w:noWrap/>
            <w:vAlign w:val="center"/>
            <w:hideMark/>
            <w:tcPrChange w:id="2427" w:author="OLTRE" w:date="2024-05-21T20:17:00Z">
              <w:tcPr>
                <w:tcW w:w="1016" w:type="dxa"/>
                <w:noWrap/>
                <w:vAlign w:val="center"/>
                <w:hideMark/>
              </w:tcPr>
            </w:tcPrChange>
          </w:tcPr>
          <w:p w14:paraId="49A94DA0" w14:textId="77777777" w:rsidR="004A064D" w:rsidRPr="00302058" w:rsidRDefault="004A064D" w:rsidP="00F16445">
            <w:pPr>
              <w:jc w:val="right"/>
              <w:rPr>
                <w:rFonts w:ascii="Palatino Linotype" w:hAnsi="Palatino Linotype"/>
                <w:sz w:val="20"/>
                <w:rPrChange w:id="2428" w:author="OLTRE" w:date="2024-05-21T20:17:00Z">
                  <w:rPr>
                    <w:rFonts w:ascii="Palatino Linotype" w:hAnsi="Palatino Linotype"/>
                    <w:color w:val="000000"/>
                    <w:sz w:val="20"/>
                  </w:rPr>
                </w:rPrChange>
              </w:rPr>
            </w:pPr>
            <w:r w:rsidRPr="00302058">
              <w:rPr>
                <w:rFonts w:ascii="Palatino Linotype" w:hAnsi="Palatino Linotype"/>
                <w:sz w:val="20"/>
                <w:rPrChange w:id="2429" w:author="OLTRE" w:date="2024-05-21T20:17:00Z">
                  <w:rPr>
                    <w:rFonts w:ascii="Calibri" w:hAnsi="Calibri"/>
                    <w:color w:val="000000"/>
                    <w:lang w:val="en-US"/>
                  </w:rPr>
                </w:rPrChange>
              </w:rPr>
              <w:t>475,000</w:t>
            </w:r>
          </w:p>
        </w:tc>
        <w:tc>
          <w:tcPr>
            <w:tcW w:w="1417" w:type="dxa"/>
            <w:noWrap/>
            <w:vAlign w:val="center"/>
            <w:hideMark/>
            <w:tcPrChange w:id="2430" w:author="OLTRE" w:date="2024-05-21T20:17:00Z">
              <w:tcPr>
                <w:tcW w:w="1205" w:type="dxa"/>
                <w:noWrap/>
                <w:vAlign w:val="center"/>
                <w:hideMark/>
              </w:tcPr>
            </w:tcPrChange>
          </w:tcPr>
          <w:p w14:paraId="7F13C65E" w14:textId="77777777" w:rsidR="004A064D" w:rsidRPr="00302058" w:rsidRDefault="004A064D" w:rsidP="00F16445">
            <w:pPr>
              <w:jc w:val="right"/>
              <w:rPr>
                <w:rFonts w:ascii="Palatino Linotype" w:hAnsi="Palatino Linotype"/>
                <w:sz w:val="20"/>
                <w:rPrChange w:id="2431" w:author="OLTRE" w:date="2024-05-21T20:17:00Z">
                  <w:rPr>
                    <w:rFonts w:ascii="Palatino Linotype" w:hAnsi="Palatino Linotype"/>
                    <w:color w:val="000000"/>
                    <w:sz w:val="20"/>
                  </w:rPr>
                </w:rPrChange>
              </w:rPr>
            </w:pPr>
            <w:r w:rsidRPr="00302058">
              <w:rPr>
                <w:rFonts w:ascii="Palatino Linotype" w:hAnsi="Palatino Linotype"/>
                <w:sz w:val="20"/>
                <w:rPrChange w:id="2432" w:author="OLTRE" w:date="2024-05-21T20:17:00Z">
                  <w:rPr>
                    <w:rFonts w:ascii="Calibri" w:hAnsi="Calibri"/>
                    <w:color w:val="000000"/>
                    <w:lang w:val="en-US"/>
                  </w:rPr>
                </w:rPrChange>
              </w:rPr>
              <w:t>31.22%</w:t>
            </w:r>
          </w:p>
        </w:tc>
        <w:tc>
          <w:tcPr>
            <w:tcW w:w="1559" w:type="dxa"/>
            <w:noWrap/>
            <w:vAlign w:val="center"/>
            <w:hideMark/>
            <w:tcPrChange w:id="2433" w:author="OLTRE" w:date="2024-05-21T20:17:00Z">
              <w:tcPr>
                <w:tcW w:w="1296" w:type="dxa"/>
                <w:noWrap/>
                <w:vAlign w:val="center"/>
                <w:hideMark/>
              </w:tcPr>
            </w:tcPrChange>
          </w:tcPr>
          <w:p w14:paraId="34ADFCC9" w14:textId="77777777" w:rsidR="004A064D" w:rsidRPr="00302058" w:rsidRDefault="004A064D" w:rsidP="00F16445">
            <w:pPr>
              <w:jc w:val="right"/>
              <w:rPr>
                <w:rFonts w:ascii="Palatino Linotype" w:hAnsi="Palatino Linotype"/>
                <w:sz w:val="20"/>
                <w:rPrChange w:id="2434" w:author="OLTRE" w:date="2024-05-21T20:17:00Z">
                  <w:rPr>
                    <w:rFonts w:ascii="Palatino Linotype" w:hAnsi="Palatino Linotype"/>
                    <w:color w:val="000000"/>
                    <w:sz w:val="20"/>
                  </w:rPr>
                </w:rPrChange>
              </w:rPr>
            </w:pPr>
            <w:r w:rsidRPr="00302058">
              <w:rPr>
                <w:rFonts w:ascii="Palatino Linotype" w:hAnsi="Palatino Linotype"/>
                <w:sz w:val="20"/>
                <w:rPrChange w:id="2435" w:author="OLTRE" w:date="2024-05-21T20:17:00Z">
                  <w:rPr>
                    <w:rFonts w:ascii="Calibri" w:hAnsi="Calibri"/>
                    <w:color w:val="000000"/>
                    <w:lang w:val="en-US"/>
                  </w:rPr>
                </w:rPrChange>
              </w:rPr>
              <w:t>IDR 10,000</w:t>
            </w:r>
          </w:p>
        </w:tc>
        <w:tc>
          <w:tcPr>
            <w:tcW w:w="2127" w:type="dxa"/>
            <w:noWrap/>
            <w:vAlign w:val="center"/>
            <w:hideMark/>
            <w:tcPrChange w:id="2436" w:author="OLTRE" w:date="2024-05-21T20:17:00Z">
              <w:tcPr>
                <w:tcW w:w="2340" w:type="dxa"/>
                <w:noWrap/>
                <w:vAlign w:val="center"/>
                <w:hideMark/>
              </w:tcPr>
            </w:tcPrChange>
          </w:tcPr>
          <w:p w14:paraId="11C76F6F" w14:textId="77777777" w:rsidR="004A064D" w:rsidRPr="00302058" w:rsidRDefault="004A064D" w:rsidP="00F16445">
            <w:pPr>
              <w:jc w:val="right"/>
              <w:rPr>
                <w:rFonts w:ascii="Palatino Linotype" w:hAnsi="Palatino Linotype"/>
                <w:sz w:val="20"/>
                <w:rPrChange w:id="2437" w:author="OLTRE" w:date="2024-05-21T20:17:00Z">
                  <w:rPr>
                    <w:rFonts w:ascii="Palatino Linotype" w:hAnsi="Palatino Linotype"/>
                    <w:color w:val="000000"/>
                    <w:sz w:val="20"/>
                  </w:rPr>
                </w:rPrChange>
              </w:rPr>
            </w:pPr>
            <w:r w:rsidRPr="00302058">
              <w:rPr>
                <w:rFonts w:ascii="Palatino Linotype" w:hAnsi="Palatino Linotype"/>
                <w:sz w:val="20"/>
                <w:rPrChange w:id="2438" w:author="OLTRE" w:date="2024-05-21T20:17:00Z">
                  <w:rPr>
                    <w:rFonts w:ascii="Calibri" w:hAnsi="Calibri"/>
                    <w:color w:val="000000"/>
                    <w:lang w:val="en-US"/>
                  </w:rPr>
                </w:rPrChange>
              </w:rPr>
              <w:t>IDR 4,750,000,000</w:t>
            </w:r>
          </w:p>
        </w:tc>
      </w:tr>
      <w:tr w:rsidR="004A064D" w:rsidRPr="00302058" w14:paraId="1152389C" w14:textId="77777777" w:rsidTr="00F16445">
        <w:trPr>
          <w:trHeight w:val="315"/>
          <w:trPrChange w:id="2439" w:author="OLTRE" w:date="2024-05-21T20:17:00Z">
            <w:trPr>
              <w:trHeight w:val="315"/>
            </w:trPr>
          </w:trPrChange>
        </w:trPr>
        <w:tc>
          <w:tcPr>
            <w:tcW w:w="1256" w:type="dxa"/>
            <w:noWrap/>
            <w:vAlign w:val="center"/>
            <w:hideMark/>
            <w:tcPrChange w:id="2440" w:author="OLTRE" w:date="2024-05-21T20:17:00Z">
              <w:tcPr>
                <w:tcW w:w="1924" w:type="dxa"/>
                <w:noWrap/>
                <w:vAlign w:val="center"/>
                <w:hideMark/>
              </w:tcPr>
            </w:tcPrChange>
          </w:tcPr>
          <w:p w14:paraId="520BFCE1" w14:textId="77777777" w:rsidR="004A064D" w:rsidRPr="00302058" w:rsidRDefault="004A064D" w:rsidP="00F16445">
            <w:pPr>
              <w:rPr>
                <w:rFonts w:ascii="Palatino Linotype" w:hAnsi="Palatino Linotype"/>
                <w:sz w:val="20"/>
                <w:rPrChange w:id="2441" w:author="OLTRE" w:date="2024-05-21T20:17:00Z">
                  <w:rPr>
                    <w:rFonts w:ascii="Palatino Linotype" w:hAnsi="Palatino Linotype"/>
                    <w:color w:val="000000"/>
                    <w:sz w:val="20"/>
                  </w:rPr>
                </w:rPrChange>
              </w:rPr>
            </w:pPr>
            <w:r w:rsidRPr="00302058">
              <w:rPr>
                <w:rFonts w:ascii="Palatino Linotype" w:hAnsi="Palatino Linotype"/>
                <w:sz w:val="20"/>
                <w:rPrChange w:id="2442" w:author="OLTRE" w:date="2024-05-21T20:17:00Z">
                  <w:rPr>
                    <w:rFonts w:ascii="Calibri" w:hAnsi="Calibri"/>
                    <w:color w:val="000000"/>
                    <w:lang w:val="en-US"/>
                  </w:rPr>
                </w:rPrChange>
              </w:rPr>
              <w:t>Desmond Previn</w:t>
            </w:r>
          </w:p>
        </w:tc>
        <w:tc>
          <w:tcPr>
            <w:tcW w:w="764" w:type="dxa"/>
            <w:noWrap/>
            <w:vAlign w:val="center"/>
            <w:hideMark/>
            <w:tcPrChange w:id="2443" w:author="OLTRE" w:date="2024-05-21T20:17:00Z">
              <w:tcPr>
                <w:tcW w:w="764" w:type="dxa"/>
                <w:noWrap/>
                <w:vAlign w:val="center"/>
                <w:hideMark/>
              </w:tcPr>
            </w:tcPrChange>
          </w:tcPr>
          <w:p w14:paraId="30F119E8" w14:textId="77777777" w:rsidR="004A064D" w:rsidRPr="00302058" w:rsidRDefault="004A064D" w:rsidP="00F16445">
            <w:pPr>
              <w:jc w:val="center"/>
              <w:rPr>
                <w:rFonts w:ascii="Palatino Linotype" w:hAnsi="Palatino Linotype"/>
                <w:sz w:val="20"/>
                <w:rPrChange w:id="2444" w:author="OLTRE" w:date="2024-05-21T20:17:00Z">
                  <w:rPr>
                    <w:rFonts w:ascii="Palatino Linotype" w:hAnsi="Palatino Linotype"/>
                    <w:color w:val="000000"/>
                    <w:sz w:val="20"/>
                  </w:rPr>
                </w:rPrChange>
              </w:rPr>
            </w:pPr>
            <w:r w:rsidRPr="00302058">
              <w:rPr>
                <w:rFonts w:ascii="Palatino Linotype" w:hAnsi="Palatino Linotype"/>
                <w:sz w:val="20"/>
                <w:rPrChange w:id="2445" w:author="OLTRE" w:date="2024-05-21T20:17:00Z">
                  <w:rPr>
                    <w:rFonts w:ascii="Calibri" w:hAnsi="Calibri"/>
                    <w:color w:val="000000"/>
                    <w:lang w:val="en-US"/>
                  </w:rPr>
                </w:rPrChange>
              </w:rPr>
              <w:t>A</w:t>
            </w:r>
          </w:p>
        </w:tc>
        <w:tc>
          <w:tcPr>
            <w:tcW w:w="1363" w:type="dxa"/>
            <w:noWrap/>
            <w:vAlign w:val="center"/>
            <w:hideMark/>
            <w:tcPrChange w:id="2446" w:author="OLTRE" w:date="2024-05-21T20:17:00Z">
              <w:tcPr>
                <w:tcW w:w="1016" w:type="dxa"/>
                <w:noWrap/>
                <w:vAlign w:val="center"/>
                <w:hideMark/>
              </w:tcPr>
            </w:tcPrChange>
          </w:tcPr>
          <w:p w14:paraId="2C7BAEC7" w14:textId="77777777" w:rsidR="004A064D" w:rsidRPr="00302058" w:rsidRDefault="004A064D" w:rsidP="00F16445">
            <w:pPr>
              <w:jc w:val="right"/>
              <w:rPr>
                <w:rFonts w:ascii="Palatino Linotype" w:hAnsi="Palatino Linotype"/>
                <w:sz w:val="20"/>
                <w:rPrChange w:id="2447" w:author="OLTRE" w:date="2024-05-21T20:17:00Z">
                  <w:rPr>
                    <w:rFonts w:ascii="Palatino Linotype" w:hAnsi="Palatino Linotype"/>
                    <w:color w:val="000000"/>
                    <w:sz w:val="20"/>
                  </w:rPr>
                </w:rPrChange>
              </w:rPr>
            </w:pPr>
            <w:r w:rsidRPr="00302058">
              <w:rPr>
                <w:rFonts w:ascii="Palatino Linotype" w:hAnsi="Palatino Linotype"/>
                <w:sz w:val="20"/>
                <w:rPrChange w:id="2448" w:author="OLTRE" w:date="2024-05-21T20:17:00Z">
                  <w:rPr>
                    <w:rFonts w:ascii="Calibri" w:hAnsi="Calibri"/>
                    <w:color w:val="000000"/>
                    <w:lang w:val="en-US"/>
                  </w:rPr>
                </w:rPrChange>
              </w:rPr>
              <w:t>475,000</w:t>
            </w:r>
          </w:p>
        </w:tc>
        <w:tc>
          <w:tcPr>
            <w:tcW w:w="1417" w:type="dxa"/>
            <w:noWrap/>
            <w:vAlign w:val="center"/>
            <w:hideMark/>
            <w:tcPrChange w:id="2449" w:author="OLTRE" w:date="2024-05-21T20:17:00Z">
              <w:tcPr>
                <w:tcW w:w="1205" w:type="dxa"/>
                <w:noWrap/>
                <w:vAlign w:val="center"/>
                <w:hideMark/>
              </w:tcPr>
            </w:tcPrChange>
          </w:tcPr>
          <w:p w14:paraId="1FECC570" w14:textId="77777777" w:rsidR="004A064D" w:rsidRPr="00302058" w:rsidRDefault="004A064D" w:rsidP="00F16445">
            <w:pPr>
              <w:jc w:val="right"/>
              <w:rPr>
                <w:rFonts w:ascii="Palatino Linotype" w:hAnsi="Palatino Linotype"/>
                <w:sz w:val="20"/>
                <w:rPrChange w:id="2450" w:author="OLTRE" w:date="2024-05-21T20:17:00Z">
                  <w:rPr>
                    <w:rFonts w:ascii="Palatino Linotype" w:hAnsi="Palatino Linotype"/>
                    <w:color w:val="000000"/>
                    <w:sz w:val="20"/>
                  </w:rPr>
                </w:rPrChange>
              </w:rPr>
            </w:pPr>
            <w:r w:rsidRPr="00302058">
              <w:rPr>
                <w:rFonts w:ascii="Palatino Linotype" w:hAnsi="Palatino Linotype"/>
                <w:sz w:val="20"/>
                <w:rPrChange w:id="2451" w:author="OLTRE" w:date="2024-05-21T20:17:00Z">
                  <w:rPr>
                    <w:rFonts w:ascii="Calibri" w:hAnsi="Calibri"/>
                    <w:color w:val="000000"/>
                    <w:lang w:val="en-US"/>
                  </w:rPr>
                </w:rPrChange>
              </w:rPr>
              <w:t>31.22%</w:t>
            </w:r>
          </w:p>
        </w:tc>
        <w:tc>
          <w:tcPr>
            <w:tcW w:w="1559" w:type="dxa"/>
            <w:noWrap/>
            <w:vAlign w:val="center"/>
            <w:hideMark/>
            <w:tcPrChange w:id="2452" w:author="OLTRE" w:date="2024-05-21T20:17:00Z">
              <w:tcPr>
                <w:tcW w:w="1296" w:type="dxa"/>
                <w:noWrap/>
                <w:vAlign w:val="center"/>
                <w:hideMark/>
              </w:tcPr>
            </w:tcPrChange>
          </w:tcPr>
          <w:p w14:paraId="595F158E" w14:textId="77777777" w:rsidR="004A064D" w:rsidRPr="00302058" w:rsidRDefault="004A064D" w:rsidP="00F16445">
            <w:pPr>
              <w:jc w:val="right"/>
              <w:rPr>
                <w:rFonts w:ascii="Palatino Linotype" w:hAnsi="Palatino Linotype"/>
                <w:sz w:val="20"/>
                <w:rPrChange w:id="2453" w:author="OLTRE" w:date="2024-05-21T20:17:00Z">
                  <w:rPr>
                    <w:rFonts w:ascii="Palatino Linotype" w:hAnsi="Palatino Linotype"/>
                    <w:color w:val="000000"/>
                    <w:sz w:val="20"/>
                  </w:rPr>
                </w:rPrChange>
              </w:rPr>
            </w:pPr>
            <w:r w:rsidRPr="00302058">
              <w:rPr>
                <w:rFonts w:ascii="Palatino Linotype" w:hAnsi="Palatino Linotype"/>
                <w:sz w:val="20"/>
                <w:rPrChange w:id="2454" w:author="OLTRE" w:date="2024-05-21T20:17:00Z">
                  <w:rPr>
                    <w:rFonts w:ascii="Calibri" w:hAnsi="Calibri"/>
                    <w:color w:val="000000"/>
                    <w:lang w:val="en-US"/>
                  </w:rPr>
                </w:rPrChange>
              </w:rPr>
              <w:t>IDR 10,000</w:t>
            </w:r>
          </w:p>
        </w:tc>
        <w:tc>
          <w:tcPr>
            <w:tcW w:w="2127" w:type="dxa"/>
            <w:noWrap/>
            <w:vAlign w:val="center"/>
            <w:hideMark/>
            <w:tcPrChange w:id="2455" w:author="OLTRE" w:date="2024-05-21T20:17:00Z">
              <w:tcPr>
                <w:tcW w:w="2340" w:type="dxa"/>
                <w:noWrap/>
                <w:vAlign w:val="center"/>
                <w:hideMark/>
              </w:tcPr>
            </w:tcPrChange>
          </w:tcPr>
          <w:p w14:paraId="2FCAC772" w14:textId="77777777" w:rsidR="004A064D" w:rsidRPr="00302058" w:rsidRDefault="004A064D" w:rsidP="00F16445">
            <w:pPr>
              <w:jc w:val="right"/>
              <w:rPr>
                <w:rFonts w:ascii="Palatino Linotype" w:hAnsi="Palatino Linotype"/>
                <w:sz w:val="20"/>
                <w:rPrChange w:id="2456" w:author="OLTRE" w:date="2024-05-21T20:17:00Z">
                  <w:rPr>
                    <w:rFonts w:ascii="Palatino Linotype" w:hAnsi="Palatino Linotype"/>
                    <w:color w:val="000000"/>
                    <w:sz w:val="20"/>
                  </w:rPr>
                </w:rPrChange>
              </w:rPr>
            </w:pPr>
            <w:r w:rsidRPr="00302058">
              <w:rPr>
                <w:rFonts w:ascii="Palatino Linotype" w:hAnsi="Palatino Linotype"/>
                <w:sz w:val="20"/>
                <w:rPrChange w:id="2457" w:author="OLTRE" w:date="2024-05-21T20:17:00Z">
                  <w:rPr>
                    <w:rFonts w:ascii="Calibri" w:hAnsi="Calibri"/>
                    <w:color w:val="000000"/>
                    <w:lang w:val="en-US"/>
                  </w:rPr>
                </w:rPrChange>
              </w:rPr>
              <w:t>IDR 4,750,000,000</w:t>
            </w:r>
          </w:p>
        </w:tc>
      </w:tr>
      <w:tr w:rsidR="004A064D" w:rsidRPr="00302058" w14:paraId="3B857FC0" w14:textId="77777777" w:rsidTr="00F16445">
        <w:trPr>
          <w:trHeight w:val="315"/>
          <w:trPrChange w:id="2458" w:author="OLTRE" w:date="2024-05-21T20:17:00Z">
            <w:trPr>
              <w:trHeight w:val="315"/>
            </w:trPr>
          </w:trPrChange>
        </w:trPr>
        <w:tc>
          <w:tcPr>
            <w:tcW w:w="1256" w:type="dxa"/>
            <w:vMerge w:val="restart"/>
            <w:noWrap/>
            <w:vAlign w:val="center"/>
            <w:hideMark/>
            <w:tcPrChange w:id="2459" w:author="OLTRE" w:date="2024-05-21T20:17:00Z">
              <w:tcPr>
                <w:tcW w:w="1924" w:type="dxa"/>
                <w:vMerge w:val="restart"/>
                <w:noWrap/>
                <w:vAlign w:val="center"/>
                <w:hideMark/>
              </w:tcPr>
            </w:tcPrChange>
          </w:tcPr>
          <w:p w14:paraId="1A526422" w14:textId="77777777" w:rsidR="004A064D" w:rsidRPr="00302058" w:rsidRDefault="004A064D" w:rsidP="00F16445">
            <w:pPr>
              <w:rPr>
                <w:rFonts w:ascii="Palatino Linotype" w:hAnsi="Palatino Linotype"/>
                <w:sz w:val="20"/>
                <w:rPrChange w:id="2460" w:author="OLTRE" w:date="2024-05-21T20:17:00Z">
                  <w:rPr>
                    <w:rFonts w:ascii="Palatino Linotype" w:hAnsi="Palatino Linotype"/>
                    <w:color w:val="000000"/>
                    <w:sz w:val="20"/>
                  </w:rPr>
                </w:rPrChange>
              </w:rPr>
            </w:pPr>
            <w:r w:rsidRPr="00302058">
              <w:rPr>
                <w:rFonts w:ascii="Palatino Linotype" w:hAnsi="Palatino Linotype"/>
                <w:sz w:val="20"/>
                <w:rPrChange w:id="2461" w:author="OLTRE" w:date="2024-05-21T20:17:00Z">
                  <w:rPr>
                    <w:rFonts w:ascii="Calibri" w:hAnsi="Calibri"/>
                    <w:color w:val="000000"/>
                    <w:lang w:val="en-US"/>
                  </w:rPr>
                </w:rPrChange>
              </w:rPr>
              <w:t>Hikmat Hardono</w:t>
            </w:r>
          </w:p>
          <w:p w14:paraId="65D82D50" w14:textId="77777777" w:rsidR="004A064D" w:rsidRPr="00302058" w:rsidRDefault="004A064D" w:rsidP="00F16445">
            <w:pPr>
              <w:rPr>
                <w:rFonts w:ascii="Palatino Linotype" w:hAnsi="Palatino Linotype"/>
                <w:sz w:val="20"/>
                <w:rPrChange w:id="2462" w:author="OLTRE" w:date="2024-05-21T20:17:00Z">
                  <w:rPr>
                    <w:rFonts w:ascii="Palatino Linotype" w:hAnsi="Palatino Linotype"/>
                    <w:color w:val="000000"/>
                    <w:sz w:val="20"/>
                  </w:rPr>
                </w:rPrChange>
              </w:rPr>
            </w:pPr>
          </w:p>
        </w:tc>
        <w:tc>
          <w:tcPr>
            <w:tcW w:w="764" w:type="dxa"/>
            <w:noWrap/>
            <w:vAlign w:val="center"/>
            <w:hideMark/>
            <w:tcPrChange w:id="2463" w:author="OLTRE" w:date="2024-05-21T20:17:00Z">
              <w:tcPr>
                <w:tcW w:w="764" w:type="dxa"/>
                <w:noWrap/>
                <w:vAlign w:val="center"/>
                <w:hideMark/>
              </w:tcPr>
            </w:tcPrChange>
          </w:tcPr>
          <w:p w14:paraId="314F4269" w14:textId="77777777" w:rsidR="004A064D" w:rsidRPr="00302058" w:rsidRDefault="004A064D" w:rsidP="00F16445">
            <w:pPr>
              <w:jc w:val="center"/>
              <w:rPr>
                <w:rFonts w:ascii="Palatino Linotype" w:hAnsi="Palatino Linotype"/>
                <w:sz w:val="20"/>
                <w:rPrChange w:id="2464" w:author="OLTRE" w:date="2024-05-21T20:17:00Z">
                  <w:rPr>
                    <w:rFonts w:ascii="Palatino Linotype" w:hAnsi="Palatino Linotype"/>
                    <w:color w:val="000000"/>
                    <w:sz w:val="20"/>
                  </w:rPr>
                </w:rPrChange>
              </w:rPr>
            </w:pPr>
            <w:r w:rsidRPr="00302058">
              <w:rPr>
                <w:rFonts w:ascii="Palatino Linotype" w:hAnsi="Palatino Linotype"/>
                <w:sz w:val="20"/>
                <w:rPrChange w:id="2465" w:author="OLTRE" w:date="2024-05-21T20:17:00Z">
                  <w:rPr>
                    <w:rFonts w:ascii="Calibri" w:hAnsi="Calibri"/>
                    <w:color w:val="000000"/>
                    <w:lang w:val="en-US"/>
                  </w:rPr>
                </w:rPrChange>
              </w:rPr>
              <w:br/>
              <w:t>A</w:t>
            </w:r>
          </w:p>
        </w:tc>
        <w:tc>
          <w:tcPr>
            <w:tcW w:w="1363" w:type="dxa"/>
            <w:noWrap/>
            <w:vAlign w:val="center"/>
            <w:hideMark/>
            <w:tcPrChange w:id="2466" w:author="OLTRE" w:date="2024-05-21T20:17:00Z">
              <w:tcPr>
                <w:tcW w:w="1016" w:type="dxa"/>
                <w:noWrap/>
                <w:vAlign w:val="center"/>
                <w:hideMark/>
              </w:tcPr>
            </w:tcPrChange>
          </w:tcPr>
          <w:p w14:paraId="48B382A5" w14:textId="77777777" w:rsidR="004A064D" w:rsidRPr="00302058" w:rsidRDefault="004A064D" w:rsidP="00F16445">
            <w:pPr>
              <w:jc w:val="right"/>
              <w:rPr>
                <w:rFonts w:ascii="Palatino Linotype" w:hAnsi="Palatino Linotype"/>
                <w:sz w:val="20"/>
                <w:rPrChange w:id="2467" w:author="OLTRE" w:date="2024-05-21T20:17:00Z">
                  <w:rPr>
                    <w:rFonts w:ascii="Palatino Linotype" w:hAnsi="Palatino Linotype"/>
                    <w:color w:val="000000"/>
                    <w:sz w:val="20"/>
                  </w:rPr>
                </w:rPrChange>
              </w:rPr>
            </w:pPr>
            <w:commentRangeStart w:id="2468"/>
            <w:r w:rsidRPr="00302058">
              <w:rPr>
                <w:rFonts w:ascii="Palatino Linotype" w:hAnsi="Palatino Linotype"/>
                <w:sz w:val="20"/>
                <w:rPrChange w:id="2469" w:author="OLTRE" w:date="2024-05-21T20:17:00Z">
                  <w:rPr>
                    <w:rFonts w:ascii="Calibri" w:hAnsi="Calibri"/>
                    <w:color w:val="000000"/>
                    <w:lang w:val="en-US"/>
                  </w:rPr>
                </w:rPrChange>
              </w:rPr>
              <w:t>50,000</w:t>
            </w:r>
            <w:commentRangeEnd w:id="2468"/>
            <w:r w:rsidR="00584FE6" w:rsidRPr="00302058">
              <w:rPr>
                <w:rStyle w:val="CommentReference"/>
                <w:rFonts w:ascii="Palatino Linotype" w:hAnsi="Palatino Linotype"/>
              </w:rPr>
              <w:commentReference w:id="2468"/>
            </w:r>
          </w:p>
        </w:tc>
        <w:tc>
          <w:tcPr>
            <w:tcW w:w="1417" w:type="dxa"/>
            <w:noWrap/>
            <w:vAlign w:val="center"/>
            <w:hideMark/>
            <w:tcPrChange w:id="2470" w:author="OLTRE" w:date="2024-05-21T20:17:00Z">
              <w:tcPr>
                <w:tcW w:w="1205" w:type="dxa"/>
                <w:noWrap/>
                <w:vAlign w:val="center"/>
                <w:hideMark/>
              </w:tcPr>
            </w:tcPrChange>
          </w:tcPr>
          <w:p w14:paraId="29A7DF3E" w14:textId="77777777" w:rsidR="004A064D" w:rsidRPr="00302058" w:rsidRDefault="004A064D" w:rsidP="00F16445">
            <w:pPr>
              <w:jc w:val="right"/>
              <w:rPr>
                <w:rFonts w:ascii="Palatino Linotype" w:hAnsi="Palatino Linotype"/>
                <w:sz w:val="20"/>
                <w:rPrChange w:id="2471" w:author="OLTRE" w:date="2024-05-21T20:17:00Z">
                  <w:rPr>
                    <w:rFonts w:ascii="Palatino Linotype" w:hAnsi="Palatino Linotype"/>
                    <w:color w:val="000000"/>
                    <w:sz w:val="20"/>
                  </w:rPr>
                </w:rPrChange>
              </w:rPr>
            </w:pPr>
            <w:r w:rsidRPr="00302058">
              <w:rPr>
                <w:rFonts w:ascii="Palatino Linotype" w:hAnsi="Palatino Linotype"/>
                <w:sz w:val="20"/>
                <w:rPrChange w:id="2472" w:author="OLTRE" w:date="2024-05-21T20:17:00Z">
                  <w:rPr>
                    <w:rFonts w:ascii="Calibri" w:hAnsi="Calibri"/>
                    <w:color w:val="000000"/>
                    <w:lang w:val="en-US"/>
                  </w:rPr>
                </w:rPrChange>
              </w:rPr>
              <w:t>3.2%</w:t>
            </w:r>
          </w:p>
        </w:tc>
        <w:tc>
          <w:tcPr>
            <w:tcW w:w="1559" w:type="dxa"/>
            <w:noWrap/>
            <w:vAlign w:val="center"/>
            <w:hideMark/>
            <w:tcPrChange w:id="2473" w:author="OLTRE" w:date="2024-05-21T20:17:00Z">
              <w:tcPr>
                <w:tcW w:w="1296" w:type="dxa"/>
                <w:noWrap/>
                <w:vAlign w:val="center"/>
                <w:hideMark/>
              </w:tcPr>
            </w:tcPrChange>
          </w:tcPr>
          <w:p w14:paraId="282C0532" w14:textId="77777777" w:rsidR="004A064D" w:rsidRPr="00302058" w:rsidRDefault="004A064D" w:rsidP="00F16445">
            <w:pPr>
              <w:jc w:val="right"/>
              <w:rPr>
                <w:rFonts w:ascii="Palatino Linotype" w:hAnsi="Palatino Linotype"/>
                <w:sz w:val="20"/>
                <w:rPrChange w:id="2474" w:author="OLTRE" w:date="2024-05-21T20:17:00Z">
                  <w:rPr>
                    <w:rFonts w:ascii="Palatino Linotype" w:hAnsi="Palatino Linotype"/>
                    <w:color w:val="000000"/>
                    <w:sz w:val="20"/>
                  </w:rPr>
                </w:rPrChange>
              </w:rPr>
            </w:pPr>
            <w:r w:rsidRPr="00302058">
              <w:rPr>
                <w:rFonts w:ascii="Palatino Linotype" w:hAnsi="Palatino Linotype"/>
                <w:sz w:val="20"/>
                <w:rPrChange w:id="2475" w:author="OLTRE" w:date="2024-05-21T20:17:00Z">
                  <w:rPr>
                    <w:rFonts w:ascii="Calibri" w:hAnsi="Calibri"/>
                    <w:color w:val="000000"/>
                    <w:lang w:val="en-US"/>
                  </w:rPr>
                </w:rPrChange>
              </w:rPr>
              <w:t>IDR 10,000</w:t>
            </w:r>
          </w:p>
        </w:tc>
        <w:tc>
          <w:tcPr>
            <w:tcW w:w="2127" w:type="dxa"/>
            <w:noWrap/>
            <w:vAlign w:val="center"/>
            <w:hideMark/>
            <w:tcPrChange w:id="2476" w:author="OLTRE" w:date="2024-05-21T20:17:00Z">
              <w:tcPr>
                <w:tcW w:w="2340" w:type="dxa"/>
                <w:noWrap/>
                <w:vAlign w:val="center"/>
                <w:hideMark/>
              </w:tcPr>
            </w:tcPrChange>
          </w:tcPr>
          <w:p w14:paraId="3BD0276E" w14:textId="77777777" w:rsidR="004A064D" w:rsidRPr="00302058" w:rsidRDefault="004A064D" w:rsidP="00F16445">
            <w:pPr>
              <w:jc w:val="right"/>
              <w:rPr>
                <w:rFonts w:ascii="Palatino Linotype" w:hAnsi="Palatino Linotype"/>
                <w:sz w:val="20"/>
                <w:rPrChange w:id="2477" w:author="OLTRE" w:date="2024-05-21T20:17:00Z">
                  <w:rPr>
                    <w:rFonts w:ascii="Palatino Linotype" w:hAnsi="Palatino Linotype"/>
                    <w:color w:val="000000"/>
                    <w:sz w:val="20"/>
                  </w:rPr>
                </w:rPrChange>
              </w:rPr>
            </w:pPr>
            <w:r w:rsidRPr="00302058">
              <w:rPr>
                <w:rFonts w:ascii="Palatino Linotype" w:hAnsi="Palatino Linotype"/>
                <w:sz w:val="20"/>
                <w:rPrChange w:id="2478" w:author="OLTRE" w:date="2024-05-21T20:17:00Z">
                  <w:rPr>
                    <w:rFonts w:ascii="Calibri" w:hAnsi="Calibri"/>
                    <w:color w:val="000000"/>
                    <w:lang w:val="en-US"/>
                  </w:rPr>
                </w:rPrChange>
              </w:rPr>
              <w:t>IDR 500,000,000</w:t>
            </w:r>
          </w:p>
        </w:tc>
      </w:tr>
      <w:tr w:rsidR="004A064D" w:rsidRPr="00302058" w14:paraId="0F478C4D" w14:textId="77777777" w:rsidTr="00F16445">
        <w:trPr>
          <w:trHeight w:val="315"/>
          <w:trPrChange w:id="2479" w:author="OLTRE" w:date="2024-05-21T20:17:00Z">
            <w:trPr>
              <w:trHeight w:val="315"/>
            </w:trPr>
          </w:trPrChange>
        </w:trPr>
        <w:tc>
          <w:tcPr>
            <w:tcW w:w="1256" w:type="dxa"/>
            <w:vMerge/>
            <w:noWrap/>
            <w:vAlign w:val="center"/>
            <w:hideMark/>
            <w:tcPrChange w:id="2480" w:author="OLTRE" w:date="2024-05-21T20:17:00Z">
              <w:tcPr>
                <w:tcW w:w="1924" w:type="dxa"/>
                <w:vMerge/>
                <w:noWrap/>
                <w:vAlign w:val="center"/>
                <w:hideMark/>
              </w:tcPr>
            </w:tcPrChange>
          </w:tcPr>
          <w:p w14:paraId="0B82CBF5" w14:textId="77777777" w:rsidR="004A064D" w:rsidRPr="00302058" w:rsidRDefault="004A064D" w:rsidP="00F16445">
            <w:pPr>
              <w:rPr>
                <w:rFonts w:ascii="Palatino Linotype" w:hAnsi="Palatino Linotype"/>
                <w:sz w:val="20"/>
                <w:rPrChange w:id="2481" w:author="OLTRE" w:date="2024-05-21T20:17:00Z">
                  <w:rPr>
                    <w:rFonts w:ascii="Palatino Linotype" w:hAnsi="Palatino Linotype"/>
                    <w:color w:val="000000"/>
                    <w:sz w:val="20"/>
                  </w:rPr>
                </w:rPrChange>
              </w:rPr>
            </w:pPr>
          </w:p>
        </w:tc>
        <w:tc>
          <w:tcPr>
            <w:tcW w:w="764" w:type="dxa"/>
            <w:noWrap/>
            <w:vAlign w:val="center"/>
            <w:hideMark/>
            <w:tcPrChange w:id="2482" w:author="OLTRE" w:date="2024-05-21T20:17:00Z">
              <w:tcPr>
                <w:tcW w:w="764" w:type="dxa"/>
                <w:noWrap/>
                <w:vAlign w:val="center"/>
                <w:hideMark/>
              </w:tcPr>
            </w:tcPrChange>
          </w:tcPr>
          <w:p w14:paraId="33D73C5D" w14:textId="77777777" w:rsidR="004A064D" w:rsidRPr="00302058" w:rsidRDefault="004A064D" w:rsidP="00F16445">
            <w:pPr>
              <w:jc w:val="center"/>
              <w:rPr>
                <w:rFonts w:ascii="Palatino Linotype" w:hAnsi="Palatino Linotype"/>
                <w:sz w:val="20"/>
                <w:rPrChange w:id="2483" w:author="OLTRE" w:date="2024-05-21T20:17:00Z">
                  <w:rPr>
                    <w:rFonts w:ascii="Palatino Linotype" w:hAnsi="Palatino Linotype"/>
                    <w:color w:val="000000"/>
                    <w:sz w:val="20"/>
                  </w:rPr>
                </w:rPrChange>
              </w:rPr>
            </w:pPr>
            <w:r w:rsidRPr="00302058">
              <w:rPr>
                <w:rFonts w:ascii="Palatino Linotype" w:hAnsi="Palatino Linotype"/>
                <w:sz w:val="20"/>
                <w:rPrChange w:id="2484" w:author="OLTRE" w:date="2024-05-21T20:17:00Z">
                  <w:rPr>
                    <w:rFonts w:ascii="Calibri" w:hAnsi="Calibri"/>
                    <w:color w:val="000000"/>
                    <w:lang w:val="en-US"/>
                  </w:rPr>
                </w:rPrChange>
              </w:rPr>
              <w:t>B</w:t>
            </w:r>
          </w:p>
        </w:tc>
        <w:tc>
          <w:tcPr>
            <w:tcW w:w="1363" w:type="dxa"/>
            <w:noWrap/>
            <w:vAlign w:val="center"/>
            <w:hideMark/>
            <w:tcPrChange w:id="2485" w:author="OLTRE" w:date="2024-05-21T20:17:00Z">
              <w:tcPr>
                <w:tcW w:w="1016" w:type="dxa"/>
                <w:noWrap/>
                <w:vAlign w:val="center"/>
                <w:hideMark/>
              </w:tcPr>
            </w:tcPrChange>
          </w:tcPr>
          <w:p w14:paraId="633384C3" w14:textId="77777777" w:rsidR="004A064D" w:rsidRPr="00302058" w:rsidRDefault="004A064D" w:rsidP="00F16445">
            <w:pPr>
              <w:jc w:val="right"/>
              <w:rPr>
                <w:rFonts w:ascii="Palatino Linotype" w:hAnsi="Palatino Linotype"/>
                <w:sz w:val="20"/>
                <w:rPrChange w:id="2486" w:author="OLTRE" w:date="2024-05-21T20:17:00Z">
                  <w:rPr>
                    <w:rFonts w:ascii="Palatino Linotype" w:hAnsi="Palatino Linotype"/>
                    <w:color w:val="000000"/>
                    <w:sz w:val="20"/>
                  </w:rPr>
                </w:rPrChange>
              </w:rPr>
            </w:pPr>
            <w:r w:rsidRPr="00302058">
              <w:rPr>
                <w:rFonts w:ascii="Palatino Linotype" w:hAnsi="Palatino Linotype"/>
                <w:sz w:val="20"/>
                <w:rPrChange w:id="2487" w:author="OLTRE" w:date="2024-05-21T20:17:00Z">
                  <w:rPr>
                    <w:rFonts w:ascii="Calibri" w:hAnsi="Calibri"/>
                    <w:color w:val="000000"/>
                    <w:lang w:val="en-US"/>
                  </w:rPr>
                </w:rPrChange>
              </w:rPr>
              <w:t>66,676</w:t>
            </w:r>
          </w:p>
        </w:tc>
        <w:tc>
          <w:tcPr>
            <w:tcW w:w="1417" w:type="dxa"/>
            <w:noWrap/>
            <w:vAlign w:val="center"/>
            <w:hideMark/>
            <w:tcPrChange w:id="2488" w:author="OLTRE" w:date="2024-05-21T20:17:00Z">
              <w:tcPr>
                <w:tcW w:w="1205" w:type="dxa"/>
                <w:noWrap/>
                <w:vAlign w:val="center"/>
                <w:hideMark/>
              </w:tcPr>
            </w:tcPrChange>
          </w:tcPr>
          <w:p w14:paraId="4A7929E5" w14:textId="77777777" w:rsidR="004A064D" w:rsidRPr="00302058" w:rsidRDefault="004A064D" w:rsidP="00F16445">
            <w:pPr>
              <w:jc w:val="right"/>
              <w:rPr>
                <w:rFonts w:ascii="Palatino Linotype" w:hAnsi="Palatino Linotype"/>
                <w:sz w:val="20"/>
                <w:rPrChange w:id="2489" w:author="OLTRE" w:date="2024-05-21T20:17:00Z">
                  <w:rPr>
                    <w:rFonts w:ascii="Palatino Linotype" w:hAnsi="Palatino Linotype"/>
                    <w:color w:val="000000"/>
                    <w:sz w:val="20"/>
                  </w:rPr>
                </w:rPrChange>
              </w:rPr>
            </w:pPr>
            <w:r w:rsidRPr="00302058">
              <w:rPr>
                <w:rFonts w:ascii="Palatino Linotype" w:hAnsi="Palatino Linotype"/>
                <w:sz w:val="20"/>
                <w:rPrChange w:id="2490" w:author="OLTRE" w:date="2024-05-21T20:17:00Z">
                  <w:rPr>
                    <w:rFonts w:ascii="Calibri" w:hAnsi="Calibri"/>
                    <w:color w:val="000000"/>
                    <w:lang w:val="en-US"/>
                  </w:rPr>
                </w:rPrChange>
              </w:rPr>
              <w:t>4.3%</w:t>
            </w:r>
          </w:p>
        </w:tc>
        <w:tc>
          <w:tcPr>
            <w:tcW w:w="1559" w:type="dxa"/>
            <w:noWrap/>
            <w:vAlign w:val="center"/>
            <w:hideMark/>
            <w:tcPrChange w:id="2491" w:author="OLTRE" w:date="2024-05-21T20:17:00Z">
              <w:tcPr>
                <w:tcW w:w="1296" w:type="dxa"/>
                <w:noWrap/>
                <w:vAlign w:val="center"/>
                <w:hideMark/>
              </w:tcPr>
            </w:tcPrChange>
          </w:tcPr>
          <w:p w14:paraId="2549161A" w14:textId="77777777" w:rsidR="004A064D" w:rsidRPr="00302058" w:rsidRDefault="004A064D" w:rsidP="00F16445">
            <w:pPr>
              <w:jc w:val="right"/>
              <w:rPr>
                <w:rFonts w:ascii="Palatino Linotype" w:hAnsi="Palatino Linotype"/>
                <w:sz w:val="20"/>
                <w:rPrChange w:id="2492" w:author="OLTRE" w:date="2024-05-21T20:17:00Z">
                  <w:rPr>
                    <w:rFonts w:ascii="Palatino Linotype" w:hAnsi="Palatino Linotype"/>
                    <w:color w:val="000000"/>
                    <w:sz w:val="20"/>
                  </w:rPr>
                </w:rPrChange>
              </w:rPr>
            </w:pPr>
            <w:r w:rsidRPr="00302058">
              <w:rPr>
                <w:rFonts w:ascii="Palatino Linotype" w:hAnsi="Palatino Linotype"/>
                <w:sz w:val="20"/>
                <w:rPrChange w:id="2493" w:author="OLTRE" w:date="2024-05-21T20:17:00Z">
                  <w:rPr>
                    <w:rFonts w:ascii="Calibri" w:hAnsi="Calibri"/>
                    <w:color w:val="000000"/>
                    <w:lang w:val="en-US"/>
                  </w:rPr>
                </w:rPrChange>
              </w:rPr>
              <w:t>IDR29,000</w:t>
            </w:r>
          </w:p>
        </w:tc>
        <w:tc>
          <w:tcPr>
            <w:tcW w:w="2127" w:type="dxa"/>
            <w:noWrap/>
            <w:vAlign w:val="center"/>
            <w:hideMark/>
            <w:tcPrChange w:id="2494" w:author="OLTRE" w:date="2024-05-21T20:17:00Z">
              <w:tcPr>
                <w:tcW w:w="2340" w:type="dxa"/>
                <w:noWrap/>
                <w:vAlign w:val="center"/>
                <w:hideMark/>
              </w:tcPr>
            </w:tcPrChange>
          </w:tcPr>
          <w:p w14:paraId="7FE1AA19" w14:textId="77777777" w:rsidR="004A064D" w:rsidRPr="00302058" w:rsidRDefault="004A064D" w:rsidP="00F16445">
            <w:pPr>
              <w:jc w:val="right"/>
              <w:rPr>
                <w:rFonts w:ascii="Palatino Linotype" w:hAnsi="Palatino Linotype"/>
                <w:sz w:val="20"/>
                <w:rPrChange w:id="2495" w:author="OLTRE" w:date="2024-05-21T20:17:00Z">
                  <w:rPr>
                    <w:rFonts w:ascii="Palatino Linotype" w:hAnsi="Palatino Linotype"/>
                    <w:color w:val="000000"/>
                    <w:sz w:val="20"/>
                  </w:rPr>
                </w:rPrChange>
              </w:rPr>
            </w:pPr>
            <w:r w:rsidRPr="00302058">
              <w:rPr>
                <w:rFonts w:ascii="Palatino Linotype" w:hAnsi="Palatino Linotype"/>
                <w:sz w:val="20"/>
                <w:rPrChange w:id="2496" w:author="OLTRE" w:date="2024-05-21T20:17:00Z">
                  <w:rPr>
                    <w:rFonts w:ascii="Calibri" w:hAnsi="Calibri"/>
                    <w:color w:val="000000"/>
                    <w:lang w:val="en-US"/>
                  </w:rPr>
                </w:rPrChange>
              </w:rPr>
              <w:t xml:space="preserve">IDR 1,933,604,000 </w:t>
            </w:r>
          </w:p>
        </w:tc>
      </w:tr>
      <w:tr w:rsidR="004A064D" w:rsidRPr="00302058" w14:paraId="1B339B18" w14:textId="77777777" w:rsidTr="00F16445">
        <w:trPr>
          <w:trHeight w:val="315"/>
          <w:trPrChange w:id="2497" w:author="OLTRE" w:date="2024-05-21T20:17:00Z">
            <w:trPr>
              <w:trHeight w:val="315"/>
            </w:trPr>
          </w:trPrChange>
        </w:trPr>
        <w:tc>
          <w:tcPr>
            <w:tcW w:w="1256" w:type="dxa"/>
            <w:noWrap/>
            <w:vAlign w:val="center"/>
            <w:hideMark/>
            <w:tcPrChange w:id="2498" w:author="OLTRE" w:date="2024-05-21T20:17:00Z">
              <w:tcPr>
                <w:tcW w:w="1924" w:type="dxa"/>
                <w:noWrap/>
                <w:vAlign w:val="center"/>
                <w:hideMark/>
              </w:tcPr>
            </w:tcPrChange>
          </w:tcPr>
          <w:p w14:paraId="46DE2C2E" w14:textId="77777777" w:rsidR="004A064D" w:rsidRPr="00302058" w:rsidRDefault="004A064D" w:rsidP="00F16445">
            <w:pPr>
              <w:rPr>
                <w:rFonts w:ascii="Palatino Linotype" w:hAnsi="Palatino Linotype"/>
                <w:sz w:val="20"/>
                <w:rPrChange w:id="2499" w:author="OLTRE" w:date="2024-05-21T20:17:00Z">
                  <w:rPr>
                    <w:rFonts w:ascii="Palatino Linotype" w:hAnsi="Palatino Linotype"/>
                    <w:color w:val="000000"/>
                    <w:sz w:val="20"/>
                  </w:rPr>
                </w:rPrChange>
              </w:rPr>
            </w:pPr>
            <w:r w:rsidRPr="00302058">
              <w:rPr>
                <w:rFonts w:ascii="Palatino Linotype" w:hAnsi="Palatino Linotype"/>
                <w:sz w:val="20"/>
                <w:rPrChange w:id="2500" w:author="OLTRE" w:date="2024-05-21T20:17:00Z">
                  <w:rPr>
                    <w:rFonts w:ascii="Calibri" w:hAnsi="Calibri"/>
                    <w:color w:val="000000"/>
                    <w:lang w:val="en-US"/>
                  </w:rPr>
                </w:rPrChange>
              </w:rPr>
              <w:t>Haykal</w:t>
            </w:r>
          </w:p>
        </w:tc>
        <w:tc>
          <w:tcPr>
            <w:tcW w:w="764" w:type="dxa"/>
            <w:noWrap/>
            <w:vAlign w:val="center"/>
            <w:hideMark/>
            <w:tcPrChange w:id="2501" w:author="OLTRE" w:date="2024-05-21T20:17:00Z">
              <w:tcPr>
                <w:tcW w:w="764" w:type="dxa"/>
                <w:noWrap/>
                <w:vAlign w:val="center"/>
                <w:hideMark/>
              </w:tcPr>
            </w:tcPrChange>
          </w:tcPr>
          <w:p w14:paraId="5451C21E" w14:textId="77777777" w:rsidR="004A064D" w:rsidRPr="00302058" w:rsidRDefault="004A064D" w:rsidP="00F16445">
            <w:pPr>
              <w:jc w:val="center"/>
              <w:rPr>
                <w:rFonts w:ascii="Palatino Linotype" w:hAnsi="Palatino Linotype"/>
                <w:sz w:val="20"/>
                <w:rPrChange w:id="2502" w:author="OLTRE" w:date="2024-05-21T20:17:00Z">
                  <w:rPr>
                    <w:rFonts w:ascii="Palatino Linotype" w:hAnsi="Palatino Linotype"/>
                    <w:color w:val="000000"/>
                    <w:sz w:val="20"/>
                  </w:rPr>
                </w:rPrChange>
              </w:rPr>
            </w:pPr>
            <w:r w:rsidRPr="00302058">
              <w:rPr>
                <w:rFonts w:ascii="Palatino Linotype" w:hAnsi="Palatino Linotype"/>
                <w:sz w:val="20"/>
                <w:rPrChange w:id="2503" w:author="OLTRE" w:date="2024-05-21T20:17:00Z">
                  <w:rPr>
                    <w:rFonts w:ascii="Calibri" w:hAnsi="Calibri"/>
                    <w:color w:val="000000"/>
                    <w:lang w:val="en-US"/>
                  </w:rPr>
                </w:rPrChange>
              </w:rPr>
              <w:t>B</w:t>
            </w:r>
          </w:p>
        </w:tc>
        <w:tc>
          <w:tcPr>
            <w:tcW w:w="1363" w:type="dxa"/>
            <w:noWrap/>
            <w:vAlign w:val="center"/>
            <w:hideMark/>
            <w:tcPrChange w:id="2504" w:author="OLTRE" w:date="2024-05-21T20:17:00Z">
              <w:tcPr>
                <w:tcW w:w="1016" w:type="dxa"/>
                <w:noWrap/>
                <w:vAlign w:val="center"/>
                <w:hideMark/>
              </w:tcPr>
            </w:tcPrChange>
          </w:tcPr>
          <w:p w14:paraId="5F90D7D5" w14:textId="77777777" w:rsidR="004A064D" w:rsidRPr="00302058" w:rsidRDefault="004A064D" w:rsidP="00F16445">
            <w:pPr>
              <w:jc w:val="right"/>
              <w:rPr>
                <w:rFonts w:ascii="Palatino Linotype" w:hAnsi="Palatino Linotype"/>
                <w:sz w:val="20"/>
                <w:rPrChange w:id="2505" w:author="OLTRE" w:date="2024-05-21T20:17:00Z">
                  <w:rPr>
                    <w:rFonts w:ascii="Palatino Linotype" w:hAnsi="Palatino Linotype"/>
                    <w:color w:val="000000"/>
                    <w:sz w:val="20"/>
                  </w:rPr>
                </w:rPrChange>
              </w:rPr>
            </w:pPr>
            <w:r w:rsidRPr="00302058">
              <w:rPr>
                <w:rFonts w:ascii="Palatino Linotype" w:hAnsi="Palatino Linotype"/>
                <w:sz w:val="20"/>
                <w:rPrChange w:id="2506" w:author="OLTRE" w:date="2024-05-21T20:17:00Z">
                  <w:rPr>
                    <w:rFonts w:ascii="Calibri" w:hAnsi="Calibri"/>
                    <w:color w:val="000000"/>
                    <w:lang w:val="en-US"/>
                  </w:rPr>
                </w:rPrChange>
              </w:rPr>
              <w:t>66,676</w:t>
            </w:r>
          </w:p>
        </w:tc>
        <w:tc>
          <w:tcPr>
            <w:tcW w:w="1417" w:type="dxa"/>
            <w:noWrap/>
            <w:vAlign w:val="center"/>
            <w:hideMark/>
            <w:tcPrChange w:id="2507" w:author="OLTRE" w:date="2024-05-21T20:17:00Z">
              <w:tcPr>
                <w:tcW w:w="1205" w:type="dxa"/>
                <w:noWrap/>
                <w:vAlign w:val="center"/>
                <w:hideMark/>
              </w:tcPr>
            </w:tcPrChange>
          </w:tcPr>
          <w:p w14:paraId="52B4E589" w14:textId="77777777" w:rsidR="004A064D" w:rsidRPr="00302058" w:rsidRDefault="004A064D" w:rsidP="00F16445">
            <w:pPr>
              <w:jc w:val="right"/>
              <w:rPr>
                <w:rFonts w:ascii="Palatino Linotype" w:hAnsi="Palatino Linotype"/>
                <w:sz w:val="20"/>
                <w:rPrChange w:id="2508" w:author="OLTRE" w:date="2024-05-21T20:17:00Z">
                  <w:rPr>
                    <w:rFonts w:ascii="Palatino Linotype" w:hAnsi="Palatino Linotype"/>
                    <w:color w:val="000000"/>
                    <w:sz w:val="20"/>
                  </w:rPr>
                </w:rPrChange>
              </w:rPr>
            </w:pPr>
            <w:r w:rsidRPr="00302058">
              <w:rPr>
                <w:rFonts w:ascii="Palatino Linotype" w:hAnsi="Palatino Linotype"/>
                <w:sz w:val="20"/>
                <w:rPrChange w:id="2509" w:author="OLTRE" w:date="2024-05-21T20:17:00Z">
                  <w:rPr>
                    <w:rFonts w:ascii="Calibri" w:hAnsi="Calibri"/>
                    <w:color w:val="000000"/>
                    <w:lang w:val="en-US"/>
                  </w:rPr>
                </w:rPrChange>
              </w:rPr>
              <w:t>4.3%</w:t>
            </w:r>
          </w:p>
        </w:tc>
        <w:tc>
          <w:tcPr>
            <w:tcW w:w="1559" w:type="dxa"/>
            <w:noWrap/>
            <w:vAlign w:val="center"/>
            <w:hideMark/>
            <w:tcPrChange w:id="2510" w:author="OLTRE" w:date="2024-05-21T20:17:00Z">
              <w:tcPr>
                <w:tcW w:w="1296" w:type="dxa"/>
                <w:noWrap/>
                <w:vAlign w:val="center"/>
                <w:hideMark/>
              </w:tcPr>
            </w:tcPrChange>
          </w:tcPr>
          <w:p w14:paraId="00D6ACD6" w14:textId="77777777" w:rsidR="004A064D" w:rsidRPr="00302058" w:rsidRDefault="004A064D" w:rsidP="00F16445">
            <w:pPr>
              <w:jc w:val="right"/>
              <w:rPr>
                <w:rFonts w:ascii="Palatino Linotype" w:hAnsi="Palatino Linotype"/>
                <w:sz w:val="20"/>
                <w:rPrChange w:id="2511" w:author="OLTRE" w:date="2024-05-21T20:17:00Z">
                  <w:rPr>
                    <w:rFonts w:ascii="Palatino Linotype" w:hAnsi="Palatino Linotype"/>
                    <w:color w:val="000000"/>
                    <w:sz w:val="20"/>
                  </w:rPr>
                </w:rPrChange>
              </w:rPr>
            </w:pPr>
            <w:r w:rsidRPr="00302058">
              <w:rPr>
                <w:rFonts w:ascii="Palatino Linotype" w:hAnsi="Palatino Linotype"/>
                <w:sz w:val="20"/>
                <w:rPrChange w:id="2512" w:author="OLTRE" w:date="2024-05-21T20:17:00Z">
                  <w:rPr>
                    <w:rFonts w:ascii="Calibri" w:hAnsi="Calibri"/>
                    <w:color w:val="000000"/>
                    <w:lang w:val="en-US"/>
                  </w:rPr>
                </w:rPrChange>
              </w:rPr>
              <w:t>IDR29,000</w:t>
            </w:r>
          </w:p>
        </w:tc>
        <w:tc>
          <w:tcPr>
            <w:tcW w:w="2127" w:type="dxa"/>
            <w:noWrap/>
            <w:vAlign w:val="center"/>
            <w:hideMark/>
            <w:tcPrChange w:id="2513" w:author="OLTRE" w:date="2024-05-21T20:17:00Z">
              <w:tcPr>
                <w:tcW w:w="2340" w:type="dxa"/>
                <w:noWrap/>
                <w:vAlign w:val="center"/>
                <w:hideMark/>
              </w:tcPr>
            </w:tcPrChange>
          </w:tcPr>
          <w:p w14:paraId="46B14F14" w14:textId="77777777" w:rsidR="004A064D" w:rsidRPr="00302058" w:rsidRDefault="004A064D" w:rsidP="00F16445">
            <w:pPr>
              <w:jc w:val="right"/>
              <w:rPr>
                <w:rFonts w:ascii="Palatino Linotype" w:hAnsi="Palatino Linotype"/>
                <w:sz w:val="20"/>
                <w:rPrChange w:id="2514" w:author="OLTRE" w:date="2024-05-21T20:17:00Z">
                  <w:rPr>
                    <w:rFonts w:ascii="Palatino Linotype" w:hAnsi="Palatino Linotype"/>
                    <w:color w:val="000000"/>
                    <w:sz w:val="20"/>
                  </w:rPr>
                </w:rPrChange>
              </w:rPr>
            </w:pPr>
            <w:r w:rsidRPr="00302058">
              <w:rPr>
                <w:rFonts w:ascii="Palatino Linotype" w:hAnsi="Palatino Linotype"/>
                <w:sz w:val="20"/>
                <w:rPrChange w:id="2515" w:author="OLTRE" w:date="2024-05-21T20:17:00Z">
                  <w:rPr>
                    <w:rFonts w:ascii="Calibri" w:hAnsi="Calibri"/>
                    <w:color w:val="000000"/>
                    <w:lang w:val="en-US"/>
                  </w:rPr>
                </w:rPrChange>
              </w:rPr>
              <w:t xml:space="preserve">IDR 1,933,604,000 </w:t>
            </w:r>
          </w:p>
        </w:tc>
      </w:tr>
      <w:tr w:rsidR="004A064D" w:rsidRPr="00302058" w14:paraId="14D94115" w14:textId="77777777" w:rsidTr="00F16445">
        <w:trPr>
          <w:trHeight w:val="315"/>
          <w:trPrChange w:id="2516" w:author="OLTRE" w:date="2024-05-21T20:17:00Z">
            <w:trPr>
              <w:trHeight w:val="315"/>
            </w:trPr>
          </w:trPrChange>
        </w:trPr>
        <w:tc>
          <w:tcPr>
            <w:tcW w:w="1256" w:type="dxa"/>
            <w:noWrap/>
            <w:vAlign w:val="center"/>
            <w:hideMark/>
            <w:tcPrChange w:id="2517" w:author="OLTRE" w:date="2024-05-21T20:17:00Z">
              <w:tcPr>
                <w:tcW w:w="1924" w:type="dxa"/>
                <w:noWrap/>
                <w:vAlign w:val="center"/>
                <w:hideMark/>
              </w:tcPr>
            </w:tcPrChange>
          </w:tcPr>
          <w:p w14:paraId="25D1AB15" w14:textId="77777777" w:rsidR="004A064D" w:rsidRPr="00302058" w:rsidRDefault="004A064D" w:rsidP="00F16445">
            <w:pPr>
              <w:rPr>
                <w:rFonts w:ascii="Palatino Linotype" w:hAnsi="Palatino Linotype"/>
                <w:sz w:val="20"/>
                <w:rPrChange w:id="2518" w:author="OLTRE" w:date="2024-05-21T20:17:00Z">
                  <w:rPr>
                    <w:rFonts w:ascii="Palatino Linotype" w:hAnsi="Palatino Linotype"/>
                    <w:color w:val="000000"/>
                    <w:sz w:val="20"/>
                  </w:rPr>
                </w:rPrChange>
              </w:rPr>
            </w:pPr>
            <w:r w:rsidRPr="00302058">
              <w:rPr>
                <w:rFonts w:ascii="Palatino Linotype" w:hAnsi="Palatino Linotype"/>
                <w:sz w:val="20"/>
                <w:rPrChange w:id="2519" w:author="OLTRE" w:date="2024-05-21T20:17:00Z">
                  <w:rPr>
                    <w:rFonts w:ascii="Calibri" w:hAnsi="Calibri"/>
                    <w:color w:val="000000"/>
                    <w:lang w:val="en-US"/>
                  </w:rPr>
                </w:rPrChange>
              </w:rPr>
              <w:t xml:space="preserve">Ozora </w:t>
            </w:r>
          </w:p>
        </w:tc>
        <w:tc>
          <w:tcPr>
            <w:tcW w:w="764" w:type="dxa"/>
            <w:noWrap/>
            <w:vAlign w:val="center"/>
            <w:hideMark/>
            <w:tcPrChange w:id="2520" w:author="OLTRE" w:date="2024-05-21T20:17:00Z">
              <w:tcPr>
                <w:tcW w:w="764" w:type="dxa"/>
                <w:noWrap/>
                <w:vAlign w:val="center"/>
                <w:hideMark/>
              </w:tcPr>
            </w:tcPrChange>
          </w:tcPr>
          <w:p w14:paraId="779D036A" w14:textId="77777777" w:rsidR="004A064D" w:rsidRPr="00302058" w:rsidRDefault="004A064D" w:rsidP="00F16445">
            <w:pPr>
              <w:jc w:val="center"/>
              <w:rPr>
                <w:rFonts w:ascii="Palatino Linotype" w:hAnsi="Palatino Linotype"/>
                <w:sz w:val="20"/>
                <w:rPrChange w:id="2521" w:author="OLTRE" w:date="2024-05-21T20:17:00Z">
                  <w:rPr>
                    <w:rFonts w:ascii="Palatino Linotype" w:hAnsi="Palatino Linotype"/>
                    <w:color w:val="000000"/>
                    <w:sz w:val="20"/>
                  </w:rPr>
                </w:rPrChange>
              </w:rPr>
            </w:pPr>
            <w:r w:rsidRPr="00302058">
              <w:rPr>
                <w:rFonts w:ascii="Palatino Linotype" w:hAnsi="Palatino Linotype"/>
                <w:sz w:val="20"/>
                <w:rPrChange w:id="2522" w:author="OLTRE" w:date="2024-05-21T20:17:00Z">
                  <w:rPr>
                    <w:rFonts w:ascii="Calibri" w:hAnsi="Calibri"/>
                    <w:color w:val="000000"/>
                    <w:lang w:val="en-US"/>
                  </w:rPr>
                </w:rPrChange>
              </w:rPr>
              <w:t>B</w:t>
            </w:r>
          </w:p>
        </w:tc>
        <w:tc>
          <w:tcPr>
            <w:tcW w:w="1363" w:type="dxa"/>
            <w:noWrap/>
            <w:vAlign w:val="center"/>
            <w:hideMark/>
            <w:tcPrChange w:id="2523" w:author="OLTRE" w:date="2024-05-21T20:17:00Z">
              <w:tcPr>
                <w:tcW w:w="1016" w:type="dxa"/>
                <w:noWrap/>
                <w:vAlign w:val="center"/>
                <w:hideMark/>
              </w:tcPr>
            </w:tcPrChange>
          </w:tcPr>
          <w:p w14:paraId="5D9901F3" w14:textId="77777777" w:rsidR="004A064D" w:rsidRPr="00302058" w:rsidRDefault="004A064D" w:rsidP="00F16445">
            <w:pPr>
              <w:jc w:val="right"/>
              <w:rPr>
                <w:rFonts w:ascii="Palatino Linotype" w:hAnsi="Palatino Linotype"/>
                <w:sz w:val="20"/>
                <w:rPrChange w:id="2524" w:author="OLTRE" w:date="2024-05-21T20:17:00Z">
                  <w:rPr>
                    <w:rFonts w:ascii="Palatino Linotype" w:hAnsi="Palatino Linotype"/>
                    <w:color w:val="000000"/>
                    <w:sz w:val="20"/>
                  </w:rPr>
                </w:rPrChange>
              </w:rPr>
            </w:pPr>
            <w:r w:rsidRPr="00302058">
              <w:rPr>
                <w:rFonts w:ascii="Palatino Linotype" w:hAnsi="Palatino Linotype"/>
                <w:sz w:val="20"/>
                <w:rPrChange w:id="2525" w:author="OLTRE" w:date="2024-05-21T20:17:00Z">
                  <w:rPr>
                    <w:rFonts w:ascii="Calibri" w:hAnsi="Calibri"/>
                    <w:color w:val="000000"/>
                    <w:lang w:val="en-US"/>
                  </w:rPr>
                </w:rPrChange>
              </w:rPr>
              <w:t>29,120</w:t>
            </w:r>
          </w:p>
        </w:tc>
        <w:tc>
          <w:tcPr>
            <w:tcW w:w="1417" w:type="dxa"/>
            <w:noWrap/>
            <w:vAlign w:val="center"/>
            <w:hideMark/>
            <w:tcPrChange w:id="2526" w:author="OLTRE" w:date="2024-05-21T20:17:00Z">
              <w:tcPr>
                <w:tcW w:w="1205" w:type="dxa"/>
                <w:noWrap/>
                <w:vAlign w:val="center"/>
                <w:hideMark/>
              </w:tcPr>
            </w:tcPrChange>
          </w:tcPr>
          <w:p w14:paraId="51ECBEA3" w14:textId="77777777" w:rsidR="004A064D" w:rsidRPr="00302058" w:rsidRDefault="004A064D" w:rsidP="00F16445">
            <w:pPr>
              <w:jc w:val="right"/>
              <w:rPr>
                <w:rFonts w:ascii="Palatino Linotype" w:hAnsi="Palatino Linotype"/>
                <w:sz w:val="20"/>
                <w:rPrChange w:id="2527" w:author="OLTRE" w:date="2024-05-21T20:17:00Z">
                  <w:rPr>
                    <w:rFonts w:ascii="Palatino Linotype" w:hAnsi="Palatino Linotype"/>
                    <w:color w:val="000000"/>
                    <w:sz w:val="20"/>
                  </w:rPr>
                </w:rPrChange>
              </w:rPr>
            </w:pPr>
            <w:r w:rsidRPr="00302058">
              <w:rPr>
                <w:rFonts w:ascii="Palatino Linotype" w:hAnsi="Palatino Linotype"/>
                <w:sz w:val="20"/>
                <w:rPrChange w:id="2528" w:author="OLTRE" w:date="2024-05-21T20:17:00Z">
                  <w:rPr>
                    <w:rFonts w:ascii="Calibri" w:hAnsi="Calibri"/>
                    <w:color w:val="000000"/>
                    <w:lang w:val="en-US"/>
                  </w:rPr>
                </w:rPrChange>
              </w:rPr>
              <w:t>1.9%</w:t>
            </w:r>
          </w:p>
        </w:tc>
        <w:tc>
          <w:tcPr>
            <w:tcW w:w="1559" w:type="dxa"/>
            <w:noWrap/>
            <w:vAlign w:val="center"/>
            <w:hideMark/>
            <w:tcPrChange w:id="2529" w:author="OLTRE" w:date="2024-05-21T20:17:00Z">
              <w:tcPr>
                <w:tcW w:w="1296" w:type="dxa"/>
                <w:noWrap/>
                <w:vAlign w:val="center"/>
                <w:hideMark/>
              </w:tcPr>
            </w:tcPrChange>
          </w:tcPr>
          <w:p w14:paraId="025A5A9F" w14:textId="77777777" w:rsidR="004A064D" w:rsidRPr="00302058" w:rsidRDefault="004A064D" w:rsidP="00F16445">
            <w:pPr>
              <w:jc w:val="right"/>
              <w:rPr>
                <w:rFonts w:ascii="Palatino Linotype" w:hAnsi="Palatino Linotype"/>
                <w:sz w:val="20"/>
                <w:rPrChange w:id="2530" w:author="OLTRE" w:date="2024-05-21T20:17:00Z">
                  <w:rPr>
                    <w:rFonts w:ascii="Palatino Linotype" w:hAnsi="Palatino Linotype"/>
                    <w:color w:val="000000"/>
                    <w:sz w:val="20"/>
                  </w:rPr>
                </w:rPrChange>
              </w:rPr>
            </w:pPr>
            <w:r w:rsidRPr="00302058">
              <w:rPr>
                <w:rFonts w:ascii="Palatino Linotype" w:hAnsi="Palatino Linotype"/>
                <w:sz w:val="20"/>
                <w:rPrChange w:id="2531" w:author="OLTRE" w:date="2024-05-21T20:17:00Z">
                  <w:rPr>
                    <w:rFonts w:ascii="Calibri" w:hAnsi="Calibri"/>
                    <w:color w:val="000000"/>
                    <w:lang w:val="en-US"/>
                  </w:rPr>
                </w:rPrChange>
              </w:rPr>
              <w:t>IDR29,000</w:t>
            </w:r>
          </w:p>
        </w:tc>
        <w:tc>
          <w:tcPr>
            <w:tcW w:w="2127" w:type="dxa"/>
            <w:noWrap/>
            <w:vAlign w:val="center"/>
            <w:hideMark/>
            <w:tcPrChange w:id="2532" w:author="OLTRE" w:date="2024-05-21T20:17:00Z">
              <w:tcPr>
                <w:tcW w:w="2340" w:type="dxa"/>
                <w:noWrap/>
                <w:vAlign w:val="center"/>
                <w:hideMark/>
              </w:tcPr>
            </w:tcPrChange>
          </w:tcPr>
          <w:p w14:paraId="5F532C59" w14:textId="77777777" w:rsidR="004A064D" w:rsidRPr="00302058" w:rsidRDefault="004A064D" w:rsidP="00F16445">
            <w:pPr>
              <w:jc w:val="right"/>
              <w:rPr>
                <w:rFonts w:ascii="Palatino Linotype" w:hAnsi="Palatino Linotype"/>
                <w:sz w:val="20"/>
                <w:rPrChange w:id="2533" w:author="OLTRE" w:date="2024-05-21T20:17:00Z">
                  <w:rPr>
                    <w:rFonts w:ascii="Palatino Linotype" w:hAnsi="Palatino Linotype"/>
                    <w:color w:val="000000"/>
                    <w:sz w:val="20"/>
                  </w:rPr>
                </w:rPrChange>
              </w:rPr>
            </w:pPr>
            <w:r w:rsidRPr="00302058">
              <w:rPr>
                <w:rFonts w:ascii="Palatino Linotype" w:hAnsi="Palatino Linotype"/>
                <w:sz w:val="20"/>
                <w:rPrChange w:id="2534" w:author="OLTRE" w:date="2024-05-21T20:17:00Z">
                  <w:rPr>
                    <w:rFonts w:ascii="Calibri" w:hAnsi="Calibri"/>
                    <w:color w:val="000000"/>
                    <w:lang w:val="en-US"/>
                  </w:rPr>
                </w:rPrChange>
              </w:rPr>
              <w:t>IDR 844,840,000</w:t>
            </w:r>
          </w:p>
        </w:tc>
      </w:tr>
      <w:tr w:rsidR="004A064D" w:rsidRPr="00302058" w14:paraId="24FDFD39" w14:textId="77777777" w:rsidTr="00F16445">
        <w:trPr>
          <w:trHeight w:val="315"/>
          <w:trPrChange w:id="2535" w:author="OLTRE" w:date="2024-05-21T20:17:00Z">
            <w:trPr>
              <w:trHeight w:val="315"/>
            </w:trPr>
          </w:trPrChange>
        </w:trPr>
        <w:tc>
          <w:tcPr>
            <w:tcW w:w="1256" w:type="dxa"/>
            <w:noWrap/>
            <w:vAlign w:val="center"/>
            <w:hideMark/>
            <w:tcPrChange w:id="2536" w:author="OLTRE" w:date="2024-05-21T20:17:00Z">
              <w:tcPr>
                <w:tcW w:w="1924" w:type="dxa"/>
                <w:noWrap/>
                <w:vAlign w:val="center"/>
                <w:hideMark/>
              </w:tcPr>
            </w:tcPrChange>
          </w:tcPr>
          <w:p w14:paraId="6DA27893" w14:textId="77777777" w:rsidR="004A064D" w:rsidRPr="00302058" w:rsidRDefault="004A064D" w:rsidP="00F16445">
            <w:pPr>
              <w:rPr>
                <w:rFonts w:ascii="Palatino Linotype" w:hAnsi="Palatino Linotype"/>
                <w:sz w:val="20"/>
                <w:rPrChange w:id="2537" w:author="OLTRE" w:date="2024-05-21T20:17:00Z">
                  <w:rPr>
                    <w:rFonts w:ascii="Palatino Linotype" w:hAnsi="Palatino Linotype"/>
                    <w:color w:val="000000"/>
                    <w:sz w:val="20"/>
                  </w:rPr>
                </w:rPrChange>
              </w:rPr>
            </w:pPr>
            <w:r w:rsidRPr="00302058">
              <w:rPr>
                <w:rFonts w:ascii="Palatino Linotype" w:hAnsi="Palatino Linotype"/>
                <w:sz w:val="20"/>
                <w:rPrChange w:id="2538" w:author="OLTRE" w:date="2024-05-21T20:17:00Z">
                  <w:rPr>
                    <w:rFonts w:ascii="Calibri" w:hAnsi="Calibri"/>
                    <w:color w:val="000000"/>
                    <w:lang w:val="en-US"/>
                  </w:rPr>
                </w:rPrChange>
              </w:rPr>
              <w:t>Luna</w:t>
            </w:r>
          </w:p>
        </w:tc>
        <w:tc>
          <w:tcPr>
            <w:tcW w:w="764" w:type="dxa"/>
            <w:noWrap/>
            <w:vAlign w:val="center"/>
            <w:hideMark/>
            <w:tcPrChange w:id="2539" w:author="OLTRE" w:date="2024-05-21T20:17:00Z">
              <w:tcPr>
                <w:tcW w:w="764" w:type="dxa"/>
                <w:noWrap/>
                <w:vAlign w:val="center"/>
                <w:hideMark/>
              </w:tcPr>
            </w:tcPrChange>
          </w:tcPr>
          <w:p w14:paraId="0CF89737" w14:textId="77777777" w:rsidR="004A064D" w:rsidRPr="00302058" w:rsidRDefault="004A064D" w:rsidP="00F16445">
            <w:pPr>
              <w:jc w:val="center"/>
              <w:rPr>
                <w:rFonts w:ascii="Palatino Linotype" w:hAnsi="Palatino Linotype"/>
                <w:sz w:val="20"/>
                <w:rPrChange w:id="2540" w:author="OLTRE" w:date="2024-05-21T20:17:00Z">
                  <w:rPr>
                    <w:rFonts w:ascii="Palatino Linotype" w:hAnsi="Palatino Linotype"/>
                    <w:color w:val="000000"/>
                    <w:sz w:val="20"/>
                  </w:rPr>
                </w:rPrChange>
              </w:rPr>
            </w:pPr>
            <w:r w:rsidRPr="00302058">
              <w:rPr>
                <w:rFonts w:ascii="Palatino Linotype" w:hAnsi="Palatino Linotype"/>
                <w:sz w:val="20"/>
                <w:rPrChange w:id="2541" w:author="OLTRE" w:date="2024-05-21T20:17:00Z">
                  <w:rPr>
                    <w:rFonts w:ascii="Calibri" w:hAnsi="Calibri"/>
                    <w:color w:val="000000"/>
                    <w:lang w:val="en-US"/>
                  </w:rPr>
                </w:rPrChange>
              </w:rPr>
              <w:t>B</w:t>
            </w:r>
          </w:p>
        </w:tc>
        <w:tc>
          <w:tcPr>
            <w:tcW w:w="1363" w:type="dxa"/>
            <w:noWrap/>
            <w:vAlign w:val="center"/>
            <w:hideMark/>
            <w:tcPrChange w:id="2542" w:author="OLTRE" w:date="2024-05-21T20:17:00Z">
              <w:tcPr>
                <w:tcW w:w="1016" w:type="dxa"/>
                <w:noWrap/>
                <w:vAlign w:val="center"/>
                <w:hideMark/>
              </w:tcPr>
            </w:tcPrChange>
          </w:tcPr>
          <w:p w14:paraId="37CDDD8A" w14:textId="77777777" w:rsidR="004A064D" w:rsidRPr="00302058" w:rsidRDefault="004A064D" w:rsidP="00F16445">
            <w:pPr>
              <w:jc w:val="right"/>
              <w:rPr>
                <w:rFonts w:ascii="Palatino Linotype" w:hAnsi="Palatino Linotype"/>
                <w:sz w:val="20"/>
                <w:rPrChange w:id="2543" w:author="OLTRE" w:date="2024-05-21T20:17:00Z">
                  <w:rPr>
                    <w:rFonts w:ascii="Palatino Linotype" w:hAnsi="Palatino Linotype"/>
                    <w:color w:val="000000"/>
                    <w:sz w:val="20"/>
                  </w:rPr>
                </w:rPrChange>
              </w:rPr>
            </w:pPr>
            <w:r w:rsidRPr="00302058">
              <w:rPr>
                <w:rFonts w:ascii="Palatino Linotype" w:hAnsi="Palatino Linotype"/>
                <w:sz w:val="20"/>
                <w:rPrChange w:id="2544" w:author="OLTRE" w:date="2024-05-21T20:17:00Z">
                  <w:rPr>
                    <w:rFonts w:ascii="Calibri" w:hAnsi="Calibri"/>
                    <w:color w:val="000000"/>
                    <w:lang w:val="en-US"/>
                  </w:rPr>
                </w:rPrChange>
              </w:rPr>
              <w:t>177,510</w:t>
            </w:r>
          </w:p>
        </w:tc>
        <w:tc>
          <w:tcPr>
            <w:tcW w:w="1417" w:type="dxa"/>
            <w:noWrap/>
            <w:vAlign w:val="center"/>
            <w:hideMark/>
            <w:tcPrChange w:id="2545" w:author="OLTRE" w:date="2024-05-21T20:17:00Z">
              <w:tcPr>
                <w:tcW w:w="1205" w:type="dxa"/>
                <w:noWrap/>
                <w:vAlign w:val="center"/>
                <w:hideMark/>
              </w:tcPr>
            </w:tcPrChange>
          </w:tcPr>
          <w:p w14:paraId="6FB8D8B0" w14:textId="77777777" w:rsidR="004A064D" w:rsidRPr="00302058" w:rsidRDefault="004A064D" w:rsidP="00F16445">
            <w:pPr>
              <w:jc w:val="right"/>
              <w:rPr>
                <w:rFonts w:ascii="Palatino Linotype" w:hAnsi="Palatino Linotype"/>
                <w:sz w:val="20"/>
                <w:rPrChange w:id="2546" w:author="OLTRE" w:date="2024-05-21T20:17:00Z">
                  <w:rPr>
                    <w:rFonts w:ascii="Palatino Linotype" w:hAnsi="Palatino Linotype"/>
                    <w:color w:val="000000"/>
                    <w:sz w:val="20"/>
                  </w:rPr>
                </w:rPrChange>
              </w:rPr>
            </w:pPr>
            <w:r w:rsidRPr="00302058">
              <w:rPr>
                <w:rFonts w:ascii="Palatino Linotype" w:hAnsi="Palatino Linotype"/>
                <w:sz w:val="20"/>
                <w:rPrChange w:id="2547" w:author="OLTRE" w:date="2024-05-21T20:17:00Z">
                  <w:rPr>
                    <w:rFonts w:ascii="Calibri" w:hAnsi="Calibri"/>
                    <w:color w:val="000000"/>
                    <w:lang w:val="en-US"/>
                  </w:rPr>
                </w:rPrChange>
              </w:rPr>
              <w:t>11.66%</w:t>
            </w:r>
          </w:p>
        </w:tc>
        <w:tc>
          <w:tcPr>
            <w:tcW w:w="1559" w:type="dxa"/>
            <w:noWrap/>
            <w:vAlign w:val="center"/>
            <w:hideMark/>
            <w:tcPrChange w:id="2548" w:author="OLTRE" w:date="2024-05-21T20:17:00Z">
              <w:tcPr>
                <w:tcW w:w="1296" w:type="dxa"/>
                <w:noWrap/>
                <w:vAlign w:val="center"/>
                <w:hideMark/>
              </w:tcPr>
            </w:tcPrChange>
          </w:tcPr>
          <w:p w14:paraId="215DC4CF" w14:textId="77777777" w:rsidR="004A064D" w:rsidRPr="00302058" w:rsidRDefault="004A064D" w:rsidP="00F16445">
            <w:pPr>
              <w:jc w:val="right"/>
              <w:rPr>
                <w:rFonts w:ascii="Palatino Linotype" w:hAnsi="Palatino Linotype"/>
                <w:sz w:val="20"/>
                <w:rPrChange w:id="2549" w:author="OLTRE" w:date="2024-05-21T20:17:00Z">
                  <w:rPr>
                    <w:rFonts w:ascii="Palatino Linotype" w:hAnsi="Palatino Linotype"/>
                    <w:color w:val="000000"/>
                    <w:sz w:val="20"/>
                  </w:rPr>
                </w:rPrChange>
              </w:rPr>
            </w:pPr>
            <w:r w:rsidRPr="00302058">
              <w:rPr>
                <w:rFonts w:ascii="Palatino Linotype" w:hAnsi="Palatino Linotype"/>
                <w:sz w:val="20"/>
                <w:rPrChange w:id="2550" w:author="OLTRE" w:date="2024-05-21T20:17:00Z">
                  <w:rPr>
                    <w:rFonts w:ascii="Calibri" w:hAnsi="Calibri"/>
                    <w:color w:val="000000"/>
                    <w:lang w:val="en-US"/>
                  </w:rPr>
                </w:rPrChange>
              </w:rPr>
              <w:t>IDR29,000</w:t>
            </w:r>
          </w:p>
        </w:tc>
        <w:tc>
          <w:tcPr>
            <w:tcW w:w="2127" w:type="dxa"/>
            <w:noWrap/>
            <w:vAlign w:val="center"/>
            <w:hideMark/>
            <w:tcPrChange w:id="2551" w:author="OLTRE" w:date="2024-05-21T20:17:00Z">
              <w:tcPr>
                <w:tcW w:w="2340" w:type="dxa"/>
                <w:noWrap/>
                <w:vAlign w:val="center"/>
                <w:hideMark/>
              </w:tcPr>
            </w:tcPrChange>
          </w:tcPr>
          <w:p w14:paraId="25541031" w14:textId="77777777" w:rsidR="004A064D" w:rsidRPr="00302058" w:rsidRDefault="004A064D" w:rsidP="00F16445">
            <w:pPr>
              <w:jc w:val="right"/>
              <w:rPr>
                <w:rFonts w:ascii="Palatino Linotype" w:hAnsi="Palatino Linotype"/>
                <w:sz w:val="20"/>
                <w:rPrChange w:id="2552" w:author="OLTRE" w:date="2024-05-21T20:17:00Z">
                  <w:rPr>
                    <w:rFonts w:ascii="Palatino Linotype" w:hAnsi="Palatino Linotype"/>
                    <w:color w:val="000000"/>
                    <w:sz w:val="20"/>
                  </w:rPr>
                </w:rPrChange>
              </w:rPr>
            </w:pPr>
            <w:r w:rsidRPr="00302058">
              <w:rPr>
                <w:rFonts w:ascii="Palatino Linotype" w:hAnsi="Palatino Linotype"/>
                <w:sz w:val="20"/>
                <w:rPrChange w:id="2553" w:author="OLTRE" w:date="2024-05-21T20:17:00Z">
                  <w:rPr>
                    <w:rFonts w:ascii="Calibri" w:hAnsi="Calibri"/>
                    <w:color w:val="000000"/>
                    <w:lang w:val="en-US"/>
                  </w:rPr>
                </w:rPrChange>
              </w:rPr>
              <w:t>IDR 5,147,790,000</w:t>
            </w:r>
          </w:p>
        </w:tc>
      </w:tr>
      <w:tr w:rsidR="004A064D" w:rsidRPr="00302058" w14:paraId="11F7619A" w14:textId="77777777" w:rsidTr="00F16445">
        <w:trPr>
          <w:trHeight w:val="315"/>
          <w:trPrChange w:id="2554" w:author="OLTRE" w:date="2024-05-21T20:17:00Z">
            <w:trPr>
              <w:trHeight w:val="315"/>
            </w:trPr>
          </w:trPrChange>
        </w:trPr>
        <w:tc>
          <w:tcPr>
            <w:tcW w:w="1256" w:type="dxa"/>
            <w:vAlign w:val="center"/>
            <w:hideMark/>
            <w:tcPrChange w:id="2555" w:author="OLTRE" w:date="2024-05-21T20:17:00Z">
              <w:tcPr>
                <w:tcW w:w="1924" w:type="dxa"/>
                <w:vAlign w:val="center"/>
                <w:hideMark/>
              </w:tcPr>
            </w:tcPrChange>
          </w:tcPr>
          <w:p w14:paraId="3EE829E1" w14:textId="77777777" w:rsidR="004A064D" w:rsidRPr="00302058" w:rsidRDefault="004A064D" w:rsidP="00F16445">
            <w:pPr>
              <w:rPr>
                <w:rFonts w:ascii="Palatino Linotype" w:hAnsi="Palatino Linotype"/>
                <w:sz w:val="20"/>
                <w:rPrChange w:id="2556" w:author="OLTRE" w:date="2024-05-21T20:17:00Z">
                  <w:rPr>
                    <w:rFonts w:ascii="Palatino Linotype" w:hAnsi="Palatino Linotype"/>
                    <w:color w:val="000000"/>
                    <w:sz w:val="20"/>
                  </w:rPr>
                </w:rPrChange>
              </w:rPr>
            </w:pPr>
            <w:r w:rsidRPr="00302058">
              <w:rPr>
                <w:rFonts w:ascii="Palatino Linotype" w:hAnsi="Palatino Linotype"/>
                <w:sz w:val="20"/>
                <w:rPrChange w:id="2557" w:author="OLTRE" w:date="2024-05-21T20:17:00Z">
                  <w:rPr>
                    <w:rFonts w:ascii="Palatino Linotype" w:hAnsi="Palatino Linotype"/>
                    <w:color w:val="000000"/>
                    <w:sz w:val="20"/>
                  </w:rPr>
                </w:rPrChange>
              </w:rPr>
              <w:t>Dexter</w:t>
            </w:r>
          </w:p>
        </w:tc>
        <w:tc>
          <w:tcPr>
            <w:tcW w:w="764" w:type="dxa"/>
            <w:noWrap/>
            <w:vAlign w:val="center"/>
            <w:hideMark/>
            <w:tcPrChange w:id="2558" w:author="OLTRE" w:date="2024-05-21T20:17:00Z">
              <w:tcPr>
                <w:tcW w:w="764" w:type="dxa"/>
                <w:noWrap/>
                <w:vAlign w:val="center"/>
                <w:hideMark/>
              </w:tcPr>
            </w:tcPrChange>
          </w:tcPr>
          <w:p w14:paraId="6B9B8317" w14:textId="77777777" w:rsidR="004A064D" w:rsidRPr="00302058" w:rsidRDefault="004A064D" w:rsidP="00F16445">
            <w:pPr>
              <w:jc w:val="center"/>
              <w:rPr>
                <w:rFonts w:ascii="Palatino Linotype" w:hAnsi="Palatino Linotype"/>
                <w:sz w:val="20"/>
                <w:rPrChange w:id="2559" w:author="OLTRE" w:date="2024-05-21T20:17:00Z">
                  <w:rPr>
                    <w:rFonts w:ascii="Palatino Linotype" w:hAnsi="Palatino Linotype"/>
                    <w:color w:val="000000"/>
                    <w:sz w:val="20"/>
                  </w:rPr>
                </w:rPrChange>
              </w:rPr>
            </w:pPr>
            <w:r w:rsidRPr="00302058">
              <w:rPr>
                <w:rFonts w:ascii="Palatino Linotype" w:hAnsi="Palatino Linotype"/>
                <w:sz w:val="20"/>
                <w:rPrChange w:id="2560" w:author="OLTRE" w:date="2024-05-21T20:17:00Z">
                  <w:rPr>
                    <w:rFonts w:ascii="Calibri" w:hAnsi="Calibri"/>
                    <w:color w:val="000000"/>
                    <w:lang w:val="en-US"/>
                  </w:rPr>
                </w:rPrChange>
              </w:rPr>
              <w:t>B</w:t>
            </w:r>
          </w:p>
        </w:tc>
        <w:tc>
          <w:tcPr>
            <w:tcW w:w="1363" w:type="dxa"/>
            <w:noWrap/>
            <w:vAlign w:val="center"/>
            <w:hideMark/>
            <w:tcPrChange w:id="2561" w:author="OLTRE" w:date="2024-05-21T20:17:00Z">
              <w:tcPr>
                <w:tcW w:w="1016" w:type="dxa"/>
                <w:noWrap/>
                <w:vAlign w:val="center"/>
                <w:hideMark/>
              </w:tcPr>
            </w:tcPrChange>
          </w:tcPr>
          <w:p w14:paraId="4800E7D7" w14:textId="77777777" w:rsidR="004A064D" w:rsidRPr="00302058" w:rsidRDefault="004A064D" w:rsidP="00F16445">
            <w:pPr>
              <w:jc w:val="right"/>
              <w:rPr>
                <w:rFonts w:ascii="Palatino Linotype" w:hAnsi="Palatino Linotype"/>
                <w:sz w:val="20"/>
                <w:rPrChange w:id="2562" w:author="OLTRE" w:date="2024-05-21T20:17:00Z">
                  <w:rPr>
                    <w:rFonts w:ascii="Palatino Linotype" w:hAnsi="Palatino Linotype"/>
                    <w:color w:val="000000"/>
                    <w:sz w:val="20"/>
                  </w:rPr>
                </w:rPrChange>
              </w:rPr>
            </w:pPr>
            <w:r w:rsidRPr="00302058">
              <w:rPr>
                <w:rFonts w:ascii="Palatino Linotype" w:hAnsi="Palatino Linotype"/>
                <w:sz w:val="20"/>
                <w:rPrChange w:id="2563" w:author="OLTRE" w:date="2024-05-21T20:17:00Z">
                  <w:rPr>
                    <w:rFonts w:ascii="Calibri" w:hAnsi="Calibri"/>
                    <w:color w:val="000000"/>
                    <w:lang w:val="en-US"/>
                  </w:rPr>
                </w:rPrChange>
              </w:rPr>
              <w:t>29,120</w:t>
            </w:r>
          </w:p>
        </w:tc>
        <w:tc>
          <w:tcPr>
            <w:tcW w:w="1417" w:type="dxa"/>
            <w:noWrap/>
            <w:vAlign w:val="center"/>
            <w:hideMark/>
            <w:tcPrChange w:id="2564" w:author="OLTRE" w:date="2024-05-21T20:17:00Z">
              <w:tcPr>
                <w:tcW w:w="1205" w:type="dxa"/>
                <w:noWrap/>
                <w:vAlign w:val="center"/>
                <w:hideMark/>
              </w:tcPr>
            </w:tcPrChange>
          </w:tcPr>
          <w:p w14:paraId="65CAFEE4" w14:textId="77777777" w:rsidR="004A064D" w:rsidRPr="00302058" w:rsidRDefault="004A064D" w:rsidP="00F16445">
            <w:pPr>
              <w:jc w:val="right"/>
              <w:rPr>
                <w:rFonts w:ascii="Palatino Linotype" w:hAnsi="Palatino Linotype"/>
                <w:sz w:val="20"/>
                <w:rPrChange w:id="2565" w:author="OLTRE" w:date="2024-05-21T20:17:00Z">
                  <w:rPr>
                    <w:rFonts w:ascii="Palatino Linotype" w:hAnsi="Palatino Linotype"/>
                    <w:color w:val="000000"/>
                    <w:sz w:val="20"/>
                  </w:rPr>
                </w:rPrChange>
              </w:rPr>
            </w:pPr>
            <w:r w:rsidRPr="00302058">
              <w:rPr>
                <w:rFonts w:ascii="Palatino Linotype" w:hAnsi="Palatino Linotype"/>
                <w:sz w:val="20"/>
                <w:rPrChange w:id="2566" w:author="OLTRE" w:date="2024-05-21T20:17:00Z">
                  <w:rPr>
                    <w:rFonts w:ascii="Calibri" w:hAnsi="Calibri"/>
                    <w:color w:val="000000"/>
                    <w:lang w:val="en-US"/>
                  </w:rPr>
                </w:rPrChange>
              </w:rPr>
              <w:t>1.9%</w:t>
            </w:r>
          </w:p>
        </w:tc>
        <w:tc>
          <w:tcPr>
            <w:tcW w:w="1559" w:type="dxa"/>
            <w:noWrap/>
            <w:vAlign w:val="center"/>
            <w:hideMark/>
            <w:tcPrChange w:id="2567" w:author="OLTRE" w:date="2024-05-21T20:17:00Z">
              <w:tcPr>
                <w:tcW w:w="1296" w:type="dxa"/>
                <w:noWrap/>
                <w:vAlign w:val="center"/>
                <w:hideMark/>
              </w:tcPr>
            </w:tcPrChange>
          </w:tcPr>
          <w:p w14:paraId="37A15E39" w14:textId="77777777" w:rsidR="004A064D" w:rsidRPr="00302058" w:rsidRDefault="004A064D" w:rsidP="00F16445">
            <w:pPr>
              <w:jc w:val="right"/>
              <w:rPr>
                <w:rFonts w:ascii="Palatino Linotype" w:hAnsi="Palatino Linotype"/>
                <w:sz w:val="20"/>
                <w:rPrChange w:id="2568" w:author="OLTRE" w:date="2024-05-21T20:17:00Z">
                  <w:rPr>
                    <w:rFonts w:ascii="Palatino Linotype" w:hAnsi="Palatino Linotype"/>
                    <w:color w:val="000000"/>
                    <w:sz w:val="20"/>
                  </w:rPr>
                </w:rPrChange>
              </w:rPr>
            </w:pPr>
            <w:r w:rsidRPr="00302058">
              <w:rPr>
                <w:rFonts w:ascii="Palatino Linotype" w:hAnsi="Palatino Linotype"/>
                <w:sz w:val="20"/>
                <w:rPrChange w:id="2569" w:author="OLTRE" w:date="2024-05-21T20:17:00Z">
                  <w:rPr>
                    <w:rFonts w:ascii="Calibri" w:hAnsi="Calibri"/>
                    <w:color w:val="000000"/>
                    <w:lang w:val="en-US"/>
                  </w:rPr>
                </w:rPrChange>
              </w:rPr>
              <w:t>IDR29,000</w:t>
            </w:r>
          </w:p>
        </w:tc>
        <w:tc>
          <w:tcPr>
            <w:tcW w:w="2127" w:type="dxa"/>
            <w:noWrap/>
            <w:vAlign w:val="center"/>
            <w:hideMark/>
            <w:tcPrChange w:id="2570" w:author="OLTRE" w:date="2024-05-21T20:17:00Z">
              <w:tcPr>
                <w:tcW w:w="2340" w:type="dxa"/>
                <w:noWrap/>
                <w:vAlign w:val="center"/>
                <w:hideMark/>
              </w:tcPr>
            </w:tcPrChange>
          </w:tcPr>
          <w:p w14:paraId="44A8920A" w14:textId="77777777" w:rsidR="004A064D" w:rsidRPr="00302058" w:rsidRDefault="004A064D" w:rsidP="00F16445">
            <w:pPr>
              <w:jc w:val="right"/>
              <w:rPr>
                <w:rFonts w:ascii="Palatino Linotype" w:hAnsi="Palatino Linotype"/>
                <w:sz w:val="20"/>
                <w:rPrChange w:id="2571" w:author="OLTRE" w:date="2024-05-21T20:17:00Z">
                  <w:rPr>
                    <w:rFonts w:ascii="Palatino Linotype" w:hAnsi="Palatino Linotype"/>
                    <w:color w:val="000000"/>
                    <w:sz w:val="20"/>
                  </w:rPr>
                </w:rPrChange>
              </w:rPr>
            </w:pPr>
            <w:r w:rsidRPr="00302058">
              <w:rPr>
                <w:rFonts w:ascii="Palatino Linotype" w:hAnsi="Palatino Linotype"/>
                <w:sz w:val="20"/>
                <w:rPrChange w:id="2572" w:author="OLTRE" w:date="2024-05-21T20:17:00Z">
                  <w:rPr>
                    <w:rFonts w:ascii="Calibri" w:hAnsi="Calibri"/>
                    <w:color w:val="000000"/>
                    <w:lang w:val="en-US"/>
                  </w:rPr>
                </w:rPrChange>
              </w:rPr>
              <w:t>IDR 844,840,000</w:t>
            </w:r>
          </w:p>
        </w:tc>
      </w:tr>
      <w:tr w:rsidR="004A064D" w:rsidRPr="00302058" w14:paraId="73E5CA40" w14:textId="77777777" w:rsidTr="00F16445">
        <w:trPr>
          <w:trHeight w:val="315"/>
          <w:trPrChange w:id="2573" w:author="OLTRE" w:date="2024-05-21T20:17:00Z">
            <w:trPr>
              <w:trHeight w:val="315"/>
            </w:trPr>
          </w:trPrChange>
        </w:trPr>
        <w:tc>
          <w:tcPr>
            <w:tcW w:w="1256" w:type="dxa"/>
            <w:noWrap/>
            <w:hideMark/>
            <w:tcPrChange w:id="2574" w:author="OLTRE" w:date="2024-05-21T20:17:00Z">
              <w:tcPr>
                <w:tcW w:w="1924" w:type="dxa"/>
                <w:noWrap/>
                <w:hideMark/>
              </w:tcPr>
            </w:tcPrChange>
          </w:tcPr>
          <w:p w14:paraId="5A680DDC" w14:textId="77777777" w:rsidR="004A064D" w:rsidRPr="00302058" w:rsidRDefault="004A064D" w:rsidP="00F16445">
            <w:pPr>
              <w:rPr>
                <w:rFonts w:ascii="Palatino Linotype" w:hAnsi="Palatino Linotype"/>
                <w:sz w:val="20"/>
                <w:rPrChange w:id="2575" w:author="OLTRE" w:date="2024-05-21T20:17:00Z">
                  <w:rPr>
                    <w:rFonts w:asciiTheme="minorHAnsi" w:hAnsiTheme="minorHAnsi"/>
                    <w:color w:val="000000"/>
                  </w:rPr>
                </w:rPrChange>
              </w:rPr>
            </w:pPr>
            <w:r w:rsidRPr="00302058">
              <w:rPr>
                <w:rFonts w:ascii="Palatino Linotype" w:hAnsi="Palatino Linotype"/>
                <w:sz w:val="20"/>
                <w:rPrChange w:id="2576" w:author="OLTRE" w:date="2024-05-21T20:17:00Z">
                  <w:rPr>
                    <w:rFonts w:asciiTheme="minorHAnsi" w:hAnsiTheme="minorHAnsi"/>
                    <w:color w:val="000000"/>
                  </w:rPr>
                </w:rPrChange>
              </w:rPr>
              <w:t>xx</w:t>
            </w:r>
          </w:p>
        </w:tc>
        <w:tc>
          <w:tcPr>
            <w:tcW w:w="764" w:type="dxa"/>
            <w:noWrap/>
            <w:hideMark/>
            <w:tcPrChange w:id="2577" w:author="OLTRE" w:date="2024-05-21T20:17:00Z">
              <w:tcPr>
                <w:tcW w:w="764" w:type="dxa"/>
                <w:noWrap/>
                <w:hideMark/>
              </w:tcPr>
            </w:tcPrChange>
          </w:tcPr>
          <w:p w14:paraId="64E8A49C" w14:textId="77777777" w:rsidR="004A064D" w:rsidRPr="00302058" w:rsidRDefault="004A064D" w:rsidP="00F16445">
            <w:pPr>
              <w:jc w:val="center"/>
              <w:rPr>
                <w:rFonts w:ascii="Palatino Linotype" w:hAnsi="Palatino Linotype"/>
                <w:sz w:val="20"/>
                <w:rPrChange w:id="2578" w:author="OLTRE" w:date="2024-05-21T20:17:00Z">
                  <w:rPr>
                    <w:rFonts w:asciiTheme="minorHAnsi" w:hAnsiTheme="minorHAnsi"/>
                    <w:color w:val="000000"/>
                  </w:rPr>
                </w:rPrChange>
              </w:rPr>
            </w:pPr>
            <w:r w:rsidRPr="00302058">
              <w:rPr>
                <w:rFonts w:ascii="Palatino Linotype" w:hAnsi="Palatino Linotype"/>
                <w:sz w:val="20"/>
                <w:rPrChange w:id="2579" w:author="OLTRE" w:date="2024-05-21T20:17:00Z">
                  <w:rPr>
                    <w:rFonts w:asciiTheme="minorHAnsi" w:hAnsiTheme="minorHAnsi"/>
                    <w:color w:val="000000"/>
                  </w:rPr>
                </w:rPrChange>
              </w:rPr>
              <w:t>C</w:t>
            </w:r>
          </w:p>
        </w:tc>
        <w:tc>
          <w:tcPr>
            <w:tcW w:w="1363" w:type="dxa"/>
            <w:noWrap/>
            <w:hideMark/>
            <w:tcPrChange w:id="2580" w:author="OLTRE" w:date="2024-05-21T20:17:00Z">
              <w:tcPr>
                <w:tcW w:w="1016" w:type="dxa"/>
                <w:noWrap/>
                <w:hideMark/>
              </w:tcPr>
            </w:tcPrChange>
          </w:tcPr>
          <w:p w14:paraId="4BFFDFE5" w14:textId="77777777" w:rsidR="004A064D" w:rsidRPr="00302058" w:rsidRDefault="004A064D" w:rsidP="00F16445">
            <w:pPr>
              <w:jc w:val="right"/>
              <w:rPr>
                <w:rFonts w:ascii="Palatino Linotype" w:hAnsi="Palatino Linotype"/>
                <w:sz w:val="20"/>
                <w:rPrChange w:id="2581" w:author="OLTRE" w:date="2024-05-21T20:17:00Z">
                  <w:rPr>
                    <w:rFonts w:asciiTheme="minorHAnsi" w:hAnsiTheme="minorHAnsi"/>
                    <w:color w:val="000000"/>
                  </w:rPr>
                </w:rPrChange>
              </w:rPr>
            </w:pPr>
            <w:r w:rsidRPr="00302058">
              <w:rPr>
                <w:rFonts w:ascii="Palatino Linotype" w:hAnsi="Palatino Linotype"/>
                <w:sz w:val="20"/>
                <w:rPrChange w:id="2582" w:author="OLTRE" w:date="2024-05-21T20:17:00Z">
                  <w:rPr>
                    <w:rFonts w:asciiTheme="minorHAnsi" w:hAnsiTheme="minorHAnsi"/>
                    <w:color w:val="000000"/>
                  </w:rPr>
                </w:rPrChange>
              </w:rPr>
              <w:t xml:space="preserve">152,150 </w:t>
            </w:r>
          </w:p>
        </w:tc>
        <w:tc>
          <w:tcPr>
            <w:tcW w:w="1417" w:type="dxa"/>
            <w:noWrap/>
            <w:hideMark/>
            <w:tcPrChange w:id="2583" w:author="OLTRE" w:date="2024-05-21T20:17:00Z">
              <w:tcPr>
                <w:tcW w:w="1205" w:type="dxa"/>
                <w:noWrap/>
                <w:hideMark/>
              </w:tcPr>
            </w:tcPrChange>
          </w:tcPr>
          <w:p w14:paraId="323D2B42" w14:textId="77777777" w:rsidR="004A064D" w:rsidRPr="00302058" w:rsidRDefault="004A064D" w:rsidP="00F16445">
            <w:pPr>
              <w:jc w:val="right"/>
              <w:rPr>
                <w:rFonts w:ascii="Palatino Linotype" w:hAnsi="Palatino Linotype"/>
                <w:sz w:val="20"/>
                <w:rPrChange w:id="2584" w:author="OLTRE" w:date="2024-05-21T20:17:00Z">
                  <w:rPr>
                    <w:rFonts w:asciiTheme="minorHAnsi" w:hAnsiTheme="minorHAnsi"/>
                    <w:color w:val="000000"/>
                  </w:rPr>
                </w:rPrChange>
              </w:rPr>
            </w:pPr>
            <w:r w:rsidRPr="00302058">
              <w:rPr>
                <w:rFonts w:ascii="Palatino Linotype" w:hAnsi="Palatino Linotype"/>
                <w:sz w:val="20"/>
                <w:rPrChange w:id="2585" w:author="OLTRE" w:date="2024-05-21T20:17:00Z">
                  <w:rPr>
                    <w:rFonts w:asciiTheme="minorHAnsi" w:hAnsiTheme="minorHAnsi"/>
                    <w:color w:val="000000"/>
                  </w:rPr>
                </w:rPrChange>
              </w:rPr>
              <w:t>10%</w:t>
            </w:r>
          </w:p>
        </w:tc>
        <w:tc>
          <w:tcPr>
            <w:tcW w:w="1559" w:type="dxa"/>
            <w:noWrap/>
            <w:hideMark/>
            <w:tcPrChange w:id="2586" w:author="OLTRE" w:date="2024-05-21T20:17:00Z">
              <w:tcPr>
                <w:tcW w:w="1296" w:type="dxa"/>
                <w:noWrap/>
                <w:hideMark/>
              </w:tcPr>
            </w:tcPrChange>
          </w:tcPr>
          <w:p w14:paraId="6FB15F5C" w14:textId="29A3D303" w:rsidR="004A064D" w:rsidRPr="00302058" w:rsidRDefault="004A064D" w:rsidP="00F16445">
            <w:pPr>
              <w:jc w:val="right"/>
              <w:rPr>
                <w:rFonts w:ascii="Palatino Linotype" w:hAnsi="Palatino Linotype"/>
                <w:sz w:val="20"/>
                <w:rPrChange w:id="2587" w:author="OLTRE" w:date="2024-05-21T20:17:00Z">
                  <w:rPr>
                    <w:rFonts w:asciiTheme="minorHAnsi" w:hAnsiTheme="minorHAnsi"/>
                    <w:color w:val="000000"/>
                  </w:rPr>
                </w:rPrChange>
              </w:rPr>
            </w:pPr>
            <w:r w:rsidRPr="00302058">
              <w:rPr>
                <w:rFonts w:ascii="Palatino Linotype" w:hAnsi="Palatino Linotype"/>
                <w:sz w:val="20"/>
                <w:rPrChange w:id="2588" w:author="OLTRE" w:date="2024-05-21T20:17:00Z">
                  <w:rPr>
                    <w:rFonts w:asciiTheme="minorHAnsi" w:hAnsiTheme="minorHAnsi"/>
                    <w:color w:val="000000"/>
                  </w:rPr>
                </w:rPrChange>
              </w:rPr>
              <w:t>IDR82,155</w:t>
            </w:r>
            <w:del w:id="2589" w:author="OLTRE" w:date="2024-05-21T20:17:00Z">
              <w:r w:rsidR="00021719" w:rsidRPr="00021719">
                <w:rPr>
                  <w:rFonts w:asciiTheme="minorHAnsi" w:hAnsiTheme="minorHAnsi" w:cstheme="minorHAnsi"/>
                  <w:iCs/>
                  <w:color w:val="000000"/>
                </w:rPr>
                <w:delText>.7</w:delText>
              </w:r>
              <w:r w:rsidR="000A642B">
                <w:rPr>
                  <w:rFonts w:asciiTheme="minorHAnsi" w:hAnsiTheme="minorHAnsi" w:cstheme="minorHAnsi"/>
                  <w:iCs/>
                  <w:color w:val="000000"/>
                </w:rPr>
                <w:delText>7</w:delText>
              </w:r>
            </w:del>
          </w:p>
        </w:tc>
        <w:tc>
          <w:tcPr>
            <w:tcW w:w="2127" w:type="dxa"/>
            <w:noWrap/>
            <w:hideMark/>
            <w:tcPrChange w:id="2590" w:author="OLTRE" w:date="2024-05-21T20:17:00Z">
              <w:tcPr>
                <w:tcW w:w="2340" w:type="dxa"/>
                <w:noWrap/>
                <w:hideMark/>
              </w:tcPr>
            </w:tcPrChange>
          </w:tcPr>
          <w:p w14:paraId="02A44B34" w14:textId="0CE2E3E6" w:rsidR="004A064D" w:rsidRPr="00302058" w:rsidRDefault="004A064D" w:rsidP="00F16445">
            <w:pPr>
              <w:jc w:val="right"/>
              <w:rPr>
                <w:rFonts w:ascii="Palatino Linotype" w:hAnsi="Palatino Linotype"/>
                <w:sz w:val="20"/>
                <w:rPrChange w:id="2591" w:author="OLTRE" w:date="2024-05-21T20:17:00Z">
                  <w:rPr>
                    <w:rFonts w:asciiTheme="minorHAnsi" w:hAnsiTheme="minorHAnsi"/>
                    <w:color w:val="000000"/>
                  </w:rPr>
                </w:rPrChange>
              </w:rPr>
            </w:pPr>
            <w:r w:rsidRPr="00302058">
              <w:rPr>
                <w:rFonts w:ascii="Palatino Linotype" w:hAnsi="Palatino Linotype"/>
                <w:sz w:val="20"/>
                <w:rPrChange w:id="2592" w:author="OLTRE" w:date="2024-05-21T20:17:00Z">
                  <w:rPr>
                    <w:rFonts w:asciiTheme="minorHAnsi" w:hAnsiTheme="minorHAnsi"/>
                    <w:color w:val="000000"/>
                    <w:lang w:val="en-US"/>
                  </w:rPr>
                </w:rPrChange>
              </w:rPr>
              <w:t xml:space="preserve">IDR </w:t>
            </w:r>
            <w:commentRangeStart w:id="2593"/>
            <w:r w:rsidR="00240B05" w:rsidRPr="00302058">
              <w:rPr>
                <w:rFonts w:ascii="Palatino Linotype" w:hAnsi="Palatino Linotype"/>
                <w:sz w:val="20"/>
                <w:rPrChange w:id="2594" w:author="OLTRE" w:date="2024-05-21T20:17:00Z">
                  <w:rPr>
                    <w:rFonts w:asciiTheme="minorHAnsi" w:hAnsiTheme="minorHAnsi"/>
                    <w:color w:val="000000"/>
                    <w:lang w:val="en-US"/>
                  </w:rPr>
                </w:rPrChange>
              </w:rPr>
              <w:t>12,</w:t>
            </w:r>
            <w:del w:id="2595" w:author="OLTRE" w:date="2024-05-21T20:17:00Z">
              <w:r w:rsidR="00021719" w:rsidRPr="00021719">
                <w:rPr>
                  <w:rFonts w:asciiTheme="minorHAnsi" w:eastAsia="Times New Roman" w:hAnsiTheme="minorHAnsi" w:cstheme="minorHAnsi"/>
                  <w:color w:val="000000"/>
                  <w:lang w:val="en-US"/>
                </w:rPr>
                <w:delText>500,000,000</w:delText>
              </w:r>
            </w:del>
            <w:ins w:id="2596" w:author="OLTRE" w:date="2024-05-21T20:17:00Z">
              <w:r w:rsidR="00240B05" w:rsidRPr="00302058">
                <w:rPr>
                  <w:rFonts w:ascii="Palatino Linotype" w:hAnsi="Palatino Linotype"/>
                  <w:bCs/>
                  <w:sz w:val="20"/>
                  <w:szCs w:val="20"/>
                </w:rPr>
                <w:t>499,883,250</w:t>
              </w:r>
              <w:commentRangeEnd w:id="2593"/>
              <w:r w:rsidR="00240B05" w:rsidRPr="00302058">
                <w:rPr>
                  <w:rStyle w:val="CommentReference"/>
                  <w:rFonts w:ascii="Palatino Linotype" w:hAnsi="Palatino Linotype"/>
                  <w:bCs/>
                </w:rPr>
                <w:commentReference w:id="2593"/>
              </w:r>
            </w:ins>
          </w:p>
        </w:tc>
      </w:tr>
      <w:tr w:rsidR="004A064D" w:rsidRPr="00302058" w14:paraId="76FCE042" w14:textId="77777777" w:rsidTr="00F16445">
        <w:trPr>
          <w:trHeight w:val="85"/>
          <w:trPrChange w:id="2597" w:author="OLTRE" w:date="2024-05-21T20:17:00Z">
            <w:trPr>
              <w:trHeight w:val="85"/>
            </w:trPr>
          </w:trPrChange>
        </w:trPr>
        <w:tc>
          <w:tcPr>
            <w:tcW w:w="1256" w:type="dxa"/>
            <w:noWrap/>
            <w:hideMark/>
            <w:tcPrChange w:id="2598" w:author="OLTRE" w:date="2024-05-21T20:17:00Z">
              <w:tcPr>
                <w:tcW w:w="1924" w:type="dxa"/>
                <w:noWrap/>
                <w:hideMark/>
              </w:tcPr>
            </w:tcPrChange>
          </w:tcPr>
          <w:p w14:paraId="518CFA94" w14:textId="77777777" w:rsidR="004A064D" w:rsidRPr="00302058" w:rsidRDefault="004A064D" w:rsidP="00F16445">
            <w:pPr>
              <w:rPr>
                <w:rFonts w:ascii="Palatino Linotype" w:hAnsi="Palatino Linotype"/>
                <w:b/>
                <w:sz w:val="20"/>
                <w:rPrChange w:id="2599" w:author="OLTRE" w:date="2024-05-21T20:17:00Z">
                  <w:rPr>
                    <w:rFonts w:asciiTheme="minorHAnsi" w:hAnsiTheme="minorHAnsi"/>
                    <w:color w:val="000000"/>
                  </w:rPr>
                </w:rPrChange>
              </w:rPr>
            </w:pPr>
          </w:p>
        </w:tc>
        <w:tc>
          <w:tcPr>
            <w:tcW w:w="764" w:type="dxa"/>
            <w:noWrap/>
            <w:hideMark/>
            <w:tcPrChange w:id="2600" w:author="OLTRE" w:date="2024-05-21T20:17:00Z">
              <w:tcPr>
                <w:tcW w:w="764" w:type="dxa"/>
                <w:noWrap/>
                <w:hideMark/>
              </w:tcPr>
            </w:tcPrChange>
          </w:tcPr>
          <w:p w14:paraId="2875DDCD" w14:textId="77777777" w:rsidR="004A064D" w:rsidRPr="00302058" w:rsidRDefault="004A064D" w:rsidP="00F16445">
            <w:pPr>
              <w:rPr>
                <w:rFonts w:ascii="Palatino Linotype" w:hAnsi="Palatino Linotype"/>
                <w:b/>
                <w:sz w:val="20"/>
                <w:rPrChange w:id="2601" w:author="OLTRE" w:date="2024-05-21T20:17:00Z">
                  <w:rPr>
                    <w:rFonts w:asciiTheme="minorHAnsi" w:hAnsiTheme="minorHAnsi"/>
                    <w:color w:val="000000"/>
                  </w:rPr>
                </w:rPrChange>
              </w:rPr>
            </w:pPr>
          </w:p>
        </w:tc>
        <w:tc>
          <w:tcPr>
            <w:tcW w:w="1363" w:type="dxa"/>
            <w:noWrap/>
            <w:hideMark/>
            <w:tcPrChange w:id="2602" w:author="OLTRE" w:date="2024-05-21T20:17:00Z">
              <w:tcPr>
                <w:tcW w:w="1016" w:type="dxa"/>
                <w:noWrap/>
                <w:hideMark/>
              </w:tcPr>
            </w:tcPrChange>
          </w:tcPr>
          <w:p w14:paraId="4CCAD9BD" w14:textId="77777777" w:rsidR="004A064D" w:rsidRPr="00302058" w:rsidRDefault="004A064D" w:rsidP="00F16445">
            <w:pPr>
              <w:jc w:val="right"/>
              <w:rPr>
                <w:rFonts w:ascii="Palatino Linotype" w:hAnsi="Palatino Linotype"/>
                <w:b/>
                <w:sz w:val="20"/>
                <w:rPrChange w:id="2603" w:author="OLTRE" w:date="2024-05-21T20:17:00Z">
                  <w:rPr>
                    <w:rFonts w:asciiTheme="minorHAnsi" w:hAnsiTheme="minorHAnsi"/>
                    <w:b/>
                    <w:color w:val="000000"/>
                  </w:rPr>
                </w:rPrChange>
              </w:rPr>
            </w:pPr>
            <w:r w:rsidRPr="00302058">
              <w:rPr>
                <w:rFonts w:ascii="Palatino Linotype" w:hAnsi="Palatino Linotype"/>
                <w:b/>
                <w:sz w:val="20"/>
                <w:rPrChange w:id="2604" w:author="OLTRE" w:date="2024-05-21T20:17:00Z">
                  <w:rPr>
                    <w:rFonts w:asciiTheme="minorHAnsi" w:hAnsiTheme="minorHAnsi"/>
                    <w:b/>
                    <w:color w:val="000000"/>
                  </w:rPr>
                </w:rPrChange>
              </w:rPr>
              <w:t>1,521,252</w:t>
            </w:r>
          </w:p>
        </w:tc>
        <w:tc>
          <w:tcPr>
            <w:tcW w:w="1417" w:type="dxa"/>
            <w:noWrap/>
            <w:hideMark/>
            <w:tcPrChange w:id="2605" w:author="OLTRE" w:date="2024-05-21T20:17:00Z">
              <w:tcPr>
                <w:tcW w:w="1205" w:type="dxa"/>
                <w:noWrap/>
                <w:hideMark/>
              </w:tcPr>
            </w:tcPrChange>
          </w:tcPr>
          <w:p w14:paraId="1D100074" w14:textId="77777777" w:rsidR="004A064D" w:rsidRPr="00302058" w:rsidRDefault="004A064D" w:rsidP="00F16445">
            <w:pPr>
              <w:jc w:val="right"/>
              <w:rPr>
                <w:rFonts w:ascii="Palatino Linotype" w:hAnsi="Palatino Linotype"/>
                <w:b/>
                <w:sz w:val="20"/>
                <w:rPrChange w:id="2606" w:author="OLTRE" w:date="2024-05-21T20:17:00Z">
                  <w:rPr>
                    <w:rFonts w:asciiTheme="minorHAnsi" w:hAnsiTheme="minorHAnsi"/>
                    <w:b/>
                    <w:color w:val="000000"/>
                  </w:rPr>
                </w:rPrChange>
              </w:rPr>
            </w:pPr>
            <w:r w:rsidRPr="00302058">
              <w:rPr>
                <w:rFonts w:ascii="Palatino Linotype" w:hAnsi="Palatino Linotype"/>
                <w:b/>
                <w:sz w:val="20"/>
                <w:rPrChange w:id="2607" w:author="OLTRE" w:date="2024-05-21T20:17:00Z">
                  <w:rPr>
                    <w:rFonts w:asciiTheme="minorHAnsi" w:hAnsiTheme="minorHAnsi"/>
                    <w:b/>
                    <w:color w:val="000000"/>
                  </w:rPr>
                </w:rPrChange>
              </w:rPr>
              <w:t>100.00%</w:t>
            </w:r>
          </w:p>
        </w:tc>
        <w:tc>
          <w:tcPr>
            <w:tcW w:w="1559" w:type="dxa"/>
            <w:noWrap/>
            <w:hideMark/>
            <w:tcPrChange w:id="2608" w:author="OLTRE" w:date="2024-05-21T20:17:00Z">
              <w:tcPr>
                <w:tcW w:w="1296" w:type="dxa"/>
                <w:noWrap/>
                <w:hideMark/>
              </w:tcPr>
            </w:tcPrChange>
          </w:tcPr>
          <w:p w14:paraId="09EE1EFC" w14:textId="77777777" w:rsidR="004A064D" w:rsidRPr="00302058" w:rsidRDefault="004A064D" w:rsidP="00F16445">
            <w:pPr>
              <w:jc w:val="right"/>
              <w:rPr>
                <w:rFonts w:ascii="Palatino Linotype" w:hAnsi="Palatino Linotype"/>
                <w:b/>
                <w:sz w:val="20"/>
                <w:rPrChange w:id="2609" w:author="OLTRE" w:date="2024-05-21T20:17:00Z">
                  <w:rPr>
                    <w:rFonts w:asciiTheme="minorHAnsi" w:hAnsiTheme="minorHAnsi"/>
                    <w:b/>
                    <w:color w:val="000000"/>
                  </w:rPr>
                </w:rPrChange>
              </w:rPr>
            </w:pPr>
          </w:p>
        </w:tc>
        <w:tc>
          <w:tcPr>
            <w:tcW w:w="2127" w:type="dxa"/>
            <w:noWrap/>
            <w:hideMark/>
            <w:tcPrChange w:id="2610" w:author="OLTRE" w:date="2024-05-21T20:17:00Z">
              <w:tcPr>
                <w:tcW w:w="2340" w:type="dxa"/>
                <w:noWrap/>
                <w:hideMark/>
              </w:tcPr>
            </w:tcPrChange>
          </w:tcPr>
          <w:p w14:paraId="0F276FE8" w14:textId="774D9ECE" w:rsidR="004A064D" w:rsidRPr="00302058" w:rsidRDefault="004A064D" w:rsidP="00F16445">
            <w:pPr>
              <w:jc w:val="right"/>
              <w:rPr>
                <w:rFonts w:ascii="Palatino Linotype" w:hAnsi="Palatino Linotype"/>
                <w:b/>
                <w:sz w:val="20"/>
                <w:rPrChange w:id="2611" w:author="OLTRE" w:date="2024-05-21T20:17:00Z">
                  <w:rPr>
                    <w:rFonts w:asciiTheme="minorHAnsi" w:hAnsiTheme="minorHAnsi"/>
                    <w:b/>
                    <w:color w:val="000000"/>
                  </w:rPr>
                </w:rPrChange>
              </w:rPr>
            </w:pPr>
            <w:r w:rsidRPr="00302058">
              <w:rPr>
                <w:rFonts w:ascii="Palatino Linotype" w:hAnsi="Palatino Linotype"/>
                <w:b/>
                <w:sz w:val="20"/>
                <w:rPrChange w:id="2612" w:author="OLTRE" w:date="2024-05-21T20:17:00Z">
                  <w:rPr>
                    <w:rFonts w:asciiTheme="minorHAnsi" w:hAnsiTheme="minorHAnsi"/>
                    <w:b/>
                    <w:color w:val="000000"/>
                  </w:rPr>
                </w:rPrChange>
              </w:rPr>
              <w:t>IDR 33,</w:t>
            </w:r>
            <w:del w:id="2613" w:author="OLTRE" w:date="2024-05-21T20:17:00Z">
              <w:r w:rsidR="00021719">
                <w:rPr>
                  <w:rFonts w:asciiTheme="minorHAnsi" w:hAnsiTheme="minorHAnsi" w:cstheme="minorHAnsi"/>
                  <w:b/>
                  <w:bCs/>
                  <w:iCs/>
                  <w:color w:val="000000"/>
                </w:rPr>
                <w:delText>203,958,000</w:delText>
              </w:r>
            </w:del>
            <w:ins w:id="2614" w:author="OLTRE" w:date="2024-05-21T20:17:00Z">
              <w:r w:rsidRPr="00302058">
                <w:rPr>
                  <w:rFonts w:ascii="Palatino Linotype" w:hAnsi="Palatino Linotype"/>
                  <w:b/>
                  <w:sz w:val="20"/>
                  <w:szCs w:val="20"/>
                </w:rPr>
                <w:t>20</w:t>
              </w:r>
              <w:r w:rsidR="00B9330E" w:rsidRPr="00302058">
                <w:rPr>
                  <w:rFonts w:ascii="Palatino Linotype" w:hAnsi="Palatino Linotype"/>
                  <w:b/>
                  <w:sz w:val="20"/>
                  <w:szCs w:val="20"/>
                </w:rPr>
                <w:t>4</w:t>
              </w:r>
              <w:r w:rsidRPr="00302058">
                <w:rPr>
                  <w:rFonts w:ascii="Palatino Linotype" w:hAnsi="Palatino Linotype"/>
                  <w:b/>
                  <w:sz w:val="20"/>
                  <w:szCs w:val="20"/>
                </w:rPr>
                <w:t>,</w:t>
              </w:r>
              <w:r w:rsidR="00B9330E" w:rsidRPr="00302058">
                <w:rPr>
                  <w:rFonts w:ascii="Palatino Linotype" w:hAnsi="Palatino Linotype"/>
                  <w:b/>
                  <w:sz w:val="20"/>
                  <w:szCs w:val="20"/>
                </w:rPr>
                <w:t>561</w:t>
              </w:r>
              <w:r w:rsidRPr="00302058">
                <w:rPr>
                  <w:rFonts w:ascii="Palatino Linotype" w:hAnsi="Palatino Linotype"/>
                  <w:b/>
                  <w:sz w:val="20"/>
                  <w:szCs w:val="20"/>
                </w:rPr>
                <w:t>,</w:t>
              </w:r>
              <w:r w:rsidR="00B9330E" w:rsidRPr="00302058">
                <w:rPr>
                  <w:rFonts w:ascii="Palatino Linotype" w:hAnsi="Palatino Linotype"/>
                  <w:b/>
                  <w:sz w:val="20"/>
                  <w:szCs w:val="20"/>
                </w:rPr>
                <w:t>250</w:t>
              </w:r>
            </w:ins>
          </w:p>
        </w:tc>
      </w:tr>
    </w:tbl>
    <w:p w14:paraId="77D24423" w14:textId="77777777" w:rsidR="00635C24" w:rsidRPr="00021719" w:rsidRDefault="00635C24" w:rsidP="00635C24">
      <w:pPr>
        <w:rPr>
          <w:del w:id="2615" w:author="OLTRE" w:date="2024-05-21T20:17:00Z"/>
          <w:rFonts w:asciiTheme="minorHAnsi" w:hAnsiTheme="minorHAnsi" w:cstheme="minorHAnsi"/>
          <w:b/>
          <w:noProof/>
          <w:lang w:val="id-ID"/>
        </w:rPr>
      </w:pPr>
    </w:p>
    <w:p w14:paraId="588CE3EE" w14:textId="77777777" w:rsidR="00635C24" w:rsidRDefault="00635C24" w:rsidP="00C64016">
      <w:pPr>
        <w:rPr>
          <w:del w:id="2616" w:author="OLTRE" w:date="2024-05-21T20:17:00Z"/>
          <w:rFonts w:ascii="Palatino Linotype" w:eastAsia="Times New Roman" w:hAnsi="Palatino Linotype" w:cs="Calibri"/>
          <w:b/>
          <w:bCs/>
          <w:color w:val="000000"/>
          <w:sz w:val="20"/>
          <w:szCs w:val="20"/>
        </w:rPr>
      </w:pPr>
    </w:p>
    <w:p w14:paraId="5E344108" w14:textId="77777777" w:rsidR="004A064D" w:rsidRPr="00302058" w:rsidRDefault="004A064D" w:rsidP="004A064D">
      <w:pPr>
        <w:rPr>
          <w:rFonts w:ascii="Palatino Linotype" w:eastAsia="Times New Roman" w:hAnsi="Palatino Linotype" w:cs="Calibri"/>
          <w:b/>
          <w:bCs/>
          <w:color w:val="000000"/>
          <w:sz w:val="20"/>
          <w:szCs w:val="20"/>
        </w:rPr>
      </w:pPr>
    </w:p>
    <w:tbl>
      <w:tblPr>
        <w:tblStyle w:val="TableGrid"/>
        <w:tblW w:w="8642" w:type="dxa"/>
        <w:tblLook w:val="04A0" w:firstRow="1" w:lastRow="0" w:firstColumn="1" w:lastColumn="0" w:noHBand="0" w:noVBand="1"/>
        <w:tblPrChange w:id="2617" w:author="OLTRE" w:date="2024-05-21T20:17:00Z">
          <w:tblPr>
            <w:tblStyle w:val="TableGrid"/>
            <w:tblW w:w="0" w:type="auto"/>
            <w:tblLook w:val="04A0" w:firstRow="1" w:lastRow="0" w:firstColumn="1" w:lastColumn="0" w:noHBand="0" w:noVBand="1"/>
          </w:tblPr>
        </w:tblPrChange>
      </w:tblPr>
      <w:tblGrid>
        <w:gridCol w:w="4132"/>
        <w:gridCol w:w="4510"/>
        <w:tblGridChange w:id="2618">
          <w:tblGrid>
            <w:gridCol w:w="4151"/>
            <w:gridCol w:w="4139"/>
          </w:tblGrid>
        </w:tblGridChange>
      </w:tblGrid>
      <w:tr w:rsidR="004A064D" w:rsidRPr="00302058" w14:paraId="3141EA23" w14:textId="77777777" w:rsidTr="00F16445">
        <w:tc>
          <w:tcPr>
            <w:tcW w:w="4132" w:type="dxa"/>
            <w:tcPrChange w:id="2619" w:author="OLTRE" w:date="2024-05-21T20:17:00Z">
              <w:tcPr>
                <w:tcW w:w="4258" w:type="dxa"/>
              </w:tcPr>
            </w:tcPrChange>
          </w:tcPr>
          <w:p w14:paraId="15AFAFE4" w14:textId="192BEC20" w:rsidR="004A064D" w:rsidRPr="00302058" w:rsidRDefault="004A064D" w:rsidP="00F16445">
            <w:pPr>
              <w:jc w:val="both"/>
              <w:rPr>
                <w:rFonts w:ascii="Palatino Linotype" w:hAnsi="Palatino Linotype"/>
                <w:sz w:val="20"/>
                <w:szCs w:val="20"/>
              </w:rPr>
            </w:pPr>
            <w:r w:rsidRPr="00302058">
              <w:rPr>
                <w:rFonts w:ascii="Palatino Linotype" w:hAnsi="Palatino Linotype"/>
                <w:sz w:val="20"/>
                <w:szCs w:val="20"/>
              </w:rPr>
              <w:t xml:space="preserve">The following are the </w:t>
            </w:r>
            <w:del w:id="2620" w:author="OLTRE" w:date="2024-05-21T20:17:00Z">
              <w:r w:rsidR="00B61EA6" w:rsidRPr="0083037A">
                <w:rPr>
                  <w:rFonts w:ascii="Palatino Linotype" w:hAnsi="Palatino Linotype"/>
                  <w:sz w:val="20"/>
                  <w:szCs w:val="20"/>
                </w:rPr>
                <w:delText xml:space="preserve">order of share </w:delText>
              </w:r>
            </w:del>
            <w:ins w:id="2621" w:author="OLTRE" w:date="2024-05-21T20:17:00Z">
              <w:r w:rsidRPr="00302058">
                <w:rPr>
                  <w:rFonts w:ascii="Palatino Linotype" w:hAnsi="Palatino Linotype"/>
                  <w:sz w:val="20"/>
                  <w:szCs w:val="20"/>
                </w:rPr>
                <w:t xml:space="preserve">Company Shares </w:t>
              </w:r>
            </w:ins>
            <w:r w:rsidRPr="00302058">
              <w:rPr>
                <w:rFonts w:ascii="Palatino Linotype" w:hAnsi="Palatino Linotype"/>
                <w:sz w:val="20"/>
                <w:szCs w:val="20"/>
              </w:rPr>
              <w:t>classification</w:t>
            </w:r>
            <w:del w:id="2622" w:author="OLTRE" w:date="2024-05-21T20:17:00Z">
              <w:r w:rsidR="00B61EA6" w:rsidRPr="0083037A">
                <w:rPr>
                  <w:rFonts w:ascii="Palatino Linotype" w:hAnsi="Palatino Linotype"/>
                  <w:sz w:val="20"/>
                  <w:szCs w:val="20"/>
                </w:rPr>
                <w:delText xml:space="preserve"> in accordance to its series within the Company as adjusted in accordance to Indonesian Company Law</w:delText>
              </w:r>
            </w:del>
            <w:r w:rsidRPr="00302058">
              <w:rPr>
                <w:rFonts w:ascii="Palatino Linotype" w:hAnsi="Palatino Linotype"/>
                <w:sz w:val="20"/>
                <w:szCs w:val="20"/>
              </w:rPr>
              <w:t>:</w:t>
            </w:r>
          </w:p>
          <w:p w14:paraId="0FFB8B75" w14:textId="450E5387" w:rsidR="004A064D" w:rsidRPr="00302058" w:rsidRDefault="004A064D" w:rsidP="004A064D">
            <w:pPr>
              <w:pStyle w:val="ListParagraph"/>
              <w:numPr>
                <w:ilvl w:val="1"/>
                <w:numId w:val="132"/>
              </w:numPr>
              <w:ind w:left="456"/>
              <w:jc w:val="both"/>
              <w:rPr>
                <w:rFonts w:ascii="Palatino Linotype" w:hAnsi="Palatino Linotype"/>
                <w:sz w:val="20"/>
                <w:szCs w:val="20"/>
              </w:rPr>
              <w:pPrChange w:id="2623" w:author="OLTRE" w:date="2024-05-21T20:17:00Z">
                <w:pPr>
                  <w:pStyle w:val="ListParagraph"/>
                  <w:numPr>
                    <w:ilvl w:val="1"/>
                    <w:numId w:val="9"/>
                  </w:numPr>
                  <w:ind w:left="1364" w:hanging="360"/>
                  <w:jc w:val="both"/>
                </w:pPr>
              </w:pPrChange>
            </w:pPr>
            <w:r w:rsidRPr="00302058">
              <w:rPr>
                <w:rFonts w:ascii="Palatino Linotype" w:hAnsi="Palatino Linotype"/>
                <w:sz w:val="20"/>
                <w:szCs w:val="20"/>
              </w:rPr>
              <w:t xml:space="preserve">Class A Share is </w:t>
            </w:r>
            <w:ins w:id="2624" w:author="OLTRE" w:date="2024-05-21T20:17:00Z">
              <w:r w:rsidRPr="00302058">
                <w:rPr>
                  <w:rFonts w:ascii="Palatino Linotype" w:hAnsi="Palatino Linotype"/>
                  <w:sz w:val="20"/>
                  <w:szCs w:val="20"/>
                </w:rPr>
                <w:t xml:space="preserve">an </w:t>
              </w:r>
            </w:ins>
            <w:r w:rsidRPr="00302058">
              <w:rPr>
                <w:rFonts w:ascii="Palatino Linotype" w:hAnsi="Palatino Linotype"/>
                <w:sz w:val="20"/>
                <w:szCs w:val="20"/>
              </w:rPr>
              <w:t xml:space="preserve">Ordinary </w:t>
            </w:r>
            <w:del w:id="2625" w:author="OLTRE" w:date="2024-05-21T20:17:00Z">
              <w:r w:rsidR="00B61EA6" w:rsidRPr="0083037A">
                <w:rPr>
                  <w:rFonts w:ascii="Palatino Linotype" w:hAnsi="Palatino Linotype"/>
                  <w:sz w:val="20"/>
                  <w:szCs w:val="20"/>
                </w:rPr>
                <w:delText>share</w:delText>
              </w:r>
            </w:del>
            <w:ins w:id="2626" w:author="OLTRE" w:date="2024-05-21T20:17:00Z">
              <w:r w:rsidRPr="00302058">
                <w:rPr>
                  <w:rFonts w:ascii="Palatino Linotype" w:hAnsi="Palatino Linotype"/>
                  <w:sz w:val="20"/>
                  <w:szCs w:val="20"/>
                </w:rPr>
                <w:t>Share</w:t>
              </w:r>
            </w:ins>
            <w:r w:rsidRPr="00302058">
              <w:rPr>
                <w:rFonts w:ascii="Palatino Linotype" w:hAnsi="Palatino Linotype"/>
                <w:sz w:val="20"/>
                <w:szCs w:val="20"/>
              </w:rPr>
              <w:t>;</w:t>
            </w:r>
          </w:p>
          <w:p w14:paraId="4021C1E0" w14:textId="51A73BF5" w:rsidR="004A064D" w:rsidRPr="00302058" w:rsidRDefault="004A064D" w:rsidP="004A064D">
            <w:pPr>
              <w:pStyle w:val="ListParagraph"/>
              <w:numPr>
                <w:ilvl w:val="1"/>
                <w:numId w:val="132"/>
              </w:numPr>
              <w:ind w:left="456"/>
              <w:jc w:val="both"/>
              <w:rPr>
                <w:rFonts w:ascii="Palatino Linotype" w:hAnsi="Palatino Linotype"/>
                <w:sz w:val="20"/>
                <w:szCs w:val="20"/>
              </w:rPr>
              <w:pPrChange w:id="2627" w:author="OLTRE" w:date="2024-05-21T20:17:00Z">
                <w:pPr>
                  <w:pStyle w:val="ListParagraph"/>
                  <w:numPr>
                    <w:ilvl w:val="1"/>
                    <w:numId w:val="9"/>
                  </w:numPr>
                  <w:ind w:left="1364" w:hanging="360"/>
                  <w:jc w:val="both"/>
                </w:pPr>
              </w:pPrChange>
            </w:pPr>
            <w:r w:rsidRPr="00302058">
              <w:rPr>
                <w:rFonts w:ascii="Palatino Linotype" w:hAnsi="Palatino Linotype"/>
                <w:sz w:val="20"/>
                <w:szCs w:val="20"/>
              </w:rPr>
              <w:t xml:space="preserve">Class B Share is </w:t>
            </w:r>
            <w:ins w:id="2628" w:author="OLTRE" w:date="2024-05-21T20:17:00Z">
              <w:r w:rsidRPr="00302058">
                <w:rPr>
                  <w:rFonts w:ascii="Palatino Linotype" w:hAnsi="Palatino Linotype"/>
                  <w:sz w:val="20"/>
                  <w:szCs w:val="20"/>
                </w:rPr>
                <w:t xml:space="preserve">a </w:t>
              </w:r>
            </w:ins>
            <w:r w:rsidRPr="00302058">
              <w:rPr>
                <w:rFonts w:ascii="Palatino Linotype" w:hAnsi="Palatino Linotype"/>
                <w:sz w:val="20"/>
                <w:szCs w:val="20"/>
              </w:rPr>
              <w:t xml:space="preserve">Preferred </w:t>
            </w:r>
            <w:del w:id="2629" w:author="OLTRE" w:date="2024-05-21T20:17:00Z">
              <w:r w:rsidR="00237AAC" w:rsidRPr="0083037A">
                <w:rPr>
                  <w:rFonts w:ascii="Palatino Linotype" w:hAnsi="Palatino Linotype"/>
                  <w:sz w:val="20"/>
                  <w:szCs w:val="20"/>
                </w:rPr>
                <w:delText>share</w:delText>
              </w:r>
              <w:r w:rsidR="00B61EA6" w:rsidRPr="0083037A">
                <w:rPr>
                  <w:rFonts w:ascii="Palatino Linotype" w:hAnsi="Palatino Linotype"/>
                  <w:sz w:val="20"/>
                  <w:szCs w:val="20"/>
                </w:rPr>
                <w:delText>;</w:delText>
              </w:r>
            </w:del>
            <w:ins w:id="2630" w:author="OLTRE" w:date="2024-05-21T20:17:00Z">
              <w:r w:rsidRPr="00302058">
                <w:rPr>
                  <w:rFonts w:ascii="Palatino Linotype" w:hAnsi="Palatino Linotype"/>
                  <w:sz w:val="20"/>
                  <w:szCs w:val="20"/>
                </w:rPr>
                <w:t>Share; and</w:t>
              </w:r>
            </w:ins>
          </w:p>
          <w:p w14:paraId="6A1774F5" w14:textId="17B3FEA6" w:rsidR="004A064D" w:rsidRPr="00302058" w:rsidRDefault="004A064D" w:rsidP="004A064D">
            <w:pPr>
              <w:pStyle w:val="ListParagraph"/>
              <w:numPr>
                <w:ilvl w:val="1"/>
                <w:numId w:val="132"/>
              </w:numPr>
              <w:ind w:left="456"/>
              <w:jc w:val="both"/>
              <w:rPr>
                <w:rFonts w:ascii="Palatino Linotype" w:hAnsi="Palatino Linotype"/>
                <w:sz w:val="20"/>
                <w:szCs w:val="20"/>
              </w:rPr>
              <w:pPrChange w:id="2631" w:author="OLTRE" w:date="2024-05-21T20:17:00Z">
                <w:pPr>
                  <w:pStyle w:val="ListParagraph"/>
                  <w:numPr>
                    <w:ilvl w:val="1"/>
                    <w:numId w:val="9"/>
                  </w:numPr>
                  <w:ind w:left="1364" w:hanging="360"/>
                  <w:jc w:val="both"/>
                </w:pPr>
              </w:pPrChange>
            </w:pPr>
            <w:r w:rsidRPr="00302058">
              <w:rPr>
                <w:rFonts w:ascii="Palatino Linotype" w:hAnsi="Palatino Linotype"/>
                <w:sz w:val="20"/>
                <w:szCs w:val="20"/>
              </w:rPr>
              <w:t xml:space="preserve">Class C </w:t>
            </w:r>
            <w:del w:id="2632" w:author="OLTRE" w:date="2024-05-21T20:17:00Z">
              <w:r w:rsidR="00B61EA6" w:rsidRPr="0083037A">
                <w:rPr>
                  <w:rFonts w:ascii="Palatino Linotype" w:hAnsi="Palatino Linotype"/>
                  <w:sz w:val="20"/>
                  <w:szCs w:val="20"/>
                </w:rPr>
                <w:delText xml:space="preserve">Shares are both a preferred share </w:delText>
              </w:r>
              <w:r w:rsidR="00237AAC" w:rsidRPr="0083037A">
                <w:rPr>
                  <w:rFonts w:ascii="Palatino Linotype" w:hAnsi="Palatino Linotype"/>
                  <w:sz w:val="20"/>
                  <w:szCs w:val="20"/>
                </w:rPr>
                <w:delText xml:space="preserve">with level above </w:delText>
              </w:r>
            </w:del>
            <w:ins w:id="2633" w:author="OLTRE" w:date="2024-05-21T20:17:00Z">
              <w:r w:rsidRPr="00302058">
                <w:rPr>
                  <w:rFonts w:ascii="Palatino Linotype" w:hAnsi="Palatino Linotype"/>
                  <w:sz w:val="20"/>
                  <w:szCs w:val="20"/>
                </w:rPr>
                <w:t xml:space="preserve">Share is a Preferred Share superior to </w:t>
              </w:r>
            </w:ins>
            <w:r w:rsidRPr="00302058">
              <w:rPr>
                <w:rFonts w:ascii="Palatino Linotype" w:hAnsi="Palatino Linotype"/>
                <w:sz w:val="20"/>
                <w:szCs w:val="20"/>
              </w:rPr>
              <w:t>Class B</w:t>
            </w:r>
            <w:ins w:id="2634" w:author="OLTRE" w:date="2024-05-21T20:17:00Z">
              <w:r w:rsidRPr="00302058">
                <w:rPr>
                  <w:rFonts w:ascii="Palatino Linotype" w:hAnsi="Palatino Linotype"/>
                  <w:sz w:val="20"/>
                  <w:szCs w:val="20"/>
                </w:rPr>
                <w:t xml:space="preserve"> Share</w:t>
              </w:r>
            </w:ins>
            <w:r w:rsidRPr="00302058">
              <w:rPr>
                <w:rFonts w:ascii="Palatino Linotype" w:hAnsi="Palatino Linotype"/>
                <w:sz w:val="20"/>
                <w:szCs w:val="20"/>
              </w:rPr>
              <w:t>.</w:t>
            </w:r>
          </w:p>
        </w:tc>
        <w:tc>
          <w:tcPr>
            <w:tcW w:w="4510" w:type="dxa"/>
            <w:tcPrChange w:id="2635" w:author="OLTRE" w:date="2024-05-21T20:17:00Z">
              <w:tcPr>
                <w:tcW w:w="4258" w:type="dxa"/>
              </w:tcPr>
            </w:tcPrChange>
          </w:tcPr>
          <w:p w14:paraId="20EEB8E4" w14:textId="77777777" w:rsidR="004A064D" w:rsidRPr="00302058" w:rsidRDefault="004A064D" w:rsidP="00F16445">
            <w:pPr>
              <w:jc w:val="both"/>
              <w:rPr>
                <w:rFonts w:ascii="Palatino Linotype" w:hAnsi="Palatino Linotype"/>
                <w:color w:val="E7E6E6" w:themeColor="background2"/>
                <w:sz w:val="20"/>
                <w:rPrChange w:id="2636"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637" w:author="OLTRE" w:date="2024-05-21T20:17:00Z">
                  <w:rPr>
                    <w:rFonts w:ascii="Palatino Linotype" w:hAnsi="Palatino Linotype"/>
                    <w:sz w:val="20"/>
                  </w:rPr>
                </w:rPrChange>
              </w:rPr>
              <w:t>Berikut merupakan urutan atas klasifikasi saham sesuai dengan serinya dalam Perusahaan sebagaimana diseuaikan berdasarkan Hukum Perseroan Indonesia:</w:t>
            </w:r>
          </w:p>
          <w:p w14:paraId="0137CD29" w14:textId="77777777" w:rsidR="004A064D" w:rsidRPr="00302058" w:rsidRDefault="004A064D" w:rsidP="00F16445">
            <w:pPr>
              <w:ind w:left="987"/>
              <w:rPr>
                <w:rFonts w:ascii="Palatino Linotype" w:hAnsi="Palatino Linotype"/>
                <w:color w:val="E7E6E6" w:themeColor="background2"/>
                <w:sz w:val="20"/>
                <w:rPrChange w:id="263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639" w:author="OLTRE" w:date="2024-05-21T20:17:00Z">
                  <w:rPr>
                    <w:rFonts w:ascii="Palatino Linotype" w:hAnsi="Palatino Linotype"/>
                    <w:sz w:val="20"/>
                  </w:rPr>
                </w:rPrChange>
              </w:rPr>
              <w:t>Saham Kelas A adalah saham Biasa;</w:t>
            </w:r>
          </w:p>
          <w:p w14:paraId="54C65890" w14:textId="77777777" w:rsidR="004A064D" w:rsidRPr="00302058" w:rsidRDefault="004A064D" w:rsidP="00F16445">
            <w:pPr>
              <w:ind w:left="987"/>
              <w:rPr>
                <w:rFonts w:ascii="Palatino Linotype" w:hAnsi="Palatino Linotype"/>
                <w:color w:val="E7E6E6" w:themeColor="background2"/>
                <w:sz w:val="20"/>
                <w:rPrChange w:id="2640"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641" w:author="OLTRE" w:date="2024-05-21T20:17:00Z">
                  <w:rPr>
                    <w:rFonts w:ascii="Palatino Linotype" w:hAnsi="Palatino Linotype"/>
                    <w:sz w:val="20"/>
                  </w:rPr>
                </w:rPrChange>
              </w:rPr>
              <w:t>Saham Kelas B adalah saham merupakan saham preferen;</w:t>
            </w:r>
          </w:p>
          <w:p w14:paraId="58406EC5" w14:textId="77777777" w:rsidR="004A064D" w:rsidRPr="00302058" w:rsidRDefault="004A064D" w:rsidP="00F16445">
            <w:pPr>
              <w:ind w:left="987"/>
              <w:rPr>
                <w:rFonts w:ascii="Palatino Linotype" w:hAnsi="Palatino Linotype"/>
                <w:color w:val="E7E6E6" w:themeColor="background2"/>
                <w:sz w:val="20"/>
                <w:rPrChange w:id="2642"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643" w:author="OLTRE" w:date="2024-05-21T20:17:00Z">
                  <w:rPr>
                    <w:rFonts w:ascii="Palatino Linotype" w:hAnsi="Palatino Linotype"/>
                    <w:sz w:val="20"/>
                  </w:rPr>
                </w:rPrChange>
              </w:rPr>
              <w:t>Saham Kelas C merupakan saham preferen dengan tingkatan diatas Saham Kelas B.</w:t>
            </w:r>
          </w:p>
          <w:p w14:paraId="3AE6546F" w14:textId="77777777" w:rsidR="004A064D" w:rsidRPr="00302058" w:rsidRDefault="004A064D" w:rsidP="00F16445">
            <w:pPr>
              <w:ind w:left="987"/>
              <w:rPr>
                <w:rFonts w:ascii="Palatino Linotype" w:hAnsi="Palatino Linotype"/>
                <w:sz w:val="20"/>
                <w:szCs w:val="20"/>
              </w:rPr>
            </w:pPr>
          </w:p>
        </w:tc>
      </w:tr>
    </w:tbl>
    <w:p w14:paraId="48C002F4" w14:textId="77777777" w:rsidR="004A064D" w:rsidRPr="00302058" w:rsidRDefault="004A064D" w:rsidP="004A064D">
      <w:pPr>
        <w:rPr>
          <w:ins w:id="2644" w:author="OLTRE" w:date="2024-05-21T20:17:00Z"/>
          <w:rFonts w:ascii="Palatino Linotype" w:hAnsi="Palatino Linotype"/>
          <w:b/>
          <w:sz w:val="20"/>
          <w:szCs w:val="20"/>
        </w:rPr>
      </w:pPr>
    </w:p>
    <w:p w14:paraId="093E1400" w14:textId="77777777" w:rsidR="004A064D" w:rsidRPr="00302058" w:rsidRDefault="004A064D" w:rsidP="004A064D">
      <w:pPr>
        <w:rPr>
          <w:rFonts w:ascii="Palatino Linotype" w:hAnsi="Palatino Linotype"/>
          <w:b/>
          <w:sz w:val="20"/>
          <w:szCs w:val="20"/>
        </w:rPr>
      </w:pPr>
    </w:p>
    <w:p w14:paraId="5422F068" w14:textId="77777777" w:rsidR="0085496C" w:rsidRPr="00302058" w:rsidRDefault="0085496C" w:rsidP="0085496C">
      <w:pPr>
        <w:rPr>
          <w:rFonts w:ascii="Palatino Linotype" w:hAnsi="Palatino Linotype"/>
          <w:b/>
          <w:sz w:val="20"/>
          <w:szCs w:val="20"/>
        </w:rPr>
      </w:pPr>
    </w:p>
    <w:p w14:paraId="5B6D9C8C" w14:textId="77777777" w:rsidR="0085496C" w:rsidRPr="00302058" w:rsidRDefault="0085496C" w:rsidP="0085496C">
      <w:pPr>
        <w:rPr>
          <w:rFonts w:ascii="Palatino Linotype" w:hAnsi="Palatino Linotype"/>
          <w:b/>
          <w:sz w:val="20"/>
          <w:szCs w:val="20"/>
        </w:rPr>
      </w:pPr>
    </w:p>
    <w:p w14:paraId="171B8DBD" w14:textId="77777777" w:rsidR="0085496C" w:rsidRPr="00302058" w:rsidRDefault="0085496C" w:rsidP="0085496C">
      <w:pPr>
        <w:rPr>
          <w:rFonts w:ascii="Palatino Linotype" w:hAnsi="Palatino Linotype"/>
          <w:b/>
          <w:sz w:val="20"/>
          <w:szCs w:val="20"/>
        </w:rPr>
      </w:pPr>
    </w:p>
    <w:p w14:paraId="17194E33" w14:textId="77777777" w:rsidR="0085496C" w:rsidRPr="00302058" w:rsidRDefault="0085496C" w:rsidP="0085496C">
      <w:pPr>
        <w:rPr>
          <w:rFonts w:ascii="Palatino Linotype" w:hAnsi="Palatino Linotype"/>
          <w:b/>
          <w:sz w:val="20"/>
          <w:szCs w:val="20"/>
        </w:rPr>
      </w:pPr>
      <w:r w:rsidRPr="00302058">
        <w:rPr>
          <w:rFonts w:ascii="Palatino Linotype" w:hAnsi="Palatino Linotype"/>
          <w:b/>
          <w:sz w:val="20"/>
          <w:szCs w:val="20"/>
        </w:rPr>
        <w:br w:type="page"/>
      </w:r>
    </w:p>
    <w:p w14:paraId="6DE49400"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EXHIBIT B ADDRESS NOTICE</w:t>
      </w:r>
    </w:p>
    <w:p w14:paraId="750EC878" w14:textId="77777777" w:rsidR="00A01D51" w:rsidRPr="00302058" w:rsidRDefault="00A01D51" w:rsidP="00A01D51">
      <w:pPr>
        <w:jc w:val="center"/>
        <w:rPr>
          <w:rFonts w:ascii="Palatino Linotype" w:hAnsi="Palatino Linotype"/>
          <w:b/>
          <w:sz w:val="20"/>
          <w:szCs w:val="20"/>
        </w:rPr>
      </w:pPr>
      <w:r w:rsidRPr="00302058">
        <w:rPr>
          <w:rFonts w:ascii="Palatino Linotype" w:hAnsi="Palatino Linotype"/>
          <w:b/>
          <w:sz w:val="20"/>
          <w:szCs w:val="20"/>
        </w:rPr>
        <w:t>LAMPIRAN B ALAMAT PEMBERITAHUAN</w:t>
      </w:r>
    </w:p>
    <w:p w14:paraId="532DA931" w14:textId="77777777" w:rsidR="00A01D51" w:rsidRPr="00302058" w:rsidRDefault="00A01D51" w:rsidP="00A01D51">
      <w:pPr>
        <w:jc w:val="center"/>
        <w:rPr>
          <w:rFonts w:ascii="Palatino Linotype" w:hAnsi="Palatino Linotype"/>
          <w:b/>
          <w:sz w:val="20"/>
          <w:szCs w:val="20"/>
        </w:rPr>
      </w:pPr>
    </w:p>
    <w:tbl>
      <w:tblPr>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2602"/>
        <w:gridCol w:w="1256"/>
        <w:gridCol w:w="2536"/>
        <w:tblGridChange w:id="2645">
          <w:tblGrid>
            <w:gridCol w:w="147"/>
            <w:gridCol w:w="2002"/>
            <w:gridCol w:w="388"/>
            <w:gridCol w:w="2375"/>
            <w:gridCol w:w="227"/>
            <w:gridCol w:w="1256"/>
            <w:gridCol w:w="1937"/>
            <w:gridCol w:w="599"/>
            <w:gridCol w:w="2094"/>
          </w:tblGrid>
        </w:tblGridChange>
      </w:tblGrid>
      <w:tr w:rsidR="00C336D5" w:rsidRPr="00302058" w14:paraId="0B0F362B" w14:textId="77777777" w:rsidTr="007B5F69">
        <w:tc>
          <w:tcPr>
            <w:tcW w:w="2694" w:type="dxa"/>
            <w:shd w:val="clear" w:color="auto" w:fill="548DD4"/>
          </w:tcPr>
          <w:p w14:paraId="19C0918C" w14:textId="52848EC0" w:rsidR="00A01D51" w:rsidRPr="00302058" w:rsidRDefault="00A01D51">
            <w:pPr>
              <w:contextualSpacing/>
              <w:jc w:val="center"/>
              <w:rPr>
                <w:rFonts w:ascii="Palatino Linotype" w:hAnsi="Palatino Linotype"/>
                <w:b/>
                <w:sz w:val="20"/>
                <w:szCs w:val="20"/>
              </w:rPr>
              <w:pPrChange w:id="2646" w:author="OLTRE" w:date="2024-05-21T20:17:00Z">
                <w:pPr>
                  <w:spacing w:line="276" w:lineRule="auto"/>
                  <w:contextualSpacing/>
                  <w:jc w:val="center"/>
                </w:pPr>
              </w:pPrChange>
            </w:pPr>
            <w:r w:rsidRPr="00302058">
              <w:rPr>
                <w:rFonts w:ascii="Palatino Linotype" w:hAnsi="Palatino Linotype"/>
                <w:b/>
                <w:sz w:val="20"/>
                <w:szCs w:val="20"/>
              </w:rPr>
              <w:t>Party</w:t>
            </w:r>
            <w:ins w:id="2647" w:author="OLTRE" w:date="2024-05-21T20:17:00Z">
              <w:r w:rsidR="002B69BC" w:rsidRPr="00302058">
                <w:rPr>
                  <w:rFonts w:ascii="Palatino Linotype" w:hAnsi="Palatino Linotype"/>
                  <w:b/>
                  <w:sz w:val="20"/>
                  <w:szCs w:val="20"/>
                </w:rPr>
                <w:t xml:space="preserve"> /</w:t>
              </w:r>
            </w:ins>
          </w:p>
          <w:p w14:paraId="1E923F2E" w14:textId="228A23A4" w:rsidR="002B69BC" w:rsidRPr="00302058" w:rsidRDefault="002B69BC" w:rsidP="007B5F69">
            <w:pPr>
              <w:contextualSpacing/>
              <w:jc w:val="center"/>
              <w:rPr>
                <w:ins w:id="2648" w:author="OLTRE" w:date="2024-05-21T20:17:00Z"/>
                <w:rFonts w:ascii="Palatino Linotype" w:hAnsi="Palatino Linotype"/>
                <w:b/>
                <w:i/>
                <w:iCs/>
                <w:sz w:val="20"/>
                <w:szCs w:val="20"/>
              </w:rPr>
            </w:pPr>
            <w:ins w:id="2649" w:author="OLTRE" w:date="2024-05-21T20:17:00Z">
              <w:r w:rsidRPr="00302058">
                <w:rPr>
                  <w:rFonts w:ascii="Palatino Linotype" w:hAnsi="Palatino Linotype"/>
                  <w:b/>
                  <w:i/>
                  <w:iCs/>
                  <w:sz w:val="20"/>
                  <w:szCs w:val="20"/>
                </w:rPr>
                <w:t>Pihak</w:t>
              </w:r>
            </w:ins>
          </w:p>
          <w:p w14:paraId="0B9C6C0C" w14:textId="77777777" w:rsidR="00A01D51" w:rsidRPr="00302058" w:rsidRDefault="00A01D51" w:rsidP="007B5F69">
            <w:pPr>
              <w:contextualSpacing/>
              <w:jc w:val="center"/>
              <w:rPr>
                <w:rFonts w:ascii="Palatino Linotype" w:hAnsi="Palatino Linotype"/>
                <w:b/>
                <w:i/>
                <w:sz w:val="20"/>
                <w:szCs w:val="20"/>
              </w:rPr>
              <w:pPrChange w:id="2650" w:author="OLTRE" w:date="2024-05-21T20:17:00Z">
                <w:pPr>
                  <w:spacing w:line="276" w:lineRule="auto"/>
                  <w:contextualSpacing/>
                  <w:jc w:val="center"/>
                </w:pPr>
              </w:pPrChange>
            </w:pPr>
          </w:p>
        </w:tc>
        <w:tc>
          <w:tcPr>
            <w:tcW w:w="2218" w:type="dxa"/>
            <w:shd w:val="clear" w:color="auto" w:fill="548DD4"/>
          </w:tcPr>
          <w:p w14:paraId="0AE9C714" w14:textId="77777777" w:rsidR="00A01D51" w:rsidRPr="00302058" w:rsidRDefault="00A01D51" w:rsidP="007B5F69">
            <w:pPr>
              <w:contextualSpacing/>
              <w:jc w:val="center"/>
              <w:rPr>
                <w:rFonts w:ascii="Palatino Linotype" w:hAnsi="Palatino Linotype"/>
                <w:b/>
                <w:sz w:val="20"/>
                <w:szCs w:val="20"/>
              </w:rPr>
              <w:pPrChange w:id="2651" w:author="OLTRE" w:date="2024-05-21T20:17:00Z">
                <w:pPr>
                  <w:spacing w:line="276" w:lineRule="auto"/>
                  <w:contextualSpacing/>
                  <w:jc w:val="center"/>
                </w:pPr>
              </w:pPrChange>
            </w:pPr>
            <w:r w:rsidRPr="00302058">
              <w:rPr>
                <w:rFonts w:ascii="Palatino Linotype" w:hAnsi="Palatino Linotype"/>
                <w:b/>
                <w:sz w:val="20"/>
                <w:szCs w:val="20"/>
              </w:rPr>
              <w:t>Address</w:t>
            </w:r>
          </w:p>
          <w:p w14:paraId="4586FF04" w14:textId="77777777" w:rsidR="00A01D51" w:rsidRPr="00302058" w:rsidRDefault="00A01D51" w:rsidP="007B5F69">
            <w:pPr>
              <w:contextualSpacing/>
              <w:jc w:val="center"/>
              <w:rPr>
                <w:rFonts w:ascii="Palatino Linotype" w:hAnsi="Palatino Linotype"/>
                <w:b/>
                <w:i/>
                <w:sz w:val="20"/>
                <w:szCs w:val="20"/>
              </w:rPr>
              <w:pPrChange w:id="2652" w:author="OLTRE" w:date="2024-05-21T20:17:00Z">
                <w:pPr>
                  <w:spacing w:line="276" w:lineRule="auto"/>
                  <w:contextualSpacing/>
                  <w:jc w:val="center"/>
                </w:pPr>
              </w:pPrChange>
            </w:pPr>
            <w:r w:rsidRPr="00302058">
              <w:rPr>
                <w:rFonts w:ascii="Palatino Linotype" w:hAnsi="Palatino Linotype"/>
                <w:b/>
                <w:i/>
                <w:sz w:val="20"/>
                <w:szCs w:val="20"/>
              </w:rPr>
              <w:t>Alamat</w:t>
            </w:r>
          </w:p>
        </w:tc>
        <w:tc>
          <w:tcPr>
            <w:tcW w:w="1326" w:type="dxa"/>
            <w:shd w:val="clear" w:color="auto" w:fill="548DD4"/>
            <w:cellIns w:id="2653" w:author="OLTRE" w:date="2024-05-21T20:17:00Z"/>
          </w:tcPr>
          <w:p w14:paraId="2326B8A8" w14:textId="77777777" w:rsidR="00A01D51" w:rsidRPr="00302058" w:rsidRDefault="00A01D51" w:rsidP="00F16445">
            <w:pPr>
              <w:contextualSpacing/>
              <w:jc w:val="center"/>
              <w:rPr>
                <w:ins w:id="2654" w:author="OLTRE" w:date="2024-05-21T20:17:00Z"/>
                <w:rFonts w:ascii="Palatino Linotype" w:hAnsi="Palatino Linotype"/>
                <w:b/>
                <w:sz w:val="20"/>
                <w:szCs w:val="20"/>
              </w:rPr>
            </w:pPr>
            <w:ins w:id="2655" w:author="OLTRE" w:date="2024-05-21T20:17:00Z">
              <w:r w:rsidRPr="00302058">
                <w:rPr>
                  <w:rFonts w:ascii="Palatino Linotype" w:hAnsi="Palatino Linotype"/>
                  <w:b/>
                  <w:sz w:val="20"/>
                  <w:szCs w:val="20"/>
                </w:rPr>
                <w:t>Attention</w:t>
              </w:r>
              <w:r w:rsidR="002B69BC" w:rsidRPr="00302058">
                <w:rPr>
                  <w:rFonts w:ascii="Palatino Linotype" w:hAnsi="Palatino Linotype"/>
                  <w:b/>
                  <w:sz w:val="20"/>
                  <w:szCs w:val="20"/>
                </w:rPr>
                <w:t xml:space="preserve"> / </w:t>
              </w:r>
            </w:ins>
          </w:p>
          <w:p w14:paraId="66F2117F" w14:textId="7973503F" w:rsidR="002B69BC" w:rsidRPr="00302058" w:rsidRDefault="002B69BC" w:rsidP="00F16445">
            <w:pPr>
              <w:contextualSpacing/>
              <w:jc w:val="center"/>
              <w:rPr>
                <w:rFonts w:ascii="Palatino Linotype" w:hAnsi="Palatino Linotype"/>
                <w:b/>
                <w:i/>
                <w:iCs/>
                <w:sz w:val="20"/>
                <w:szCs w:val="20"/>
              </w:rPr>
            </w:pPr>
            <w:ins w:id="2656" w:author="OLTRE" w:date="2024-05-21T20:17:00Z">
              <w:r w:rsidRPr="00302058">
                <w:rPr>
                  <w:rFonts w:ascii="Palatino Linotype" w:hAnsi="Palatino Linotype"/>
                  <w:b/>
                  <w:i/>
                  <w:iCs/>
                  <w:sz w:val="20"/>
                  <w:szCs w:val="20"/>
                </w:rPr>
                <w:t>U.P.</w:t>
              </w:r>
            </w:ins>
          </w:p>
        </w:tc>
        <w:tc>
          <w:tcPr>
            <w:tcW w:w="2693" w:type="dxa"/>
            <w:shd w:val="clear" w:color="auto" w:fill="548DD4"/>
          </w:tcPr>
          <w:p w14:paraId="6F961531" w14:textId="77777777" w:rsidR="00A01D51" w:rsidRPr="00302058" w:rsidRDefault="00A01D51" w:rsidP="00F16445">
            <w:pPr>
              <w:contextualSpacing/>
              <w:jc w:val="center"/>
              <w:rPr>
                <w:ins w:id="2657" w:author="OLTRE" w:date="2024-05-21T20:17:00Z"/>
                <w:rFonts w:ascii="Palatino Linotype" w:hAnsi="Palatino Linotype"/>
                <w:b/>
                <w:sz w:val="20"/>
                <w:szCs w:val="20"/>
              </w:rPr>
            </w:pPr>
            <w:r w:rsidRPr="00302058">
              <w:rPr>
                <w:rFonts w:ascii="Palatino Linotype" w:hAnsi="Palatino Linotype"/>
                <w:b/>
                <w:sz w:val="20"/>
                <w:szCs w:val="20"/>
              </w:rPr>
              <w:t>Email</w:t>
            </w:r>
            <w:ins w:id="2658" w:author="OLTRE" w:date="2024-05-21T20:17:00Z">
              <w:r w:rsidRPr="00302058">
                <w:rPr>
                  <w:rFonts w:ascii="Palatino Linotype" w:hAnsi="Palatino Linotype"/>
                  <w:b/>
                  <w:sz w:val="20"/>
                  <w:szCs w:val="20"/>
                </w:rPr>
                <w:t xml:space="preserve"> and </w:t>
              </w:r>
            </w:ins>
          </w:p>
          <w:p w14:paraId="0F56CCD9" w14:textId="77777777" w:rsidR="00A01D51" w:rsidRPr="00302058" w:rsidRDefault="00A01D51">
            <w:pPr>
              <w:contextualSpacing/>
              <w:jc w:val="center"/>
              <w:rPr>
                <w:ins w:id="2659" w:author="OLTRE" w:date="2024-05-21T20:17:00Z"/>
                <w:rFonts w:ascii="Palatino Linotype" w:hAnsi="Palatino Linotype"/>
                <w:b/>
                <w:sz w:val="20"/>
                <w:szCs w:val="20"/>
              </w:rPr>
            </w:pPr>
            <w:ins w:id="2660" w:author="OLTRE" w:date="2024-05-21T20:17:00Z">
              <w:r w:rsidRPr="00302058">
                <w:rPr>
                  <w:rFonts w:ascii="Palatino Linotype" w:hAnsi="Palatino Linotype"/>
                  <w:b/>
                  <w:sz w:val="20"/>
                  <w:szCs w:val="20"/>
                </w:rPr>
                <w:t>Facsimile Number</w:t>
              </w:r>
              <w:r w:rsidR="002B69BC" w:rsidRPr="00302058">
                <w:rPr>
                  <w:rFonts w:ascii="Palatino Linotype" w:hAnsi="Palatino Linotype"/>
                  <w:b/>
                  <w:sz w:val="20"/>
                  <w:szCs w:val="20"/>
                </w:rPr>
                <w:t xml:space="preserve"> / </w:t>
              </w:r>
            </w:ins>
          </w:p>
          <w:p w14:paraId="54953CE1" w14:textId="77777777" w:rsidR="002B69BC" w:rsidRPr="00302058" w:rsidRDefault="002B69BC">
            <w:pPr>
              <w:contextualSpacing/>
              <w:jc w:val="center"/>
              <w:rPr>
                <w:ins w:id="2661" w:author="OLTRE" w:date="2024-05-21T20:17:00Z"/>
                <w:rFonts w:ascii="Palatino Linotype" w:hAnsi="Palatino Linotype"/>
                <w:b/>
                <w:i/>
                <w:iCs/>
                <w:sz w:val="20"/>
                <w:szCs w:val="20"/>
              </w:rPr>
            </w:pPr>
            <w:ins w:id="2662" w:author="OLTRE" w:date="2024-05-21T20:17:00Z">
              <w:r w:rsidRPr="00302058">
                <w:rPr>
                  <w:rFonts w:ascii="Palatino Linotype" w:hAnsi="Palatino Linotype"/>
                  <w:b/>
                  <w:i/>
                  <w:iCs/>
                  <w:sz w:val="20"/>
                  <w:szCs w:val="20"/>
                </w:rPr>
                <w:t xml:space="preserve">Surat Elektronik dan </w:t>
              </w:r>
            </w:ins>
          </w:p>
          <w:p w14:paraId="6BB7F3C1" w14:textId="1F22490A" w:rsidR="002B69BC" w:rsidRPr="00302058" w:rsidRDefault="002B69BC" w:rsidP="007B5F69">
            <w:pPr>
              <w:contextualSpacing/>
              <w:jc w:val="center"/>
              <w:rPr>
                <w:rFonts w:ascii="Palatino Linotype" w:hAnsi="Palatino Linotype"/>
                <w:b/>
                <w:i/>
                <w:sz w:val="20"/>
                <w:rPrChange w:id="2663" w:author="OLTRE" w:date="2024-05-21T20:17:00Z">
                  <w:rPr>
                    <w:rFonts w:ascii="Palatino Linotype" w:hAnsi="Palatino Linotype"/>
                    <w:b/>
                    <w:sz w:val="20"/>
                  </w:rPr>
                </w:rPrChange>
              </w:rPr>
              <w:pPrChange w:id="2664" w:author="OLTRE" w:date="2024-05-21T20:17:00Z">
                <w:pPr>
                  <w:spacing w:line="276" w:lineRule="auto"/>
                  <w:contextualSpacing/>
                  <w:jc w:val="center"/>
                </w:pPr>
              </w:pPrChange>
            </w:pPr>
            <w:ins w:id="2665" w:author="OLTRE" w:date="2024-05-21T20:17:00Z">
              <w:r w:rsidRPr="00302058">
                <w:rPr>
                  <w:rFonts w:ascii="Palatino Linotype" w:hAnsi="Palatino Linotype"/>
                  <w:b/>
                  <w:i/>
                  <w:iCs/>
                  <w:sz w:val="20"/>
                  <w:szCs w:val="20"/>
                </w:rPr>
                <w:t>Nomor Fax</w:t>
              </w:r>
            </w:ins>
          </w:p>
        </w:tc>
      </w:tr>
      <w:tr w:rsidR="00A01D51" w:rsidRPr="00302058" w14:paraId="25836753" w14:textId="77777777" w:rsidTr="007B5F69">
        <w:tblPrEx>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666" w:author="OLTRE" w:date="2024-05-21T20:17:00Z">
            <w:tblPrEx>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PrChange w:id="2667" w:author="OLTRE" w:date="2024-05-21T20:17:00Z">
            <w:trPr>
              <w:gridBefore w:val="1"/>
            </w:trPr>
          </w:trPrChange>
        </w:trPr>
        <w:tc>
          <w:tcPr>
            <w:tcW w:w="2694" w:type="dxa"/>
            <w:tcPrChange w:id="2668" w:author="OLTRE" w:date="2024-05-21T20:17:00Z">
              <w:tcPr>
                <w:tcW w:w="2002" w:type="dxa"/>
              </w:tcPr>
            </w:tcPrChange>
          </w:tcPr>
          <w:p w14:paraId="619DB742" w14:textId="77777777" w:rsidR="00A01D51" w:rsidRPr="00302058" w:rsidRDefault="00A01D51" w:rsidP="007B5F69">
            <w:pPr>
              <w:contextualSpacing/>
              <w:rPr>
                <w:rFonts w:ascii="Palatino Linotype" w:hAnsi="Palatino Linotype"/>
                <w:b/>
                <w:bCs/>
                <w:sz w:val="20"/>
                <w:szCs w:val="20"/>
              </w:rPr>
              <w:pPrChange w:id="2669" w:author="OLTRE" w:date="2024-05-21T20:17:00Z">
                <w:pPr>
                  <w:spacing w:line="276" w:lineRule="auto"/>
                  <w:contextualSpacing/>
                </w:pPr>
              </w:pPrChange>
            </w:pPr>
            <w:r w:rsidRPr="00302058">
              <w:rPr>
                <w:rFonts w:ascii="Palatino Linotype" w:hAnsi="Palatino Linotype"/>
                <w:b/>
                <w:bCs/>
                <w:sz w:val="20"/>
                <w:szCs w:val="20"/>
              </w:rPr>
              <w:t>PT.  REGENE ARTIFISIAL INTELIGEN</w:t>
            </w:r>
          </w:p>
        </w:tc>
        <w:tc>
          <w:tcPr>
            <w:tcW w:w="2218" w:type="dxa"/>
            <w:tcPrChange w:id="2670" w:author="OLTRE" w:date="2024-05-21T20:17:00Z">
              <w:tcPr>
                <w:tcW w:w="2763" w:type="dxa"/>
                <w:gridSpan w:val="2"/>
              </w:tcPr>
            </w:tcPrChange>
          </w:tcPr>
          <w:p w14:paraId="7A8C3C2F" w14:textId="77777777" w:rsidR="00A01D51" w:rsidRPr="00302058" w:rsidRDefault="00A01D51" w:rsidP="00F16445">
            <w:pPr>
              <w:jc w:val="both"/>
              <w:rPr>
                <w:rFonts w:ascii="Palatino Linotype" w:hAnsi="Palatino Linotype"/>
                <w:sz w:val="20"/>
                <w:szCs w:val="20"/>
              </w:rPr>
            </w:pPr>
            <w:r w:rsidRPr="00302058">
              <w:rPr>
                <w:rFonts w:ascii="Palatino Linotype" w:eastAsia="Times New Roman" w:hAnsi="Palatino Linotype" w:cs="Arial"/>
                <w:color w:val="222222"/>
                <w:sz w:val="20"/>
                <w:szCs w:val="20"/>
                <w:shd w:val="clear" w:color="auto" w:fill="FFFFFF"/>
              </w:rPr>
              <w:t> </w:t>
            </w:r>
          </w:p>
        </w:tc>
        <w:tc>
          <w:tcPr>
            <w:tcW w:w="1326" w:type="dxa"/>
            <w:tcPrChange w:id="2671" w:author="OLTRE" w:date="2024-05-21T20:17:00Z">
              <w:tcPr>
                <w:tcW w:w="3420" w:type="dxa"/>
                <w:gridSpan w:val="3"/>
              </w:tcPr>
            </w:tcPrChange>
          </w:tcPr>
          <w:p w14:paraId="6F3CD535" w14:textId="77777777" w:rsidR="008615A4" w:rsidRDefault="00972A1B" w:rsidP="00675A8F">
            <w:pPr>
              <w:rPr>
                <w:del w:id="2672" w:author="OLTRE" w:date="2024-05-21T20:17:00Z"/>
                <w:rFonts w:ascii="Palatino Linotype" w:hAnsi="Palatino Linotype"/>
                <w:sz w:val="20"/>
                <w:szCs w:val="20"/>
              </w:rPr>
            </w:pPr>
            <w:del w:id="2673" w:author="OLTRE" w:date="2024-05-21T20:17:00Z">
              <w:r>
                <w:rPr>
                  <w:rFonts w:ascii="Palatino Linotype" w:hAnsi="Palatino Linotype"/>
                  <w:sz w:val="20"/>
                  <w:szCs w:val="20"/>
                </w:rPr>
                <w:delText>Att:</w:delText>
              </w:r>
            </w:del>
          </w:p>
          <w:p w14:paraId="0BCC4738" w14:textId="77777777" w:rsidR="004E10B5" w:rsidRDefault="004E10B5" w:rsidP="00675A8F">
            <w:pPr>
              <w:rPr>
                <w:del w:id="2674" w:author="OLTRE" w:date="2024-05-21T20:17:00Z"/>
                <w:rFonts w:ascii="Palatino Linotype" w:hAnsi="Palatino Linotype"/>
                <w:sz w:val="20"/>
                <w:szCs w:val="20"/>
              </w:rPr>
            </w:pPr>
          </w:p>
          <w:p w14:paraId="70EDD5C6" w14:textId="77777777" w:rsidR="00A01D51" w:rsidRPr="00302058" w:rsidRDefault="00A01D51" w:rsidP="00F16445">
            <w:pPr>
              <w:rPr>
                <w:rFonts w:ascii="Palatino Linotype" w:hAnsi="Palatino Linotype"/>
                <w:sz w:val="20"/>
                <w:szCs w:val="20"/>
              </w:rPr>
            </w:pPr>
          </w:p>
        </w:tc>
        <w:tc>
          <w:tcPr>
            <w:tcW w:w="2693" w:type="dxa"/>
            <w:cellIns w:id="2675" w:author="OLTRE" w:date="2024-05-21T20:17:00Z"/>
            <w:tcPrChange w:id="2676" w:author="OLTRE" w:date="2024-05-21T20:17:00Z">
              <w:tcPr>
                <w:tcW w:w="3420" w:type="dxa"/>
                <w:gridSpan w:val="2"/>
                <w:cellIns w:id="2677" w:author="OLTRE" w:date="2024-05-21T20:17:00Z"/>
              </w:tcPr>
            </w:tcPrChange>
          </w:tcPr>
          <w:p w14:paraId="7BFD98C0" w14:textId="77777777" w:rsidR="00A01D51" w:rsidRPr="00302058" w:rsidRDefault="00A01D51" w:rsidP="00F16445">
            <w:pPr>
              <w:rPr>
                <w:ins w:id="2678" w:author="OLTRE" w:date="2024-05-21T20:17:00Z"/>
                <w:rFonts w:ascii="Palatino Linotype" w:hAnsi="Palatino Linotype"/>
                <w:sz w:val="20"/>
                <w:szCs w:val="20"/>
              </w:rPr>
            </w:pPr>
          </w:p>
          <w:p w14:paraId="4AD9EDC4" w14:textId="77777777" w:rsidR="00A01D51" w:rsidRPr="00302058" w:rsidRDefault="00A01D51" w:rsidP="00F16445">
            <w:pPr>
              <w:rPr>
                <w:rFonts w:ascii="Palatino Linotype" w:hAnsi="Palatino Linotype"/>
                <w:sz w:val="20"/>
                <w:szCs w:val="20"/>
              </w:rPr>
            </w:pPr>
          </w:p>
        </w:tc>
      </w:tr>
      <w:tr w:rsidR="00A01D51" w:rsidRPr="00302058" w14:paraId="681B4214" w14:textId="77777777" w:rsidTr="007B5F69">
        <w:tblPrEx>
          <w:tblW w:w="893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2679" w:author="OLTRE" w:date="2024-05-21T20:17:00Z">
            <w:tblPrEx>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PrChange w:id="2680" w:author="OLTRE" w:date="2024-05-21T20:17:00Z">
            <w:trPr>
              <w:gridBefore w:val="1"/>
            </w:trPr>
          </w:trPrChange>
        </w:trPr>
        <w:tc>
          <w:tcPr>
            <w:tcW w:w="2694" w:type="dxa"/>
            <w:tcPrChange w:id="2681" w:author="OLTRE" w:date="2024-05-21T20:17:00Z">
              <w:tcPr>
                <w:tcW w:w="2002" w:type="dxa"/>
              </w:tcPr>
            </w:tcPrChange>
          </w:tcPr>
          <w:p w14:paraId="3D1F9CF1" w14:textId="77777777" w:rsidR="00A01D51" w:rsidRPr="00302058" w:rsidRDefault="00A01D51" w:rsidP="007B5F69">
            <w:pPr>
              <w:contextualSpacing/>
              <w:rPr>
                <w:rFonts w:ascii="Palatino Linotype" w:hAnsi="Palatino Linotype"/>
                <w:sz w:val="20"/>
                <w:szCs w:val="20"/>
              </w:rPr>
              <w:pPrChange w:id="2682" w:author="OLTRE" w:date="2024-05-21T20:17:00Z">
                <w:pPr>
                  <w:spacing w:line="276" w:lineRule="auto"/>
                  <w:contextualSpacing/>
                </w:pPr>
              </w:pPrChange>
            </w:pPr>
          </w:p>
        </w:tc>
        <w:tc>
          <w:tcPr>
            <w:tcW w:w="2218" w:type="dxa"/>
            <w:tcPrChange w:id="2683" w:author="OLTRE" w:date="2024-05-21T20:17:00Z">
              <w:tcPr>
                <w:tcW w:w="2763" w:type="dxa"/>
                <w:gridSpan w:val="2"/>
              </w:tcPr>
            </w:tcPrChange>
          </w:tcPr>
          <w:p w14:paraId="00D48F77" w14:textId="77777777" w:rsidR="00A01D51" w:rsidRPr="00302058" w:rsidRDefault="00A01D51" w:rsidP="007B5F69">
            <w:pPr>
              <w:contextualSpacing/>
              <w:jc w:val="both"/>
              <w:rPr>
                <w:rFonts w:ascii="Palatino Linotype" w:hAnsi="Palatino Linotype"/>
                <w:sz w:val="20"/>
                <w:szCs w:val="20"/>
              </w:rPr>
              <w:pPrChange w:id="2684" w:author="OLTRE" w:date="2024-05-21T20:17:00Z">
                <w:pPr>
                  <w:spacing w:line="276" w:lineRule="auto"/>
                  <w:contextualSpacing/>
                  <w:jc w:val="both"/>
                </w:pPr>
              </w:pPrChange>
            </w:pPr>
          </w:p>
        </w:tc>
        <w:tc>
          <w:tcPr>
            <w:tcW w:w="1326" w:type="dxa"/>
            <w:tcPrChange w:id="2685" w:author="OLTRE" w:date="2024-05-21T20:17:00Z">
              <w:tcPr>
                <w:tcW w:w="3420" w:type="dxa"/>
                <w:gridSpan w:val="3"/>
              </w:tcPr>
            </w:tcPrChange>
          </w:tcPr>
          <w:p w14:paraId="75906766" w14:textId="77777777" w:rsidR="00A01D51" w:rsidRPr="00302058" w:rsidRDefault="00A01D51" w:rsidP="00F16445">
            <w:pPr>
              <w:contextualSpacing/>
              <w:rPr>
                <w:rFonts w:ascii="Palatino Linotype" w:hAnsi="Palatino Linotype"/>
                <w:sz w:val="20"/>
                <w:szCs w:val="20"/>
              </w:rPr>
              <w:pPrChange w:id="2686" w:author="OLTRE" w:date="2024-05-21T20:17:00Z">
                <w:pPr>
                  <w:spacing w:line="276" w:lineRule="auto"/>
                  <w:contextualSpacing/>
                </w:pPr>
              </w:pPrChange>
            </w:pPr>
          </w:p>
        </w:tc>
        <w:tc>
          <w:tcPr>
            <w:tcW w:w="2693" w:type="dxa"/>
            <w:cellIns w:id="2687" w:author="OLTRE" w:date="2024-05-21T20:17:00Z"/>
            <w:tcPrChange w:id="2688" w:author="OLTRE" w:date="2024-05-21T20:17:00Z">
              <w:tcPr>
                <w:tcW w:w="3420" w:type="dxa"/>
                <w:gridSpan w:val="2"/>
                <w:cellIns w:id="2689" w:author="OLTRE" w:date="2024-05-21T20:17:00Z"/>
              </w:tcPr>
            </w:tcPrChange>
          </w:tcPr>
          <w:p w14:paraId="3FDBA379" w14:textId="77777777" w:rsidR="00A01D51" w:rsidRPr="00302058" w:rsidRDefault="00A01D51" w:rsidP="007B5F69">
            <w:pPr>
              <w:contextualSpacing/>
              <w:rPr>
                <w:rFonts w:ascii="Palatino Linotype" w:hAnsi="Palatino Linotype"/>
                <w:sz w:val="20"/>
                <w:szCs w:val="20"/>
              </w:rPr>
            </w:pPr>
          </w:p>
        </w:tc>
      </w:tr>
      <w:tr w:rsidR="00E91DEE" w:rsidRPr="0013565F" w14:paraId="197ED213" w14:textId="77777777" w:rsidTr="00534488">
        <w:trPr>
          <w:del w:id="2690" w:author="OLTRE" w:date="2024-05-21T20:17:00Z"/>
        </w:trPr>
        <w:tc>
          <w:tcPr>
            <w:tcW w:w="2002" w:type="dxa"/>
          </w:tcPr>
          <w:p w14:paraId="36D4F7A7" w14:textId="77777777" w:rsidR="00E91DEE" w:rsidRPr="0013565F" w:rsidRDefault="00E91DEE" w:rsidP="00E91DEE">
            <w:pPr>
              <w:spacing w:line="276" w:lineRule="auto"/>
              <w:contextualSpacing/>
              <w:rPr>
                <w:del w:id="2691" w:author="OLTRE" w:date="2024-05-21T20:17:00Z"/>
                <w:rFonts w:ascii="Palatino Linotype" w:hAnsi="Palatino Linotype"/>
                <w:b/>
                <w:sz w:val="20"/>
                <w:szCs w:val="20"/>
              </w:rPr>
            </w:pPr>
          </w:p>
        </w:tc>
        <w:tc>
          <w:tcPr>
            <w:tcW w:w="2763" w:type="dxa"/>
          </w:tcPr>
          <w:p w14:paraId="232D8003" w14:textId="77777777" w:rsidR="00E91DEE" w:rsidDel="00E91DEE" w:rsidRDefault="00E91DEE" w:rsidP="00195327">
            <w:pPr>
              <w:jc w:val="both"/>
              <w:rPr>
                <w:del w:id="2692" w:author="OLTRE" w:date="2024-05-21T20:17:00Z"/>
                <w:rFonts w:ascii="Palatino Linotype" w:hAnsi="Palatino Linotype"/>
                <w:sz w:val="20"/>
                <w:szCs w:val="20"/>
              </w:rPr>
            </w:pPr>
          </w:p>
        </w:tc>
        <w:tc>
          <w:tcPr>
            <w:tcW w:w="3420" w:type="dxa"/>
            <w:gridSpan w:val="2"/>
          </w:tcPr>
          <w:p w14:paraId="2394AB5D" w14:textId="77777777" w:rsidR="00E91DEE" w:rsidRDefault="00E91DEE" w:rsidP="00E91DEE">
            <w:pPr>
              <w:jc w:val="both"/>
              <w:rPr>
                <w:del w:id="2693" w:author="OLTRE" w:date="2024-05-21T20:17:00Z"/>
                <w:rFonts w:ascii="Palatino Linotype" w:hAnsi="Palatino Linotype"/>
                <w:sz w:val="20"/>
                <w:szCs w:val="20"/>
              </w:rPr>
            </w:pPr>
          </w:p>
        </w:tc>
      </w:tr>
      <w:tr w:rsidR="00E91DEE" w:rsidRPr="0013565F" w14:paraId="196B5F42" w14:textId="77777777" w:rsidTr="00534488">
        <w:trPr>
          <w:del w:id="2694" w:author="OLTRE" w:date="2024-05-21T20:17:00Z"/>
        </w:trPr>
        <w:tc>
          <w:tcPr>
            <w:tcW w:w="2002" w:type="dxa"/>
          </w:tcPr>
          <w:p w14:paraId="314DDABA" w14:textId="77777777" w:rsidR="00E91DEE" w:rsidRDefault="00E91DEE">
            <w:pPr>
              <w:spacing w:line="276" w:lineRule="auto"/>
              <w:contextualSpacing/>
              <w:rPr>
                <w:del w:id="2695" w:author="OLTRE" w:date="2024-05-21T20:17:00Z"/>
                <w:rFonts w:ascii="Palatino Linotype" w:hAnsi="Palatino Linotype"/>
                <w:b/>
                <w:sz w:val="20"/>
                <w:szCs w:val="20"/>
              </w:rPr>
            </w:pPr>
          </w:p>
        </w:tc>
        <w:tc>
          <w:tcPr>
            <w:tcW w:w="2763" w:type="dxa"/>
          </w:tcPr>
          <w:p w14:paraId="12CCD16A" w14:textId="77777777" w:rsidR="00E91DEE" w:rsidRDefault="00E91DEE" w:rsidP="00195327">
            <w:pPr>
              <w:jc w:val="both"/>
              <w:rPr>
                <w:del w:id="2696" w:author="OLTRE" w:date="2024-05-21T20:17:00Z"/>
                <w:rFonts w:ascii="Palatino Linotype" w:hAnsi="Palatino Linotype"/>
                <w:sz w:val="20"/>
                <w:szCs w:val="20"/>
              </w:rPr>
            </w:pPr>
          </w:p>
        </w:tc>
        <w:tc>
          <w:tcPr>
            <w:tcW w:w="3420" w:type="dxa"/>
            <w:gridSpan w:val="2"/>
          </w:tcPr>
          <w:p w14:paraId="568A79B1" w14:textId="77777777" w:rsidR="00E91DEE" w:rsidRDefault="00E91DEE">
            <w:pPr>
              <w:jc w:val="both"/>
              <w:rPr>
                <w:del w:id="2697" w:author="OLTRE" w:date="2024-05-21T20:17:00Z"/>
                <w:rFonts w:ascii="Palatino Linotype" w:hAnsi="Palatino Linotype"/>
                <w:sz w:val="20"/>
                <w:szCs w:val="20"/>
              </w:rPr>
            </w:pPr>
          </w:p>
        </w:tc>
      </w:tr>
      <w:tr w:rsidR="0051700B" w:rsidRPr="0013565F" w14:paraId="2587DFE8" w14:textId="77777777" w:rsidTr="00534488">
        <w:trPr>
          <w:del w:id="2698" w:author="OLTRE" w:date="2024-05-21T20:17:00Z"/>
        </w:trPr>
        <w:tc>
          <w:tcPr>
            <w:tcW w:w="2002" w:type="dxa"/>
          </w:tcPr>
          <w:p w14:paraId="4732264A" w14:textId="77777777" w:rsidR="0051700B" w:rsidRDefault="0051700B" w:rsidP="00E91DEE">
            <w:pPr>
              <w:spacing w:line="276" w:lineRule="auto"/>
              <w:contextualSpacing/>
              <w:rPr>
                <w:del w:id="2699" w:author="OLTRE" w:date="2024-05-21T20:17:00Z"/>
                <w:rFonts w:ascii="Palatino Linotype" w:hAnsi="Palatino Linotype"/>
                <w:b/>
                <w:sz w:val="20"/>
                <w:szCs w:val="20"/>
              </w:rPr>
            </w:pPr>
          </w:p>
        </w:tc>
        <w:tc>
          <w:tcPr>
            <w:tcW w:w="2763" w:type="dxa"/>
          </w:tcPr>
          <w:p w14:paraId="69F3D160" w14:textId="77777777" w:rsidR="0051700B" w:rsidRDefault="0051700B" w:rsidP="00195327">
            <w:pPr>
              <w:jc w:val="both"/>
              <w:rPr>
                <w:del w:id="2700" w:author="OLTRE" w:date="2024-05-21T20:17:00Z"/>
                <w:rFonts w:ascii="Palatino Linotype" w:hAnsi="Palatino Linotype"/>
                <w:sz w:val="20"/>
                <w:szCs w:val="20"/>
              </w:rPr>
            </w:pPr>
          </w:p>
        </w:tc>
        <w:tc>
          <w:tcPr>
            <w:tcW w:w="3420" w:type="dxa"/>
            <w:gridSpan w:val="2"/>
          </w:tcPr>
          <w:p w14:paraId="49B450AD" w14:textId="77777777" w:rsidR="0051700B" w:rsidRDefault="0051700B">
            <w:pPr>
              <w:jc w:val="both"/>
              <w:rPr>
                <w:del w:id="2701" w:author="OLTRE" w:date="2024-05-21T20:17:00Z"/>
                <w:rFonts w:ascii="Palatino Linotype" w:hAnsi="Palatino Linotype"/>
                <w:sz w:val="20"/>
                <w:szCs w:val="20"/>
              </w:rPr>
            </w:pPr>
          </w:p>
        </w:tc>
      </w:tr>
    </w:tbl>
    <w:p w14:paraId="552FD0EC" w14:textId="77777777" w:rsidR="00A01D51" w:rsidRPr="00302058" w:rsidRDefault="00A01D51" w:rsidP="00A01D51">
      <w:pPr>
        <w:rPr>
          <w:rFonts w:ascii="Palatino Linotype" w:hAnsi="Palatino Linotype"/>
          <w:sz w:val="20"/>
          <w:szCs w:val="20"/>
        </w:rPr>
      </w:pPr>
    </w:p>
    <w:p w14:paraId="576682BE" w14:textId="77777777" w:rsidR="00BD7260" w:rsidRPr="00302058" w:rsidRDefault="00BD7260" w:rsidP="006A39AB">
      <w:pPr>
        <w:rPr>
          <w:rFonts w:ascii="Palatino Linotype" w:hAnsi="Palatino Linotype"/>
          <w:sz w:val="20"/>
          <w:szCs w:val="20"/>
        </w:rPr>
      </w:pPr>
    </w:p>
    <w:p w14:paraId="47BA8C32" w14:textId="77777777" w:rsidR="00553035" w:rsidRPr="00302058" w:rsidRDefault="00553035" w:rsidP="006A39AB">
      <w:pPr>
        <w:rPr>
          <w:rFonts w:ascii="Palatino Linotype" w:hAnsi="Palatino Linotype"/>
          <w:b/>
          <w:sz w:val="20"/>
          <w:szCs w:val="20"/>
        </w:rPr>
      </w:pPr>
      <w:r w:rsidRPr="00302058">
        <w:rPr>
          <w:rFonts w:ascii="Palatino Linotype" w:hAnsi="Palatino Linotype"/>
          <w:b/>
          <w:sz w:val="20"/>
          <w:szCs w:val="20"/>
        </w:rPr>
        <w:br w:type="page"/>
      </w:r>
    </w:p>
    <w:p w14:paraId="0C54442C" w14:textId="77777777" w:rsidR="004337A9" w:rsidRPr="00302058" w:rsidRDefault="004337A9" w:rsidP="004337A9">
      <w:pPr>
        <w:jc w:val="center"/>
        <w:rPr>
          <w:rFonts w:ascii="Palatino Linotype" w:hAnsi="Palatino Linotype"/>
          <w:b/>
          <w:sz w:val="20"/>
          <w:szCs w:val="20"/>
        </w:rPr>
      </w:pPr>
      <w:r w:rsidRPr="00302058">
        <w:rPr>
          <w:rFonts w:ascii="Palatino Linotype" w:hAnsi="Palatino Linotype"/>
          <w:b/>
          <w:sz w:val="20"/>
          <w:szCs w:val="20"/>
        </w:rPr>
        <w:t>EXHIBIT C</w:t>
      </w:r>
    </w:p>
    <w:p w14:paraId="17C80036" w14:textId="77777777" w:rsidR="004337A9" w:rsidRPr="00302058" w:rsidRDefault="004337A9" w:rsidP="004337A9">
      <w:pPr>
        <w:jc w:val="center"/>
        <w:rPr>
          <w:rFonts w:ascii="Palatino Linotype" w:hAnsi="Palatino Linotype"/>
          <w:b/>
          <w:sz w:val="20"/>
          <w:szCs w:val="20"/>
        </w:rPr>
      </w:pPr>
    </w:p>
    <w:p w14:paraId="68A57FB3" w14:textId="77777777" w:rsidR="003E494A" w:rsidRPr="0013565F" w:rsidRDefault="003E494A" w:rsidP="003E494A">
      <w:pPr>
        <w:spacing w:line="276" w:lineRule="auto"/>
        <w:contextualSpacing/>
        <w:rPr>
          <w:del w:id="2702" w:author="OLTRE" w:date="2024-05-21T20:17:00Z"/>
          <w:rFonts w:ascii="Palatino Linotype" w:hAnsi="Palatino Linotype"/>
          <w:b/>
          <w:sz w:val="20"/>
          <w:szCs w:val="20"/>
        </w:rPr>
      </w:pPr>
      <w:del w:id="2703" w:author="OLTRE" w:date="2024-05-21T20:17:00Z">
        <w:r w:rsidRPr="0013565F">
          <w:rPr>
            <w:rFonts w:ascii="Palatino Linotype" w:hAnsi="Palatino Linotype"/>
            <w:b/>
            <w:sz w:val="20"/>
            <w:szCs w:val="20"/>
          </w:rPr>
          <w:delText>Details of Company’s IDR Bank Account:</w:delText>
        </w:r>
      </w:del>
    </w:p>
    <w:p w14:paraId="3020ED9D" w14:textId="77777777" w:rsidR="003E494A" w:rsidRPr="0013565F" w:rsidRDefault="003E494A" w:rsidP="003E494A">
      <w:pPr>
        <w:spacing w:line="276" w:lineRule="auto"/>
        <w:contextualSpacing/>
        <w:rPr>
          <w:del w:id="2704" w:author="OLTRE" w:date="2024-05-21T20:17:00Z"/>
          <w:rFonts w:ascii="Palatino Linotype" w:hAnsi="Palatino Linotype"/>
          <w:b/>
          <w:i/>
          <w:sz w:val="20"/>
          <w:szCs w:val="20"/>
        </w:rPr>
      </w:pPr>
      <w:del w:id="2705" w:author="OLTRE" w:date="2024-05-21T20:17:00Z">
        <w:r w:rsidRPr="0013565F">
          <w:rPr>
            <w:rFonts w:ascii="Palatino Linotype" w:hAnsi="Palatino Linotype"/>
            <w:b/>
            <w:i/>
            <w:sz w:val="20"/>
            <w:szCs w:val="20"/>
          </w:rPr>
          <w:delText>Keterangan Rekening Bank Perusahaan (IDR):</w:delText>
        </w:r>
      </w:del>
    </w:p>
    <w:p w14:paraId="6EBCE23E" w14:textId="77777777" w:rsidR="004337A9" w:rsidRPr="00302058" w:rsidRDefault="004337A9" w:rsidP="004337A9">
      <w:pPr>
        <w:contextualSpacing/>
        <w:rPr>
          <w:ins w:id="2706" w:author="OLTRE" w:date="2024-05-21T20:17:00Z"/>
          <w:rFonts w:ascii="Palatino Linotype" w:hAnsi="Palatino Linotype"/>
          <w:b/>
          <w:sz w:val="20"/>
          <w:szCs w:val="20"/>
        </w:rPr>
      </w:pPr>
    </w:p>
    <w:p w14:paraId="5F40616D" w14:textId="77777777" w:rsidR="004337A9" w:rsidRPr="00302058" w:rsidRDefault="004337A9" w:rsidP="004337A9">
      <w:pPr>
        <w:contextualSpacing/>
        <w:rPr>
          <w:ins w:id="2707" w:author="OLTRE" w:date="2024-05-21T20:17:00Z"/>
          <w:rFonts w:ascii="Palatino Linotype" w:hAnsi="Palatino Linotype"/>
          <w:sz w:val="20"/>
          <w:szCs w:val="20"/>
        </w:rPr>
      </w:pPr>
      <w:ins w:id="2708" w:author="OLTRE" w:date="2024-05-21T20:17:00Z">
        <w:r w:rsidRPr="00302058">
          <w:rPr>
            <w:rFonts w:ascii="Palatino Linotype" w:hAnsi="Palatino Linotype"/>
            <w:sz w:val="20"/>
            <w:szCs w:val="20"/>
          </w:rPr>
          <w:t>The Subscriber shall pay the Investment Issue Price in immediately available funds by way of bank transfer</w:t>
        </w:r>
        <w:r w:rsidRPr="00302058" w:rsidDel="00E140EC">
          <w:rPr>
            <w:rFonts w:ascii="Palatino Linotype" w:hAnsi="Palatino Linotype"/>
            <w:sz w:val="20"/>
            <w:szCs w:val="20"/>
          </w:rPr>
          <w:t xml:space="preserve"> </w:t>
        </w:r>
        <w:r w:rsidRPr="00302058">
          <w:rPr>
            <w:rFonts w:ascii="Palatino Linotype" w:hAnsi="Palatino Linotype"/>
            <w:sz w:val="20"/>
            <w:szCs w:val="20"/>
          </w:rPr>
          <w:t>to either of the following bank account maintained by the Company:</w:t>
        </w:r>
      </w:ins>
    </w:p>
    <w:p w14:paraId="43E68B02" w14:textId="77777777" w:rsidR="004337A9" w:rsidRPr="00302058" w:rsidRDefault="004337A9" w:rsidP="004337A9">
      <w:pPr>
        <w:contextualSpacing/>
        <w:rPr>
          <w:ins w:id="2709" w:author="OLTRE" w:date="2024-05-21T20:17:00Z"/>
          <w:rFonts w:ascii="Palatino Linotype" w:hAnsi="Palatino Linotype"/>
          <w:b/>
          <w:sz w:val="20"/>
          <w:szCs w:val="20"/>
        </w:rPr>
      </w:pPr>
    </w:p>
    <w:p w14:paraId="7E6FA197" w14:textId="77777777" w:rsidR="004337A9" w:rsidRPr="00302058" w:rsidRDefault="004337A9" w:rsidP="004337A9">
      <w:pPr>
        <w:contextualSpacing/>
        <w:rPr>
          <w:ins w:id="2710" w:author="OLTRE" w:date="2024-05-21T20:17:00Z"/>
          <w:rFonts w:ascii="Palatino Linotype" w:hAnsi="Palatino Linotype"/>
          <w:b/>
          <w:i/>
          <w:sz w:val="20"/>
          <w:szCs w:val="20"/>
        </w:rPr>
      </w:pPr>
      <w:ins w:id="2711" w:author="OLTRE" w:date="2024-05-21T20:17:00Z">
        <w:r w:rsidRPr="00302058">
          <w:rPr>
            <w:rFonts w:ascii="Palatino Linotype" w:hAnsi="Palatino Linotype"/>
            <w:b/>
            <w:sz w:val="20"/>
            <w:szCs w:val="20"/>
            <w:u w:val="single"/>
          </w:rPr>
          <w:t>BCA ACCOUNT (IDR)</w:t>
        </w:r>
      </w:ins>
    </w:p>
    <w:p w14:paraId="1B972434" w14:textId="77777777" w:rsidR="004337A9" w:rsidRPr="00302058" w:rsidRDefault="004337A9" w:rsidP="004337A9">
      <w:pPr>
        <w:contextualSpacing/>
        <w:jc w:val="center"/>
        <w:rPr>
          <w:rFonts w:ascii="Palatino Linotype" w:hAnsi="Palatino Linotype"/>
          <w:b/>
          <w:sz w:val="20"/>
          <w:szCs w:val="20"/>
        </w:rPr>
        <w:pPrChange w:id="2712" w:author="OLTRE" w:date="2024-05-21T20:17:00Z">
          <w:pPr>
            <w:spacing w:line="276" w:lineRule="auto"/>
            <w:contextualSpacing/>
            <w:jc w:val="center"/>
          </w:pPr>
        </w:pPrChange>
      </w:pPr>
    </w:p>
    <w:p w14:paraId="1054AC9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Nama Rekening</w:t>
      </w:r>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1B6E048F" w14:textId="77777777" w:rsidR="004337A9" w:rsidRPr="00302058" w:rsidRDefault="004337A9" w:rsidP="004337A9">
      <w:pPr>
        <w:rPr>
          <w:rFonts w:ascii="Palatino Linotype" w:hAnsi="Palatino Linotype"/>
          <w:sz w:val="20"/>
          <w:szCs w:val="20"/>
        </w:rPr>
      </w:pPr>
    </w:p>
    <w:p w14:paraId="66B1A469"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Bank Rekening</w:t>
      </w:r>
      <w:r w:rsidRPr="00302058">
        <w:rPr>
          <w:rFonts w:ascii="Palatino Linotype" w:hAnsi="Palatino Linotype"/>
          <w:b/>
          <w:sz w:val="20"/>
          <w:szCs w:val="20"/>
        </w:rPr>
        <w:t>          </w:t>
      </w:r>
      <w:r w:rsidRPr="00302058">
        <w:rPr>
          <w:rFonts w:ascii="Palatino Linotype" w:hAnsi="Palatino Linotype"/>
          <w:sz w:val="20"/>
          <w:szCs w:val="20"/>
        </w:rPr>
        <w:t>: Bank BCA</w:t>
      </w:r>
    </w:p>
    <w:p w14:paraId="47FD2E67"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BCA KCP Graha Paramita</w:t>
      </w:r>
    </w:p>
    <w:p w14:paraId="56EA1296" w14:textId="77777777" w:rsidR="004337A9" w:rsidRPr="00302058" w:rsidRDefault="004337A9" w:rsidP="004337A9">
      <w:pPr>
        <w:rPr>
          <w:rFonts w:ascii="Palatino Linotype" w:hAnsi="Palatino Linotype"/>
          <w:sz w:val="20"/>
          <w:szCs w:val="20"/>
        </w:rPr>
      </w:pPr>
    </w:p>
    <w:p w14:paraId="6CD7F748"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No Rekening</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5020334756</w:t>
      </w:r>
    </w:p>
    <w:p w14:paraId="3436697C" w14:textId="77777777" w:rsidR="004337A9" w:rsidRPr="00302058" w:rsidRDefault="004337A9" w:rsidP="004337A9">
      <w:pPr>
        <w:rPr>
          <w:rFonts w:ascii="Palatino Linotype" w:hAnsi="Palatino Linotype"/>
          <w:sz w:val="20"/>
          <w:szCs w:val="20"/>
        </w:rPr>
      </w:pPr>
    </w:p>
    <w:p w14:paraId="26799C48"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w:t>
      </w:r>
    </w:p>
    <w:p w14:paraId="226D2EA8" w14:textId="77777777" w:rsidR="004337A9" w:rsidRPr="00302058" w:rsidRDefault="004337A9" w:rsidP="004337A9">
      <w:pPr>
        <w:rPr>
          <w:rFonts w:ascii="Palatino Linotype" w:hAnsi="Palatino Linotype"/>
          <w:sz w:val="20"/>
          <w:szCs w:val="20"/>
        </w:rPr>
      </w:pPr>
    </w:p>
    <w:p w14:paraId="51A394DC"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CENAIDJA</w:t>
      </w:r>
    </w:p>
    <w:p w14:paraId="0B928DBF" w14:textId="77777777" w:rsidR="004337A9" w:rsidRPr="00302058" w:rsidRDefault="004337A9" w:rsidP="004337A9">
      <w:pPr>
        <w:rPr>
          <w:rFonts w:ascii="Palatino Linotype" w:hAnsi="Palatino Linotype"/>
          <w:sz w:val="20"/>
          <w:szCs w:val="20"/>
        </w:rPr>
      </w:pPr>
    </w:p>
    <w:p w14:paraId="1054995A" w14:textId="77777777" w:rsidR="004337A9" w:rsidRPr="00302058" w:rsidRDefault="004337A9" w:rsidP="004337A9">
      <w:pPr>
        <w:rPr>
          <w:rFonts w:ascii="Palatino Linotype" w:hAnsi="Palatino Linotype"/>
          <w:sz w:val="20"/>
          <w:szCs w:val="20"/>
        </w:rPr>
      </w:pPr>
    </w:p>
    <w:p w14:paraId="188BD7AE" w14:textId="77777777" w:rsidR="004337A9" w:rsidRPr="00302058" w:rsidRDefault="004337A9" w:rsidP="004337A9">
      <w:pPr>
        <w:rPr>
          <w:rFonts w:ascii="Palatino Linotype" w:hAnsi="Palatino Linotype"/>
          <w:sz w:val="20"/>
          <w:szCs w:val="20"/>
        </w:rPr>
      </w:pPr>
    </w:p>
    <w:p w14:paraId="47DDFAB6" w14:textId="77777777" w:rsidR="004337A9" w:rsidRPr="00302058" w:rsidRDefault="004337A9" w:rsidP="004337A9">
      <w:pPr>
        <w:rPr>
          <w:rFonts w:ascii="Palatino Linotype" w:hAnsi="Palatino Linotype"/>
          <w:sz w:val="20"/>
          <w:szCs w:val="20"/>
        </w:rPr>
      </w:pPr>
    </w:p>
    <w:p w14:paraId="7A4875FA" w14:textId="77777777" w:rsidR="005124B2" w:rsidRDefault="005124B2">
      <w:pPr>
        <w:rPr>
          <w:del w:id="2713" w:author="OLTRE" w:date="2024-05-21T20:17:00Z"/>
          <w:rFonts w:ascii="Palatino Linotype" w:hAnsi="Palatino Linotype"/>
          <w:sz w:val="20"/>
          <w:szCs w:val="20"/>
        </w:rPr>
      </w:pPr>
    </w:p>
    <w:p w14:paraId="48E2DEC6" w14:textId="77777777" w:rsidR="005124B2" w:rsidRPr="0013565F" w:rsidRDefault="005124B2" w:rsidP="005124B2">
      <w:pPr>
        <w:spacing w:line="276" w:lineRule="auto"/>
        <w:contextualSpacing/>
        <w:rPr>
          <w:del w:id="2714" w:author="OLTRE" w:date="2024-05-21T20:17:00Z"/>
          <w:rFonts w:ascii="Palatino Linotype" w:hAnsi="Palatino Linotype"/>
          <w:b/>
          <w:sz w:val="20"/>
          <w:szCs w:val="20"/>
        </w:rPr>
      </w:pPr>
      <w:del w:id="2715" w:author="OLTRE" w:date="2024-05-21T20:17:00Z">
        <w:r w:rsidRPr="0013565F">
          <w:rPr>
            <w:rFonts w:ascii="Palatino Linotype" w:hAnsi="Palatino Linotype"/>
            <w:b/>
            <w:sz w:val="20"/>
            <w:szCs w:val="20"/>
          </w:rPr>
          <w:delText>Details of Company’s IDR Bank Account:</w:delText>
        </w:r>
      </w:del>
    </w:p>
    <w:p w14:paraId="42891B6F" w14:textId="77777777" w:rsidR="005124B2" w:rsidRPr="0013565F" w:rsidRDefault="005124B2" w:rsidP="005124B2">
      <w:pPr>
        <w:spacing w:line="276" w:lineRule="auto"/>
        <w:contextualSpacing/>
        <w:rPr>
          <w:del w:id="2716" w:author="OLTRE" w:date="2024-05-21T20:17:00Z"/>
          <w:rFonts w:ascii="Palatino Linotype" w:hAnsi="Palatino Linotype"/>
          <w:b/>
          <w:i/>
          <w:sz w:val="20"/>
          <w:szCs w:val="20"/>
        </w:rPr>
      </w:pPr>
      <w:del w:id="2717" w:author="OLTRE" w:date="2024-05-21T20:17:00Z">
        <w:r w:rsidRPr="0013565F">
          <w:rPr>
            <w:rFonts w:ascii="Palatino Linotype" w:hAnsi="Palatino Linotype"/>
            <w:b/>
            <w:i/>
            <w:sz w:val="20"/>
            <w:szCs w:val="20"/>
          </w:rPr>
          <w:delText>Keterangan Rekening Bank Perusahaan (IDR):</w:delText>
        </w:r>
      </w:del>
    </w:p>
    <w:p w14:paraId="29E8036B" w14:textId="77777777" w:rsidR="004337A9" w:rsidRPr="00302058" w:rsidRDefault="004337A9" w:rsidP="004337A9">
      <w:pPr>
        <w:rPr>
          <w:ins w:id="2718" w:author="OLTRE" w:date="2024-05-21T20:17:00Z"/>
          <w:rFonts w:ascii="Palatino Linotype" w:hAnsi="Palatino Linotype"/>
          <w:b/>
          <w:bCs/>
          <w:sz w:val="20"/>
          <w:szCs w:val="20"/>
          <w:u w:val="single"/>
        </w:rPr>
      </w:pPr>
      <w:ins w:id="2719" w:author="OLTRE" w:date="2024-05-21T20:17:00Z">
        <w:r w:rsidRPr="00302058">
          <w:rPr>
            <w:rFonts w:ascii="Palatino Linotype" w:hAnsi="Palatino Linotype"/>
            <w:b/>
            <w:bCs/>
            <w:sz w:val="20"/>
            <w:szCs w:val="20"/>
            <w:u w:val="single"/>
          </w:rPr>
          <w:t>OCBC ACCOUNT (IDR)</w:t>
        </w:r>
      </w:ins>
    </w:p>
    <w:p w14:paraId="44D7D78B" w14:textId="77777777" w:rsidR="004337A9" w:rsidRPr="00302058" w:rsidRDefault="004337A9" w:rsidP="004337A9">
      <w:pPr>
        <w:contextualSpacing/>
        <w:rPr>
          <w:rFonts w:ascii="Palatino Linotype" w:hAnsi="Palatino Linotype"/>
          <w:b/>
          <w:sz w:val="20"/>
          <w:szCs w:val="20"/>
        </w:rPr>
        <w:pPrChange w:id="2720" w:author="OLTRE" w:date="2024-05-21T20:17:00Z">
          <w:pPr>
            <w:spacing w:line="276" w:lineRule="auto"/>
            <w:contextualSpacing/>
            <w:jc w:val="center"/>
          </w:pPr>
        </w:pPrChange>
      </w:pPr>
    </w:p>
    <w:p w14:paraId="2774C7C3"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Name/ </w:t>
      </w:r>
      <w:r w:rsidRPr="00302058">
        <w:rPr>
          <w:rFonts w:ascii="Palatino Linotype" w:hAnsi="Palatino Linotype"/>
          <w:b/>
          <w:i/>
          <w:sz w:val="20"/>
          <w:szCs w:val="20"/>
        </w:rPr>
        <w:t>Nama Rekening</w:t>
      </w:r>
      <w:r w:rsidRPr="00302058">
        <w:rPr>
          <w:rFonts w:ascii="Palatino Linotype" w:hAnsi="Palatino Linotype"/>
          <w:b/>
          <w:sz w:val="20"/>
          <w:szCs w:val="20"/>
        </w:rPr>
        <w:t xml:space="preserve">        </w:t>
      </w:r>
      <w:r w:rsidRPr="00302058">
        <w:rPr>
          <w:rFonts w:ascii="Palatino Linotype" w:hAnsi="Palatino Linotype"/>
          <w:sz w:val="20"/>
          <w:szCs w:val="20"/>
        </w:rPr>
        <w:t xml:space="preserve">: </w:t>
      </w:r>
      <w:r w:rsidRPr="00302058">
        <w:rPr>
          <w:rFonts w:ascii="Palatino Linotype" w:eastAsia="Times New Roman" w:hAnsi="Palatino Linotype" w:cs="Arial"/>
          <w:color w:val="222222"/>
          <w:sz w:val="20"/>
          <w:szCs w:val="20"/>
          <w:shd w:val="clear" w:color="auto" w:fill="FFFFFF"/>
        </w:rPr>
        <w:t>PT. REGENE ARTIFISIAL INTELIGEN</w:t>
      </w:r>
    </w:p>
    <w:p w14:paraId="46205CA1" w14:textId="77777777" w:rsidR="004337A9" w:rsidRPr="00302058" w:rsidRDefault="004337A9" w:rsidP="004337A9">
      <w:pPr>
        <w:rPr>
          <w:rFonts w:ascii="Palatino Linotype" w:hAnsi="Palatino Linotype"/>
          <w:sz w:val="20"/>
          <w:szCs w:val="20"/>
        </w:rPr>
      </w:pPr>
    </w:p>
    <w:p w14:paraId="628E6FB1"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Beneficiary Bank / </w:t>
      </w:r>
      <w:r w:rsidRPr="00302058">
        <w:rPr>
          <w:rFonts w:ascii="Palatino Linotype" w:hAnsi="Palatino Linotype"/>
          <w:b/>
          <w:i/>
          <w:sz w:val="20"/>
          <w:szCs w:val="20"/>
        </w:rPr>
        <w:t>Bank Rekening</w:t>
      </w:r>
      <w:r w:rsidRPr="00302058">
        <w:rPr>
          <w:rFonts w:ascii="Palatino Linotype" w:hAnsi="Palatino Linotype"/>
          <w:b/>
          <w:sz w:val="20"/>
          <w:szCs w:val="20"/>
        </w:rPr>
        <w:t>          </w:t>
      </w:r>
      <w:r w:rsidRPr="00302058">
        <w:rPr>
          <w:rFonts w:ascii="Palatino Linotype" w:hAnsi="Palatino Linotype"/>
          <w:sz w:val="20"/>
          <w:szCs w:val="20"/>
        </w:rPr>
        <w:t>: Bank OCBC</w:t>
      </w:r>
    </w:p>
    <w:p w14:paraId="0D5FC60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Branch/ </w:t>
      </w:r>
      <w:r w:rsidRPr="00302058">
        <w:rPr>
          <w:rFonts w:ascii="Palatino Linotype" w:hAnsi="Palatino Linotype"/>
          <w:b/>
          <w:i/>
          <w:sz w:val="20"/>
          <w:szCs w:val="20"/>
        </w:rPr>
        <w:t>Cabang</w:t>
      </w:r>
      <w:r w:rsidRPr="00302058">
        <w:rPr>
          <w:rFonts w:ascii="Palatino Linotype" w:hAnsi="Palatino Linotype"/>
          <w:b/>
          <w:sz w:val="20"/>
          <w:szCs w:val="20"/>
        </w:rPr>
        <w:t>                              </w:t>
      </w:r>
      <w:r w:rsidRPr="00302058">
        <w:rPr>
          <w:rFonts w:ascii="Palatino Linotype" w:hAnsi="Palatino Linotype"/>
          <w:sz w:val="20"/>
          <w:szCs w:val="20"/>
        </w:rPr>
        <w:t xml:space="preserve"> </w:t>
      </w:r>
      <w:r w:rsidRPr="00302058">
        <w:rPr>
          <w:rFonts w:ascii="Palatino Linotype" w:hAnsi="Palatino Linotype"/>
          <w:sz w:val="20"/>
          <w:szCs w:val="20"/>
        </w:rPr>
        <w:tab/>
        <w:t>: Mitra Hadiprana</w:t>
      </w:r>
    </w:p>
    <w:p w14:paraId="2E3C9D29" w14:textId="77777777" w:rsidR="004337A9" w:rsidRPr="00302058" w:rsidRDefault="004337A9" w:rsidP="004337A9">
      <w:pPr>
        <w:rPr>
          <w:rFonts w:ascii="Palatino Linotype" w:hAnsi="Palatino Linotype"/>
          <w:sz w:val="20"/>
          <w:szCs w:val="20"/>
        </w:rPr>
      </w:pPr>
    </w:p>
    <w:p w14:paraId="66660496" w14:textId="77777777" w:rsidR="004337A9" w:rsidRPr="00302058" w:rsidRDefault="004337A9" w:rsidP="004337A9">
      <w:pPr>
        <w:rPr>
          <w:rFonts w:ascii="Palatino Linotype" w:eastAsia="Times New Roman" w:hAnsi="Palatino Linotype"/>
          <w:sz w:val="20"/>
          <w:szCs w:val="20"/>
        </w:rPr>
      </w:pPr>
      <w:r w:rsidRPr="00302058">
        <w:rPr>
          <w:rFonts w:ascii="Palatino Linotype" w:hAnsi="Palatino Linotype"/>
          <w:b/>
          <w:sz w:val="20"/>
          <w:szCs w:val="20"/>
        </w:rPr>
        <w:t xml:space="preserve">Beneficiary Account No./ </w:t>
      </w:r>
      <w:r w:rsidRPr="00302058">
        <w:rPr>
          <w:rFonts w:ascii="Palatino Linotype" w:hAnsi="Palatino Linotype"/>
          <w:b/>
          <w:i/>
          <w:sz w:val="20"/>
          <w:szCs w:val="20"/>
        </w:rPr>
        <w:t>No Rekening</w:t>
      </w:r>
      <w:r w:rsidRPr="00302058">
        <w:rPr>
          <w:rFonts w:ascii="Palatino Linotype" w:hAnsi="Palatino Linotype"/>
          <w:sz w:val="20"/>
          <w:szCs w:val="20"/>
        </w:rPr>
        <w:tab/>
        <w:t xml:space="preserve">: </w:t>
      </w:r>
      <w:r w:rsidRPr="00302058">
        <w:rPr>
          <w:rFonts w:ascii="Palatino Linotype" w:eastAsia="Palatino Linotype" w:hAnsi="Palatino Linotype" w:cs="Palatino Linotype"/>
          <w:sz w:val="20"/>
          <w:szCs w:val="20"/>
        </w:rPr>
        <w:t>531800003331</w:t>
      </w:r>
    </w:p>
    <w:p w14:paraId="72CACE66" w14:textId="77777777" w:rsidR="004337A9" w:rsidRPr="00302058" w:rsidRDefault="004337A9" w:rsidP="004337A9">
      <w:pPr>
        <w:rPr>
          <w:rFonts w:ascii="Palatino Linotype" w:hAnsi="Palatino Linotype"/>
          <w:sz w:val="20"/>
          <w:szCs w:val="20"/>
        </w:rPr>
      </w:pPr>
    </w:p>
    <w:p w14:paraId="695D0C13"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 xml:space="preserve">Currency/ </w:t>
      </w:r>
      <w:r w:rsidRPr="00302058">
        <w:rPr>
          <w:rFonts w:ascii="Palatino Linotype" w:hAnsi="Palatino Linotype"/>
          <w:b/>
          <w:i/>
          <w:sz w:val="20"/>
          <w:szCs w:val="20"/>
        </w:rPr>
        <w:t>Mata Uang</w:t>
      </w:r>
      <w:r w:rsidRPr="00302058">
        <w:rPr>
          <w:rFonts w:ascii="Palatino Linotype" w:hAnsi="Palatino Linotype"/>
          <w:i/>
          <w:sz w:val="20"/>
          <w:szCs w:val="20"/>
        </w:rPr>
        <w:tab/>
      </w:r>
      <w:r w:rsidRPr="00302058">
        <w:rPr>
          <w:rFonts w:ascii="Palatino Linotype" w:hAnsi="Palatino Linotype"/>
          <w:sz w:val="20"/>
          <w:szCs w:val="20"/>
        </w:rPr>
        <w:tab/>
      </w:r>
      <w:r w:rsidRPr="00302058">
        <w:rPr>
          <w:rFonts w:ascii="Palatino Linotype" w:hAnsi="Palatino Linotype"/>
          <w:sz w:val="20"/>
          <w:szCs w:val="20"/>
        </w:rPr>
        <w:tab/>
        <w:t>: IDR IDR</w:t>
      </w:r>
    </w:p>
    <w:p w14:paraId="31A519D5" w14:textId="77777777" w:rsidR="004337A9" w:rsidRPr="00302058" w:rsidRDefault="004337A9" w:rsidP="004337A9">
      <w:pPr>
        <w:rPr>
          <w:rFonts w:ascii="Palatino Linotype" w:hAnsi="Palatino Linotype"/>
          <w:sz w:val="20"/>
          <w:szCs w:val="20"/>
        </w:rPr>
      </w:pPr>
    </w:p>
    <w:p w14:paraId="25DCCD8F" w14:textId="77777777" w:rsidR="004337A9" w:rsidRPr="00302058" w:rsidRDefault="004337A9" w:rsidP="004337A9">
      <w:pPr>
        <w:rPr>
          <w:rFonts w:ascii="Palatino Linotype" w:hAnsi="Palatino Linotype"/>
          <w:sz w:val="20"/>
          <w:szCs w:val="20"/>
        </w:rPr>
      </w:pPr>
      <w:r w:rsidRPr="00302058">
        <w:rPr>
          <w:rFonts w:ascii="Palatino Linotype" w:hAnsi="Palatino Linotype"/>
          <w:b/>
          <w:sz w:val="20"/>
          <w:szCs w:val="20"/>
        </w:rPr>
        <w:t>SWIFT Code</w:t>
      </w:r>
      <w:r w:rsidRPr="00302058">
        <w:rPr>
          <w:rFonts w:ascii="Palatino Linotype" w:hAnsi="Palatino Linotype"/>
          <w:b/>
          <w:sz w:val="20"/>
          <w:szCs w:val="20"/>
        </w:rPr>
        <w:tab/>
      </w:r>
      <w:r w:rsidRPr="00302058">
        <w:rPr>
          <w:rFonts w:ascii="Palatino Linotype" w:hAnsi="Palatino Linotype"/>
          <w:sz w:val="20"/>
          <w:szCs w:val="20"/>
        </w:rPr>
        <w:tab/>
      </w:r>
      <w:r w:rsidRPr="00302058">
        <w:rPr>
          <w:rFonts w:ascii="Palatino Linotype" w:hAnsi="Palatino Linotype"/>
          <w:sz w:val="20"/>
          <w:szCs w:val="20"/>
        </w:rPr>
        <w:tab/>
      </w:r>
      <w:r w:rsidRPr="00302058">
        <w:rPr>
          <w:rFonts w:ascii="Palatino Linotype" w:hAnsi="Palatino Linotype"/>
          <w:sz w:val="20"/>
          <w:szCs w:val="20"/>
        </w:rPr>
        <w:tab/>
        <w:t xml:space="preserve">: NISPDJA </w:t>
      </w:r>
    </w:p>
    <w:p w14:paraId="22C69DE0" w14:textId="77777777" w:rsidR="004337A9" w:rsidRPr="00302058" w:rsidRDefault="004337A9" w:rsidP="004337A9">
      <w:pPr>
        <w:rPr>
          <w:rFonts w:ascii="Palatino Linotype" w:hAnsi="Palatino Linotype"/>
          <w:sz w:val="20"/>
          <w:szCs w:val="20"/>
        </w:rPr>
      </w:pPr>
    </w:p>
    <w:p w14:paraId="38A35352" w14:textId="77777777" w:rsidR="004337A9" w:rsidRPr="00302058" w:rsidRDefault="004337A9" w:rsidP="004337A9">
      <w:pPr>
        <w:rPr>
          <w:rFonts w:ascii="Palatino Linotype" w:hAnsi="Palatino Linotype"/>
          <w:sz w:val="20"/>
          <w:szCs w:val="20"/>
        </w:rPr>
      </w:pPr>
    </w:p>
    <w:p w14:paraId="2359B12E" w14:textId="77777777" w:rsidR="00183188" w:rsidRPr="00302058" w:rsidRDefault="00183188" w:rsidP="00183188">
      <w:pPr>
        <w:rPr>
          <w:rFonts w:ascii="Palatino Linotype" w:hAnsi="Palatino Linotype"/>
          <w:sz w:val="20"/>
          <w:szCs w:val="20"/>
        </w:rPr>
      </w:pPr>
    </w:p>
    <w:p w14:paraId="42EEFF69" w14:textId="77777777" w:rsidR="00183188" w:rsidRPr="00302058" w:rsidRDefault="00183188" w:rsidP="00183188">
      <w:pPr>
        <w:rPr>
          <w:rFonts w:ascii="Palatino Linotype" w:hAnsi="Palatino Linotype"/>
          <w:sz w:val="20"/>
          <w:szCs w:val="20"/>
        </w:rPr>
      </w:pPr>
    </w:p>
    <w:p w14:paraId="65C946D8" w14:textId="77777777" w:rsidR="00183188" w:rsidRPr="00302058" w:rsidRDefault="00183188" w:rsidP="00183188">
      <w:pPr>
        <w:rPr>
          <w:rFonts w:ascii="Palatino Linotype" w:hAnsi="Palatino Linotype"/>
          <w:sz w:val="20"/>
          <w:szCs w:val="20"/>
        </w:rPr>
      </w:pPr>
    </w:p>
    <w:p w14:paraId="75AFB54A" w14:textId="77777777" w:rsidR="00183188" w:rsidRPr="00302058" w:rsidRDefault="00183188" w:rsidP="00183188">
      <w:pPr>
        <w:rPr>
          <w:rFonts w:ascii="Palatino Linotype" w:hAnsi="Palatino Linotype"/>
          <w:sz w:val="20"/>
          <w:szCs w:val="20"/>
        </w:rPr>
      </w:pPr>
    </w:p>
    <w:p w14:paraId="70CADC81" w14:textId="77777777" w:rsidR="00183188" w:rsidRPr="00302058" w:rsidRDefault="00183188" w:rsidP="00183188">
      <w:pPr>
        <w:rPr>
          <w:rFonts w:ascii="Palatino Linotype" w:hAnsi="Palatino Linotype"/>
          <w:sz w:val="20"/>
          <w:szCs w:val="20"/>
        </w:rPr>
      </w:pPr>
    </w:p>
    <w:p w14:paraId="71F11CDA" w14:textId="77777777" w:rsidR="005124B2" w:rsidRPr="00302058" w:rsidRDefault="005124B2" w:rsidP="006A39AB">
      <w:pPr>
        <w:rPr>
          <w:rFonts w:ascii="Palatino Linotype" w:hAnsi="Palatino Linotype"/>
          <w:sz w:val="20"/>
          <w:szCs w:val="20"/>
        </w:rPr>
      </w:pPr>
    </w:p>
    <w:p w14:paraId="0B79522F" w14:textId="77777777" w:rsidR="00564BCE" w:rsidRPr="00302058" w:rsidRDefault="00564BCE" w:rsidP="006A39AB">
      <w:pPr>
        <w:rPr>
          <w:rFonts w:ascii="Palatino Linotype" w:hAnsi="Palatino Linotype"/>
          <w:sz w:val="20"/>
          <w:szCs w:val="20"/>
        </w:rPr>
      </w:pPr>
    </w:p>
    <w:p w14:paraId="485297C3" w14:textId="77777777" w:rsidR="00564BCE" w:rsidRPr="00302058" w:rsidRDefault="00564BCE" w:rsidP="006A39AB">
      <w:pPr>
        <w:rPr>
          <w:rFonts w:ascii="Palatino Linotype" w:hAnsi="Palatino Linotype"/>
          <w:sz w:val="20"/>
          <w:szCs w:val="20"/>
        </w:rPr>
      </w:pPr>
    </w:p>
    <w:p w14:paraId="2394E0A5" w14:textId="77777777" w:rsidR="00564BCE" w:rsidRPr="00302058" w:rsidRDefault="00564BCE" w:rsidP="006A39AB">
      <w:pPr>
        <w:rPr>
          <w:rFonts w:ascii="Palatino Linotype" w:hAnsi="Palatino Linotype"/>
          <w:sz w:val="20"/>
          <w:szCs w:val="20"/>
        </w:rPr>
      </w:pPr>
    </w:p>
    <w:p w14:paraId="217AD463" w14:textId="77777777" w:rsidR="00BD7260" w:rsidRPr="00302058" w:rsidRDefault="00BD7260" w:rsidP="006A39AB">
      <w:pPr>
        <w:rPr>
          <w:rFonts w:ascii="Palatino Linotype" w:hAnsi="Palatino Linotype"/>
          <w:sz w:val="20"/>
          <w:szCs w:val="20"/>
        </w:rPr>
      </w:pPr>
    </w:p>
    <w:p w14:paraId="0032A785" w14:textId="77777777" w:rsidR="00BD7260" w:rsidRPr="00302058" w:rsidRDefault="00BD7260" w:rsidP="006A39AB">
      <w:pPr>
        <w:rPr>
          <w:rFonts w:ascii="Palatino Linotype" w:hAnsi="Palatino Linotype"/>
          <w:sz w:val="20"/>
          <w:szCs w:val="20"/>
        </w:rPr>
      </w:pPr>
    </w:p>
    <w:p w14:paraId="32514CB8" w14:textId="77777777" w:rsidR="00BD7260" w:rsidRPr="00302058" w:rsidRDefault="00BD7260" w:rsidP="006A39AB">
      <w:pPr>
        <w:rPr>
          <w:rFonts w:ascii="Palatino Linotype" w:hAnsi="Palatino Linotype"/>
          <w:sz w:val="20"/>
          <w:szCs w:val="20"/>
        </w:rPr>
      </w:pPr>
    </w:p>
    <w:p w14:paraId="73F8F98C" w14:textId="77777777" w:rsidR="00BD7260" w:rsidRPr="00302058" w:rsidRDefault="00BD7260" w:rsidP="006A39AB">
      <w:pPr>
        <w:rPr>
          <w:rFonts w:ascii="Palatino Linotype" w:hAnsi="Palatino Linotype"/>
          <w:sz w:val="20"/>
          <w:szCs w:val="20"/>
        </w:rPr>
      </w:pPr>
    </w:p>
    <w:p w14:paraId="318A5BC2" w14:textId="77777777" w:rsidR="00BD7260" w:rsidRPr="00302058" w:rsidRDefault="00BD7260" w:rsidP="006A39AB">
      <w:pPr>
        <w:rPr>
          <w:rFonts w:ascii="Palatino Linotype" w:hAnsi="Palatino Linotype"/>
          <w:sz w:val="20"/>
          <w:szCs w:val="20"/>
        </w:rPr>
      </w:pPr>
    </w:p>
    <w:p w14:paraId="23EEEA89" w14:textId="77777777" w:rsidR="00BD7260" w:rsidRPr="00302058" w:rsidRDefault="00BD7260" w:rsidP="006A39AB">
      <w:pPr>
        <w:rPr>
          <w:rFonts w:ascii="Palatino Linotype" w:hAnsi="Palatino Linotype"/>
          <w:sz w:val="20"/>
          <w:szCs w:val="20"/>
        </w:rPr>
      </w:pPr>
    </w:p>
    <w:p w14:paraId="20EE526F" w14:textId="77777777" w:rsidR="00BD7260" w:rsidRDefault="00BD7260">
      <w:pPr>
        <w:rPr>
          <w:del w:id="2721" w:author="OLTRE" w:date="2024-05-21T20:17:00Z"/>
          <w:rFonts w:ascii="Palatino Linotype" w:hAnsi="Palatino Linotype"/>
          <w:sz w:val="20"/>
          <w:szCs w:val="20"/>
        </w:rPr>
      </w:pPr>
    </w:p>
    <w:p w14:paraId="71DD2F62" w14:textId="77777777" w:rsidR="00BD7260" w:rsidRDefault="00BD7260">
      <w:pPr>
        <w:rPr>
          <w:del w:id="2722" w:author="OLTRE" w:date="2024-05-21T20:17:00Z"/>
          <w:rFonts w:ascii="Palatino Linotype" w:hAnsi="Palatino Linotype"/>
          <w:sz w:val="20"/>
          <w:szCs w:val="20"/>
        </w:rPr>
      </w:pPr>
    </w:p>
    <w:p w14:paraId="4D6FB23F" w14:textId="77777777" w:rsidR="00BD7260" w:rsidRDefault="00BD7260">
      <w:pPr>
        <w:rPr>
          <w:del w:id="2723" w:author="OLTRE" w:date="2024-05-21T20:17:00Z"/>
          <w:rFonts w:ascii="Palatino Linotype" w:hAnsi="Palatino Linotype"/>
          <w:sz w:val="20"/>
          <w:szCs w:val="20"/>
        </w:rPr>
      </w:pPr>
    </w:p>
    <w:p w14:paraId="5115E717" w14:textId="77777777" w:rsidR="00BD7260" w:rsidRPr="0013565F" w:rsidRDefault="00BD7260">
      <w:pPr>
        <w:rPr>
          <w:del w:id="2724" w:author="OLTRE" w:date="2024-05-21T20:17:00Z"/>
          <w:rFonts w:ascii="Palatino Linotype" w:hAnsi="Palatino Linotype"/>
          <w:sz w:val="20"/>
          <w:szCs w:val="20"/>
        </w:rPr>
      </w:pPr>
    </w:p>
    <w:p w14:paraId="41E5D9A9" w14:textId="77777777" w:rsidR="00AD13A3" w:rsidRPr="00302058" w:rsidRDefault="002B2A5A" w:rsidP="006A39AB">
      <w:pPr>
        <w:jc w:val="center"/>
        <w:rPr>
          <w:rFonts w:ascii="Palatino Linotype" w:hAnsi="Palatino Linotype"/>
          <w:b/>
          <w:sz w:val="20"/>
          <w:szCs w:val="20"/>
        </w:rPr>
      </w:pPr>
      <w:r w:rsidRPr="00302058">
        <w:rPr>
          <w:rFonts w:ascii="Palatino Linotype" w:hAnsi="Palatino Linotype"/>
          <w:b/>
          <w:sz w:val="20"/>
          <w:szCs w:val="20"/>
        </w:rPr>
        <w:t>Exhibit D</w:t>
      </w:r>
      <w:r w:rsidR="00324B45" w:rsidRPr="00302058">
        <w:rPr>
          <w:rFonts w:ascii="Palatino Linotype" w:hAnsi="Palatino Linotype"/>
          <w:b/>
          <w:sz w:val="20"/>
          <w:szCs w:val="20"/>
        </w:rPr>
        <w:t>/</w:t>
      </w:r>
      <w:r w:rsidRPr="00302058">
        <w:rPr>
          <w:rFonts w:ascii="Palatino Linotype" w:hAnsi="Palatino Linotype"/>
          <w:b/>
          <w:sz w:val="20"/>
          <w:szCs w:val="20"/>
        </w:rPr>
        <w:t>Lampiran D</w:t>
      </w:r>
    </w:p>
    <w:p w14:paraId="29DC04A2" w14:textId="77777777" w:rsidR="00564BCE" w:rsidRPr="00302058" w:rsidRDefault="00564BCE" w:rsidP="006A39AB">
      <w:pPr>
        <w:jc w:val="center"/>
        <w:rPr>
          <w:rFonts w:ascii="Palatino Linotype" w:hAnsi="Palatino Linotype"/>
          <w:b/>
          <w:sz w:val="20"/>
          <w:szCs w:val="20"/>
        </w:rPr>
      </w:pPr>
    </w:p>
    <w:p w14:paraId="78AA8554" w14:textId="504F2CC7" w:rsidR="00324B45" w:rsidRPr="00302058" w:rsidRDefault="00BD7260" w:rsidP="006A39AB">
      <w:pPr>
        <w:pBdr>
          <w:bottom w:val="single" w:sz="4" w:space="1" w:color="auto"/>
        </w:pBdr>
        <w:rPr>
          <w:rFonts w:ascii="Palatino Linotype" w:hAnsi="Palatino Linotype"/>
          <w:sz w:val="20"/>
          <w:szCs w:val="20"/>
        </w:rPr>
      </w:pPr>
      <w:r w:rsidRPr="00302058">
        <w:rPr>
          <w:rFonts w:ascii="Palatino Linotype" w:hAnsi="Palatino Linotype"/>
          <w:sz w:val="20"/>
          <w:szCs w:val="20"/>
        </w:rPr>
        <w:t xml:space="preserve">Class </w:t>
      </w:r>
      <w:r w:rsidR="00784EDB" w:rsidRPr="00302058">
        <w:rPr>
          <w:rFonts w:ascii="Palatino Linotype" w:hAnsi="Palatino Linotype"/>
          <w:sz w:val="20"/>
          <w:szCs w:val="20"/>
        </w:rPr>
        <w:t>C</w:t>
      </w:r>
      <w:r w:rsidR="00B61EA6" w:rsidRPr="00302058">
        <w:rPr>
          <w:rFonts w:ascii="Palatino Linotype" w:hAnsi="Palatino Linotype"/>
          <w:sz w:val="20"/>
          <w:szCs w:val="20"/>
        </w:rPr>
        <w:t xml:space="preserve"> </w:t>
      </w:r>
      <w:r w:rsidR="002D443C" w:rsidRPr="00302058">
        <w:rPr>
          <w:rFonts w:ascii="Palatino Linotype" w:hAnsi="Palatino Linotype"/>
          <w:sz w:val="20"/>
          <w:szCs w:val="20"/>
        </w:rPr>
        <w:t xml:space="preserve">Preferred </w:t>
      </w:r>
      <w:r w:rsidR="00564BCE" w:rsidRPr="00302058">
        <w:rPr>
          <w:rFonts w:ascii="Palatino Linotype" w:hAnsi="Palatino Linotype"/>
          <w:sz w:val="20"/>
          <w:szCs w:val="20"/>
        </w:rPr>
        <w:t>Shares</w:t>
      </w:r>
      <w:r w:rsidR="00324B45" w:rsidRPr="00302058">
        <w:rPr>
          <w:rFonts w:ascii="Palatino Linotype" w:hAnsi="Palatino Linotype"/>
          <w:sz w:val="20"/>
          <w:szCs w:val="20"/>
        </w:rPr>
        <w:t xml:space="preserve"> shall have the following rights</w:t>
      </w:r>
      <w:del w:id="2725" w:author="OLTRE" w:date="2024-05-21T20:17:00Z">
        <w:r w:rsidR="00324B45" w:rsidRPr="0013565F">
          <w:rPr>
            <w:rFonts w:ascii="Palatino Linotype" w:hAnsi="Palatino Linotype"/>
            <w:sz w:val="20"/>
            <w:szCs w:val="20"/>
          </w:rPr>
          <w:delText xml:space="preserve"> to</w:delText>
        </w:r>
      </w:del>
      <w:ins w:id="2726" w:author="OLTRE" w:date="2024-05-21T20:17:00Z">
        <w:r w:rsidR="00785BA0" w:rsidRPr="00302058">
          <w:rPr>
            <w:rFonts w:ascii="Palatino Linotype" w:hAnsi="Palatino Linotype"/>
            <w:sz w:val="20"/>
            <w:szCs w:val="20"/>
          </w:rPr>
          <w:t>, which shall either</w:t>
        </w:r>
      </w:ins>
      <w:r w:rsidR="00785BA0" w:rsidRPr="00302058">
        <w:rPr>
          <w:rFonts w:ascii="Palatino Linotype" w:hAnsi="Palatino Linotype"/>
          <w:sz w:val="20"/>
          <w:szCs w:val="20"/>
        </w:rPr>
        <w:t xml:space="preserve"> </w:t>
      </w:r>
      <w:r w:rsidR="00324B45" w:rsidRPr="00302058">
        <w:rPr>
          <w:rFonts w:ascii="Palatino Linotype" w:hAnsi="Palatino Linotype"/>
          <w:sz w:val="20"/>
          <w:szCs w:val="20"/>
        </w:rPr>
        <w:t>be</w:t>
      </w:r>
      <w:r w:rsidR="004F529A" w:rsidRPr="00302058">
        <w:rPr>
          <w:rFonts w:ascii="Palatino Linotype" w:hAnsi="Palatino Linotype"/>
          <w:sz w:val="20"/>
          <w:szCs w:val="20"/>
        </w:rPr>
        <w:t xml:space="preserve"> </w:t>
      </w:r>
      <w:ins w:id="2727" w:author="OLTRE" w:date="2024-05-21T20:17:00Z">
        <w:r w:rsidR="004F529A" w:rsidRPr="00302058">
          <w:rPr>
            <w:rFonts w:ascii="Palatino Linotype" w:hAnsi="Palatino Linotype"/>
            <w:sz w:val="20"/>
            <w:szCs w:val="20"/>
          </w:rPr>
          <w:t>(i)</w:t>
        </w:r>
        <w:r w:rsidR="00324B45" w:rsidRPr="00302058">
          <w:rPr>
            <w:rFonts w:ascii="Palatino Linotype" w:hAnsi="Palatino Linotype"/>
            <w:sz w:val="20"/>
            <w:szCs w:val="20"/>
          </w:rPr>
          <w:t xml:space="preserve"> </w:t>
        </w:r>
      </w:ins>
      <w:r w:rsidR="00324B45" w:rsidRPr="00302058">
        <w:rPr>
          <w:rFonts w:ascii="Palatino Linotype" w:hAnsi="Palatino Linotype"/>
          <w:sz w:val="20"/>
          <w:szCs w:val="20"/>
        </w:rPr>
        <w:t xml:space="preserve">incorporated into the Company’s </w:t>
      </w:r>
      <w:ins w:id="2728" w:author="OLTRE" w:date="2024-05-21T20:17:00Z">
        <w:r w:rsidR="009972E7" w:rsidRPr="00302058">
          <w:rPr>
            <w:rFonts w:ascii="Palatino Linotype" w:hAnsi="Palatino Linotype"/>
            <w:sz w:val="20"/>
            <w:szCs w:val="20"/>
          </w:rPr>
          <w:t xml:space="preserve">Amended </w:t>
        </w:r>
      </w:ins>
      <w:r w:rsidR="00324B45" w:rsidRPr="00302058">
        <w:rPr>
          <w:rFonts w:ascii="Palatino Linotype" w:hAnsi="Palatino Linotype"/>
          <w:sz w:val="20"/>
          <w:szCs w:val="20"/>
        </w:rPr>
        <w:t>Articles of Association at Completion</w:t>
      </w:r>
      <w:ins w:id="2729" w:author="OLTRE" w:date="2024-05-21T20:17:00Z">
        <w:r w:rsidR="00785BA0" w:rsidRPr="00302058">
          <w:rPr>
            <w:rFonts w:ascii="Palatino Linotype" w:hAnsi="Palatino Linotype"/>
            <w:sz w:val="20"/>
            <w:szCs w:val="20"/>
          </w:rPr>
          <w:t xml:space="preserve"> or </w:t>
        </w:r>
        <w:r w:rsidR="004F529A" w:rsidRPr="00302058">
          <w:rPr>
            <w:rFonts w:ascii="Palatino Linotype" w:hAnsi="Palatino Linotype"/>
            <w:sz w:val="20"/>
            <w:szCs w:val="20"/>
          </w:rPr>
          <w:t xml:space="preserve">(ii) </w:t>
        </w:r>
        <w:r w:rsidR="00BF4B37" w:rsidRPr="00302058">
          <w:rPr>
            <w:rFonts w:ascii="Palatino Linotype" w:hAnsi="Palatino Linotype"/>
            <w:sz w:val="20"/>
            <w:szCs w:val="20"/>
          </w:rPr>
          <w:t>provided for under</w:t>
        </w:r>
        <w:r w:rsidR="00785BA0" w:rsidRPr="00302058">
          <w:rPr>
            <w:rFonts w:ascii="Palatino Linotype" w:hAnsi="Palatino Linotype"/>
            <w:sz w:val="20"/>
            <w:szCs w:val="20"/>
          </w:rPr>
          <w:t xml:space="preserve"> the Investor Agreement</w:t>
        </w:r>
      </w:ins>
      <w:r w:rsidR="00324B45" w:rsidRPr="00302058">
        <w:rPr>
          <w:rFonts w:ascii="Palatino Linotype" w:hAnsi="Palatino Linotype"/>
          <w:sz w:val="20"/>
          <w:szCs w:val="20"/>
        </w:rPr>
        <w:t>:</w:t>
      </w:r>
    </w:p>
    <w:p w14:paraId="40C9D67C" w14:textId="211F49EF" w:rsidR="00324B45" w:rsidRPr="00302058" w:rsidRDefault="00BD7260" w:rsidP="006A39AB">
      <w:pPr>
        <w:rPr>
          <w:rFonts w:ascii="Palatino Linotype" w:hAnsi="Palatino Linotype"/>
          <w:i/>
          <w:sz w:val="20"/>
          <w:szCs w:val="20"/>
        </w:rPr>
      </w:pPr>
      <w:r w:rsidRPr="00302058">
        <w:rPr>
          <w:rFonts w:ascii="Palatino Linotype" w:hAnsi="Palatino Linotype"/>
          <w:i/>
          <w:sz w:val="20"/>
          <w:szCs w:val="20"/>
        </w:rPr>
        <w:t xml:space="preserve">Saham Preferen Kelas </w:t>
      </w:r>
      <w:r w:rsidR="00784EDB" w:rsidRPr="00302058">
        <w:rPr>
          <w:rFonts w:ascii="Palatino Linotype" w:hAnsi="Palatino Linotype"/>
          <w:i/>
          <w:sz w:val="20"/>
          <w:szCs w:val="20"/>
        </w:rPr>
        <w:t>C</w:t>
      </w:r>
      <w:r w:rsidR="00B61EA6" w:rsidRPr="00302058">
        <w:rPr>
          <w:rFonts w:ascii="Palatino Linotype" w:hAnsi="Palatino Linotype"/>
          <w:i/>
          <w:sz w:val="20"/>
          <w:szCs w:val="20"/>
        </w:rPr>
        <w:t xml:space="preserve"> </w:t>
      </w:r>
      <w:r w:rsidR="00324B45" w:rsidRPr="00302058">
        <w:rPr>
          <w:rFonts w:ascii="Palatino Linotype" w:hAnsi="Palatino Linotype"/>
          <w:i/>
          <w:sz w:val="20"/>
          <w:szCs w:val="20"/>
        </w:rPr>
        <w:t>memiliki hak sebagai berikut yang akan dimasukkan dalam Anggaran Dasar Perusahaan saat Penyelesaian:</w:t>
      </w:r>
    </w:p>
    <w:p w14:paraId="3BBD488E" w14:textId="77777777" w:rsidR="00813110" w:rsidRPr="00302058" w:rsidRDefault="00813110" w:rsidP="006A39AB">
      <w:pPr>
        <w:rPr>
          <w:rFonts w:ascii="Palatino Linotype" w:eastAsia="PMingLiU" w:hAnsi="Palatino Linotype"/>
        </w:rPr>
      </w:pPr>
    </w:p>
    <w:tbl>
      <w:tblPr>
        <w:tblStyle w:val="TableGrid"/>
        <w:tblW w:w="0" w:type="auto"/>
        <w:tblLook w:val="04A0" w:firstRow="1" w:lastRow="0" w:firstColumn="1" w:lastColumn="0" w:noHBand="0" w:noVBand="1"/>
      </w:tblPr>
      <w:tblGrid>
        <w:gridCol w:w="4143"/>
        <w:gridCol w:w="4147"/>
      </w:tblGrid>
      <w:tr w:rsidR="00287DCC" w:rsidRPr="00302058" w14:paraId="21D76FD5" w14:textId="77777777" w:rsidTr="00E3273B">
        <w:tc>
          <w:tcPr>
            <w:tcW w:w="4143" w:type="dxa"/>
          </w:tcPr>
          <w:p w14:paraId="5EAC132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Dividends</w:t>
            </w:r>
          </w:p>
          <w:p w14:paraId="0A673535" w14:textId="26208C3B" w:rsidR="00287DCC" w:rsidRPr="00302058" w:rsidRDefault="00287DCC" w:rsidP="006A39AB">
            <w:pPr>
              <w:pStyle w:val="ListParagraph"/>
              <w:ind w:left="0"/>
              <w:jc w:val="both"/>
              <w:rPr>
                <w:rFonts w:ascii="Palatino Linotype" w:hAnsi="Palatino Linotype"/>
                <w:bCs/>
                <w:sz w:val="20"/>
                <w:szCs w:val="20"/>
              </w:rPr>
            </w:pPr>
            <w:del w:id="2730" w:author="OLTRE" w:date="2024-05-21T20:17:00Z">
              <w:r w:rsidRPr="007C0759">
                <w:rPr>
                  <w:rFonts w:ascii="Palatino Linotype" w:hAnsi="Palatino Linotype"/>
                  <w:bCs/>
                  <w:sz w:val="20"/>
                  <w:szCs w:val="20"/>
                </w:rPr>
                <w:delText>Preferred Share</w:delText>
              </w:r>
            </w:del>
            <w:ins w:id="2731" w:author="OLTRE" w:date="2024-05-21T20:17:00Z">
              <w:r w:rsidR="00450743" w:rsidRPr="00302058">
                <w:rPr>
                  <w:rFonts w:ascii="Palatino Linotype" w:hAnsi="Palatino Linotype"/>
                  <w:bCs/>
                  <w:sz w:val="20"/>
                  <w:szCs w:val="20"/>
                </w:rPr>
                <w:t>The</w:t>
              </w:r>
            </w:ins>
            <w:r w:rsidR="00450743" w:rsidRPr="00302058">
              <w:rPr>
                <w:rFonts w:ascii="Palatino Linotype" w:hAnsi="Palatino Linotype"/>
                <w:bCs/>
                <w:sz w:val="20"/>
                <w:szCs w:val="20"/>
              </w:rPr>
              <w:t xml:space="preserve"> holder </w:t>
            </w:r>
            <w:ins w:id="2732" w:author="OLTRE" w:date="2024-05-21T20:17:00Z">
              <w:r w:rsidR="00450743" w:rsidRPr="00302058">
                <w:rPr>
                  <w:rFonts w:ascii="Palatino Linotype" w:hAnsi="Palatino Linotype"/>
                  <w:bCs/>
                  <w:sz w:val="20"/>
                  <w:szCs w:val="20"/>
                </w:rPr>
                <w:t xml:space="preserve">of Class C </w:t>
              </w:r>
              <w:r w:rsidRPr="00302058">
                <w:rPr>
                  <w:rFonts w:ascii="Palatino Linotype" w:hAnsi="Palatino Linotype"/>
                  <w:bCs/>
                  <w:sz w:val="20"/>
                  <w:szCs w:val="20"/>
                </w:rPr>
                <w:t>Preferred Share</w:t>
              </w:r>
              <w:r w:rsidR="00450743" w:rsidRPr="00302058">
                <w:rPr>
                  <w:rFonts w:ascii="Palatino Linotype" w:hAnsi="Palatino Linotype"/>
                  <w:bCs/>
                  <w:sz w:val="20"/>
                  <w:szCs w:val="20"/>
                </w:rPr>
                <w:t>s</w:t>
              </w:r>
              <w:r w:rsidRPr="00302058">
                <w:rPr>
                  <w:rFonts w:ascii="Palatino Linotype" w:hAnsi="Palatino Linotype"/>
                  <w:bCs/>
                  <w:sz w:val="20"/>
                  <w:szCs w:val="20"/>
                </w:rPr>
                <w:t xml:space="preserve"> </w:t>
              </w:r>
            </w:ins>
            <w:r w:rsidRPr="00302058">
              <w:rPr>
                <w:rFonts w:ascii="Palatino Linotype" w:hAnsi="Palatino Linotype"/>
                <w:bCs/>
                <w:sz w:val="20"/>
                <w:szCs w:val="20"/>
              </w:rPr>
              <w:t xml:space="preserve">is entitled to receive dividend </w:t>
            </w:r>
            <w:ins w:id="2733" w:author="OLTRE" w:date="2024-05-21T20:17:00Z">
              <w:r w:rsidR="00197059" w:rsidRPr="00302058">
                <w:rPr>
                  <w:rFonts w:ascii="Palatino Linotype" w:hAnsi="Palatino Linotype"/>
                  <w:bCs/>
                  <w:sz w:val="20"/>
                  <w:szCs w:val="20"/>
                </w:rPr>
                <w:t xml:space="preserve">payment </w:t>
              </w:r>
            </w:ins>
            <w:r w:rsidRPr="00302058">
              <w:rPr>
                <w:rFonts w:ascii="Palatino Linotype" w:hAnsi="Palatino Linotype"/>
                <w:bCs/>
                <w:sz w:val="20"/>
                <w:szCs w:val="20"/>
              </w:rPr>
              <w:t xml:space="preserve">in preferrence to </w:t>
            </w:r>
            <w:del w:id="2734" w:author="OLTRE" w:date="2024-05-21T20:17:00Z">
              <w:r w:rsidRPr="007C0759">
                <w:rPr>
                  <w:rFonts w:ascii="Palatino Linotype" w:hAnsi="Palatino Linotype"/>
                  <w:bCs/>
                  <w:sz w:val="20"/>
                  <w:szCs w:val="20"/>
                </w:rPr>
                <w:delText>ordinary shareholder</w:delText>
              </w:r>
            </w:del>
            <w:ins w:id="2735" w:author="OLTRE" w:date="2024-05-21T20:17:00Z">
              <w:r w:rsidR="00197059" w:rsidRPr="00302058">
                <w:rPr>
                  <w:rFonts w:ascii="Palatino Linotype" w:hAnsi="Palatino Linotype"/>
                  <w:bCs/>
                  <w:sz w:val="20"/>
                  <w:szCs w:val="20"/>
                </w:rPr>
                <w:t>the holder of Ordinary Shares</w:t>
              </w:r>
            </w:ins>
            <w:r w:rsidR="00197059" w:rsidRPr="00302058">
              <w:rPr>
                <w:rFonts w:ascii="Palatino Linotype" w:hAnsi="Palatino Linotype"/>
                <w:bCs/>
                <w:sz w:val="20"/>
                <w:szCs w:val="20"/>
              </w:rPr>
              <w:t xml:space="preserve"> </w:t>
            </w:r>
            <w:r w:rsidRPr="00302058">
              <w:rPr>
                <w:rFonts w:ascii="Palatino Linotype" w:hAnsi="Palatino Linotype"/>
                <w:bCs/>
                <w:sz w:val="20"/>
                <w:szCs w:val="20"/>
              </w:rPr>
              <w:t xml:space="preserve">payment of dividend. Such dividend shall be paid upon and </w:t>
            </w:r>
            <w:ins w:id="2736" w:author="OLTRE" w:date="2024-05-21T20:17:00Z">
              <w:r w:rsidR="00197059" w:rsidRPr="00302058">
                <w:rPr>
                  <w:rFonts w:ascii="Palatino Linotype" w:hAnsi="Palatino Linotype"/>
                  <w:bCs/>
                  <w:sz w:val="20"/>
                  <w:szCs w:val="20"/>
                </w:rPr>
                <w:t xml:space="preserve">shall be </w:t>
              </w:r>
            </w:ins>
            <w:r w:rsidRPr="00302058">
              <w:rPr>
                <w:rFonts w:ascii="Palatino Linotype" w:hAnsi="Palatino Linotype"/>
                <w:bCs/>
                <w:sz w:val="20"/>
                <w:szCs w:val="20"/>
              </w:rPr>
              <w:t xml:space="preserve">deemed to have been </w:t>
            </w:r>
            <w:del w:id="2737" w:author="OLTRE" w:date="2024-05-21T20:17:00Z">
              <w:r w:rsidRPr="007C0759">
                <w:rPr>
                  <w:rFonts w:ascii="Palatino Linotype" w:hAnsi="Palatino Linotype"/>
                  <w:bCs/>
                  <w:sz w:val="20"/>
                  <w:szCs w:val="20"/>
                </w:rPr>
                <w:delText>declared</w:delText>
              </w:r>
            </w:del>
            <w:ins w:id="2738" w:author="OLTRE" w:date="2024-05-21T20:17:00Z">
              <w:r w:rsidR="00197059" w:rsidRPr="00302058">
                <w:rPr>
                  <w:rFonts w:ascii="Palatino Linotype" w:hAnsi="Palatino Linotype"/>
                  <w:bCs/>
                  <w:sz w:val="20"/>
                  <w:szCs w:val="20"/>
                </w:rPr>
                <w:t>approved</w:t>
              </w:r>
            </w:ins>
            <w:r w:rsidR="00197059" w:rsidRPr="00302058">
              <w:rPr>
                <w:rFonts w:ascii="Palatino Linotype" w:hAnsi="Palatino Linotype"/>
                <w:bCs/>
                <w:sz w:val="20"/>
                <w:szCs w:val="20"/>
              </w:rPr>
              <w:t xml:space="preserve"> </w:t>
            </w:r>
            <w:r w:rsidRPr="00302058">
              <w:rPr>
                <w:rFonts w:ascii="Palatino Linotype" w:hAnsi="Palatino Linotype"/>
                <w:bCs/>
                <w:sz w:val="20"/>
                <w:szCs w:val="20"/>
              </w:rPr>
              <w:t>by the Board of Commissaries</w:t>
            </w:r>
            <w:del w:id="2739" w:author="OLTRE" w:date="2024-05-21T20:17:00Z">
              <w:r w:rsidRPr="007C0759">
                <w:rPr>
                  <w:rFonts w:ascii="Palatino Linotype" w:hAnsi="Palatino Linotype"/>
                  <w:bCs/>
                  <w:sz w:val="20"/>
                  <w:szCs w:val="20"/>
                </w:rPr>
                <w:delText>, Preferred Shares shall participate all together allong with the ordinary shares as in converted basis</w:delText>
              </w:r>
            </w:del>
            <w:r w:rsidRPr="00302058">
              <w:rPr>
                <w:rFonts w:ascii="Palatino Linotype" w:hAnsi="Palatino Linotype"/>
                <w:bCs/>
                <w:sz w:val="20"/>
                <w:szCs w:val="20"/>
              </w:rPr>
              <w:t>.</w:t>
            </w:r>
          </w:p>
        </w:tc>
        <w:tc>
          <w:tcPr>
            <w:tcW w:w="4147" w:type="dxa"/>
          </w:tcPr>
          <w:p w14:paraId="3470DFA9"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740"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741" w:author="OLTRE" w:date="2024-05-21T20:17:00Z">
                  <w:rPr>
                    <w:rFonts w:ascii="Palatino Linotype" w:hAnsi="Palatino Linotype"/>
                    <w:b/>
                    <w:sz w:val="20"/>
                  </w:rPr>
                </w:rPrChange>
              </w:rPr>
              <w:t>Dividen</w:t>
            </w:r>
          </w:p>
          <w:p w14:paraId="69413314" w14:textId="77777777" w:rsidR="00287DCC" w:rsidRPr="00302058" w:rsidRDefault="00287DCC" w:rsidP="006A39AB">
            <w:pPr>
              <w:pStyle w:val="ListParagraph"/>
              <w:ind w:left="0"/>
              <w:jc w:val="both"/>
              <w:rPr>
                <w:rFonts w:ascii="Palatino Linotype" w:hAnsi="Palatino Linotype"/>
                <w:color w:val="E7E6E6" w:themeColor="background2"/>
                <w:sz w:val="20"/>
                <w:rPrChange w:id="2742"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743" w:author="OLTRE" w:date="2024-05-21T20:17:00Z">
                  <w:rPr>
                    <w:rFonts w:ascii="Palatino Linotype" w:hAnsi="Palatino Linotype"/>
                    <w:sz w:val="20"/>
                  </w:rPr>
                </w:rPrChange>
              </w:rPr>
              <w:t>Pemegang saham Preferen berhak untuk menerima dividen dengan prefrensi atau prioritas terhadap pembayaran dividen mana pun atas saham biasa. Dividen tersebut wajib dibayarkan ketika, dan dianggap, telah dinyatakan oleh Dewan Komisaris, Saham preferen berpartisipasi dengan saham biasa sebagaimana berdasarkan hasil dari konversi.</w:t>
            </w:r>
          </w:p>
          <w:p w14:paraId="05517A8F" w14:textId="77777777" w:rsidR="00287DCC" w:rsidRPr="00302058" w:rsidRDefault="00287DCC" w:rsidP="006A39AB">
            <w:pPr>
              <w:pStyle w:val="ListParagraph"/>
              <w:jc w:val="both"/>
              <w:rPr>
                <w:rFonts w:ascii="Palatino Linotype" w:hAnsi="Palatino Linotype"/>
                <w:color w:val="E7E6E6" w:themeColor="background2"/>
                <w:sz w:val="20"/>
                <w:rPrChange w:id="2744" w:author="OLTRE" w:date="2024-05-21T20:17:00Z">
                  <w:rPr>
                    <w:rFonts w:ascii="Palatino Linotype" w:hAnsi="Palatino Linotype"/>
                    <w:sz w:val="20"/>
                  </w:rPr>
                </w:rPrChange>
              </w:rPr>
            </w:pPr>
          </w:p>
        </w:tc>
      </w:tr>
      <w:tr w:rsidR="00287DCC" w:rsidRPr="00302058" w14:paraId="4765B659" w14:textId="77777777" w:rsidTr="00E3273B">
        <w:tc>
          <w:tcPr>
            <w:tcW w:w="4143" w:type="dxa"/>
          </w:tcPr>
          <w:p w14:paraId="60E9F47A"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Conversion</w:t>
            </w:r>
          </w:p>
          <w:p w14:paraId="0A54CBB5" w14:textId="111DB6A9" w:rsidR="00287DCC" w:rsidRPr="00302058" w:rsidRDefault="00287DCC" w:rsidP="006A39AB">
            <w:pPr>
              <w:pStyle w:val="ListParagraph"/>
              <w:ind w:left="-30"/>
              <w:jc w:val="both"/>
              <w:rPr>
                <w:rFonts w:ascii="Palatino Linotype" w:hAnsi="Palatino Linotype"/>
                <w:bCs/>
                <w:sz w:val="20"/>
                <w:szCs w:val="20"/>
              </w:rPr>
            </w:pPr>
            <w:r w:rsidRPr="00302058">
              <w:rPr>
                <w:rFonts w:ascii="Palatino Linotype" w:hAnsi="Palatino Linotype"/>
                <w:bCs/>
                <w:sz w:val="20"/>
                <w:szCs w:val="20"/>
              </w:rPr>
              <w:t xml:space="preserve">Each Preferred Shares may be converted at the option of the Preferred Shares holder at any time, into Ordinary Shares. The conversion ratio is 1:1 (one to one) </w:t>
            </w:r>
            <w:del w:id="2745" w:author="OLTRE" w:date="2024-05-21T20:17:00Z">
              <w:r w:rsidRPr="00BA02D6">
                <w:rPr>
                  <w:rFonts w:ascii="Palatino Linotype" w:hAnsi="Palatino Linotype"/>
                  <w:bCs/>
                  <w:sz w:val="20"/>
                  <w:szCs w:val="20"/>
                </w:rPr>
                <w:delText>in accordance with dividend, declasification, consolidation and as mentioned under</w:delText>
              </w:r>
            </w:del>
            <w:ins w:id="2746" w:author="OLTRE" w:date="2024-05-21T20:17:00Z">
              <w:r w:rsidR="008F1157" w:rsidRPr="00302058">
                <w:rPr>
                  <w:rFonts w:ascii="Palatino Linotype" w:hAnsi="Palatino Linotype"/>
                  <w:bCs/>
                  <w:sz w:val="20"/>
                  <w:szCs w:val="20"/>
                </w:rPr>
                <w:t>subject to</w:t>
              </w:r>
            </w:ins>
            <w:r w:rsidR="008F1157" w:rsidRPr="00302058">
              <w:rPr>
                <w:rFonts w:ascii="Palatino Linotype" w:hAnsi="Palatino Linotype"/>
                <w:bCs/>
                <w:sz w:val="20"/>
                <w:szCs w:val="20"/>
              </w:rPr>
              <w:t xml:space="preserve"> </w:t>
            </w:r>
            <w:r w:rsidRPr="00302058">
              <w:rPr>
                <w:rFonts w:ascii="Palatino Linotype" w:hAnsi="Palatino Linotype"/>
                <w:bCs/>
                <w:sz w:val="20"/>
                <w:szCs w:val="20"/>
              </w:rPr>
              <w:t xml:space="preserve">“Anti Dilution </w:t>
            </w:r>
            <w:del w:id="2747" w:author="OLTRE" w:date="2024-05-21T20:17:00Z">
              <w:r w:rsidRPr="00BA02D6">
                <w:rPr>
                  <w:rFonts w:ascii="Palatino Linotype" w:hAnsi="Palatino Linotype"/>
                  <w:bCs/>
                  <w:sz w:val="20"/>
                  <w:szCs w:val="20"/>
                </w:rPr>
                <w:delText>Provision”.</w:delText>
              </w:r>
            </w:del>
            <w:ins w:id="2748" w:author="OLTRE" w:date="2024-05-21T20:17:00Z">
              <w:r w:rsidRPr="00302058">
                <w:rPr>
                  <w:rFonts w:ascii="Palatino Linotype" w:hAnsi="Palatino Linotype"/>
                  <w:bCs/>
                  <w:sz w:val="20"/>
                  <w:szCs w:val="20"/>
                </w:rPr>
                <w:t>Provision</w:t>
              </w:r>
              <w:r w:rsidR="008F1157" w:rsidRPr="00302058">
                <w:rPr>
                  <w:rFonts w:ascii="Palatino Linotype" w:hAnsi="Palatino Linotype"/>
                  <w:bCs/>
                  <w:sz w:val="20"/>
                  <w:szCs w:val="20"/>
                </w:rPr>
                <w:t>s</w:t>
              </w:r>
              <w:r w:rsidRPr="00302058">
                <w:rPr>
                  <w:rFonts w:ascii="Palatino Linotype" w:hAnsi="Palatino Linotype"/>
                  <w:bCs/>
                  <w:sz w:val="20"/>
                  <w:szCs w:val="20"/>
                </w:rPr>
                <w:t>”</w:t>
              </w:r>
              <w:r w:rsidR="008F1157" w:rsidRPr="00302058">
                <w:rPr>
                  <w:rFonts w:ascii="Palatino Linotype" w:hAnsi="Palatino Linotype"/>
                  <w:bCs/>
                  <w:sz w:val="20"/>
                  <w:szCs w:val="20"/>
                </w:rPr>
                <w:t xml:space="preserve"> set forth below</w:t>
              </w:r>
              <w:r w:rsidRPr="00302058">
                <w:rPr>
                  <w:rFonts w:ascii="Palatino Linotype" w:hAnsi="Palatino Linotype"/>
                  <w:bCs/>
                  <w:sz w:val="20"/>
                  <w:szCs w:val="20"/>
                </w:rPr>
                <w:t>.</w:t>
              </w:r>
            </w:ins>
          </w:p>
        </w:tc>
        <w:tc>
          <w:tcPr>
            <w:tcW w:w="4147" w:type="dxa"/>
          </w:tcPr>
          <w:p w14:paraId="72179AFE"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749"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750" w:author="OLTRE" w:date="2024-05-21T20:17:00Z">
                  <w:rPr>
                    <w:rFonts w:ascii="Palatino Linotype" w:hAnsi="Palatino Linotype"/>
                    <w:b/>
                    <w:sz w:val="20"/>
                  </w:rPr>
                </w:rPrChange>
              </w:rPr>
              <w:t>Konversi</w:t>
            </w:r>
          </w:p>
          <w:p w14:paraId="0EA203FA" w14:textId="77777777" w:rsidR="00287DCC" w:rsidRPr="00302058" w:rsidRDefault="00287DCC" w:rsidP="006A39AB">
            <w:pPr>
              <w:pStyle w:val="ListParagraph"/>
              <w:ind w:left="0"/>
              <w:jc w:val="both"/>
              <w:rPr>
                <w:rFonts w:ascii="Palatino Linotype" w:hAnsi="Palatino Linotype"/>
                <w:color w:val="E7E6E6" w:themeColor="background2"/>
                <w:sz w:val="20"/>
                <w:rPrChange w:id="2751"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752" w:author="OLTRE" w:date="2024-05-21T20:17:00Z">
                  <w:rPr>
                    <w:rFonts w:ascii="Palatino Linotype" w:hAnsi="Palatino Linotype"/>
                    <w:sz w:val="20"/>
                  </w:rPr>
                </w:rPrChange>
              </w:rPr>
              <w:t>Tiap lembar Saham Preferen dapat dikonversikan kapanpun, sesuai pilihan dari pemegang saham Preferen, menjadi Saham Biasa. Nilai konversi adalah 1:1 (satu banding satu) sesuai dengan penyesuaian dividen saham, pemecahan, konsilidasi, dan seperti yang dijelaskan pada bagian “Ketentuan Anti Dilusi”</w:t>
            </w:r>
          </w:p>
          <w:p w14:paraId="787F517A" w14:textId="77777777" w:rsidR="00287DCC" w:rsidRPr="00302058" w:rsidRDefault="00287DCC" w:rsidP="006A39AB">
            <w:pPr>
              <w:pStyle w:val="ListParagraph"/>
              <w:jc w:val="both"/>
              <w:rPr>
                <w:rFonts w:ascii="Palatino Linotype" w:hAnsi="Palatino Linotype"/>
                <w:color w:val="E7E6E6" w:themeColor="background2"/>
                <w:sz w:val="20"/>
                <w:rPrChange w:id="2753" w:author="OLTRE" w:date="2024-05-21T20:17:00Z">
                  <w:rPr>
                    <w:rFonts w:ascii="Palatino Linotype" w:hAnsi="Palatino Linotype"/>
                    <w:sz w:val="20"/>
                  </w:rPr>
                </w:rPrChange>
              </w:rPr>
            </w:pPr>
          </w:p>
        </w:tc>
      </w:tr>
      <w:tr w:rsidR="00287DCC" w:rsidRPr="00302058" w14:paraId="398D69D8" w14:textId="77777777" w:rsidTr="00E3273B">
        <w:tc>
          <w:tcPr>
            <w:tcW w:w="4143" w:type="dxa"/>
          </w:tcPr>
          <w:p w14:paraId="24114615"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Automatic Conversion</w:t>
            </w:r>
          </w:p>
          <w:p w14:paraId="45BA4DA0" w14:textId="3BF53E32"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Each Preferred Shares will automatically convert into ordinary Shares, upon closing of a firmly underwritten </w:t>
            </w:r>
            <w:del w:id="2754" w:author="OLTRE" w:date="2024-05-21T20:17:00Z">
              <w:r w:rsidRPr="000E0C6D">
                <w:rPr>
                  <w:rFonts w:ascii="Palatino Linotype" w:hAnsi="Palatino Linotype"/>
                  <w:bCs/>
                  <w:sz w:val="20"/>
                  <w:szCs w:val="20"/>
                </w:rPr>
                <w:delText>public offering</w:delText>
              </w:r>
            </w:del>
            <w:ins w:id="2755" w:author="OLTRE" w:date="2024-05-21T20:17:00Z">
              <w:r w:rsidR="00F43FED" w:rsidRPr="00302058">
                <w:rPr>
                  <w:rFonts w:ascii="Palatino Linotype" w:hAnsi="Palatino Linotype"/>
                  <w:bCs/>
                  <w:sz w:val="20"/>
                  <w:szCs w:val="20"/>
                </w:rPr>
                <w:t>IPO</w:t>
              </w:r>
            </w:ins>
            <w:r w:rsidR="00F43FED" w:rsidRPr="00302058">
              <w:rPr>
                <w:rFonts w:ascii="Palatino Linotype" w:hAnsi="Palatino Linotype"/>
                <w:bCs/>
                <w:sz w:val="20"/>
                <w:szCs w:val="20"/>
              </w:rPr>
              <w:t xml:space="preserve"> </w:t>
            </w:r>
            <w:r w:rsidRPr="00302058">
              <w:rPr>
                <w:rFonts w:ascii="Palatino Linotype" w:hAnsi="Palatino Linotype"/>
                <w:bCs/>
                <w:sz w:val="20"/>
                <w:szCs w:val="20"/>
              </w:rPr>
              <w:t>with gross offering proceeds more than US$25 million.</w:t>
            </w:r>
          </w:p>
        </w:tc>
        <w:tc>
          <w:tcPr>
            <w:tcW w:w="4147" w:type="dxa"/>
          </w:tcPr>
          <w:p w14:paraId="1740BD3B"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756"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757" w:author="OLTRE" w:date="2024-05-21T20:17:00Z">
                  <w:rPr>
                    <w:rFonts w:ascii="Palatino Linotype" w:hAnsi="Palatino Linotype"/>
                    <w:b/>
                    <w:sz w:val="20"/>
                  </w:rPr>
                </w:rPrChange>
              </w:rPr>
              <w:t>Konversi Otomatis</w:t>
            </w:r>
          </w:p>
          <w:p w14:paraId="29A84C90" w14:textId="77777777" w:rsidR="00287DCC" w:rsidRPr="00302058" w:rsidRDefault="00287DCC" w:rsidP="006A39AB">
            <w:pPr>
              <w:jc w:val="both"/>
              <w:rPr>
                <w:rFonts w:ascii="Palatino Linotype" w:hAnsi="Palatino Linotype"/>
                <w:color w:val="E7E6E6" w:themeColor="background2"/>
                <w:sz w:val="20"/>
                <w:rPrChange w:id="275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759" w:author="OLTRE" w:date="2024-05-21T20:17:00Z">
                  <w:rPr>
                    <w:rFonts w:ascii="Palatino Linotype" w:hAnsi="Palatino Linotype"/>
                    <w:sz w:val="20"/>
                  </w:rPr>
                </w:rPrChange>
              </w:rPr>
              <w:t>Masing-masing Saham Preferen secara otomatis akan dikonversikan menjadi Saham Biasa, dengan harga konversi yang akan berlaku, pada penutupan penawaran dengan nilai lebih dari USD 25 juta.</w:t>
            </w:r>
          </w:p>
          <w:p w14:paraId="388DF8C5" w14:textId="77777777" w:rsidR="00287DCC" w:rsidRPr="00302058" w:rsidRDefault="00287DCC" w:rsidP="006A39AB">
            <w:pPr>
              <w:jc w:val="both"/>
              <w:rPr>
                <w:rFonts w:ascii="Palatino Linotype" w:hAnsi="Palatino Linotype"/>
                <w:color w:val="E7E6E6" w:themeColor="background2"/>
                <w:sz w:val="20"/>
                <w:rPrChange w:id="2760" w:author="OLTRE" w:date="2024-05-21T20:17:00Z">
                  <w:rPr>
                    <w:rFonts w:ascii="Palatino Linotype" w:hAnsi="Palatino Linotype"/>
                    <w:sz w:val="20"/>
                  </w:rPr>
                </w:rPrChange>
              </w:rPr>
            </w:pPr>
          </w:p>
        </w:tc>
      </w:tr>
      <w:tr w:rsidR="00287DCC" w:rsidRPr="00302058" w14:paraId="3E3E4399" w14:textId="77777777" w:rsidTr="00E3273B">
        <w:tc>
          <w:tcPr>
            <w:tcW w:w="4143" w:type="dxa"/>
          </w:tcPr>
          <w:p w14:paraId="012259DD"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Anti-Dilution Provisions</w:t>
            </w:r>
          </w:p>
          <w:p w14:paraId="1DDE3753" w14:textId="4A5FE4F9"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The conversion ratio</w:t>
            </w:r>
            <w:ins w:id="2761" w:author="OLTRE" w:date="2024-05-21T20:17:00Z">
              <w:r w:rsidRPr="00302058">
                <w:rPr>
                  <w:rFonts w:ascii="Palatino Linotype" w:hAnsi="Palatino Linotype"/>
                  <w:bCs/>
                  <w:sz w:val="20"/>
                  <w:szCs w:val="20"/>
                </w:rPr>
                <w:t xml:space="preserve"> </w:t>
              </w:r>
              <w:r w:rsidR="00E6691D" w:rsidRPr="00302058">
                <w:rPr>
                  <w:rFonts w:ascii="Palatino Linotype" w:hAnsi="Palatino Linotype"/>
                  <w:bCs/>
                  <w:sz w:val="20"/>
                  <w:szCs w:val="20"/>
                </w:rPr>
                <w:t>Class C</w:t>
              </w:r>
            </w:ins>
            <w:r w:rsidR="00E6691D" w:rsidRPr="00302058">
              <w:rPr>
                <w:rFonts w:ascii="Palatino Linotype" w:hAnsi="Palatino Linotype"/>
                <w:bCs/>
                <w:sz w:val="20"/>
                <w:szCs w:val="20"/>
              </w:rPr>
              <w:t xml:space="preserve"> </w:t>
            </w:r>
            <w:r w:rsidRPr="00302058">
              <w:rPr>
                <w:rFonts w:ascii="Palatino Linotype" w:hAnsi="Palatino Linotype"/>
                <w:bCs/>
                <w:sz w:val="20"/>
                <w:szCs w:val="20"/>
              </w:rPr>
              <w:t>Preferred Shares and Ordinary Shares shall be adjusted on a “</w:t>
            </w:r>
            <w:r w:rsidRPr="00302058">
              <w:rPr>
                <w:rFonts w:ascii="Palatino Linotype" w:hAnsi="Palatino Linotype"/>
                <w:sz w:val="20"/>
              </w:rPr>
              <w:t xml:space="preserve">broad-based weight average” basis in the event of capital increase or other changes of the capital structure of the Company (including mergers) wherein the transaction share price is lower than the related </w:t>
            </w:r>
            <w:del w:id="2762" w:author="OLTRE" w:date="2024-05-21T20:17:00Z">
              <w:r w:rsidRPr="00821B1A">
                <w:rPr>
                  <w:rFonts w:ascii="Palatino Linotype" w:hAnsi="Palatino Linotype"/>
                  <w:bCs/>
                  <w:sz w:val="20"/>
                  <w:szCs w:val="20"/>
                </w:rPr>
                <w:delText xml:space="preserve">Preferred </w:delText>
              </w:r>
              <w:r>
                <w:rPr>
                  <w:rFonts w:ascii="Palatino Linotype" w:hAnsi="Palatino Linotype"/>
                  <w:bCs/>
                  <w:sz w:val="20"/>
                  <w:szCs w:val="20"/>
                </w:rPr>
                <w:delText>S</w:delText>
              </w:r>
              <w:r w:rsidRPr="00821B1A">
                <w:rPr>
                  <w:rFonts w:ascii="Palatino Linotype" w:hAnsi="Palatino Linotype"/>
                  <w:bCs/>
                  <w:sz w:val="20"/>
                  <w:szCs w:val="20"/>
                </w:rPr>
                <w:delText>hare</w:delText>
              </w:r>
              <w:r>
                <w:rPr>
                  <w:rFonts w:ascii="Palatino Linotype" w:hAnsi="Palatino Linotype"/>
                  <w:bCs/>
                  <w:sz w:val="20"/>
                  <w:szCs w:val="20"/>
                </w:rPr>
                <w:delText>s</w:delText>
              </w:r>
              <w:r w:rsidRPr="00821B1A">
                <w:rPr>
                  <w:rFonts w:ascii="Palatino Linotype" w:hAnsi="Palatino Linotype"/>
                  <w:bCs/>
                  <w:sz w:val="20"/>
                  <w:szCs w:val="20"/>
                </w:rPr>
                <w:delText xml:space="preserve"> price. Such anti-dilution shall not apply for shares issued for purposes of a Share Option Plan or similar scheme as approved </w:delText>
              </w:r>
              <w:r>
                <w:rPr>
                  <w:rFonts w:ascii="Palatino Linotype" w:hAnsi="Palatino Linotype"/>
                  <w:bCs/>
                  <w:sz w:val="20"/>
                  <w:szCs w:val="20"/>
                </w:rPr>
                <w:delText xml:space="preserve">in </w:delText>
              </w:r>
              <w:r w:rsidR="00784EDB">
                <w:rPr>
                  <w:rFonts w:ascii="Palatino Linotype" w:hAnsi="Palatino Linotype"/>
                  <w:bCs/>
                  <w:sz w:val="20"/>
                  <w:szCs w:val="20"/>
                </w:rPr>
                <w:delText>General Meeting of Shareholder or Circullar Resolution of the Company</w:delText>
              </w:r>
              <w:r>
                <w:rPr>
                  <w:rFonts w:ascii="Palatino Linotype" w:hAnsi="Palatino Linotype"/>
                  <w:bCs/>
                  <w:sz w:val="20"/>
                  <w:szCs w:val="20"/>
                </w:rPr>
                <w:delText>.</w:delText>
              </w:r>
            </w:del>
            <w:ins w:id="2763" w:author="OLTRE" w:date="2024-05-21T20:17:00Z">
              <w:r w:rsidR="00E6691D" w:rsidRPr="00302058">
                <w:rPr>
                  <w:rFonts w:ascii="Palatino Linotype" w:hAnsi="Palatino Linotype"/>
                  <w:sz w:val="20"/>
                </w:rPr>
                <w:t xml:space="preserve">Class C </w:t>
              </w:r>
              <w:r w:rsidRPr="00302058">
                <w:rPr>
                  <w:rFonts w:ascii="Palatino Linotype" w:hAnsi="Palatino Linotype"/>
                  <w:sz w:val="20"/>
                </w:rPr>
                <w:t>Preferred Shares price</w:t>
              </w:r>
              <w:r w:rsidR="001E509B" w:rsidRPr="00302058">
                <w:rPr>
                  <w:rFonts w:ascii="Palatino Linotype" w:hAnsi="Palatino Linotype"/>
                  <w:sz w:val="20"/>
                </w:rPr>
                <w:t>, such that</w:t>
              </w:r>
              <w:r w:rsidR="00A33AFD" w:rsidRPr="00302058">
                <w:rPr>
                  <w:rFonts w:ascii="Palatino Linotype" w:hAnsi="Palatino Linotype"/>
                  <w:sz w:val="20"/>
                </w:rPr>
                <w:t xml:space="preserve"> the holders of Class C Preferred Shares receive a higher number of Ordinary Shares to compensate for the higher subscription price paid for the subscription of Class C Preferred Shares</w:t>
              </w:r>
              <w:r w:rsidR="00584AB4" w:rsidRPr="00302058">
                <w:rPr>
                  <w:rFonts w:ascii="Palatino Linotype" w:hAnsi="Palatino Linotype"/>
                  <w:sz w:val="20"/>
                </w:rPr>
                <w:t xml:space="preserve"> than </w:t>
              </w:r>
              <w:r w:rsidR="00CD34A2" w:rsidRPr="00302058">
                <w:rPr>
                  <w:rFonts w:ascii="Palatino Linotype" w:hAnsi="Palatino Linotype"/>
                  <w:sz w:val="20"/>
                </w:rPr>
                <w:t xml:space="preserve">such </w:t>
              </w:r>
              <w:r w:rsidR="00584AB4" w:rsidRPr="00302058">
                <w:rPr>
                  <w:rFonts w:ascii="Palatino Linotype" w:hAnsi="Palatino Linotype"/>
                  <w:sz w:val="20"/>
                </w:rPr>
                <w:t>transaction share price</w:t>
              </w:r>
              <w:r w:rsidRPr="00302058">
                <w:rPr>
                  <w:rFonts w:ascii="Palatino Linotype" w:hAnsi="Palatino Linotype"/>
                  <w:bCs/>
                  <w:sz w:val="20"/>
                  <w:szCs w:val="20"/>
                </w:rPr>
                <w:t xml:space="preserve">. </w:t>
              </w:r>
            </w:ins>
          </w:p>
          <w:p w14:paraId="70FD1BEE" w14:textId="77777777" w:rsidR="00287DCC" w:rsidRPr="00302058" w:rsidRDefault="00287DCC" w:rsidP="006A39AB">
            <w:pPr>
              <w:jc w:val="both"/>
              <w:rPr>
                <w:rFonts w:ascii="Palatino Linotype" w:hAnsi="Palatino Linotype"/>
                <w:bCs/>
                <w:sz w:val="20"/>
                <w:szCs w:val="20"/>
              </w:rPr>
            </w:pPr>
          </w:p>
        </w:tc>
        <w:tc>
          <w:tcPr>
            <w:tcW w:w="4147" w:type="dxa"/>
          </w:tcPr>
          <w:p w14:paraId="39256851"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764"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765" w:author="OLTRE" w:date="2024-05-21T20:17:00Z">
                  <w:rPr>
                    <w:rFonts w:ascii="Palatino Linotype" w:hAnsi="Palatino Linotype"/>
                    <w:b/>
                    <w:sz w:val="20"/>
                  </w:rPr>
                </w:rPrChange>
              </w:rPr>
              <w:t>Perlindungan Anti-Dilusi</w:t>
            </w:r>
          </w:p>
          <w:p w14:paraId="6B1FCE67" w14:textId="28B4B567" w:rsidR="00287DCC" w:rsidRPr="00302058" w:rsidRDefault="00287DCC" w:rsidP="006A39AB">
            <w:pPr>
              <w:jc w:val="both"/>
              <w:rPr>
                <w:rFonts w:ascii="Palatino Linotype" w:hAnsi="Palatino Linotype"/>
                <w:color w:val="E7E6E6" w:themeColor="background2"/>
                <w:sz w:val="20"/>
                <w:rPrChange w:id="2766"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767" w:author="OLTRE" w:date="2024-05-21T20:17:00Z">
                  <w:rPr>
                    <w:rFonts w:ascii="Palatino Linotype" w:hAnsi="Palatino Linotype"/>
                    <w:sz w:val="20"/>
                  </w:rPr>
                </w:rPrChange>
              </w:rPr>
              <w:t xml:space="preserve">Rasio Konversi antara Saham Preferen dengan saham biasa wajib disesuaikan berdasarkan prinsip “broad-based weighted average” ketika terjadi penambahan modal atau perubahan terhadap struktur modal di Perusahaan (termasuk merger) dimana harga sahamnya berada di bawah harga valuasi saham Preferen terkait. Prinsip anti dilusi tidak akan berlaku bagi saham yang diterbitkan untuk tujuan ESOP atau skema sejenisnya sesuai kesepakatan dalam </w:t>
            </w:r>
            <w:r w:rsidR="00784EDB" w:rsidRPr="00302058">
              <w:rPr>
                <w:rFonts w:ascii="Palatino Linotype" w:hAnsi="Palatino Linotype"/>
                <w:color w:val="E7E6E6" w:themeColor="background2"/>
                <w:sz w:val="20"/>
                <w:rPrChange w:id="2768" w:author="OLTRE" w:date="2024-05-21T20:17:00Z">
                  <w:rPr>
                    <w:rFonts w:ascii="Palatino Linotype" w:hAnsi="Palatino Linotype"/>
                    <w:sz w:val="20"/>
                  </w:rPr>
                </w:rPrChange>
              </w:rPr>
              <w:t>Rapat Umum Pemegang Saham atau Keputusan Sirkuler Pemegang Saham</w:t>
            </w:r>
            <w:r w:rsidRPr="00302058">
              <w:rPr>
                <w:rFonts w:ascii="Palatino Linotype" w:hAnsi="Palatino Linotype"/>
                <w:color w:val="E7E6E6" w:themeColor="background2"/>
                <w:sz w:val="20"/>
                <w:rPrChange w:id="2769" w:author="OLTRE" w:date="2024-05-21T20:17:00Z">
                  <w:rPr>
                    <w:rFonts w:ascii="Palatino Linotype" w:hAnsi="Palatino Linotype"/>
                    <w:sz w:val="20"/>
                  </w:rPr>
                </w:rPrChange>
              </w:rPr>
              <w:t>.</w:t>
            </w:r>
          </w:p>
        </w:tc>
      </w:tr>
      <w:tr w:rsidR="00287DCC" w:rsidRPr="00302058" w14:paraId="437C6102" w14:textId="77777777" w:rsidTr="00E3273B">
        <w:tc>
          <w:tcPr>
            <w:tcW w:w="4143" w:type="dxa"/>
          </w:tcPr>
          <w:p w14:paraId="75B419EC"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Other Anti-Dilution Adjustment</w:t>
            </w:r>
          </w:p>
          <w:p w14:paraId="19536EAB" w14:textId="5BDFF202" w:rsidR="00287DCC" w:rsidRPr="00302058" w:rsidRDefault="00287DCC" w:rsidP="006A39AB">
            <w:pPr>
              <w:jc w:val="both"/>
              <w:rPr>
                <w:rFonts w:ascii="Palatino Linotype" w:hAnsi="Palatino Linotype"/>
                <w:bCs/>
                <w:sz w:val="20"/>
                <w:szCs w:val="20"/>
              </w:rPr>
            </w:pPr>
            <w:del w:id="2770" w:author="OLTRE" w:date="2024-05-21T20:17:00Z">
              <w:r w:rsidRPr="008E5F88">
                <w:rPr>
                  <w:rFonts w:ascii="Palatino Linotype" w:hAnsi="Palatino Linotype"/>
                  <w:bCs/>
                  <w:sz w:val="20"/>
                  <w:szCs w:val="20"/>
                </w:rPr>
                <w:delText>Proportional</w:delText>
              </w:r>
            </w:del>
            <w:ins w:id="2771" w:author="OLTRE" w:date="2024-05-21T20:17:00Z">
              <w:r w:rsidR="00DC0BDC" w:rsidRPr="00302058">
                <w:rPr>
                  <w:rFonts w:ascii="Palatino Linotype" w:hAnsi="Palatino Linotype"/>
                  <w:bCs/>
                  <w:sz w:val="20"/>
                  <w:szCs w:val="20"/>
                </w:rPr>
                <w:t>The holders of Preferred Shares are entitled</w:t>
              </w:r>
              <w:r w:rsidR="00DC0BDC" w:rsidRPr="00302058" w:rsidDel="009911FC">
                <w:rPr>
                  <w:rFonts w:ascii="Palatino Linotype" w:hAnsi="Palatino Linotype"/>
                  <w:bCs/>
                  <w:sz w:val="20"/>
                  <w:szCs w:val="20"/>
                </w:rPr>
                <w:t xml:space="preserve"> </w:t>
              </w:r>
              <w:r w:rsidR="00DC0BDC" w:rsidRPr="00302058">
                <w:rPr>
                  <w:rFonts w:ascii="Palatino Linotype" w:hAnsi="Palatino Linotype"/>
                  <w:bCs/>
                  <w:sz w:val="20"/>
                  <w:szCs w:val="20"/>
                </w:rPr>
                <w:t>to proportional</w:t>
              </w:r>
            </w:ins>
            <w:r w:rsidR="00DC0BDC" w:rsidRPr="00302058">
              <w:rPr>
                <w:rFonts w:ascii="Palatino Linotype" w:hAnsi="Palatino Linotype"/>
                <w:bCs/>
                <w:sz w:val="20"/>
                <w:szCs w:val="20"/>
              </w:rPr>
              <w:t xml:space="preserve"> adjustments for stock splits and stock dividends and similar events.</w:t>
            </w:r>
          </w:p>
        </w:tc>
        <w:tc>
          <w:tcPr>
            <w:tcW w:w="4147" w:type="dxa"/>
          </w:tcPr>
          <w:p w14:paraId="30C95A62"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772"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773" w:author="OLTRE" w:date="2024-05-21T20:17:00Z">
                  <w:rPr>
                    <w:rFonts w:ascii="Palatino Linotype" w:hAnsi="Palatino Linotype"/>
                    <w:b/>
                    <w:sz w:val="20"/>
                  </w:rPr>
                </w:rPrChange>
              </w:rPr>
              <w:t>Penyesuaian Anti Dilusi Lainnya</w:t>
            </w:r>
          </w:p>
          <w:p w14:paraId="379D2749" w14:textId="77777777" w:rsidR="00287DCC" w:rsidRPr="00302058" w:rsidRDefault="00287DCC" w:rsidP="006A39AB">
            <w:pPr>
              <w:jc w:val="both"/>
              <w:rPr>
                <w:rFonts w:ascii="Palatino Linotype" w:hAnsi="Palatino Linotype"/>
                <w:color w:val="E7E6E6" w:themeColor="background2"/>
                <w:sz w:val="20"/>
                <w:rPrChange w:id="2774"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775" w:author="OLTRE" w:date="2024-05-21T20:17:00Z">
                  <w:rPr>
                    <w:rFonts w:ascii="Palatino Linotype" w:hAnsi="Palatino Linotype"/>
                    <w:sz w:val="20"/>
                  </w:rPr>
                </w:rPrChange>
              </w:rPr>
              <w:t>Penyesuaian secara proposional akan dilakukan bagi pemecahan nilai saham dan dividen atau kejadian serupa.</w:t>
            </w:r>
          </w:p>
          <w:p w14:paraId="22F8F283" w14:textId="77777777" w:rsidR="00287DCC" w:rsidRPr="00302058" w:rsidRDefault="00287DCC" w:rsidP="006A39AB">
            <w:pPr>
              <w:jc w:val="both"/>
              <w:rPr>
                <w:rFonts w:ascii="Palatino Linotype" w:hAnsi="Palatino Linotype"/>
                <w:color w:val="E7E6E6" w:themeColor="background2"/>
                <w:sz w:val="20"/>
                <w:rPrChange w:id="2776" w:author="OLTRE" w:date="2024-05-21T20:17:00Z">
                  <w:rPr>
                    <w:rFonts w:ascii="Palatino Linotype" w:hAnsi="Palatino Linotype"/>
                    <w:sz w:val="20"/>
                  </w:rPr>
                </w:rPrChange>
              </w:rPr>
            </w:pPr>
          </w:p>
        </w:tc>
      </w:tr>
      <w:tr w:rsidR="00287DCC" w:rsidRPr="00302058" w14:paraId="122D1A09" w14:textId="77777777" w:rsidTr="00E3273B">
        <w:tc>
          <w:tcPr>
            <w:tcW w:w="4143" w:type="dxa"/>
          </w:tcPr>
          <w:p w14:paraId="15A26644"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Voting Rights</w:t>
            </w:r>
          </w:p>
          <w:p w14:paraId="11CA4F2A" w14:textId="3954107E" w:rsidR="003120F1" w:rsidRPr="00302058" w:rsidRDefault="00287DCC" w:rsidP="006A39AB">
            <w:pPr>
              <w:jc w:val="both"/>
              <w:rPr>
                <w:ins w:id="2777" w:author="OLTRE" w:date="2024-05-21T20:17:00Z"/>
                <w:rFonts w:ascii="Palatino Linotype" w:hAnsi="Palatino Linotype"/>
                <w:bCs/>
                <w:sz w:val="20"/>
                <w:szCs w:val="20"/>
              </w:rPr>
            </w:pPr>
            <w:r w:rsidRPr="00302058">
              <w:rPr>
                <w:rFonts w:ascii="Palatino Linotype" w:hAnsi="Palatino Linotype"/>
                <w:bCs/>
                <w:sz w:val="20"/>
                <w:szCs w:val="20"/>
              </w:rPr>
              <w:t>Each Preferred Shares will carry the same voting right as Ordinary Shares</w:t>
            </w:r>
            <w:del w:id="2778" w:author="OLTRE" w:date="2024-05-21T20:17:00Z">
              <w:r w:rsidRPr="000F48DE">
                <w:rPr>
                  <w:rFonts w:ascii="Palatino Linotype" w:hAnsi="Palatino Linotype"/>
                  <w:bCs/>
                  <w:sz w:val="20"/>
                  <w:szCs w:val="20"/>
                </w:rPr>
                <w:delText>, provided that, in</w:delText>
              </w:r>
            </w:del>
            <w:ins w:id="2779" w:author="OLTRE" w:date="2024-05-21T20:17:00Z">
              <w:r w:rsidR="003120F1" w:rsidRPr="00302058">
                <w:rPr>
                  <w:rFonts w:ascii="Palatino Linotype" w:hAnsi="Palatino Linotype"/>
                  <w:bCs/>
                  <w:sz w:val="20"/>
                  <w:szCs w:val="20"/>
                </w:rPr>
                <w:t>.</w:t>
              </w:r>
              <w:r w:rsidRPr="00302058">
                <w:rPr>
                  <w:rFonts w:ascii="Palatino Linotype" w:hAnsi="Palatino Linotype"/>
                  <w:bCs/>
                  <w:sz w:val="20"/>
                  <w:szCs w:val="20"/>
                </w:rPr>
                <w:t xml:space="preserve"> </w:t>
              </w:r>
            </w:ins>
          </w:p>
          <w:p w14:paraId="07759067" w14:textId="77777777" w:rsidR="003120F1" w:rsidRPr="00302058" w:rsidRDefault="003120F1" w:rsidP="006A39AB">
            <w:pPr>
              <w:jc w:val="both"/>
              <w:rPr>
                <w:ins w:id="2780" w:author="OLTRE" w:date="2024-05-21T20:17:00Z"/>
                <w:rFonts w:ascii="Palatino Linotype" w:hAnsi="Palatino Linotype"/>
                <w:bCs/>
                <w:sz w:val="20"/>
                <w:szCs w:val="20"/>
              </w:rPr>
            </w:pPr>
          </w:p>
          <w:p w14:paraId="1239FEB2" w14:textId="5171374A" w:rsidR="00287DCC" w:rsidRPr="00302058" w:rsidRDefault="003120F1" w:rsidP="006A39AB">
            <w:pPr>
              <w:jc w:val="both"/>
              <w:rPr>
                <w:rFonts w:ascii="Palatino Linotype" w:hAnsi="Palatino Linotype"/>
                <w:bCs/>
                <w:sz w:val="20"/>
                <w:szCs w:val="20"/>
              </w:rPr>
            </w:pPr>
            <w:ins w:id="2781" w:author="OLTRE" w:date="2024-05-21T20:17:00Z">
              <w:r w:rsidRPr="00302058">
                <w:rPr>
                  <w:rFonts w:ascii="Palatino Linotype" w:hAnsi="Palatino Linotype"/>
                  <w:bCs/>
                  <w:sz w:val="20"/>
                  <w:szCs w:val="20"/>
                </w:rPr>
                <w:t>I</w:t>
              </w:r>
              <w:r w:rsidR="00287DCC" w:rsidRPr="00302058">
                <w:rPr>
                  <w:rFonts w:ascii="Palatino Linotype" w:hAnsi="Palatino Linotype"/>
                  <w:bCs/>
                  <w:sz w:val="20"/>
                  <w:szCs w:val="20"/>
                </w:rPr>
                <w:t>n</w:t>
              </w:r>
            </w:ins>
            <w:r w:rsidR="00287DCC" w:rsidRPr="00302058">
              <w:rPr>
                <w:rFonts w:ascii="Palatino Linotype" w:hAnsi="Palatino Linotype"/>
                <w:bCs/>
                <w:sz w:val="20"/>
                <w:szCs w:val="20"/>
              </w:rPr>
              <w:t xml:space="preserve"> addition to statutory majority requirements</w:t>
            </w:r>
            <w:ins w:id="2782" w:author="OLTRE" w:date="2024-05-21T20:17:00Z">
              <w:r w:rsidR="004D77D9" w:rsidRPr="00302058">
                <w:rPr>
                  <w:rFonts w:ascii="Palatino Linotype" w:hAnsi="Palatino Linotype"/>
                  <w:bCs/>
                  <w:sz w:val="20"/>
                  <w:szCs w:val="20"/>
                </w:rPr>
                <w:t xml:space="preserve"> for voting</w:t>
              </w:r>
            </w:ins>
            <w:r w:rsidR="00287DCC" w:rsidRPr="00302058">
              <w:rPr>
                <w:rFonts w:ascii="Palatino Linotype" w:hAnsi="Palatino Linotype"/>
                <w:bCs/>
                <w:sz w:val="20"/>
                <w:szCs w:val="20"/>
              </w:rPr>
              <w:t xml:space="preserve">, certain specific approval from the </w:t>
            </w:r>
            <w:ins w:id="2783" w:author="OLTRE" w:date="2024-05-21T20:17:00Z">
              <w:r w:rsidR="007E540C" w:rsidRPr="00302058">
                <w:rPr>
                  <w:rFonts w:ascii="Palatino Linotype" w:hAnsi="Palatino Linotype"/>
                  <w:bCs/>
                  <w:sz w:val="20"/>
                  <w:szCs w:val="20"/>
                </w:rPr>
                <w:t xml:space="preserve">Class C </w:t>
              </w:r>
            </w:ins>
            <w:r w:rsidR="00287DCC" w:rsidRPr="00302058">
              <w:rPr>
                <w:rFonts w:ascii="Palatino Linotype" w:hAnsi="Palatino Linotype"/>
                <w:bCs/>
                <w:sz w:val="20"/>
                <w:szCs w:val="20"/>
              </w:rPr>
              <w:t>Preferred Shares holder must be obtained</w:t>
            </w:r>
            <w:ins w:id="2784" w:author="OLTRE" w:date="2024-05-21T20:17:00Z">
              <w:r w:rsidR="00F35EC5" w:rsidRPr="00302058">
                <w:rPr>
                  <w:rFonts w:ascii="Palatino Linotype" w:hAnsi="Palatino Linotype"/>
                  <w:bCs/>
                  <w:sz w:val="20"/>
                  <w:szCs w:val="20"/>
                </w:rPr>
                <w:t>,</w:t>
              </w:r>
            </w:ins>
            <w:r w:rsidR="00287DCC" w:rsidRPr="00302058">
              <w:rPr>
                <w:rFonts w:ascii="Palatino Linotype" w:hAnsi="Palatino Linotype"/>
                <w:bCs/>
                <w:sz w:val="20"/>
                <w:szCs w:val="20"/>
              </w:rPr>
              <w:t xml:space="preserve"> including but not limited to the following:</w:t>
            </w:r>
          </w:p>
          <w:p w14:paraId="55ECAAC9" w14:textId="77818455" w:rsidR="00287DCC" w:rsidRPr="00302058" w:rsidRDefault="00AE4D8E" w:rsidP="006A39AB">
            <w:pPr>
              <w:pStyle w:val="ListParagraph"/>
              <w:numPr>
                <w:ilvl w:val="1"/>
                <w:numId w:val="37"/>
              </w:numPr>
              <w:ind w:left="602"/>
              <w:jc w:val="both"/>
              <w:rPr>
                <w:rFonts w:ascii="Palatino Linotype" w:hAnsi="Palatino Linotype"/>
                <w:bCs/>
                <w:sz w:val="20"/>
                <w:szCs w:val="20"/>
              </w:rPr>
            </w:pPr>
            <w:r w:rsidRPr="00302058">
              <w:rPr>
                <w:rFonts w:ascii="Palatino Linotype" w:hAnsi="Palatino Linotype"/>
                <w:bCs/>
                <w:sz w:val="20"/>
                <w:szCs w:val="20"/>
              </w:rPr>
              <w:t>amend</w:t>
            </w:r>
            <w:ins w:id="2785" w:author="OLTRE" w:date="2024-05-21T20:17:00Z">
              <w:r w:rsidRPr="00302058">
                <w:rPr>
                  <w:rFonts w:ascii="Palatino Linotype" w:hAnsi="Palatino Linotype"/>
                  <w:bCs/>
                  <w:sz w:val="20"/>
                  <w:szCs w:val="20"/>
                </w:rPr>
                <w:t>, alter, add, or</w:t>
              </w:r>
              <w:r w:rsidR="00E27DC3" w:rsidRPr="00302058">
                <w:rPr>
                  <w:rFonts w:ascii="Palatino Linotype" w:hAnsi="Palatino Linotype"/>
                  <w:bCs/>
                  <w:sz w:val="20"/>
                  <w:szCs w:val="20"/>
                </w:rPr>
                <w:t xml:space="preserve"> </w:t>
              </w:r>
              <w:r w:rsidRPr="00302058">
                <w:rPr>
                  <w:rFonts w:ascii="Palatino Linotype" w:hAnsi="Palatino Linotype"/>
                  <w:bCs/>
                  <w:sz w:val="20"/>
                  <w:szCs w:val="20"/>
                </w:rPr>
                <w:t>repeal</w:t>
              </w:r>
            </w:ins>
            <w:r w:rsidRPr="00302058">
              <w:rPr>
                <w:rFonts w:ascii="Palatino Linotype" w:hAnsi="Palatino Linotype"/>
                <w:bCs/>
                <w:sz w:val="20"/>
                <w:szCs w:val="20"/>
              </w:rPr>
              <w:t xml:space="preserve"> any </w:t>
            </w:r>
            <w:ins w:id="2786" w:author="OLTRE" w:date="2024-05-21T20:17:00Z">
              <w:r w:rsidRPr="00302058">
                <w:rPr>
                  <w:rFonts w:ascii="Palatino Linotype" w:hAnsi="Palatino Linotype"/>
                  <w:bCs/>
                  <w:sz w:val="20"/>
                  <w:szCs w:val="20"/>
                </w:rPr>
                <w:t xml:space="preserve"> </w:t>
              </w:r>
            </w:ins>
            <w:r w:rsidRPr="00302058">
              <w:rPr>
                <w:rFonts w:ascii="Palatino Linotype" w:hAnsi="Palatino Linotype"/>
                <w:bCs/>
                <w:sz w:val="20"/>
                <w:szCs w:val="20"/>
              </w:rPr>
              <w:t xml:space="preserve">provision </w:t>
            </w:r>
            <w:del w:id="2787" w:author="OLTRE" w:date="2024-05-21T20:17:00Z">
              <w:r w:rsidR="00287DCC" w:rsidRPr="008243E2">
                <w:rPr>
                  <w:rFonts w:ascii="Palatino Linotype" w:hAnsi="Palatino Linotype"/>
                  <w:bCs/>
                  <w:sz w:val="20"/>
                  <w:szCs w:val="20"/>
                </w:rPr>
                <w:delText>within Article</w:delText>
              </w:r>
            </w:del>
            <w:ins w:id="2788" w:author="OLTRE" w:date="2024-05-21T20:17:00Z">
              <w:r w:rsidRPr="00302058">
                <w:rPr>
                  <w:rFonts w:ascii="Palatino Linotype" w:hAnsi="Palatino Linotype"/>
                  <w:bCs/>
                  <w:sz w:val="20"/>
                  <w:szCs w:val="20"/>
                </w:rPr>
                <w:t>of  the  Articles</w:t>
              </w:r>
            </w:ins>
            <w:r w:rsidRPr="00302058">
              <w:rPr>
                <w:rFonts w:ascii="Palatino Linotype" w:hAnsi="Palatino Linotype"/>
                <w:bCs/>
                <w:sz w:val="20"/>
                <w:szCs w:val="20"/>
              </w:rPr>
              <w:t xml:space="preserve"> of Association or </w:t>
            </w:r>
            <w:del w:id="2789" w:author="OLTRE" w:date="2024-05-21T20:17:00Z">
              <w:r w:rsidR="00287DCC" w:rsidRPr="008243E2">
                <w:rPr>
                  <w:rFonts w:ascii="Palatino Linotype" w:hAnsi="Palatino Linotype"/>
                  <w:bCs/>
                  <w:sz w:val="20"/>
                  <w:szCs w:val="20"/>
                </w:rPr>
                <w:delText>main document of the same if such action shall cause negative impact towards</w:delText>
              </w:r>
            </w:del>
            <w:ins w:id="2790" w:author="OLTRE" w:date="2024-05-21T20:17:00Z">
              <w:r w:rsidRPr="00302058">
                <w:rPr>
                  <w:rFonts w:ascii="Palatino Linotype" w:hAnsi="Palatino Linotype"/>
                  <w:bCs/>
                  <w:sz w:val="20"/>
                  <w:szCs w:val="20"/>
                </w:rPr>
                <w:t xml:space="preserve"> by laws, which may </w:t>
              </w:r>
              <w:r w:rsidR="00CA1077" w:rsidRPr="00302058">
                <w:rPr>
                  <w:rFonts w:ascii="Palatino Linotype" w:hAnsi="Palatino Linotype"/>
                  <w:bCs/>
                  <w:sz w:val="20"/>
                  <w:szCs w:val="20"/>
                </w:rPr>
                <w:t>a</w:t>
              </w:r>
              <w:r w:rsidRPr="00302058">
                <w:rPr>
                  <w:rFonts w:ascii="Palatino Linotype" w:hAnsi="Palatino Linotype"/>
                  <w:bCs/>
                  <w:sz w:val="20"/>
                  <w:szCs w:val="20"/>
                </w:rPr>
                <w:t>ffect</w:t>
              </w:r>
            </w:ins>
            <w:r w:rsidRPr="00302058">
              <w:rPr>
                <w:rFonts w:ascii="Palatino Linotype" w:hAnsi="Palatino Linotype"/>
                <w:bCs/>
                <w:sz w:val="20"/>
                <w:szCs w:val="20"/>
              </w:rPr>
              <w:t xml:space="preserve"> the rights, </w:t>
            </w:r>
            <w:del w:id="2791" w:author="OLTRE" w:date="2024-05-21T20:17:00Z">
              <w:r w:rsidR="00287DCC" w:rsidRPr="008243E2">
                <w:rPr>
                  <w:rFonts w:ascii="Palatino Linotype" w:hAnsi="Palatino Linotype"/>
                  <w:bCs/>
                  <w:sz w:val="20"/>
                  <w:szCs w:val="20"/>
                </w:rPr>
                <w:delText>priviledge or authority</w:delText>
              </w:r>
            </w:del>
            <w:ins w:id="2792" w:author="OLTRE" w:date="2024-05-21T20:17:00Z">
              <w:r w:rsidRPr="00302058">
                <w:rPr>
                  <w:rFonts w:ascii="Palatino Linotype" w:hAnsi="Palatino Linotype"/>
                  <w:bCs/>
                  <w:sz w:val="20"/>
                  <w:szCs w:val="20"/>
                </w:rPr>
                <w:t>preferences, privileges</w:t>
              </w:r>
            </w:ins>
            <w:r w:rsidRPr="00302058">
              <w:rPr>
                <w:rFonts w:ascii="Palatino Linotype" w:hAnsi="Palatino Linotype"/>
                <w:bCs/>
                <w:sz w:val="20"/>
                <w:szCs w:val="20"/>
              </w:rPr>
              <w:t xml:space="preserve"> or </w:t>
            </w:r>
            <w:del w:id="2793" w:author="OLTRE" w:date="2024-05-21T20:17:00Z">
              <w:r w:rsidR="00287DCC" w:rsidRPr="008243E2">
                <w:rPr>
                  <w:rFonts w:ascii="Palatino Linotype" w:hAnsi="Palatino Linotype"/>
                  <w:bCs/>
                  <w:sz w:val="20"/>
                  <w:szCs w:val="20"/>
                </w:rPr>
                <w:delText>any restriction</w:delText>
              </w:r>
            </w:del>
            <w:ins w:id="2794" w:author="OLTRE" w:date="2024-05-21T20:17:00Z">
              <w:r w:rsidRPr="00302058">
                <w:rPr>
                  <w:rFonts w:ascii="Palatino Linotype" w:hAnsi="Palatino Linotype"/>
                  <w:bCs/>
                  <w:sz w:val="20"/>
                  <w:szCs w:val="20"/>
                </w:rPr>
                <w:t>powers</w:t>
              </w:r>
            </w:ins>
            <w:r w:rsidRPr="00302058">
              <w:rPr>
                <w:rFonts w:ascii="Palatino Linotype" w:hAnsi="Palatino Linotype"/>
                <w:bCs/>
                <w:sz w:val="20"/>
                <w:szCs w:val="20"/>
              </w:rPr>
              <w:t xml:space="preserve"> of </w:t>
            </w:r>
            <w:ins w:id="2795" w:author="OLTRE" w:date="2024-05-21T20:17:00Z">
              <w:r w:rsidRPr="00302058">
                <w:rPr>
                  <w:rFonts w:ascii="Palatino Linotype" w:hAnsi="Palatino Linotype"/>
                  <w:bCs/>
                  <w:sz w:val="20"/>
                  <w:szCs w:val="20"/>
                </w:rPr>
                <w:t xml:space="preserve">or restrictions on </w:t>
              </w:r>
            </w:ins>
            <w:r w:rsidR="00E81E3A" w:rsidRPr="00302058">
              <w:rPr>
                <w:rFonts w:ascii="Palatino Linotype" w:hAnsi="Palatino Linotype"/>
                <w:bCs/>
                <w:sz w:val="20"/>
                <w:szCs w:val="20"/>
              </w:rPr>
              <w:t xml:space="preserve">the </w:t>
            </w:r>
            <w:ins w:id="2796" w:author="OLTRE" w:date="2024-05-21T20:17:00Z">
              <w:r w:rsidR="00E81E3A" w:rsidRPr="00302058">
                <w:rPr>
                  <w:rFonts w:ascii="Palatino Linotype" w:hAnsi="Palatino Linotype"/>
                  <w:bCs/>
                  <w:sz w:val="20"/>
                  <w:szCs w:val="20"/>
                </w:rPr>
                <w:t xml:space="preserve">Class C </w:t>
              </w:r>
            </w:ins>
            <w:r w:rsidRPr="00302058">
              <w:rPr>
                <w:rFonts w:ascii="Palatino Linotype" w:hAnsi="Palatino Linotype"/>
                <w:bCs/>
                <w:sz w:val="20"/>
                <w:szCs w:val="20"/>
              </w:rPr>
              <w:t>Preferred Shares</w:t>
            </w:r>
            <w:del w:id="2797" w:author="OLTRE" w:date="2024-05-21T20:17:00Z">
              <w:r w:rsidR="00287DCC" w:rsidRPr="008243E2">
                <w:rPr>
                  <w:rFonts w:ascii="Palatino Linotype" w:hAnsi="Palatino Linotype"/>
                  <w:bCs/>
                  <w:sz w:val="20"/>
                  <w:szCs w:val="20"/>
                </w:rPr>
                <w:delText xml:space="preserve"> holder</w:delText>
              </w:r>
            </w:del>
            <w:r w:rsidR="00287DCC" w:rsidRPr="00302058">
              <w:rPr>
                <w:rFonts w:ascii="Palatino Linotype" w:hAnsi="Palatino Linotype"/>
                <w:bCs/>
                <w:sz w:val="20"/>
                <w:szCs w:val="20"/>
              </w:rPr>
              <w:t>;</w:t>
            </w:r>
          </w:p>
          <w:p w14:paraId="7360BCBB" w14:textId="22EFA1D2" w:rsidR="00287DCC" w:rsidRPr="00302058" w:rsidRDefault="00287DCC" w:rsidP="006A39AB">
            <w:pPr>
              <w:pStyle w:val="ListParagraph"/>
              <w:numPr>
                <w:ilvl w:val="1"/>
                <w:numId w:val="37"/>
              </w:numPr>
              <w:ind w:left="602"/>
              <w:jc w:val="both"/>
              <w:rPr>
                <w:rFonts w:ascii="Palatino Linotype" w:hAnsi="Palatino Linotype"/>
                <w:bCs/>
                <w:sz w:val="20"/>
                <w:szCs w:val="20"/>
              </w:rPr>
            </w:pPr>
            <w:del w:id="2798" w:author="OLTRE" w:date="2024-05-21T20:17:00Z">
              <w:r w:rsidRPr="008243E2">
                <w:rPr>
                  <w:rFonts w:ascii="Palatino Linotype" w:hAnsi="Palatino Linotype"/>
                  <w:bCs/>
                  <w:sz w:val="20"/>
                  <w:szCs w:val="20"/>
                </w:rPr>
                <w:delText xml:space="preserve">provide authorities </w:delText>
              </w:r>
              <w:r w:rsidRPr="001E0DE3">
                <w:rPr>
                  <w:rFonts w:ascii="Palatino Linotype" w:hAnsi="Palatino Linotype"/>
                  <w:bCs/>
                  <w:sz w:val="20"/>
                  <w:szCs w:val="20"/>
                </w:rPr>
                <w:delText xml:space="preserve">or </w:delText>
              </w:r>
            </w:del>
            <w:r w:rsidRPr="00302058">
              <w:rPr>
                <w:rFonts w:ascii="Palatino Linotype" w:hAnsi="Palatino Linotype"/>
                <w:bCs/>
                <w:sz w:val="20"/>
                <w:szCs w:val="20"/>
              </w:rPr>
              <w:t xml:space="preserve">create a new class of shares or a series of shares in with rights, preferrence and priviledges </w:t>
            </w:r>
            <w:del w:id="2799" w:author="OLTRE" w:date="2024-05-21T20:17:00Z">
              <w:r w:rsidRPr="008243E2">
                <w:rPr>
                  <w:rFonts w:ascii="Palatino Linotype" w:hAnsi="Palatino Linotype"/>
                  <w:bCs/>
                  <w:sz w:val="20"/>
                  <w:szCs w:val="20"/>
                </w:rPr>
                <w:delText>in relation to the dividend or liquidation in</w:delText>
              </w:r>
            </w:del>
            <w:ins w:id="2800" w:author="OLTRE" w:date="2024-05-21T20:17:00Z">
              <w:r w:rsidR="00324747" w:rsidRPr="00302058">
                <w:rPr>
                  <w:rFonts w:ascii="Palatino Linotype" w:hAnsi="Palatino Linotype"/>
                  <w:bCs/>
                  <w:sz w:val="20"/>
                  <w:szCs w:val="20"/>
                </w:rPr>
                <w:t>more beneficial than,</w:t>
              </w:r>
            </w:ins>
            <w:r w:rsidR="00324747" w:rsidRPr="00302058">
              <w:rPr>
                <w:rFonts w:ascii="Palatino Linotype" w:hAnsi="Palatino Linotype"/>
                <w:bCs/>
                <w:sz w:val="20"/>
                <w:szCs w:val="20"/>
              </w:rPr>
              <w:t xml:space="preserve"> </w:t>
            </w:r>
            <w:r w:rsidRPr="00302058">
              <w:rPr>
                <w:rFonts w:ascii="Palatino Linotype" w:hAnsi="Palatino Linotype"/>
                <w:bCs/>
                <w:sz w:val="20"/>
                <w:szCs w:val="20"/>
              </w:rPr>
              <w:t xml:space="preserve">senior to or equal to Preferred Shares or obtaining voting rights other than the voting rights given to the Preferred </w:t>
            </w:r>
            <w:del w:id="2801" w:author="OLTRE" w:date="2024-05-21T20:17:00Z">
              <w:r w:rsidRPr="008243E2">
                <w:rPr>
                  <w:rFonts w:ascii="Palatino Linotype" w:hAnsi="Palatino Linotype"/>
                  <w:bCs/>
                  <w:sz w:val="20"/>
                  <w:szCs w:val="20"/>
                </w:rPr>
                <w:delText>Shareholders</w:delText>
              </w:r>
            </w:del>
            <w:ins w:id="2802" w:author="OLTRE" w:date="2024-05-21T20:17:00Z">
              <w:r w:rsidRPr="00302058">
                <w:rPr>
                  <w:rFonts w:ascii="Palatino Linotype" w:hAnsi="Palatino Linotype"/>
                  <w:bCs/>
                  <w:sz w:val="20"/>
                  <w:szCs w:val="20"/>
                </w:rPr>
                <w:t>Share</w:t>
              </w:r>
              <w:r w:rsidR="00B2383B" w:rsidRPr="00302058">
                <w:rPr>
                  <w:rFonts w:ascii="Palatino Linotype" w:hAnsi="Palatino Linotype"/>
                  <w:bCs/>
                  <w:sz w:val="20"/>
                  <w:szCs w:val="20"/>
                </w:rPr>
                <w:t xml:space="preserve"> </w:t>
              </w:r>
              <w:r w:rsidRPr="00302058">
                <w:rPr>
                  <w:rFonts w:ascii="Palatino Linotype" w:hAnsi="Palatino Linotype"/>
                  <w:bCs/>
                  <w:sz w:val="20"/>
                  <w:szCs w:val="20"/>
                </w:rPr>
                <w:t>holder</w:t>
              </w:r>
            </w:ins>
            <w:r w:rsidRPr="00302058">
              <w:rPr>
                <w:rFonts w:ascii="Palatino Linotype" w:hAnsi="Palatino Linotype"/>
                <w:bCs/>
                <w:sz w:val="20"/>
                <w:szCs w:val="20"/>
              </w:rPr>
              <w:t xml:space="preserve"> in general;</w:t>
            </w:r>
          </w:p>
          <w:p w14:paraId="36EF6D87" w14:textId="5E1FB700" w:rsidR="006D77B3" w:rsidRPr="00302058" w:rsidRDefault="00287DCC" w:rsidP="006A39AB">
            <w:pPr>
              <w:pStyle w:val="ListParagraph"/>
              <w:numPr>
                <w:ilvl w:val="1"/>
                <w:numId w:val="37"/>
              </w:numPr>
              <w:ind w:left="602"/>
              <w:jc w:val="both"/>
              <w:rPr>
                <w:ins w:id="2803" w:author="OLTRE" w:date="2024-05-21T20:17:00Z"/>
                <w:rFonts w:ascii="Palatino Linotype" w:hAnsi="Palatino Linotype"/>
                <w:bCs/>
                <w:sz w:val="20"/>
                <w:szCs w:val="20"/>
              </w:rPr>
            </w:pPr>
            <w:del w:id="2804" w:author="OLTRE" w:date="2024-05-21T20:17:00Z">
              <w:r w:rsidRPr="008243E2">
                <w:rPr>
                  <w:rFonts w:ascii="Palatino Linotype" w:hAnsi="Palatino Linotype"/>
                  <w:bCs/>
                  <w:sz w:val="20"/>
                  <w:szCs w:val="20"/>
                </w:rPr>
                <w:delText>approve the merger, sale of assets or reorganization fo the company or any acquisition;</w:delText>
              </w:r>
            </w:del>
            <w:ins w:id="2805" w:author="OLTRE" w:date="2024-05-21T20:17:00Z">
              <w:r w:rsidR="006D77B3" w:rsidRPr="00302058">
                <w:rPr>
                  <w:rFonts w:ascii="Palatino Linotype" w:hAnsi="Palatino Linotype"/>
                  <w:bCs/>
                  <w:sz w:val="20"/>
                  <w:szCs w:val="20"/>
                </w:rPr>
                <w:t xml:space="preserve">a merger, consolidation, transfer of </w:t>
              </w:r>
              <w:r w:rsidR="006C33C0" w:rsidRPr="00302058">
                <w:rPr>
                  <w:rFonts w:ascii="Palatino Linotype" w:hAnsi="Palatino Linotype"/>
                  <w:bCs/>
                  <w:sz w:val="20"/>
                  <w:szCs w:val="20"/>
                </w:rPr>
                <w:t xml:space="preserve">shares </w:t>
              </w:r>
              <w:r w:rsidR="006D77B3" w:rsidRPr="00302058">
                <w:rPr>
                  <w:rFonts w:ascii="Palatino Linotype" w:hAnsi="Palatino Linotype"/>
                  <w:bCs/>
                  <w:sz w:val="20"/>
                  <w:szCs w:val="20"/>
                </w:rPr>
                <w:t xml:space="preserve">or any other similar transaction with any other person that results in the </w:t>
              </w:r>
              <w:r w:rsidR="00FA7B10" w:rsidRPr="00302058">
                <w:rPr>
                  <w:rFonts w:ascii="Palatino Linotype" w:hAnsi="Palatino Linotype"/>
                  <w:bCs/>
                  <w:sz w:val="20"/>
                  <w:szCs w:val="20"/>
                </w:rPr>
                <w:t xml:space="preserve">Subscriber and the Existing </w:t>
              </w:r>
              <w:r w:rsidR="006D77B3" w:rsidRPr="00302058">
                <w:rPr>
                  <w:rFonts w:ascii="Palatino Linotype" w:hAnsi="Palatino Linotype"/>
                  <w:bCs/>
                  <w:sz w:val="20"/>
                  <w:szCs w:val="20"/>
                </w:rPr>
                <w:t xml:space="preserve">Shareholders </w:t>
              </w:r>
              <w:r w:rsidR="00102089" w:rsidRPr="00302058">
                <w:rPr>
                  <w:rFonts w:ascii="Palatino Linotype" w:hAnsi="Palatino Linotype"/>
                  <w:bCs/>
                  <w:sz w:val="20"/>
                  <w:szCs w:val="20"/>
                </w:rPr>
                <w:t xml:space="preserve">immediately </w:t>
              </w:r>
              <w:r w:rsidR="004723AF" w:rsidRPr="00302058">
                <w:rPr>
                  <w:rFonts w:ascii="Palatino Linotype" w:hAnsi="Palatino Linotype"/>
                  <w:bCs/>
                  <w:sz w:val="20"/>
                  <w:szCs w:val="20"/>
                </w:rPr>
                <w:t xml:space="preserve">before the </w:t>
              </w:r>
              <w:r w:rsidR="00102089" w:rsidRPr="00302058">
                <w:rPr>
                  <w:rFonts w:ascii="Palatino Linotype" w:hAnsi="Palatino Linotype"/>
                  <w:bCs/>
                  <w:sz w:val="20"/>
                  <w:szCs w:val="20"/>
                </w:rPr>
                <w:t>transaction owning</w:t>
              </w:r>
              <w:r w:rsidR="006D77B3" w:rsidRPr="00302058">
                <w:rPr>
                  <w:rFonts w:ascii="Palatino Linotype" w:hAnsi="Palatino Linotype"/>
                  <w:bCs/>
                  <w:sz w:val="20"/>
                  <w:szCs w:val="20"/>
                </w:rPr>
                <w:t>, directly or indirectly, 50% or less of the voting power of the Company or the surviving entity, as applicable</w:t>
              </w:r>
              <w:r w:rsidR="004723AF" w:rsidRPr="00302058">
                <w:rPr>
                  <w:rFonts w:ascii="Palatino Linotype" w:hAnsi="Palatino Linotype"/>
                  <w:bCs/>
                  <w:sz w:val="20"/>
                  <w:szCs w:val="20"/>
                </w:rPr>
                <w:t>, immediately after the consummation of the transaction</w:t>
              </w:r>
              <w:r w:rsidR="00477D4C" w:rsidRPr="00302058">
                <w:rPr>
                  <w:rFonts w:ascii="Palatino Linotype" w:hAnsi="Palatino Linotype"/>
                  <w:bCs/>
                  <w:sz w:val="20"/>
                  <w:szCs w:val="20"/>
                </w:rPr>
                <w:t xml:space="preserve">; </w:t>
              </w:r>
            </w:ins>
          </w:p>
          <w:p w14:paraId="23A827C8" w14:textId="7D4C1C8C" w:rsidR="00E3670D" w:rsidRPr="00302058" w:rsidRDefault="007363CB" w:rsidP="00E3670D">
            <w:pPr>
              <w:pStyle w:val="ListParagraph"/>
              <w:numPr>
                <w:ilvl w:val="1"/>
                <w:numId w:val="37"/>
              </w:numPr>
              <w:ind w:left="602"/>
              <w:jc w:val="both"/>
              <w:rPr>
                <w:ins w:id="2806" w:author="OLTRE" w:date="2024-05-21T20:17:00Z"/>
                <w:rFonts w:ascii="Palatino Linotype" w:hAnsi="Palatino Linotype"/>
                <w:bCs/>
                <w:sz w:val="20"/>
                <w:szCs w:val="20"/>
              </w:rPr>
            </w:pPr>
            <w:ins w:id="2807" w:author="OLTRE" w:date="2024-05-21T20:17:00Z">
              <w:r w:rsidRPr="00302058">
                <w:rPr>
                  <w:rFonts w:ascii="Palatino Linotype" w:hAnsi="Palatino Linotype"/>
                  <w:bCs/>
                  <w:sz w:val="20"/>
                  <w:szCs w:val="20"/>
                </w:rPr>
                <w:t xml:space="preserve">a sale </w:t>
              </w:r>
              <w:r w:rsidR="00BE0956" w:rsidRPr="00302058">
                <w:rPr>
                  <w:rFonts w:ascii="Palatino Linotype" w:hAnsi="Palatino Linotype"/>
                  <w:bCs/>
                  <w:sz w:val="20"/>
                  <w:szCs w:val="20"/>
                </w:rPr>
                <w:t>or disposal of all of the property or assets of the Company, or any material part of the property or assets of the Company, including Company Intellectual Property, amounting to 50% (fifty percent) of the total net assets of the Company</w:t>
              </w:r>
              <w:r w:rsidR="00E3670D" w:rsidRPr="00302058">
                <w:rPr>
                  <w:rFonts w:ascii="Palatino Linotype" w:hAnsi="Palatino Linotype"/>
                  <w:bCs/>
                  <w:sz w:val="20"/>
                  <w:szCs w:val="20"/>
                </w:rPr>
                <w:t xml:space="preserve">; and </w:t>
              </w:r>
            </w:ins>
          </w:p>
          <w:p w14:paraId="30CC4660" w14:textId="6D4CAD9C" w:rsidR="00E3670D" w:rsidRPr="00302058" w:rsidRDefault="00C42D2C" w:rsidP="00E3670D">
            <w:pPr>
              <w:pStyle w:val="ListParagraph"/>
              <w:numPr>
                <w:ilvl w:val="1"/>
                <w:numId w:val="37"/>
              </w:numPr>
              <w:ind w:left="602"/>
              <w:jc w:val="both"/>
              <w:rPr>
                <w:ins w:id="2808" w:author="OLTRE" w:date="2024-05-21T20:17:00Z"/>
                <w:rFonts w:ascii="Palatino Linotype" w:hAnsi="Palatino Linotype"/>
                <w:bCs/>
                <w:sz w:val="20"/>
                <w:szCs w:val="20"/>
              </w:rPr>
            </w:pPr>
            <w:ins w:id="2809" w:author="OLTRE" w:date="2024-05-21T20:17:00Z">
              <w:r w:rsidRPr="00302058">
                <w:rPr>
                  <w:rFonts w:ascii="Palatino Linotype" w:hAnsi="Palatino Linotype"/>
                  <w:bCs/>
                  <w:sz w:val="20"/>
                  <w:szCs w:val="20"/>
                </w:rPr>
                <w:t xml:space="preserve">any </w:t>
              </w:r>
              <w:r w:rsidR="00E3670D" w:rsidRPr="00302058">
                <w:rPr>
                  <w:rFonts w:ascii="Palatino Linotype" w:hAnsi="Palatino Linotype"/>
                  <w:bCs/>
                  <w:sz w:val="20"/>
                  <w:szCs w:val="20"/>
                </w:rPr>
                <w:t>increase or decrease the number of Class C Preferred Shares in the Company.</w:t>
              </w:r>
            </w:ins>
          </w:p>
          <w:p w14:paraId="3A6E33F6" w14:textId="77777777" w:rsidR="00E3670D" w:rsidRPr="00302058" w:rsidRDefault="00E3670D" w:rsidP="00E3670D">
            <w:pPr>
              <w:pStyle w:val="ListParagraph"/>
              <w:ind w:left="602"/>
              <w:jc w:val="both"/>
              <w:rPr>
                <w:ins w:id="2810" w:author="OLTRE" w:date="2024-05-21T20:17:00Z"/>
                <w:rFonts w:ascii="Palatino Linotype" w:hAnsi="Palatino Linotype"/>
                <w:bCs/>
                <w:sz w:val="20"/>
                <w:szCs w:val="20"/>
              </w:rPr>
            </w:pPr>
          </w:p>
          <w:p w14:paraId="6135385C" w14:textId="25452553" w:rsidR="003902DD" w:rsidRPr="00302058" w:rsidRDefault="003902DD" w:rsidP="00BE0956">
            <w:pPr>
              <w:jc w:val="both"/>
              <w:rPr>
                <w:rFonts w:ascii="Palatino Linotype" w:hAnsi="Palatino Linotype"/>
                <w:bCs/>
                <w:sz w:val="20"/>
                <w:szCs w:val="20"/>
              </w:rPr>
              <w:pPrChange w:id="2811" w:author="OLTRE" w:date="2024-05-21T20:17:00Z">
                <w:pPr>
                  <w:pStyle w:val="ListParagraph"/>
                  <w:numPr>
                    <w:ilvl w:val="1"/>
                    <w:numId w:val="37"/>
                  </w:numPr>
                  <w:ind w:left="602" w:hanging="360"/>
                  <w:jc w:val="both"/>
                </w:pPr>
              </w:pPrChange>
            </w:pPr>
          </w:p>
        </w:tc>
        <w:tc>
          <w:tcPr>
            <w:tcW w:w="4147" w:type="dxa"/>
          </w:tcPr>
          <w:p w14:paraId="51C006F3"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812"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813" w:author="OLTRE" w:date="2024-05-21T20:17:00Z">
                  <w:rPr>
                    <w:rFonts w:ascii="Palatino Linotype" w:hAnsi="Palatino Linotype"/>
                    <w:b/>
                    <w:sz w:val="20"/>
                  </w:rPr>
                </w:rPrChange>
              </w:rPr>
              <w:t>Hak Suara</w:t>
            </w:r>
          </w:p>
          <w:p w14:paraId="4ED776D6" w14:textId="77777777" w:rsidR="00287DCC" w:rsidRPr="00302058" w:rsidRDefault="00287DCC" w:rsidP="006A39AB">
            <w:pPr>
              <w:jc w:val="both"/>
              <w:rPr>
                <w:rFonts w:ascii="Palatino Linotype" w:hAnsi="Palatino Linotype"/>
                <w:color w:val="E7E6E6" w:themeColor="background2"/>
                <w:sz w:val="20"/>
                <w:rPrChange w:id="2814"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15" w:author="OLTRE" w:date="2024-05-21T20:17:00Z">
                  <w:rPr>
                    <w:rFonts w:ascii="Palatino Linotype" w:hAnsi="Palatino Linotype"/>
                    <w:sz w:val="20"/>
                  </w:rPr>
                </w:rPrChange>
              </w:rPr>
              <w:t>Tiap saham preferen memperoleh Hak Suara yang sama dengan saham biasa, asalkan, di samping persyaratan suara mayoritas, wajib mendapatkan persetujuan dari Pemegang saham Preferen untuk beberapa Keputusan Pemegang Saham, termasuk namun tidak terbatas pada Tindakan:</w:t>
            </w:r>
          </w:p>
          <w:p w14:paraId="3AF6D26C" w14:textId="77777777" w:rsidR="00287DCC" w:rsidRPr="00302058" w:rsidRDefault="00287DCC" w:rsidP="006A39AB">
            <w:pPr>
              <w:pStyle w:val="ListParagraph"/>
              <w:numPr>
                <w:ilvl w:val="1"/>
                <w:numId w:val="38"/>
              </w:numPr>
              <w:ind w:left="606"/>
              <w:jc w:val="both"/>
              <w:rPr>
                <w:rFonts w:ascii="Palatino Linotype" w:hAnsi="Palatino Linotype"/>
                <w:color w:val="E7E6E6" w:themeColor="background2"/>
                <w:sz w:val="20"/>
                <w:rPrChange w:id="2816"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17" w:author="OLTRE" w:date="2024-05-21T20:17:00Z">
                  <w:rPr>
                    <w:rFonts w:ascii="Palatino Linotype" w:hAnsi="Palatino Linotype"/>
                    <w:sz w:val="20"/>
                  </w:rPr>
                </w:rPrChange>
              </w:rPr>
              <w:t>Merubah ketentuan apa pun dalam Anggaran Dasar perusahaan atau dokumen pokok yang sama apabila hal tersebut akan menimbulkan dampak negatif terhadap hak, hak istimewa atau kekuasaan atau pembatasan terhadap Pemegang Saham Preferen;</w:t>
            </w:r>
          </w:p>
          <w:p w14:paraId="29F35B8B" w14:textId="77777777" w:rsidR="00287DCC" w:rsidRPr="00302058" w:rsidRDefault="00287DCC" w:rsidP="006A39AB">
            <w:pPr>
              <w:pStyle w:val="ListParagraph"/>
              <w:numPr>
                <w:ilvl w:val="1"/>
                <w:numId w:val="38"/>
              </w:numPr>
              <w:ind w:left="606"/>
              <w:jc w:val="both"/>
              <w:rPr>
                <w:rFonts w:ascii="Palatino Linotype" w:hAnsi="Palatino Linotype"/>
                <w:color w:val="E7E6E6" w:themeColor="background2"/>
                <w:sz w:val="20"/>
                <w:rPrChange w:id="281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19" w:author="OLTRE" w:date="2024-05-21T20:17:00Z">
                  <w:rPr>
                    <w:rFonts w:ascii="Palatino Linotype" w:hAnsi="Palatino Linotype"/>
                    <w:sz w:val="20"/>
                  </w:rPr>
                </w:rPrChange>
              </w:rPr>
              <w:t>Memberi kewenangan atau menciptakan setiap kelas baru atau serangkaian saham dengan hak, preferensi dan hak istimewa sehubungan dengan dividen atau likuidasi senior atau sama dengan Saham Preferen atau memperoleh Hak Suara selain dari pada hak suara yang diberikan kepada Pemegang Saham Preferen pada umumnya;</w:t>
            </w:r>
          </w:p>
          <w:p w14:paraId="780BA2F5" w14:textId="77777777" w:rsidR="00287DCC" w:rsidRPr="00302058" w:rsidRDefault="00287DCC" w:rsidP="006A39AB">
            <w:pPr>
              <w:pStyle w:val="ListParagraph"/>
              <w:numPr>
                <w:ilvl w:val="1"/>
                <w:numId w:val="38"/>
              </w:numPr>
              <w:ind w:left="606"/>
              <w:jc w:val="both"/>
              <w:rPr>
                <w:rFonts w:ascii="Palatino Linotype" w:hAnsi="Palatino Linotype"/>
                <w:color w:val="E7E6E6" w:themeColor="background2"/>
                <w:sz w:val="20"/>
                <w:rPrChange w:id="2820"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21" w:author="OLTRE" w:date="2024-05-21T20:17:00Z">
                  <w:rPr>
                    <w:rFonts w:ascii="Palatino Linotype" w:hAnsi="Palatino Linotype"/>
                    <w:sz w:val="20"/>
                  </w:rPr>
                </w:rPrChange>
              </w:rPr>
              <w:t>Menyetujui penggabungan, penjualan aset atau reorganisasi perusahaan atau akuisisi;</w:t>
            </w:r>
          </w:p>
          <w:p w14:paraId="71778B6F" w14:textId="77777777" w:rsidR="00287DCC" w:rsidRPr="00302058" w:rsidRDefault="00287DCC" w:rsidP="006A39AB">
            <w:pPr>
              <w:jc w:val="both"/>
              <w:rPr>
                <w:rFonts w:ascii="Palatino Linotype" w:hAnsi="Palatino Linotype"/>
                <w:color w:val="E7E6E6" w:themeColor="background2"/>
                <w:sz w:val="20"/>
                <w:rPrChange w:id="2822" w:author="OLTRE" w:date="2024-05-21T20:17:00Z">
                  <w:rPr>
                    <w:rFonts w:ascii="Palatino Linotype" w:hAnsi="Palatino Linotype"/>
                    <w:sz w:val="20"/>
                  </w:rPr>
                </w:rPrChange>
              </w:rPr>
            </w:pPr>
          </w:p>
        </w:tc>
      </w:tr>
      <w:tr w:rsidR="00287DCC" w:rsidRPr="00302058" w14:paraId="3EEDF7E8" w14:textId="77777777" w:rsidTr="00E3273B">
        <w:tc>
          <w:tcPr>
            <w:tcW w:w="4143" w:type="dxa"/>
          </w:tcPr>
          <w:p w14:paraId="674C96B8"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Co-Sale Rights</w:t>
            </w:r>
          </w:p>
          <w:p w14:paraId="003F0DAE" w14:textId="32C759FE"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In the event of any First Refusal Right is not exercised then, the</w:t>
            </w:r>
            <w:ins w:id="2823" w:author="OLTRE" w:date="2024-05-21T20:17:00Z">
              <w:r w:rsidRPr="00302058">
                <w:rPr>
                  <w:rFonts w:ascii="Palatino Linotype" w:hAnsi="Palatino Linotype"/>
                  <w:bCs/>
                  <w:sz w:val="20"/>
                  <w:szCs w:val="20"/>
                </w:rPr>
                <w:t xml:space="preserve"> </w:t>
              </w:r>
              <w:r w:rsidR="00AF177D" w:rsidRPr="00302058">
                <w:rPr>
                  <w:rFonts w:ascii="Palatino Linotype" w:hAnsi="Palatino Linotype"/>
                  <w:bCs/>
                  <w:sz w:val="20"/>
                  <w:szCs w:val="20"/>
                </w:rPr>
                <w:t>Class C</w:t>
              </w:r>
            </w:ins>
            <w:r w:rsidR="00AF177D" w:rsidRPr="00302058">
              <w:rPr>
                <w:rFonts w:ascii="Palatino Linotype" w:hAnsi="Palatino Linotype"/>
                <w:bCs/>
                <w:sz w:val="20"/>
                <w:szCs w:val="20"/>
              </w:rPr>
              <w:t xml:space="preserve"> </w:t>
            </w:r>
            <w:r w:rsidRPr="00302058">
              <w:rPr>
                <w:rFonts w:ascii="Palatino Linotype" w:hAnsi="Palatino Linotype"/>
                <w:bCs/>
                <w:sz w:val="20"/>
                <w:szCs w:val="20"/>
              </w:rPr>
              <w:t>Preferred Shareholder may exercise the right (“</w:t>
            </w:r>
            <w:r w:rsidRPr="00302058">
              <w:rPr>
                <w:rFonts w:ascii="Palatino Linotype" w:hAnsi="Palatino Linotype"/>
                <w:b/>
                <w:sz w:val="20"/>
                <w:rPrChange w:id="2824" w:author="OLTRE" w:date="2024-05-21T20:17:00Z">
                  <w:rPr>
                    <w:rFonts w:ascii="Palatino Linotype" w:hAnsi="Palatino Linotype"/>
                    <w:sz w:val="20"/>
                  </w:rPr>
                </w:rPrChange>
              </w:rPr>
              <w:t>Co-Sale Right</w:t>
            </w:r>
            <w:r w:rsidRPr="00302058">
              <w:rPr>
                <w:rFonts w:ascii="Palatino Linotype" w:hAnsi="Palatino Linotype"/>
                <w:bCs/>
                <w:sz w:val="20"/>
                <w:szCs w:val="20"/>
              </w:rPr>
              <w:t xml:space="preserve">”) to sell their Shares on pro rata basis along with the Shares proposed to be sold by </w:t>
            </w:r>
            <w:del w:id="2825" w:author="OLTRE" w:date="2024-05-21T20:17:00Z">
              <w:r w:rsidRPr="008243E2">
                <w:rPr>
                  <w:rFonts w:ascii="Palatino Linotype" w:hAnsi="Palatino Linotype"/>
                  <w:bCs/>
                  <w:sz w:val="20"/>
                  <w:szCs w:val="20"/>
                </w:rPr>
                <w:delText xml:space="preserve">the </w:delText>
              </w:r>
              <w:r>
                <w:rPr>
                  <w:rFonts w:ascii="Palatino Linotype" w:hAnsi="Palatino Linotype"/>
                  <w:bCs/>
                  <w:sz w:val="20"/>
                  <w:szCs w:val="20"/>
                </w:rPr>
                <w:delText>Founding</w:delText>
              </w:r>
            </w:del>
            <w:ins w:id="2826" w:author="OLTRE" w:date="2024-05-21T20:17:00Z">
              <w:r w:rsidR="00AF177D" w:rsidRPr="00302058">
                <w:rPr>
                  <w:rFonts w:ascii="Palatino Linotype" w:hAnsi="Palatino Linotype"/>
                  <w:bCs/>
                  <w:sz w:val="20"/>
                  <w:szCs w:val="20"/>
                </w:rPr>
                <w:t>a</w:t>
              </w:r>
            </w:ins>
            <w:r w:rsidR="00AF177D" w:rsidRPr="00302058">
              <w:rPr>
                <w:rFonts w:ascii="Palatino Linotype" w:hAnsi="Palatino Linotype"/>
                <w:bCs/>
                <w:sz w:val="20"/>
                <w:szCs w:val="20"/>
              </w:rPr>
              <w:t xml:space="preserve"> </w:t>
            </w:r>
            <w:r w:rsidRPr="00302058">
              <w:rPr>
                <w:rFonts w:ascii="Palatino Linotype" w:hAnsi="Palatino Linotype"/>
                <w:bCs/>
                <w:sz w:val="20"/>
                <w:szCs w:val="20"/>
              </w:rPr>
              <w:t>Shareholder (“</w:t>
            </w:r>
            <w:r w:rsidRPr="00302058">
              <w:rPr>
                <w:rFonts w:ascii="Palatino Linotype" w:hAnsi="Palatino Linotype"/>
                <w:b/>
                <w:sz w:val="20"/>
                <w:rPrChange w:id="2827" w:author="OLTRE" w:date="2024-05-21T20:17:00Z">
                  <w:rPr>
                    <w:rFonts w:ascii="Palatino Linotype" w:hAnsi="Palatino Linotype"/>
                    <w:sz w:val="20"/>
                  </w:rPr>
                </w:rPrChange>
              </w:rPr>
              <w:t>Co-Sale Interest</w:t>
            </w:r>
            <w:r w:rsidRPr="00302058">
              <w:rPr>
                <w:rFonts w:ascii="Palatino Linotype" w:hAnsi="Palatino Linotype"/>
                <w:bCs/>
                <w:sz w:val="20"/>
                <w:szCs w:val="20"/>
              </w:rPr>
              <w:t xml:space="preserve">”) upon presenting a notice to </w:t>
            </w:r>
            <w:del w:id="2828" w:author="OLTRE" w:date="2024-05-21T20:17:00Z">
              <w:r>
                <w:rPr>
                  <w:rFonts w:ascii="Palatino Linotype" w:hAnsi="Palatino Linotype"/>
                  <w:bCs/>
                  <w:sz w:val="20"/>
                  <w:szCs w:val="20"/>
                </w:rPr>
                <w:delText>Founding</w:delText>
              </w:r>
            </w:del>
            <w:ins w:id="2829" w:author="OLTRE" w:date="2024-05-21T20:17:00Z">
              <w:r w:rsidR="00AF177D" w:rsidRPr="00302058">
                <w:rPr>
                  <w:rFonts w:ascii="Palatino Linotype" w:hAnsi="Palatino Linotype"/>
                  <w:bCs/>
                  <w:sz w:val="20"/>
                  <w:szCs w:val="20"/>
                </w:rPr>
                <w:t>the relevant</w:t>
              </w:r>
            </w:ins>
            <w:r w:rsidRPr="00302058">
              <w:rPr>
                <w:rFonts w:ascii="Palatino Linotype" w:hAnsi="Palatino Linotype"/>
                <w:bCs/>
                <w:sz w:val="20"/>
                <w:szCs w:val="20"/>
              </w:rPr>
              <w:t xml:space="preserve"> Shareholder to transfer its Co-Sale Interest (“</w:t>
            </w:r>
            <w:r w:rsidRPr="00302058">
              <w:rPr>
                <w:rFonts w:ascii="Palatino Linotype" w:hAnsi="Palatino Linotype"/>
                <w:b/>
                <w:sz w:val="20"/>
                <w:rPrChange w:id="2830" w:author="OLTRE" w:date="2024-05-21T20:17:00Z">
                  <w:rPr>
                    <w:rFonts w:ascii="Palatino Linotype" w:hAnsi="Palatino Linotype"/>
                    <w:sz w:val="20"/>
                  </w:rPr>
                </w:rPrChange>
              </w:rPr>
              <w:t>Co-Sale Acceptance Notice</w:t>
            </w:r>
            <w:r w:rsidRPr="00302058">
              <w:rPr>
                <w:rFonts w:ascii="Palatino Linotype" w:hAnsi="Palatino Linotype"/>
                <w:bCs/>
                <w:sz w:val="20"/>
                <w:szCs w:val="20"/>
              </w:rPr>
              <w:t>”) within the Acceptance Period. This Co-sale right will be subject to customary exception and will terminate immediately prior to Initial Public Offering or a Change of Control.</w:t>
            </w:r>
          </w:p>
          <w:p w14:paraId="530E611C" w14:textId="77777777" w:rsidR="00287DCC" w:rsidRPr="00302058" w:rsidRDefault="00287DCC" w:rsidP="006A39AB">
            <w:pPr>
              <w:jc w:val="both"/>
              <w:rPr>
                <w:rFonts w:ascii="Palatino Linotype" w:hAnsi="Palatino Linotype"/>
                <w:bCs/>
                <w:sz w:val="20"/>
                <w:szCs w:val="20"/>
              </w:rPr>
            </w:pPr>
          </w:p>
          <w:p w14:paraId="24D42DF5" w14:textId="77777777" w:rsidR="00287DCC" w:rsidRPr="008243E2" w:rsidRDefault="00287DCC" w:rsidP="00E3273B">
            <w:pPr>
              <w:jc w:val="both"/>
              <w:rPr>
                <w:del w:id="2831" w:author="OLTRE" w:date="2024-05-21T20:17:00Z"/>
                <w:rFonts w:ascii="Palatino Linotype" w:hAnsi="Palatino Linotype"/>
                <w:bCs/>
                <w:sz w:val="20"/>
                <w:szCs w:val="20"/>
              </w:rPr>
            </w:pPr>
          </w:p>
          <w:p w14:paraId="7AF3E1D3" w14:textId="77777777" w:rsidR="00287DCC" w:rsidRDefault="00287DCC" w:rsidP="00E3273B">
            <w:pPr>
              <w:jc w:val="both"/>
              <w:rPr>
                <w:del w:id="2832" w:author="OLTRE" w:date="2024-05-21T20:17:00Z"/>
                <w:rFonts w:ascii="Palatino Linotype" w:hAnsi="Palatino Linotype"/>
                <w:bCs/>
                <w:sz w:val="20"/>
                <w:szCs w:val="20"/>
              </w:rPr>
            </w:pPr>
          </w:p>
          <w:p w14:paraId="792B42FA" w14:textId="77777777" w:rsidR="00287DCC" w:rsidRPr="008243E2" w:rsidRDefault="00287DCC" w:rsidP="00E3273B">
            <w:pPr>
              <w:jc w:val="both"/>
              <w:rPr>
                <w:del w:id="2833" w:author="OLTRE" w:date="2024-05-21T20:17:00Z"/>
                <w:rFonts w:ascii="Palatino Linotype" w:hAnsi="Palatino Linotype"/>
                <w:bCs/>
                <w:sz w:val="20"/>
                <w:szCs w:val="20"/>
              </w:rPr>
            </w:pPr>
          </w:p>
          <w:p w14:paraId="69B052D3" w14:textId="47C6E711" w:rsidR="00287DCC" w:rsidRPr="00302058" w:rsidRDefault="00287DCC" w:rsidP="006A39AB">
            <w:pPr>
              <w:jc w:val="both"/>
              <w:rPr>
                <w:rFonts w:ascii="Palatino Linotype" w:hAnsi="Palatino Linotype"/>
                <w:bCs/>
                <w:sz w:val="20"/>
                <w:szCs w:val="20"/>
              </w:rPr>
            </w:pPr>
            <w:r w:rsidRPr="00302058">
              <w:rPr>
                <w:rFonts w:ascii="Palatino Linotype" w:hAnsi="Palatino Linotype"/>
                <w:bCs/>
                <w:sz w:val="20"/>
                <w:szCs w:val="20"/>
              </w:rPr>
              <w:t xml:space="preserve">If a participating Preferred Sharesholders exercise its Co-Sale Rights, the transferor shall arrange for the sale to the proposed transferee of the Co-Sale Interest. </w:t>
            </w:r>
            <w:del w:id="2834" w:author="OLTRE" w:date="2024-05-21T20:17:00Z">
              <w:r>
                <w:rPr>
                  <w:rFonts w:ascii="Palatino Linotype" w:hAnsi="Palatino Linotype"/>
                  <w:bCs/>
                  <w:sz w:val="20"/>
                  <w:szCs w:val="20"/>
                </w:rPr>
                <w:delText>Founding</w:delText>
              </w:r>
            </w:del>
            <w:ins w:id="2835" w:author="OLTRE" w:date="2024-05-21T20:17:00Z">
              <w:r w:rsidR="00AF177D" w:rsidRPr="00302058">
                <w:rPr>
                  <w:rFonts w:ascii="Palatino Linotype" w:hAnsi="Palatino Linotype"/>
                  <w:bCs/>
                  <w:sz w:val="20"/>
                  <w:szCs w:val="20"/>
                </w:rPr>
                <w:t>The relevant</w:t>
              </w:r>
            </w:ins>
            <w:r w:rsidRPr="00302058">
              <w:rPr>
                <w:rFonts w:ascii="Palatino Linotype" w:hAnsi="Palatino Linotype"/>
                <w:bCs/>
                <w:sz w:val="20"/>
                <w:szCs w:val="20"/>
              </w:rPr>
              <w:t xml:space="preserve"> Shareholder shall use </w:t>
            </w:r>
            <w:r w:rsidR="00AF177D" w:rsidRPr="00302058">
              <w:rPr>
                <w:rFonts w:ascii="Palatino Linotype" w:hAnsi="Palatino Linotype"/>
                <w:bCs/>
                <w:sz w:val="20"/>
                <w:szCs w:val="20"/>
              </w:rPr>
              <w:t xml:space="preserve">its </w:t>
            </w:r>
            <w:r w:rsidRPr="00302058">
              <w:rPr>
                <w:rFonts w:ascii="Palatino Linotype" w:hAnsi="Palatino Linotype"/>
                <w:bCs/>
                <w:sz w:val="20"/>
                <w:szCs w:val="20"/>
              </w:rPr>
              <w:t>best efforts to arrange for the sale to the proposed transferee the aggregate Co-Sale Interests of the Preferred Shares holders who have issued a Co-Sale Acceptance Notice (collectively, the “</w:t>
            </w:r>
            <w:r w:rsidRPr="00302058">
              <w:rPr>
                <w:rFonts w:ascii="Palatino Linotype" w:hAnsi="Palatino Linotype"/>
                <w:b/>
                <w:sz w:val="20"/>
                <w:rPrChange w:id="2836" w:author="OLTRE" w:date="2024-05-21T20:17:00Z">
                  <w:rPr>
                    <w:rFonts w:ascii="Palatino Linotype" w:hAnsi="Palatino Linotype"/>
                    <w:sz w:val="20"/>
                  </w:rPr>
                </w:rPrChange>
              </w:rPr>
              <w:t>Aggregate Interest</w:t>
            </w:r>
            <w:r w:rsidRPr="00302058">
              <w:rPr>
                <w:rFonts w:ascii="Palatino Linotype" w:hAnsi="Palatino Linotype"/>
                <w:bCs/>
                <w:sz w:val="20"/>
                <w:szCs w:val="20"/>
              </w:rPr>
              <w:t xml:space="preserve">”); provided, however, that if the proposed transferee wishes to purchase less than the Aggregate Interest, the Aggregate Interest shall be reduced pro-rata between the holder exercising their Co-Sale Rights and </w:t>
            </w:r>
            <w:del w:id="2837" w:author="OLTRE" w:date="2024-05-21T20:17:00Z">
              <w:r>
                <w:rPr>
                  <w:rFonts w:ascii="Palatino Linotype" w:hAnsi="Palatino Linotype"/>
                  <w:bCs/>
                  <w:sz w:val="20"/>
                  <w:szCs w:val="20"/>
                </w:rPr>
                <w:delText>Founding</w:delText>
              </w:r>
            </w:del>
            <w:ins w:id="2838" w:author="OLTRE" w:date="2024-05-21T20:17:00Z">
              <w:r w:rsidR="00AF177D" w:rsidRPr="00302058">
                <w:rPr>
                  <w:rFonts w:ascii="Palatino Linotype" w:hAnsi="Palatino Linotype"/>
                  <w:bCs/>
                  <w:sz w:val="20"/>
                  <w:szCs w:val="20"/>
                </w:rPr>
                <w:t>the relevant</w:t>
              </w:r>
            </w:ins>
            <w:r w:rsidRPr="00302058">
              <w:rPr>
                <w:rFonts w:ascii="Palatino Linotype" w:hAnsi="Palatino Linotype"/>
                <w:bCs/>
                <w:sz w:val="20"/>
                <w:szCs w:val="20"/>
              </w:rPr>
              <w:t xml:space="preserve"> Shareholder.</w:t>
            </w:r>
          </w:p>
          <w:p w14:paraId="212F0B39" w14:textId="77777777" w:rsidR="00287DCC" w:rsidRPr="00302058" w:rsidRDefault="00287DCC" w:rsidP="006A39AB">
            <w:pPr>
              <w:jc w:val="both"/>
              <w:rPr>
                <w:rFonts w:ascii="Palatino Linotype" w:hAnsi="Palatino Linotype"/>
                <w:bCs/>
                <w:sz w:val="20"/>
                <w:szCs w:val="20"/>
              </w:rPr>
            </w:pPr>
          </w:p>
          <w:p w14:paraId="349B6552" w14:textId="77777777" w:rsidR="00287DCC" w:rsidRDefault="00287DCC" w:rsidP="00E3273B">
            <w:pPr>
              <w:jc w:val="both"/>
              <w:rPr>
                <w:del w:id="2839" w:author="OLTRE" w:date="2024-05-21T20:17:00Z"/>
                <w:rFonts w:ascii="Palatino Linotype" w:hAnsi="Palatino Linotype"/>
                <w:bCs/>
                <w:sz w:val="20"/>
                <w:szCs w:val="20"/>
              </w:rPr>
            </w:pPr>
          </w:p>
          <w:p w14:paraId="488AD514" w14:textId="77777777" w:rsidR="00287DCC" w:rsidRPr="008243E2" w:rsidRDefault="00287DCC" w:rsidP="00E3273B">
            <w:pPr>
              <w:jc w:val="both"/>
              <w:rPr>
                <w:del w:id="2840" w:author="OLTRE" w:date="2024-05-21T20:17:00Z"/>
                <w:rFonts w:ascii="Palatino Linotype" w:hAnsi="Palatino Linotype"/>
                <w:bCs/>
                <w:sz w:val="20"/>
                <w:szCs w:val="20"/>
              </w:rPr>
            </w:pPr>
          </w:p>
          <w:p w14:paraId="24CE5490" w14:textId="12DC9B7F" w:rsidR="00287DCC" w:rsidRPr="00302058" w:rsidRDefault="00287DCC" w:rsidP="006A39AB">
            <w:pPr>
              <w:jc w:val="both"/>
              <w:rPr>
                <w:rFonts w:ascii="Palatino Linotype" w:hAnsi="Palatino Linotype"/>
                <w:b/>
                <w:sz w:val="20"/>
                <w:szCs w:val="20"/>
              </w:rPr>
            </w:pPr>
            <w:r w:rsidRPr="00302058">
              <w:rPr>
                <w:rFonts w:ascii="Palatino Linotype" w:hAnsi="Palatino Linotype"/>
                <w:bCs/>
                <w:sz w:val="20"/>
                <w:szCs w:val="20"/>
              </w:rPr>
              <w:t xml:space="preserve">If the proposed transferee refuses the Co-Sale Interest from the </w:t>
            </w:r>
            <w:del w:id="2841" w:author="OLTRE" w:date="2024-05-21T20:17:00Z">
              <w:r w:rsidRPr="008243E2">
                <w:rPr>
                  <w:rFonts w:ascii="Palatino Linotype" w:hAnsi="Palatino Linotype"/>
                  <w:bCs/>
                  <w:sz w:val="20"/>
                  <w:szCs w:val="20"/>
                </w:rPr>
                <w:delText>holder</w:delText>
              </w:r>
            </w:del>
            <w:ins w:id="2842" w:author="OLTRE" w:date="2024-05-21T20:17:00Z">
              <w:r w:rsidR="004E4A19" w:rsidRPr="00302058">
                <w:rPr>
                  <w:rFonts w:ascii="Palatino Linotype" w:hAnsi="Palatino Linotype"/>
                  <w:bCs/>
                  <w:sz w:val="20"/>
                  <w:szCs w:val="20"/>
                </w:rPr>
                <w:t>Share</w:t>
              </w:r>
              <w:r w:rsidRPr="00302058">
                <w:rPr>
                  <w:rFonts w:ascii="Palatino Linotype" w:hAnsi="Palatino Linotype"/>
                  <w:bCs/>
                  <w:sz w:val="20"/>
                  <w:szCs w:val="20"/>
                </w:rPr>
                <w:t>holder</w:t>
              </w:r>
            </w:ins>
            <w:r w:rsidRPr="00302058">
              <w:rPr>
                <w:rFonts w:ascii="Palatino Linotype" w:hAnsi="Palatino Linotype"/>
                <w:bCs/>
                <w:sz w:val="20"/>
                <w:szCs w:val="20"/>
              </w:rPr>
              <w:t xml:space="preserve"> who exercises its Co-Sale Rights, </w:t>
            </w:r>
            <w:del w:id="2843" w:author="OLTRE" w:date="2024-05-21T20:17:00Z">
              <w:r>
                <w:rPr>
                  <w:rFonts w:ascii="Palatino Linotype" w:hAnsi="Palatino Linotype"/>
                  <w:bCs/>
                  <w:sz w:val="20"/>
                  <w:szCs w:val="20"/>
                </w:rPr>
                <w:delText>Founding</w:delText>
              </w:r>
            </w:del>
            <w:ins w:id="2844" w:author="OLTRE" w:date="2024-05-21T20:17:00Z">
              <w:r w:rsidR="00675CDD" w:rsidRPr="00302058">
                <w:rPr>
                  <w:rFonts w:ascii="Palatino Linotype" w:hAnsi="Palatino Linotype"/>
                  <w:bCs/>
                  <w:sz w:val="20"/>
                  <w:szCs w:val="20"/>
                </w:rPr>
                <w:t>the relevant</w:t>
              </w:r>
            </w:ins>
            <w:r w:rsidRPr="00302058">
              <w:rPr>
                <w:rFonts w:ascii="Palatino Linotype" w:hAnsi="Palatino Linotype"/>
                <w:bCs/>
                <w:sz w:val="20"/>
                <w:szCs w:val="20"/>
              </w:rPr>
              <w:t xml:space="preserve"> Shareholder may not sell to such proposed transferee any of the </w:t>
            </w:r>
            <w:del w:id="2845" w:author="OLTRE" w:date="2024-05-21T20:17:00Z">
              <w:r>
                <w:rPr>
                  <w:rFonts w:ascii="Palatino Linotype" w:hAnsi="Palatino Linotype"/>
                  <w:bCs/>
                  <w:sz w:val="20"/>
                  <w:szCs w:val="20"/>
                </w:rPr>
                <w:delText>Founding Shareholder</w:delText>
              </w:r>
              <w:r w:rsidRPr="008243E2">
                <w:rPr>
                  <w:rFonts w:ascii="Palatino Linotype" w:hAnsi="Palatino Linotype"/>
                  <w:bCs/>
                  <w:sz w:val="20"/>
                  <w:szCs w:val="20"/>
                </w:rPr>
                <w:delText>’s Shares</w:delText>
              </w:r>
            </w:del>
            <w:ins w:id="2846" w:author="OLTRE" w:date="2024-05-21T20:17:00Z">
              <w:r w:rsidR="00AF79EE" w:rsidRPr="00302058">
                <w:rPr>
                  <w:rFonts w:ascii="Palatino Linotype" w:hAnsi="Palatino Linotype"/>
                  <w:bCs/>
                  <w:sz w:val="20"/>
                  <w:szCs w:val="20"/>
                </w:rPr>
                <w:t xml:space="preserve">relevant </w:t>
              </w:r>
              <w:r w:rsidRPr="00302058">
                <w:rPr>
                  <w:rFonts w:ascii="Palatino Linotype" w:hAnsi="Palatino Linotype"/>
                  <w:bCs/>
                  <w:sz w:val="20"/>
                  <w:szCs w:val="20"/>
                </w:rPr>
                <w:t>Shareholders</w:t>
              </w:r>
              <w:r w:rsidR="00BF774B" w:rsidRPr="00302058">
                <w:rPr>
                  <w:rFonts w:ascii="Palatino Linotype" w:hAnsi="Palatino Linotype"/>
                  <w:bCs/>
                  <w:sz w:val="20"/>
                  <w:szCs w:val="20"/>
                </w:rPr>
                <w:t>’</w:t>
              </w:r>
              <w:r w:rsidRPr="00302058">
                <w:rPr>
                  <w:rFonts w:ascii="Palatino Linotype" w:hAnsi="Palatino Linotype"/>
                  <w:bCs/>
                  <w:sz w:val="20"/>
                  <w:szCs w:val="20"/>
                </w:rPr>
                <w:t xml:space="preserve"> </w:t>
              </w:r>
              <w:r w:rsidR="00AF79EE" w:rsidRPr="00302058">
                <w:rPr>
                  <w:rFonts w:ascii="Palatino Linotype" w:hAnsi="Palatino Linotype"/>
                  <w:bCs/>
                  <w:sz w:val="20"/>
                  <w:szCs w:val="20"/>
                </w:rPr>
                <w:t>s</w:t>
              </w:r>
              <w:r w:rsidRPr="00302058">
                <w:rPr>
                  <w:rFonts w:ascii="Palatino Linotype" w:hAnsi="Palatino Linotype"/>
                  <w:bCs/>
                  <w:sz w:val="20"/>
                  <w:szCs w:val="20"/>
                </w:rPr>
                <w:t>hares</w:t>
              </w:r>
            </w:ins>
            <w:r w:rsidRPr="00302058">
              <w:rPr>
                <w:rFonts w:ascii="Palatino Linotype" w:hAnsi="Palatino Linotype"/>
                <w:bCs/>
                <w:sz w:val="20"/>
                <w:szCs w:val="20"/>
              </w:rPr>
              <w:t xml:space="preserve"> unless and until, simultaneously with such sale, </w:t>
            </w:r>
            <w:del w:id="2847" w:author="OLTRE" w:date="2024-05-21T20:17:00Z">
              <w:r>
                <w:rPr>
                  <w:rFonts w:ascii="Palatino Linotype" w:hAnsi="Palatino Linotype"/>
                  <w:bCs/>
                  <w:sz w:val="20"/>
                  <w:szCs w:val="20"/>
                </w:rPr>
                <w:delText>Founding</w:delText>
              </w:r>
            </w:del>
            <w:ins w:id="2848" w:author="OLTRE" w:date="2024-05-21T20:17:00Z">
              <w:r w:rsidR="00C86835" w:rsidRPr="00302058">
                <w:rPr>
                  <w:rFonts w:ascii="Palatino Linotype" w:hAnsi="Palatino Linotype"/>
                  <w:bCs/>
                  <w:sz w:val="20"/>
                  <w:szCs w:val="20"/>
                </w:rPr>
                <w:t>the relevant</w:t>
              </w:r>
            </w:ins>
            <w:r w:rsidR="00C86835" w:rsidRPr="00302058">
              <w:rPr>
                <w:rFonts w:ascii="Palatino Linotype" w:hAnsi="Palatino Linotype"/>
                <w:bCs/>
                <w:sz w:val="20"/>
                <w:szCs w:val="20"/>
              </w:rPr>
              <w:t xml:space="preserve"> </w:t>
            </w:r>
            <w:r w:rsidRPr="00302058">
              <w:rPr>
                <w:rFonts w:ascii="Palatino Linotype" w:hAnsi="Palatino Linotype"/>
                <w:bCs/>
                <w:sz w:val="20"/>
                <w:szCs w:val="20"/>
              </w:rPr>
              <w:t xml:space="preserve">Shareholder </w:t>
            </w:r>
            <w:del w:id="2849" w:author="OLTRE" w:date="2024-05-21T20:17:00Z">
              <w:r w:rsidRPr="008243E2">
                <w:rPr>
                  <w:rFonts w:ascii="Palatino Linotype" w:hAnsi="Palatino Linotype"/>
                  <w:bCs/>
                  <w:sz w:val="20"/>
                  <w:szCs w:val="20"/>
                </w:rPr>
                <w:delText>purchases</w:delText>
              </w:r>
            </w:del>
            <w:ins w:id="2850" w:author="OLTRE" w:date="2024-05-21T20:17:00Z">
              <w:r w:rsidRPr="00302058">
                <w:rPr>
                  <w:rFonts w:ascii="Palatino Linotype" w:hAnsi="Palatino Linotype"/>
                  <w:bCs/>
                  <w:sz w:val="20"/>
                  <w:szCs w:val="20"/>
                </w:rPr>
                <w:t>purchas</w:t>
              </w:r>
              <w:r w:rsidR="00C86835" w:rsidRPr="00302058">
                <w:rPr>
                  <w:rFonts w:ascii="Palatino Linotype" w:hAnsi="Palatino Linotype"/>
                  <w:bCs/>
                  <w:sz w:val="20"/>
                  <w:szCs w:val="20"/>
                </w:rPr>
                <w:t>e</w:t>
              </w:r>
            </w:ins>
            <w:r w:rsidRPr="00302058">
              <w:rPr>
                <w:rFonts w:ascii="Palatino Linotype" w:hAnsi="Palatino Linotype"/>
                <w:bCs/>
                <w:sz w:val="20"/>
                <w:szCs w:val="20"/>
              </w:rPr>
              <w:t xml:space="preserve"> such dismissed Co-Sale Interest, on the same terms and conditions specified in the Offer Notice</w:t>
            </w:r>
            <w:ins w:id="2851" w:author="OLTRE" w:date="2024-05-21T20:17:00Z">
              <w:r w:rsidR="005A0A58" w:rsidRPr="00302058">
                <w:rPr>
                  <w:rFonts w:ascii="Palatino Linotype" w:hAnsi="Palatino Linotype"/>
                  <w:bCs/>
                  <w:sz w:val="20"/>
                  <w:szCs w:val="20"/>
                </w:rPr>
                <w:t>.</w:t>
              </w:r>
            </w:ins>
          </w:p>
        </w:tc>
        <w:tc>
          <w:tcPr>
            <w:tcW w:w="4147" w:type="dxa"/>
          </w:tcPr>
          <w:p w14:paraId="1A8EDD66"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852"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853" w:author="OLTRE" w:date="2024-05-21T20:17:00Z">
                  <w:rPr>
                    <w:rFonts w:ascii="Palatino Linotype" w:hAnsi="Palatino Linotype"/>
                    <w:b/>
                    <w:sz w:val="20"/>
                  </w:rPr>
                </w:rPrChange>
              </w:rPr>
              <w:t>Hak Turut Jual</w:t>
            </w:r>
          </w:p>
          <w:p w14:paraId="75D057A9" w14:textId="77777777" w:rsidR="00287DCC" w:rsidRPr="00302058" w:rsidRDefault="00287DCC" w:rsidP="006A39AB">
            <w:pPr>
              <w:jc w:val="both"/>
              <w:rPr>
                <w:rFonts w:ascii="Palatino Linotype" w:hAnsi="Palatino Linotype"/>
                <w:color w:val="E7E6E6" w:themeColor="background2"/>
                <w:sz w:val="20"/>
                <w:rPrChange w:id="2854"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55" w:author="OLTRE" w:date="2024-05-21T20:17:00Z">
                  <w:rPr>
                    <w:rFonts w:ascii="Palatino Linotype" w:hAnsi="Palatino Linotype"/>
                    <w:sz w:val="20"/>
                  </w:rPr>
                </w:rPrChange>
              </w:rPr>
              <w:t>Dalam hal Hak Penolakan Pertama tidak dilaksanakan, maka pemegang saham preferen dapat melaksanakan hak untuk menjual Sahamnya berdasarkan perhitungan proporsional (“Saham Turut Jual”) bersamaan dengan Saham yang diajukan untuk dijual oleh Pemegang Saham Pendiri (“Hak Turut Menjual”) dengan menyediakan pemberitahuan kepada Pemegang Saham Pendiri untuk mengalihkan (“Pemberitahuan Penerimaan Turut Jual”) selama Periode Penerimaan. Hak Turut Menjual ini tunduk pada pengecualian biasa dan akan berakhir seketika sebelum IPO atau Perubahan Kendali.</w:t>
            </w:r>
          </w:p>
          <w:p w14:paraId="54BFE4C8" w14:textId="77777777" w:rsidR="00287DCC" w:rsidRPr="00302058" w:rsidRDefault="00287DCC" w:rsidP="006A39AB">
            <w:pPr>
              <w:jc w:val="both"/>
              <w:rPr>
                <w:rFonts w:ascii="Palatino Linotype" w:hAnsi="Palatino Linotype"/>
                <w:color w:val="E7E6E6" w:themeColor="background2"/>
                <w:sz w:val="20"/>
                <w:rPrChange w:id="2856" w:author="OLTRE" w:date="2024-05-21T20:17:00Z">
                  <w:rPr>
                    <w:rFonts w:ascii="Palatino Linotype" w:hAnsi="Palatino Linotype"/>
                    <w:sz w:val="20"/>
                  </w:rPr>
                </w:rPrChange>
              </w:rPr>
            </w:pPr>
          </w:p>
          <w:p w14:paraId="60B8A632" w14:textId="77777777" w:rsidR="00287DCC" w:rsidRPr="00302058" w:rsidRDefault="00287DCC" w:rsidP="006A39AB">
            <w:pPr>
              <w:jc w:val="both"/>
              <w:rPr>
                <w:rFonts w:ascii="Palatino Linotype" w:hAnsi="Palatino Linotype"/>
                <w:color w:val="E7E6E6" w:themeColor="background2"/>
                <w:sz w:val="20"/>
                <w:rPrChange w:id="2857"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58" w:author="OLTRE" w:date="2024-05-21T20:17:00Z">
                  <w:rPr>
                    <w:rFonts w:ascii="Palatino Linotype" w:hAnsi="Palatino Linotype"/>
                    <w:sz w:val="20"/>
                  </w:rPr>
                </w:rPrChange>
              </w:rPr>
              <w:t>Apabila Peserta Pemegang Saham Preferen melaksanakan Hak Turut Menjual-nya, Pengalih akan mengatur agar penjualan kepada calon penerima pengalihan atas Saham Turut Jual. Pemegang Saham Pendiri wajib menggunakan kemampuan terbaiknya untuk mengatur penjualan kepada penerima pengalihan atas seluruh Saham Turut Jual yang telah menerbitkan Pemberitahuan Penerimaan Turut Jual (bersama-sama disebut sebagai “Saham Total”); akan tetapi, dengan syarat, bahwa apabila calon penerima pengalihan hendak membeli kurang dari jumlah Saham Total, Saham Total dikurangi secara pro-rata diantara Investor yang melaksankan Hak Turut Menjualnya dengan Pemegang Saham Pendiri.</w:t>
            </w:r>
          </w:p>
          <w:p w14:paraId="26CCA854" w14:textId="77777777" w:rsidR="00287DCC" w:rsidRPr="00302058" w:rsidRDefault="00287DCC" w:rsidP="006A39AB">
            <w:pPr>
              <w:jc w:val="both"/>
              <w:rPr>
                <w:rFonts w:ascii="Palatino Linotype" w:hAnsi="Palatino Linotype"/>
                <w:color w:val="E7E6E6" w:themeColor="background2"/>
                <w:sz w:val="20"/>
                <w:rPrChange w:id="2859" w:author="OLTRE" w:date="2024-05-21T20:17:00Z">
                  <w:rPr>
                    <w:rFonts w:ascii="Palatino Linotype" w:hAnsi="Palatino Linotype"/>
                    <w:sz w:val="20"/>
                  </w:rPr>
                </w:rPrChange>
              </w:rPr>
            </w:pPr>
          </w:p>
          <w:p w14:paraId="14626207" w14:textId="77777777" w:rsidR="00287DCC" w:rsidRPr="00302058" w:rsidRDefault="00287DCC" w:rsidP="006A39AB">
            <w:pPr>
              <w:jc w:val="both"/>
              <w:rPr>
                <w:rFonts w:ascii="Palatino Linotype" w:hAnsi="Palatino Linotype"/>
                <w:color w:val="E7E6E6" w:themeColor="background2"/>
                <w:sz w:val="20"/>
                <w:rPrChange w:id="2860"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61" w:author="OLTRE" w:date="2024-05-21T20:17:00Z">
                  <w:rPr>
                    <w:rFonts w:ascii="Palatino Linotype" w:hAnsi="Palatino Linotype"/>
                    <w:sz w:val="20"/>
                  </w:rPr>
                </w:rPrChange>
              </w:rPr>
              <w:t>Apabila calon penerima pengalihan menolak untuk membeli Saham Turut Jualnya dari Peserta yang melaksanakan Hak Turut Jualnya, maka Pengalih tidak dapat menjual kepada calon penerima pengalihan tiap dari Saham Pemegang Saham Pendiri kecuali dan sampai, Pemegang Saham Pendiri membeli Saham Turut Jual yang ditolak untuk dibeli oleh calon penerima pengalihan, berdasarkan syarat-syarat dan ketentuan-ketentuan yang disebutkan dalam Pemberitahuan Penawaran.</w:t>
            </w:r>
          </w:p>
          <w:p w14:paraId="13452A2B" w14:textId="77777777" w:rsidR="00287DCC" w:rsidRDefault="00287DCC" w:rsidP="006A39AB">
            <w:pPr>
              <w:jc w:val="both"/>
              <w:rPr>
                <w:ins w:id="2862" w:author="OLTRE" w:date="2024-05-21T20:17:00Z"/>
                <w:rFonts w:ascii="Palatino Linotype" w:hAnsi="Palatino Linotype"/>
                <w:bCs/>
                <w:color w:val="E7E6E6" w:themeColor="background2"/>
                <w:sz w:val="20"/>
                <w:szCs w:val="20"/>
              </w:rPr>
            </w:pPr>
          </w:p>
          <w:p w14:paraId="1D577346" w14:textId="77777777" w:rsidR="00FA3668" w:rsidRPr="00302058" w:rsidRDefault="00FA3668" w:rsidP="006A39AB">
            <w:pPr>
              <w:jc w:val="both"/>
              <w:rPr>
                <w:rFonts w:ascii="Palatino Linotype" w:hAnsi="Palatino Linotype"/>
                <w:color w:val="E7E6E6" w:themeColor="background2"/>
                <w:sz w:val="20"/>
                <w:rPrChange w:id="2863" w:author="OLTRE" w:date="2024-05-21T20:17:00Z">
                  <w:rPr>
                    <w:rFonts w:ascii="Palatino Linotype" w:hAnsi="Palatino Linotype"/>
                    <w:sz w:val="20"/>
                  </w:rPr>
                </w:rPrChange>
              </w:rPr>
            </w:pPr>
          </w:p>
        </w:tc>
      </w:tr>
      <w:tr w:rsidR="00287DCC" w:rsidRPr="00302058" w14:paraId="5CCAFDD7" w14:textId="77777777" w:rsidTr="00E3273B">
        <w:tc>
          <w:tcPr>
            <w:tcW w:w="4143" w:type="dxa"/>
          </w:tcPr>
          <w:p w14:paraId="1F8CAB03" w14:textId="77777777" w:rsidR="00952F85" w:rsidRPr="00302058" w:rsidRDefault="00952F85" w:rsidP="00952F85">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Liquidation Preference</w:t>
            </w:r>
          </w:p>
          <w:p w14:paraId="728945CA" w14:textId="00CF5B28" w:rsidR="00952F85"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 xml:space="preserve">Upon the occurrence of any </w:t>
            </w:r>
            <w:del w:id="2864" w:author="OLTRE" w:date="2024-05-21T20:17:00Z">
              <w:r w:rsidR="00287DCC" w:rsidRPr="003A0779">
                <w:rPr>
                  <w:rFonts w:ascii="Palatino Linotype" w:hAnsi="Palatino Linotype"/>
                  <w:bCs/>
                  <w:sz w:val="20"/>
                  <w:szCs w:val="20"/>
                </w:rPr>
                <w:delText>liquidation, disolution, or lockdown (each a “</w:delText>
              </w:r>
            </w:del>
            <w:r w:rsidRPr="00302058">
              <w:rPr>
                <w:rFonts w:ascii="Palatino Linotype" w:hAnsi="Palatino Linotype"/>
                <w:bCs/>
                <w:sz w:val="20"/>
                <w:szCs w:val="20"/>
              </w:rPr>
              <w:t>Deemed Liquidation Event</w:t>
            </w:r>
            <w:del w:id="2865" w:author="OLTRE" w:date="2024-05-21T20:17:00Z">
              <w:r w:rsidR="00287DCC" w:rsidRPr="003A0779">
                <w:rPr>
                  <w:rFonts w:ascii="Palatino Linotype" w:hAnsi="Palatino Linotype"/>
                  <w:bCs/>
                  <w:sz w:val="20"/>
                  <w:szCs w:val="20"/>
                </w:rPr>
                <w:delText>”),</w:delText>
              </w:r>
            </w:del>
            <w:ins w:id="2866" w:author="OLTRE" w:date="2024-05-21T20:17:00Z">
              <w:r w:rsidRPr="00302058">
                <w:rPr>
                  <w:rFonts w:ascii="Palatino Linotype" w:hAnsi="Palatino Linotype"/>
                  <w:bCs/>
                  <w:sz w:val="20"/>
                  <w:szCs w:val="20"/>
                </w:rPr>
                <w:t xml:space="preserve"> (as defined below),</w:t>
              </w:r>
            </w:ins>
            <w:r w:rsidRPr="00302058">
              <w:rPr>
                <w:rFonts w:ascii="Palatino Linotype" w:hAnsi="Palatino Linotype"/>
                <w:bCs/>
                <w:sz w:val="20"/>
                <w:szCs w:val="20"/>
              </w:rPr>
              <w:t xml:space="preserve"> holders of</w:t>
            </w:r>
            <w:ins w:id="2867" w:author="OLTRE" w:date="2024-05-21T20:17:00Z">
              <w:r w:rsidRPr="00302058">
                <w:rPr>
                  <w:rFonts w:ascii="Palatino Linotype" w:hAnsi="Palatino Linotype"/>
                  <w:bCs/>
                  <w:sz w:val="20"/>
                  <w:szCs w:val="20"/>
                </w:rPr>
                <w:t xml:space="preserve"> Class C</w:t>
              </w:r>
            </w:ins>
            <w:r w:rsidRPr="00302058">
              <w:rPr>
                <w:rFonts w:ascii="Palatino Linotype" w:hAnsi="Palatino Linotype"/>
                <w:bCs/>
                <w:sz w:val="20"/>
                <w:szCs w:val="20"/>
              </w:rPr>
              <w:t xml:space="preserve"> Preferred Shares shall be entitled to receive, in preference to the holders of Class A Shares and Class B Shares, the original investment price along with the declared but undistributed dividend amount, in the following orders:</w:t>
            </w:r>
          </w:p>
          <w:p w14:paraId="2DE8B877" w14:textId="77777777" w:rsidR="00287DCC" w:rsidRDefault="00287DCC" w:rsidP="00E3273B">
            <w:pPr>
              <w:jc w:val="both"/>
              <w:rPr>
                <w:del w:id="2868" w:author="OLTRE" w:date="2024-05-21T20:17:00Z"/>
                <w:rFonts w:ascii="Palatino Linotype" w:hAnsi="Palatino Linotype"/>
                <w:bCs/>
                <w:sz w:val="20"/>
                <w:szCs w:val="20"/>
              </w:rPr>
            </w:pPr>
          </w:p>
          <w:p w14:paraId="53F98A24" w14:textId="77777777" w:rsidR="00287DCC" w:rsidRDefault="00287DCC" w:rsidP="00E3273B">
            <w:pPr>
              <w:jc w:val="both"/>
              <w:rPr>
                <w:del w:id="2869" w:author="OLTRE" w:date="2024-05-21T20:17:00Z"/>
                <w:rFonts w:ascii="Palatino Linotype" w:hAnsi="Palatino Linotype"/>
                <w:bCs/>
                <w:sz w:val="20"/>
                <w:szCs w:val="20"/>
              </w:rPr>
            </w:pPr>
          </w:p>
          <w:p w14:paraId="27357569" w14:textId="77777777" w:rsidR="00287DCC" w:rsidRPr="003A0779" w:rsidRDefault="00287DCC" w:rsidP="00E3273B">
            <w:pPr>
              <w:jc w:val="both"/>
              <w:rPr>
                <w:del w:id="2870" w:author="OLTRE" w:date="2024-05-21T20:17:00Z"/>
                <w:rFonts w:ascii="Palatino Linotype" w:hAnsi="Palatino Linotype"/>
                <w:bCs/>
                <w:sz w:val="20"/>
                <w:szCs w:val="20"/>
              </w:rPr>
            </w:pPr>
          </w:p>
          <w:p w14:paraId="722C6112" w14:textId="48E615B6" w:rsidR="00952F85" w:rsidRPr="00302058" w:rsidRDefault="00952F85" w:rsidP="00952F85">
            <w:pPr>
              <w:pStyle w:val="ListParagraph"/>
              <w:numPr>
                <w:ilvl w:val="0"/>
                <w:numId w:val="40"/>
              </w:numPr>
              <w:ind w:left="332" w:hanging="270"/>
              <w:jc w:val="both"/>
              <w:rPr>
                <w:rFonts w:ascii="Palatino Linotype" w:hAnsi="Palatino Linotype"/>
                <w:bCs/>
                <w:sz w:val="20"/>
                <w:szCs w:val="20"/>
              </w:rPr>
            </w:pPr>
            <w:r w:rsidRPr="00302058">
              <w:rPr>
                <w:rFonts w:ascii="Palatino Linotype" w:hAnsi="Palatino Linotype"/>
                <w:bCs/>
                <w:sz w:val="20"/>
                <w:szCs w:val="20"/>
              </w:rPr>
              <w:t xml:space="preserve">first to the </w:t>
            </w:r>
            <w:ins w:id="2871" w:author="OLTRE" w:date="2024-05-21T20:17:00Z">
              <w:r w:rsidRPr="00302058">
                <w:rPr>
                  <w:rFonts w:ascii="Palatino Linotype" w:hAnsi="Palatino Linotype"/>
                  <w:bCs/>
                  <w:sz w:val="20"/>
                  <w:szCs w:val="20"/>
                </w:rPr>
                <w:t xml:space="preserve">holder of </w:t>
              </w:r>
            </w:ins>
            <w:r w:rsidRPr="00302058">
              <w:rPr>
                <w:rFonts w:ascii="Palatino Linotype" w:hAnsi="Palatino Linotype"/>
                <w:bCs/>
                <w:sz w:val="20"/>
                <w:szCs w:val="20"/>
              </w:rPr>
              <w:t>Class C Shares</w:t>
            </w:r>
            <w:del w:id="2872" w:author="OLTRE" w:date="2024-05-21T20:17:00Z">
              <w:r w:rsidR="00287DCC" w:rsidRPr="008243E2">
                <w:rPr>
                  <w:rFonts w:ascii="Palatino Linotype" w:hAnsi="Palatino Linotype"/>
                  <w:bCs/>
                  <w:sz w:val="20"/>
                  <w:szCs w:val="20"/>
                </w:rPr>
                <w:delText xml:space="preserve"> holder</w:delText>
              </w:r>
            </w:del>
            <w:r w:rsidRPr="00302058">
              <w:rPr>
                <w:rFonts w:ascii="Palatino Linotype" w:hAnsi="Palatino Linotype"/>
                <w:bCs/>
                <w:sz w:val="20"/>
                <w:szCs w:val="20"/>
              </w:rPr>
              <w:t>;</w:t>
            </w:r>
          </w:p>
          <w:p w14:paraId="2B94F13E" w14:textId="30CB9C98" w:rsidR="00952F85" w:rsidRPr="00302058" w:rsidRDefault="00287DCC" w:rsidP="00952F85">
            <w:pPr>
              <w:pStyle w:val="ListParagraph"/>
              <w:numPr>
                <w:ilvl w:val="0"/>
                <w:numId w:val="40"/>
              </w:numPr>
              <w:ind w:left="332" w:hanging="270"/>
              <w:jc w:val="both"/>
              <w:rPr>
                <w:rFonts w:ascii="Palatino Linotype" w:hAnsi="Palatino Linotype"/>
                <w:bCs/>
                <w:sz w:val="20"/>
                <w:szCs w:val="20"/>
              </w:rPr>
            </w:pPr>
            <w:del w:id="2873" w:author="OLTRE" w:date="2024-05-21T20:17:00Z">
              <w:r w:rsidRPr="008243E2">
                <w:rPr>
                  <w:rFonts w:ascii="Palatino Linotype" w:hAnsi="Palatino Linotype"/>
                  <w:bCs/>
                  <w:sz w:val="20"/>
                  <w:szCs w:val="20"/>
                </w:rPr>
                <w:delText>Second</w:delText>
              </w:r>
            </w:del>
            <w:ins w:id="2874" w:author="OLTRE" w:date="2024-05-21T20:17:00Z">
              <w:r w:rsidR="00952F85" w:rsidRPr="00302058">
                <w:rPr>
                  <w:rFonts w:ascii="Palatino Linotype" w:hAnsi="Palatino Linotype"/>
                  <w:bCs/>
                  <w:sz w:val="20"/>
                  <w:szCs w:val="20"/>
                </w:rPr>
                <w:t>second</w:t>
              </w:r>
            </w:ins>
            <w:r w:rsidR="00952F85" w:rsidRPr="00302058">
              <w:rPr>
                <w:rFonts w:ascii="Palatino Linotype" w:hAnsi="Palatino Linotype"/>
                <w:bCs/>
                <w:sz w:val="20"/>
                <w:szCs w:val="20"/>
              </w:rPr>
              <w:t xml:space="preserve"> to the </w:t>
            </w:r>
            <w:ins w:id="2875" w:author="OLTRE" w:date="2024-05-21T20:17:00Z">
              <w:r w:rsidR="00952F85" w:rsidRPr="00302058">
                <w:rPr>
                  <w:rFonts w:ascii="Palatino Linotype" w:hAnsi="Palatino Linotype"/>
                  <w:bCs/>
                  <w:sz w:val="20"/>
                  <w:szCs w:val="20"/>
                </w:rPr>
                <w:t xml:space="preserve">holder of </w:t>
              </w:r>
            </w:ins>
            <w:r w:rsidR="00952F85" w:rsidRPr="00302058">
              <w:rPr>
                <w:rFonts w:ascii="Palatino Linotype" w:hAnsi="Palatino Linotype"/>
                <w:bCs/>
                <w:sz w:val="20"/>
                <w:szCs w:val="20"/>
              </w:rPr>
              <w:t>Class B Shares</w:t>
            </w:r>
            <w:del w:id="2876" w:author="OLTRE" w:date="2024-05-21T20:17:00Z">
              <w:r w:rsidRPr="008243E2">
                <w:rPr>
                  <w:rFonts w:ascii="Palatino Linotype" w:hAnsi="Palatino Linotype"/>
                  <w:bCs/>
                  <w:sz w:val="20"/>
                  <w:szCs w:val="20"/>
                </w:rPr>
                <w:delText xml:space="preserve"> Holder</w:delText>
              </w:r>
            </w:del>
            <w:r w:rsidR="00952F85" w:rsidRPr="00302058">
              <w:rPr>
                <w:rFonts w:ascii="Palatino Linotype" w:hAnsi="Palatino Linotype"/>
                <w:bCs/>
                <w:sz w:val="20"/>
                <w:szCs w:val="20"/>
              </w:rPr>
              <w:t>;</w:t>
            </w:r>
          </w:p>
          <w:p w14:paraId="0BF79B30" w14:textId="0E433B14" w:rsidR="00952F85" w:rsidRPr="00302058" w:rsidRDefault="00287DCC" w:rsidP="00952F85">
            <w:pPr>
              <w:pStyle w:val="ListParagraph"/>
              <w:numPr>
                <w:ilvl w:val="0"/>
                <w:numId w:val="40"/>
              </w:numPr>
              <w:ind w:left="332" w:hanging="270"/>
              <w:jc w:val="both"/>
              <w:rPr>
                <w:rFonts w:ascii="Palatino Linotype" w:hAnsi="Palatino Linotype"/>
                <w:bCs/>
                <w:sz w:val="20"/>
                <w:szCs w:val="20"/>
              </w:rPr>
            </w:pPr>
            <w:del w:id="2877" w:author="OLTRE" w:date="2024-05-21T20:17:00Z">
              <w:r w:rsidRPr="008243E2">
                <w:rPr>
                  <w:rFonts w:ascii="Palatino Linotype" w:hAnsi="Palatino Linotype"/>
                  <w:bCs/>
                  <w:sz w:val="20"/>
                  <w:szCs w:val="20"/>
                </w:rPr>
                <w:delText>After the payment to the above order then</w:delText>
              </w:r>
            </w:del>
            <w:ins w:id="2878" w:author="OLTRE" w:date="2024-05-21T20:17:00Z">
              <w:r w:rsidR="00952F85" w:rsidRPr="00302058">
                <w:rPr>
                  <w:rFonts w:ascii="Palatino Linotype" w:hAnsi="Palatino Linotype"/>
                  <w:bCs/>
                  <w:sz w:val="20"/>
                  <w:szCs w:val="20"/>
                </w:rPr>
                <w:t>lastly,</w:t>
              </w:r>
            </w:ins>
            <w:r w:rsidR="00952F85" w:rsidRPr="00302058">
              <w:rPr>
                <w:rFonts w:ascii="Palatino Linotype" w:hAnsi="Palatino Linotype"/>
                <w:bCs/>
                <w:sz w:val="20"/>
                <w:szCs w:val="20"/>
              </w:rPr>
              <w:t xml:space="preserve"> all shareholders shall share all </w:t>
            </w:r>
            <w:ins w:id="2879" w:author="OLTRE" w:date="2024-05-21T20:17:00Z">
              <w:r w:rsidR="00952F85" w:rsidRPr="00302058">
                <w:rPr>
                  <w:rFonts w:ascii="Palatino Linotype" w:hAnsi="Palatino Linotype"/>
                  <w:bCs/>
                  <w:sz w:val="20"/>
                  <w:szCs w:val="20"/>
                </w:rPr>
                <w:t xml:space="preserve">the </w:t>
              </w:r>
            </w:ins>
            <w:r w:rsidR="00952F85" w:rsidRPr="00302058">
              <w:rPr>
                <w:rFonts w:ascii="Palatino Linotype" w:hAnsi="Palatino Linotype"/>
                <w:bCs/>
                <w:sz w:val="20"/>
                <w:szCs w:val="20"/>
              </w:rPr>
              <w:t>remaining assets of</w:t>
            </w:r>
            <w:ins w:id="2880" w:author="OLTRE" w:date="2024-05-21T20:17:00Z">
              <w:r w:rsidR="00952F85" w:rsidRPr="00302058">
                <w:rPr>
                  <w:rFonts w:ascii="Palatino Linotype" w:hAnsi="Palatino Linotype"/>
                  <w:bCs/>
                  <w:sz w:val="20"/>
                  <w:szCs w:val="20"/>
                </w:rPr>
                <w:t xml:space="preserve"> the</w:t>
              </w:r>
            </w:ins>
            <w:r w:rsidR="00952F85" w:rsidRPr="00302058">
              <w:rPr>
                <w:rFonts w:ascii="Palatino Linotype" w:hAnsi="Palatino Linotype"/>
                <w:bCs/>
                <w:sz w:val="20"/>
                <w:szCs w:val="20"/>
              </w:rPr>
              <w:t xml:space="preserve"> Company on a pro rata basis.</w:t>
            </w:r>
          </w:p>
          <w:p w14:paraId="350934BD" w14:textId="77777777" w:rsidR="00952F85" w:rsidRPr="00302058" w:rsidRDefault="00952F85" w:rsidP="00952F85">
            <w:pPr>
              <w:jc w:val="both"/>
              <w:rPr>
                <w:rFonts w:ascii="Palatino Linotype" w:hAnsi="Palatino Linotype"/>
                <w:bCs/>
                <w:sz w:val="20"/>
                <w:szCs w:val="20"/>
              </w:rPr>
            </w:pPr>
          </w:p>
          <w:p w14:paraId="41E3E5C5" w14:textId="585899A4" w:rsidR="00287DCC" w:rsidRPr="00302058" w:rsidRDefault="00952F85" w:rsidP="00952F85">
            <w:pPr>
              <w:jc w:val="both"/>
              <w:rPr>
                <w:rFonts w:ascii="Palatino Linotype" w:hAnsi="Palatino Linotype"/>
                <w:bCs/>
                <w:sz w:val="20"/>
                <w:szCs w:val="20"/>
              </w:rPr>
            </w:pPr>
            <w:r w:rsidRPr="00302058">
              <w:rPr>
                <w:rFonts w:ascii="Palatino Linotype" w:hAnsi="Palatino Linotype"/>
                <w:bCs/>
                <w:sz w:val="20"/>
                <w:szCs w:val="20"/>
              </w:rPr>
              <w:t>“</w:t>
            </w:r>
            <w:r w:rsidRPr="00302058">
              <w:rPr>
                <w:rFonts w:ascii="Palatino Linotype" w:hAnsi="Palatino Linotype"/>
                <w:b/>
                <w:sz w:val="20"/>
                <w:szCs w:val="20"/>
              </w:rPr>
              <w:t>Deemed Liquidiation Event</w:t>
            </w:r>
            <w:r w:rsidRPr="00302058">
              <w:rPr>
                <w:rFonts w:ascii="Palatino Linotype" w:hAnsi="Palatino Linotype"/>
                <w:bCs/>
                <w:sz w:val="20"/>
                <w:szCs w:val="20"/>
              </w:rPr>
              <w:t xml:space="preserve">” means (a) a merger, consolidation, transfer of equity or any other similar </w:t>
            </w:r>
            <w:del w:id="2881" w:author="OLTRE" w:date="2024-05-21T20:17:00Z">
              <w:r w:rsidR="00287DCC" w:rsidRPr="003A0779">
                <w:rPr>
                  <w:rFonts w:ascii="Palatino Linotype" w:hAnsi="Palatino Linotype"/>
                  <w:bCs/>
                  <w:sz w:val="20"/>
                  <w:szCs w:val="20"/>
                </w:rPr>
                <w:delText>transaction</w:delText>
              </w:r>
            </w:del>
            <w:ins w:id="2882" w:author="OLTRE" w:date="2024-05-21T20:17:00Z">
              <w:r w:rsidRPr="00302058">
                <w:rPr>
                  <w:rFonts w:ascii="Palatino Linotype" w:hAnsi="Palatino Linotype"/>
                  <w:bCs/>
                  <w:sz w:val="20"/>
                  <w:szCs w:val="20"/>
                </w:rPr>
                <w:t>transaction</w:t>
              </w:r>
              <w:r w:rsidR="00102089" w:rsidRPr="00302058">
                <w:rPr>
                  <w:rFonts w:ascii="Palatino Linotype" w:hAnsi="Palatino Linotype"/>
                  <w:bCs/>
                  <w:sz w:val="20"/>
                  <w:szCs w:val="20"/>
                </w:rPr>
                <w:t>s</w:t>
              </w:r>
            </w:ins>
            <w:r w:rsidRPr="00302058">
              <w:rPr>
                <w:rFonts w:ascii="Palatino Linotype" w:hAnsi="Palatino Linotype"/>
                <w:bCs/>
                <w:sz w:val="20"/>
                <w:szCs w:val="20"/>
              </w:rPr>
              <w:t xml:space="preserve"> with any other person that results in the Shareholders of the Company immediately </w:t>
            </w:r>
            <w:del w:id="2883" w:author="OLTRE" w:date="2024-05-21T20:17:00Z">
              <w:r w:rsidR="00287DCC" w:rsidRPr="003A0779">
                <w:rPr>
                  <w:rFonts w:ascii="Palatino Linotype" w:hAnsi="Palatino Linotype"/>
                  <w:bCs/>
                  <w:sz w:val="20"/>
                  <w:szCs w:val="20"/>
                </w:rPr>
                <w:delText>prior to</w:delText>
              </w:r>
            </w:del>
            <w:ins w:id="2884" w:author="OLTRE" w:date="2024-05-21T20:17:00Z">
              <w:r w:rsidR="004723AF" w:rsidRPr="00302058">
                <w:rPr>
                  <w:rFonts w:ascii="Palatino Linotype" w:hAnsi="Palatino Linotype"/>
                  <w:bCs/>
                  <w:sz w:val="20"/>
                  <w:szCs w:val="20"/>
                </w:rPr>
                <w:t>before</w:t>
              </w:r>
            </w:ins>
            <w:r w:rsidRPr="00302058">
              <w:rPr>
                <w:rFonts w:ascii="Palatino Linotype" w:hAnsi="Palatino Linotype"/>
                <w:bCs/>
                <w:sz w:val="20"/>
                <w:szCs w:val="20"/>
              </w:rPr>
              <w:t xml:space="preserve"> </w:t>
            </w:r>
            <w:r w:rsidR="00102089" w:rsidRPr="00302058">
              <w:rPr>
                <w:rFonts w:ascii="Palatino Linotype" w:hAnsi="Palatino Linotype"/>
                <w:bCs/>
                <w:sz w:val="20"/>
                <w:szCs w:val="20"/>
              </w:rPr>
              <w:t xml:space="preserve">the </w:t>
            </w:r>
            <w:r w:rsidRPr="00302058">
              <w:rPr>
                <w:rFonts w:ascii="Palatino Linotype" w:hAnsi="Palatino Linotype"/>
                <w:bCs/>
                <w:sz w:val="20"/>
                <w:szCs w:val="20"/>
              </w:rPr>
              <w:t xml:space="preserve">transaction owning, directly or indirectly, 50% or less of the voting power of the Company or the surviving entity, as applicable, </w:t>
            </w:r>
            <w:ins w:id="2885" w:author="OLTRE" w:date="2024-05-21T20:17:00Z">
              <w:r w:rsidR="004723AF" w:rsidRPr="00302058">
                <w:rPr>
                  <w:rFonts w:ascii="Palatino Linotype" w:hAnsi="Palatino Linotype"/>
                  <w:bCs/>
                  <w:sz w:val="20"/>
                  <w:szCs w:val="20"/>
                </w:rPr>
                <w:t xml:space="preserve">immediately after the consummation of the transaction </w:t>
              </w:r>
            </w:ins>
            <w:r w:rsidRPr="00302058">
              <w:rPr>
                <w:rFonts w:ascii="Palatino Linotype" w:hAnsi="Palatino Linotype"/>
                <w:bCs/>
                <w:sz w:val="20"/>
                <w:szCs w:val="20"/>
              </w:rPr>
              <w:t xml:space="preserve">(b) a sale of all or substantially all assets of the Company </w:t>
            </w:r>
            <w:del w:id="2886" w:author="OLTRE" w:date="2024-05-21T20:17:00Z">
              <w:r w:rsidR="00287DCC" w:rsidRPr="003A0779">
                <w:rPr>
                  <w:rFonts w:ascii="Palatino Linotype" w:hAnsi="Palatino Linotype"/>
                  <w:bCs/>
                  <w:sz w:val="20"/>
                  <w:szCs w:val="20"/>
                </w:rPr>
                <w:delText>and</w:delText>
              </w:r>
            </w:del>
            <w:ins w:id="2887" w:author="OLTRE" w:date="2024-05-21T20:17:00Z">
              <w:r w:rsidRPr="00302058">
                <w:rPr>
                  <w:rFonts w:ascii="Palatino Linotype" w:hAnsi="Palatino Linotype"/>
                  <w:bCs/>
                  <w:sz w:val="20"/>
                  <w:szCs w:val="20"/>
                </w:rPr>
                <w:t>or of</w:t>
              </w:r>
            </w:ins>
            <w:r w:rsidRPr="00302058">
              <w:rPr>
                <w:rFonts w:ascii="Palatino Linotype" w:hAnsi="Palatino Linotype"/>
                <w:bCs/>
                <w:sz w:val="20"/>
                <w:szCs w:val="20"/>
              </w:rPr>
              <w:t xml:space="preserve"> its subsidiaries, </w:t>
            </w:r>
            <w:ins w:id="2888" w:author="OLTRE" w:date="2024-05-21T20:17:00Z">
              <w:r w:rsidRPr="00302058">
                <w:rPr>
                  <w:rFonts w:ascii="Palatino Linotype" w:hAnsi="Palatino Linotype"/>
                  <w:bCs/>
                  <w:sz w:val="20"/>
                  <w:szCs w:val="20"/>
                </w:rPr>
                <w:t xml:space="preserve">including Company Intellectual Property, </w:t>
              </w:r>
            </w:ins>
            <w:r w:rsidRPr="00302058">
              <w:rPr>
                <w:rFonts w:ascii="Palatino Linotype" w:hAnsi="Palatino Linotype"/>
                <w:bCs/>
                <w:sz w:val="20"/>
                <w:szCs w:val="20"/>
              </w:rPr>
              <w:t>(c</w:t>
            </w:r>
            <w:ins w:id="2889" w:author="OLTRE" w:date="2024-05-21T20:17:00Z">
              <w:r w:rsidRPr="00302058">
                <w:rPr>
                  <w:rFonts w:ascii="Palatino Linotype" w:hAnsi="Palatino Linotype"/>
                  <w:bCs/>
                  <w:sz w:val="20"/>
                  <w:szCs w:val="20"/>
                </w:rPr>
                <w:t>) liquidation, dissolution or wind up the Company, suspension of debt repayment obligation (</w:t>
              </w:r>
              <w:r w:rsidRPr="00302058">
                <w:rPr>
                  <w:rFonts w:ascii="Palatino Linotype" w:hAnsi="Palatino Linotype"/>
                  <w:bCs/>
                  <w:i/>
                  <w:iCs/>
                  <w:sz w:val="20"/>
                  <w:szCs w:val="20"/>
                </w:rPr>
                <w:t>Penundaan Kewajiban Pembayaran Utang - PKPU)</w:t>
              </w:r>
              <w:r w:rsidR="00DC0876" w:rsidRPr="00302058">
                <w:rPr>
                  <w:rFonts w:ascii="Palatino Linotype" w:hAnsi="Palatino Linotype"/>
                  <w:bCs/>
                  <w:i/>
                  <w:iCs/>
                  <w:sz w:val="20"/>
                  <w:szCs w:val="20"/>
                </w:rPr>
                <w:t xml:space="preserve">, </w:t>
              </w:r>
              <w:r w:rsidR="00DC0876" w:rsidRPr="00302058">
                <w:rPr>
                  <w:rFonts w:ascii="Palatino Linotype" w:hAnsi="Palatino Linotype"/>
                  <w:bCs/>
                  <w:sz w:val="20"/>
                  <w:szCs w:val="20"/>
                </w:rPr>
                <w:t xml:space="preserve">suspension of </w:t>
              </w:r>
              <w:r w:rsidR="00C4086F" w:rsidRPr="00302058">
                <w:rPr>
                  <w:rFonts w:ascii="Palatino Linotype" w:hAnsi="Palatino Linotype"/>
                  <w:bCs/>
                  <w:sz w:val="20"/>
                  <w:szCs w:val="20"/>
                </w:rPr>
                <w:t>business activities</w:t>
              </w:r>
              <w:r w:rsidRPr="00302058">
                <w:rPr>
                  <w:rFonts w:ascii="Palatino Linotype" w:hAnsi="Palatino Linotype"/>
                  <w:bCs/>
                  <w:sz w:val="20"/>
                  <w:szCs w:val="20"/>
                </w:rPr>
                <w:t>, (d</w:t>
              </w:r>
            </w:ins>
            <w:r w:rsidRPr="00302058">
              <w:rPr>
                <w:rFonts w:ascii="Palatino Linotype" w:hAnsi="Palatino Linotype"/>
                <w:bCs/>
                <w:sz w:val="20"/>
                <w:szCs w:val="20"/>
              </w:rPr>
              <w:t>) exclusive licensing of all or substantially of the intellectual property of the Company and its subsidiaries, or (</w:t>
            </w:r>
            <w:del w:id="2890" w:author="OLTRE" w:date="2024-05-21T20:17:00Z">
              <w:r w:rsidR="00287DCC" w:rsidRPr="003A0779">
                <w:rPr>
                  <w:rFonts w:ascii="Palatino Linotype" w:hAnsi="Palatino Linotype"/>
                  <w:bCs/>
                  <w:sz w:val="20"/>
                  <w:szCs w:val="20"/>
                </w:rPr>
                <w:delText>d</w:delText>
              </w:r>
            </w:del>
            <w:ins w:id="2891" w:author="OLTRE" w:date="2024-05-21T20:17:00Z">
              <w:r w:rsidRPr="00302058">
                <w:rPr>
                  <w:rFonts w:ascii="Palatino Linotype" w:hAnsi="Palatino Linotype"/>
                  <w:bCs/>
                  <w:sz w:val="20"/>
                  <w:szCs w:val="20"/>
                </w:rPr>
                <w:t>e</w:t>
              </w:r>
            </w:ins>
            <w:r w:rsidRPr="00302058">
              <w:rPr>
                <w:rFonts w:ascii="Palatino Linotype" w:hAnsi="Palatino Linotype"/>
                <w:bCs/>
                <w:sz w:val="20"/>
                <w:szCs w:val="20"/>
              </w:rPr>
              <w:t>) any other transaction similar to any of the transactions described in (a) through (</w:t>
            </w:r>
            <w:del w:id="2892" w:author="OLTRE" w:date="2024-05-21T20:17:00Z">
              <w:r w:rsidR="00287DCC" w:rsidRPr="003A0779">
                <w:rPr>
                  <w:rFonts w:ascii="Palatino Linotype" w:hAnsi="Palatino Linotype"/>
                  <w:bCs/>
                  <w:sz w:val="20"/>
                  <w:szCs w:val="20"/>
                </w:rPr>
                <w:delText>c</w:delText>
              </w:r>
            </w:del>
            <w:ins w:id="2893" w:author="OLTRE" w:date="2024-05-21T20:17:00Z">
              <w:r w:rsidRPr="00302058">
                <w:rPr>
                  <w:rFonts w:ascii="Palatino Linotype" w:hAnsi="Palatino Linotype"/>
                  <w:bCs/>
                  <w:sz w:val="20"/>
                  <w:szCs w:val="20"/>
                </w:rPr>
                <w:t>d</w:t>
              </w:r>
            </w:ins>
            <w:r w:rsidRPr="00302058">
              <w:rPr>
                <w:rFonts w:ascii="Palatino Linotype" w:hAnsi="Palatino Linotype"/>
                <w:bCs/>
                <w:sz w:val="20"/>
                <w:szCs w:val="20"/>
              </w:rPr>
              <w:t xml:space="preserve">) above; provided, however, that each holder of </w:t>
            </w:r>
            <w:del w:id="2894" w:author="OLTRE" w:date="2024-05-21T20:17:00Z">
              <w:r w:rsidR="00287DCC" w:rsidRPr="003A0779">
                <w:rPr>
                  <w:rFonts w:ascii="Palatino Linotype" w:hAnsi="Palatino Linotype"/>
                  <w:bCs/>
                  <w:sz w:val="20"/>
                  <w:szCs w:val="20"/>
                </w:rPr>
                <w:delText>preferred shares</w:delText>
              </w:r>
            </w:del>
            <w:ins w:id="2895" w:author="OLTRE" w:date="2024-05-21T20:17:00Z">
              <w:r w:rsidR="00BC3D9A" w:rsidRPr="00302058">
                <w:rPr>
                  <w:rFonts w:ascii="Palatino Linotype" w:hAnsi="Palatino Linotype"/>
                  <w:bCs/>
                  <w:sz w:val="20"/>
                  <w:szCs w:val="20"/>
                </w:rPr>
                <w:t>P</w:t>
              </w:r>
              <w:r w:rsidRPr="00302058">
                <w:rPr>
                  <w:rFonts w:ascii="Palatino Linotype" w:hAnsi="Palatino Linotype"/>
                  <w:bCs/>
                  <w:sz w:val="20"/>
                  <w:szCs w:val="20"/>
                </w:rPr>
                <w:t xml:space="preserve">referred </w:t>
              </w:r>
              <w:r w:rsidR="00BC3D9A" w:rsidRPr="00302058">
                <w:rPr>
                  <w:rFonts w:ascii="Palatino Linotype" w:hAnsi="Palatino Linotype"/>
                  <w:bCs/>
                  <w:sz w:val="20"/>
                  <w:szCs w:val="20"/>
                </w:rPr>
                <w:t>S</w:t>
              </w:r>
              <w:r w:rsidRPr="00302058">
                <w:rPr>
                  <w:rFonts w:ascii="Palatino Linotype" w:hAnsi="Palatino Linotype"/>
                  <w:bCs/>
                  <w:sz w:val="20"/>
                  <w:szCs w:val="20"/>
                </w:rPr>
                <w:t>hares</w:t>
              </w:r>
            </w:ins>
            <w:r w:rsidRPr="00302058">
              <w:rPr>
                <w:rFonts w:ascii="Palatino Linotype" w:hAnsi="Palatino Linotype"/>
                <w:bCs/>
                <w:sz w:val="20"/>
                <w:szCs w:val="20"/>
              </w:rPr>
              <w:t xml:space="preserve"> may waive the treatment of such a transaction as a Deemed Liquidation Event in respect of such holder.</w:t>
            </w:r>
          </w:p>
        </w:tc>
        <w:tc>
          <w:tcPr>
            <w:tcW w:w="4147" w:type="dxa"/>
          </w:tcPr>
          <w:p w14:paraId="5EF2926D"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896"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897" w:author="OLTRE" w:date="2024-05-21T20:17:00Z">
                  <w:rPr>
                    <w:rFonts w:ascii="Palatino Linotype" w:hAnsi="Palatino Linotype"/>
                    <w:b/>
                    <w:sz w:val="20"/>
                  </w:rPr>
                </w:rPrChange>
              </w:rPr>
              <w:t>Hak Preferen dalam Likuidasi</w:t>
            </w:r>
          </w:p>
          <w:p w14:paraId="1AE853F7" w14:textId="5503610F" w:rsidR="00287DCC" w:rsidRPr="00302058" w:rsidRDefault="00287DCC" w:rsidP="006A39AB">
            <w:pPr>
              <w:jc w:val="both"/>
              <w:rPr>
                <w:rFonts w:ascii="Palatino Linotype" w:hAnsi="Palatino Linotype"/>
                <w:color w:val="E7E6E6" w:themeColor="background2"/>
                <w:sz w:val="20"/>
                <w:rPrChange w:id="289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899" w:author="OLTRE" w:date="2024-05-21T20:17:00Z">
                  <w:rPr>
                    <w:rFonts w:ascii="Palatino Linotype" w:hAnsi="Palatino Linotype"/>
                    <w:sz w:val="20"/>
                  </w:rPr>
                </w:rPrChange>
              </w:rPr>
              <w:t xml:space="preserve">Pada saat terjadinya likuidasi pembubaran atau penutupan Perusahaan (setiap peristiwa tersebut, “Peristiwa Likuidasi”), maka pemegang Saham Preferen berhak untuk mendapatkan, hak preferen likuidasi terlebih dahulu dibandingkan pemegang Saham Kelas A dan Saham Kelas B, sebesar Jumlah harga </w:t>
            </w:r>
            <w:r w:rsidR="00784EDB" w:rsidRPr="00302058">
              <w:rPr>
                <w:rFonts w:ascii="Palatino Linotype" w:hAnsi="Palatino Linotype"/>
                <w:color w:val="E7E6E6" w:themeColor="background2"/>
                <w:sz w:val="20"/>
                <w:rPrChange w:id="2900" w:author="OLTRE" w:date="2024-05-21T20:17:00Z">
                  <w:rPr>
                    <w:rFonts w:ascii="Palatino Linotype" w:hAnsi="Palatino Linotype"/>
                    <w:sz w:val="20"/>
                  </w:rPr>
                </w:rPrChange>
              </w:rPr>
              <w:t xml:space="preserve">investasi awal </w:t>
            </w:r>
            <w:r w:rsidRPr="00302058">
              <w:rPr>
                <w:rFonts w:ascii="Palatino Linotype" w:hAnsi="Palatino Linotype"/>
                <w:color w:val="E7E6E6" w:themeColor="background2"/>
                <w:sz w:val="20"/>
                <w:rPrChange w:id="2901" w:author="OLTRE" w:date="2024-05-21T20:17:00Z">
                  <w:rPr>
                    <w:rFonts w:ascii="Palatino Linotype" w:hAnsi="Palatino Linotype"/>
                    <w:sz w:val="20"/>
                  </w:rPr>
                </w:rPrChange>
              </w:rPr>
              <w:t>ditambah dividen yang telah ditetapkan namun belum dibagikan, dengan urutan pembagian sebagai berikut:</w:t>
            </w:r>
          </w:p>
          <w:p w14:paraId="5DE9E194" w14:textId="77777777" w:rsidR="00287DCC" w:rsidRPr="00302058" w:rsidRDefault="00287DCC" w:rsidP="006A39AB">
            <w:pPr>
              <w:jc w:val="both"/>
              <w:rPr>
                <w:rFonts w:ascii="Palatino Linotype" w:hAnsi="Palatino Linotype"/>
                <w:color w:val="E7E6E6" w:themeColor="background2"/>
                <w:sz w:val="20"/>
                <w:rPrChange w:id="2902" w:author="OLTRE" w:date="2024-05-21T20:17:00Z">
                  <w:rPr>
                    <w:rFonts w:ascii="Palatino Linotype" w:hAnsi="Palatino Linotype"/>
                    <w:sz w:val="20"/>
                  </w:rPr>
                </w:rPrChange>
              </w:rPr>
            </w:pPr>
          </w:p>
          <w:p w14:paraId="707FC31A" w14:textId="2C067D7A" w:rsidR="00287DCC" w:rsidRPr="00302058" w:rsidRDefault="00287DCC" w:rsidP="006A39AB">
            <w:pPr>
              <w:pStyle w:val="ListParagraph"/>
              <w:numPr>
                <w:ilvl w:val="1"/>
                <w:numId w:val="39"/>
              </w:numPr>
              <w:ind w:left="246" w:hanging="246"/>
              <w:jc w:val="both"/>
              <w:rPr>
                <w:rFonts w:ascii="Palatino Linotype" w:hAnsi="Palatino Linotype"/>
                <w:color w:val="E7E6E6" w:themeColor="background2"/>
                <w:sz w:val="20"/>
                <w:rPrChange w:id="2903"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904" w:author="OLTRE" w:date="2024-05-21T20:17:00Z">
                  <w:rPr>
                    <w:rFonts w:ascii="Palatino Linotype" w:hAnsi="Palatino Linotype"/>
                    <w:sz w:val="20"/>
                  </w:rPr>
                </w:rPrChange>
              </w:rPr>
              <w:t xml:space="preserve">Pertama-tama kepada Pemegang Saham Kelas </w:t>
            </w:r>
            <w:r w:rsidR="00784EDB" w:rsidRPr="00302058">
              <w:rPr>
                <w:rFonts w:ascii="Palatino Linotype" w:hAnsi="Palatino Linotype"/>
                <w:color w:val="E7E6E6" w:themeColor="background2"/>
                <w:sz w:val="20"/>
                <w:rPrChange w:id="2905" w:author="OLTRE" w:date="2024-05-21T20:17:00Z">
                  <w:rPr>
                    <w:rFonts w:ascii="Palatino Linotype" w:hAnsi="Palatino Linotype"/>
                    <w:sz w:val="20"/>
                  </w:rPr>
                </w:rPrChange>
              </w:rPr>
              <w:t>C</w:t>
            </w:r>
            <w:r w:rsidRPr="00302058">
              <w:rPr>
                <w:rFonts w:ascii="Palatino Linotype" w:hAnsi="Palatino Linotype"/>
                <w:color w:val="E7E6E6" w:themeColor="background2"/>
                <w:sz w:val="20"/>
                <w:rPrChange w:id="2906" w:author="OLTRE" w:date="2024-05-21T20:17:00Z">
                  <w:rPr>
                    <w:rFonts w:ascii="Palatino Linotype" w:hAnsi="Palatino Linotype"/>
                    <w:sz w:val="20"/>
                  </w:rPr>
                </w:rPrChange>
              </w:rPr>
              <w:t>;</w:t>
            </w:r>
          </w:p>
          <w:p w14:paraId="706CC290" w14:textId="4A2F4AD2" w:rsidR="00287DCC" w:rsidRPr="00302058" w:rsidRDefault="00287DCC" w:rsidP="006A39AB">
            <w:pPr>
              <w:pStyle w:val="ListParagraph"/>
              <w:numPr>
                <w:ilvl w:val="1"/>
                <w:numId w:val="39"/>
              </w:numPr>
              <w:ind w:left="246" w:hanging="246"/>
              <w:jc w:val="both"/>
              <w:rPr>
                <w:rFonts w:ascii="Palatino Linotype" w:hAnsi="Palatino Linotype"/>
                <w:color w:val="E7E6E6" w:themeColor="background2"/>
                <w:sz w:val="20"/>
                <w:rPrChange w:id="2907"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908" w:author="OLTRE" w:date="2024-05-21T20:17:00Z">
                  <w:rPr>
                    <w:rFonts w:ascii="Palatino Linotype" w:hAnsi="Palatino Linotype"/>
                    <w:sz w:val="20"/>
                  </w:rPr>
                </w:rPrChange>
              </w:rPr>
              <w:t xml:space="preserve">Kedua kepada Pemegang Saham Kelas </w:t>
            </w:r>
            <w:r w:rsidR="00784EDB" w:rsidRPr="00302058">
              <w:rPr>
                <w:rFonts w:ascii="Palatino Linotype" w:hAnsi="Palatino Linotype"/>
                <w:color w:val="E7E6E6" w:themeColor="background2"/>
                <w:sz w:val="20"/>
                <w:rPrChange w:id="2909" w:author="OLTRE" w:date="2024-05-21T20:17:00Z">
                  <w:rPr>
                    <w:rFonts w:ascii="Palatino Linotype" w:hAnsi="Palatino Linotype"/>
                    <w:sz w:val="20"/>
                  </w:rPr>
                </w:rPrChange>
              </w:rPr>
              <w:t>B</w:t>
            </w:r>
            <w:r w:rsidRPr="00302058">
              <w:rPr>
                <w:rFonts w:ascii="Palatino Linotype" w:hAnsi="Palatino Linotype"/>
                <w:color w:val="E7E6E6" w:themeColor="background2"/>
                <w:sz w:val="20"/>
                <w:rPrChange w:id="2910" w:author="OLTRE" w:date="2024-05-21T20:17:00Z">
                  <w:rPr>
                    <w:rFonts w:ascii="Palatino Linotype" w:hAnsi="Palatino Linotype"/>
                    <w:sz w:val="20"/>
                  </w:rPr>
                </w:rPrChange>
              </w:rPr>
              <w:t>;</w:t>
            </w:r>
          </w:p>
          <w:p w14:paraId="6815A663" w14:textId="77777777" w:rsidR="00287DCC" w:rsidRPr="00302058" w:rsidRDefault="00287DCC" w:rsidP="006A39AB">
            <w:pPr>
              <w:pStyle w:val="ListParagraph"/>
              <w:numPr>
                <w:ilvl w:val="1"/>
                <w:numId w:val="39"/>
              </w:numPr>
              <w:ind w:left="246" w:hanging="246"/>
              <w:jc w:val="both"/>
              <w:rPr>
                <w:rFonts w:ascii="Palatino Linotype" w:hAnsi="Palatino Linotype"/>
                <w:color w:val="E7E6E6" w:themeColor="background2"/>
                <w:sz w:val="20"/>
                <w:rPrChange w:id="2911"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912" w:author="OLTRE" w:date="2024-05-21T20:17:00Z">
                  <w:rPr>
                    <w:rFonts w:ascii="Palatino Linotype" w:hAnsi="Palatino Linotype"/>
                    <w:sz w:val="20"/>
                  </w:rPr>
                </w:rPrChange>
              </w:rPr>
              <w:t>Setelah pembayaran sesuai dengan urutan diatas maka sisa aset yang ada akan dibagikan secara pro rata kepada seluruh pemegang Saham Perusahaan.</w:t>
            </w:r>
          </w:p>
          <w:p w14:paraId="219D0E84" w14:textId="77777777" w:rsidR="00287DCC" w:rsidRPr="00302058" w:rsidRDefault="00287DCC" w:rsidP="006A39AB">
            <w:pPr>
              <w:jc w:val="both"/>
              <w:rPr>
                <w:rFonts w:ascii="Palatino Linotype" w:hAnsi="Palatino Linotype"/>
                <w:color w:val="E7E6E6" w:themeColor="background2"/>
                <w:sz w:val="20"/>
                <w:rPrChange w:id="2913" w:author="OLTRE" w:date="2024-05-21T20:17:00Z">
                  <w:rPr>
                    <w:rFonts w:ascii="Palatino Linotype" w:hAnsi="Palatino Linotype"/>
                    <w:sz w:val="20"/>
                  </w:rPr>
                </w:rPrChange>
              </w:rPr>
            </w:pPr>
          </w:p>
          <w:p w14:paraId="21429CAC" w14:textId="77777777" w:rsidR="00287DCC" w:rsidRPr="00302058" w:rsidRDefault="00287DCC" w:rsidP="006A39AB">
            <w:pPr>
              <w:jc w:val="both"/>
              <w:rPr>
                <w:rFonts w:ascii="Palatino Linotype" w:hAnsi="Palatino Linotype"/>
                <w:color w:val="E7E6E6" w:themeColor="background2"/>
                <w:sz w:val="20"/>
                <w:rPrChange w:id="2914"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915" w:author="OLTRE" w:date="2024-05-21T20:17:00Z">
                  <w:rPr>
                    <w:rFonts w:ascii="Palatino Linotype" w:hAnsi="Palatino Linotype"/>
                    <w:sz w:val="20"/>
                  </w:rPr>
                </w:rPrChange>
              </w:rPr>
              <w:t>“</w:t>
            </w:r>
            <w:r w:rsidRPr="00302058">
              <w:rPr>
                <w:rFonts w:ascii="Palatino Linotype" w:hAnsi="Palatino Linotype"/>
                <w:b/>
                <w:color w:val="E7E6E6" w:themeColor="background2"/>
                <w:sz w:val="20"/>
                <w:rPrChange w:id="2916" w:author="OLTRE" w:date="2024-05-21T20:17:00Z">
                  <w:rPr>
                    <w:rFonts w:ascii="Palatino Linotype" w:hAnsi="Palatino Linotype"/>
                    <w:b/>
                    <w:sz w:val="20"/>
                  </w:rPr>
                </w:rPrChange>
              </w:rPr>
              <w:t>Peristiwa Likuidasi</w:t>
            </w:r>
            <w:r w:rsidRPr="00302058">
              <w:rPr>
                <w:rFonts w:ascii="Palatino Linotype" w:hAnsi="Palatino Linotype"/>
                <w:color w:val="E7E6E6" w:themeColor="background2"/>
                <w:sz w:val="20"/>
                <w:rPrChange w:id="2917" w:author="OLTRE" w:date="2024-05-21T20:17:00Z">
                  <w:rPr>
                    <w:rFonts w:ascii="Palatino Linotype" w:hAnsi="Palatino Linotype"/>
                    <w:sz w:val="20"/>
                  </w:rPr>
                </w:rPrChange>
              </w:rPr>
              <w:t>” berarti merger, konsolidasi, pengalihan dari ekuitas atau transaksi serupa dengan orang lain yang mengakibatkan pengalihan Pemegang Saham Perusahaan sebelum transaksi secara langsung ataupun tidak langsung yang memiliki 50% atau kurang dari hak suara Perseoran atau badan yang ada, sebagaimana berlaku (b) penjualan seluruh atau sebagian besar dari aset Perusahaan dan anak perusahaannya, (c) pemberian lisensi ekslusif dari sebagian besar atau seluruh hak intelektual properti dari Perusahaan dan anak perusahaannya, atau (d) transaksi serupa dengan yang disebutkan dari huruf (a) sampai (c) diatas; dengan ketentuan bahwa setiap pemegang Saham Preferen dapat melepaskan haknya untuk memperlakukan hal tersebut sebagai Peristiwa Likuidasi terkait dengan pemegang bersangkutan.</w:t>
            </w:r>
          </w:p>
          <w:p w14:paraId="1381273D" w14:textId="77777777" w:rsidR="00287DCC" w:rsidRPr="00302058" w:rsidRDefault="00287DCC" w:rsidP="006A39AB">
            <w:pPr>
              <w:jc w:val="both"/>
              <w:rPr>
                <w:rFonts w:ascii="Palatino Linotype" w:hAnsi="Palatino Linotype"/>
                <w:color w:val="E7E6E6" w:themeColor="background2"/>
                <w:sz w:val="20"/>
                <w:rPrChange w:id="2918" w:author="OLTRE" w:date="2024-05-21T20:17:00Z">
                  <w:rPr>
                    <w:rFonts w:ascii="Palatino Linotype" w:hAnsi="Palatino Linotype"/>
                    <w:sz w:val="20"/>
                  </w:rPr>
                </w:rPrChange>
              </w:rPr>
            </w:pPr>
          </w:p>
        </w:tc>
      </w:tr>
      <w:tr w:rsidR="00287DCC" w:rsidRPr="00302058" w:rsidDel="00D62953" w14:paraId="71F01215" w14:textId="77777777" w:rsidTr="00E3273B">
        <w:tc>
          <w:tcPr>
            <w:tcW w:w="4143" w:type="dxa"/>
          </w:tcPr>
          <w:p w14:paraId="72790129" w14:textId="77777777" w:rsidR="00287DCC" w:rsidRPr="00302058" w:rsidRDefault="00287DCC" w:rsidP="006A39AB">
            <w:pPr>
              <w:pStyle w:val="ListParagraph"/>
              <w:numPr>
                <w:ilvl w:val="0"/>
                <w:numId w:val="35"/>
              </w:numPr>
              <w:ind w:left="335"/>
              <w:jc w:val="both"/>
              <w:rPr>
                <w:rFonts w:ascii="Palatino Linotype" w:hAnsi="Palatino Linotype"/>
                <w:b/>
                <w:sz w:val="20"/>
                <w:szCs w:val="20"/>
              </w:rPr>
            </w:pPr>
            <w:r w:rsidRPr="00302058">
              <w:rPr>
                <w:rFonts w:ascii="Palatino Linotype" w:hAnsi="Palatino Linotype"/>
                <w:b/>
                <w:sz w:val="20"/>
                <w:szCs w:val="20"/>
              </w:rPr>
              <w:t>Protective Provision</w:t>
            </w:r>
          </w:p>
          <w:p w14:paraId="272E7CDB" w14:textId="73827360" w:rsidR="00287DCC" w:rsidRPr="00302058" w:rsidRDefault="00287DCC" w:rsidP="006A39AB">
            <w:pPr>
              <w:jc w:val="both"/>
              <w:rPr>
                <w:rFonts w:ascii="Palatino Linotype" w:hAnsi="Palatino Linotype"/>
                <w:bCs/>
                <w:sz w:val="20"/>
                <w:szCs w:val="20"/>
              </w:rPr>
            </w:pPr>
            <w:del w:id="2919" w:author="OLTRE" w:date="2024-05-21T20:17:00Z">
              <w:r w:rsidRPr="00EA15C6">
                <w:rPr>
                  <w:rFonts w:ascii="Palatino Linotype" w:hAnsi="Palatino Linotype"/>
                  <w:bCs/>
                  <w:sz w:val="20"/>
                  <w:szCs w:val="20"/>
                </w:rPr>
                <w:delText xml:space="preserve">The </w:delText>
              </w:r>
            </w:del>
            <w:ins w:id="2920" w:author="OLTRE" w:date="2024-05-21T20:17:00Z">
              <w:r w:rsidR="007F6506" w:rsidRPr="00302058">
                <w:rPr>
                  <w:rFonts w:ascii="Palatino Linotype" w:hAnsi="Palatino Linotype"/>
                  <w:bCs/>
                  <w:sz w:val="20"/>
                  <w:szCs w:val="20"/>
                </w:rPr>
                <w:t>In addition to fulfilling the applicable statutory voting requirements of the Company’s General Meeting of Shareholders, t</w:t>
              </w:r>
              <w:r w:rsidRPr="00302058">
                <w:rPr>
                  <w:rFonts w:ascii="Palatino Linotype" w:hAnsi="Palatino Linotype"/>
                  <w:bCs/>
                  <w:sz w:val="20"/>
                  <w:szCs w:val="20"/>
                </w:rPr>
                <w:t xml:space="preserve">he </w:t>
              </w:r>
            </w:ins>
            <w:r w:rsidRPr="00302058">
              <w:rPr>
                <w:rFonts w:ascii="Palatino Linotype" w:hAnsi="Palatino Linotype"/>
                <w:bCs/>
                <w:sz w:val="20"/>
                <w:szCs w:val="20"/>
              </w:rPr>
              <w:t xml:space="preserve">Company will not, </w:t>
            </w:r>
            <w:ins w:id="2921" w:author="OLTRE" w:date="2024-05-21T20:17:00Z">
              <w:r w:rsidR="00025DD1" w:rsidRPr="00302058">
                <w:rPr>
                  <w:rFonts w:ascii="Palatino Linotype" w:hAnsi="Palatino Linotype"/>
                  <w:bCs/>
                  <w:sz w:val="20"/>
                  <w:szCs w:val="20"/>
                </w:rPr>
                <w:t xml:space="preserve">and shall procure that the other Shareholders will not, </w:t>
              </w:r>
            </w:ins>
            <w:r w:rsidRPr="00302058">
              <w:rPr>
                <w:rFonts w:ascii="Palatino Linotype" w:hAnsi="Palatino Linotype"/>
                <w:bCs/>
                <w:sz w:val="20"/>
                <w:szCs w:val="20"/>
              </w:rPr>
              <w:t xml:space="preserve">without the written consent of 2/3 (two-third) of the </w:t>
            </w:r>
            <w:ins w:id="2922" w:author="OLTRE" w:date="2024-05-21T20:17:00Z">
              <w:r w:rsidR="009E02FF" w:rsidRPr="00302058">
                <w:rPr>
                  <w:rFonts w:ascii="Palatino Linotype" w:hAnsi="Palatino Linotype"/>
                  <w:bCs/>
                  <w:sz w:val="20"/>
                  <w:szCs w:val="20"/>
                </w:rPr>
                <w:t xml:space="preserve">Class C </w:t>
              </w:r>
            </w:ins>
            <w:r w:rsidRPr="00302058">
              <w:rPr>
                <w:rFonts w:ascii="Palatino Linotype" w:hAnsi="Palatino Linotype"/>
                <w:bCs/>
                <w:sz w:val="20"/>
                <w:szCs w:val="20"/>
              </w:rPr>
              <w:t>Preferred Shareholders</w:t>
            </w:r>
            <w:del w:id="2923" w:author="OLTRE" w:date="2024-05-21T20:17:00Z">
              <w:r>
                <w:rPr>
                  <w:rFonts w:ascii="Palatino Linotype" w:hAnsi="Palatino Linotype"/>
                  <w:bCs/>
                  <w:sz w:val="20"/>
                  <w:szCs w:val="20"/>
                </w:rPr>
                <w:delText xml:space="preserve"> to</w:delText>
              </w:r>
            </w:del>
            <w:r w:rsidRPr="00302058">
              <w:rPr>
                <w:rFonts w:ascii="Palatino Linotype" w:hAnsi="Palatino Linotype"/>
                <w:bCs/>
                <w:sz w:val="20"/>
                <w:szCs w:val="20"/>
              </w:rPr>
              <w:t>:</w:t>
            </w:r>
          </w:p>
          <w:p w14:paraId="3D7893E2" w14:textId="77777777" w:rsidR="00287DCC" w:rsidRPr="00302058" w:rsidRDefault="00287DCC" w:rsidP="006A39AB">
            <w:pPr>
              <w:jc w:val="both"/>
              <w:rPr>
                <w:rFonts w:ascii="Palatino Linotype" w:hAnsi="Palatino Linotype"/>
                <w:bCs/>
                <w:sz w:val="20"/>
                <w:szCs w:val="20"/>
              </w:rPr>
            </w:pPr>
          </w:p>
          <w:p w14:paraId="0DC12901" w14:textId="6E912AE6" w:rsidR="00BD4823" w:rsidRPr="00302058" w:rsidRDefault="00287DCC" w:rsidP="00BD4823">
            <w:pPr>
              <w:pStyle w:val="ListParagraph"/>
              <w:numPr>
                <w:ilvl w:val="1"/>
                <w:numId w:val="41"/>
              </w:numPr>
              <w:ind w:left="332" w:hanging="332"/>
              <w:jc w:val="both"/>
              <w:rPr>
                <w:ins w:id="2924" w:author="OLTRE" w:date="2024-05-21T20:17:00Z"/>
                <w:rFonts w:ascii="Palatino Linotype" w:hAnsi="Palatino Linotype"/>
                <w:bCs/>
                <w:sz w:val="20"/>
                <w:szCs w:val="20"/>
              </w:rPr>
            </w:pPr>
            <w:del w:id="2925" w:author="OLTRE" w:date="2024-05-21T20:17:00Z">
              <w:r w:rsidRPr="008243E2">
                <w:rPr>
                  <w:rFonts w:ascii="Palatino Linotype" w:hAnsi="Palatino Linotype"/>
                  <w:bCs/>
                  <w:sz w:val="20"/>
                  <w:szCs w:val="20"/>
                </w:rPr>
                <w:delText xml:space="preserve">liquidate, dissolve or wind up the affairs of the Company, or effect any </w:delText>
              </w:r>
              <w:r w:rsidRPr="001E0DE3">
                <w:rPr>
                  <w:rFonts w:ascii="Palatino Linotype" w:hAnsi="Palatino Linotype"/>
                  <w:bCs/>
                  <w:sz w:val="20"/>
                  <w:szCs w:val="20"/>
                </w:rPr>
                <w:delText>merger or consolidation</w:delText>
              </w:r>
              <w:r w:rsidRPr="008243E2">
                <w:rPr>
                  <w:rFonts w:ascii="Palatino Linotype" w:hAnsi="Palatino Linotype"/>
                  <w:bCs/>
                  <w:sz w:val="20"/>
                  <w:szCs w:val="20"/>
                </w:rPr>
                <w:delText xml:space="preserve">, sale of assets or Intellectual Property, </w:delText>
              </w:r>
            </w:del>
            <w:ins w:id="2926" w:author="OLTRE" w:date="2024-05-21T20:17:00Z">
              <w:r w:rsidR="00BD4823" w:rsidRPr="00302058">
                <w:rPr>
                  <w:rFonts w:ascii="Palatino Linotype" w:hAnsi="Palatino Linotype"/>
                  <w:bCs/>
                  <w:sz w:val="20"/>
                  <w:szCs w:val="20"/>
                </w:rPr>
                <w:t xml:space="preserve">establish a </w:t>
              </w:r>
            </w:ins>
            <w:r w:rsidR="00BD4823" w:rsidRPr="00302058">
              <w:rPr>
                <w:rFonts w:ascii="Palatino Linotype" w:hAnsi="Palatino Linotype"/>
                <w:bCs/>
                <w:sz w:val="20"/>
                <w:szCs w:val="20"/>
              </w:rPr>
              <w:t xml:space="preserve">joint venture, </w:t>
            </w:r>
            <w:ins w:id="2927" w:author="OLTRE" w:date="2024-05-21T20:17:00Z">
              <w:r w:rsidR="00BD4823" w:rsidRPr="00302058">
                <w:rPr>
                  <w:rFonts w:ascii="Palatino Linotype" w:hAnsi="Palatino Linotype"/>
                  <w:bCs/>
                  <w:sz w:val="20"/>
                  <w:szCs w:val="20"/>
                </w:rPr>
                <w:t xml:space="preserve">or own shares in a company; </w:t>
              </w:r>
            </w:ins>
          </w:p>
          <w:p w14:paraId="464EC97B" w14:textId="57D1E773" w:rsidR="00BD4823" w:rsidRPr="00302058" w:rsidRDefault="00372028" w:rsidP="00BD4823">
            <w:pPr>
              <w:pStyle w:val="ListParagraph"/>
              <w:numPr>
                <w:ilvl w:val="1"/>
                <w:numId w:val="41"/>
              </w:numPr>
              <w:ind w:left="332" w:hanging="332"/>
              <w:jc w:val="both"/>
              <w:rPr>
                <w:ins w:id="2928" w:author="OLTRE" w:date="2024-05-21T20:17:00Z"/>
                <w:rFonts w:ascii="Palatino Linotype" w:hAnsi="Palatino Linotype"/>
                <w:bCs/>
                <w:sz w:val="20"/>
                <w:szCs w:val="20"/>
              </w:rPr>
            </w:pPr>
            <w:ins w:id="2929" w:author="OLTRE" w:date="2024-05-21T20:17:00Z">
              <w:r w:rsidRPr="00302058">
                <w:rPr>
                  <w:rFonts w:ascii="Palatino Linotype" w:hAnsi="Palatino Linotype"/>
                  <w:bCs/>
                  <w:sz w:val="20"/>
                  <w:szCs w:val="20"/>
                </w:rPr>
                <w:t xml:space="preserve">conduct any </w:t>
              </w:r>
            </w:ins>
            <w:r w:rsidR="00BD4823" w:rsidRPr="00302058">
              <w:rPr>
                <w:rFonts w:ascii="Palatino Linotype" w:hAnsi="Palatino Linotype"/>
                <w:bCs/>
                <w:sz w:val="20"/>
                <w:szCs w:val="20"/>
              </w:rPr>
              <w:t xml:space="preserve">changes </w:t>
            </w:r>
            <w:del w:id="2930" w:author="OLTRE" w:date="2024-05-21T20:17:00Z">
              <w:r w:rsidR="00287DCC" w:rsidRPr="008243E2">
                <w:rPr>
                  <w:rFonts w:ascii="Palatino Linotype" w:hAnsi="Palatino Linotype"/>
                  <w:bCs/>
                  <w:sz w:val="20"/>
                  <w:szCs w:val="20"/>
                </w:rPr>
                <w:delText>in</w:delText>
              </w:r>
            </w:del>
            <w:ins w:id="2931" w:author="OLTRE" w:date="2024-05-21T20:17:00Z">
              <w:r w:rsidR="00F76C41" w:rsidRPr="00302058">
                <w:rPr>
                  <w:rFonts w:ascii="Palatino Linotype" w:hAnsi="Palatino Linotype"/>
                  <w:bCs/>
                  <w:sz w:val="20"/>
                  <w:szCs w:val="20"/>
                </w:rPr>
                <w:t xml:space="preserve">to </w:t>
              </w:r>
              <w:r w:rsidR="00BD4823" w:rsidRPr="00302058">
                <w:rPr>
                  <w:rFonts w:ascii="Palatino Linotype" w:hAnsi="Palatino Linotype"/>
                  <w:bCs/>
                  <w:sz w:val="20"/>
                  <w:szCs w:val="20"/>
                </w:rPr>
                <w:t>the</w:t>
              </w:r>
            </w:ins>
            <w:r w:rsidR="00BD4823" w:rsidRPr="00302058">
              <w:rPr>
                <w:rFonts w:ascii="Palatino Linotype" w:hAnsi="Palatino Linotype"/>
                <w:bCs/>
                <w:sz w:val="20"/>
                <w:szCs w:val="20"/>
              </w:rPr>
              <w:t xml:space="preserve"> scope of </w:t>
            </w:r>
            <w:ins w:id="2932" w:author="OLTRE" w:date="2024-05-21T20:17:00Z">
              <w:r w:rsidR="002C0261" w:rsidRPr="00302058">
                <w:rPr>
                  <w:rFonts w:ascii="Palatino Linotype" w:hAnsi="Palatino Linotype"/>
                  <w:bCs/>
                  <w:sz w:val="20"/>
                  <w:szCs w:val="20"/>
                </w:rPr>
                <w:t xml:space="preserve">the Company’s </w:t>
              </w:r>
            </w:ins>
            <w:r w:rsidR="00BD4823" w:rsidRPr="00302058">
              <w:rPr>
                <w:rFonts w:ascii="Palatino Linotype" w:hAnsi="Palatino Linotype"/>
                <w:bCs/>
                <w:sz w:val="20"/>
                <w:szCs w:val="20"/>
              </w:rPr>
              <w:t>business</w:t>
            </w:r>
            <w:del w:id="2933" w:author="OLTRE" w:date="2024-05-21T20:17:00Z">
              <w:r w:rsidR="00287DCC" w:rsidRPr="008243E2">
                <w:rPr>
                  <w:rFonts w:ascii="Palatino Linotype" w:hAnsi="Palatino Linotype"/>
                  <w:bCs/>
                  <w:sz w:val="20"/>
                  <w:szCs w:val="20"/>
                </w:rPr>
                <w:delText xml:space="preserve"> or other corporate reorganization or acquisition, or</w:delText>
              </w:r>
            </w:del>
            <w:ins w:id="2934" w:author="OLTRE" w:date="2024-05-21T20:17:00Z">
              <w:r w:rsidR="00BD4823" w:rsidRPr="00302058">
                <w:rPr>
                  <w:rFonts w:ascii="Palatino Linotype" w:hAnsi="Palatino Linotype"/>
                  <w:bCs/>
                  <w:sz w:val="20"/>
                  <w:szCs w:val="20"/>
                </w:rPr>
                <w:t xml:space="preserve">; </w:t>
              </w:r>
            </w:ins>
          </w:p>
          <w:p w14:paraId="02AE4FCF" w14:textId="30755FFA" w:rsidR="00BD4823" w:rsidRPr="00302058" w:rsidRDefault="00207BB8" w:rsidP="00BD4823">
            <w:pPr>
              <w:pStyle w:val="ListParagraph"/>
              <w:numPr>
                <w:ilvl w:val="1"/>
                <w:numId w:val="41"/>
              </w:numPr>
              <w:ind w:left="332" w:hanging="332"/>
              <w:jc w:val="both"/>
              <w:rPr>
                <w:rFonts w:ascii="Palatino Linotype" w:hAnsi="Palatino Linotype"/>
                <w:bCs/>
                <w:sz w:val="20"/>
                <w:szCs w:val="20"/>
              </w:rPr>
            </w:pPr>
            <w:ins w:id="2935" w:author="OLTRE" w:date="2024-05-21T20:17:00Z">
              <w:r w:rsidRPr="00302058">
                <w:rPr>
                  <w:rFonts w:ascii="Palatino Linotype" w:hAnsi="Palatino Linotype"/>
                  <w:bCs/>
                  <w:sz w:val="20"/>
                  <w:szCs w:val="20"/>
                </w:rPr>
                <w:t>conduct</w:t>
              </w:r>
            </w:ins>
            <w:r w:rsidRPr="00302058">
              <w:rPr>
                <w:rFonts w:ascii="Palatino Linotype" w:hAnsi="Palatino Linotype"/>
                <w:bCs/>
                <w:sz w:val="20"/>
                <w:szCs w:val="20"/>
              </w:rPr>
              <w:t xml:space="preserve"> </w:t>
            </w:r>
            <w:r w:rsidR="00BD4823" w:rsidRPr="00302058">
              <w:rPr>
                <w:rFonts w:ascii="Palatino Linotype" w:hAnsi="Palatino Linotype"/>
                <w:bCs/>
                <w:sz w:val="20"/>
                <w:szCs w:val="20"/>
              </w:rPr>
              <w:t xml:space="preserve">any </w:t>
            </w:r>
            <w:del w:id="2936" w:author="OLTRE" w:date="2024-05-21T20:17:00Z">
              <w:r w:rsidR="00287DCC" w:rsidRPr="008243E2">
                <w:rPr>
                  <w:rFonts w:ascii="Palatino Linotype" w:hAnsi="Palatino Linotype"/>
                  <w:bCs/>
                  <w:sz w:val="20"/>
                  <w:szCs w:val="20"/>
                </w:rPr>
                <w:delText>other "</w:delText>
              </w:r>
            </w:del>
            <w:r w:rsidR="00BD4823" w:rsidRPr="00302058">
              <w:rPr>
                <w:rFonts w:ascii="Palatino Linotype" w:hAnsi="Palatino Linotype"/>
                <w:bCs/>
                <w:sz w:val="20"/>
                <w:szCs w:val="20"/>
              </w:rPr>
              <w:t>Deemed Liquidation Event</w:t>
            </w:r>
            <w:del w:id="2937" w:author="OLTRE" w:date="2024-05-21T20:17:00Z">
              <w:r w:rsidR="00287DCC" w:rsidRPr="008243E2">
                <w:rPr>
                  <w:rFonts w:ascii="Palatino Linotype" w:hAnsi="Palatino Linotype"/>
                  <w:bCs/>
                  <w:sz w:val="20"/>
                  <w:szCs w:val="20"/>
                </w:rPr>
                <w:delText>”;</w:delText>
              </w:r>
            </w:del>
            <w:ins w:id="2938" w:author="OLTRE" w:date="2024-05-21T20:17:00Z">
              <w:r w:rsidR="00BD4823" w:rsidRPr="00302058">
                <w:rPr>
                  <w:rFonts w:ascii="Palatino Linotype" w:hAnsi="Palatino Linotype"/>
                  <w:bCs/>
                  <w:sz w:val="20"/>
                  <w:szCs w:val="20"/>
                </w:rPr>
                <w:t>;</w:t>
              </w:r>
            </w:ins>
          </w:p>
          <w:p w14:paraId="21EFC9B2" w14:textId="77777777" w:rsidR="00287DCC" w:rsidRDefault="00287DCC" w:rsidP="00287DCC">
            <w:pPr>
              <w:pStyle w:val="ListParagraph"/>
              <w:numPr>
                <w:ilvl w:val="1"/>
                <w:numId w:val="41"/>
              </w:numPr>
              <w:ind w:left="332" w:hanging="332"/>
              <w:jc w:val="both"/>
              <w:rPr>
                <w:del w:id="2939" w:author="OLTRE" w:date="2024-05-21T20:17:00Z"/>
                <w:rFonts w:ascii="Palatino Linotype" w:hAnsi="Palatino Linotype"/>
                <w:bCs/>
                <w:sz w:val="20"/>
                <w:szCs w:val="20"/>
              </w:rPr>
            </w:pPr>
            <w:del w:id="2940" w:author="OLTRE" w:date="2024-05-21T20:17:00Z">
              <w:r w:rsidRPr="001E0DE3">
                <w:rPr>
                  <w:rFonts w:ascii="Palatino Linotype" w:hAnsi="Palatino Linotype"/>
                  <w:bCs/>
                  <w:sz w:val="20"/>
                  <w:szCs w:val="20"/>
                </w:rPr>
                <w:delText>amend, alter, or</w:delText>
              </w:r>
              <w:r w:rsidRPr="008243E2">
                <w:rPr>
                  <w:rFonts w:ascii="Palatino Linotype" w:hAnsi="Palatino Linotype"/>
                  <w:bCs/>
                  <w:sz w:val="20"/>
                  <w:szCs w:val="20"/>
                </w:rPr>
                <w:delText xml:space="preserve">   repeal any  provision of  the  Articles of Association or  by laws in  a manner adverse to the rights, preferences, privileges or powers of or restrictions on Preferred Shares;</w:delText>
              </w:r>
            </w:del>
          </w:p>
          <w:p w14:paraId="2E96007C" w14:textId="77777777"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or issue any other security convertible into or exercisable for any equity security, having rights, preferences or privileges senior to or on parity with any Preferred Shares, or increase or decrease the  issuance  number  of shares of Preferred Shares;</w:t>
            </w:r>
          </w:p>
          <w:p w14:paraId="4B9D4E11" w14:textId="669F8D48" w:rsidR="00287DCC" w:rsidRPr="00302058" w:rsidRDefault="00287DC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purchase or redeem or pay any dividend on any capital stock prior to the Preferred Shares, other than stock repurchased from former employees or consultants in connection with the cessation of their employment/services, at the lower of fair market value of cost</w:t>
            </w:r>
            <w:del w:id="2941" w:author="OLTRE" w:date="2024-05-21T20:17:00Z">
              <w:r w:rsidRPr="008243E2">
                <w:rPr>
                  <w:rFonts w:ascii="Palatino Linotype" w:hAnsi="Palatino Linotype"/>
                  <w:bCs/>
                  <w:sz w:val="20"/>
                  <w:szCs w:val="20"/>
                </w:rPr>
                <w:delText>; or other than as approved by the Board of Directors and the Preferred Shareholders;</w:delText>
              </w:r>
            </w:del>
            <w:ins w:id="2942" w:author="OLTRE" w:date="2024-05-21T20:17:00Z">
              <w:r w:rsidRPr="00302058">
                <w:rPr>
                  <w:rFonts w:ascii="Palatino Linotype" w:hAnsi="Palatino Linotype"/>
                  <w:bCs/>
                  <w:sz w:val="20"/>
                  <w:szCs w:val="20"/>
                </w:rPr>
                <w:t>;;</w:t>
              </w:r>
            </w:ins>
          </w:p>
          <w:p w14:paraId="6CC8C4C7" w14:textId="11FBF174" w:rsidR="00287DCC" w:rsidRPr="00302058" w:rsidRDefault="004951DC" w:rsidP="006A39AB">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create or authorize the creation of any debt security if</w:t>
            </w:r>
            <w:ins w:id="2943" w:author="OLTRE" w:date="2024-05-21T20:17:00Z">
              <w:r w:rsidRPr="00302058">
                <w:rPr>
                  <w:rFonts w:ascii="Palatino Linotype" w:hAnsi="Palatino Linotype"/>
                  <w:bCs/>
                  <w:sz w:val="20"/>
                  <w:szCs w:val="20"/>
                </w:rPr>
                <w:t xml:space="preserve"> it will cause</w:t>
              </w:r>
            </w:ins>
            <w:r w:rsidRPr="00302058">
              <w:rPr>
                <w:rFonts w:ascii="Palatino Linotype" w:hAnsi="Palatino Linotype"/>
                <w:bCs/>
                <w:sz w:val="20"/>
                <w:szCs w:val="20"/>
              </w:rPr>
              <w:t xml:space="preserve"> the Company’s aggregate indebtedness would excess USD 500,000 (five hundred thousand United States Dollars</w:t>
            </w:r>
            <w:del w:id="2944" w:author="OLTRE" w:date="2024-05-21T20:17:00Z">
              <w:r w:rsidR="00287DCC" w:rsidRPr="008243E2">
                <w:rPr>
                  <w:rFonts w:ascii="Palatino Linotype" w:hAnsi="Palatino Linotype"/>
                  <w:bCs/>
                  <w:sz w:val="20"/>
                  <w:szCs w:val="20"/>
                </w:rPr>
                <w:delText>) unless such debt security has received the prior approval of Board of Directors, including the approval of Preferred Shareholders;</w:delText>
              </w:r>
            </w:del>
            <w:ins w:id="2945" w:author="OLTRE" w:date="2024-05-21T20:17:00Z">
              <w:r w:rsidRPr="00302058">
                <w:rPr>
                  <w:rFonts w:ascii="Palatino Linotype" w:hAnsi="Palatino Linotype"/>
                  <w:bCs/>
                  <w:sz w:val="20"/>
                  <w:szCs w:val="20"/>
                </w:rPr>
                <w:t>)</w:t>
              </w:r>
              <w:r w:rsidR="00287DCC" w:rsidRPr="00302058">
                <w:rPr>
                  <w:rFonts w:ascii="Palatino Linotype" w:hAnsi="Palatino Linotype"/>
                  <w:bCs/>
                  <w:sz w:val="20"/>
                  <w:szCs w:val="20"/>
                </w:rPr>
                <w:t>;</w:t>
              </w:r>
            </w:ins>
          </w:p>
          <w:p w14:paraId="096AB102" w14:textId="77777777" w:rsidR="00287DCC" w:rsidRDefault="00287DCC" w:rsidP="00E3273B">
            <w:pPr>
              <w:pStyle w:val="ListParagraph"/>
              <w:ind w:left="332"/>
              <w:jc w:val="both"/>
              <w:rPr>
                <w:del w:id="2946" w:author="OLTRE" w:date="2024-05-21T20:17:00Z"/>
                <w:rFonts w:ascii="Palatino Linotype" w:hAnsi="Palatino Linotype"/>
                <w:bCs/>
                <w:sz w:val="20"/>
                <w:szCs w:val="20"/>
              </w:rPr>
            </w:pPr>
          </w:p>
          <w:p w14:paraId="5D15403D" w14:textId="77777777" w:rsidR="00287DCC" w:rsidRDefault="00287DCC" w:rsidP="00E3273B">
            <w:pPr>
              <w:pStyle w:val="ListParagraph"/>
              <w:ind w:left="332"/>
              <w:jc w:val="both"/>
              <w:rPr>
                <w:del w:id="2947" w:author="OLTRE" w:date="2024-05-21T20:17:00Z"/>
                <w:rFonts w:ascii="Palatino Linotype" w:hAnsi="Palatino Linotype"/>
                <w:bCs/>
                <w:sz w:val="20"/>
                <w:szCs w:val="20"/>
              </w:rPr>
            </w:pPr>
          </w:p>
          <w:p w14:paraId="134E4BF0" w14:textId="77777777" w:rsidR="00287DCC" w:rsidRDefault="00287DCC" w:rsidP="00287DCC">
            <w:pPr>
              <w:pStyle w:val="ListParagraph"/>
              <w:numPr>
                <w:ilvl w:val="1"/>
                <w:numId w:val="41"/>
              </w:numPr>
              <w:ind w:left="332" w:hanging="332"/>
              <w:jc w:val="both"/>
              <w:rPr>
                <w:del w:id="2948" w:author="OLTRE" w:date="2024-05-21T20:17:00Z"/>
                <w:rFonts w:ascii="Palatino Linotype" w:hAnsi="Palatino Linotype"/>
                <w:bCs/>
                <w:sz w:val="20"/>
                <w:szCs w:val="20"/>
              </w:rPr>
            </w:pPr>
            <w:del w:id="2949" w:author="OLTRE" w:date="2024-05-21T20:17:00Z">
              <w:r w:rsidRPr="008243E2">
                <w:rPr>
                  <w:rFonts w:ascii="Palatino Linotype" w:hAnsi="Palatino Linotype"/>
                  <w:bCs/>
                  <w:sz w:val="20"/>
                  <w:szCs w:val="20"/>
                </w:rPr>
                <w:delText>create or owned a shares in the subsidiary company that is not wholly owned by the Company, dispose of shares or disposal of all or substantial asset of the subsidiary company;</w:delText>
              </w:r>
            </w:del>
          </w:p>
          <w:p w14:paraId="3DC3FF9E" w14:textId="77777777" w:rsidR="00287DCC" w:rsidRDefault="00287DCC" w:rsidP="00E3273B">
            <w:pPr>
              <w:pStyle w:val="ListParagraph"/>
              <w:ind w:left="332"/>
              <w:jc w:val="both"/>
              <w:rPr>
                <w:del w:id="2950" w:author="OLTRE" w:date="2024-05-21T20:17:00Z"/>
                <w:rFonts w:ascii="Palatino Linotype" w:hAnsi="Palatino Linotype"/>
                <w:bCs/>
                <w:sz w:val="20"/>
                <w:szCs w:val="20"/>
              </w:rPr>
            </w:pPr>
          </w:p>
          <w:p w14:paraId="23A63D6B" w14:textId="22C38A3E" w:rsidR="00A912DF" w:rsidRPr="00302058" w:rsidRDefault="00A912DF" w:rsidP="00A912DF">
            <w:pPr>
              <w:pStyle w:val="ListParagraph"/>
              <w:numPr>
                <w:ilvl w:val="1"/>
                <w:numId w:val="41"/>
              </w:numPr>
              <w:ind w:left="332" w:hanging="332"/>
              <w:jc w:val="both"/>
              <w:rPr>
                <w:rFonts w:ascii="Palatino Linotype" w:hAnsi="Palatino Linotype"/>
                <w:sz w:val="20"/>
              </w:rPr>
            </w:pPr>
            <w:r w:rsidRPr="00302058">
              <w:rPr>
                <w:rFonts w:ascii="Palatino Linotype" w:hAnsi="Palatino Linotype"/>
                <w:sz w:val="20"/>
              </w:rPr>
              <w:t xml:space="preserve">enter into or be a party to any transaction with any director, officer or employee of the Company or any </w:t>
            </w:r>
            <w:del w:id="2951" w:author="OLTRE" w:date="2024-05-21T20:17:00Z">
              <w:r w:rsidR="00287DCC" w:rsidRPr="008243E2">
                <w:rPr>
                  <w:rFonts w:ascii="Palatino Linotype" w:hAnsi="Palatino Linotype"/>
                  <w:bCs/>
                  <w:sz w:val="20"/>
                  <w:szCs w:val="20"/>
                </w:rPr>
                <w:delText>“</w:delText>
              </w:r>
            </w:del>
            <w:r w:rsidRPr="00302058">
              <w:rPr>
                <w:rFonts w:ascii="Palatino Linotype" w:hAnsi="Palatino Linotype"/>
                <w:sz w:val="20"/>
              </w:rPr>
              <w:t>associate</w:t>
            </w:r>
            <w:del w:id="2952" w:author="OLTRE" w:date="2024-05-21T20:17:00Z">
              <w:r w:rsidR="00287DCC" w:rsidRPr="008243E2">
                <w:rPr>
                  <w:rFonts w:ascii="Palatino Linotype" w:hAnsi="Palatino Linotype"/>
                  <w:bCs/>
                  <w:sz w:val="20"/>
                  <w:szCs w:val="20"/>
                </w:rPr>
                <w:delText>”</w:delText>
              </w:r>
            </w:del>
            <w:ins w:id="2953" w:author="OLTRE" w:date="2024-05-21T20:17:00Z">
              <w:r w:rsidRPr="00302058">
                <w:rPr>
                  <w:rFonts w:ascii="Palatino Linotype" w:hAnsi="Palatino Linotype"/>
                  <w:sz w:val="20"/>
                </w:rPr>
                <w:t>/partner</w:t>
              </w:r>
            </w:ins>
            <w:r w:rsidRPr="00302058">
              <w:rPr>
                <w:rFonts w:ascii="Palatino Linotype" w:hAnsi="Palatino Linotype"/>
                <w:sz w:val="20"/>
              </w:rPr>
              <w:t xml:space="preserve"> of any such person except transactions resulting in payments to or by the Company in an amount </w:t>
            </w:r>
            <w:del w:id="2954" w:author="OLTRE" w:date="2024-05-21T20:17:00Z">
              <w:r w:rsidR="00287DCC" w:rsidRPr="008243E2">
                <w:rPr>
                  <w:rFonts w:ascii="Palatino Linotype" w:hAnsi="Palatino Linotype"/>
                  <w:bCs/>
                  <w:sz w:val="20"/>
                  <w:szCs w:val="20"/>
                </w:rPr>
                <w:delText>less</w:delText>
              </w:r>
            </w:del>
            <w:ins w:id="2955" w:author="OLTRE" w:date="2024-05-21T20:17:00Z">
              <w:r w:rsidR="00DF53F1" w:rsidRPr="00302058">
                <w:rPr>
                  <w:rFonts w:ascii="Palatino Linotype" w:hAnsi="Palatino Linotype"/>
                  <w:sz w:val="20"/>
                </w:rPr>
                <w:t>more</w:t>
              </w:r>
            </w:ins>
            <w:r w:rsidR="00DF53F1" w:rsidRPr="00302058">
              <w:rPr>
                <w:rFonts w:ascii="Palatino Linotype" w:hAnsi="Palatino Linotype"/>
                <w:sz w:val="20"/>
              </w:rPr>
              <w:t xml:space="preserve"> than </w:t>
            </w:r>
            <w:del w:id="2956" w:author="OLTRE" w:date="2024-05-21T20:17:00Z">
              <w:r w:rsidR="00287DCC" w:rsidRPr="008243E2">
                <w:rPr>
                  <w:rFonts w:ascii="Palatino Linotype" w:hAnsi="Palatino Linotype"/>
                  <w:bCs/>
                  <w:sz w:val="20"/>
                  <w:szCs w:val="20"/>
                </w:rPr>
                <w:delText>US$</w:delText>
              </w:r>
            </w:del>
            <w:ins w:id="2957" w:author="OLTRE" w:date="2024-05-21T20:17:00Z">
              <w:r w:rsidRPr="00302058">
                <w:rPr>
                  <w:rFonts w:ascii="Palatino Linotype" w:hAnsi="Palatino Linotype"/>
                  <w:sz w:val="20"/>
                </w:rPr>
                <w:t>US</w:t>
              </w:r>
              <w:r w:rsidR="00400490" w:rsidRPr="00302058">
                <w:rPr>
                  <w:rFonts w:ascii="Palatino Linotype" w:hAnsi="Palatino Linotype"/>
                  <w:sz w:val="20"/>
                </w:rPr>
                <w:t>D</w:t>
              </w:r>
            </w:ins>
            <w:r w:rsidRPr="00302058">
              <w:rPr>
                <w:rFonts w:ascii="Palatino Linotype" w:hAnsi="Palatino Linotype"/>
                <w:sz w:val="20"/>
              </w:rPr>
              <w:t xml:space="preserve"> 50,000 (fifty thousand United State Dollars) per year</w:t>
            </w:r>
            <w:del w:id="2958" w:author="OLTRE" w:date="2024-05-21T20:17:00Z">
              <w:r w:rsidR="00287DCC" w:rsidRPr="008243E2">
                <w:rPr>
                  <w:rFonts w:ascii="Palatino Linotype" w:hAnsi="Palatino Linotype"/>
                  <w:bCs/>
                  <w:sz w:val="20"/>
                  <w:szCs w:val="20"/>
                </w:rPr>
                <w:delText xml:space="preserve"> unless it has received the prior approval of the Director nominated by Preferred Shares</w:delText>
              </w:r>
            </w:del>
            <w:r w:rsidRPr="00302058">
              <w:rPr>
                <w:rFonts w:ascii="Palatino Linotype" w:hAnsi="Palatino Linotype"/>
                <w:sz w:val="20"/>
              </w:rPr>
              <w:t>;</w:t>
            </w:r>
          </w:p>
          <w:p w14:paraId="429B3F9E" w14:textId="77777777" w:rsidR="00287DCC" w:rsidRPr="008243E2" w:rsidRDefault="00287DCC" w:rsidP="00E3273B">
            <w:pPr>
              <w:pStyle w:val="ListParagraph"/>
              <w:rPr>
                <w:del w:id="2959" w:author="OLTRE" w:date="2024-05-21T20:17:00Z"/>
                <w:rFonts w:ascii="Palatino Linotype" w:hAnsi="Palatino Linotype"/>
                <w:bCs/>
                <w:sz w:val="20"/>
                <w:szCs w:val="20"/>
              </w:rPr>
            </w:pPr>
          </w:p>
          <w:p w14:paraId="58E47B18" w14:textId="77777777" w:rsidR="00287DCC" w:rsidRDefault="00287DCC" w:rsidP="00E3273B">
            <w:pPr>
              <w:pStyle w:val="ListParagraph"/>
              <w:ind w:left="332"/>
              <w:jc w:val="both"/>
              <w:rPr>
                <w:del w:id="2960" w:author="OLTRE" w:date="2024-05-21T20:17:00Z"/>
                <w:rFonts w:ascii="Palatino Linotype" w:hAnsi="Palatino Linotype"/>
                <w:bCs/>
                <w:sz w:val="20"/>
                <w:szCs w:val="20"/>
              </w:rPr>
            </w:pPr>
          </w:p>
          <w:p w14:paraId="3B8EF190" w14:textId="0B0ADF87" w:rsidR="00A912DF" w:rsidRPr="00302058" w:rsidRDefault="00A912DF" w:rsidP="00A912DF">
            <w:pPr>
              <w:pStyle w:val="ListParagraph"/>
              <w:numPr>
                <w:ilvl w:val="1"/>
                <w:numId w:val="41"/>
              </w:numPr>
              <w:ind w:left="332" w:hanging="332"/>
              <w:jc w:val="both"/>
              <w:rPr>
                <w:rFonts w:ascii="Palatino Linotype" w:hAnsi="Palatino Linotype"/>
                <w:bCs/>
                <w:sz w:val="20"/>
                <w:szCs w:val="20"/>
              </w:rPr>
            </w:pPr>
            <w:r w:rsidRPr="00302058">
              <w:rPr>
                <w:rFonts w:ascii="Palatino Linotype" w:hAnsi="Palatino Linotype"/>
                <w:bCs/>
                <w:sz w:val="20"/>
                <w:szCs w:val="20"/>
              </w:rPr>
              <w:t xml:space="preserve">enter into any corporate strategic relationship involving the payment contribution or assignment by the Company or to the Company of assets greater than </w:t>
            </w:r>
            <w:del w:id="2961" w:author="OLTRE" w:date="2024-05-21T20:17:00Z">
              <w:r w:rsidR="00287DCC" w:rsidRPr="008243E2">
                <w:rPr>
                  <w:rFonts w:ascii="Palatino Linotype" w:hAnsi="Palatino Linotype"/>
                  <w:bCs/>
                  <w:sz w:val="20"/>
                  <w:szCs w:val="20"/>
                </w:rPr>
                <w:delText>US$</w:delText>
              </w:r>
            </w:del>
            <w:ins w:id="2962" w:author="OLTRE" w:date="2024-05-21T20:17:00Z">
              <w:r w:rsidRPr="00302058">
                <w:rPr>
                  <w:rFonts w:ascii="Palatino Linotype" w:hAnsi="Palatino Linotype"/>
                  <w:bCs/>
                  <w:sz w:val="20"/>
                  <w:szCs w:val="20"/>
                </w:rPr>
                <w:t>US</w:t>
              </w:r>
              <w:r w:rsidR="00FA0268" w:rsidRPr="00302058">
                <w:rPr>
                  <w:rFonts w:ascii="Palatino Linotype" w:hAnsi="Palatino Linotype"/>
                  <w:bCs/>
                  <w:sz w:val="20"/>
                  <w:szCs w:val="20"/>
                </w:rPr>
                <w:t>D</w:t>
              </w:r>
            </w:ins>
            <w:r w:rsidRPr="00302058">
              <w:rPr>
                <w:rFonts w:ascii="Palatino Linotype" w:hAnsi="Palatino Linotype"/>
                <w:bCs/>
                <w:sz w:val="20"/>
                <w:szCs w:val="20"/>
              </w:rPr>
              <w:t xml:space="preserve"> 1,000,000</w:t>
            </w:r>
            <w:del w:id="2963" w:author="OLTRE" w:date="2024-05-21T20:17:00Z">
              <w:r w:rsidR="00287DCC" w:rsidRPr="008243E2">
                <w:rPr>
                  <w:rFonts w:ascii="Palatino Linotype" w:hAnsi="Palatino Linotype"/>
                  <w:bCs/>
                  <w:sz w:val="20"/>
                  <w:szCs w:val="20"/>
                </w:rPr>
                <w:delText>.</w:delText>
              </w:r>
            </w:del>
            <w:r w:rsidRPr="00302058">
              <w:rPr>
                <w:rFonts w:ascii="Palatino Linotype" w:hAnsi="Palatino Linotype"/>
                <w:bCs/>
                <w:sz w:val="20"/>
                <w:szCs w:val="20"/>
              </w:rPr>
              <w:t xml:space="preserve"> (one  million United </w:t>
            </w:r>
            <w:del w:id="2964" w:author="OLTRE" w:date="2024-05-21T20:17:00Z">
              <w:r w:rsidR="00287DCC" w:rsidRPr="008243E2">
                <w:rPr>
                  <w:rFonts w:ascii="Palatino Linotype" w:hAnsi="Palatino Linotype"/>
                  <w:bCs/>
                  <w:sz w:val="20"/>
                  <w:szCs w:val="20"/>
                </w:rPr>
                <w:delText>State</w:delText>
              </w:r>
            </w:del>
            <w:ins w:id="2965" w:author="OLTRE" w:date="2024-05-21T20:17:00Z">
              <w:r w:rsidRPr="00302058">
                <w:rPr>
                  <w:rFonts w:ascii="Palatino Linotype" w:hAnsi="Palatino Linotype"/>
                  <w:bCs/>
                  <w:sz w:val="20"/>
                  <w:szCs w:val="20"/>
                </w:rPr>
                <w:t>State</w:t>
              </w:r>
              <w:r w:rsidR="009A4D92" w:rsidRPr="00302058">
                <w:rPr>
                  <w:rFonts w:ascii="Palatino Linotype" w:hAnsi="Palatino Linotype"/>
                  <w:bCs/>
                  <w:sz w:val="20"/>
                  <w:szCs w:val="20"/>
                </w:rPr>
                <w:t>s</w:t>
              </w:r>
            </w:ins>
            <w:r w:rsidRPr="00302058">
              <w:rPr>
                <w:rFonts w:ascii="Palatino Linotype" w:hAnsi="Palatino Linotype"/>
                <w:bCs/>
                <w:sz w:val="20"/>
                <w:szCs w:val="20"/>
              </w:rPr>
              <w:t xml:space="preserve"> Dollars</w:t>
            </w:r>
            <w:del w:id="2966" w:author="OLTRE" w:date="2024-05-21T20:17:00Z">
              <w:r w:rsidR="00287DCC" w:rsidRPr="008243E2">
                <w:rPr>
                  <w:rFonts w:ascii="Palatino Linotype" w:hAnsi="Palatino Linotype"/>
                  <w:bCs/>
                  <w:sz w:val="20"/>
                  <w:szCs w:val="20"/>
                </w:rPr>
                <w:delText>) unless it has received the prior approval of the Director nominated by Preferred Shares</w:delText>
              </w:r>
              <w:r w:rsidR="00287DCC">
                <w:rPr>
                  <w:rFonts w:ascii="Palatino Linotype" w:hAnsi="Palatino Linotype"/>
                  <w:bCs/>
                  <w:sz w:val="20"/>
                  <w:szCs w:val="20"/>
                </w:rPr>
                <w:delText>;</w:delText>
              </w:r>
            </w:del>
            <w:ins w:id="2967" w:author="OLTRE" w:date="2024-05-21T20:17:00Z">
              <w:r w:rsidRPr="00302058">
                <w:rPr>
                  <w:rFonts w:ascii="Palatino Linotype" w:hAnsi="Palatino Linotype"/>
                  <w:bCs/>
                  <w:sz w:val="20"/>
                  <w:szCs w:val="20"/>
                </w:rPr>
                <w:t>);</w:t>
              </w:r>
            </w:ins>
          </w:p>
          <w:p w14:paraId="3B2DE96D" w14:textId="77777777" w:rsidR="00287DCC" w:rsidRDefault="00287DCC" w:rsidP="00E3273B">
            <w:pPr>
              <w:pStyle w:val="ListParagraph"/>
              <w:ind w:left="332"/>
              <w:jc w:val="both"/>
              <w:rPr>
                <w:del w:id="2968" w:author="OLTRE" w:date="2024-05-21T20:17:00Z"/>
                <w:rFonts w:ascii="Palatino Linotype" w:hAnsi="Palatino Linotype"/>
                <w:bCs/>
                <w:sz w:val="20"/>
                <w:szCs w:val="20"/>
              </w:rPr>
            </w:pPr>
          </w:p>
          <w:p w14:paraId="6B60DAF4" w14:textId="77777777" w:rsidR="00287DCC" w:rsidRDefault="00287DCC" w:rsidP="00E3273B">
            <w:pPr>
              <w:pStyle w:val="ListParagraph"/>
              <w:ind w:left="332"/>
              <w:jc w:val="both"/>
              <w:rPr>
                <w:del w:id="2969" w:author="OLTRE" w:date="2024-05-21T20:17:00Z"/>
                <w:rFonts w:ascii="Palatino Linotype" w:hAnsi="Palatino Linotype"/>
                <w:bCs/>
                <w:sz w:val="20"/>
                <w:szCs w:val="20"/>
              </w:rPr>
            </w:pPr>
          </w:p>
          <w:p w14:paraId="75D5E3EC" w14:textId="4B300560" w:rsidR="00A912DF" w:rsidRPr="00302058" w:rsidRDefault="00496DE0" w:rsidP="00A912DF">
            <w:pPr>
              <w:pStyle w:val="ListParagraph"/>
              <w:numPr>
                <w:ilvl w:val="1"/>
                <w:numId w:val="41"/>
              </w:numPr>
              <w:ind w:left="332" w:hanging="332"/>
              <w:jc w:val="both"/>
              <w:rPr>
                <w:ins w:id="2970" w:author="OLTRE" w:date="2024-05-21T20:17:00Z"/>
                <w:rFonts w:ascii="Palatino Linotype" w:hAnsi="Palatino Linotype"/>
                <w:bCs/>
                <w:sz w:val="20"/>
                <w:szCs w:val="20"/>
              </w:rPr>
            </w:pPr>
            <w:ins w:id="2971" w:author="OLTRE" w:date="2024-05-21T20:17:00Z">
              <w:r w:rsidRPr="00302058">
                <w:rPr>
                  <w:rFonts w:ascii="Palatino Linotype" w:hAnsi="Palatino Linotype"/>
                  <w:bCs/>
                  <w:sz w:val="20"/>
                  <w:szCs w:val="20"/>
                </w:rPr>
                <w:t xml:space="preserve">any </w:t>
              </w:r>
            </w:ins>
            <w:r w:rsidR="00A912DF" w:rsidRPr="00302058">
              <w:rPr>
                <w:rFonts w:ascii="Palatino Linotype" w:hAnsi="Palatino Linotype"/>
                <w:bCs/>
                <w:sz w:val="20"/>
                <w:szCs w:val="20"/>
              </w:rPr>
              <w:t xml:space="preserve">increase or decrease </w:t>
            </w:r>
            <w:del w:id="2972" w:author="OLTRE" w:date="2024-05-21T20:17:00Z">
              <w:r w:rsidR="00287DCC" w:rsidRPr="008243E2">
                <w:rPr>
                  <w:rFonts w:ascii="Palatino Linotype" w:hAnsi="Palatino Linotype"/>
                  <w:bCs/>
                  <w:sz w:val="20"/>
                  <w:szCs w:val="20"/>
                </w:rPr>
                <w:delText xml:space="preserve">the size </w:delText>
              </w:r>
            </w:del>
            <w:r w:rsidRPr="00302058">
              <w:rPr>
                <w:rFonts w:ascii="Palatino Linotype" w:hAnsi="Palatino Linotype"/>
                <w:bCs/>
                <w:sz w:val="20"/>
                <w:szCs w:val="20"/>
              </w:rPr>
              <w:t xml:space="preserve">of </w:t>
            </w:r>
            <w:r w:rsidR="00A912DF" w:rsidRPr="00302058">
              <w:rPr>
                <w:rFonts w:ascii="Palatino Linotype" w:hAnsi="Palatino Linotype"/>
                <w:bCs/>
                <w:sz w:val="20"/>
                <w:szCs w:val="20"/>
              </w:rPr>
              <w:t xml:space="preserve">the </w:t>
            </w:r>
            <w:ins w:id="2973" w:author="OLTRE" w:date="2024-05-21T20:17:00Z">
              <w:r w:rsidRPr="00302058">
                <w:rPr>
                  <w:rFonts w:ascii="Palatino Linotype" w:hAnsi="Palatino Linotype"/>
                  <w:bCs/>
                  <w:sz w:val="20"/>
                  <w:szCs w:val="20"/>
                </w:rPr>
                <w:t xml:space="preserve">maximum number </w:t>
              </w:r>
              <w:r w:rsidR="00A912DF" w:rsidRPr="00302058">
                <w:rPr>
                  <w:rFonts w:ascii="Palatino Linotype" w:hAnsi="Palatino Linotype"/>
                  <w:bCs/>
                  <w:sz w:val="20"/>
                  <w:szCs w:val="20"/>
                </w:rPr>
                <w:t xml:space="preserve">of the </w:t>
              </w:r>
            </w:ins>
            <w:r w:rsidR="00A912DF" w:rsidRPr="00302058">
              <w:rPr>
                <w:rFonts w:ascii="Palatino Linotype" w:hAnsi="Palatino Linotype"/>
                <w:bCs/>
                <w:sz w:val="20"/>
                <w:szCs w:val="20"/>
              </w:rPr>
              <w:t xml:space="preserve">Board of Directors </w:t>
            </w:r>
            <w:del w:id="2974" w:author="OLTRE" w:date="2024-05-21T20:17:00Z">
              <w:r w:rsidR="00287DCC" w:rsidRPr="008243E2">
                <w:rPr>
                  <w:rFonts w:ascii="Palatino Linotype" w:hAnsi="Palatino Linotype"/>
                  <w:bCs/>
                  <w:sz w:val="20"/>
                  <w:szCs w:val="20"/>
                </w:rPr>
                <w:delText>except as governed in</w:delText>
              </w:r>
            </w:del>
            <w:ins w:id="2975" w:author="OLTRE" w:date="2024-05-21T20:17:00Z">
              <w:r w:rsidR="002327BA" w:rsidRPr="00302058">
                <w:rPr>
                  <w:rFonts w:ascii="Palatino Linotype" w:hAnsi="Palatino Linotype"/>
                  <w:bCs/>
                  <w:sz w:val="20"/>
                  <w:szCs w:val="20"/>
                </w:rPr>
                <w:t>and Board of Commissioners;</w:t>
              </w:r>
              <w:r w:rsidR="00E3670D" w:rsidRPr="00302058">
                <w:rPr>
                  <w:rFonts w:ascii="Palatino Linotype" w:hAnsi="Palatino Linotype"/>
                  <w:bCs/>
                  <w:sz w:val="20"/>
                  <w:szCs w:val="20"/>
                </w:rPr>
                <w:t xml:space="preserve"> and</w:t>
              </w:r>
            </w:ins>
          </w:p>
          <w:p w14:paraId="34CD4900" w14:textId="77777777" w:rsidR="00287DCC" w:rsidRDefault="00EB1CB3" w:rsidP="00287DCC">
            <w:pPr>
              <w:pStyle w:val="ListParagraph"/>
              <w:numPr>
                <w:ilvl w:val="1"/>
                <w:numId w:val="41"/>
              </w:numPr>
              <w:ind w:left="332" w:hanging="332"/>
              <w:jc w:val="both"/>
              <w:rPr>
                <w:del w:id="2976" w:author="OLTRE" w:date="2024-05-21T20:17:00Z"/>
                <w:rFonts w:ascii="Palatino Linotype" w:hAnsi="Palatino Linotype"/>
                <w:bCs/>
                <w:sz w:val="20"/>
                <w:szCs w:val="20"/>
              </w:rPr>
            </w:pPr>
            <w:ins w:id="2977" w:author="OLTRE" w:date="2024-05-21T20:17:00Z">
              <w:r w:rsidRPr="00302058">
                <w:rPr>
                  <w:rFonts w:ascii="Palatino Linotype" w:hAnsi="Palatino Linotype"/>
                  <w:bCs/>
                  <w:sz w:val="20"/>
                  <w:szCs w:val="20"/>
                </w:rPr>
                <w:t xml:space="preserve">any </w:t>
              </w:r>
              <w:r w:rsidR="00A912DF" w:rsidRPr="00302058">
                <w:rPr>
                  <w:rFonts w:ascii="Palatino Linotype" w:hAnsi="Palatino Linotype"/>
                  <w:bCs/>
                  <w:sz w:val="20"/>
                  <w:szCs w:val="20"/>
                </w:rPr>
                <w:t xml:space="preserve">change </w:t>
              </w:r>
              <w:r w:rsidR="00BC5EF0" w:rsidRPr="00302058">
                <w:rPr>
                  <w:rFonts w:ascii="Palatino Linotype" w:hAnsi="Palatino Linotype"/>
                  <w:bCs/>
                  <w:sz w:val="20"/>
                  <w:szCs w:val="20"/>
                </w:rPr>
                <w:t>of</w:t>
              </w:r>
            </w:ins>
            <w:r w:rsidR="00BC5EF0" w:rsidRPr="00302058">
              <w:rPr>
                <w:rFonts w:ascii="Palatino Linotype" w:hAnsi="Palatino Linotype"/>
                <w:bCs/>
                <w:sz w:val="20"/>
                <w:szCs w:val="20"/>
              </w:rPr>
              <w:t xml:space="preserve"> </w:t>
            </w:r>
            <w:r w:rsidR="00496DE0" w:rsidRPr="00302058">
              <w:rPr>
                <w:rFonts w:ascii="Palatino Linotype" w:hAnsi="Palatino Linotype"/>
                <w:bCs/>
                <w:sz w:val="20"/>
                <w:szCs w:val="20"/>
              </w:rPr>
              <w:t xml:space="preserve">the </w:t>
            </w:r>
            <w:del w:id="2978" w:author="OLTRE" w:date="2024-05-21T20:17:00Z">
              <w:r w:rsidR="00784EDB">
                <w:rPr>
                  <w:rFonts w:ascii="Palatino Linotype" w:hAnsi="Palatino Linotype"/>
                  <w:bCs/>
                  <w:sz w:val="20"/>
                  <w:szCs w:val="20"/>
                </w:rPr>
                <w:delText>Article</w:delText>
              </w:r>
            </w:del>
            <w:ins w:id="2979" w:author="OLTRE" w:date="2024-05-21T20:17:00Z">
              <w:r w:rsidRPr="00302058">
                <w:rPr>
                  <w:rFonts w:ascii="Palatino Linotype" w:hAnsi="Palatino Linotype"/>
                  <w:bCs/>
                  <w:sz w:val="20"/>
                  <w:szCs w:val="20"/>
                </w:rPr>
                <w:t xml:space="preserve">appointed </w:t>
              </w:r>
              <w:r w:rsidR="00A912DF" w:rsidRPr="00302058">
                <w:rPr>
                  <w:rFonts w:ascii="Palatino Linotype" w:hAnsi="Palatino Linotype"/>
                  <w:bCs/>
                  <w:sz w:val="20"/>
                  <w:szCs w:val="20"/>
                </w:rPr>
                <w:t>members</w:t>
              </w:r>
            </w:ins>
            <w:r w:rsidR="00A912DF" w:rsidRPr="00302058">
              <w:rPr>
                <w:rFonts w:ascii="Palatino Linotype" w:hAnsi="Palatino Linotype"/>
                <w:bCs/>
                <w:sz w:val="20"/>
                <w:szCs w:val="20"/>
              </w:rPr>
              <w:t xml:space="preserve"> of </w:t>
            </w:r>
            <w:del w:id="2980" w:author="OLTRE" w:date="2024-05-21T20:17:00Z">
              <w:r w:rsidR="00784EDB">
                <w:rPr>
                  <w:rFonts w:ascii="Palatino Linotype" w:hAnsi="Palatino Linotype"/>
                  <w:bCs/>
                  <w:sz w:val="20"/>
                  <w:szCs w:val="20"/>
                </w:rPr>
                <w:delText>Association</w:delText>
              </w:r>
            </w:del>
          </w:p>
          <w:p w14:paraId="0CDB8446" w14:textId="147EF3AD" w:rsidR="009014B4" w:rsidRPr="00302058" w:rsidDel="00396F2C" w:rsidRDefault="00287DCC" w:rsidP="00E3670D">
            <w:pPr>
              <w:pStyle w:val="ListParagraph"/>
              <w:numPr>
                <w:ilvl w:val="1"/>
                <w:numId w:val="41"/>
              </w:numPr>
              <w:ind w:left="332" w:hanging="332"/>
              <w:jc w:val="both"/>
              <w:rPr>
                <w:rFonts w:ascii="Palatino Linotype" w:hAnsi="Palatino Linotype"/>
                <w:bCs/>
                <w:sz w:val="20"/>
                <w:szCs w:val="20"/>
              </w:rPr>
            </w:pPr>
            <w:del w:id="2981" w:author="OLTRE" w:date="2024-05-21T20:17:00Z">
              <w:r w:rsidRPr="008243E2">
                <w:rPr>
                  <w:rFonts w:ascii="Palatino Linotype" w:hAnsi="Palatino Linotype"/>
                  <w:bCs/>
                  <w:sz w:val="20"/>
                  <w:szCs w:val="20"/>
                </w:rPr>
                <w:delText xml:space="preserve">increase or decrease </w:delText>
              </w:r>
            </w:del>
            <w:r w:rsidR="00A912DF" w:rsidRPr="00302058">
              <w:rPr>
                <w:rFonts w:ascii="Palatino Linotype" w:hAnsi="Palatino Linotype"/>
                <w:bCs/>
                <w:sz w:val="20"/>
                <w:szCs w:val="20"/>
              </w:rPr>
              <w:t xml:space="preserve">the </w:t>
            </w:r>
            <w:del w:id="2982" w:author="OLTRE" w:date="2024-05-21T20:17:00Z">
              <w:r w:rsidRPr="008243E2">
                <w:rPr>
                  <w:rFonts w:ascii="Palatino Linotype" w:hAnsi="Palatino Linotype"/>
                  <w:bCs/>
                  <w:sz w:val="20"/>
                  <w:szCs w:val="20"/>
                </w:rPr>
                <w:delText>number</w:delText>
              </w:r>
            </w:del>
            <w:ins w:id="2983" w:author="OLTRE" w:date="2024-05-21T20:17:00Z">
              <w:r w:rsidR="00A912DF" w:rsidRPr="00302058">
                <w:rPr>
                  <w:rFonts w:ascii="Palatino Linotype" w:hAnsi="Palatino Linotype"/>
                  <w:bCs/>
                  <w:sz w:val="20"/>
                  <w:szCs w:val="20"/>
                </w:rPr>
                <w:t>Board</w:t>
              </w:r>
            </w:ins>
            <w:r w:rsidR="00A912DF" w:rsidRPr="00302058">
              <w:rPr>
                <w:rFonts w:ascii="Palatino Linotype" w:hAnsi="Palatino Linotype"/>
                <w:bCs/>
                <w:sz w:val="20"/>
                <w:szCs w:val="20"/>
              </w:rPr>
              <w:t xml:space="preserve"> of </w:t>
            </w:r>
            <w:del w:id="2984" w:author="OLTRE" w:date="2024-05-21T20:17:00Z">
              <w:r w:rsidRPr="008243E2">
                <w:rPr>
                  <w:rFonts w:ascii="Palatino Linotype" w:hAnsi="Palatino Linotype"/>
                  <w:bCs/>
                  <w:sz w:val="20"/>
                  <w:szCs w:val="20"/>
                </w:rPr>
                <w:delText>Preferred Shares in</w:delText>
              </w:r>
            </w:del>
            <w:ins w:id="2985" w:author="OLTRE" w:date="2024-05-21T20:17:00Z">
              <w:r w:rsidR="00A912DF" w:rsidRPr="00302058">
                <w:rPr>
                  <w:rFonts w:ascii="Palatino Linotype" w:hAnsi="Palatino Linotype"/>
                  <w:bCs/>
                  <w:sz w:val="20"/>
                  <w:szCs w:val="20"/>
                </w:rPr>
                <w:t>Directors</w:t>
              </w:r>
              <w:r w:rsidR="00EB1CB3" w:rsidRPr="00302058">
                <w:rPr>
                  <w:rFonts w:ascii="Palatino Linotype" w:hAnsi="Palatino Linotype"/>
                  <w:bCs/>
                  <w:sz w:val="20"/>
                  <w:szCs w:val="20"/>
                </w:rPr>
                <w:t xml:space="preserve"> and</w:t>
              </w:r>
            </w:ins>
            <w:r w:rsidR="00EB1CB3" w:rsidRPr="00302058">
              <w:rPr>
                <w:rFonts w:ascii="Palatino Linotype" w:hAnsi="Palatino Linotype"/>
                <w:bCs/>
                <w:sz w:val="20"/>
                <w:szCs w:val="20"/>
              </w:rPr>
              <w:t xml:space="preserve"> </w:t>
            </w:r>
            <w:r w:rsidR="00A912DF" w:rsidRPr="00302058">
              <w:rPr>
                <w:rFonts w:ascii="Palatino Linotype" w:hAnsi="Palatino Linotype"/>
                <w:bCs/>
                <w:sz w:val="20"/>
                <w:szCs w:val="20"/>
              </w:rPr>
              <w:t xml:space="preserve">the </w:t>
            </w:r>
            <w:del w:id="2986" w:author="OLTRE" w:date="2024-05-21T20:17:00Z">
              <w:r w:rsidRPr="008243E2">
                <w:rPr>
                  <w:rFonts w:ascii="Palatino Linotype" w:hAnsi="Palatino Linotype"/>
                  <w:bCs/>
                  <w:sz w:val="20"/>
                  <w:szCs w:val="20"/>
                </w:rPr>
                <w:delText>Company</w:delText>
              </w:r>
            </w:del>
            <w:ins w:id="2987" w:author="OLTRE" w:date="2024-05-21T20:17:00Z">
              <w:r w:rsidR="00A912DF" w:rsidRPr="00302058">
                <w:rPr>
                  <w:rFonts w:ascii="Palatino Linotype" w:hAnsi="Palatino Linotype"/>
                  <w:bCs/>
                  <w:sz w:val="20"/>
                  <w:szCs w:val="20"/>
                </w:rPr>
                <w:t>Board of Commissioners</w:t>
              </w:r>
            </w:ins>
            <w:r w:rsidR="00E3670D" w:rsidRPr="00302058">
              <w:rPr>
                <w:rFonts w:ascii="Palatino Linotype" w:hAnsi="Palatino Linotype"/>
                <w:bCs/>
                <w:sz w:val="20"/>
                <w:szCs w:val="20"/>
              </w:rPr>
              <w:t>.</w:t>
            </w:r>
          </w:p>
        </w:tc>
        <w:tc>
          <w:tcPr>
            <w:tcW w:w="4147" w:type="dxa"/>
          </w:tcPr>
          <w:p w14:paraId="5C6E28E0" w14:textId="77777777" w:rsidR="00287DCC" w:rsidRPr="00302058" w:rsidRDefault="00287DCC" w:rsidP="006A39AB">
            <w:pPr>
              <w:pStyle w:val="ListParagraph"/>
              <w:numPr>
                <w:ilvl w:val="0"/>
                <w:numId w:val="36"/>
              </w:numPr>
              <w:ind w:left="338"/>
              <w:jc w:val="both"/>
              <w:rPr>
                <w:rFonts w:ascii="Palatino Linotype" w:hAnsi="Palatino Linotype"/>
                <w:b/>
                <w:color w:val="E7E6E6" w:themeColor="background2"/>
                <w:sz w:val="20"/>
                <w:rPrChange w:id="2988" w:author="OLTRE" w:date="2024-05-21T20:17:00Z">
                  <w:rPr>
                    <w:rFonts w:ascii="Palatino Linotype" w:hAnsi="Palatino Linotype"/>
                    <w:b/>
                    <w:sz w:val="20"/>
                  </w:rPr>
                </w:rPrChange>
              </w:rPr>
            </w:pPr>
            <w:r w:rsidRPr="00302058">
              <w:rPr>
                <w:rFonts w:ascii="Palatino Linotype" w:hAnsi="Palatino Linotype"/>
                <w:b/>
                <w:color w:val="E7E6E6" w:themeColor="background2"/>
                <w:sz w:val="20"/>
                <w:rPrChange w:id="2989" w:author="OLTRE" w:date="2024-05-21T20:17:00Z">
                  <w:rPr>
                    <w:rFonts w:ascii="Palatino Linotype" w:hAnsi="Palatino Linotype"/>
                    <w:b/>
                    <w:sz w:val="20"/>
                  </w:rPr>
                </w:rPrChange>
              </w:rPr>
              <w:t>Ketentuan Perlindungan</w:t>
            </w:r>
          </w:p>
          <w:p w14:paraId="0923031A" w14:textId="77777777" w:rsidR="00287DCC" w:rsidRPr="00302058" w:rsidRDefault="00287DCC" w:rsidP="006A39AB">
            <w:pPr>
              <w:jc w:val="both"/>
              <w:rPr>
                <w:rFonts w:ascii="Palatino Linotype" w:hAnsi="Palatino Linotype"/>
                <w:color w:val="E7E6E6" w:themeColor="background2"/>
                <w:sz w:val="20"/>
                <w:rPrChange w:id="2990"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991" w:author="OLTRE" w:date="2024-05-21T20:17:00Z">
                  <w:rPr>
                    <w:rFonts w:ascii="Palatino Linotype" w:hAnsi="Palatino Linotype"/>
                    <w:sz w:val="20"/>
                  </w:rPr>
                </w:rPrChange>
              </w:rPr>
              <w:t>Perseroan dilarang, tanpa persetujuan dari perwakilan 2/3 (dua per tiga) pemegang saham Preferen secara keseluruhan untuk:</w:t>
            </w:r>
          </w:p>
          <w:p w14:paraId="1F3ABB3D" w14:textId="77777777" w:rsidR="00287DCC" w:rsidRPr="00302058" w:rsidRDefault="00287DCC" w:rsidP="006A39AB">
            <w:pPr>
              <w:jc w:val="both"/>
              <w:rPr>
                <w:rFonts w:ascii="Palatino Linotype" w:hAnsi="Palatino Linotype"/>
                <w:color w:val="E7E6E6" w:themeColor="background2"/>
                <w:sz w:val="20"/>
                <w:rPrChange w:id="2992" w:author="OLTRE" w:date="2024-05-21T20:17:00Z">
                  <w:rPr>
                    <w:rFonts w:ascii="Palatino Linotype" w:hAnsi="Palatino Linotype"/>
                    <w:sz w:val="20"/>
                  </w:rPr>
                </w:rPrChange>
              </w:rPr>
            </w:pPr>
          </w:p>
          <w:p w14:paraId="2B2DCEE1"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2993"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994" w:author="OLTRE" w:date="2024-05-21T20:17:00Z">
                  <w:rPr>
                    <w:rFonts w:ascii="Palatino Linotype" w:hAnsi="Palatino Linotype"/>
                    <w:sz w:val="20"/>
                  </w:rPr>
                </w:rPrChange>
              </w:rPr>
              <w:t>Likuidasi pembubaran atau mengakhiri kegiatan Perseroan, atau melakukan penggabungan, konsolidasi, atau hal lain yang “Dianggap Sebagai Peristiwa Likuidasi”;</w:t>
            </w:r>
          </w:p>
          <w:p w14:paraId="17665EAA" w14:textId="77777777" w:rsidR="00287DCC" w:rsidRPr="00302058" w:rsidRDefault="00287DCC" w:rsidP="006A39AB">
            <w:pPr>
              <w:pStyle w:val="ListParagraph"/>
              <w:ind w:left="336"/>
              <w:jc w:val="both"/>
              <w:rPr>
                <w:rFonts w:ascii="Palatino Linotype" w:hAnsi="Palatino Linotype"/>
                <w:color w:val="E7E6E6" w:themeColor="background2"/>
                <w:sz w:val="20"/>
                <w:rPrChange w:id="2995" w:author="OLTRE" w:date="2024-05-21T20:17:00Z">
                  <w:rPr>
                    <w:rFonts w:ascii="Palatino Linotype" w:hAnsi="Palatino Linotype"/>
                    <w:sz w:val="20"/>
                  </w:rPr>
                </w:rPrChange>
              </w:rPr>
            </w:pPr>
          </w:p>
          <w:p w14:paraId="4D4A59D4" w14:textId="77777777" w:rsidR="00287DCC" w:rsidRPr="00302058" w:rsidRDefault="00287DCC" w:rsidP="006A39AB">
            <w:pPr>
              <w:pStyle w:val="ListParagraph"/>
              <w:ind w:left="336"/>
              <w:jc w:val="both"/>
              <w:rPr>
                <w:rFonts w:ascii="Palatino Linotype" w:hAnsi="Palatino Linotype"/>
                <w:color w:val="E7E6E6" w:themeColor="background2"/>
                <w:sz w:val="20"/>
                <w:rPrChange w:id="2996" w:author="OLTRE" w:date="2024-05-21T20:17:00Z">
                  <w:rPr>
                    <w:rFonts w:ascii="Palatino Linotype" w:hAnsi="Palatino Linotype"/>
                    <w:sz w:val="20"/>
                  </w:rPr>
                </w:rPrChange>
              </w:rPr>
            </w:pPr>
          </w:p>
          <w:p w14:paraId="3864EB17" w14:textId="77777777" w:rsidR="00287DCC" w:rsidRPr="00302058" w:rsidRDefault="00287DCC" w:rsidP="006A39AB">
            <w:pPr>
              <w:pStyle w:val="ListParagraph"/>
              <w:ind w:left="336"/>
              <w:jc w:val="both"/>
              <w:rPr>
                <w:rFonts w:ascii="Palatino Linotype" w:hAnsi="Palatino Linotype"/>
                <w:color w:val="E7E6E6" w:themeColor="background2"/>
                <w:sz w:val="20"/>
                <w:rPrChange w:id="2997" w:author="OLTRE" w:date="2024-05-21T20:17:00Z">
                  <w:rPr>
                    <w:rFonts w:ascii="Palatino Linotype" w:hAnsi="Palatino Linotype"/>
                    <w:sz w:val="20"/>
                  </w:rPr>
                </w:rPrChange>
              </w:rPr>
            </w:pPr>
          </w:p>
          <w:p w14:paraId="129B995D"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299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2999" w:author="OLTRE" w:date="2024-05-21T20:17:00Z">
                  <w:rPr>
                    <w:rFonts w:ascii="Palatino Linotype" w:hAnsi="Palatino Linotype"/>
                    <w:sz w:val="20"/>
                  </w:rPr>
                </w:rPrChange>
              </w:rPr>
              <w:t>Mengubah, mengganti atau menarik suatu ketentuan dari Anggaran Dasar Perseroan atau secara Hukum yang dapat merugikan hak Saham Preferen;</w:t>
            </w:r>
          </w:p>
          <w:p w14:paraId="76574D9D" w14:textId="77777777" w:rsidR="00287DCC" w:rsidRPr="00302058" w:rsidRDefault="00287DCC" w:rsidP="006A39AB">
            <w:pPr>
              <w:pStyle w:val="ListParagraph"/>
              <w:ind w:left="336"/>
              <w:jc w:val="both"/>
              <w:rPr>
                <w:rFonts w:ascii="Palatino Linotype" w:hAnsi="Palatino Linotype"/>
                <w:color w:val="E7E6E6" w:themeColor="background2"/>
                <w:sz w:val="20"/>
                <w:rPrChange w:id="3000" w:author="OLTRE" w:date="2024-05-21T20:17:00Z">
                  <w:rPr>
                    <w:rFonts w:ascii="Palatino Linotype" w:hAnsi="Palatino Linotype"/>
                    <w:sz w:val="20"/>
                  </w:rPr>
                </w:rPrChange>
              </w:rPr>
            </w:pPr>
          </w:p>
          <w:p w14:paraId="0E496F28"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3001"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02" w:author="OLTRE" w:date="2024-05-21T20:17:00Z">
                  <w:rPr>
                    <w:rFonts w:ascii="Palatino Linotype" w:hAnsi="Palatino Linotype"/>
                    <w:sz w:val="20"/>
                  </w:rPr>
                </w:rPrChange>
              </w:rPr>
              <w:t>Menciptakan atau mengizinkan suatu penciptaan terhadap penerbitan dari suatu saham konversi atau bentuk lainnya yang dapat dieksekusi menjadi saham, memiliki hak, preferen atau prioritas atau sama dengan saham preferen atau meningkatkan jumlah Saham Preferen;</w:t>
            </w:r>
          </w:p>
          <w:p w14:paraId="323A1365"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3003"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04" w:author="OLTRE" w:date="2024-05-21T20:17:00Z">
                  <w:rPr>
                    <w:rFonts w:ascii="Palatino Linotype" w:hAnsi="Palatino Linotype"/>
                    <w:sz w:val="20"/>
                  </w:rPr>
                </w:rPrChange>
              </w:rPr>
              <w:t>Membeli atau mengubah atau membayar dividen atas saham sebelum Preferen, selain daripada saham yang dibeli Kembali dari bekas karyawan atau konsultan sehubugan dengan berhentinya masa jabatan/penyediaan jasa, dengan harga di bawah harga pasar, atau hal lain yang disetujui oleh Direksi dan pemegang Saham Preferen;</w:t>
            </w:r>
          </w:p>
          <w:p w14:paraId="7906D691" w14:textId="77777777" w:rsidR="00287DCC" w:rsidRPr="00302058" w:rsidRDefault="00287DCC" w:rsidP="006A39AB">
            <w:pPr>
              <w:pStyle w:val="ListParagraph"/>
              <w:ind w:left="336"/>
              <w:jc w:val="both"/>
              <w:rPr>
                <w:rFonts w:ascii="Palatino Linotype" w:hAnsi="Palatino Linotype"/>
                <w:color w:val="E7E6E6" w:themeColor="background2"/>
                <w:sz w:val="20"/>
                <w:rPrChange w:id="3005" w:author="OLTRE" w:date="2024-05-21T20:17:00Z">
                  <w:rPr>
                    <w:rFonts w:ascii="Palatino Linotype" w:hAnsi="Palatino Linotype"/>
                    <w:sz w:val="20"/>
                  </w:rPr>
                </w:rPrChange>
              </w:rPr>
            </w:pPr>
          </w:p>
          <w:p w14:paraId="16626074"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3006"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07" w:author="OLTRE" w:date="2024-05-21T20:17:00Z">
                  <w:rPr>
                    <w:rFonts w:ascii="Palatino Linotype" w:hAnsi="Palatino Linotype"/>
                    <w:sz w:val="20"/>
                  </w:rPr>
                </w:rPrChange>
              </w:rPr>
              <w:t>Membuat atau mengesahkan pembuatan jaminan utang jika keseluruhan utang Perseroan akan melebihi USD 500.000 (lima ratus ribu Dollar Amerika Serikat) selain dari pinjaman atau kredit bank kecuali utang tersebut telah memperoleh persetujuan terlebih dahulu dari Dewan Direksi, termasuk persetujuan Direktur yang ditunjuk oleh Pemegang Saham Preferen;</w:t>
            </w:r>
          </w:p>
          <w:p w14:paraId="571B0BA5"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300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09" w:author="OLTRE" w:date="2024-05-21T20:17:00Z">
                  <w:rPr>
                    <w:rFonts w:ascii="Palatino Linotype" w:hAnsi="Palatino Linotype"/>
                    <w:sz w:val="20"/>
                  </w:rPr>
                </w:rPrChange>
              </w:rPr>
              <w:t>Menciptakan atau memiliki saham dalam perusahaan subsidiari yang bukan merupakan milik sepenuhnya dari Perseroan, melepaskan saham atau melepaskan seluruh atau Sebagian besar aset dari perusahaan subsidiary tersebut;</w:t>
            </w:r>
          </w:p>
          <w:p w14:paraId="439A9A0C"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3010"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11" w:author="OLTRE" w:date="2024-05-21T20:17:00Z">
                  <w:rPr>
                    <w:rFonts w:ascii="Palatino Linotype" w:hAnsi="Palatino Linotype"/>
                    <w:sz w:val="20"/>
                  </w:rPr>
                </w:rPrChange>
              </w:rPr>
              <w:t>mengadakan atau menjadi pihak dalam transaksi apa pun dengan direktur, pejabat, atau karyawan Perusahaan atau “rekanan” dari individu tersebut kecuali transaksi yang menghasilkan pembayaran kepada atau oleh Perusahaan dalam jumlah kurang dari USD 50.000 (lima puluh ribu Dollar Amerika Serikat) per tahun kecuali telah mendapatkan persetujuan sebelumnya dari Direksi yang dinominasikan oleh Saham Preferen;</w:t>
            </w:r>
          </w:p>
          <w:p w14:paraId="1D14A7C9" w14:textId="77777777"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3012"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13" w:author="OLTRE" w:date="2024-05-21T20:17:00Z">
                  <w:rPr>
                    <w:rFonts w:ascii="Palatino Linotype" w:hAnsi="Palatino Linotype"/>
                    <w:sz w:val="20"/>
                  </w:rPr>
                </w:rPrChange>
              </w:rPr>
              <w:t>mengadakan hubungan strategis perusahaan yang melibatkan kontribusi pembayaran atau pengalihan oleh Perusahaan atau kepada Perusahaan atas aset yang lebih besar dari USD 1.000.000 (satu juta Dollar Amerika Serikat) kecuali telah mendapatkan persetujuan sebelumnya dari Direksi yang dinominasikan oleh Saham Preferen</w:t>
            </w:r>
          </w:p>
          <w:p w14:paraId="05A0BD2E" w14:textId="62F3DE36" w:rsidR="00287DCC" w:rsidRPr="00302058" w:rsidRDefault="00287DCC" w:rsidP="006A39AB">
            <w:pPr>
              <w:pStyle w:val="ListParagraph"/>
              <w:numPr>
                <w:ilvl w:val="1"/>
                <w:numId w:val="42"/>
              </w:numPr>
              <w:ind w:left="336" w:hanging="336"/>
              <w:jc w:val="both"/>
              <w:rPr>
                <w:rFonts w:ascii="Palatino Linotype" w:hAnsi="Palatino Linotype"/>
                <w:color w:val="E7E6E6" w:themeColor="background2"/>
                <w:sz w:val="20"/>
                <w:rPrChange w:id="3014"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15" w:author="OLTRE" w:date="2024-05-21T20:17:00Z">
                  <w:rPr>
                    <w:rFonts w:ascii="Palatino Linotype" w:hAnsi="Palatino Linotype"/>
                    <w:sz w:val="20"/>
                  </w:rPr>
                </w:rPrChange>
              </w:rPr>
              <w:t>Meningkatkan atau mengurangi jumlah Dewan Direksi</w:t>
            </w:r>
            <w:r w:rsidR="00784EDB" w:rsidRPr="00302058">
              <w:rPr>
                <w:rFonts w:ascii="Palatino Linotype" w:hAnsi="Palatino Linotype"/>
                <w:color w:val="E7E6E6" w:themeColor="background2"/>
                <w:sz w:val="20"/>
                <w:rPrChange w:id="3016" w:author="OLTRE" w:date="2024-05-21T20:17:00Z">
                  <w:rPr>
                    <w:rFonts w:ascii="Palatino Linotype" w:hAnsi="Palatino Linotype"/>
                    <w:sz w:val="20"/>
                  </w:rPr>
                </w:rPrChange>
              </w:rPr>
              <w:t xml:space="preserve"> kecuali sebagaimana diatur melalui Anggaran Dasar</w:t>
            </w:r>
            <w:r w:rsidRPr="00302058">
              <w:rPr>
                <w:rFonts w:ascii="Palatino Linotype" w:hAnsi="Palatino Linotype"/>
                <w:color w:val="E7E6E6" w:themeColor="background2"/>
                <w:sz w:val="20"/>
                <w:rPrChange w:id="3017" w:author="OLTRE" w:date="2024-05-21T20:17:00Z">
                  <w:rPr>
                    <w:rFonts w:ascii="Palatino Linotype" w:hAnsi="Palatino Linotype"/>
                    <w:sz w:val="20"/>
                  </w:rPr>
                </w:rPrChange>
              </w:rPr>
              <w:t>; atau</w:t>
            </w:r>
          </w:p>
          <w:p w14:paraId="028636C7" w14:textId="77777777" w:rsidR="00287DCC" w:rsidRPr="00302058" w:rsidDel="00D62953" w:rsidRDefault="00287DCC" w:rsidP="006A39AB">
            <w:pPr>
              <w:pStyle w:val="ListParagraph"/>
              <w:numPr>
                <w:ilvl w:val="1"/>
                <w:numId w:val="42"/>
              </w:numPr>
              <w:ind w:left="336" w:hanging="336"/>
              <w:jc w:val="both"/>
              <w:rPr>
                <w:rFonts w:ascii="Palatino Linotype" w:hAnsi="Palatino Linotype"/>
                <w:color w:val="E7E6E6" w:themeColor="background2"/>
                <w:sz w:val="20"/>
                <w:rPrChange w:id="3018" w:author="OLTRE" w:date="2024-05-21T20:17:00Z">
                  <w:rPr>
                    <w:rFonts w:ascii="Palatino Linotype" w:hAnsi="Palatino Linotype"/>
                    <w:sz w:val="20"/>
                  </w:rPr>
                </w:rPrChange>
              </w:rPr>
            </w:pPr>
            <w:r w:rsidRPr="00302058">
              <w:rPr>
                <w:rFonts w:ascii="Palatino Linotype" w:hAnsi="Palatino Linotype"/>
                <w:color w:val="E7E6E6" w:themeColor="background2"/>
                <w:sz w:val="20"/>
                <w:rPrChange w:id="3019" w:author="OLTRE" w:date="2024-05-21T20:17:00Z">
                  <w:rPr>
                    <w:rFonts w:ascii="Palatino Linotype" w:hAnsi="Palatino Linotype"/>
                    <w:sz w:val="20"/>
                  </w:rPr>
                </w:rPrChange>
              </w:rPr>
              <w:t>Meningkatkan atau mengurangi jumlah saham dari Saham Preferen di Perseroan.</w:t>
            </w:r>
          </w:p>
        </w:tc>
      </w:tr>
    </w:tbl>
    <w:p w14:paraId="3D1E28DD" w14:textId="1A8A17C4" w:rsidR="00A07C57" w:rsidRPr="00302058" w:rsidRDefault="00A07C57" w:rsidP="006A39AB">
      <w:pPr>
        <w:rPr>
          <w:ins w:id="3020" w:author="OLTRE" w:date="2024-05-21T20:17:00Z"/>
          <w:rFonts w:ascii="Palatino Linotype" w:hAnsi="Palatino Linotype" w:cs="Arial"/>
          <w:sz w:val="20"/>
          <w:szCs w:val="20"/>
        </w:rPr>
      </w:pPr>
    </w:p>
    <w:p w14:paraId="5C661095" w14:textId="7A8FB021" w:rsidR="007D45FD" w:rsidRPr="00302058" w:rsidRDefault="007D45FD" w:rsidP="006A39AB">
      <w:pPr>
        <w:rPr>
          <w:ins w:id="3021" w:author="OLTRE" w:date="2024-05-21T20:17:00Z"/>
          <w:rFonts w:ascii="Palatino Linotype" w:hAnsi="Palatino Linotype" w:cs="Arial"/>
          <w:sz w:val="20"/>
          <w:szCs w:val="20"/>
        </w:rPr>
      </w:pPr>
      <w:ins w:id="3022" w:author="OLTRE" w:date="2024-05-21T20:17:00Z">
        <w:r w:rsidRPr="00302058">
          <w:rPr>
            <w:rFonts w:ascii="Palatino Linotype" w:hAnsi="Palatino Linotype" w:cs="Arial"/>
            <w:sz w:val="20"/>
            <w:szCs w:val="20"/>
          </w:rPr>
          <w:br w:type="page"/>
        </w:r>
      </w:ins>
    </w:p>
    <w:p w14:paraId="7564E0E0" w14:textId="69DEA44C" w:rsidR="007D45FD" w:rsidRPr="00302058" w:rsidRDefault="007D45FD" w:rsidP="006A39AB">
      <w:pPr>
        <w:jc w:val="center"/>
        <w:rPr>
          <w:ins w:id="3023" w:author="OLTRE" w:date="2024-05-21T20:17:00Z"/>
          <w:rFonts w:ascii="Palatino Linotype" w:hAnsi="Palatino Linotype" w:cs="Arial"/>
          <w:b/>
          <w:bCs/>
          <w:sz w:val="20"/>
          <w:szCs w:val="20"/>
        </w:rPr>
      </w:pPr>
      <w:ins w:id="3024" w:author="OLTRE" w:date="2024-05-21T20:17:00Z">
        <w:r w:rsidRPr="00302058">
          <w:rPr>
            <w:rFonts w:ascii="Palatino Linotype" w:hAnsi="Palatino Linotype" w:cs="Arial"/>
            <w:b/>
            <w:bCs/>
            <w:sz w:val="20"/>
            <w:szCs w:val="20"/>
          </w:rPr>
          <w:t>EXHIBIT E</w:t>
        </w:r>
      </w:ins>
    </w:p>
    <w:p w14:paraId="7165E4CD" w14:textId="231F8649" w:rsidR="007D45FD" w:rsidRPr="00302058" w:rsidRDefault="007D45FD" w:rsidP="006A39AB">
      <w:pPr>
        <w:jc w:val="center"/>
        <w:rPr>
          <w:ins w:id="3025" w:author="OLTRE" w:date="2024-05-21T20:17:00Z"/>
          <w:rFonts w:ascii="Palatino Linotype" w:hAnsi="Palatino Linotype" w:cs="Arial"/>
          <w:b/>
          <w:bCs/>
          <w:sz w:val="20"/>
          <w:szCs w:val="20"/>
        </w:rPr>
      </w:pPr>
      <w:ins w:id="3026" w:author="OLTRE" w:date="2024-05-21T20:17:00Z">
        <w:r w:rsidRPr="00302058">
          <w:rPr>
            <w:rFonts w:ascii="Palatino Linotype" w:hAnsi="Palatino Linotype" w:cs="Arial"/>
            <w:b/>
            <w:bCs/>
            <w:sz w:val="20"/>
            <w:szCs w:val="20"/>
          </w:rPr>
          <w:t>CONDITIONS PRECEDENT</w:t>
        </w:r>
      </w:ins>
    </w:p>
    <w:p w14:paraId="59ADD781" w14:textId="77777777" w:rsidR="007D45FD" w:rsidRPr="00302058" w:rsidRDefault="007D45FD" w:rsidP="006A39AB">
      <w:pPr>
        <w:jc w:val="center"/>
        <w:rPr>
          <w:ins w:id="3027" w:author="OLTRE" w:date="2024-05-21T20:17:00Z"/>
          <w:rFonts w:ascii="Palatino Linotype" w:hAnsi="Palatino Linotype" w:cs="Arial"/>
          <w:b/>
          <w:bCs/>
          <w:sz w:val="20"/>
          <w:szCs w:val="20"/>
        </w:rPr>
      </w:pPr>
    </w:p>
    <w:p w14:paraId="78163A42" w14:textId="77777777" w:rsidR="007D45FD" w:rsidRPr="00302058" w:rsidRDefault="007D45FD" w:rsidP="006A39AB">
      <w:pPr>
        <w:pStyle w:val="Btext"/>
        <w:spacing w:after="0"/>
        <w:ind w:firstLine="0"/>
        <w:contextualSpacing/>
        <w:rPr>
          <w:ins w:id="3028" w:author="OLTRE" w:date="2024-05-21T20:17:00Z"/>
          <w:rFonts w:ascii="Palatino Linotype" w:hAnsi="Palatino Linotype" w:cs="Calibri"/>
          <w:sz w:val="20"/>
          <w:szCs w:val="20"/>
        </w:rPr>
      </w:pPr>
    </w:p>
    <w:p w14:paraId="14718496" w14:textId="4467E9B2" w:rsidR="007D45FD" w:rsidRPr="00302058" w:rsidRDefault="007D45FD" w:rsidP="00A62E3C">
      <w:pPr>
        <w:pStyle w:val="Btext"/>
        <w:numPr>
          <w:ilvl w:val="2"/>
          <w:numId w:val="42"/>
        </w:numPr>
        <w:spacing w:after="0"/>
        <w:ind w:left="0"/>
        <w:contextualSpacing/>
        <w:rPr>
          <w:ins w:id="3029" w:author="OLTRE" w:date="2024-05-21T20:17:00Z"/>
          <w:rFonts w:ascii="Palatino Linotype" w:hAnsi="Palatino Linotype" w:cs="Calibri"/>
          <w:sz w:val="20"/>
          <w:szCs w:val="20"/>
        </w:rPr>
      </w:pPr>
      <w:ins w:id="3030" w:author="OLTRE" w:date="2024-05-21T20:17:00Z">
        <w:r w:rsidRPr="00302058">
          <w:rPr>
            <w:rFonts w:ascii="Palatino Linotype" w:hAnsi="Palatino Linotype" w:cs="Calibri"/>
            <w:sz w:val="20"/>
            <w:szCs w:val="20"/>
          </w:rPr>
          <w:t>The Company shall provide to the Subscriber:</w:t>
        </w:r>
      </w:ins>
    </w:p>
    <w:p w14:paraId="42ABEDE4" w14:textId="77777777" w:rsidR="00333E0E" w:rsidRPr="00302058" w:rsidRDefault="00333E0E" w:rsidP="00A62E3C">
      <w:pPr>
        <w:pStyle w:val="Btext"/>
        <w:spacing w:after="0"/>
        <w:ind w:firstLine="0"/>
        <w:contextualSpacing/>
        <w:rPr>
          <w:ins w:id="3031" w:author="OLTRE" w:date="2024-05-21T20:17:00Z"/>
          <w:rFonts w:ascii="Palatino Linotype" w:hAnsi="Palatino Linotype" w:cs="Calibri"/>
          <w:sz w:val="20"/>
          <w:szCs w:val="20"/>
        </w:rPr>
      </w:pPr>
    </w:p>
    <w:p w14:paraId="4BA32213" w14:textId="44DEB995" w:rsidR="00A764EA" w:rsidRPr="00302058" w:rsidRDefault="00A764EA" w:rsidP="007B5F69">
      <w:pPr>
        <w:pStyle w:val="Btext"/>
        <w:numPr>
          <w:ilvl w:val="0"/>
          <w:numId w:val="15"/>
        </w:numPr>
        <w:spacing w:after="0"/>
        <w:ind w:left="709" w:hanging="709"/>
        <w:contextualSpacing/>
        <w:rPr>
          <w:ins w:id="3032" w:author="OLTRE" w:date="2024-05-21T20:17:00Z"/>
          <w:rFonts w:ascii="Palatino Linotype" w:hAnsi="Palatino Linotype" w:cs="Calibri"/>
          <w:sz w:val="20"/>
          <w:szCs w:val="20"/>
        </w:rPr>
      </w:pPr>
      <w:ins w:id="3033" w:author="OLTRE" w:date="2024-05-21T20:17:00Z">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 xml:space="preserve">certified true copy </w:t>
        </w:r>
        <w:r w:rsidRPr="00302058">
          <w:rPr>
            <w:rFonts w:ascii="Palatino Linotype" w:hAnsi="Palatino Linotype" w:cs="Calibri"/>
            <w:sz w:val="20"/>
            <w:szCs w:val="20"/>
          </w:rPr>
          <w:t xml:space="preserve">of the Company’s constitutional documents along with the relevant MOLHR approval ratifying the establishment of the Company, and any amendments made to the Company’s </w:t>
        </w:r>
        <w:r w:rsidR="009972E7" w:rsidRPr="00302058">
          <w:rPr>
            <w:rFonts w:ascii="Palatino Linotype" w:hAnsi="Palatino Linotype" w:cs="Calibri"/>
            <w:sz w:val="20"/>
            <w:szCs w:val="20"/>
          </w:rPr>
          <w:t>A</w:t>
        </w:r>
        <w:r w:rsidRPr="00302058">
          <w:rPr>
            <w:rFonts w:ascii="Palatino Linotype" w:hAnsi="Palatino Linotype" w:cs="Calibri"/>
            <w:sz w:val="20"/>
            <w:szCs w:val="20"/>
          </w:rPr>
          <w:t xml:space="preserve">rticles of </w:t>
        </w:r>
        <w:r w:rsidR="009972E7" w:rsidRPr="00302058">
          <w:rPr>
            <w:rFonts w:ascii="Palatino Linotype" w:hAnsi="Palatino Linotype" w:cs="Calibri"/>
            <w:sz w:val="20"/>
            <w:szCs w:val="20"/>
          </w:rPr>
          <w:t>A</w:t>
        </w:r>
        <w:r w:rsidRPr="00302058">
          <w:rPr>
            <w:rFonts w:ascii="Palatino Linotype" w:hAnsi="Palatino Linotype" w:cs="Calibri"/>
            <w:sz w:val="20"/>
            <w:szCs w:val="20"/>
          </w:rPr>
          <w:t>ssociation up until the Closing date;</w:t>
        </w:r>
      </w:ins>
    </w:p>
    <w:p w14:paraId="5B804EDC" w14:textId="77777777" w:rsidR="00A764EA" w:rsidRPr="00302058" w:rsidRDefault="00A764EA" w:rsidP="00A62E3C">
      <w:pPr>
        <w:pStyle w:val="Btext"/>
        <w:spacing w:after="0"/>
        <w:ind w:firstLine="0"/>
        <w:contextualSpacing/>
        <w:rPr>
          <w:ins w:id="3034" w:author="OLTRE" w:date="2024-05-21T20:17:00Z"/>
          <w:rFonts w:ascii="Palatino Linotype" w:hAnsi="Palatino Linotype" w:cs="Calibri"/>
          <w:sz w:val="20"/>
          <w:szCs w:val="20"/>
        </w:rPr>
      </w:pPr>
    </w:p>
    <w:p w14:paraId="0EE2CB39" w14:textId="43F7E0FA" w:rsidR="007D45FD" w:rsidRPr="00302058" w:rsidRDefault="007D45FD" w:rsidP="007B5F69">
      <w:pPr>
        <w:pStyle w:val="Btext"/>
        <w:numPr>
          <w:ilvl w:val="0"/>
          <w:numId w:val="15"/>
        </w:numPr>
        <w:spacing w:after="0"/>
        <w:ind w:left="709" w:hanging="709"/>
        <w:contextualSpacing/>
        <w:rPr>
          <w:ins w:id="3035" w:author="OLTRE" w:date="2024-05-21T20:17:00Z"/>
          <w:rFonts w:ascii="Palatino Linotype" w:hAnsi="Palatino Linotype" w:cs="Calibri"/>
          <w:sz w:val="20"/>
          <w:szCs w:val="20"/>
        </w:rPr>
      </w:pPr>
      <w:ins w:id="3036" w:author="OLTRE" w:date="2024-05-21T20:17:00Z">
        <w:r w:rsidRPr="00302058">
          <w:rPr>
            <w:rFonts w:ascii="Palatino Linotype" w:hAnsi="Palatino Linotype" w:cs="Calibri"/>
            <w:sz w:val="20"/>
            <w:szCs w:val="20"/>
          </w:rPr>
          <w:t xml:space="preserve">A certified </w:t>
        </w:r>
        <w:r w:rsidR="0084396B"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a general meeting of shareholders </w:t>
        </w:r>
        <w:r w:rsidR="0025130E" w:rsidRPr="00302058">
          <w:rPr>
            <w:rFonts w:ascii="Palatino Linotype" w:hAnsi="Palatino Linotype" w:cs="Calibri"/>
            <w:sz w:val="20"/>
            <w:szCs w:val="20"/>
          </w:rPr>
          <w:t xml:space="preserve">resolution </w:t>
        </w:r>
        <w:r w:rsidRPr="00302058">
          <w:rPr>
            <w:rFonts w:ascii="Palatino Linotype" w:hAnsi="Palatino Linotype" w:cs="Calibri"/>
            <w:sz w:val="20"/>
            <w:szCs w:val="20"/>
          </w:rPr>
          <w:t xml:space="preserve">or </w:t>
        </w:r>
        <w:r w:rsidR="001D042D" w:rsidRPr="00302058">
          <w:rPr>
            <w:rFonts w:ascii="Palatino Linotype" w:hAnsi="Palatino Linotype" w:cs="Calibri"/>
            <w:sz w:val="20"/>
            <w:szCs w:val="20"/>
          </w:rPr>
          <w:t xml:space="preserve">a </w:t>
        </w:r>
        <w:r w:rsidRPr="00302058">
          <w:rPr>
            <w:rFonts w:ascii="Palatino Linotype" w:hAnsi="Palatino Linotype" w:cs="Calibri"/>
            <w:sz w:val="20"/>
            <w:szCs w:val="20"/>
          </w:rPr>
          <w:t>circular resolution in lieu of an extraordinary general meeting of shareholders</w:t>
        </w:r>
        <w:r w:rsidR="001D042D" w:rsidRPr="00302058">
          <w:rPr>
            <w:rFonts w:ascii="Palatino Linotype" w:hAnsi="Palatino Linotype" w:cs="Calibri"/>
            <w:sz w:val="20"/>
            <w:szCs w:val="20"/>
          </w:rPr>
          <w:t xml:space="preserve"> </w:t>
        </w:r>
        <w:r w:rsidR="00746CB3" w:rsidRPr="00302058">
          <w:rPr>
            <w:rFonts w:ascii="Palatino Linotype" w:hAnsi="Palatino Linotype" w:cs="Calibri"/>
            <w:sz w:val="20"/>
            <w:szCs w:val="20"/>
          </w:rPr>
          <w:t>resolving and approving</w:t>
        </w:r>
        <w:r w:rsidR="001D042D" w:rsidRPr="00302058">
          <w:rPr>
            <w:rFonts w:ascii="Palatino Linotype" w:hAnsi="Palatino Linotype" w:cs="Calibri"/>
            <w:sz w:val="20"/>
            <w:szCs w:val="20"/>
          </w:rPr>
          <w:t xml:space="preserve">, </w:t>
        </w:r>
        <w:r w:rsidRPr="00302058">
          <w:rPr>
            <w:rFonts w:ascii="Palatino Linotype" w:hAnsi="Palatino Linotype" w:cs="Calibri"/>
            <w:sz w:val="20"/>
            <w:szCs w:val="20"/>
          </w:rPr>
          <w:t>amongst others:</w:t>
        </w:r>
      </w:ins>
    </w:p>
    <w:p w14:paraId="2D9AFBFC" w14:textId="77777777" w:rsidR="007D45FD" w:rsidRPr="00302058" w:rsidRDefault="007D45FD" w:rsidP="00A62E3C">
      <w:pPr>
        <w:pStyle w:val="Btext"/>
        <w:spacing w:after="0"/>
        <w:contextualSpacing/>
        <w:rPr>
          <w:ins w:id="3037" w:author="OLTRE" w:date="2024-05-21T20:17:00Z"/>
          <w:rFonts w:ascii="Palatino Linotype" w:hAnsi="Palatino Linotype" w:cs="Calibri"/>
          <w:sz w:val="20"/>
          <w:szCs w:val="20"/>
          <w:lang w:val="id-ID"/>
        </w:rPr>
      </w:pPr>
    </w:p>
    <w:p w14:paraId="76164304" w14:textId="725D36F5" w:rsidR="001D042D" w:rsidRPr="00302058" w:rsidRDefault="001D042D" w:rsidP="007B5F69">
      <w:pPr>
        <w:pStyle w:val="Btext"/>
        <w:numPr>
          <w:ilvl w:val="0"/>
          <w:numId w:val="18"/>
        </w:numPr>
        <w:spacing w:after="0"/>
        <w:ind w:left="1418" w:hanging="698"/>
        <w:contextualSpacing/>
        <w:rPr>
          <w:ins w:id="3038" w:author="OLTRE" w:date="2024-05-21T20:17:00Z"/>
          <w:rFonts w:ascii="Palatino Linotype" w:hAnsi="Palatino Linotype" w:cs="Calibri"/>
          <w:b/>
          <w:sz w:val="20"/>
          <w:szCs w:val="20"/>
        </w:rPr>
      </w:pPr>
      <w:ins w:id="3039" w:author="OLTRE" w:date="2024-05-21T20:17:00Z">
        <w:r w:rsidRPr="00302058">
          <w:rPr>
            <w:rFonts w:ascii="Palatino Linotype" w:hAnsi="Palatino Linotype" w:cs="Calibri"/>
            <w:sz w:val="20"/>
            <w:szCs w:val="20"/>
          </w:rPr>
          <w:t>the increase of the Company's a</w:t>
        </w:r>
        <w:r w:rsidR="007D45FD" w:rsidRPr="00302058">
          <w:rPr>
            <w:rFonts w:ascii="Palatino Linotype" w:hAnsi="Palatino Linotype" w:cs="Calibri"/>
            <w:sz w:val="20"/>
            <w:szCs w:val="20"/>
          </w:rPr>
          <w:t xml:space="preserve">uthorized </w:t>
        </w:r>
        <w:r w:rsidRPr="00302058">
          <w:rPr>
            <w:rFonts w:ascii="Palatino Linotype" w:hAnsi="Palatino Linotype" w:cs="Calibri"/>
            <w:sz w:val="20"/>
            <w:szCs w:val="20"/>
          </w:rPr>
          <w:t>c</w:t>
        </w:r>
        <w:r w:rsidR="007D45FD" w:rsidRPr="00302058">
          <w:rPr>
            <w:rFonts w:ascii="Palatino Linotype" w:hAnsi="Palatino Linotype" w:cs="Calibri"/>
            <w:sz w:val="20"/>
            <w:szCs w:val="20"/>
          </w:rPr>
          <w:t>apital</w:t>
        </w:r>
        <w:r w:rsidRPr="00302058">
          <w:rPr>
            <w:rFonts w:ascii="Palatino Linotype" w:hAnsi="Palatino Linotype" w:cs="Calibri"/>
            <w:sz w:val="20"/>
            <w:szCs w:val="20"/>
          </w:rPr>
          <w:t xml:space="preserve"> from IDR 40,000,000,000 (forty billion Rupiah) to IDR </w:t>
        </w:r>
        <w:commentRangeStart w:id="3040"/>
        <w:r w:rsidRPr="00302058">
          <w:rPr>
            <w:rFonts w:ascii="Palatino Linotype" w:hAnsi="Palatino Linotype" w:cs="Calibri"/>
            <w:sz w:val="20"/>
            <w:szCs w:val="20"/>
          </w:rPr>
          <w:t>132,815,832,000 (one hundred thirty two billion eight hundred and fifteen million eight hundred and thirty two thousand Rupiah)</w:t>
        </w:r>
        <w:commentRangeEnd w:id="3040"/>
        <w:r w:rsidR="002B2AD3" w:rsidRPr="00302058">
          <w:rPr>
            <w:rStyle w:val="CommentReference"/>
            <w:rFonts w:ascii="Palatino Linotype" w:eastAsia="MS Mincho" w:hAnsi="Palatino Linotype"/>
            <w:lang w:val="en-ID" w:eastAsia="en-US"/>
          </w:rPr>
          <w:commentReference w:id="3040"/>
        </w:r>
        <w:r w:rsidRPr="00302058">
          <w:rPr>
            <w:rFonts w:ascii="Palatino Linotype" w:hAnsi="Palatino Linotype" w:cs="Calibri"/>
            <w:sz w:val="20"/>
            <w:szCs w:val="20"/>
          </w:rPr>
          <w:t>;</w:t>
        </w:r>
      </w:ins>
    </w:p>
    <w:p w14:paraId="1FF99C15" w14:textId="77777777" w:rsidR="001D042D" w:rsidRPr="00302058" w:rsidRDefault="001D042D" w:rsidP="007B5F69">
      <w:pPr>
        <w:pStyle w:val="Btext"/>
        <w:spacing w:after="0"/>
        <w:ind w:left="1418" w:hanging="698"/>
        <w:contextualSpacing/>
        <w:rPr>
          <w:ins w:id="3041" w:author="OLTRE" w:date="2024-05-21T20:17:00Z"/>
          <w:rFonts w:ascii="Palatino Linotype" w:hAnsi="Palatino Linotype" w:cs="Calibri"/>
          <w:b/>
          <w:sz w:val="20"/>
          <w:szCs w:val="20"/>
        </w:rPr>
      </w:pPr>
    </w:p>
    <w:p w14:paraId="2DC1C7D1" w14:textId="5FF4665C" w:rsidR="007D45FD" w:rsidRPr="00302058" w:rsidRDefault="007D45FD" w:rsidP="007B5F69">
      <w:pPr>
        <w:pStyle w:val="Btext"/>
        <w:numPr>
          <w:ilvl w:val="0"/>
          <w:numId w:val="18"/>
        </w:numPr>
        <w:spacing w:after="0"/>
        <w:ind w:left="1418" w:hanging="698"/>
        <w:contextualSpacing/>
        <w:rPr>
          <w:ins w:id="3042" w:author="OLTRE" w:date="2024-05-21T20:17:00Z"/>
          <w:rFonts w:ascii="Palatino Linotype" w:hAnsi="Palatino Linotype" w:cs="Calibri"/>
          <w:b/>
          <w:sz w:val="20"/>
          <w:szCs w:val="20"/>
        </w:rPr>
      </w:pPr>
      <w:ins w:id="3043" w:author="OLTRE" w:date="2024-05-21T20:17:00Z">
        <w:r w:rsidRPr="00302058">
          <w:rPr>
            <w:rFonts w:ascii="Palatino Linotype" w:hAnsi="Palatino Linotype" w:cs="Calibri"/>
            <w:sz w:val="20"/>
            <w:szCs w:val="20"/>
          </w:rPr>
          <w:t xml:space="preserve"> </w:t>
        </w:r>
        <w:r w:rsidR="001D042D" w:rsidRPr="00302058">
          <w:rPr>
            <w:rFonts w:ascii="Palatino Linotype" w:hAnsi="Palatino Linotype" w:cs="Calibri"/>
            <w:sz w:val="20"/>
            <w:szCs w:val="20"/>
          </w:rPr>
          <w:t>the increase of the Company’s s</w:t>
        </w:r>
        <w:r w:rsidRPr="00302058">
          <w:rPr>
            <w:rFonts w:ascii="Palatino Linotype" w:hAnsi="Palatino Linotype" w:cs="Calibri"/>
            <w:sz w:val="20"/>
            <w:szCs w:val="20"/>
          </w:rPr>
          <w:t xml:space="preserve">ubscribed and </w:t>
        </w:r>
        <w:r w:rsidR="001D042D" w:rsidRPr="00302058">
          <w:rPr>
            <w:rFonts w:ascii="Palatino Linotype" w:hAnsi="Palatino Linotype" w:cs="Calibri"/>
            <w:sz w:val="20"/>
            <w:szCs w:val="20"/>
          </w:rPr>
          <w:t>p</w:t>
        </w:r>
        <w:r w:rsidRPr="00302058">
          <w:rPr>
            <w:rFonts w:ascii="Palatino Linotype" w:hAnsi="Palatino Linotype" w:cs="Calibri"/>
            <w:sz w:val="20"/>
            <w:szCs w:val="20"/>
          </w:rPr>
          <w:t>aid-</w:t>
        </w:r>
        <w:r w:rsidR="001D042D" w:rsidRPr="00302058">
          <w:rPr>
            <w:rFonts w:ascii="Palatino Linotype" w:hAnsi="Palatino Linotype" w:cs="Calibri"/>
            <w:sz w:val="20"/>
            <w:szCs w:val="20"/>
          </w:rPr>
          <w:t>u</w:t>
        </w:r>
        <w:r w:rsidRPr="00302058">
          <w:rPr>
            <w:rFonts w:ascii="Palatino Linotype" w:hAnsi="Palatino Linotype" w:cs="Calibri"/>
            <w:sz w:val="20"/>
            <w:szCs w:val="20"/>
          </w:rPr>
          <w:t xml:space="preserve">p </w:t>
        </w:r>
        <w:r w:rsidR="001D042D" w:rsidRPr="00302058">
          <w:rPr>
            <w:rFonts w:ascii="Palatino Linotype" w:hAnsi="Palatino Linotype" w:cs="Calibri"/>
            <w:sz w:val="20"/>
            <w:szCs w:val="20"/>
          </w:rPr>
          <w:t>c</w:t>
        </w:r>
        <w:r w:rsidRPr="00302058">
          <w:rPr>
            <w:rFonts w:ascii="Palatino Linotype" w:hAnsi="Palatino Linotype" w:cs="Calibri"/>
            <w:sz w:val="20"/>
            <w:szCs w:val="20"/>
          </w:rPr>
          <w:t xml:space="preserve">apital as stated </w:t>
        </w:r>
        <w:r w:rsidR="001D042D" w:rsidRPr="00302058">
          <w:rPr>
            <w:rFonts w:ascii="Palatino Linotype" w:hAnsi="Palatino Linotype" w:cs="Calibri"/>
            <w:sz w:val="20"/>
            <w:szCs w:val="20"/>
          </w:rPr>
          <w:t xml:space="preserve">from </w:t>
        </w:r>
        <w:commentRangeStart w:id="3044"/>
        <w:r w:rsidR="001D042D" w:rsidRPr="00302058">
          <w:rPr>
            <w:rFonts w:ascii="Palatino Linotype" w:hAnsi="Palatino Linotype" w:cs="Calibri"/>
            <w:sz w:val="20"/>
            <w:szCs w:val="20"/>
          </w:rPr>
          <w:t>IDR 20,703,958,000 (twenty billion seven hundred and three million nine hundred and fifty eight thousand Rupiah)</w:t>
        </w:r>
        <w:commentRangeEnd w:id="3044"/>
        <w:r w:rsidR="002847B0" w:rsidRPr="00302058">
          <w:rPr>
            <w:rStyle w:val="CommentReference"/>
            <w:rFonts w:ascii="Palatino Linotype" w:eastAsia="MS Mincho" w:hAnsi="Palatino Linotype"/>
            <w:lang w:val="en-ID" w:eastAsia="en-US"/>
          </w:rPr>
          <w:commentReference w:id="3044"/>
        </w:r>
        <w:r w:rsidR="001D042D" w:rsidRPr="00302058">
          <w:rPr>
            <w:rFonts w:ascii="Palatino Linotype" w:hAnsi="Palatino Linotype" w:cs="Calibri"/>
            <w:sz w:val="20"/>
            <w:szCs w:val="20"/>
          </w:rPr>
          <w:t xml:space="preserve"> to IDR 33,</w:t>
        </w:r>
        <w:r w:rsidR="007A0B9C" w:rsidRPr="00302058">
          <w:rPr>
            <w:rFonts w:ascii="Palatino Linotype" w:hAnsi="Palatino Linotype"/>
            <w:bCs/>
            <w:sz w:val="20"/>
            <w:szCs w:val="20"/>
          </w:rPr>
          <w:t>204,561,250</w:t>
        </w:r>
        <w:r w:rsidR="007A0B9C" w:rsidRPr="00302058">
          <w:rPr>
            <w:rFonts w:ascii="Palatino Linotype" w:hAnsi="Palatino Linotype" w:cs="Calibri"/>
            <w:bCs/>
            <w:sz w:val="20"/>
            <w:szCs w:val="20"/>
          </w:rPr>
          <w:t xml:space="preserve"> </w:t>
        </w:r>
        <w:r w:rsidR="001D042D" w:rsidRPr="00302058">
          <w:rPr>
            <w:rFonts w:ascii="Palatino Linotype" w:hAnsi="Palatino Linotype" w:cs="Calibri"/>
            <w:sz w:val="20"/>
            <w:szCs w:val="20"/>
          </w:rPr>
          <w:t xml:space="preserve">(thirty three billion two hundred and </w:t>
        </w:r>
        <w:r w:rsidR="007A0B9C" w:rsidRPr="00302058">
          <w:rPr>
            <w:rFonts w:ascii="Palatino Linotype" w:hAnsi="Palatino Linotype" w:cs="Calibri"/>
            <w:sz w:val="20"/>
            <w:szCs w:val="20"/>
          </w:rPr>
          <w:t xml:space="preserve">four </w:t>
        </w:r>
        <w:r w:rsidR="001D042D" w:rsidRPr="00302058">
          <w:rPr>
            <w:rFonts w:ascii="Palatino Linotype" w:hAnsi="Palatino Linotype" w:cs="Calibri"/>
            <w:sz w:val="20"/>
            <w:szCs w:val="20"/>
          </w:rPr>
          <w:t xml:space="preserve">million </w:t>
        </w:r>
        <w:r w:rsidR="007A0B9C" w:rsidRPr="00302058">
          <w:rPr>
            <w:rFonts w:ascii="Palatino Linotype" w:hAnsi="Palatino Linotype" w:cs="Calibri"/>
            <w:sz w:val="20"/>
            <w:szCs w:val="20"/>
          </w:rPr>
          <w:t xml:space="preserve">five hundred sixty one thousand two hundred fifty </w:t>
        </w:r>
        <w:r w:rsidR="001D042D" w:rsidRPr="00302058">
          <w:rPr>
            <w:rFonts w:ascii="Palatino Linotype" w:hAnsi="Palatino Linotype" w:cs="Calibri"/>
            <w:sz w:val="20"/>
            <w:szCs w:val="20"/>
          </w:rPr>
          <w:t>Rupiah);</w:t>
        </w:r>
      </w:ins>
    </w:p>
    <w:p w14:paraId="5491CB21" w14:textId="77777777" w:rsidR="001D042D" w:rsidRPr="00302058" w:rsidRDefault="001D042D" w:rsidP="007B5F69">
      <w:pPr>
        <w:pStyle w:val="ListParagraph"/>
        <w:ind w:left="1418" w:hanging="698"/>
        <w:jc w:val="both"/>
        <w:rPr>
          <w:ins w:id="3045" w:author="OLTRE" w:date="2024-05-21T20:17:00Z"/>
          <w:rFonts w:ascii="Palatino Linotype" w:hAnsi="Palatino Linotype" w:cs="Calibri"/>
          <w:b/>
          <w:sz w:val="20"/>
          <w:szCs w:val="20"/>
        </w:rPr>
      </w:pPr>
    </w:p>
    <w:p w14:paraId="0360AFE8" w14:textId="25B68814" w:rsidR="001D042D" w:rsidRPr="00302058" w:rsidRDefault="001D042D" w:rsidP="007B5F69">
      <w:pPr>
        <w:pStyle w:val="Btext"/>
        <w:numPr>
          <w:ilvl w:val="0"/>
          <w:numId w:val="18"/>
        </w:numPr>
        <w:spacing w:after="0"/>
        <w:ind w:left="1418" w:hanging="698"/>
        <w:contextualSpacing/>
        <w:rPr>
          <w:ins w:id="3046" w:author="OLTRE" w:date="2024-05-21T20:17:00Z"/>
          <w:rFonts w:ascii="Palatino Linotype" w:hAnsi="Palatino Linotype" w:cs="Calibri"/>
          <w:b/>
          <w:sz w:val="20"/>
          <w:szCs w:val="20"/>
        </w:rPr>
      </w:pPr>
      <w:ins w:id="3047" w:author="OLTRE" w:date="2024-05-21T20:17:00Z">
        <w:r w:rsidRPr="00302058">
          <w:rPr>
            <w:rFonts w:ascii="Palatino Linotype" w:hAnsi="Palatino Linotype" w:cs="Calibri"/>
            <w:bCs/>
            <w:sz w:val="20"/>
            <w:szCs w:val="20"/>
          </w:rPr>
          <w:t xml:space="preserve">the addition of a new class of shares called the Class C Preferred Shares,  each with the nominal of IDR 82,155 (eighty two thousand one hundred fifty five </w:t>
        </w:r>
        <w:r w:rsidR="00CD3965" w:rsidRPr="00302058">
          <w:rPr>
            <w:rFonts w:ascii="Palatino Linotype" w:hAnsi="Palatino Linotype" w:cs="Calibri"/>
            <w:bCs/>
            <w:sz w:val="20"/>
            <w:szCs w:val="20"/>
          </w:rPr>
          <w:t xml:space="preserve">Rupiah), </w:t>
        </w:r>
        <w:r w:rsidRPr="00302058">
          <w:rPr>
            <w:rFonts w:ascii="Palatino Linotype" w:hAnsi="Palatino Linotype" w:cs="Calibri"/>
            <w:bCs/>
            <w:sz w:val="20"/>
            <w:szCs w:val="20"/>
          </w:rPr>
          <w:t>with the rights provided</w:t>
        </w:r>
        <w:r w:rsidR="00B45523" w:rsidRPr="00302058">
          <w:rPr>
            <w:rFonts w:ascii="Palatino Linotype" w:hAnsi="Palatino Linotype" w:cs="Calibri"/>
            <w:bCs/>
            <w:sz w:val="20"/>
            <w:szCs w:val="20"/>
          </w:rPr>
          <w:t xml:space="preserve"> for</w:t>
        </w:r>
        <w:r w:rsidRPr="00302058">
          <w:rPr>
            <w:rFonts w:ascii="Palatino Linotype" w:hAnsi="Palatino Linotype" w:cs="Calibri"/>
            <w:bCs/>
            <w:sz w:val="20"/>
            <w:szCs w:val="20"/>
          </w:rPr>
          <w:t xml:space="preserve"> in Exhibit D embedded to it</w:t>
        </w:r>
        <w:r w:rsidR="00005538" w:rsidRPr="00302058">
          <w:rPr>
            <w:rFonts w:ascii="Palatino Linotype" w:hAnsi="Palatino Linotype" w:cs="Calibri"/>
            <w:bCs/>
            <w:sz w:val="20"/>
            <w:szCs w:val="20"/>
          </w:rPr>
          <w:t>;</w:t>
        </w:r>
      </w:ins>
    </w:p>
    <w:p w14:paraId="0D452577" w14:textId="77777777" w:rsidR="00CD3965" w:rsidRPr="00302058" w:rsidRDefault="00CD3965" w:rsidP="007B5F69">
      <w:pPr>
        <w:pStyle w:val="Btext"/>
        <w:spacing w:after="0"/>
        <w:ind w:firstLine="0"/>
        <w:contextualSpacing/>
        <w:rPr>
          <w:ins w:id="3048" w:author="OLTRE" w:date="2024-05-21T20:17:00Z"/>
          <w:rFonts w:ascii="Palatino Linotype" w:hAnsi="Palatino Linotype" w:cs="Calibri"/>
          <w:b/>
          <w:sz w:val="20"/>
          <w:szCs w:val="20"/>
        </w:rPr>
      </w:pPr>
    </w:p>
    <w:p w14:paraId="75CF815C" w14:textId="46D7D828" w:rsidR="002B522D" w:rsidRPr="00302058" w:rsidRDefault="00D96FDB">
      <w:pPr>
        <w:pStyle w:val="Btext"/>
        <w:numPr>
          <w:ilvl w:val="0"/>
          <w:numId w:val="18"/>
        </w:numPr>
        <w:spacing w:after="0"/>
        <w:ind w:left="1418" w:hanging="698"/>
        <w:contextualSpacing/>
        <w:rPr>
          <w:ins w:id="3049" w:author="OLTRE" w:date="2024-05-21T20:17:00Z"/>
          <w:rFonts w:ascii="Palatino Linotype" w:hAnsi="Palatino Linotype" w:cs="Calibri"/>
          <w:b/>
          <w:sz w:val="20"/>
          <w:szCs w:val="20"/>
        </w:rPr>
      </w:pPr>
      <w:ins w:id="3050" w:author="OLTRE" w:date="2024-05-21T20:17:00Z">
        <w:r w:rsidRPr="00302058">
          <w:rPr>
            <w:rFonts w:ascii="Palatino Linotype" w:hAnsi="Palatino Linotype" w:cs="Calibri"/>
            <w:bCs/>
            <w:sz w:val="20"/>
            <w:szCs w:val="20"/>
          </w:rPr>
          <w:t xml:space="preserve">the </w:t>
        </w:r>
        <w:r w:rsidRPr="00302058">
          <w:rPr>
            <w:rFonts w:ascii="Palatino Linotype" w:hAnsi="Palatino Linotype" w:cs="Calibri"/>
            <w:sz w:val="20"/>
            <w:szCs w:val="20"/>
          </w:rPr>
          <w:t xml:space="preserve">Existing Shareholders </w:t>
        </w:r>
        <w:r w:rsidR="00C44866" w:rsidRPr="00302058">
          <w:rPr>
            <w:rFonts w:ascii="Palatino Linotype" w:hAnsi="Palatino Linotype" w:cs="Calibri"/>
            <w:sz w:val="20"/>
            <w:szCs w:val="20"/>
          </w:rPr>
          <w:t xml:space="preserve">have </w:t>
        </w:r>
        <w:r w:rsidRPr="00302058">
          <w:rPr>
            <w:rFonts w:ascii="Palatino Linotype" w:hAnsi="Palatino Linotype" w:cs="Calibri"/>
            <w:sz w:val="20"/>
            <w:szCs w:val="20"/>
          </w:rPr>
          <w:t>waive</w:t>
        </w:r>
        <w:r w:rsidR="00C44866" w:rsidRPr="00302058">
          <w:rPr>
            <w:rFonts w:ascii="Palatino Linotype" w:hAnsi="Palatino Linotype" w:cs="Calibri"/>
            <w:sz w:val="20"/>
            <w:szCs w:val="20"/>
          </w:rPr>
          <w:t>d</w:t>
        </w:r>
        <w:r w:rsidRPr="00302058">
          <w:rPr>
            <w:rFonts w:ascii="Palatino Linotype" w:hAnsi="Palatino Linotype" w:cs="Calibri"/>
            <w:sz w:val="20"/>
            <w:szCs w:val="20"/>
          </w:rPr>
          <w:t xml:space="preserve"> their pre-emptive rights to </w:t>
        </w:r>
        <w:r w:rsidR="00B17450" w:rsidRPr="00302058">
          <w:rPr>
            <w:rFonts w:ascii="Palatino Linotype" w:hAnsi="Palatino Linotype" w:cs="Calibri"/>
            <w:sz w:val="20"/>
            <w:szCs w:val="20"/>
          </w:rPr>
          <w:t xml:space="preserve">the issuance of </w:t>
        </w:r>
        <w:r w:rsidR="002B522D" w:rsidRPr="00302058">
          <w:rPr>
            <w:rFonts w:ascii="Palatino Linotype" w:hAnsi="Palatino Linotype" w:cs="Calibri"/>
            <w:sz w:val="20"/>
            <w:szCs w:val="20"/>
          </w:rPr>
          <w:t xml:space="preserve">any </w:t>
        </w:r>
        <w:r w:rsidRPr="00302058">
          <w:rPr>
            <w:rFonts w:ascii="Palatino Linotype" w:hAnsi="Palatino Linotype" w:cs="Calibri"/>
            <w:sz w:val="20"/>
            <w:szCs w:val="20"/>
          </w:rPr>
          <w:t>newly issued Class C Preferred Shares</w:t>
        </w:r>
        <w:r w:rsidR="001D042D" w:rsidRPr="00302058">
          <w:rPr>
            <w:rFonts w:ascii="Palatino Linotype" w:hAnsi="Palatino Linotype" w:cs="Calibri"/>
            <w:bCs/>
            <w:sz w:val="20"/>
            <w:szCs w:val="20"/>
          </w:rPr>
          <w:t>;</w:t>
        </w:r>
      </w:ins>
    </w:p>
    <w:p w14:paraId="02782572" w14:textId="77777777" w:rsidR="002B522D" w:rsidRPr="00302058" w:rsidRDefault="002B522D" w:rsidP="007B5F69">
      <w:pPr>
        <w:pStyle w:val="Btext"/>
        <w:spacing w:after="0"/>
        <w:ind w:left="1418" w:firstLine="0"/>
        <w:contextualSpacing/>
        <w:rPr>
          <w:ins w:id="3051" w:author="OLTRE" w:date="2024-05-21T20:17:00Z"/>
          <w:rFonts w:ascii="Palatino Linotype" w:hAnsi="Palatino Linotype" w:cs="Calibri"/>
          <w:b/>
          <w:sz w:val="20"/>
          <w:szCs w:val="20"/>
        </w:rPr>
      </w:pPr>
    </w:p>
    <w:p w14:paraId="180B4298" w14:textId="4AEC9CE1" w:rsidR="00010B7D" w:rsidRPr="00302058" w:rsidRDefault="002B522D" w:rsidP="007B5F69">
      <w:pPr>
        <w:pStyle w:val="Btext"/>
        <w:numPr>
          <w:ilvl w:val="0"/>
          <w:numId w:val="18"/>
        </w:numPr>
        <w:spacing w:after="0"/>
        <w:ind w:left="1418" w:hanging="698"/>
        <w:contextualSpacing/>
        <w:rPr>
          <w:ins w:id="3052" w:author="OLTRE" w:date="2024-05-21T20:17:00Z"/>
          <w:rFonts w:ascii="Palatino Linotype" w:hAnsi="Palatino Linotype" w:cs="Calibri"/>
          <w:b/>
          <w:sz w:val="20"/>
          <w:szCs w:val="20"/>
        </w:rPr>
      </w:pPr>
      <w:ins w:id="3053" w:author="OLTRE" w:date="2024-05-21T20:17:00Z">
        <w:r w:rsidRPr="00302058">
          <w:rPr>
            <w:rFonts w:ascii="Palatino Linotype" w:hAnsi="Palatino Linotype" w:cs="Calibri"/>
            <w:bCs/>
            <w:sz w:val="20"/>
            <w:szCs w:val="20"/>
          </w:rPr>
          <w:t>the issuance of 152,150</w:t>
        </w:r>
        <w:r w:rsidR="004C6B4B" w:rsidRPr="00302058">
          <w:rPr>
            <w:rFonts w:ascii="Palatino Linotype" w:hAnsi="Palatino Linotype" w:cs="Calibri"/>
            <w:bCs/>
            <w:sz w:val="20"/>
            <w:szCs w:val="20"/>
          </w:rPr>
          <w:t xml:space="preserve"> </w:t>
        </w:r>
        <w:r w:rsidR="00112FB7" w:rsidRPr="00302058">
          <w:rPr>
            <w:rFonts w:ascii="Palatino Linotype" w:hAnsi="Palatino Linotype" w:cs="Calibri"/>
            <w:bCs/>
            <w:sz w:val="20"/>
            <w:szCs w:val="20"/>
          </w:rPr>
          <w:t xml:space="preserve">new </w:t>
        </w:r>
        <w:r w:rsidRPr="00302058">
          <w:rPr>
            <w:rFonts w:ascii="Palatino Linotype" w:hAnsi="Palatino Linotype" w:cs="Calibri"/>
            <w:bCs/>
            <w:sz w:val="20"/>
            <w:szCs w:val="20"/>
          </w:rPr>
          <w:t>Class C Preferred Shares to the Subscriber</w:t>
        </w:r>
        <w:r w:rsidR="00112FB7" w:rsidRPr="00302058">
          <w:rPr>
            <w:rFonts w:ascii="Palatino Linotype" w:hAnsi="Palatino Linotype" w:cs="Calibri"/>
            <w:bCs/>
            <w:sz w:val="20"/>
            <w:szCs w:val="20"/>
          </w:rPr>
          <w:t xml:space="preserve">, amounting to IDR </w:t>
        </w:r>
        <w:r w:rsidR="00A4387B" w:rsidRPr="00302058">
          <w:rPr>
            <w:rFonts w:ascii="Palatino Linotype" w:hAnsi="Palatino Linotype"/>
            <w:bCs/>
            <w:sz w:val="20"/>
            <w:szCs w:val="20"/>
          </w:rPr>
          <w:t>12,499,883,250.-</w:t>
        </w:r>
        <w:r w:rsidR="00A4387B" w:rsidRPr="00302058">
          <w:rPr>
            <w:rFonts w:ascii="Palatino Linotype" w:hAnsi="Palatino Linotype"/>
            <w:sz w:val="20"/>
            <w:szCs w:val="20"/>
          </w:rPr>
          <w:t xml:space="preserve"> (twelve billion  and four hundred ninety nine million eight hundred eighty three thousand two hundred fifty Rupiah)</w:t>
        </w:r>
        <w:r w:rsidR="00B1080B" w:rsidRPr="00302058">
          <w:rPr>
            <w:rFonts w:ascii="Palatino Linotype" w:hAnsi="Palatino Linotype" w:cs="Calibri"/>
            <w:bCs/>
            <w:sz w:val="20"/>
            <w:szCs w:val="20"/>
          </w:rPr>
          <w:t>, and approving the Subscriber’s payment to those 152,150 new Class C Preferred Shares</w:t>
        </w:r>
        <w:r w:rsidRPr="00302058">
          <w:rPr>
            <w:rFonts w:ascii="Palatino Linotype" w:hAnsi="Palatino Linotype" w:cs="Calibri"/>
            <w:bCs/>
            <w:sz w:val="20"/>
            <w:szCs w:val="20"/>
          </w:rPr>
          <w:t xml:space="preserve">; </w:t>
        </w:r>
      </w:ins>
    </w:p>
    <w:p w14:paraId="08255C2E" w14:textId="77777777" w:rsidR="00D96FDB" w:rsidRPr="00302058" w:rsidRDefault="00D96FDB" w:rsidP="007B5F69">
      <w:pPr>
        <w:jc w:val="both"/>
        <w:rPr>
          <w:ins w:id="3054" w:author="OLTRE" w:date="2024-05-21T20:17:00Z"/>
          <w:rFonts w:ascii="Palatino Linotype" w:hAnsi="Palatino Linotype" w:cs="Calibri"/>
          <w:sz w:val="20"/>
          <w:szCs w:val="20"/>
        </w:rPr>
      </w:pPr>
    </w:p>
    <w:p w14:paraId="7CF8E245" w14:textId="25ADFB20" w:rsidR="007D45FD" w:rsidRPr="00302058" w:rsidRDefault="007D45FD" w:rsidP="007B5F69">
      <w:pPr>
        <w:pStyle w:val="Btext"/>
        <w:numPr>
          <w:ilvl w:val="0"/>
          <w:numId w:val="18"/>
        </w:numPr>
        <w:spacing w:after="0"/>
        <w:ind w:left="1418" w:hanging="698"/>
        <w:contextualSpacing/>
        <w:rPr>
          <w:ins w:id="3055" w:author="OLTRE" w:date="2024-05-21T20:17:00Z"/>
          <w:rFonts w:ascii="Palatino Linotype" w:hAnsi="Palatino Linotype" w:cs="Calibri"/>
          <w:b/>
          <w:sz w:val="20"/>
          <w:szCs w:val="20"/>
        </w:rPr>
      </w:pPr>
      <w:ins w:id="3056" w:author="OLTRE" w:date="2024-05-21T20:17:00Z">
        <w:r w:rsidRPr="00302058">
          <w:rPr>
            <w:rFonts w:ascii="Palatino Linotype" w:hAnsi="Palatino Linotype" w:cs="Calibri"/>
            <w:sz w:val="20"/>
            <w:szCs w:val="20"/>
          </w:rPr>
          <w:t xml:space="preserve">the amendments </w:t>
        </w:r>
        <w:r w:rsidR="00CD3965" w:rsidRPr="00302058">
          <w:rPr>
            <w:rFonts w:ascii="Palatino Linotype" w:hAnsi="Palatino Linotype" w:cs="Calibri"/>
            <w:sz w:val="20"/>
            <w:szCs w:val="20"/>
          </w:rPr>
          <w:t xml:space="preserve">to the Articles of Association required to </w:t>
        </w:r>
        <w:r w:rsidRPr="00302058">
          <w:rPr>
            <w:rFonts w:ascii="Palatino Linotype" w:hAnsi="Palatino Linotype" w:cs="Calibri"/>
            <w:sz w:val="20"/>
            <w:szCs w:val="20"/>
          </w:rPr>
          <w:t>reflect</w:t>
        </w:r>
        <w:r w:rsidR="00CD3965" w:rsidRPr="00302058">
          <w:rPr>
            <w:rFonts w:ascii="Palatino Linotype" w:hAnsi="Palatino Linotype" w:cs="Calibri"/>
            <w:sz w:val="20"/>
            <w:szCs w:val="20"/>
          </w:rPr>
          <w:t xml:space="preserve"> point (i) to (v) above</w:t>
        </w:r>
        <w:r w:rsidR="003D03A3" w:rsidRPr="00302058">
          <w:rPr>
            <w:rFonts w:ascii="Palatino Linotype" w:hAnsi="Palatino Linotype" w:cs="Calibri"/>
            <w:sz w:val="20"/>
            <w:szCs w:val="20"/>
          </w:rPr>
          <w:t>, including Article 4 (Capital) and Article 5 (Shares)</w:t>
        </w:r>
        <w:r w:rsidR="001009F2" w:rsidRPr="00302058">
          <w:rPr>
            <w:rFonts w:ascii="Palatino Linotype" w:hAnsi="Palatino Linotype" w:cs="Calibri"/>
            <w:sz w:val="20"/>
            <w:szCs w:val="20"/>
          </w:rPr>
          <w:t>; and</w:t>
        </w:r>
      </w:ins>
    </w:p>
    <w:p w14:paraId="7527E8AD" w14:textId="77777777" w:rsidR="001009F2" w:rsidRPr="00302058" w:rsidRDefault="001009F2" w:rsidP="001009F2">
      <w:pPr>
        <w:pStyle w:val="ListParagraph"/>
        <w:rPr>
          <w:ins w:id="3057" w:author="OLTRE" w:date="2024-05-21T20:17:00Z"/>
          <w:rFonts w:ascii="Palatino Linotype" w:hAnsi="Palatino Linotype" w:cs="Calibri"/>
          <w:b/>
          <w:sz w:val="20"/>
          <w:szCs w:val="20"/>
        </w:rPr>
      </w:pPr>
    </w:p>
    <w:p w14:paraId="7808656C" w14:textId="29C5CA25" w:rsidR="001009F2" w:rsidRPr="00302058" w:rsidRDefault="001009F2" w:rsidP="007B5F69">
      <w:pPr>
        <w:pStyle w:val="Btext"/>
        <w:numPr>
          <w:ilvl w:val="0"/>
          <w:numId w:val="18"/>
        </w:numPr>
        <w:spacing w:after="0"/>
        <w:ind w:left="1418" w:hanging="698"/>
        <w:contextualSpacing/>
        <w:rPr>
          <w:ins w:id="3058" w:author="OLTRE" w:date="2024-05-21T20:17:00Z"/>
          <w:rFonts w:ascii="Palatino Linotype" w:hAnsi="Palatino Linotype" w:cs="Calibri"/>
          <w:b/>
          <w:sz w:val="20"/>
          <w:szCs w:val="20"/>
        </w:rPr>
      </w:pPr>
      <w:ins w:id="3059" w:author="OLTRE" w:date="2024-05-21T20:17:00Z">
        <w:r w:rsidRPr="00302058">
          <w:rPr>
            <w:rFonts w:ascii="Palatino Linotype" w:hAnsi="Palatino Linotype" w:cs="Calibri"/>
            <w:bCs/>
            <w:sz w:val="20"/>
            <w:szCs w:val="20"/>
          </w:rPr>
          <w:t>any other matter required to implement this Agreement and the Investor Agreement</w:t>
        </w:r>
        <w:r w:rsidR="002722AE" w:rsidRPr="00302058">
          <w:rPr>
            <w:rFonts w:ascii="Palatino Linotype" w:hAnsi="Palatino Linotype" w:cs="Calibri"/>
            <w:bCs/>
            <w:sz w:val="20"/>
            <w:szCs w:val="20"/>
          </w:rPr>
          <w:t>;</w:t>
        </w:r>
      </w:ins>
    </w:p>
    <w:p w14:paraId="79F35BD2" w14:textId="77777777" w:rsidR="007D45FD" w:rsidRPr="00302058" w:rsidRDefault="007D45FD" w:rsidP="007B5F69">
      <w:pPr>
        <w:jc w:val="both"/>
        <w:rPr>
          <w:ins w:id="3060" w:author="OLTRE" w:date="2024-05-21T20:17:00Z"/>
          <w:rFonts w:ascii="Palatino Linotype" w:hAnsi="Palatino Linotype" w:cs="Calibri"/>
          <w:sz w:val="20"/>
          <w:szCs w:val="20"/>
        </w:rPr>
      </w:pPr>
    </w:p>
    <w:p w14:paraId="1A59969A" w14:textId="4536F9EC" w:rsidR="007D45FD" w:rsidRPr="00302058" w:rsidRDefault="007D45FD" w:rsidP="007B5F69">
      <w:pPr>
        <w:pStyle w:val="Btext"/>
        <w:numPr>
          <w:ilvl w:val="0"/>
          <w:numId w:val="15"/>
        </w:numPr>
        <w:spacing w:after="0"/>
        <w:ind w:left="709" w:hanging="709"/>
        <w:contextualSpacing/>
        <w:rPr>
          <w:ins w:id="3061" w:author="OLTRE" w:date="2024-05-21T20:17:00Z"/>
          <w:rFonts w:ascii="Palatino Linotype" w:hAnsi="Palatino Linotype" w:cs="Calibri"/>
          <w:sz w:val="20"/>
          <w:szCs w:val="20"/>
        </w:rPr>
      </w:pPr>
      <w:ins w:id="3062" w:author="OLTRE" w:date="2024-05-21T20:17:00Z">
        <w:r w:rsidRPr="00302058">
          <w:rPr>
            <w:rFonts w:ascii="Palatino Linotype" w:hAnsi="Palatino Linotype" w:cs="Calibri"/>
            <w:sz w:val="20"/>
            <w:szCs w:val="20"/>
          </w:rPr>
          <w:t xml:space="preserve">a </w:t>
        </w:r>
        <w:r w:rsidR="00E37515" w:rsidRPr="00302058">
          <w:rPr>
            <w:rFonts w:ascii="Palatino Linotype" w:hAnsi="Palatino Linotype" w:cs="Calibri"/>
            <w:sz w:val="20"/>
            <w:szCs w:val="20"/>
          </w:rPr>
          <w:t>certified true copy</w:t>
        </w:r>
        <w:r w:rsidRPr="00302058">
          <w:rPr>
            <w:rFonts w:ascii="Palatino Linotype" w:hAnsi="Palatino Linotype" w:cs="Calibri"/>
            <w:sz w:val="20"/>
            <w:szCs w:val="20"/>
          </w:rPr>
          <w:t xml:space="preserve"> of </w:t>
        </w:r>
        <w:r w:rsidR="00E37515" w:rsidRPr="00302058">
          <w:rPr>
            <w:rFonts w:ascii="Palatino Linotype" w:hAnsi="Palatino Linotype" w:cs="Calibri"/>
            <w:sz w:val="20"/>
            <w:szCs w:val="20"/>
          </w:rPr>
          <w:t xml:space="preserve">any </w:t>
        </w:r>
        <w:r w:rsidR="00E863AB" w:rsidRPr="00302058">
          <w:rPr>
            <w:rFonts w:ascii="Palatino Linotype" w:hAnsi="Palatino Linotype" w:cs="Calibri"/>
            <w:sz w:val="20"/>
            <w:szCs w:val="20"/>
          </w:rPr>
          <w:t>non-competition and non-solicitation agreement</w:t>
        </w:r>
        <w:r w:rsidR="00E37515" w:rsidRPr="00302058">
          <w:rPr>
            <w:rFonts w:ascii="Palatino Linotype" w:hAnsi="Palatino Linotype" w:cs="Calibri"/>
            <w:sz w:val="20"/>
            <w:szCs w:val="20"/>
          </w:rPr>
          <w:t>,</w:t>
        </w:r>
        <w:r w:rsidR="00E863AB" w:rsidRPr="00302058">
          <w:rPr>
            <w:rFonts w:ascii="Palatino Linotype" w:hAnsi="Palatino Linotype" w:cs="Calibri"/>
            <w:sz w:val="20"/>
            <w:szCs w:val="20"/>
          </w:rPr>
          <w:t xml:space="preserve"> </w:t>
        </w:r>
        <w:r w:rsidRPr="00302058">
          <w:rPr>
            <w:rFonts w:ascii="Palatino Linotype" w:hAnsi="Palatino Linotype" w:cs="Calibri"/>
            <w:sz w:val="20"/>
            <w:szCs w:val="20"/>
          </w:rPr>
          <w:t>with minimum period of two years entered into by and between the Company and each Key Employee;</w:t>
        </w:r>
      </w:ins>
    </w:p>
    <w:p w14:paraId="2E17A5D2" w14:textId="77777777" w:rsidR="007D45FD" w:rsidRPr="00302058" w:rsidRDefault="007D45FD" w:rsidP="007B5F69">
      <w:pPr>
        <w:pStyle w:val="ListParagraph"/>
        <w:ind w:left="709" w:hanging="709"/>
        <w:jc w:val="both"/>
        <w:rPr>
          <w:ins w:id="3063" w:author="OLTRE" w:date="2024-05-21T20:17:00Z"/>
          <w:rFonts w:ascii="Palatino Linotype" w:hAnsi="Palatino Linotype" w:cs="Calibri"/>
          <w:sz w:val="20"/>
          <w:szCs w:val="20"/>
        </w:rPr>
      </w:pPr>
    </w:p>
    <w:p w14:paraId="2633D8FA" w14:textId="6D12138F" w:rsidR="007D45FD" w:rsidRPr="00302058" w:rsidRDefault="007D45FD" w:rsidP="007B5F69">
      <w:pPr>
        <w:pStyle w:val="Btext"/>
        <w:numPr>
          <w:ilvl w:val="0"/>
          <w:numId w:val="15"/>
        </w:numPr>
        <w:spacing w:after="0"/>
        <w:ind w:left="709" w:hanging="709"/>
        <w:contextualSpacing/>
        <w:rPr>
          <w:ins w:id="3064" w:author="OLTRE" w:date="2024-05-21T20:17:00Z"/>
          <w:rFonts w:ascii="Palatino Linotype" w:hAnsi="Palatino Linotype" w:cs="Calibri"/>
          <w:sz w:val="20"/>
          <w:szCs w:val="20"/>
        </w:rPr>
      </w:pPr>
      <w:ins w:id="3065" w:author="OLTRE" w:date="2024-05-21T20:17:00Z">
        <w:r w:rsidRPr="00302058">
          <w:rPr>
            <w:rFonts w:ascii="Palatino Linotype" w:hAnsi="Palatino Linotype" w:cs="Calibri"/>
            <w:sz w:val="20"/>
            <w:szCs w:val="20"/>
          </w:rPr>
          <w:t xml:space="preserve">a certified </w:t>
        </w:r>
        <w:r w:rsidR="00E37515" w:rsidRPr="00302058">
          <w:rPr>
            <w:rFonts w:ascii="Palatino Linotype" w:hAnsi="Palatino Linotype" w:cs="Calibri"/>
            <w:sz w:val="20"/>
            <w:szCs w:val="20"/>
          </w:rPr>
          <w:t xml:space="preserve">true </w:t>
        </w:r>
        <w:r w:rsidRPr="00302058">
          <w:rPr>
            <w:rFonts w:ascii="Palatino Linotype" w:hAnsi="Palatino Linotype" w:cs="Calibri"/>
            <w:sz w:val="20"/>
            <w:szCs w:val="20"/>
          </w:rPr>
          <w:t xml:space="preserve">copy of each </w:t>
        </w:r>
        <w:r w:rsidR="00E863AB" w:rsidRPr="00302058">
          <w:rPr>
            <w:rFonts w:ascii="Palatino Linotype" w:hAnsi="Palatino Linotype" w:cs="Calibri"/>
            <w:sz w:val="20"/>
            <w:szCs w:val="20"/>
          </w:rPr>
          <w:t xml:space="preserve">non-disclosure agreement </w:t>
        </w:r>
        <w:r w:rsidRPr="00302058">
          <w:rPr>
            <w:rFonts w:ascii="Palatino Linotype" w:hAnsi="Palatino Linotype" w:cs="Calibri"/>
            <w:sz w:val="20"/>
            <w:szCs w:val="20"/>
          </w:rPr>
          <w:t>entered into by and between the Company and each Key Employee</w:t>
        </w:r>
        <w:r w:rsidR="00E37515" w:rsidRPr="00302058">
          <w:rPr>
            <w:rFonts w:ascii="Palatino Linotype" w:hAnsi="Palatino Linotype" w:cs="Calibri"/>
            <w:sz w:val="20"/>
            <w:szCs w:val="20"/>
          </w:rPr>
          <w:t>; and</w:t>
        </w:r>
      </w:ins>
    </w:p>
    <w:p w14:paraId="12A97C39" w14:textId="77777777" w:rsidR="00FD2558" w:rsidRPr="00302058" w:rsidRDefault="00FD2558" w:rsidP="007B5F69">
      <w:pPr>
        <w:pStyle w:val="ListParagraph"/>
        <w:ind w:left="709" w:hanging="709"/>
        <w:jc w:val="both"/>
        <w:rPr>
          <w:ins w:id="3066" w:author="OLTRE" w:date="2024-05-21T20:17:00Z"/>
          <w:rFonts w:ascii="Palatino Linotype" w:hAnsi="Palatino Linotype" w:cs="Calibri"/>
          <w:sz w:val="20"/>
          <w:szCs w:val="20"/>
        </w:rPr>
      </w:pPr>
    </w:p>
    <w:p w14:paraId="59758668" w14:textId="7C83CF26" w:rsidR="00AF67C9" w:rsidRPr="00302058" w:rsidRDefault="002722AE" w:rsidP="007B5F69">
      <w:pPr>
        <w:pStyle w:val="Btext"/>
        <w:numPr>
          <w:ilvl w:val="0"/>
          <w:numId w:val="15"/>
        </w:numPr>
        <w:spacing w:after="0"/>
        <w:ind w:left="709" w:hanging="709"/>
        <w:contextualSpacing/>
        <w:rPr>
          <w:ins w:id="3067" w:author="OLTRE" w:date="2024-05-21T20:17:00Z"/>
          <w:rFonts w:ascii="Palatino Linotype" w:hAnsi="Palatino Linotype" w:cs="Calibri"/>
          <w:sz w:val="20"/>
          <w:szCs w:val="20"/>
        </w:rPr>
      </w:pPr>
      <w:ins w:id="3068" w:author="OLTRE" w:date="2024-05-21T20:17:00Z">
        <w:r w:rsidRPr="00302058">
          <w:rPr>
            <w:rFonts w:ascii="Palatino Linotype" w:hAnsi="Palatino Linotype" w:cs="Calibri"/>
            <w:sz w:val="20"/>
            <w:szCs w:val="20"/>
          </w:rPr>
          <w:t xml:space="preserve">certified true copy </w:t>
        </w:r>
        <w:r w:rsidR="00FD2558" w:rsidRPr="00302058">
          <w:rPr>
            <w:rFonts w:ascii="Palatino Linotype" w:hAnsi="Palatino Linotype" w:cs="Calibri"/>
            <w:sz w:val="20"/>
            <w:szCs w:val="20"/>
          </w:rPr>
          <w:t xml:space="preserve">of </w:t>
        </w:r>
        <w:r w:rsidRPr="00302058">
          <w:rPr>
            <w:rFonts w:ascii="Palatino Linotype" w:hAnsi="Palatino Linotype" w:cs="Calibri"/>
            <w:sz w:val="20"/>
            <w:szCs w:val="20"/>
          </w:rPr>
          <w:t xml:space="preserve">the </w:t>
        </w:r>
        <w:r w:rsidR="00220985" w:rsidRPr="00302058">
          <w:rPr>
            <w:rFonts w:ascii="Palatino Linotype" w:hAnsi="Palatino Linotype" w:cs="Calibri"/>
            <w:sz w:val="20"/>
            <w:szCs w:val="20"/>
          </w:rPr>
          <w:t>D</w:t>
        </w:r>
        <w:r w:rsidR="00FD2558" w:rsidRPr="00302058">
          <w:rPr>
            <w:rFonts w:ascii="Palatino Linotype" w:hAnsi="Palatino Linotype" w:cs="Calibri"/>
            <w:sz w:val="20"/>
            <w:szCs w:val="20"/>
          </w:rPr>
          <w:t xml:space="preserve">istribution </w:t>
        </w:r>
        <w:r w:rsidR="00220985" w:rsidRPr="00302058">
          <w:rPr>
            <w:rFonts w:ascii="Palatino Linotype" w:hAnsi="Palatino Linotype" w:cs="Calibri"/>
            <w:sz w:val="20"/>
            <w:szCs w:val="20"/>
          </w:rPr>
          <w:t>A</w:t>
        </w:r>
        <w:r w:rsidR="00FD2558" w:rsidRPr="00302058">
          <w:rPr>
            <w:rFonts w:ascii="Palatino Linotype" w:hAnsi="Palatino Linotype" w:cs="Calibri"/>
            <w:sz w:val="20"/>
            <w:szCs w:val="20"/>
          </w:rPr>
          <w:t xml:space="preserve">greement entered into by and between the Company and </w:t>
        </w:r>
        <w:r w:rsidR="00087B83" w:rsidRPr="00302058">
          <w:rPr>
            <w:rFonts w:ascii="Palatino Linotype" w:hAnsi="Palatino Linotype" w:cs="Calibri"/>
            <w:sz w:val="20"/>
            <w:szCs w:val="20"/>
          </w:rPr>
          <w:t xml:space="preserve">a distribution company appointed by the </w:t>
        </w:r>
        <w:r w:rsidR="00FD2558" w:rsidRPr="00302058">
          <w:rPr>
            <w:rFonts w:ascii="Palatino Linotype" w:hAnsi="Palatino Linotype" w:cs="Calibri"/>
            <w:sz w:val="20"/>
            <w:szCs w:val="20"/>
          </w:rPr>
          <w:t xml:space="preserve">Subscriber, wherein </w:t>
        </w:r>
        <w:r w:rsidR="00881610" w:rsidRPr="00302058">
          <w:rPr>
            <w:rFonts w:ascii="Palatino Linotype" w:hAnsi="Palatino Linotype" w:cs="Calibri"/>
            <w:sz w:val="20"/>
            <w:szCs w:val="20"/>
          </w:rPr>
          <w:t xml:space="preserve">such company </w:t>
        </w:r>
        <w:r w:rsidR="007E250B" w:rsidRPr="00302058">
          <w:rPr>
            <w:rFonts w:ascii="Palatino Linotype" w:hAnsi="Palatino Linotype" w:cs="Calibri"/>
            <w:sz w:val="20"/>
            <w:szCs w:val="20"/>
          </w:rPr>
          <w:t xml:space="preserve">shall have </w:t>
        </w:r>
        <w:r w:rsidR="00FD2558" w:rsidRPr="00302058">
          <w:rPr>
            <w:rFonts w:ascii="Palatino Linotype" w:hAnsi="Palatino Linotype" w:cs="Calibri"/>
            <w:sz w:val="20"/>
            <w:szCs w:val="20"/>
          </w:rPr>
          <w:t>the</w:t>
        </w:r>
        <w:r w:rsidR="007E250B" w:rsidRPr="00302058">
          <w:rPr>
            <w:rFonts w:ascii="Palatino Linotype" w:hAnsi="Palatino Linotype" w:cs="Calibri"/>
            <w:sz w:val="20"/>
            <w:szCs w:val="20"/>
          </w:rPr>
          <w:t xml:space="preserve"> </w:t>
        </w:r>
        <w:r w:rsidR="00FD2558" w:rsidRPr="00302058">
          <w:rPr>
            <w:rFonts w:ascii="Palatino Linotype" w:hAnsi="Palatino Linotype" w:cs="Calibri"/>
            <w:sz w:val="20"/>
            <w:szCs w:val="20"/>
          </w:rPr>
          <w:t>right to distribute the Company’s products;</w:t>
        </w:r>
      </w:ins>
    </w:p>
    <w:p w14:paraId="09831327" w14:textId="77777777" w:rsidR="008C305C" w:rsidRPr="00302058" w:rsidRDefault="008C305C" w:rsidP="007B5F69">
      <w:pPr>
        <w:pStyle w:val="ListParagraph"/>
        <w:ind w:left="0"/>
        <w:jc w:val="both"/>
        <w:rPr>
          <w:ins w:id="3069" w:author="OLTRE" w:date="2024-05-21T20:17:00Z"/>
          <w:rFonts w:ascii="Palatino Linotype" w:hAnsi="Palatino Linotype" w:cs="Calibri"/>
          <w:sz w:val="20"/>
          <w:szCs w:val="20"/>
        </w:rPr>
      </w:pPr>
    </w:p>
    <w:p w14:paraId="01266DB2" w14:textId="5593EA7B" w:rsidR="008028CA" w:rsidRPr="00302058" w:rsidRDefault="00296062">
      <w:pPr>
        <w:pStyle w:val="ListParagraph"/>
        <w:numPr>
          <w:ilvl w:val="2"/>
          <w:numId w:val="42"/>
        </w:numPr>
        <w:ind w:left="0"/>
        <w:jc w:val="both"/>
        <w:rPr>
          <w:ins w:id="3070" w:author="OLTRE" w:date="2024-05-21T20:17:00Z"/>
          <w:rFonts w:ascii="Palatino Linotype" w:hAnsi="Palatino Linotype" w:cs="Calibri"/>
          <w:sz w:val="20"/>
          <w:szCs w:val="20"/>
        </w:rPr>
      </w:pPr>
      <w:ins w:id="3071" w:author="OLTRE" w:date="2024-05-21T20:17:00Z">
        <w:r w:rsidRPr="00302058">
          <w:rPr>
            <w:rFonts w:ascii="Palatino Linotype" w:hAnsi="Palatino Linotype" w:cs="Calibri"/>
            <w:sz w:val="20"/>
            <w:szCs w:val="20"/>
          </w:rPr>
          <w:t xml:space="preserve">the Subscriber having </w:t>
        </w:r>
        <w:r w:rsidR="00132BC2" w:rsidRPr="00302058">
          <w:rPr>
            <w:rFonts w:ascii="Palatino Linotype" w:hAnsi="Palatino Linotype" w:cs="Calibri"/>
            <w:sz w:val="20"/>
            <w:szCs w:val="20"/>
          </w:rPr>
          <w:t xml:space="preserve">obtained the </w:t>
        </w:r>
        <w:r w:rsidR="00C46245" w:rsidRPr="00302058">
          <w:rPr>
            <w:rFonts w:ascii="Palatino Linotype" w:hAnsi="Palatino Linotype" w:cs="Calibri"/>
            <w:sz w:val="20"/>
            <w:szCs w:val="20"/>
          </w:rPr>
          <w:t>l</w:t>
        </w:r>
        <w:r w:rsidR="00132BC2" w:rsidRPr="00302058">
          <w:rPr>
            <w:rFonts w:ascii="Palatino Linotype" w:hAnsi="Palatino Linotype" w:cs="Calibri"/>
            <w:sz w:val="20"/>
            <w:szCs w:val="20"/>
          </w:rPr>
          <w:t xml:space="preserve">egal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ue </w:t>
        </w:r>
        <w:r w:rsidR="00C46245" w:rsidRPr="00302058">
          <w:rPr>
            <w:rFonts w:ascii="Palatino Linotype" w:hAnsi="Palatino Linotype" w:cs="Calibri"/>
            <w:sz w:val="20"/>
            <w:szCs w:val="20"/>
          </w:rPr>
          <w:t>d</w:t>
        </w:r>
        <w:r w:rsidR="00132BC2" w:rsidRPr="00302058">
          <w:rPr>
            <w:rFonts w:ascii="Palatino Linotype" w:hAnsi="Palatino Linotype" w:cs="Calibri"/>
            <w:sz w:val="20"/>
            <w:szCs w:val="20"/>
          </w:rPr>
          <w:t xml:space="preserve">illigence </w:t>
        </w:r>
        <w:r w:rsidR="00C46245" w:rsidRPr="00302058">
          <w:rPr>
            <w:rFonts w:ascii="Palatino Linotype" w:hAnsi="Palatino Linotype" w:cs="Calibri"/>
            <w:sz w:val="20"/>
            <w:szCs w:val="20"/>
          </w:rPr>
          <w:t>r</w:t>
        </w:r>
        <w:r w:rsidR="00132BC2" w:rsidRPr="00302058">
          <w:rPr>
            <w:rFonts w:ascii="Palatino Linotype" w:hAnsi="Palatino Linotype" w:cs="Calibri"/>
            <w:sz w:val="20"/>
            <w:szCs w:val="20"/>
          </w:rPr>
          <w:t>eport</w:t>
        </w:r>
        <w:r w:rsidR="00637491" w:rsidRPr="00302058">
          <w:rPr>
            <w:rFonts w:ascii="Palatino Linotype" w:hAnsi="Palatino Linotype" w:cs="Calibri"/>
            <w:sz w:val="20"/>
            <w:szCs w:val="20"/>
          </w:rPr>
          <w:t xml:space="preserve"> </w:t>
        </w:r>
        <w:r w:rsidR="00132BC2" w:rsidRPr="00302058">
          <w:rPr>
            <w:rFonts w:ascii="Palatino Linotype" w:hAnsi="Palatino Linotype" w:cs="Calibri"/>
            <w:sz w:val="20"/>
            <w:szCs w:val="20"/>
          </w:rPr>
          <w:t xml:space="preserve">from its appointed legal counsel </w:t>
        </w:r>
        <w:r w:rsidRPr="00302058">
          <w:rPr>
            <w:rFonts w:ascii="Palatino Linotype" w:hAnsi="Palatino Linotype" w:cs="Calibri"/>
            <w:sz w:val="20"/>
            <w:szCs w:val="20"/>
          </w:rPr>
          <w:t>and</w:t>
        </w:r>
        <w:r w:rsidR="007E314E" w:rsidRPr="00302058">
          <w:rPr>
            <w:rFonts w:ascii="Palatino Linotype" w:hAnsi="Palatino Linotype" w:cs="Calibri"/>
            <w:sz w:val="20"/>
            <w:szCs w:val="20"/>
          </w:rPr>
          <w:t xml:space="preserve"> found no legal issues which are not acceptable to the Subscriber, provided that such acceptability may be contingent to certain further undertakings from the Company and</w:t>
        </w:r>
        <w:r w:rsidR="00D74785" w:rsidRPr="00302058">
          <w:rPr>
            <w:rFonts w:ascii="Palatino Linotype" w:hAnsi="Palatino Linotype" w:cs="Calibri"/>
            <w:sz w:val="20"/>
            <w:szCs w:val="20"/>
          </w:rPr>
          <w:t>/or</w:t>
        </w:r>
        <w:r w:rsidR="007E314E" w:rsidRPr="00302058">
          <w:rPr>
            <w:rFonts w:ascii="Palatino Linotype" w:hAnsi="Palatino Linotype" w:cs="Calibri"/>
            <w:sz w:val="20"/>
            <w:szCs w:val="20"/>
          </w:rPr>
          <w:t xml:space="preserve"> its </w:t>
        </w:r>
        <w:r w:rsidR="00FB1B0E" w:rsidRPr="00302058">
          <w:rPr>
            <w:rFonts w:ascii="Palatino Linotype" w:hAnsi="Palatino Linotype" w:cs="Calibri"/>
            <w:sz w:val="20"/>
            <w:szCs w:val="20"/>
          </w:rPr>
          <w:t>E</w:t>
        </w:r>
        <w:r w:rsidR="007E314E" w:rsidRPr="00302058">
          <w:rPr>
            <w:rFonts w:ascii="Palatino Linotype" w:hAnsi="Palatino Linotype" w:cs="Calibri"/>
            <w:sz w:val="20"/>
            <w:szCs w:val="20"/>
          </w:rPr>
          <w:t xml:space="preserve">xisting </w:t>
        </w:r>
        <w:r w:rsidR="00FB1B0E" w:rsidRPr="00302058">
          <w:rPr>
            <w:rFonts w:ascii="Palatino Linotype" w:hAnsi="Palatino Linotype" w:cs="Calibri"/>
            <w:sz w:val="20"/>
            <w:szCs w:val="20"/>
          </w:rPr>
          <w:t>S</w:t>
        </w:r>
        <w:r w:rsidR="007E314E" w:rsidRPr="00302058">
          <w:rPr>
            <w:rFonts w:ascii="Palatino Linotype" w:hAnsi="Palatino Linotype" w:cs="Calibri"/>
            <w:sz w:val="20"/>
            <w:szCs w:val="20"/>
          </w:rPr>
          <w:t>hareholders</w:t>
        </w:r>
        <w:r w:rsidR="009E5B11" w:rsidRPr="00302058">
          <w:rPr>
            <w:rFonts w:ascii="Palatino Linotype" w:hAnsi="Palatino Linotype" w:cs="Calibri"/>
            <w:sz w:val="20"/>
            <w:szCs w:val="20"/>
          </w:rPr>
          <w:t xml:space="preserve">; </w:t>
        </w:r>
      </w:ins>
    </w:p>
    <w:p w14:paraId="327111F6" w14:textId="77777777" w:rsidR="008028CA" w:rsidRPr="00302058" w:rsidRDefault="008028CA" w:rsidP="007B5F69">
      <w:pPr>
        <w:pStyle w:val="ListParagraph"/>
        <w:ind w:left="0"/>
        <w:jc w:val="both"/>
        <w:rPr>
          <w:ins w:id="3072" w:author="OLTRE" w:date="2024-05-21T20:17:00Z"/>
          <w:rFonts w:ascii="Palatino Linotype" w:hAnsi="Palatino Linotype" w:cs="Calibri"/>
          <w:sz w:val="20"/>
          <w:szCs w:val="20"/>
        </w:rPr>
      </w:pPr>
    </w:p>
    <w:p w14:paraId="216FC805" w14:textId="26976712" w:rsidR="00296062" w:rsidRPr="00302058" w:rsidRDefault="008028CA" w:rsidP="007B5F69">
      <w:pPr>
        <w:pStyle w:val="ListParagraph"/>
        <w:numPr>
          <w:ilvl w:val="2"/>
          <w:numId w:val="42"/>
        </w:numPr>
        <w:ind w:left="0"/>
        <w:jc w:val="both"/>
        <w:rPr>
          <w:ins w:id="3073" w:author="OLTRE" w:date="2024-05-21T20:17:00Z"/>
          <w:rFonts w:ascii="Palatino Linotype" w:hAnsi="Palatino Linotype" w:cs="Calibri"/>
          <w:sz w:val="20"/>
          <w:szCs w:val="20"/>
        </w:rPr>
      </w:pPr>
      <w:ins w:id="3074" w:author="OLTRE" w:date="2024-05-21T20:17:00Z">
        <w:r w:rsidRPr="00302058">
          <w:rPr>
            <w:rFonts w:ascii="Palatino Linotype" w:hAnsi="Palatino Linotype" w:cs="Calibri"/>
            <w:sz w:val="20"/>
            <w:szCs w:val="20"/>
          </w:rPr>
          <w:t xml:space="preserve">all of the warranties and representation by the Company made in this Agreement shall be true, accurate, complete and correct as of the date of this Agreement and as of the Closing Date; </w:t>
        </w:r>
      </w:ins>
    </w:p>
    <w:p w14:paraId="6457A4F9" w14:textId="77777777" w:rsidR="004D13CD" w:rsidRPr="00302058" w:rsidRDefault="004D13CD" w:rsidP="007B5F69">
      <w:pPr>
        <w:rPr>
          <w:ins w:id="3075" w:author="OLTRE" w:date="2024-05-21T20:17:00Z"/>
          <w:rFonts w:ascii="Palatino Linotype" w:hAnsi="Palatino Linotype" w:cs="Calibri"/>
          <w:sz w:val="20"/>
          <w:szCs w:val="20"/>
        </w:rPr>
      </w:pPr>
    </w:p>
    <w:p w14:paraId="01ABB6AA" w14:textId="186D6B8F" w:rsidR="004D13CD" w:rsidRPr="00302058" w:rsidRDefault="004D13CD" w:rsidP="00A62E3C">
      <w:pPr>
        <w:pStyle w:val="ListParagraph"/>
        <w:numPr>
          <w:ilvl w:val="2"/>
          <w:numId w:val="42"/>
        </w:numPr>
        <w:ind w:left="0"/>
        <w:jc w:val="both"/>
        <w:rPr>
          <w:ins w:id="3076" w:author="OLTRE" w:date="2024-05-21T20:17:00Z"/>
          <w:rFonts w:ascii="Palatino Linotype" w:hAnsi="Palatino Linotype" w:cs="Calibri"/>
          <w:sz w:val="20"/>
          <w:szCs w:val="20"/>
        </w:rPr>
      </w:pPr>
      <w:ins w:id="3077" w:author="OLTRE" w:date="2024-05-21T20:17:00Z">
        <w:r w:rsidRPr="00302058">
          <w:rPr>
            <w:rFonts w:ascii="Palatino Linotype" w:hAnsi="Palatino Linotype" w:cs="Calibri"/>
            <w:sz w:val="20"/>
            <w:szCs w:val="20"/>
          </w:rPr>
          <w:t xml:space="preserve">the Company has </w:t>
        </w:r>
        <w:r w:rsidR="008F2F7D" w:rsidRPr="00302058">
          <w:rPr>
            <w:rFonts w:ascii="Palatino Linotype" w:hAnsi="Palatino Linotype" w:cs="Calibri"/>
            <w:sz w:val="20"/>
            <w:szCs w:val="20"/>
          </w:rPr>
          <w:t>s</w:t>
        </w:r>
        <w:r w:rsidRPr="00302058">
          <w:rPr>
            <w:rFonts w:ascii="Palatino Linotype" w:hAnsi="Palatino Linotype" w:cs="Calibri"/>
            <w:sz w:val="20"/>
            <w:szCs w:val="20"/>
          </w:rPr>
          <w:t>uccessfully procured that the Investor Agreement shall be signed by all Existing Shareholders, the Company, and the Subscriber as the investor</w:t>
        </w:r>
        <w:r w:rsidR="00FD11DA" w:rsidRPr="00302058">
          <w:rPr>
            <w:rFonts w:ascii="Palatino Linotype" w:hAnsi="Palatino Linotype" w:cs="Calibri"/>
            <w:sz w:val="20"/>
            <w:szCs w:val="20"/>
          </w:rPr>
          <w:t>, on the Closing Date</w:t>
        </w:r>
        <w:r w:rsidRPr="00302058">
          <w:rPr>
            <w:rFonts w:ascii="Palatino Linotype" w:hAnsi="Palatino Linotype" w:cs="Calibri"/>
            <w:sz w:val="20"/>
            <w:szCs w:val="20"/>
          </w:rPr>
          <w:t>; and</w:t>
        </w:r>
      </w:ins>
    </w:p>
    <w:p w14:paraId="1FCD3A0F" w14:textId="77777777" w:rsidR="004D13CD" w:rsidRPr="00302058" w:rsidRDefault="004D13CD" w:rsidP="007B5F69">
      <w:pPr>
        <w:pStyle w:val="ListParagraph"/>
        <w:ind w:left="0"/>
        <w:jc w:val="both"/>
        <w:rPr>
          <w:ins w:id="3078" w:author="OLTRE" w:date="2024-05-21T20:17:00Z"/>
          <w:rFonts w:ascii="Palatino Linotype" w:hAnsi="Palatino Linotype" w:cs="Calibri"/>
          <w:sz w:val="20"/>
          <w:szCs w:val="20"/>
        </w:rPr>
      </w:pPr>
    </w:p>
    <w:p w14:paraId="0B5D6F33" w14:textId="1F6BEE6A" w:rsidR="008C305C" w:rsidRPr="00302058" w:rsidRDefault="005B272D" w:rsidP="007B5F69">
      <w:pPr>
        <w:pStyle w:val="ListParagraph"/>
        <w:numPr>
          <w:ilvl w:val="2"/>
          <w:numId w:val="42"/>
        </w:numPr>
        <w:ind w:left="0"/>
        <w:jc w:val="both"/>
        <w:rPr>
          <w:ins w:id="3079" w:author="OLTRE" w:date="2024-05-21T20:17:00Z"/>
          <w:rFonts w:ascii="Palatino Linotype" w:hAnsi="Palatino Linotype" w:cs="Calibri"/>
          <w:sz w:val="20"/>
          <w:szCs w:val="20"/>
        </w:rPr>
      </w:pPr>
      <w:ins w:id="3080" w:author="OLTRE" w:date="2024-05-21T20:17:00Z">
        <w:r w:rsidRPr="00302058">
          <w:rPr>
            <w:rFonts w:ascii="Palatino Linotype" w:hAnsi="Palatino Linotype" w:cs="Calibri"/>
            <w:sz w:val="20"/>
            <w:szCs w:val="20"/>
          </w:rPr>
          <w:t>t</w:t>
        </w:r>
        <w:r w:rsidR="008C305C" w:rsidRPr="00302058">
          <w:rPr>
            <w:rFonts w:ascii="Palatino Linotype" w:hAnsi="Palatino Linotype" w:cs="Calibri"/>
            <w:sz w:val="20"/>
            <w:szCs w:val="20"/>
          </w:rPr>
          <w:t xml:space="preserve">he execution version of the Investor Agreement </w:t>
        </w:r>
        <w:r w:rsidR="00711BF1" w:rsidRPr="00302058">
          <w:rPr>
            <w:rFonts w:ascii="Palatino Linotype" w:hAnsi="Palatino Linotype" w:cs="Calibri"/>
            <w:sz w:val="20"/>
            <w:szCs w:val="20"/>
          </w:rPr>
          <w:t xml:space="preserve">is </w:t>
        </w:r>
        <w:r w:rsidR="00A73DD0" w:rsidRPr="00302058">
          <w:rPr>
            <w:rFonts w:ascii="Palatino Linotype" w:hAnsi="Palatino Linotype" w:cs="Calibri"/>
            <w:sz w:val="20"/>
            <w:szCs w:val="20"/>
          </w:rPr>
          <w:t xml:space="preserve">in </w:t>
        </w:r>
        <w:r w:rsidR="00711BF1" w:rsidRPr="00302058">
          <w:rPr>
            <w:rFonts w:ascii="Palatino Linotype" w:hAnsi="Palatino Linotype" w:cs="Calibri"/>
            <w:sz w:val="20"/>
            <w:szCs w:val="20"/>
          </w:rPr>
          <w:t xml:space="preserve">a </w:t>
        </w:r>
        <w:r w:rsidR="00A73DD0" w:rsidRPr="00302058">
          <w:rPr>
            <w:rFonts w:ascii="Palatino Linotype" w:hAnsi="Palatino Linotype" w:cs="Calibri"/>
            <w:sz w:val="20"/>
            <w:szCs w:val="20"/>
          </w:rPr>
          <w:t xml:space="preserve">form </w:t>
        </w:r>
        <w:r w:rsidR="00711BF1" w:rsidRPr="00302058">
          <w:rPr>
            <w:rFonts w:ascii="Palatino Linotype" w:hAnsi="Palatino Linotype" w:cs="Calibri"/>
            <w:sz w:val="20"/>
            <w:szCs w:val="20"/>
          </w:rPr>
          <w:t xml:space="preserve">agreed </w:t>
        </w:r>
        <w:r w:rsidR="00A73DD0" w:rsidRPr="00302058">
          <w:rPr>
            <w:rFonts w:ascii="Palatino Linotype" w:hAnsi="Palatino Linotype" w:cs="Calibri"/>
            <w:sz w:val="20"/>
            <w:szCs w:val="20"/>
          </w:rPr>
          <w:t>by the Parties and all of the Company’s other shareholders</w:t>
        </w:r>
        <w:r w:rsidR="00711BF1" w:rsidRPr="00302058">
          <w:rPr>
            <w:rFonts w:ascii="Palatino Linotype" w:hAnsi="Palatino Linotype" w:cs="Calibri"/>
            <w:sz w:val="20"/>
            <w:szCs w:val="20"/>
          </w:rPr>
          <w:t xml:space="preserve"> and ready to be signed on or before the Closing Date</w:t>
        </w:r>
        <w:r w:rsidR="00113683" w:rsidRPr="00302058">
          <w:rPr>
            <w:rFonts w:ascii="Palatino Linotype" w:hAnsi="Palatino Linotype" w:cs="Calibri"/>
            <w:sz w:val="20"/>
            <w:szCs w:val="20"/>
          </w:rPr>
          <w:t>.</w:t>
        </w:r>
      </w:ins>
    </w:p>
    <w:p w14:paraId="0B89A14C" w14:textId="77777777" w:rsidR="00875842" w:rsidRPr="00302058" w:rsidRDefault="00875842" w:rsidP="007B5F69">
      <w:pPr>
        <w:pStyle w:val="ListParagraph"/>
        <w:jc w:val="both"/>
        <w:rPr>
          <w:ins w:id="3081" w:author="OLTRE" w:date="2024-05-21T20:17:00Z"/>
          <w:rFonts w:ascii="Palatino Linotype" w:hAnsi="Palatino Linotype" w:cs="Calibri"/>
          <w:sz w:val="20"/>
          <w:szCs w:val="20"/>
        </w:rPr>
      </w:pPr>
    </w:p>
    <w:p w14:paraId="5ADA7AF8" w14:textId="77777777" w:rsidR="00296062" w:rsidRPr="00302058" w:rsidRDefault="00296062" w:rsidP="008D0018">
      <w:pPr>
        <w:pStyle w:val="ListParagraph"/>
        <w:ind w:left="0"/>
        <w:rPr>
          <w:ins w:id="3082" w:author="OLTRE" w:date="2024-05-21T20:17:00Z"/>
          <w:rFonts w:ascii="Palatino Linotype" w:hAnsi="Palatino Linotype" w:cs="Calibri"/>
          <w:sz w:val="20"/>
          <w:szCs w:val="20"/>
        </w:rPr>
      </w:pPr>
    </w:p>
    <w:p w14:paraId="043F0451" w14:textId="77777777" w:rsidR="007D45FD" w:rsidRPr="00302058" w:rsidRDefault="007D45FD" w:rsidP="006A39AB">
      <w:pPr>
        <w:pStyle w:val="Btext"/>
        <w:spacing w:after="0"/>
        <w:contextualSpacing/>
        <w:rPr>
          <w:ins w:id="3083" w:author="OLTRE" w:date="2024-05-21T20:17:00Z"/>
          <w:rFonts w:ascii="Palatino Linotype" w:hAnsi="Palatino Linotype" w:cs="Calibri"/>
          <w:sz w:val="20"/>
          <w:szCs w:val="20"/>
        </w:rPr>
      </w:pPr>
    </w:p>
    <w:p w14:paraId="3F6177F2" w14:textId="77777777" w:rsidR="007D45FD" w:rsidRPr="00302058" w:rsidRDefault="007D45FD" w:rsidP="008D0018">
      <w:pPr>
        <w:jc w:val="center"/>
        <w:rPr>
          <w:ins w:id="3084" w:author="OLTRE" w:date="2024-05-21T20:17:00Z"/>
          <w:rFonts w:ascii="Palatino Linotype" w:hAnsi="Palatino Linotype" w:cs="Arial"/>
          <w:b/>
          <w:bCs/>
          <w:sz w:val="20"/>
          <w:szCs w:val="20"/>
        </w:rPr>
      </w:pPr>
    </w:p>
    <w:p w14:paraId="6D8AAD86" w14:textId="77777777" w:rsidR="00976EB2" w:rsidRPr="00302058" w:rsidRDefault="00976EB2" w:rsidP="007B5F69">
      <w:pPr>
        <w:rPr>
          <w:ins w:id="3085" w:author="OLTRE" w:date="2024-05-21T20:17:00Z"/>
          <w:rFonts w:ascii="Palatino Linotype" w:hAnsi="Palatino Linotype" w:cs="Calibri"/>
          <w:sz w:val="20"/>
          <w:szCs w:val="20"/>
          <w:lang w:val="id-ID"/>
        </w:rPr>
      </w:pPr>
    </w:p>
    <w:p w14:paraId="1BFBACDC" w14:textId="149CA9B3" w:rsidR="004D13CD" w:rsidRPr="00302058" w:rsidRDefault="004D13CD" w:rsidP="004D13CD">
      <w:pPr>
        <w:jc w:val="both"/>
        <w:rPr>
          <w:rFonts w:ascii="Palatino Linotype" w:hAnsi="Palatino Linotype"/>
          <w:b/>
          <w:sz w:val="20"/>
          <w:rPrChange w:id="3086" w:author="OLTRE" w:date="2024-05-21T20:17:00Z">
            <w:rPr>
              <w:rFonts w:ascii="Palatino Linotype" w:hAnsi="Palatino Linotype"/>
              <w:sz w:val="20"/>
            </w:rPr>
          </w:rPrChange>
        </w:rPr>
        <w:pPrChange w:id="3087" w:author="OLTRE" w:date="2024-05-21T20:17:00Z">
          <w:pPr/>
        </w:pPrChange>
      </w:pPr>
    </w:p>
    <w:sectPr w:rsidR="004D13CD" w:rsidRPr="00302058" w:rsidSect="00542D1E">
      <w:headerReference w:type="default" r:id="rId12"/>
      <w:footerReference w:type="default" r:id="rId1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4" w:author="OLTRE" w:date="2024-05-21T13:28:00Z" w:initials="OLTRE">
    <w:p w14:paraId="4AE95BFA" w14:textId="77777777" w:rsidR="00395BC7" w:rsidRDefault="00395BC7" w:rsidP="00395BC7">
      <w:r>
        <w:rPr>
          <w:rStyle w:val="CommentReference"/>
        </w:rPr>
        <w:annotationRef/>
      </w:r>
      <w:r>
        <w:t>Note to Regene:</w:t>
      </w:r>
    </w:p>
    <w:p w14:paraId="757A5219" w14:textId="77777777" w:rsidR="00395BC7" w:rsidRDefault="00395BC7" w:rsidP="00395BC7">
      <w:r>
        <w:t>Please provide us with the MOLHR decree legalizing the establishment of the Company.</w:t>
      </w:r>
    </w:p>
  </w:comment>
  <w:comment w:id="365" w:author="OLTRE" w:date="2024-05-21T13:27:00Z" w:initials="OLTRE">
    <w:p w14:paraId="70AC6DDC" w14:textId="77777777" w:rsidR="00395BC7" w:rsidRDefault="00395BC7" w:rsidP="00395BC7">
      <w:r>
        <w:rPr>
          <w:rStyle w:val="CommentReference"/>
        </w:rPr>
        <w:annotationRef/>
      </w:r>
      <w:r>
        <w:rPr>
          <w:color w:val="000000"/>
        </w:rPr>
        <w:t>Note to Regene:</w:t>
      </w:r>
    </w:p>
    <w:p w14:paraId="21FF769A" w14:textId="77777777" w:rsidR="00395BC7" w:rsidRDefault="00395BC7" w:rsidP="00395BC7">
      <w:r>
        <w:rPr>
          <w:color w:val="000000"/>
        </w:rPr>
        <w:t>Please provide us with the MOLHR receipt of notification letters in relation to Deed No. 2, dated 23 February 2024, made before Jane Miranda Gasali, S.H., M.Kn, Notary in Depok City.</w:t>
      </w:r>
    </w:p>
  </w:comment>
  <w:comment w:id="622" w:author="OLTRE" w:date="2024-05-21T16:54:00Z" w:initials="OLTRE">
    <w:p w14:paraId="01C5B90A" w14:textId="77777777" w:rsidR="00833061" w:rsidRDefault="00833061" w:rsidP="00833061">
      <w:r>
        <w:rPr>
          <w:rStyle w:val="CommentReference"/>
        </w:rPr>
        <w:annotationRef/>
      </w:r>
      <w:r>
        <w:rPr>
          <w:color w:val="000000"/>
        </w:rPr>
        <w:t>Note to Client: Currently the price per share is IDR 82,155.</w:t>
      </w:r>
      <w:r>
        <w:rPr>
          <w:b/>
          <w:bCs/>
          <w:color w:val="000000"/>
        </w:rPr>
        <w:t>77</w:t>
      </w:r>
      <w:r>
        <w:rPr>
          <w:color w:val="000000"/>
        </w:rPr>
        <w:t xml:space="preserve">. We propose to round the share price to IDR 82,155. So that there is no fraction of IDR 1 in the share price. </w:t>
      </w:r>
    </w:p>
  </w:comment>
  <w:comment w:id="707" w:author="OLTRE" w:date="2024-05-19T20:07:00Z" w:initials="OLTRE">
    <w:p w14:paraId="25FBDEE0" w14:textId="77777777" w:rsidR="00584FE6" w:rsidRDefault="007702FF" w:rsidP="00584FE6">
      <w:r>
        <w:rPr>
          <w:rStyle w:val="CommentReference"/>
        </w:rPr>
        <w:annotationRef/>
      </w:r>
      <w:r w:rsidR="00584FE6">
        <w:t xml:space="preserve">Note to Regene: Based on the Company's Deed dated 26 February 2024, the Company's authorized capital (i.e., IDR 40.000.000.000) appears to be sufficient for the issuance of the Shares. However, the Investor's Agreement provides that following the Company's Authorized capital shall become IDR 132.815.832.000. </w:t>
      </w:r>
      <w:r w:rsidR="00584FE6">
        <w:cr/>
      </w:r>
      <w:r w:rsidR="00584FE6">
        <w:cr/>
        <w:t>Please let us know when such increase of authorized capital is planned to be conducted. Is this conducted before or on the issuance of the Shares in this SSA?</w:t>
      </w:r>
    </w:p>
  </w:comment>
  <w:comment w:id="2161" w:author="OLTRE" w:date="2024-05-21T17:39:00Z" w:initials="OLTRE">
    <w:p w14:paraId="23391995" w14:textId="77777777" w:rsidR="00584FE6" w:rsidRDefault="007468FB" w:rsidP="00584FE6">
      <w:r>
        <w:rPr>
          <w:rStyle w:val="CommentReference"/>
        </w:rPr>
        <w:annotationRef/>
      </w:r>
      <w:r w:rsidR="00584FE6">
        <w:t>Note to Regene: We've been informed that the Company's last amendment to the Articles of Association and composition of shareholders are in Deed No. 2 dated 23 Feb 2024 ("</w:t>
      </w:r>
      <w:r w:rsidR="00584FE6">
        <w:rPr>
          <w:b/>
          <w:bCs/>
        </w:rPr>
        <w:t>Deed No. 2/2024</w:t>
      </w:r>
      <w:r w:rsidR="00584FE6">
        <w:t xml:space="preserve">"). </w:t>
      </w:r>
      <w:r w:rsidR="00584FE6">
        <w:cr/>
      </w:r>
      <w:r w:rsidR="00584FE6">
        <w:cr/>
        <w:t xml:space="preserve">However, the capital structure prior to Closing in Exhibit A is different than that provided under Deed No. 2/2024. </w:t>
      </w:r>
      <w:r w:rsidR="00584FE6">
        <w:cr/>
      </w:r>
      <w:r w:rsidR="00584FE6">
        <w:cr/>
        <w:t xml:space="preserve">We have adjusted the shareholding structure to be aligned with Deed No. 2/2024. Please confirm. </w:t>
      </w:r>
    </w:p>
  </w:comment>
  <w:comment w:id="2338" w:author="OLTRE" w:date="2024-05-21T19:36:00Z" w:initials="OLTRE">
    <w:p w14:paraId="11B989F4" w14:textId="77777777" w:rsidR="007A0B9C" w:rsidRDefault="007A0B9C" w:rsidP="007A0B9C">
      <w:r>
        <w:rPr>
          <w:rStyle w:val="CommentReference"/>
        </w:rPr>
        <w:annotationRef/>
      </w:r>
      <w:r>
        <w:t xml:space="preserve">Note to Regene: </w:t>
      </w:r>
      <w:r>
        <w:cr/>
      </w:r>
      <w:r>
        <w:cr/>
        <w:t xml:space="preserve">This total investment amount is reflected in Deed No. 2/2024. </w:t>
      </w:r>
      <w:r>
        <w:cr/>
      </w:r>
      <w:r>
        <w:cr/>
        <w:t xml:space="preserve">Based on our calculation, the total investment value should be IDR 20,704,678,000. Please confirm. </w:t>
      </w:r>
    </w:p>
  </w:comment>
  <w:comment w:id="2468" w:author="OLTRE" w:date="2024-05-21T18:45:00Z" w:initials="OLTRE">
    <w:p w14:paraId="3D9A57B7" w14:textId="2B9E6F1D" w:rsidR="00584FE6" w:rsidRDefault="00584FE6" w:rsidP="00584FE6">
      <w:r>
        <w:rPr>
          <w:rStyle w:val="CommentReference"/>
        </w:rPr>
        <w:annotationRef/>
      </w:r>
      <w:r>
        <w:rPr>
          <w:color w:val="000000"/>
        </w:rPr>
        <w:t xml:space="preserve">Note to Regene: Pak Hikmat's holding of Series A Shares is not reflected in Deed No. 2/2024. </w:t>
      </w:r>
    </w:p>
    <w:p w14:paraId="6523D421" w14:textId="77777777" w:rsidR="00584FE6" w:rsidRDefault="00584FE6" w:rsidP="00584FE6"/>
    <w:p w14:paraId="2A8DEF39" w14:textId="77777777" w:rsidR="00584FE6" w:rsidRDefault="00584FE6" w:rsidP="00584FE6">
      <w:r>
        <w:rPr>
          <w:color w:val="000000"/>
        </w:rPr>
        <w:t xml:space="preserve">It seems that his shareholding of Series A is obtained through transfer of Bu Vichi's and Pak Desmond's series A shareholding. </w:t>
      </w:r>
    </w:p>
    <w:p w14:paraId="221F3381" w14:textId="77777777" w:rsidR="00584FE6" w:rsidRDefault="00584FE6" w:rsidP="00584FE6"/>
    <w:p w14:paraId="572A2AF5" w14:textId="77777777" w:rsidR="00584FE6" w:rsidRDefault="00584FE6" w:rsidP="00584FE6">
      <w:r>
        <w:rPr>
          <w:color w:val="000000"/>
        </w:rPr>
        <w:t>Please confirm and let us know whether this is transaction envisaged to be or has been conducted?</w:t>
      </w:r>
    </w:p>
  </w:comment>
  <w:comment w:id="2593" w:author="OLTRE" w:date="2024-05-21T16:54:00Z" w:initials="OLTRE">
    <w:p w14:paraId="52081DA9" w14:textId="16F32FB4" w:rsidR="00240B05" w:rsidRDefault="00240B05" w:rsidP="00240B05">
      <w:r>
        <w:rPr>
          <w:rStyle w:val="CommentReference"/>
        </w:rPr>
        <w:annotationRef/>
      </w:r>
      <w:r>
        <w:rPr>
          <w:color w:val="000000"/>
        </w:rPr>
        <w:t>Note to Client: Currently the price per share is IDR 82,155.</w:t>
      </w:r>
      <w:r>
        <w:rPr>
          <w:b/>
          <w:bCs/>
          <w:color w:val="000000"/>
        </w:rPr>
        <w:t>77</w:t>
      </w:r>
      <w:r>
        <w:rPr>
          <w:color w:val="000000"/>
        </w:rPr>
        <w:t xml:space="preserve">. We propose to round the share price to IDR 82,155. So that there is no fraction of IDR 1 in the share price. </w:t>
      </w:r>
    </w:p>
  </w:comment>
  <w:comment w:id="3040" w:author="OLTRE" w:date="2024-05-21T19:39:00Z" w:initials="OLTRE">
    <w:p w14:paraId="0C00DFBE" w14:textId="77777777" w:rsidR="002B2AD3" w:rsidRDefault="002B2AD3" w:rsidP="002B2AD3">
      <w:r>
        <w:rPr>
          <w:rStyle w:val="CommentReference"/>
        </w:rPr>
        <w:annotationRef/>
      </w:r>
      <w:r>
        <w:rPr>
          <w:color w:val="000000"/>
        </w:rPr>
        <w:t xml:space="preserve">Note to Regene: We refer to our previous comments in Article 5.2c. Please confirm. </w:t>
      </w:r>
    </w:p>
  </w:comment>
  <w:comment w:id="3044" w:author="OLTRE" w:date="2024-05-21T19:40:00Z" w:initials="OLTRE">
    <w:p w14:paraId="6946794A" w14:textId="77777777" w:rsidR="002847B0" w:rsidRDefault="002847B0" w:rsidP="002847B0">
      <w:r>
        <w:rPr>
          <w:rStyle w:val="CommentReference"/>
        </w:rPr>
        <w:annotationRef/>
      </w:r>
      <w:r>
        <w:rPr>
          <w:color w:val="000000"/>
        </w:rPr>
        <w:t>Note to Regene: We refer to our comments in paragraph 1 of Exhibit A. Please confirm.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7A5219" w15:done="0"/>
  <w15:commentEx w15:paraId="21FF769A" w15:done="0"/>
  <w15:commentEx w15:paraId="01C5B90A" w15:done="0"/>
  <w15:commentEx w15:paraId="25FBDEE0" w15:done="0"/>
  <w15:commentEx w15:paraId="23391995" w15:done="0"/>
  <w15:commentEx w15:paraId="11B989F4" w15:done="0"/>
  <w15:commentEx w15:paraId="572A2AF5" w15:done="0"/>
  <w15:commentEx w15:paraId="52081DA9" w15:done="0"/>
  <w15:commentEx w15:paraId="0C00DFBE" w15:done="0"/>
  <w15:commentEx w15:paraId="69467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456BFB" w16cex:dateUtc="2024-05-21T06:28:00Z"/>
  <w16cex:commentExtensible w16cex:durableId="3A7E4395" w16cex:dateUtc="2024-05-21T06:27:00Z"/>
  <w16cex:commentExtensible w16cex:durableId="5304CCF8" w16cex:dateUtc="2024-05-21T09:54:00Z"/>
  <w16cex:commentExtensible w16cex:durableId="168C0827" w16cex:dateUtc="2024-05-19T13:07:00Z"/>
  <w16cex:commentExtensible w16cex:durableId="0820B10B" w16cex:dateUtc="2024-05-21T10:39:00Z"/>
  <w16cex:commentExtensible w16cex:durableId="7CD719C1" w16cex:dateUtc="2024-05-21T12:36:00Z"/>
  <w16cex:commentExtensible w16cex:durableId="2493A3BA" w16cex:dateUtc="2024-05-21T11:45:00Z"/>
  <w16cex:commentExtensible w16cex:durableId="7CE2F120" w16cex:dateUtc="2024-05-21T09:54:00Z"/>
  <w16cex:commentExtensible w16cex:durableId="3C3E5A54" w16cex:dateUtc="2024-05-21T12:39:00Z"/>
  <w16cex:commentExtensible w16cex:durableId="3278444E" w16cex:dateUtc="2024-05-21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7A5219" w16cid:durableId="21456BFB"/>
  <w16cid:commentId w16cid:paraId="21FF769A" w16cid:durableId="3A7E4395"/>
  <w16cid:commentId w16cid:paraId="01C5B90A" w16cid:durableId="5304CCF8"/>
  <w16cid:commentId w16cid:paraId="25FBDEE0" w16cid:durableId="168C0827"/>
  <w16cid:commentId w16cid:paraId="23391995" w16cid:durableId="0820B10B"/>
  <w16cid:commentId w16cid:paraId="11B989F4" w16cid:durableId="7CD719C1"/>
  <w16cid:commentId w16cid:paraId="572A2AF5" w16cid:durableId="2493A3BA"/>
  <w16cid:commentId w16cid:paraId="52081DA9" w16cid:durableId="7CE2F120"/>
  <w16cid:commentId w16cid:paraId="0C00DFBE" w16cid:durableId="3C3E5A54"/>
  <w16cid:commentId w16cid:paraId="6946794A" w16cid:durableId="327844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5769C" w14:textId="77777777" w:rsidR="00680FE3" w:rsidRDefault="00680FE3" w:rsidP="003844D4">
      <w:r>
        <w:separator/>
      </w:r>
    </w:p>
  </w:endnote>
  <w:endnote w:type="continuationSeparator" w:id="0">
    <w:p w14:paraId="086D104F" w14:textId="77777777" w:rsidR="00680FE3" w:rsidRDefault="00680FE3" w:rsidP="003844D4">
      <w:r>
        <w:continuationSeparator/>
      </w:r>
    </w:p>
  </w:endnote>
  <w:endnote w:type="continuationNotice" w:id="1">
    <w:p w14:paraId="2AF0D641" w14:textId="77777777" w:rsidR="00680FE3" w:rsidRDefault="00680F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armdITC Bk BT">
    <w:altName w:val="Times New Roman"/>
    <w:panose1 w:val="020B0604020202020204"/>
    <w:charset w:val="00"/>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Yu Gothic"/>
    <w:panose1 w:val="020B0604020202020204"/>
    <w:charset w:val="80"/>
    <w:family w:val="auto"/>
    <w:notTrueType/>
    <w:pitch w:val="variable"/>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AAF78" w14:textId="77777777" w:rsidR="000A1D80" w:rsidRDefault="000A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7234F" w14:textId="77777777" w:rsidR="00680FE3" w:rsidRDefault="00680FE3" w:rsidP="003844D4">
      <w:r>
        <w:separator/>
      </w:r>
    </w:p>
  </w:footnote>
  <w:footnote w:type="continuationSeparator" w:id="0">
    <w:p w14:paraId="7E745DD0" w14:textId="77777777" w:rsidR="00680FE3" w:rsidRDefault="00680FE3" w:rsidP="003844D4">
      <w:r>
        <w:continuationSeparator/>
      </w:r>
    </w:p>
  </w:footnote>
  <w:footnote w:type="continuationNotice" w:id="1">
    <w:p w14:paraId="1C5BE370" w14:textId="77777777" w:rsidR="00680FE3" w:rsidRDefault="00680F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B4724" w14:textId="77777777" w:rsidR="000A1D80" w:rsidRDefault="000A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DCDA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D"/>
    <w:multiLevelType w:val="hybridMultilevel"/>
    <w:tmpl w:val="B48CF652"/>
    <w:name w:val="Num 1"/>
    <w:lvl w:ilvl="0" w:tplc="E0AA9BE2">
      <w:start w:val="1"/>
      <w:numFmt w:val="upperLetter"/>
      <w:pStyle w:val="Num1"/>
      <w:lvlText w:val="(%1)"/>
      <w:lvlJc w:val="left"/>
      <w:pPr>
        <w:tabs>
          <w:tab w:val="num" w:pos="720"/>
        </w:tabs>
        <w:ind w:left="720" w:hanging="720"/>
      </w:pPr>
      <w:rPr>
        <w:rFonts w:ascii="Times New Roman" w:hAnsi="Times New Roman" w:cs="Times New Roman" w:hint="default"/>
        <w:b w:val="0"/>
        <w:i w:val="0"/>
        <w:color w:val="auto"/>
        <w:sz w:val="24"/>
        <w:u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00000013"/>
    <w:multiLevelType w:val="hybridMultilevel"/>
    <w:tmpl w:val="DDC0D124"/>
    <w:name w:val="MT"/>
    <w:lvl w:ilvl="0" w:tplc="19D8CE20">
      <w:start w:val="1"/>
      <w:numFmt w:val="decimal"/>
      <w:lvlRestart w:val="0"/>
      <w:pStyle w:val="MTH1"/>
      <w:lvlText w:val="%1."/>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1" w:tplc="3B9410F8">
      <w:start w:val="1"/>
      <w:numFmt w:val="decimal"/>
      <w:lvlText w:val="%2.1"/>
      <w:lvlJc w:val="left"/>
      <w:pPr>
        <w:tabs>
          <w:tab w:val="num" w:pos="2430"/>
        </w:tabs>
        <w:ind w:left="2430" w:hanging="720"/>
      </w:pPr>
      <w:rPr>
        <w:rFonts w:hint="default"/>
        <w:b w:val="0"/>
        <w:i w:val="0"/>
        <w:caps w:val="0"/>
        <w:strike w:val="0"/>
        <w:dstrike w:val="0"/>
        <w:vanish w:val="0"/>
        <w:color w:val="auto"/>
        <w:sz w:val="24"/>
        <w:u w:val="none"/>
        <w:vertAlign w:val="baseline"/>
      </w:rPr>
    </w:lvl>
    <w:lvl w:ilvl="2" w:tplc="6B3E83E4">
      <w:start w:val="1"/>
      <w:numFmt w:val="lowerLetter"/>
      <w:pStyle w:val="MTH3"/>
      <w:lvlText w:val="(%3)"/>
      <w:lvlJc w:val="left"/>
      <w:pPr>
        <w:tabs>
          <w:tab w:val="num" w:pos="1145"/>
        </w:tabs>
        <w:ind w:left="-1735" w:firstLine="2160"/>
      </w:pPr>
      <w:rPr>
        <w:rFonts w:ascii="Times New Roman" w:hAnsi="Times New Roman" w:cs="Times New Roman" w:hint="default"/>
        <w:b w:val="0"/>
        <w:i w:val="0"/>
        <w:caps w:val="0"/>
        <w:strike w:val="0"/>
        <w:dstrike w:val="0"/>
        <w:vanish w:val="0"/>
        <w:color w:val="auto"/>
        <w:sz w:val="24"/>
        <w:u w:val="none"/>
        <w:vertAlign w:val="baseline"/>
      </w:rPr>
    </w:lvl>
    <w:lvl w:ilvl="3" w:tplc="42AE7BC6">
      <w:start w:val="1"/>
      <w:numFmt w:val="lowerRoman"/>
      <w:pStyle w:val="MTH4"/>
      <w:lvlText w:val="(%4)"/>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4" w:tplc="DF3CBA1C">
      <w:start w:val="1"/>
      <w:numFmt w:val="lowerLetter"/>
      <w:pStyle w:val="MTH5"/>
      <w:lvlText w:val="%5."/>
      <w:lvlJc w:val="left"/>
      <w:pPr>
        <w:tabs>
          <w:tab w:val="num" w:pos="3600"/>
        </w:tabs>
        <w:ind w:left="0" w:firstLine="2880"/>
      </w:pPr>
      <w:rPr>
        <w:rFonts w:ascii="Times New Roman" w:hAnsi="Times New Roman" w:cs="Times New Roman" w:hint="default"/>
        <w:b w:val="0"/>
        <w:i w:val="0"/>
        <w:caps w:val="0"/>
        <w:strike w:val="0"/>
        <w:dstrike w:val="0"/>
        <w:vanish w:val="0"/>
        <w:color w:val="auto"/>
        <w:sz w:val="24"/>
        <w:u w:val="none"/>
        <w:vertAlign w:val="baseline"/>
      </w:rPr>
    </w:lvl>
    <w:lvl w:ilvl="5" w:tplc="562E9868">
      <w:start w:val="1"/>
      <w:numFmt w:val="lowerRoman"/>
      <w:pStyle w:val="MTH6"/>
      <w:lvlText w:val="%6."/>
      <w:lvlJc w:val="left"/>
      <w:pPr>
        <w:tabs>
          <w:tab w:val="num" w:pos="4320"/>
        </w:tabs>
        <w:ind w:left="0" w:firstLine="3600"/>
      </w:pPr>
      <w:rPr>
        <w:rFonts w:ascii="Times New Roman" w:hAnsi="Times New Roman" w:cs="Times New Roman" w:hint="default"/>
        <w:b w:val="0"/>
        <w:i w:val="0"/>
        <w:caps w:val="0"/>
        <w:strike w:val="0"/>
        <w:dstrike w:val="0"/>
        <w:vanish w:val="0"/>
        <w:color w:val="auto"/>
        <w:sz w:val="24"/>
        <w:u w:val="none"/>
        <w:vertAlign w:val="baseline"/>
      </w:rPr>
    </w:lvl>
    <w:lvl w:ilvl="6" w:tplc="56383AEE">
      <w:start w:val="1"/>
      <w:numFmt w:val="decimal"/>
      <w:pStyle w:val="MTH7"/>
      <w:lvlText w:val="%7)"/>
      <w:lvlJc w:val="left"/>
      <w:pPr>
        <w:tabs>
          <w:tab w:val="num" w:pos="5040"/>
        </w:tabs>
        <w:ind w:left="0" w:firstLine="4320"/>
      </w:pPr>
      <w:rPr>
        <w:rFonts w:ascii="Times New Roman" w:hAnsi="Times New Roman" w:cs="Times New Roman" w:hint="default"/>
        <w:b w:val="0"/>
        <w:i w:val="0"/>
        <w:caps w:val="0"/>
        <w:strike w:val="0"/>
        <w:dstrike w:val="0"/>
        <w:vanish w:val="0"/>
        <w:color w:val="auto"/>
        <w:sz w:val="24"/>
        <w:u w:val="none"/>
        <w:vertAlign w:val="baseline"/>
      </w:rPr>
    </w:lvl>
    <w:lvl w:ilvl="7" w:tplc="0FEC4E36">
      <w:start w:val="1"/>
      <w:numFmt w:val="lowerLetter"/>
      <w:pStyle w:val="MTH8"/>
      <w:lvlText w:val="%8)"/>
      <w:lvlJc w:val="left"/>
      <w:pPr>
        <w:tabs>
          <w:tab w:val="num" w:pos="5760"/>
        </w:tabs>
        <w:ind w:left="0" w:firstLine="5040"/>
      </w:pPr>
      <w:rPr>
        <w:rFonts w:ascii="Times New Roman" w:hAnsi="Times New Roman" w:cs="Times New Roman" w:hint="default"/>
        <w:b w:val="0"/>
        <w:i w:val="0"/>
        <w:caps w:val="0"/>
        <w:strike w:val="0"/>
        <w:dstrike w:val="0"/>
        <w:vanish w:val="0"/>
        <w:color w:val="auto"/>
        <w:sz w:val="24"/>
        <w:u w:val="none"/>
        <w:vertAlign w:val="baseline"/>
      </w:rPr>
    </w:lvl>
    <w:lvl w:ilvl="8" w:tplc="DAB4C5CE">
      <w:start w:val="1"/>
      <w:numFmt w:val="lowerRoman"/>
      <w:pStyle w:val="MTH9"/>
      <w:lvlText w:val="%9)"/>
      <w:lvlJc w:val="left"/>
      <w:pPr>
        <w:tabs>
          <w:tab w:val="num" w:pos="6480"/>
        </w:tabs>
        <w:ind w:left="0" w:firstLine="576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3" w15:restartNumberingAfterBreak="0">
    <w:nsid w:val="05693F5D"/>
    <w:multiLevelType w:val="hybridMultilevel"/>
    <w:tmpl w:val="F1166E2A"/>
    <w:lvl w:ilvl="0" w:tplc="6A42DE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06B17560"/>
    <w:multiLevelType w:val="hybridMultilevel"/>
    <w:tmpl w:val="852662EA"/>
    <w:lvl w:ilvl="0" w:tplc="4AAAD01C">
      <w:start w:val="1"/>
      <w:numFmt w:val="lowerLetter"/>
      <w:lvlText w:val="%1."/>
      <w:lvlJc w:val="left"/>
      <w:pPr>
        <w:ind w:left="1760" w:hanging="360"/>
      </w:pPr>
      <w:rPr>
        <w:sz w:val="20"/>
        <w:szCs w:val="20"/>
      </w:r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5" w15:restartNumberingAfterBreak="0">
    <w:nsid w:val="06B91A9D"/>
    <w:multiLevelType w:val="multilevel"/>
    <w:tmpl w:val="46BE714E"/>
    <w:lvl w:ilvl="0">
      <w:start w:val="1"/>
      <w:numFmt w:val="decimal"/>
      <w:pStyle w:val="level1"/>
      <w:lvlText w:val="ARTICLE %1"/>
      <w:lvlJc w:val="left"/>
      <w:pPr>
        <w:ind w:left="360" w:hanging="360"/>
      </w:pPr>
      <w:rPr>
        <w:rFonts w:hint="default"/>
      </w:rPr>
    </w:lvl>
    <w:lvl w:ilvl="1">
      <w:start w:val="1"/>
      <w:numFmt w:val="decimal"/>
      <w:pStyle w:val="level2"/>
      <w:lvlText w:val="%1.%2"/>
      <w:lvlJc w:val="left"/>
      <w:pPr>
        <w:tabs>
          <w:tab w:val="num" w:pos="709"/>
        </w:tabs>
        <w:ind w:left="709" w:hanging="709"/>
      </w:pPr>
      <w:rPr>
        <w:rFonts w:hint="default"/>
      </w:rPr>
    </w:lvl>
    <w:lvl w:ilvl="2">
      <w:start w:val="1"/>
      <w:numFmt w:val="lowerLetter"/>
      <w:pStyle w:val="level3"/>
      <w:lvlText w:val="(%3)"/>
      <w:lvlJc w:val="left"/>
      <w:pPr>
        <w:tabs>
          <w:tab w:val="num" w:pos="1418"/>
        </w:tabs>
        <w:ind w:left="1418" w:hanging="709"/>
      </w:pPr>
      <w:rPr>
        <w:rFonts w:hint="default"/>
      </w:rPr>
    </w:lvl>
    <w:lvl w:ilvl="3">
      <w:start w:val="1"/>
      <w:numFmt w:val="lowerRoman"/>
      <w:pStyle w:val="level4"/>
      <w:lvlText w:val="(%4)"/>
      <w:lvlJc w:val="left"/>
      <w:pPr>
        <w:tabs>
          <w:tab w:val="num" w:pos="2126"/>
        </w:tabs>
        <w:ind w:left="2126" w:hanging="708"/>
      </w:pPr>
      <w:rPr>
        <w:rFonts w:hint="default"/>
      </w:rPr>
    </w:lvl>
    <w:lvl w:ilvl="4">
      <w:start w:val="1"/>
      <w:numFmt w:val="upperLetter"/>
      <w:pStyle w:val="level5"/>
      <w:lvlText w:val="(%5)"/>
      <w:lvlJc w:val="left"/>
      <w:pPr>
        <w:tabs>
          <w:tab w:val="num" w:pos="2835"/>
        </w:tabs>
        <w:ind w:left="2835" w:hanging="709"/>
      </w:pPr>
      <w:rPr>
        <w:rFonts w:hint="default"/>
      </w:rPr>
    </w:lvl>
    <w:lvl w:ilvl="5">
      <w:start w:val="1"/>
      <w:numFmt w:val="decimal"/>
      <w:pStyle w:val="level6"/>
      <w:lvlText w:val="(%6)"/>
      <w:lvlJc w:val="left"/>
      <w:pPr>
        <w:tabs>
          <w:tab w:val="num" w:pos="3544"/>
        </w:tabs>
        <w:ind w:left="3544" w:hanging="709"/>
      </w:pPr>
      <w:rPr>
        <w:rFonts w:hint="default"/>
      </w:rPr>
    </w:lvl>
    <w:lvl w:ilvl="6">
      <w:start w:val="1"/>
      <w:numFmt w:val="decimal"/>
      <w:lvlText w:val="%7."/>
      <w:lvlJc w:val="left"/>
      <w:pPr>
        <w:tabs>
          <w:tab w:val="num" w:pos="709"/>
        </w:tabs>
        <w:ind w:left="709" w:hanging="709"/>
      </w:pPr>
      <w:rPr>
        <w:rFonts w:hint="default"/>
      </w:rPr>
    </w:lvl>
    <w:lvl w:ilvl="7">
      <w:start w:val="1"/>
      <w:numFmt w:val="lowerLetter"/>
      <w:lvlText w:val="(%8)"/>
      <w:lvlJc w:val="left"/>
      <w:pPr>
        <w:tabs>
          <w:tab w:val="num" w:pos="1418"/>
        </w:tabs>
        <w:ind w:left="1418" w:hanging="709"/>
      </w:pPr>
      <w:rPr>
        <w:rFonts w:hint="default"/>
      </w:rPr>
    </w:lvl>
    <w:lvl w:ilvl="8">
      <w:start w:val="1"/>
      <w:numFmt w:val="lowerRoman"/>
      <w:lvlText w:val="(%9)"/>
      <w:lvlJc w:val="left"/>
      <w:pPr>
        <w:tabs>
          <w:tab w:val="num" w:pos="2126"/>
        </w:tabs>
        <w:ind w:left="2126" w:hanging="708"/>
      </w:pPr>
      <w:rPr>
        <w:rFonts w:hint="default"/>
      </w:rPr>
    </w:lvl>
  </w:abstractNum>
  <w:abstractNum w:abstractNumId="6" w15:restartNumberingAfterBreak="0">
    <w:nsid w:val="090244D9"/>
    <w:multiLevelType w:val="hybridMultilevel"/>
    <w:tmpl w:val="A404A20E"/>
    <w:lvl w:ilvl="0" w:tplc="0409000F">
      <w:start w:val="1"/>
      <w:numFmt w:val="decimal"/>
      <w:lvlText w:val="%1."/>
      <w:lvlJc w:val="left"/>
      <w:pPr>
        <w:ind w:left="720" w:hanging="360"/>
      </w:pPr>
    </w:lvl>
    <w:lvl w:ilvl="1" w:tplc="0508744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E6DBB"/>
    <w:multiLevelType w:val="multilevel"/>
    <w:tmpl w:val="1A56D68C"/>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8" w15:restartNumberingAfterBreak="0">
    <w:nsid w:val="0F9D3846"/>
    <w:multiLevelType w:val="hybridMultilevel"/>
    <w:tmpl w:val="1D46542A"/>
    <w:lvl w:ilvl="0" w:tplc="5DF4EFE6">
      <w:start w:val="2"/>
      <w:numFmt w:val="decimal"/>
      <w:lvlText w:val="%1"/>
      <w:lvlJc w:val="left"/>
      <w:pPr>
        <w:ind w:left="720" w:hanging="360"/>
      </w:pPr>
      <w:rPr>
        <w:rFonts w:cs="Times New Roman" w:hint="default"/>
        <w:b/>
        <w:i w:val="0"/>
        <w:color w:val="auto"/>
      </w:rPr>
    </w:lvl>
    <w:lvl w:ilvl="1" w:tplc="56009388">
      <w:start w:val="1"/>
      <w:numFmt w:val="lowerLetter"/>
      <w:lvlText w:val="%2."/>
      <w:lvlJc w:val="left"/>
      <w:pPr>
        <w:ind w:left="1440" w:hanging="360"/>
      </w:pPr>
      <w:rPr>
        <w:rFonts w:cs="Times New Roman" w:hint="default"/>
      </w:rPr>
    </w:lvl>
    <w:lvl w:ilvl="2" w:tplc="687E19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ABC48F3"/>
    <w:multiLevelType w:val="hybridMultilevel"/>
    <w:tmpl w:val="06BCB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F042B"/>
    <w:multiLevelType w:val="multilevel"/>
    <w:tmpl w:val="61D473F4"/>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11" w15:restartNumberingAfterBreak="0">
    <w:nsid w:val="1E22287D"/>
    <w:multiLevelType w:val="hybridMultilevel"/>
    <w:tmpl w:val="03868EB0"/>
    <w:name w:val="MT2"/>
    <w:lvl w:ilvl="0" w:tplc="2E42F918">
      <w:start w:val="1"/>
      <w:numFmt w:val="lowerLetter"/>
      <w:lvlText w:val="(%1)"/>
      <w:lvlJc w:val="left"/>
      <w:pPr>
        <w:ind w:left="1530" w:hanging="360"/>
      </w:pPr>
      <w:rPr>
        <w:rFonts w:hint="default"/>
      </w:r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2" w15:restartNumberingAfterBreak="0">
    <w:nsid w:val="1E8C170F"/>
    <w:multiLevelType w:val="multilevel"/>
    <w:tmpl w:val="3E908440"/>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13" w15:restartNumberingAfterBreak="0">
    <w:nsid w:val="1F4F460A"/>
    <w:multiLevelType w:val="hybridMultilevel"/>
    <w:tmpl w:val="FD3A5264"/>
    <w:lvl w:ilvl="0" w:tplc="60F2A252">
      <w:start w:val="1"/>
      <w:numFmt w:val="decimal"/>
      <w:lvlText w:val="%1."/>
      <w:lvlJc w:val="left"/>
      <w:pPr>
        <w:ind w:left="720" w:hanging="360"/>
      </w:pPr>
      <w:rPr>
        <w:rFonts w:hint="default"/>
      </w:rPr>
    </w:lvl>
    <w:lvl w:ilvl="1" w:tplc="2ED2919E">
      <w:start w:val="1"/>
      <w:numFmt w:val="lowerLetter"/>
      <w:lvlText w:val="(%2)"/>
      <w:lvlJc w:val="left"/>
      <w:pPr>
        <w:ind w:left="1800" w:hanging="720"/>
      </w:pPr>
      <w:rPr>
        <w:rFonts w:hint="default"/>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670B26"/>
    <w:multiLevelType w:val="hybridMultilevel"/>
    <w:tmpl w:val="E69207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508EB"/>
    <w:multiLevelType w:val="hybridMultilevel"/>
    <w:tmpl w:val="64823BD4"/>
    <w:lvl w:ilvl="0" w:tplc="E644866C">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806268"/>
    <w:multiLevelType w:val="hybridMultilevel"/>
    <w:tmpl w:val="DDBC2832"/>
    <w:lvl w:ilvl="0" w:tplc="7E2E1062">
      <w:start w:val="2"/>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258109EC"/>
    <w:multiLevelType w:val="hybridMultilevel"/>
    <w:tmpl w:val="A5FC30EE"/>
    <w:lvl w:ilvl="0" w:tplc="6D9C9B9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9D2C2E"/>
    <w:multiLevelType w:val="multilevel"/>
    <w:tmpl w:val="EF7612F8"/>
    <w:lvl w:ilvl="0">
      <w:start w:val="1"/>
      <w:numFmt w:val="decimal"/>
      <w:lvlText w:val="%1."/>
      <w:lvlJc w:val="left"/>
      <w:pPr>
        <w:ind w:left="644" w:hanging="360"/>
      </w:pPr>
      <w:rPr>
        <w:rFonts w:hint="default"/>
        <w:u w:val="none"/>
      </w:rPr>
    </w:lvl>
    <w:lvl w:ilvl="1">
      <w:start w:val="1"/>
      <w:numFmt w:val="lowerLetter"/>
      <w:lvlText w:val="%2."/>
      <w:lvlJc w:val="left"/>
      <w:pPr>
        <w:ind w:left="1364" w:hanging="360"/>
      </w:p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19" w15:restartNumberingAfterBreak="0">
    <w:nsid w:val="27506C07"/>
    <w:multiLevelType w:val="hybridMultilevel"/>
    <w:tmpl w:val="1D081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D26B0"/>
    <w:multiLevelType w:val="hybridMultilevel"/>
    <w:tmpl w:val="91422A0A"/>
    <w:lvl w:ilvl="0" w:tplc="FFFFFFFF">
      <w:start w:val="1"/>
      <w:numFmt w:val="decimal"/>
      <w:lvlText w:val="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3205C8"/>
    <w:multiLevelType w:val="multilevel"/>
    <w:tmpl w:val="6502973C"/>
    <w:lvl w:ilvl="0">
      <w:start w:val="4"/>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760" w:hanging="360"/>
      </w:p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2" w15:restartNumberingAfterBreak="0">
    <w:nsid w:val="2B5D4C6A"/>
    <w:multiLevelType w:val="hybridMultilevel"/>
    <w:tmpl w:val="0F06AD76"/>
    <w:lvl w:ilvl="0" w:tplc="A5D2E6B4">
      <w:start w:val="1"/>
      <w:numFmt w:val="lowerLetter"/>
      <w:lvlText w:val="(%1)"/>
      <w:lvlJc w:val="left"/>
      <w:pPr>
        <w:ind w:left="1120" w:hanging="400"/>
      </w:pPr>
      <w:rPr>
        <w:rFonts w:ascii="Times New Roman" w:hAnsi="Times New Roman"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B7D0283"/>
    <w:multiLevelType w:val="hybridMultilevel"/>
    <w:tmpl w:val="D83AA6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A7A29D8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F24B9A"/>
    <w:multiLevelType w:val="hybridMultilevel"/>
    <w:tmpl w:val="EA00A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581228"/>
    <w:multiLevelType w:val="multilevel"/>
    <w:tmpl w:val="87C04426"/>
    <w:lvl w:ilvl="0">
      <w:start w:val="3"/>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lowerLetter"/>
      <w:lvlText w:val="(%3)"/>
      <w:lvlJc w:val="left"/>
      <w:pPr>
        <w:ind w:left="1460" w:hanging="740"/>
      </w:pPr>
      <w:rPr>
        <w:rFonts w:hint="default"/>
        <w:u w:val="none"/>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u w:val="single"/>
      </w:rPr>
    </w:lvl>
    <w:lvl w:ilvl="5">
      <w:start w:val="1"/>
      <w:numFmt w:val="decimal"/>
      <w:lvlText w:val="%1.%2.%3.%4.%5.%6."/>
      <w:lvlJc w:val="left"/>
      <w:pPr>
        <w:ind w:left="2736" w:hanging="936"/>
      </w:pPr>
      <w:rPr>
        <w:rFonts w:hint="default"/>
        <w:u w:val="single"/>
      </w:rPr>
    </w:lvl>
    <w:lvl w:ilvl="6">
      <w:start w:val="1"/>
      <w:numFmt w:val="decimal"/>
      <w:lvlText w:val="%1.%2.%3.%4.%5.%6.%7."/>
      <w:lvlJc w:val="left"/>
      <w:pPr>
        <w:ind w:left="3240" w:hanging="1080"/>
      </w:pPr>
      <w:rPr>
        <w:rFonts w:hint="default"/>
        <w:u w:val="single"/>
      </w:rPr>
    </w:lvl>
    <w:lvl w:ilvl="7">
      <w:start w:val="1"/>
      <w:numFmt w:val="decimal"/>
      <w:lvlText w:val="%1.%2.%3.%4.%5.%6.%7.%8."/>
      <w:lvlJc w:val="left"/>
      <w:pPr>
        <w:ind w:left="3744" w:hanging="1224"/>
      </w:pPr>
      <w:rPr>
        <w:rFonts w:hint="default"/>
        <w:u w:val="single"/>
      </w:rPr>
    </w:lvl>
    <w:lvl w:ilvl="8">
      <w:start w:val="1"/>
      <w:numFmt w:val="decimal"/>
      <w:lvlText w:val="%1.%2.%3.%4.%5.%6.%7.%8.%9."/>
      <w:lvlJc w:val="left"/>
      <w:pPr>
        <w:ind w:left="4320" w:hanging="1440"/>
      </w:pPr>
      <w:rPr>
        <w:rFonts w:hint="default"/>
        <w:u w:val="single"/>
      </w:rPr>
    </w:lvl>
  </w:abstractNum>
  <w:abstractNum w:abstractNumId="26" w15:restartNumberingAfterBreak="0">
    <w:nsid w:val="38C052F5"/>
    <w:multiLevelType w:val="hybridMultilevel"/>
    <w:tmpl w:val="199E02F2"/>
    <w:lvl w:ilvl="0" w:tplc="04090019">
      <w:start w:val="1"/>
      <w:numFmt w:val="lowerLetter"/>
      <w:lvlText w:val="%1."/>
      <w:lvlJc w:val="left"/>
      <w:pPr>
        <w:ind w:left="1040" w:hanging="360"/>
      </w:pPr>
    </w:lvl>
    <w:lvl w:ilvl="1" w:tplc="46F6D08C">
      <w:start w:val="1"/>
      <w:numFmt w:val="lowerLetter"/>
      <w:lvlText w:val="%2."/>
      <w:lvlJc w:val="left"/>
      <w:pPr>
        <w:ind w:left="1760" w:hanging="360"/>
      </w:pPr>
      <w:rPr>
        <w:sz w:val="20"/>
        <w:szCs w:val="20"/>
      </w:rPr>
    </w:lvl>
    <w:lvl w:ilvl="2" w:tplc="F634C69A">
      <w:start w:val="1"/>
      <w:numFmt w:val="decimal"/>
      <w:lvlText w:val="%3."/>
      <w:lvlJc w:val="left"/>
      <w:pPr>
        <w:ind w:left="2660" w:hanging="360"/>
      </w:pPr>
      <w:rPr>
        <w:rFonts w:hint="default"/>
      </w:r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7" w15:restartNumberingAfterBreak="0">
    <w:nsid w:val="39DD1D5D"/>
    <w:multiLevelType w:val="hybridMultilevel"/>
    <w:tmpl w:val="6FFC9582"/>
    <w:lvl w:ilvl="0" w:tplc="6D9C9B9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AE5CF0"/>
    <w:multiLevelType w:val="hybridMultilevel"/>
    <w:tmpl w:val="F51274EC"/>
    <w:lvl w:ilvl="0" w:tplc="122687EC">
      <w:start w:val="1"/>
      <w:numFmt w:val="lowerLetter"/>
      <w:lvlText w:val="(%1)"/>
      <w:lvlJc w:val="left"/>
      <w:pPr>
        <w:ind w:left="1024" w:hanging="740"/>
      </w:pPr>
      <w:rPr>
        <w:rFonts w:hint="default"/>
        <w:b w:val="0"/>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3D1E663F"/>
    <w:multiLevelType w:val="multilevel"/>
    <w:tmpl w:val="0409001F"/>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decimal"/>
      <w:lvlText w:val="%1.%2.%3."/>
      <w:lvlJc w:val="left"/>
      <w:pPr>
        <w:ind w:left="1224" w:hanging="504"/>
      </w:p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30" w15:restartNumberingAfterBreak="0">
    <w:nsid w:val="43486788"/>
    <w:multiLevelType w:val="multilevel"/>
    <w:tmpl w:val="CD40CF5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decimal"/>
      <w:isLgl/>
      <w:lvlText w:val="%1.%2.%3"/>
      <w:lvlJc w:val="left"/>
      <w:pPr>
        <w:ind w:left="2444" w:hanging="720"/>
      </w:pPr>
      <w:rPr>
        <w:rFonts w:hint="default"/>
        <w:color w:val="auto"/>
      </w:r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1" w15:restartNumberingAfterBreak="0">
    <w:nsid w:val="4446707E"/>
    <w:multiLevelType w:val="hybridMultilevel"/>
    <w:tmpl w:val="BBF2D594"/>
    <w:lvl w:ilvl="0" w:tplc="9ADA09BC">
      <w:start w:val="1"/>
      <w:numFmt w:val="lowerLetter"/>
      <w:lvlText w:val="(%1)"/>
      <w:lvlJc w:val="left"/>
      <w:pPr>
        <w:ind w:left="880" w:hanging="5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C6564B"/>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33" w15:restartNumberingAfterBreak="0">
    <w:nsid w:val="4ABC6341"/>
    <w:multiLevelType w:val="hybridMultilevel"/>
    <w:tmpl w:val="D94CB762"/>
    <w:lvl w:ilvl="0" w:tplc="94EA4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882E6B"/>
    <w:multiLevelType w:val="hybridMultilevel"/>
    <w:tmpl w:val="6AEAF2D6"/>
    <w:lvl w:ilvl="0" w:tplc="04090019">
      <w:start w:val="1"/>
      <w:numFmt w:val="lowerLetter"/>
      <w:lvlText w:val="%1."/>
      <w:lvlJc w:val="left"/>
      <w:pPr>
        <w:ind w:left="17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11678E"/>
    <w:multiLevelType w:val="multilevel"/>
    <w:tmpl w:val="A8A6656A"/>
    <w:lvl w:ilvl="0">
      <w:start w:val="1"/>
      <w:numFmt w:val="lowerLetter"/>
      <w:lvlText w:val="(%1)"/>
      <w:lvlJc w:val="left"/>
      <w:pPr>
        <w:ind w:left="740" w:hanging="740"/>
      </w:pPr>
      <w:rPr>
        <w:rFonts w:hint="default"/>
        <w:b w:val="0"/>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36" w15:restartNumberingAfterBreak="0">
    <w:nsid w:val="56415224"/>
    <w:multiLevelType w:val="multilevel"/>
    <w:tmpl w:val="FDF8C328"/>
    <w:lvl w:ilvl="0">
      <w:start w:val="3"/>
      <w:numFmt w:val="decimal"/>
      <w:lvlText w:val="%1"/>
      <w:lvlJc w:val="left"/>
      <w:pPr>
        <w:ind w:left="360" w:hanging="360"/>
      </w:pPr>
      <w:rPr>
        <w:rFonts w:hint="default"/>
      </w:rPr>
    </w:lvl>
    <w:lvl w:ilvl="1">
      <w:start w:val="1"/>
      <w:numFmt w:val="decimal"/>
      <w:lvlText w:val="%2."/>
      <w:lvlJc w:val="left"/>
      <w:pPr>
        <w:ind w:left="2070" w:hanging="360"/>
      </w:p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560" w:hanging="72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340" w:hanging="108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120" w:hanging="1440"/>
      </w:pPr>
      <w:rPr>
        <w:rFonts w:hint="default"/>
      </w:rPr>
    </w:lvl>
  </w:abstractNum>
  <w:abstractNum w:abstractNumId="37" w15:restartNumberingAfterBreak="0">
    <w:nsid w:val="612A5729"/>
    <w:multiLevelType w:val="hybridMultilevel"/>
    <w:tmpl w:val="EFECDF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4453D"/>
    <w:multiLevelType w:val="hybridMultilevel"/>
    <w:tmpl w:val="101C67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3E542B"/>
    <w:multiLevelType w:val="hybridMultilevel"/>
    <w:tmpl w:val="8FEE17BC"/>
    <w:lvl w:ilvl="0" w:tplc="2E42F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E36EF3"/>
    <w:multiLevelType w:val="hybridMultilevel"/>
    <w:tmpl w:val="CD94566E"/>
    <w:lvl w:ilvl="0" w:tplc="924A9F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8C2F22"/>
    <w:multiLevelType w:val="hybridMultilevel"/>
    <w:tmpl w:val="5C36E700"/>
    <w:lvl w:ilvl="0" w:tplc="90C67D5A">
      <w:start w:val="1"/>
      <w:numFmt w:val="upperLetter"/>
      <w:lvlText w:val="%1."/>
      <w:lvlJc w:val="left"/>
      <w:pPr>
        <w:ind w:left="720" w:hanging="360"/>
      </w:pPr>
      <w:rPr>
        <w:rFonts w:hint="default"/>
        <w:b w:val="0"/>
        <w:bCs/>
        <w:i w:val="0"/>
        <w:iC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B2709F"/>
    <w:multiLevelType w:val="multilevel"/>
    <w:tmpl w:val="308232B8"/>
    <w:lvl w:ilvl="0">
      <w:start w:val="2"/>
      <w:numFmt w:val="decimal"/>
      <w:lvlText w:val="%1"/>
      <w:lvlJc w:val="left"/>
      <w:pPr>
        <w:ind w:left="360" w:hanging="360"/>
      </w:pPr>
      <w:rPr>
        <w:rFonts w:hint="default"/>
        <w:color w:val="auto"/>
      </w:rPr>
    </w:lvl>
    <w:lvl w:ilvl="1">
      <w:start w:val="1"/>
      <w:numFmt w:val="decimal"/>
      <w:lvlText w:val="%1.%2"/>
      <w:lvlJc w:val="left"/>
      <w:pPr>
        <w:ind w:left="2070" w:hanging="360"/>
      </w:pPr>
      <w:rPr>
        <w:rFonts w:hint="default"/>
        <w:color w:val="auto"/>
      </w:rPr>
    </w:lvl>
    <w:lvl w:ilvl="2">
      <w:start w:val="1"/>
      <w:numFmt w:val="decimal"/>
      <w:lvlText w:val="%1.%2.%3"/>
      <w:lvlJc w:val="left"/>
      <w:pPr>
        <w:ind w:left="4140" w:hanging="720"/>
      </w:pPr>
      <w:rPr>
        <w:rFonts w:hint="default"/>
        <w:color w:val="auto"/>
      </w:rPr>
    </w:lvl>
    <w:lvl w:ilvl="3">
      <w:start w:val="1"/>
      <w:numFmt w:val="decimal"/>
      <w:lvlText w:val="%1.%2.%3.%4"/>
      <w:lvlJc w:val="left"/>
      <w:pPr>
        <w:ind w:left="5850" w:hanging="720"/>
      </w:pPr>
      <w:rPr>
        <w:rFonts w:hint="default"/>
        <w:color w:val="auto"/>
      </w:rPr>
    </w:lvl>
    <w:lvl w:ilvl="4">
      <w:start w:val="1"/>
      <w:numFmt w:val="decimal"/>
      <w:lvlText w:val="%1.%2.%3.%4.%5"/>
      <w:lvlJc w:val="left"/>
      <w:pPr>
        <w:ind w:left="7920" w:hanging="1080"/>
      </w:pPr>
      <w:rPr>
        <w:rFonts w:hint="default"/>
        <w:color w:val="auto"/>
      </w:rPr>
    </w:lvl>
    <w:lvl w:ilvl="5">
      <w:start w:val="1"/>
      <w:numFmt w:val="decimal"/>
      <w:lvlText w:val="%1.%2.%3.%4.%5.%6"/>
      <w:lvlJc w:val="left"/>
      <w:pPr>
        <w:ind w:left="9630" w:hanging="1080"/>
      </w:pPr>
      <w:rPr>
        <w:rFonts w:hint="default"/>
        <w:color w:val="auto"/>
      </w:rPr>
    </w:lvl>
    <w:lvl w:ilvl="6">
      <w:start w:val="1"/>
      <w:numFmt w:val="decimal"/>
      <w:lvlText w:val="%1.%2.%3.%4.%5.%6.%7"/>
      <w:lvlJc w:val="left"/>
      <w:pPr>
        <w:ind w:left="11700" w:hanging="1440"/>
      </w:pPr>
      <w:rPr>
        <w:rFonts w:hint="default"/>
        <w:color w:val="auto"/>
      </w:rPr>
    </w:lvl>
    <w:lvl w:ilvl="7">
      <w:start w:val="1"/>
      <w:numFmt w:val="decimal"/>
      <w:lvlText w:val="%1.%2.%3.%4.%5.%6.%7.%8"/>
      <w:lvlJc w:val="left"/>
      <w:pPr>
        <w:ind w:left="13410" w:hanging="1440"/>
      </w:pPr>
      <w:rPr>
        <w:rFonts w:hint="default"/>
        <w:color w:val="auto"/>
      </w:rPr>
    </w:lvl>
    <w:lvl w:ilvl="8">
      <w:start w:val="1"/>
      <w:numFmt w:val="decimal"/>
      <w:lvlText w:val="%1.%2.%3.%4.%5.%6.%7.%8.%9"/>
      <w:lvlJc w:val="left"/>
      <w:pPr>
        <w:ind w:left="15480" w:hanging="1800"/>
      </w:pPr>
      <w:rPr>
        <w:rFonts w:hint="default"/>
        <w:color w:val="auto"/>
      </w:rPr>
    </w:lvl>
  </w:abstractNum>
  <w:abstractNum w:abstractNumId="43" w15:restartNumberingAfterBreak="0">
    <w:nsid w:val="655B1B14"/>
    <w:multiLevelType w:val="hybridMultilevel"/>
    <w:tmpl w:val="9800CA94"/>
    <w:lvl w:ilvl="0" w:tplc="6D9C9B98">
      <w:start w:val="1"/>
      <w:numFmt w:val="lowerRoman"/>
      <w:lvlText w:val="(%1)"/>
      <w:lvlJc w:val="left"/>
      <w:pPr>
        <w:ind w:left="1242" w:hanging="360"/>
      </w:pPr>
      <w:rPr>
        <w:rFonts w:hint="default"/>
        <w:b w:val="0"/>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44" w15:restartNumberingAfterBreak="0">
    <w:nsid w:val="666B5F72"/>
    <w:multiLevelType w:val="hybridMultilevel"/>
    <w:tmpl w:val="C06A13C0"/>
    <w:lvl w:ilvl="0" w:tplc="D4DA26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E8E27BA">
      <w:start w:val="1"/>
      <w:numFmt w:val="lowerRoman"/>
      <w:lvlText w:val="(%3)"/>
      <w:lvlJc w:val="left"/>
      <w:pPr>
        <w:ind w:left="2700" w:hanging="720"/>
      </w:pPr>
      <w:rPr>
        <w:rFonts w:hint="default"/>
      </w:rPr>
    </w:lvl>
    <w:lvl w:ilvl="3" w:tplc="0FFCAB0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6F0942"/>
    <w:multiLevelType w:val="multilevel"/>
    <w:tmpl w:val="A592774C"/>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color w:val="auto"/>
        <w:sz w:val="20"/>
        <w:szCs w:val="20"/>
      </w:rPr>
    </w:lvl>
    <w:lvl w:ilvl="2">
      <w:start w:val="1"/>
      <w:numFmt w:val="lowerLetter"/>
      <w:lvlText w:val="%3."/>
      <w:lvlJc w:val="left"/>
      <w:pPr>
        <w:ind w:left="1080" w:hanging="360"/>
      </w:pPr>
      <w:rPr>
        <w:sz w:val="20"/>
        <w:szCs w:val="20"/>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color w:val="auto"/>
      </w:rPr>
    </w:lvl>
    <w:lvl w:ilvl="5">
      <w:start w:val="1"/>
      <w:numFmt w:val="decimal"/>
      <w:lvlText w:val="%1.%2.%3.%4.%5.%6."/>
      <w:lvlJc w:val="left"/>
      <w:pPr>
        <w:ind w:left="2736" w:hanging="936"/>
      </w:pPr>
      <w:rPr>
        <w:rFonts w:hint="default"/>
        <w:color w:val="auto"/>
      </w:rPr>
    </w:lvl>
    <w:lvl w:ilvl="6">
      <w:start w:val="1"/>
      <w:numFmt w:val="decimal"/>
      <w:lvlText w:val="%1.%2.%3.%4.%5.%6.%7."/>
      <w:lvlJc w:val="left"/>
      <w:pPr>
        <w:ind w:left="3240" w:hanging="1080"/>
      </w:pPr>
      <w:rPr>
        <w:rFonts w:hint="default"/>
        <w:color w:val="auto"/>
      </w:rPr>
    </w:lvl>
    <w:lvl w:ilvl="7">
      <w:start w:val="1"/>
      <w:numFmt w:val="decimal"/>
      <w:lvlText w:val="%1.%2.%3.%4.%5.%6.%7.%8."/>
      <w:lvlJc w:val="left"/>
      <w:pPr>
        <w:ind w:left="3744" w:hanging="1224"/>
      </w:pPr>
      <w:rPr>
        <w:rFonts w:hint="default"/>
        <w:color w:val="auto"/>
      </w:rPr>
    </w:lvl>
    <w:lvl w:ilvl="8">
      <w:start w:val="1"/>
      <w:numFmt w:val="decimal"/>
      <w:lvlText w:val="%1.%2.%3.%4.%5.%6.%7.%8.%9."/>
      <w:lvlJc w:val="left"/>
      <w:pPr>
        <w:ind w:left="4320" w:hanging="1440"/>
      </w:pPr>
      <w:rPr>
        <w:rFonts w:hint="default"/>
        <w:color w:val="auto"/>
      </w:rPr>
    </w:lvl>
  </w:abstractNum>
  <w:abstractNum w:abstractNumId="46" w15:restartNumberingAfterBreak="0">
    <w:nsid w:val="670A3F8D"/>
    <w:multiLevelType w:val="hybridMultilevel"/>
    <w:tmpl w:val="9F18C792"/>
    <w:lvl w:ilvl="0" w:tplc="0409001B">
      <w:start w:val="1"/>
      <w:numFmt w:val="lowerRoman"/>
      <w:lvlText w:val="%1."/>
      <w:lvlJc w:val="right"/>
      <w:pPr>
        <w:ind w:left="720" w:hanging="360"/>
      </w:pPr>
    </w:lvl>
    <w:lvl w:ilvl="1" w:tplc="78A01F8A">
      <w:start w:val="1"/>
      <w:numFmt w:val="lowerLetter"/>
      <w:lvlText w:val="(%2)"/>
      <w:lvlJc w:val="left"/>
      <w:pPr>
        <w:ind w:left="1440" w:hanging="360"/>
      </w:pPr>
      <w:rPr>
        <w:rFonts w:hint="default"/>
      </w:rPr>
    </w:lvl>
    <w:lvl w:ilvl="2" w:tplc="ADA4E15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932D5"/>
    <w:multiLevelType w:val="hybridMultilevel"/>
    <w:tmpl w:val="BE5091A4"/>
    <w:lvl w:ilvl="0" w:tplc="2B3E685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06552F"/>
    <w:multiLevelType w:val="multilevel"/>
    <w:tmpl w:val="5A4C986C"/>
    <w:lvl w:ilvl="0">
      <w:start w:val="1"/>
      <w:numFmt w:val="decimal"/>
      <w:lvlText w:val="%1."/>
      <w:lvlJc w:val="left"/>
      <w:pPr>
        <w:ind w:left="644" w:hanging="360"/>
      </w:pPr>
      <w:rPr>
        <w:rFonts w:hint="default"/>
        <w:u w:val="none"/>
      </w:rPr>
    </w:lvl>
    <w:lvl w:ilvl="1">
      <w:start w:val="1"/>
      <w:numFmt w:val="decimal"/>
      <w:isLgl/>
      <w:lvlText w:val="%1.%2"/>
      <w:lvlJc w:val="left"/>
      <w:pPr>
        <w:ind w:left="1364" w:hanging="360"/>
      </w:pPr>
      <w:rPr>
        <w:rFonts w:hint="default"/>
        <w:color w:val="auto"/>
        <w:sz w:val="20"/>
        <w:szCs w:val="20"/>
      </w:rPr>
    </w:lvl>
    <w:lvl w:ilvl="2">
      <w:start w:val="1"/>
      <w:numFmt w:val="lowerLetter"/>
      <w:lvlText w:val="%3."/>
      <w:lvlJc w:val="left"/>
      <w:pPr>
        <w:ind w:left="2084" w:hanging="360"/>
      </w:pPr>
    </w:lvl>
    <w:lvl w:ilvl="3">
      <w:start w:val="1"/>
      <w:numFmt w:val="decimal"/>
      <w:isLgl/>
      <w:lvlText w:val="%1.%2.%3.%4"/>
      <w:lvlJc w:val="left"/>
      <w:pPr>
        <w:ind w:left="3164" w:hanging="720"/>
      </w:pPr>
      <w:rPr>
        <w:rFonts w:hint="default"/>
        <w:color w:val="auto"/>
      </w:rPr>
    </w:lvl>
    <w:lvl w:ilvl="4">
      <w:start w:val="1"/>
      <w:numFmt w:val="decimal"/>
      <w:isLgl/>
      <w:lvlText w:val="%1.%2.%3.%4.%5"/>
      <w:lvlJc w:val="left"/>
      <w:pPr>
        <w:ind w:left="4244" w:hanging="1080"/>
      </w:pPr>
      <w:rPr>
        <w:rFonts w:hint="default"/>
        <w:color w:val="auto"/>
      </w:rPr>
    </w:lvl>
    <w:lvl w:ilvl="5">
      <w:start w:val="1"/>
      <w:numFmt w:val="decimal"/>
      <w:isLgl/>
      <w:lvlText w:val="%1.%2.%3.%4.%5.%6"/>
      <w:lvlJc w:val="left"/>
      <w:pPr>
        <w:ind w:left="4964" w:hanging="1080"/>
      </w:pPr>
      <w:rPr>
        <w:rFonts w:hint="default"/>
        <w:color w:val="auto"/>
      </w:rPr>
    </w:lvl>
    <w:lvl w:ilvl="6">
      <w:start w:val="1"/>
      <w:numFmt w:val="decimal"/>
      <w:isLgl/>
      <w:lvlText w:val="%1.%2.%3.%4.%5.%6.%7"/>
      <w:lvlJc w:val="left"/>
      <w:pPr>
        <w:ind w:left="6044" w:hanging="1440"/>
      </w:pPr>
      <w:rPr>
        <w:rFonts w:hint="default"/>
        <w:color w:val="auto"/>
      </w:rPr>
    </w:lvl>
    <w:lvl w:ilvl="7">
      <w:start w:val="1"/>
      <w:numFmt w:val="decimal"/>
      <w:isLgl/>
      <w:lvlText w:val="%1.%2.%3.%4.%5.%6.%7.%8"/>
      <w:lvlJc w:val="left"/>
      <w:pPr>
        <w:ind w:left="6764" w:hanging="1440"/>
      </w:pPr>
      <w:rPr>
        <w:rFonts w:hint="default"/>
        <w:color w:val="auto"/>
      </w:rPr>
    </w:lvl>
    <w:lvl w:ilvl="8">
      <w:start w:val="1"/>
      <w:numFmt w:val="decimal"/>
      <w:isLgl/>
      <w:lvlText w:val="%1.%2.%3.%4.%5.%6.%7.%8.%9"/>
      <w:lvlJc w:val="left"/>
      <w:pPr>
        <w:ind w:left="7844" w:hanging="1800"/>
      </w:pPr>
      <w:rPr>
        <w:rFonts w:hint="default"/>
        <w:color w:val="auto"/>
      </w:rPr>
    </w:lvl>
  </w:abstractNum>
  <w:abstractNum w:abstractNumId="49" w15:restartNumberingAfterBreak="0">
    <w:nsid w:val="6A674265"/>
    <w:multiLevelType w:val="hybridMultilevel"/>
    <w:tmpl w:val="F73E9D7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BB54479"/>
    <w:multiLevelType w:val="hybridMultilevel"/>
    <w:tmpl w:val="48B4B7DC"/>
    <w:lvl w:ilvl="0" w:tplc="0409000F">
      <w:start w:val="1"/>
      <w:numFmt w:val="decimal"/>
      <w:lvlText w:val="%1."/>
      <w:lvlJc w:val="left"/>
      <w:pPr>
        <w:ind w:left="720" w:hanging="360"/>
      </w:pPr>
    </w:lvl>
    <w:lvl w:ilvl="1" w:tplc="91C6F200">
      <w:start w:val="1"/>
      <w:numFmt w:val="lowerLetter"/>
      <w:lvlText w:val="(%2)"/>
      <w:lvlJc w:val="left"/>
      <w:pPr>
        <w:ind w:left="1800" w:hanging="720"/>
      </w:pPr>
      <w:rPr>
        <w:rFonts w:ascii="Calibri" w:eastAsia="MS Mincho" w:hAnsi="Calibri"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714470"/>
    <w:multiLevelType w:val="hybridMultilevel"/>
    <w:tmpl w:val="8ABE18A4"/>
    <w:lvl w:ilvl="0" w:tplc="0409000F">
      <w:start w:val="1"/>
      <w:numFmt w:val="decimal"/>
      <w:lvlText w:val="%1."/>
      <w:lvlJc w:val="left"/>
      <w:pPr>
        <w:ind w:left="720" w:hanging="360"/>
      </w:pPr>
      <w:rPr>
        <w:rFonts w:cs="Times New Roman" w:hint="default"/>
        <w:color w:val="000000"/>
      </w:rPr>
    </w:lvl>
    <w:lvl w:ilvl="1" w:tplc="FFFFFFFF" w:tentative="1">
      <w:start w:val="1"/>
      <w:numFmt w:val="lowerLetter"/>
      <w:lvlText w:val="%2."/>
      <w:lvlJc w:val="left"/>
      <w:pPr>
        <w:ind w:left="1902" w:hanging="360"/>
      </w:pPr>
    </w:lvl>
    <w:lvl w:ilvl="2" w:tplc="FFFFFFFF" w:tentative="1">
      <w:start w:val="1"/>
      <w:numFmt w:val="lowerRoman"/>
      <w:lvlText w:val="%3."/>
      <w:lvlJc w:val="right"/>
      <w:pPr>
        <w:ind w:left="2622" w:hanging="180"/>
      </w:pPr>
    </w:lvl>
    <w:lvl w:ilvl="3" w:tplc="FFFFFFFF" w:tentative="1">
      <w:start w:val="1"/>
      <w:numFmt w:val="decimal"/>
      <w:lvlText w:val="%4."/>
      <w:lvlJc w:val="left"/>
      <w:pPr>
        <w:ind w:left="3342" w:hanging="360"/>
      </w:pPr>
    </w:lvl>
    <w:lvl w:ilvl="4" w:tplc="FFFFFFFF" w:tentative="1">
      <w:start w:val="1"/>
      <w:numFmt w:val="lowerLetter"/>
      <w:lvlText w:val="%5."/>
      <w:lvlJc w:val="left"/>
      <w:pPr>
        <w:ind w:left="4062" w:hanging="360"/>
      </w:pPr>
    </w:lvl>
    <w:lvl w:ilvl="5" w:tplc="FFFFFFFF" w:tentative="1">
      <w:start w:val="1"/>
      <w:numFmt w:val="lowerRoman"/>
      <w:lvlText w:val="%6."/>
      <w:lvlJc w:val="right"/>
      <w:pPr>
        <w:ind w:left="4782" w:hanging="180"/>
      </w:pPr>
    </w:lvl>
    <w:lvl w:ilvl="6" w:tplc="FFFFFFFF" w:tentative="1">
      <w:start w:val="1"/>
      <w:numFmt w:val="decimal"/>
      <w:lvlText w:val="%7."/>
      <w:lvlJc w:val="left"/>
      <w:pPr>
        <w:ind w:left="5502" w:hanging="360"/>
      </w:pPr>
    </w:lvl>
    <w:lvl w:ilvl="7" w:tplc="FFFFFFFF" w:tentative="1">
      <w:start w:val="1"/>
      <w:numFmt w:val="lowerLetter"/>
      <w:lvlText w:val="%8."/>
      <w:lvlJc w:val="left"/>
      <w:pPr>
        <w:ind w:left="6222" w:hanging="360"/>
      </w:pPr>
    </w:lvl>
    <w:lvl w:ilvl="8" w:tplc="FFFFFFFF" w:tentative="1">
      <w:start w:val="1"/>
      <w:numFmt w:val="lowerRoman"/>
      <w:lvlText w:val="%9."/>
      <w:lvlJc w:val="right"/>
      <w:pPr>
        <w:ind w:left="6942" w:hanging="180"/>
      </w:pPr>
    </w:lvl>
  </w:abstractNum>
  <w:abstractNum w:abstractNumId="52" w15:restartNumberingAfterBreak="0">
    <w:nsid w:val="6E9774AC"/>
    <w:multiLevelType w:val="hybridMultilevel"/>
    <w:tmpl w:val="A5FC30EE"/>
    <w:lvl w:ilvl="0" w:tplc="FFFFFFFF">
      <w:start w:val="1"/>
      <w:numFmt w:val="lowerRoman"/>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F264B11"/>
    <w:multiLevelType w:val="hybridMultilevel"/>
    <w:tmpl w:val="6F58138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876C3E"/>
    <w:multiLevelType w:val="hybridMultilevel"/>
    <w:tmpl w:val="9946B43C"/>
    <w:lvl w:ilvl="0" w:tplc="63320A96">
      <w:start w:val="1"/>
      <w:numFmt w:val="lowerLetter"/>
      <w:lvlText w:val="(%1)"/>
      <w:lvlJc w:val="left"/>
      <w:pPr>
        <w:ind w:left="927" w:hanging="360"/>
      </w:pPr>
      <w:rPr>
        <w:rFonts w:ascii="Cambria" w:hAnsi="Cambria" w:hint="default"/>
        <w:sz w:val="2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15:restartNumberingAfterBreak="0">
    <w:nsid w:val="71B27DBF"/>
    <w:multiLevelType w:val="hybridMultilevel"/>
    <w:tmpl w:val="9F6C83EA"/>
    <w:lvl w:ilvl="0" w:tplc="28943466">
      <w:start w:val="1"/>
      <w:numFmt w:val="lowerLetter"/>
      <w:lvlText w:val="%1."/>
      <w:lvlJc w:val="left"/>
      <w:pPr>
        <w:ind w:left="344" w:hanging="360"/>
      </w:pPr>
      <w:rPr>
        <w:rFonts w:hint="default"/>
        <w:b w:val="0"/>
        <w:bCs w:val="0"/>
      </w:rPr>
    </w:lvl>
    <w:lvl w:ilvl="1" w:tplc="7FFA3FA4">
      <w:start w:val="1"/>
      <w:numFmt w:val="lowerLetter"/>
      <w:lvlText w:val="(%2)"/>
      <w:lvlJc w:val="left"/>
      <w:pPr>
        <w:ind w:left="1064" w:hanging="360"/>
      </w:pPr>
      <w:rPr>
        <w:rFonts w:cs="Times New Roman" w:hint="default"/>
      </w:r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56" w15:restartNumberingAfterBreak="0">
    <w:nsid w:val="73BF33B7"/>
    <w:multiLevelType w:val="hybridMultilevel"/>
    <w:tmpl w:val="4ED6CA86"/>
    <w:lvl w:ilvl="0" w:tplc="91C6F200">
      <w:start w:val="1"/>
      <w:numFmt w:val="lowerLetter"/>
      <w:lvlText w:val="(%1)"/>
      <w:lvlJc w:val="left"/>
      <w:pPr>
        <w:ind w:left="720" w:hanging="360"/>
      </w:pPr>
      <w:rPr>
        <w:rFonts w:ascii="Calibri" w:eastAsia="MS Mincho"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492643F"/>
    <w:multiLevelType w:val="hybridMultilevel"/>
    <w:tmpl w:val="A35687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3527F5"/>
    <w:multiLevelType w:val="hybridMultilevel"/>
    <w:tmpl w:val="418E6E46"/>
    <w:lvl w:ilvl="0" w:tplc="8264C8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94A6B1F"/>
    <w:multiLevelType w:val="hybridMultilevel"/>
    <w:tmpl w:val="73528794"/>
    <w:lvl w:ilvl="0" w:tplc="71924C5A">
      <w:start w:val="1"/>
      <w:numFmt w:val="bullet"/>
      <w:lvlText w:val="-"/>
      <w:lvlJc w:val="left"/>
      <w:pPr>
        <w:ind w:left="720" w:hanging="360"/>
      </w:pPr>
      <w:rPr>
        <w:rFonts w:ascii="Palatino Linotype" w:eastAsia="Times New Roman" w:hAnsi="Palatino Linotype"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C76FE1"/>
    <w:multiLevelType w:val="hybridMultilevel"/>
    <w:tmpl w:val="37787558"/>
    <w:lvl w:ilvl="0" w:tplc="47563444">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B537399"/>
    <w:multiLevelType w:val="hybridMultilevel"/>
    <w:tmpl w:val="2B5E0144"/>
    <w:lvl w:ilvl="0" w:tplc="203AADB0">
      <w:start w:val="1"/>
      <w:numFmt w:val="lowerRoman"/>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2" w15:restartNumberingAfterBreak="0">
    <w:nsid w:val="7BB35761"/>
    <w:multiLevelType w:val="multilevel"/>
    <w:tmpl w:val="4086ABA8"/>
    <w:lvl w:ilvl="0">
      <w:start w:val="1"/>
      <w:numFmt w:val="decimal"/>
      <w:lvlText w:val="%1."/>
      <w:lvlJc w:val="left"/>
      <w:pPr>
        <w:ind w:left="720" w:hanging="360"/>
      </w:pPr>
      <w:rPr>
        <w:rFonts w:eastAsia="Times New Roman" w:hint="default"/>
      </w:rPr>
    </w:lvl>
    <w:lvl w:ilvl="1">
      <w:start w:val="2"/>
      <w:numFmt w:val="decimal"/>
      <w:isLgl/>
      <w:lvlText w:val="%1.%2"/>
      <w:lvlJc w:val="left"/>
      <w:pPr>
        <w:ind w:left="2140" w:hanging="1780"/>
      </w:pPr>
      <w:rPr>
        <w:rFonts w:hint="default"/>
      </w:rPr>
    </w:lvl>
    <w:lvl w:ilvl="2">
      <w:start w:val="2"/>
      <w:numFmt w:val="decimal"/>
      <w:isLgl/>
      <w:lvlText w:val="%1.%2.%3"/>
      <w:lvlJc w:val="left"/>
      <w:pPr>
        <w:ind w:left="2140" w:hanging="1780"/>
      </w:pPr>
      <w:rPr>
        <w:rFonts w:hint="default"/>
      </w:rPr>
    </w:lvl>
    <w:lvl w:ilvl="3">
      <w:start w:val="1"/>
      <w:numFmt w:val="decimal"/>
      <w:isLgl/>
      <w:lvlText w:val="%1.%2.%3.%4"/>
      <w:lvlJc w:val="left"/>
      <w:pPr>
        <w:ind w:left="2140" w:hanging="1780"/>
      </w:pPr>
      <w:rPr>
        <w:rFonts w:hint="default"/>
      </w:rPr>
    </w:lvl>
    <w:lvl w:ilvl="4">
      <w:start w:val="1"/>
      <w:numFmt w:val="decimal"/>
      <w:isLgl/>
      <w:lvlText w:val="%1.%2.%3.%4.%5"/>
      <w:lvlJc w:val="left"/>
      <w:pPr>
        <w:ind w:left="2140" w:hanging="1780"/>
      </w:pPr>
      <w:rPr>
        <w:rFonts w:hint="default"/>
      </w:rPr>
    </w:lvl>
    <w:lvl w:ilvl="5">
      <w:start w:val="1"/>
      <w:numFmt w:val="decimal"/>
      <w:isLgl/>
      <w:lvlText w:val="%1.%2.%3.%4.%5.%6"/>
      <w:lvlJc w:val="left"/>
      <w:pPr>
        <w:ind w:left="2140" w:hanging="1780"/>
      </w:pPr>
      <w:rPr>
        <w:rFonts w:hint="default"/>
      </w:rPr>
    </w:lvl>
    <w:lvl w:ilvl="6">
      <w:start w:val="1"/>
      <w:numFmt w:val="decimal"/>
      <w:isLgl/>
      <w:lvlText w:val="%1.%2.%3.%4.%5.%6.%7"/>
      <w:lvlJc w:val="left"/>
      <w:pPr>
        <w:ind w:left="2140" w:hanging="1780"/>
      </w:pPr>
      <w:rPr>
        <w:rFonts w:hint="default"/>
      </w:rPr>
    </w:lvl>
    <w:lvl w:ilvl="7">
      <w:start w:val="1"/>
      <w:numFmt w:val="decimal"/>
      <w:isLgl/>
      <w:lvlText w:val="%1.%2.%3.%4.%5.%6.%7.%8"/>
      <w:lvlJc w:val="left"/>
      <w:pPr>
        <w:ind w:left="2140" w:hanging="1780"/>
      </w:pPr>
      <w:rPr>
        <w:rFonts w:hint="default"/>
      </w:rPr>
    </w:lvl>
    <w:lvl w:ilvl="8">
      <w:start w:val="1"/>
      <w:numFmt w:val="decimal"/>
      <w:isLgl/>
      <w:lvlText w:val="%1.%2.%3.%4.%5.%6.%7.%8.%9"/>
      <w:lvlJc w:val="left"/>
      <w:pPr>
        <w:ind w:left="2140" w:hanging="1780"/>
      </w:pPr>
      <w:rPr>
        <w:rFonts w:hint="default"/>
      </w:rPr>
    </w:lvl>
  </w:abstractNum>
  <w:abstractNum w:abstractNumId="63" w15:restartNumberingAfterBreak="0">
    <w:nsid w:val="7C506853"/>
    <w:multiLevelType w:val="hybridMultilevel"/>
    <w:tmpl w:val="EB2A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D351D4"/>
    <w:multiLevelType w:val="hybridMultilevel"/>
    <w:tmpl w:val="458A53F4"/>
    <w:lvl w:ilvl="0" w:tplc="35B26A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1F4FE1"/>
    <w:multiLevelType w:val="hybridMultilevel"/>
    <w:tmpl w:val="F73E9D74"/>
    <w:lvl w:ilvl="0" w:tplc="FB4899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724487">
    <w:abstractNumId w:val="57"/>
  </w:num>
  <w:num w:numId="2" w16cid:durableId="1122772144">
    <w:abstractNumId w:val="9"/>
  </w:num>
  <w:num w:numId="3" w16cid:durableId="2012562643">
    <w:abstractNumId w:val="41"/>
  </w:num>
  <w:num w:numId="4" w16cid:durableId="2023584364">
    <w:abstractNumId w:val="53"/>
  </w:num>
  <w:num w:numId="5" w16cid:durableId="46730954">
    <w:abstractNumId w:val="2"/>
  </w:num>
  <w:num w:numId="6" w16cid:durableId="2104717164">
    <w:abstractNumId w:val="1"/>
  </w:num>
  <w:num w:numId="7" w16cid:durableId="1629241906">
    <w:abstractNumId w:val="31"/>
  </w:num>
  <w:num w:numId="8" w16cid:durableId="1652438211">
    <w:abstractNumId w:val="28"/>
  </w:num>
  <w:num w:numId="9" w16cid:durableId="1176387760">
    <w:abstractNumId w:val="30"/>
  </w:num>
  <w:num w:numId="10" w16cid:durableId="499078298">
    <w:abstractNumId w:val="25"/>
  </w:num>
  <w:num w:numId="11" w16cid:durableId="265039832">
    <w:abstractNumId w:val="35"/>
  </w:num>
  <w:num w:numId="12" w16cid:durableId="1999840031">
    <w:abstractNumId w:val="42"/>
  </w:num>
  <w:num w:numId="13" w16cid:durableId="1846506191">
    <w:abstractNumId w:val="65"/>
  </w:num>
  <w:num w:numId="14" w16cid:durableId="1950696622">
    <w:abstractNumId w:val="40"/>
  </w:num>
  <w:num w:numId="15" w16cid:durableId="1801996641">
    <w:abstractNumId w:val="3"/>
  </w:num>
  <w:num w:numId="16" w16cid:durableId="537009648">
    <w:abstractNumId w:val="47"/>
  </w:num>
  <w:num w:numId="17" w16cid:durableId="2122796359">
    <w:abstractNumId w:val="33"/>
  </w:num>
  <w:num w:numId="18" w16cid:durableId="1528907691">
    <w:abstractNumId w:val="17"/>
  </w:num>
  <w:num w:numId="19" w16cid:durableId="289946585">
    <w:abstractNumId w:val="60"/>
  </w:num>
  <w:num w:numId="20" w16cid:durableId="794058747">
    <w:abstractNumId w:val="54"/>
  </w:num>
  <w:num w:numId="21" w16cid:durableId="1815176407">
    <w:abstractNumId w:val="22"/>
  </w:num>
  <w:num w:numId="22" w16cid:durableId="617834313">
    <w:abstractNumId w:val="5"/>
  </w:num>
  <w:num w:numId="23" w16cid:durableId="320502582">
    <w:abstractNumId w:val="58"/>
  </w:num>
  <w:num w:numId="24" w16cid:durableId="2140564949">
    <w:abstractNumId w:val="61"/>
  </w:num>
  <w:num w:numId="25" w16cid:durableId="1437795574">
    <w:abstractNumId w:val="44"/>
  </w:num>
  <w:num w:numId="26" w16cid:durableId="619342310">
    <w:abstractNumId w:val="11"/>
  </w:num>
  <w:num w:numId="27" w16cid:durableId="742946806">
    <w:abstractNumId w:val="10"/>
  </w:num>
  <w:num w:numId="28" w16cid:durableId="285743828">
    <w:abstractNumId w:val="0"/>
  </w:num>
  <w:num w:numId="29" w16cid:durableId="1178740048">
    <w:abstractNumId w:val="63"/>
  </w:num>
  <w:num w:numId="30" w16cid:durableId="1577781089">
    <w:abstractNumId w:val="39"/>
  </w:num>
  <w:num w:numId="31" w16cid:durableId="451443694">
    <w:abstractNumId w:val="14"/>
  </w:num>
  <w:num w:numId="32" w16cid:durableId="1670138089">
    <w:abstractNumId w:val="24"/>
  </w:num>
  <w:num w:numId="33" w16cid:durableId="1912427258">
    <w:abstractNumId w:val="55"/>
  </w:num>
  <w:num w:numId="34" w16cid:durableId="1315181562">
    <w:abstractNumId w:val="8"/>
  </w:num>
  <w:num w:numId="35" w16cid:durableId="1809978511">
    <w:abstractNumId w:val="13"/>
  </w:num>
  <w:num w:numId="36" w16cid:durableId="202257106">
    <w:abstractNumId w:val="6"/>
  </w:num>
  <w:num w:numId="37" w16cid:durableId="1511606781">
    <w:abstractNumId w:val="56"/>
  </w:num>
  <w:num w:numId="38" w16cid:durableId="760836653">
    <w:abstractNumId w:val="38"/>
  </w:num>
  <w:num w:numId="39" w16cid:durableId="310063947">
    <w:abstractNumId w:val="23"/>
  </w:num>
  <w:num w:numId="40" w16cid:durableId="19360360">
    <w:abstractNumId w:val="37"/>
  </w:num>
  <w:num w:numId="41" w16cid:durableId="158086891">
    <w:abstractNumId w:val="50"/>
  </w:num>
  <w:num w:numId="42" w16cid:durableId="185607902">
    <w:abstractNumId w:val="46"/>
  </w:num>
  <w:num w:numId="43" w16cid:durableId="1225289683">
    <w:abstractNumId w:val="59"/>
  </w:num>
  <w:num w:numId="44" w16cid:durableId="1317565171">
    <w:abstractNumId w:val="49"/>
  </w:num>
  <w:num w:numId="45" w16cid:durableId="725687363">
    <w:abstractNumId w:val="52"/>
  </w:num>
  <w:num w:numId="46" w16cid:durableId="1464079153">
    <w:abstractNumId w:val="62"/>
  </w:num>
  <w:num w:numId="47" w16cid:durableId="113133960">
    <w:abstractNumId w:val="64"/>
  </w:num>
  <w:num w:numId="48" w16cid:durableId="751122685">
    <w:abstractNumId w:val="7"/>
  </w:num>
  <w:num w:numId="49" w16cid:durableId="302007068">
    <w:abstractNumId w:val="16"/>
  </w:num>
  <w:num w:numId="50" w16cid:durableId="298800096">
    <w:abstractNumId w:val="15"/>
  </w:num>
  <w:num w:numId="51" w16cid:durableId="1513953181">
    <w:abstractNumId w:val="29"/>
  </w:num>
  <w:num w:numId="52" w16cid:durableId="1682969383">
    <w:abstractNumId w:val="2"/>
  </w:num>
  <w:num w:numId="53" w16cid:durableId="28267944">
    <w:abstractNumId w:val="2"/>
  </w:num>
  <w:num w:numId="54" w16cid:durableId="828593135">
    <w:abstractNumId w:val="2"/>
  </w:num>
  <w:num w:numId="55" w16cid:durableId="956326458">
    <w:abstractNumId w:val="2"/>
  </w:num>
  <w:num w:numId="56" w16cid:durableId="562327991">
    <w:abstractNumId w:val="48"/>
  </w:num>
  <w:num w:numId="57" w16cid:durableId="1864511160">
    <w:abstractNumId w:val="2"/>
  </w:num>
  <w:num w:numId="58" w16cid:durableId="767847616">
    <w:abstractNumId w:val="2"/>
  </w:num>
  <w:num w:numId="59" w16cid:durableId="780732589">
    <w:abstractNumId w:val="2"/>
  </w:num>
  <w:num w:numId="60" w16cid:durableId="1324360394">
    <w:abstractNumId w:val="32"/>
  </w:num>
  <w:num w:numId="61" w16cid:durableId="1901592723">
    <w:abstractNumId w:val="2"/>
  </w:num>
  <w:num w:numId="62" w16cid:durableId="1331759907">
    <w:abstractNumId w:val="2"/>
  </w:num>
  <w:num w:numId="63" w16cid:durableId="636110495">
    <w:abstractNumId w:val="2"/>
  </w:num>
  <w:num w:numId="64" w16cid:durableId="1174295668">
    <w:abstractNumId w:val="2"/>
  </w:num>
  <w:num w:numId="65" w16cid:durableId="741877806">
    <w:abstractNumId w:val="2"/>
  </w:num>
  <w:num w:numId="66" w16cid:durableId="373316623">
    <w:abstractNumId w:val="2"/>
  </w:num>
  <w:num w:numId="67" w16cid:durableId="1149710314">
    <w:abstractNumId w:val="2"/>
  </w:num>
  <w:num w:numId="68" w16cid:durableId="1947688096">
    <w:abstractNumId w:val="2"/>
  </w:num>
  <w:num w:numId="69" w16cid:durableId="906845081">
    <w:abstractNumId w:val="26"/>
  </w:num>
  <w:num w:numId="70" w16cid:durableId="720591274">
    <w:abstractNumId w:val="4"/>
  </w:num>
  <w:num w:numId="71" w16cid:durableId="1459106473">
    <w:abstractNumId w:val="2"/>
  </w:num>
  <w:num w:numId="72" w16cid:durableId="2061900820">
    <w:abstractNumId w:val="2"/>
  </w:num>
  <w:num w:numId="73" w16cid:durableId="162474016">
    <w:abstractNumId w:val="2"/>
  </w:num>
  <w:num w:numId="74" w16cid:durableId="89544915">
    <w:abstractNumId w:val="2"/>
  </w:num>
  <w:num w:numId="75" w16cid:durableId="1353454926">
    <w:abstractNumId w:val="2"/>
  </w:num>
  <w:num w:numId="76" w16cid:durableId="968587823">
    <w:abstractNumId w:val="2"/>
  </w:num>
  <w:num w:numId="77" w16cid:durableId="1991056827">
    <w:abstractNumId w:val="2"/>
  </w:num>
  <w:num w:numId="78" w16cid:durableId="1451974836">
    <w:abstractNumId w:val="12"/>
  </w:num>
  <w:num w:numId="79" w16cid:durableId="276370120">
    <w:abstractNumId w:val="2"/>
  </w:num>
  <w:num w:numId="80" w16cid:durableId="1010327490">
    <w:abstractNumId w:val="2"/>
  </w:num>
  <w:num w:numId="81" w16cid:durableId="1852526489">
    <w:abstractNumId w:val="2"/>
  </w:num>
  <w:num w:numId="82" w16cid:durableId="1123112839">
    <w:abstractNumId w:val="2"/>
  </w:num>
  <w:num w:numId="83" w16cid:durableId="323164969">
    <w:abstractNumId w:val="2"/>
  </w:num>
  <w:num w:numId="84" w16cid:durableId="1780296814">
    <w:abstractNumId w:val="2"/>
  </w:num>
  <w:num w:numId="85" w16cid:durableId="2006860149">
    <w:abstractNumId w:val="2"/>
  </w:num>
  <w:num w:numId="86" w16cid:durableId="2140491991">
    <w:abstractNumId w:val="2"/>
  </w:num>
  <w:num w:numId="87" w16cid:durableId="1773668238">
    <w:abstractNumId w:val="2"/>
  </w:num>
  <w:num w:numId="88" w16cid:durableId="521626292">
    <w:abstractNumId w:val="2"/>
  </w:num>
  <w:num w:numId="89" w16cid:durableId="510947778">
    <w:abstractNumId w:val="2"/>
  </w:num>
  <w:num w:numId="90" w16cid:durableId="565068283">
    <w:abstractNumId w:val="2"/>
  </w:num>
  <w:num w:numId="91" w16cid:durableId="1250579839">
    <w:abstractNumId w:val="2"/>
  </w:num>
  <w:num w:numId="92" w16cid:durableId="27992719">
    <w:abstractNumId w:val="2"/>
  </w:num>
  <w:num w:numId="93" w16cid:durableId="748622379">
    <w:abstractNumId w:val="2"/>
  </w:num>
  <w:num w:numId="94" w16cid:durableId="572470470">
    <w:abstractNumId w:val="2"/>
  </w:num>
  <w:num w:numId="95" w16cid:durableId="1631740711">
    <w:abstractNumId w:val="2"/>
  </w:num>
  <w:num w:numId="96" w16cid:durableId="1769692453">
    <w:abstractNumId w:val="45"/>
  </w:num>
  <w:num w:numId="97" w16cid:durableId="967323773">
    <w:abstractNumId w:val="2"/>
  </w:num>
  <w:num w:numId="98" w16cid:durableId="455217672">
    <w:abstractNumId w:val="18"/>
  </w:num>
  <w:num w:numId="99" w16cid:durableId="7560055">
    <w:abstractNumId w:val="34"/>
  </w:num>
  <w:num w:numId="100" w16cid:durableId="1915159213">
    <w:abstractNumId w:val="2"/>
  </w:num>
  <w:num w:numId="101" w16cid:durableId="1510482189">
    <w:abstractNumId w:val="2"/>
  </w:num>
  <w:num w:numId="102" w16cid:durableId="482084511">
    <w:abstractNumId w:val="2"/>
  </w:num>
  <w:num w:numId="103" w16cid:durableId="1452823505">
    <w:abstractNumId w:val="2"/>
  </w:num>
  <w:num w:numId="104" w16cid:durableId="1857115551">
    <w:abstractNumId w:val="2"/>
  </w:num>
  <w:num w:numId="105" w16cid:durableId="1219898972">
    <w:abstractNumId w:val="2"/>
  </w:num>
  <w:num w:numId="106" w16cid:durableId="1722092190">
    <w:abstractNumId w:val="2"/>
  </w:num>
  <w:num w:numId="107" w16cid:durableId="33699047">
    <w:abstractNumId w:val="21"/>
  </w:num>
  <w:num w:numId="108" w16cid:durableId="259416542">
    <w:abstractNumId w:val="2"/>
  </w:num>
  <w:num w:numId="109" w16cid:durableId="555777794">
    <w:abstractNumId w:val="2"/>
  </w:num>
  <w:num w:numId="110" w16cid:durableId="1870022190">
    <w:abstractNumId w:val="2"/>
  </w:num>
  <w:num w:numId="111" w16cid:durableId="1171988954">
    <w:abstractNumId w:val="2"/>
  </w:num>
  <w:num w:numId="112" w16cid:durableId="1744646549">
    <w:abstractNumId w:val="20"/>
  </w:num>
  <w:num w:numId="113" w16cid:durableId="741298648">
    <w:abstractNumId w:val="2"/>
  </w:num>
  <w:num w:numId="114" w16cid:durableId="973412090">
    <w:abstractNumId w:val="2"/>
  </w:num>
  <w:num w:numId="115" w16cid:durableId="441535196">
    <w:abstractNumId w:val="2"/>
  </w:num>
  <w:num w:numId="116" w16cid:durableId="1573157042">
    <w:abstractNumId w:val="2"/>
  </w:num>
  <w:num w:numId="117" w16cid:durableId="1059010824">
    <w:abstractNumId w:val="2"/>
  </w:num>
  <w:num w:numId="118" w16cid:durableId="1988044545">
    <w:abstractNumId w:val="2"/>
  </w:num>
  <w:num w:numId="119" w16cid:durableId="1168130055">
    <w:abstractNumId w:val="2"/>
  </w:num>
  <w:num w:numId="120" w16cid:durableId="668869291">
    <w:abstractNumId w:val="2"/>
  </w:num>
  <w:num w:numId="121" w16cid:durableId="1770815285">
    <w:abstractNumId w:val="2"/>
  </w:num>
  <w:num w:numId="122" w16cid:durableId="1976254920">
    <w:abstractNumId w:val="2"/>
  </w:num>
  <w:num w:numId="123" w16cid:durableId="1974361815">
    <w:abstractNumId w:val="2"/>
  </w:num>
  <w:num w:numId="124" w16cid:durableId="442766911">
    <w:abstractNumId w:val="2"/>
  </w:num>
  <w:num w:numId="125" w16cid:durableId="1447116535">
    <w:abstractNumId w:val="2"/>
  </w:num>
  <w:num w:numId="126" w16cid:durableId="970283054">
    <w:abstractNumId w:val="2"/>
  </w:num>
  <w:num w:numId="127" w16cid:durableId="1008407395">
    <w:abstractNumId w:val="2"/>
  </w:num>
  <w:num w:numId="128" w16cid:durableId="737748082">
    <w:abstractNumId w:val="2"/>
  </w:num>
  <w:num w:numId="129" w16cid:durableId="626743245">
    <w:abstractNumId w:val="2"/>
  </w:num>
  <w:num w:numId="130" w16cid:durableId="417867972">
    <w:abstractNumId w:val="2"/>
  </w:num>
  <w:num w:numId="131" w16cid:durableId="213933065">
    <w:abstractNumId w:val="19"/>
  </w:num>
  <w:num w:numId="132" w16cid:durableId="1918007067">
    <w:abstractNumId w:val="36"/>
  </w:num>
  <w:num w:numId="133" w16cid:durableId="1175458773">
    <w:abstractNumId w:val="27"/>
  </w:num>
  <w:num w:numId="134" w16cid:durableId="1058360540">
    <w:abstractNumId w:val="51"/>
  </w:num>
  <w:num w:numId="135" w16cid:durableId="1182014468">
    <w:abstractNumId w:val="43"/>
  </w:num>
  <w:num w:numId="136" w16cid:durableId="721565420">
    <w:abstractNumId w:val="2"/>
  </w:num>
  <w:numIdMacAtCleanup w:val="1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644"/>
    <w:rsid w:val="0000027F"/>
    <w:rsid w:val="000012E8"/>
    <w:rsid w:val="00003AB1"/>
    <w:rsid w:val="00004A2F"/>
    <w:rsid w:val="00005538"/>
    <w:rsid w:val="00007BAA"/>
    <w:rsid w:val="0001005D"/>
    <w:rsid w:val="00010764"/>
    <w:rsid w:val="00010B7D"/>
    <w:rsid w:val="00012370"/>
    <w:rsid w:val="000124CE"/>
    <w:rsid w:val="00012551"/>
    <w:rsid w:val="00012839"/>
    <w:rsid w:val="000149A7"/>
    <w:rsid w:val="000213DC"/>
    <w:rsid w:val="00021719"/>
    <w:rsid w:val="00022429"/>
    <w:rsid w:val="000226E1"/>
    <w:rsid w:val="00023DB2"/>
    <w:rsid w:val="00023FF1"/>
    <w:rsid w:val="00025289"/>
    <w:rsid w:val="00025DD1"/>
    <w:rsid w:val="00027BA7"/>
    <w:rsid w:val="0003048C"/>
    <w:rsid w:val="000306BC"/>
    <w:rsid w:val="000312F0"/>
    <w:rsid w:val="000313BF"/>
    <w:rsid w:val="00032D72"/>
    <w:rsid w:val="00034340"/>
    <w:rsid w:val="000345E6"/>
    <w:rsid w:val="00037274"/>
    <w:rsid w:val="00040980"/>
    <w:rsid w:val="00042A53"/>
    <w:rsid w:val="00042AA1"/>
    <w:rsid w:val="00042DDE"/>
    <w:rsid w:val="00043942"/>
    <w:rsid w:val="00044FC3"/>
    <w:rsid w:val="00045CCB"/>
    <w:rsid w:val="000465A9"/>
    <w:rsid w:val="0004775D"/>
    <w:rsid w:val="00053077"/>
    <w:rsid w:val="00053BD5"/>
    <w:rsid w:val="00057109"/>
    <w:rsid w:val="00061D59"/>
    <w:rsid w:val="0006232C"/>
    <w:rsid w:val="0006260C"/>
    <w:rsid w:val="00064804"/>
    <w:rsid w:val="000667B9"/>
    <w:rsid w:val="0006771C"/>
    <w:rsid w:val="00071598"/>
    <w:rsid w:val="00074C75"/>
    <w:rsid w:val="0007506C"/>
    <w:rsid w:val="00075297"/>
    <w:rsid w:val="00076F23"/>
    <w:rsid w:val="0008050B"/>
    <w:rsid w:val="00082410"/>
    <w:rsid w:val="00082501"/>
    <w:rsid w:val="00083877"/>
    <w:rsid w:val="00084E61"/>
    <w:rsid w:val="00087B83"/>
    <w:rsid w:val="00092271"/>
    <w:rsid w:val="000923F7"/>
    <w:rsid w:val="00092FAE"/>
    <w:rsid w:val="000934D0"/>
    <w:rsid w:val="0009397E"/>
    <w:rsid w:val="0009530A"/>
    <w:rsid w:val="000959F0"/>
    <w:rsid w:val="000962CB"/>
    <w:rsid w:val="000A1D80"/>
    <w:rsid w:val="000A25BA"/>
    <w:rsid w:val="000A28BE"/>
    <w:rsid w:val="000A481C"/>
    <w:rsid w:val="000A4C57"/>
    <w:rsid w:val="000A4DD3"/>
    <w:rsid w:val="000A642B"/>
    <w:rsid w:val="000A6A1C"/>
    <w:rsid w:val="000A7615"/>
    <w:rsid w:val="000B091B"/>
    <w:rsid w:val="000B1DC4"/>
    <w:rsid w:val="000B2456"/>
    <w:rsid w:val="000B467C"/>
    <w:rsid w:val="000B48A7"/>
    <w:rsid w:val="000B70E8"/>
    <w:rsid w:val="000C079E"/>
    <w:rsid w:val="000C0BA1"/>
    <w:rsid w:val="000C2545"/>
    <w:rsid w:val="000C3B41"/>
    <w:rsid w:val="000D0CDD"/>
    <w:rsid w:val="000D1667"/>
    <w:rsid w:val="000D1983"/>
    <w:rsid w:val="000D1A13"/>
    <w:rsid w:val="000D38E7"/>
    <w:rsid w:val="000D3B67"/>
    <w:rsid w:val="000D64F6"/>
    <w:rsid w:val="000D7A18"/>
    <w:rsid w:val="000E1F59"/>
    <w:rsid w:val="000E2AE4"/>
    <w:rsid w:val="000E2BE1"/>
    <w:rsid w:val="000E41A1"/>
    <w:rsid w:val="000E497F"/>
    <w:rsid w:val="000E63F3"/>
    <w:rsid w:val="000E6EBE"/>
    <w:rsid w:val="000E7E1F"/>
    <w:rsid w:val="000F41C6"/>
    <w:rsid w:val="000F49C6"/>
    <w:rsid w:val="000F64C3"/>
    <w:rsid w:val="000F76D1"/>
    <w:rsid w:val="00100613"/>
    <w:rsid w:val="001009F2"/>
    <w:rsid w:val="00102089"/>
    <w:rsid w:val="00103A48"/>
    <w:rsid w:val="00103B3B"/>
    <w:rsid w:val="0010575C"/>
    <w:rsid w:val="001058AA"/>
    <w:rsid w:val="00106138"/>
    <w:rsid w:val="00106A32"/>
    <w:rsid w:val="00107668"/>
    <w:rsid w:val="00110DE6"/>
    <w:rsid w:val="001113E4"/>
    <w:rsid w:val="0011213D"/>
    <w:rsid w:val="00112FB7"/>
    <w:rsid w:val="0011316B"/>
    <w:rsid w:val="00113346"/>
    <w:rsid w:val="00113683"/>
    <w:rsid w:val="00114DB0"/>
    <w:rsid w:val="00117167"/>
    <w:rsid w:val="001254C4"/>
    <w:rsid w:val="00127E94"/>
    <w:rsid w:val="001300A1"/>
    <w:rsid w:val="00131F44"/>
    <w:rsid w:val="00132BC2"/>
    <w:rsid w:val="0013314E"/>
    <w:rsid w:val="00133548"/>
    <w:rsid w:val="0013565F"/>
    <w:rsid w:val="00135F5F"/>
    <w:rsid w:val="00136334"/>
    <w:rsid w:val="0013730B"/>
    <w:rsid w:val="001373D3"/>
    <w:rsid w:val="00141DCE"/>
    <w:rsid w:val="0014237E"/>
    <w:rsid w:val="00144DA4"/>
    <w:rsid w:val="0014554A"/>
    <w:rsid w:val="00150DBE"/>
    <w:rsid w:val="00153153"/>
    <w:rsid w:val="001531AD"/>
    <w:rsid w:val="0015399B"/>
    <w:rsid w:val="0015463C"/>
    <w:rsid w:val="0015477E"/>
    <w:rsid w:val="00157185"/>
    <w:rsid w:val="0015760F"/>
    <w:rsid w:val="001610E8"/>
    <w:rsid w:val="001613F1"/>
    <w:rsid w:val="0016235B"/>
    <w:rsid w:val="0016237C"/>
    <w:rsid w:val="0016289E"/>
    <w:rsid w:val="00162A64"/>
    <w:rsid w:val="00162D6F"/>
    <w:rsid w:val="00162E38"/>
    <w:rsid w:val="001645B0"/>
    <w:rsid w:val="00164648"/>
    <w:rsid w:val="00165F13"/>
    <w:rsid w:val="00166F3E"/>
    <w:rsid w:val="00167013"/>
    <w:rsid w:val="001675B9"/>
    <w:rsid w:val="00171068"/>
    <w:rsid w:val="001765EA"/>
    <w:rsid w:val="00180317"/>
    <w:rsid w:val="00181EDD"/>
    <w:rsid w:val="00183188"/>
    <w:rsid w:val="00184059"/>
    <w:rsid w:val="001846BE"/>
    <w:rsid w:val="001857BC"/>
    <w:rsid w:val="00185802"/>
    <w:rsid w:val="00185CDE"/>
    <w:rsid w:val="0018678D"/>
    <w:rsid w:val="00186DD9"/>
    <w:rsid w:val="00190E11"/>
    <w:rsid w:val="00195327"/>
    <w:rsid w:val="0019574A"/>
    <w:rsid w:val="001961C1"/>
    <w:rsid w:val="00196591"/>
    <w:rsid w:val="00197059"/>
    <w:rsid w:val="001A2930"/>
    <w:rsid w:val="001A2F88"/>
    <w:rsid w:val="001A5318"/>
    <w:rsid w:val="001A602B"/>
    <w:rsid w:val="001A66DE"/>
    <w:rsid w:val="001A728C"/>
    <w:rsid w:val="001A7545"/>
    <w:rsid w:val="001B05C8"/>
    <w:rsid w:val="001B090F"/>
    <w:rsid w:val="001B0AF2"/>
    <w:rsid w:val="001B2041"/>
    <w:rsid w:val="001B3643"/>
    <w:rsid w:val="001B36CF"/>
    <w:rsid w:val="001B42AC"/>
    <w:rsid w:val="001B4998"/>
    <w:rsid w:val="001B4E33"/>
    <w:rsid w:val="001B5C38"/>
    <w:rsid w:val="001B6534"/>
    <w:rsid w:val="001B65B1"/>
    <w:rsid w:val="001B76DF"/>
    <w:rsid w:val="001C0091"/>
    <w:rsid w:val="001C0689"/>
    <w:rsid w:val="001C0723"/>
    <w:rsid w:val="001C0C69"/>
    <w:rsid w:val="001C4058"/>
    <w:rsid w:val="001C5A53"/>
    <w:rsid w:val="001D042D"/>
    <w:rsid w:val="001D12E0"/>
    <w:rsid w:val="001D1C2A"/>
    <w:rsid w:val="001D29F1"/>
    <w:rsid w:val="001D44DB"/>
    <w:rsid w:val="001D5377"/>
    <w:rsid w:val="001D5AF6"/>
    <w:rsid w:val="001D6C0C"/>
    <w:rsid w:val="001D6CD2"/>
    <w:rsid w:val="001E13C2"/>
    <w:rsid w:val="001E1493"/>
    <w:rsid w:val="001E1B21"/>
    <w:rsid w:val="001E509B"/>
    <w:rsid w:val="001E6D17"/>
    <w:rsid w:val="001E7B87"/>
    <w:rsid w:val="001F0573"/>
    <w:rsid w:val="001F0C6B"/>
    <w:rsid w:val="001F2ABF"/>
    <w:rsid w:val="001F3E9B"/>
    <w:rsid w:val="001F4AB8"/>
    <w:rsid w:val="001F61AA"/>
    <w:rsid w:val="001F7881"/>
    <w:rsid w:val="002012CA"/>
    <w:rsid w:val="00201EB4"/>
    <w:rsid w:val="00201F45"/>
    <w:rsid w:val="0020215C"/>
    <w:rsid w:val="0020260F"/>
    <w:rsid w:val="00203110"/>
    <w:rsid w:val="00203442"/>
    <w:rsid w:val="0020579A"/>
    <w:rsid w:val="002067B6"/>
    <w:rsid w:val="00206BFA"/>
    <w:rsid w:val="00207BB8"/>
    <w:rsid w:val="0021097C"/>
    <w:rsid w:val="002119B8"/>
    <w:rsid w:val="00213658"/>
    <w:rsid w:val="00216F69"/>
    <w:rsid w:val="00217164"/>
    <w:rsid w:val="0021790D"/>
    <w:rsid w:val="00220985"/>
    <w:rsid w:val="002212B6"/>
    <w:rsid w:val="0022371A"/>
    <w:rsid w:val="00224AF0"/>
    <w:rsid w:val="00225372"/>
    <w:rsid w:val="0022609F"/>
    <w:rsid w:val="002274EE"/>
    <w:rsid w:val="00230D6E"/>
    <w:rsid w:val="00231E26"/>
    <w:rsid w:val="002322B8"/>
    <w:rsid w:val="002327BA"/>
    <w:rsid w:val="00235555"/>
    <w:rsid w:val="002377BA"/>
    <w:rsid w:val="00237AAC"/>
    <w:rsid w:val="00237C2A"/>
    <w:rsid w:val="00240B05"/>
    <w:rsid w:val="00243149"/>
    <w:rsid w:val="00243584"/>
    <w:rsid w:val="00244230"/>
    <w:rsid w:val="00244F82"/>
    <w:rsid w:val="00247AC0"/>
    <w:rsid w:val="0025130E"/>
    <w:rsid w:val="00253909"/>
    <w:rsid w:val="00254680"/>
    <w:rsid w:val="00255924"/>
    <w:rsid w:val="002600D5"/>
    <w:rsid w:val="00264816"/>
    <w:rsid w:val="0026669C"/>
    <w:rsid w:val="002675DC"/>
    <w:rsid w:val="00270803"/>
    <w:rsid w:val="00271BE7"/>
    <w:rsid w:val="002722AE"/>
    <w:rsid w:val="002731F3"/>
    <w:rsid w:val="00274B33"/>
    <w:rsid w:val="00276F5B"/>
    <w:rsid w:val="00283770"/>
    <w:rsid w:val="002847B0"/>
    <w:rsid w:val="002861D1"/>
    <w:rsid w:val="002870A7"/>
    <w:rsid w:val="00287DCC"/>
    <w:rsid w:val="002906D2"/>
    <w:rsid w:val="00290B6E"/>
    <w:rsid w:val="0029322A"/>
    <w:rsid w:val="00295548"/>
    <w:rsid w:val="00296062"/>
    <w:rsid w:val="00296D4D"/>
    <w:rsid w:val="002A00E2"/>
    <w:rsid w:val="002A1703"/>
    <w:rsid w:val="002A219B"/>
    <w:rsid w:val="002A2482"/>
    <w:rsid w:val="002A5F09"/>
    <w:rsid w:val="002A6382"/>
    <w:rsid w:val="002A766B"/>
    <w:rsid w:val="002B15CA"/>
    <w:rsid w:val="002B23CD"/>
    <w:rsid w:val="002B2A5A"/>
    <w:rsid w:val="002B2AD3"/>
    <w:rsid w:val="002B3767"/>
    <w:rsid w:val="002B522D"/>
    <w:rsid w:val="002B5A5D"/>
    <w:rsid w:val="002B69BC"/>
    <w:rsid w:val="002C0261"/>
    <w:rsid w:val="002C0F67"/>
    <w:rsid w:val="002C1A9E"/>
    <w:rsid w:val="002C33C7"/>
    <w:rsid w:val="002C3449"/>
    <w:rsid w:val="002C3854"/>
    <w:rsid w:val="002C3A1B"/>
    <w:rsid w:val="002C672D"/>
    <w:rsid w:val="002C6DEC"/>
    <w:rsid w:val="002C7674"/>
    <w:rsid w:val="002D1070"/>
    <w:rsid w:val="002D38BF"/>
    <w:rsid w:val="002D443C"/>
    <w:rsid w:val="002D46F6"/>
    <w:rsid w:val="002E0A16"/>
    <w:rsid w:val="002E115C"/>
    <w:rsid w:val="002E211C"/>
    <w:rsid w:val="002E33ED"/>
    <w:rsid w:val="002E4C90"/>
    <w:rsid w:val="002E5162"/>
    <w:rsid w:val="002E6BFC"/>
    <w:rsid w:val="002E7350"/>
    <w:rsid w:val="002F2900"/>
    <w:rsid w:val="002F5877"/>
    <w:rsid w:val="002F672A"/>
    <w:rsid w:val="002F6775"/>
    <w:rsid w:val="00302058"/>
    <w:rsid w:val="003030B4"/>
    <w:rsid w:val="00303132"/>
    <w:rsid w:val="003111EA"/>
    <w:rsid w:val="003114EF"/>
    <w:rsid w:val="003120F1"/>
    <w:rsid w:val="00313CAB"/>
    <w:rsid w:val="003148DC"/>
    <w:rsid w:val="00314909"/>
    <w:rsid w:val="00315058"/>
    <w:rsid w:val="003151E7"/>
    <w:rsid w:val="003152F0"/>
    <w:rsid w:val="00320AB2"/>
    <w:rsid w:val="0032123E"/>
    <w:rsid w:val="003216D8"/>
    <w:rsid w:val="00324472"/>
    <w:rsid w:val="00324747"/>
    <w:rsid w:val="00324B45"/>
    <w:rsid w:val="00324DD8"/>
    <w:rsid w:val="0032716A"/>
    <w:rsid w:val="00331A94"/>
    <w:rsid w:val="00331B1D"/>
    <w:rsid w:val="00332671"/>
    <w:rsid w:val="00333E0E"/>
    <w:rsid w:val="0033584B"/>
    <w:rsid w:val="00335ADB"/>
    <w:rsid w:val="00336282"/>
    <w:rsid w:val="00336AD1"/>
    <w:rsid w:val="00337AAA"/>
    <w:rsid w:val="00341CB1"/>
    <w:rsid w:val="00342850"/>
    <w:rsid w:val="00344E15"/>
    <w:rsid w:val="00344F27"/>
    <w:rsid w:val="00345A12"/>
    <w:rsid w:val="00351690"/>
    <w:rsid w:val="003519E6"/>
    <w:rsid w:val="00351A81"/>
    <w:rsid w:val="003542B0"/>
    <w:rsid w:val="00354F34"/>
    <w:rsid w:val="00355A86"/>
    <w:rsid w:val="003578B7"/>
    <w:rsid w:val="00360D97"/>
    <w:rsid w:val="003621BF"/>
    <w:rsid w:val="00362FD9"/>
    <w:rsid w:val="00363013"/>
    <w:rsid w:val="00363860"/>
    <w:rsid w:val="00363968"/>
    <w:rsid w:val="00363F92"/>
    <w:rsid w:val="003642B8"/>
    <w:rsid w:val="003655F4"/>
    <w:rsid w:val="00365BE0"/>
    <w:rsid w:val="00366835"/>
    <w:rsid w:val="003673C2"/>
    <w:rsid w:val="00367459"/>
    <w:rsid w:val="00367950"/>
    <w:rsid w:val="0037025F"/>
    <w:rsid w:val="00370856"/>
    <w:rsid w:val="00372028"/>
    <w:rsid w:val="0037756C"/>
    <w:rsid w:val="003844D4"/>
    <w:rsid w:val="00384D49"/>
    <w:rsid w:val="00385DBF"/>
    <w:rsid w:val="00386312"/>
    <w:rsid w:val="003866E1"/>
    <w:rsid w:val="00386A4A"/>
    <w:rsid w:val="00387617"/>
    <w:rsid w:val="003902DD"/>
    <w:rsid w:val="00390631"/>
    <w:rsid w:val="0039111C"/>
    <w:rsid w:val="00393432"/>
    <w:rsid w:val="0039364F"/>
    <w:rsid w:val="00395BC7"/>
    <w:rsid w:val="003966A1"/>
    <w:rsid w:val="003972EC"/>
    <w:rsid w:val="00397C4D"/>
    <w:rsid w:val="003A4199"/>
    <w:rsid w:val="003A4EED"/>
    <w:rsid w:val="003A5858"/>
    <w:rsid w:val="003B1343"/>
    <w:rsid w:val="003B16EF"/>
    <w:rsid w:val="003B70CB"/>
    <w:rsid w:val="003B71F4"/>
    <w:rsid w:val="003B732D"/>
    <w:rsid w:val="003C1A04"/>
    <w:rsid w:val="003C1B4C"/>
    <w:rsid w:val="003C1CAB"/>
    <w:rsid w:val="003C35DE"/>
    <w:rsid w:val="003C426C"/>
    <w:rsid w:val="003C55EF"/>
    <w:rsid w:val="003C650C"/>
    <w:rsid w:val="003D02DD"/>
    <w:rsid w:val="003D03A3"/>
    <w:rsid w:val="003D07ED"/>
    <w:rsid w:val="003D10F0"/>
    <w:rsid w:val="003D1794"/>
    <w:rsid w:val="003D3E1C"/>
    <w:rsid w:val="003D44AB"/>
    <w:rsid w:val="003D4CFD"/>
    <w:rsid w:val="003E3A41"/>
    <w:rsid w:val="003E4117"/>
    <w:rsid w:val="003E494A"/>
    <w:rsid w:val="003E5156"/>
    <w:rsid w:val="003E5644"/>
    <w:rsid w:val="003E70C6"/>
    <w:rsid w:val="003E784E"/>
    <w:rsid w:val="003F05F8"/>
    <w:rsid w:val="003F1E88"/>
    <w:rsid w:val="003F1ED1"/>
    <w:rsid w:val="003F39DB"/>
    <w:rsid w:val="00400031"/>
    <w:rsid w:val="00400423"/>
    <w:rsid w:val="00400490"/>
    <w:rsid w:val="00400E78"/>
    <w:rsid w:val="00401E10"/>
    <w:rsid w:val="0040213E"/>
    <w:rsid w:val="00404B86"/>
    <w:rsid w:val="00405265"/>
    <w:rsid w:val="004066AF"/>
    <w:rsid w:val="00407840"/>
    <w:rsid w:val="00411366"/>
    <w:rsid w:val="0041208B"/>
    <w:rsid w:val="00412267"/>
    <w:rsid w:val="0041401B"/>
    <w:rsid w:val="0041445D"/>
    <w:rsid w:val="00415204"/>
    <w:rsid w:val="0041536A"/>
    <w:rsid w:val="004163C9"/>
    <w:rsid w:val="00416768"/>
    <w:rsid w:val="004204C9"/>
    <w:rsid w:val="004243CE"/>
    <w:rsid w:val="00425B04"/>
    <w:rsid w:val="00426BDA"/>
    <w:rsid w:val="0043051F"/>
    <w:rsid w:val="00430B30"/>
    <w:rsid w:val="00432683"/>
    <w:rsid w:val="00433069"/>
    <w:rsid w:val="004337A9"/>
    <w:rsid w:val="00434949"/>
    <w:rsid w:val="00435FED"/>
    <w:rsid w:val="004364A3"/>
    <w:rsid w:val="0044176E"/>
    <w:rsid w:val="00441D98"/>
    <w:rsid w:val="0044227D"/>
    <w:rsid w:val="004428C7"/>
    <w:rsid w:val="00450743"/>
    <w:rsid w:val="00451654"/>
    <w:rsid w:val="00454565"/>
    <w:rsid w:val="004551E0"/>
    <w:rsid w:val="004553EB"/>
    <w:rsid w:val="00456BED"/>
    <w:rsid w:val="0046124D"/>
    <w:rsid w:val="00462398"/>
    <w:rsid w:val="00463381"/>
    <w:rsid w:val="0046465A"/>
    <w:rsid w:val="0046758D"/>
    <w:rsid w:val="004723AF"/>
    <w:rsid w:val="004736A9"/>
    <w:rsid w:val="00474180"/>
    <w:rsid w:val="00476F9A"/>
    <w:rsid w:val="00477D4C"/>
    <w:rsid w:val="00477FBF"/>
    <w:rsid w:val="0048034D"/>
    <w:rsid w:val="004820DB"/>
    <w:rsid w:val="00482910"/>
    <w:rsid w:val="00486FD8"/>
    <w:rsid w:val="0049087E"/>
    <w:rsid w:val="00490DF8"/>
    <w:rsid w:val="00491785"/>
    <w:rsid w:val="00492644"/>
    <w:rsid w:val="00492D74"/>
    <w:rsid w:val="0049370A"/>
    <w:rsid w:val="0049436E"/>
    <w:rsid w:val="0049442D"/>
    <w:rsid w:val="004951DC"/>
    <w:rsid w:val="0049574A"/>
    <w:rsid w:val="004957A0"/>
    <w:rsid w:val="00496DE0"/>
    <w:rsid w:val="004A064D"/>
    <w:rsid w:val="004A0A5D"/>
    <w:rsid w:val="004A36F9"/>
    <w:rsid w:val="004A38B0"/>
    <w:rsid w:val="004A3C89"/>
    <w:rsid w:val="004A4B1E"/>
    <w:rsid w:val="004A545E"/>
    <w:rsid w:val="004A7352"/>
    <w:rsid w:val="004B16D7"/>
    <w:rsid w:val="004B3413"/>
    <w:rsid w:val="004B561D"/>
    <w:rsid w:val="004B5CA4"/>
    <w:rsid w:val="004B7261"/>
    <w:rsid w:val="004B7996"/>
    <w:rsid w:val="004B7E77"/>
    <w:rsid w:val="004C078A"/>
    <w:rsid w:val="004C1667"/>
    <w:rsid w:val="004C2382"/>
    <w:rsid w:val="004C37F8"/>
    <w:rsid w:val="004C6577"/>
    <w:rsid w:val="004C6A21"/>
    <w:rsid w:val="004C6B4B"/>
    <w:rsid w:val="004D13CD"/>
    <w:rsid w:val="004D413B"/>
    <w:rsid w:val="004D6C05"/>
    <w:rsid w:val="004D77D9"/>
    <w:rsid w:val="004E046B"/>
    <w:rsid w:val="004E10B5"/>
    <w:rsid w:val="004E3883"/>
    <w:rsid w:val="004E4A19"/>
    <w:rsid w:val="004E57BE"/>
    <w:rsid w:val="004E6975"/>
    <w:rsid w:val="004F0F76"/>
    <w:rsid w:val="004F114E"/>
    <w:rsid w:val="004F3789"/>
    <w:rsid w:val="004F3F5B"/>
    <w:rsid w:val="004F529A"/>
    <w:rsid w:val="004F7258"/>
    <w:rsid w:val="004F7362"/>
    <w:rsid w:val="004F76CA"/>
    <w:rsid w:val="00501CD8"/>
    <w:rsid w:val="005022E9"/>
    <w:rsid w:val="00502660"/>
    <w:rsid w:val="005026D8"/>
    <w:rsid w:val="0050308F"/>
    <w:rsid w:val="005048DC"/>
    <w:rsid w:val="005049FB"/>
    <w:rsid w:val="00512465"/>
    <w:rsid w:val="005124B2"/>
    <w:rsid w:val="00513C1E"/>
    <w:rsid w:val="00514758"/>
    <w:rsid w:val="00514EC0"/>
    <w:rsid w:val="00515F03"/>
    <w:rsid w:val="0051700B"/>
    <w:rsid w:val="00521AB7"/>
    <w:rsid w:val="00522237"/>
    <w:rsid w:val="00522C98"/>
    <w:rsid w:val="00523591"/>
    <w:rsid w:val="005235C2"/>
    <w:rsid w:val="00526E1D"/>
    <w:rsid w:val="0053043E"/>
    <w:rsid w:val="00530B50"/>
    <w:rsid w:val="00531168"/>
    <w:rsid w:val="00531F07"/>
    <w:rsid w:val="00532A8A"/>
    <w:rsid w:val="00533793"/>
    <w:rsid w:val="00533962"/>
    <w:rsid w:val="00534488"/>
    <w:rsid w:val="00535102"/>
    <w:rsid w:val="0053515A"/>
    <w:rsid w:val="005357DD"/>
    <w:rsid w:val="00535FCF"/>
    <w:rsid w:val="00536F64"/>
    <w:rsid w:val="00537F69"/>
    <w:rsid w:val="00540085"/>
    <w:rsid w:val="00540139"/>
    <w:rsid w:val="0054037A"/>
    <w:rsid w:val="00540DCF"/>
    <w:rsid w:val="00540FDB"/>
    <w:rsid w:val="005417CD"/>
    <w:rsid w:val="00542D1E"/>
    <w:rsid w:val="0054309E"/>
    <w:rsid w:val="0054417A"/>
    <w:rsid w:val="00546BAC"/>
    <w:rsid w:val="005477E0"/>
    <w:rsid w:val="00550069"/>
    <w:rsid w:val="00550D26"/>
    <w:rsid w:val="0055249C"/>
    <w:rsid w:val="005526C8"/>
    <w:rsid w:val="00552E06"/>
    <w:rsid w:val="00552E24"/>
    <w:rsid w:val="00553035"/>
    <w:rsid w:val="00556981"/>
    <w:rsid w:val="00557F5F"/>
    <w:rsid w:val="00561EC5"/>
    <w:rsid w:val="00562276"/>
    <w:rsid w:val="005639A4"/>
    <w:rsid w:val="005647BA"/>
    <w:rsid w:val="00564BCE"/>
    <w:rsid w:val="00567CC6"/>
    <w:rsid w:val="00571007"/>
    <w:rsid w:val="00572977"/>
    <w:rsid w:val="00573FFE"/>
    <w:rsid w:val="00574D45"/>
    <w:rsid w:val="0057566D"/>
    <w:rsid w:val="00576A2B"/>
    <w:rsid w:val="005801C0"/>
    <w:rsid w:val="00580EC7"/>
    <w:rsid w:val="005843CB"/>
    <w:rsid w:val="00584499"/>
    <w:rsid w:val="00584AB4"/>
    <w:rsid w:val="00584FE6"/>
    <w:rsid w:val="00585A3C"/>
    <w:rsid w:val="0058651B"/>
    <w:rsid w:val="005870CA"/>
    <w:rsid w:val="005875B0"/>
    <w:rsid w:val="00593322"/>
    <w:rsid w:val="005938A5"/>
    <w:rsid w:val="005957C0"/>
    <w:rsid w:val="00595A1E"/>
    <w:rsid w:val="00596942"/>
    <w:rsid w:val="005970C5"/>
    <w:rsid w:val="00597578"/>
    <w:rsid w:val="005A02A1"/>
    <w:rsid w:val="005A0A58"/>
    <w:rsid w:val="005A0F60"/>
    <w:rsid w:val="005A25F8"/>
    <w:rsid w:val="005A3EC9"/>
    <w:rsid w:val="005A6562"/>
    <w:rsid w:val="005A65AB"/>
    <w:rsid w:val="005A760A"/>
    <w:rsid w:val="005B14A6"/>
    <w:rsid w:val="005B254E"/>
    <w:rsid w:val="005B272D"/>
    <w:rsid w:val="005B347B"/>
    <w:rsid w:val="005B72C6"/>
    <w:rsid w:val="005C03C0"/>
    <w:rsid w:val="005C15A1"/>
    <w:rsid w:val="005C1AC8"/>
    <w:rsid w:val="005C2109"/>
    <w:rsid w:val="005C4F43"/>
    <w:rsid w:val="005C5C0F"/>
    <w:rsid w:val="005C5E65"/>
    <w:rsid w:val="005C6A60"/>
    <w:rsid w:val="005C748F"/>
    <w:rsid w:val="005D08B7"/>
    <w:rsid w:val="005D1411"/>
    <w:rsid w:val="005D1501"/>
    <w:rsid w:val="005D1F59"/>
    <w:rsid w:val="005D260F"/>
    <w:rsid w:val="005D3533"/>
    <w:rsid w:val="005D36D4"/>
    <w:rsid w:val="005D4092"/>
    <w:rsid w:val="005D4451"/>
    <w:rsid w:val="005D48B4"/>
    <w:rsid w:val="005D52DE"/>
    <w:rsid w:val="005D58D9"/>
    <w:rsid w:val="005D5DE3"/>
    <w:rsid w:val="005D729B"/>
    <w:rsid w:val="005E1C4B"/>
    <w:rsid w:val="005E22B3"/>
    <w:rsid w:val="005E4AF0"/>
    <w:rsid w:val="005E541A"/>
    <w:rsid w:val="005E67F3"/>
    <w:rsid w:val="005E78F2"/>
    <w:rsid w:val="005F3447"/>
    <w:rsid w:val="005F3A25"/>
    <w:rsid w:val="005F654B"/>
    <w:rsid w:val="005F6B35"/>
    <w:rsid w:val="005F7080"/>
    <w:rsid w:val="005F75A6"/>
    <w:rsid w:val="0060116B"/>
    <w:rsid w:val="00602E6A"/>
    <w:rsid w:val="00605237"/>
    <w:rsid w:val="00605F40"/>
    <w:rsid w:val="006065BD"/>
    <w:rsid w:val="00606F58"/>
    <w:rsid w:val="00610C06"/>
    <w:rsid w:val="00611430"/>
    <w:rsid w:val="00611E5F"/>
    <w:rsid w:val="00614A32"/>
    <w:rsid w:val="00614D68"/>
    <w:rsid w:val="0061559F"/>
    <w:rsid w:val="00615CD5"/>
    <w:rsid w:val="00616681"/>
    <w:rsid w:val="0062327E"/>
    <w:rsid w:val="006234F1"/>
    <w:rsid w:val="00624C1E"/>
    <w:rsid w:val="00624FDE"/>
    <w:rsid w:val="00634BB5"/>
    <w:rsid w:val="00634F42"/>
    <w:rsid w:val="00635C24"/>
    <w:rsid w:val="00637491"/>
    <w:rsid w:val="00637543"/>
    <w:rsid w:val="00637860"/>
    <w:rsid w:val="00640006"/>
    <w:rsid w:val="00645725"/>
    <w:rsid w:val="00646F83"/>
    <w:rsid w:val="00647507"/>
    <w:rsid w:val="00647D87"/>
    <w:rsid w:val="006506E0"/>
    <w:rsid w:val="00651015"/>
    <w:rsid w:val="00651A3D"/>
    <w:rsid w:val="006549A4"/>
    <w:rsid w:val="00655500"/>
    <w:rsid w:val="0065684E"/>
    <w:rsid w:val="0065798F"/>
    <w:rsid w:val="0066298C"/>
    <w:rsid w:val="00664140"/>
    <w:rsid w:val="0066756C"/>
    <w:rsid w:val="006717EF"/>
    <w:rsid w:val="006719F1"/>
    <w:rsid w:val="00675A8F"/>
    <w:rsid w:val="00675CDD"/>
    <w:rsid w:val="006768DC"/>
    <w:rsid w:val="006804EC"/>
    <w:rsid w:val="00680FE3"/>
    <w:rsid w:val="006843B9"/>
    <w:rsid w:val="006848F7"/>
    <w:rsid w:val="00685D37"/>
    <w:rsid w:val="00687A21"/>
    <w:rsid w:val="00687D2B"/>
    <w:rsid w:val="0069265E"/>
    <w:rsid w:val="0069384E"/>
    <w:rsid w:val="006949FE"/>
    <w:rsid w:val="00695116"/>
    <w:rsid w:val="0069511D"/>
    <w:rsid w:val="00696202"/>
    <w:rsid w:val="00696A98"/>
    <w:rsid w:val="006A253E"/>
    <w:rsid w:val="006A39AB"/>
    <w:rsid w:val="006A6536"/>
    <w:rsid w:val="006A7439"/>
    <w:rsid w:val="006B1286"/>
    <w:rsid w:val="006B1CD8"/>
    <w:rsid w:val="006B2081"/>
    <w:rsid w:val="006B253A"/>
    <w:rsid w:val="006B494F"/>
    <w:rsid w:val="006B4E94"/>
    <w:rsid w:val="006B5B6C"/>
    <w:rsid w:val="006B5FAC"/>
    <w:rsid w:val="006B6932"/>
    <w:rsid w:val="006B6A17"/>
    <w:rsid w:val="006B75D5"/>
    <w:rsid w:val="006C0ED9"/>
    <w:rsid w:val="006C1270"/>
    <w:rsid w:val="006C1352"/>
    <w:rsid w:val="006C21B7"/>
    <w:rsid w:val="006C2F7E"/>
    <w:rsid w:val="006C33C0"/>
    <w:rsid w:val="006C3FB3"/>
    <w:rsid w:val="006C67C2"/>
    <w:rsid w:val="006D1429"/>
    <w:rsid w:val="006D6032"/>
    <w:rsid w:val="006D6113"/>
    <w:rsid w:val="006D7786"/>
    <w:rsid w:val="006D77B3"/>
    <w:rsid w:val="006D7F1A"/>
    <w:rsid w:val="006E0019"/>
    <w:rsid w:val="006E0054"/>
    <w:rsid w:val="006E2644"/>
    <w:rsid w:val="006F06D7"/>
    <w:rsid w:val="006F0729"/>
    <w:rsid w:val="006F1179"/>
    <w:rsid w:val="006F152E"/>
    <w:rsid w:val="006F212C"/>
    <w:rsid w:val="006F258D"/>
    <w:rsid w:val="006F399A"/>
    <w:rsid w:val="006F5B8A"/>
    <w:rsid w:val="006F6A24"/>
    <w:rsid w:val="00701A20"/>
    <w:rsid w:val="00703A01"/>
    <w:rsid w:val="0070498A"/>
    <w:rsid w:val="0070684F"/>
    <w:rsid w:val="0070763F"/>
    <w:rsid w:val="00707BCF"/>
    <w:rsid w:val="00707F67"/>
    <w:rsid w:val="00711BF1"/>
    <w:rsid w:val="00713066"/>
    <w:rsid w:val="00713644"/>
    <w:rsid w:val="007138D9"/>
    <w:rsid w:val="00713EEC"/>
    <w:rsid w:val="0071403F"/>
    <w:rsid w:val="00714074"/>
    <w:rsid w:val="00714414"/>
    <w:rsid w:val="00715C0E"/>
    <w:rsid w:val="00720B16"/>
    <w:rsid w:val="00722205"/>
    <w:rsid w:val="007229F4"/>
    <w:rsid w:val="00723720"/>
    <w:rsid w:val="0072412B"/>
    <w:rsid w:val="0072488B"/>
    <w:rsid w:val="007268DD"/>
    <w:rsid w:val="00726A3B"/>
    <w:rsid w:val="00726E00"/>
    <w:rsid w:val="00730899"/>
    <w:rsid w:val="007318AE"/>
    <w:rsid w:val="0073222D"/>
    <w:rsid w:val="007322A8"/>
    <w:rsid w:val="007327C6"/>
    <w:rsid w:val="00732F1D"/>
    <w:rsid w:val="00733CA2"/>
    <w:rsid w:val="00734F5B"/>
    <w:rsid w:val="007363CB"/>
    <w:rsid w:val="00736F8A"/>
    <w:rsid w:val="00737237"/>
    <w:rsid w:val="007379EC"/>
    <w:rsid w:val="00741BD6"/>
    <w:rsid w:val="00741FC5"/>
    <w:rsid w:val="00743441"/>
    <w:rsid w:val="00745765"/>
    <w:rsid w:val="007468FB"/>
    <w:rsid w:val="00746C79"/>
    <w:rsid w:val="00746CB3"/>
    <w:rsid w:val="007514FD"/>
    <w:rsid w:val="00751578"/>
    <w:rsid w:val="00752731"/>
    <w:rsid w:val="007538B5"/>
    <w:rsid w:val="00754143"/>
    <w:rsid w:val="007565B5"/>
    <w:rsid w:val="0076148E"/>
    <w:rsid w:val="00761F03"/>
    <w:rsid w:val="00763A70"/>
    <w:rsid w:val="00764341"/>
    <w:rsid w:val="00764DA1"/>
    <w:rsid w:val="00765344"/>
    <w:rsid w:val="00766054"/>
    <w:rsid w:val="007662F7"/>
    <w:rsid w:val="0076654E"/>
    <w:rsid w:val="00767F04"/>
    <w:rsid w:val="007702FF"/>
    <w:rsid w:val="00770B89"/>
    <w:rsid w:val="00771A82"/>
    <w:rsid w:val="007728F8"/>
    <w:rsid w:val="0077329A"/>
    <w:rsid w:val="00773EC9"/>
    <w:rsid w:val="00774971"/>
    <w:rsid w:val="00777C01"/>
    <w:rsid w:val="0078002B"/>
    <w:rsid w:val="0078044F"/>
    <w:rsid w:val="007809D9"/>
    <w:rsid w:val="00782ECF"/>
    <w:rsid w:val="00784EDB"/>
    <w:rsid w:val="00785BA0"/>
    <w:rsid w:val="007863F6"/>
    <w:rsid w:val="007901BE"/>
    <w:rsid w:val="007903E3"/>
    <w:rsid w:val="007914AC"/>
    <w:rsid w:val="00792B9C"/>
    <w:rsid w:val="00792C3D"/>
    <w:rsid w:val="00793802"/>
    <w:rsid w:val="00796004"/>
    <w:rsid w:val="007A072E"/>
    <w:rsid w:val="007A0B9C"/>
    <w:rsid w:val="007A1D07"/>
    <w:rsid w:val="007A2880"/>
    <w:rsid w:val="007A4033"/>
    <w:rsid w:val="007B0E71"/>
    <w:rsid w:val="007B2799"/>
    <w:rsid w:val="007B3175"/>
    <w:rsid w:val="007B4F3E"/>
    <w:rsid w:val="007B5F69"/>
    <w:rsid w:val="007B679C"/>
    <w:rsid w:val="007B6A80"/>
    <w:rsid w:val="007B71B8"/>
    <w:rsid w:val="007B76B0"/>
    <w:rsid w:val="007B7BE2"/>
    <w:rsid w:val="007B7EC0"/>
    <w:rsid w:val="007C285B"/>
    <w:rsid w:val="007C50E1"/>
    <w:rsid w:val="007C693E"/>
    <w:rsid w:val="007D151C"/>
    <w:rsid w:val="007D1635"/>
    <w:rsid w:val="007D2761"/>
    <w:rsid w:val="007D2B75"/>
    <w:rsid w:val="007D34BB"/>
    <w:rsid w:val="007D39C0"/>
    <w:rsid w:val="007D45FD"/>
    <w:rsid w:val="007D4AC4"/>
    <w:rsid w:val="007D53CB"/>
    <w:rsid w:val="007D6588"/>
    <w:rsid w:val="007D661C"/>
    <w:rsid w:val="007D748C"/>
    <w:rsid w:val="007D756C"/>
    <w:rsid w:val="007E1120"/>
    <w:rsid w:val="007E1431"/>
    <w:rsid w:val="007E250B"/>
    <w:rsid w:val="007E2DD3"/>
    <w:rsid w:val="007E314E"/>
    <w:rsid w:val="007E4AB3"/>
    <w:rsid w:val="007E540C"/>
    <w:rsid w:val="007E642D"/>
    <w:rsid w:val="007E6D66"/>
    <w:rsid w:val="007F015B"/>
    <w:rsid w:val="007F0910"/>
    <w:rsid w:val="007F1889"/>
    <w:rsid w:val="007F2D1C"/>
    <w:rsid w:val="007F4115"/>
    <w:rsid w:val="007F4894"/>
    <w:rsid w:val="007F6506"/>
    <w:rsid w:val="007F6CD4"/>
    <w:rsid w:val="007F7AF6"/>
    <w:rsid w:val="007F7F25"/>
    <w:rsid w:val="00800639"/>
    <w:rsid w:val="00800AEB"/>
    <w:rsid w:val="00801F89"/>
    <w:rsid w:val="008028CA"/>
    <w:rsid w:val="00803D59"/>
    <w:rsid w:val="008058CE"/>
    <w:rsid w:val="00807D63"/>
    <w:rsid w:val="00810713"/>
    <w:rsid w:val="00810833"/>
    <w:rsid w:val="00813110"/>
    <w:rsid w:val="008148A2"/>
    <w:rsid w:val="00814A7C"/>
    <w:rsid w:val="00814C78"/>
    <w:rsid w:val="00816036"/>
    <w:rsid w:val="00817C78"/>
    <w:rsid w:val="00821913"/>
    <w:rsid w:val="00821CBF"/>
    <w:rsid w:val="008238AE"/>
    <w:rsid w:val="008267B6"/>
    <w:rsid w:val="008269BC"/>
    <w:rsid w:val="00826E44"/>
    <w:rsid w:val="0083037A"/>
    <w:rsid w:val="0083045E"/>
    <w:rsid w:val="0083053B"/>
    <w:rsid w:val="00832809"/>
    <w:rsid w:val="00832C24"/>
    <w:rsid w:val="00832E0E"/>
    <w:rsid w:val="00833061"/>
    <w:rsid w:val="00834323"/>
    <w:rsid w:val="00835D9E"/>
    <w:rsid w:val="008360B2"/>
    <w:rsid w:val="00836616"/>
    <w:rsid w:val="00837E1D"/>
    <w:rsid w:val="008429FF"/>
    <w:rsid w:val="0084396B"/>
    <w:rsid w:val="00845D62"/>
    <w:rsid w:val="00846E98"/>
    <w:rsid w:val="008513B8"/>
    <w:rsid w:val="00851535"/>
    <w:rsid w:val="0085496C"/>
    <w:rsid w:val="0085499A"/>
    <w:rsid w:val="00854D2C"/>
    <w:rsid w:val="00857268"/>
    <w:rsid w:val="008615A4"/>
    <w:rsid w:val="008626E8"/>
    <w:rsid w:val="008636A8"/>
    <w:rsid w:val="008660D5"/>
    <w:rsid w:val="00866157"/>
    <w:rsid w:val="008674D2"/>
    <w:rsid w:val="00867553"/>
    <w:rsid w:val="00873D00"/>
    <w:rsid w:val="00873DEB"/>
    <w:rsid w:val="00875842"/>
    <w:rsid w:val="00877D8B"/>
    <w:rsid w:val="00877EF1"/>
    <w:rsid w:val="00881610"/>
    <w:rsid w:val="008857AD"/>
    <w:rsid w:val="00890865"/>
    <w:rsid w:val="008938D9"/>
    <w:rsid w:val="0089467A"/>
    <w:rsid w:val="00894709"/>
    <w:rsid w:val="008958A0"/>
    <w:rsid w:val="00895F9F"/>
    <w:rsid w:val="008967DF"/>
    <w:rsid w:val="008968CE"/>
    <w:rsid w:val="008A0A14"/>
    <w:rsid w:val="008A1D2E"/>
    <w:rsid w:val="008A3426"/>
    <w:rsid w:val="008A4FF1"/>
    <w:rsid w:val="008A5020"/>
    <w:rsid w:val="008A6482"/>
    <w:rsid w:val="008A765B"/>
    <w:rsid w:val="008B027D"/>
    <w:rsid w:val="008B0F1B"/>
    <w:rsid w:val="008B43DD"/>
    <w:rsid w:val="008B5152"/>
    <w:rsid w:val="008B6C46"/>
    <w:rsid w:val="008C0E71"/>
    <w:rsid w:val="008C193C"/>
    <w:rsid w:val="008C2149"/>
    <w:rsid w:val="008C305C"/>
    <w:rsid w:val="008C4A14"/>
    <w:rsid w:val="008C5C66"/>
    <w:rsid w:val="008C69C4"/>
    <w:rsid w:val="008C7F9A"/>
    <w:rsid w:val="008D0018"/>
    <w:rsid w:val="008D0BAA"/>
    <w:rsid w:val="008D0E03"/>
    <w:rsid w:val="008D13E0"/>
    <w:rsid w:val="008D162D"/>
    <w:rsid w:val="008D1AE2"/>
    <w:rsid w:val="008D2FE5"/>
    <w:rsid w:val="008D335D"/>
    <w:rsid w:val="008D34E9"/>
    <w:rsid w:val="008D451B"/>
    <w:rsid w:val="008D6C27"/>
    <w:rsid w:val="008E03F2"/>
    <w:rsid w:val="008E1BD2"/>
    <w:rsid w:val="008E26AD"/>
    <w:rsid w:val="008E393C"/>
    <w:rsid w:val="008E3FB6"/>
    <w:rsid w:val="008E4962"/>
    <w:rsid w:val="008E53C5"/>
    <w:rsid w:val="008E72B4"/>
    <w:rsid w:val="008F0379"/>
    <w:rsid w:val="008F1157"/>
    <w:rsid w:val="008F26DE"/>
    <w:rsid w:val="008F2F7D"/>
    <w:rsid w:val="008F4CD6"/>
    <w:rsid w:val="008F5AA8"/>
    <w:rsid w:val="008F659D"/>
    <w:rsid w:val="008F6A8F"/>
    <w:rsid w:val="009014B4"/>
    <w:rsid w:val="00901900"/>
    <w:rsid w:val="00901917"/>
    <w:rsid w:val="009032AE"/>
    <w:rsid w:val="00903B1D"/>
    <w:rsid w:val="009066B7"/>
    <w:rsid w:val="00907D6F"/>
    <w:rsid w:val="00912AB7"/>
    <w:rsid w:val="00912D57"/>
    <w:rsid w:val="0091311A"/>
    <w:rsid w:val="0091473D"/>
    <w:rsid w:val="009233C6"/>
    <w:rsid w:val="0092534E"/>
    <w:rsid w:val="00927CD7"/>
    <w:rsid w:val="009315F9"/>
    <w:rsid w:val="00932A0A"/>
    <w:rsid w:val="00932C8B"/>
    <w:rsid w:val="009364BC"/>
    <w:rsid w:val="00936A71"/>
    <w:rsid w:val="0094065B"/>
    <w:rsid w:val="00940EAB"/>
    <w:rsid w:val="00941006"/>
    <w:rsid w:val="00943782"/>
    <w:rsid w:val="00944FCA"/>
    <w:rsid w:val="009450A9"/>
    <w:rsid w:val="00951500"/>
    <w:rsid w:val="00952F85"/>
    <w:rsid w:val="0095379A"/>
    <w:rsid w:val="00954FFC"/>
    <w:rsid w:val="00955F55"/>
    <w:rsid w:val="00955F74"/>
    <w:rsid w:val="0096707A"/>
    <w:rsid w:val="0096729A"/>
    <w:rsid w:val="00972A1B"/>
    <w:rsid w:val="00972B31"/>
    <w:rsid w:val="009734C5"/>
    <w:rsid w:val="00973559"/>
    <w:rsid w:val="00976655"/>
    <w:rsid w:val="00976EB2"/>
    <w:rsid w:val="00977618"/>
    <w:rsid w:val="00980BD9"/>
    <w:rsid w:val="00980D65"/>
    <w:rsid w:val="00981A55"/>
    <w:rsid w:val="009844E4"/>
    <w:rsid w:val="009846FF"/>
    <w:rsid w:val="009852AE"/>
    <w:rsid w:val="009866AC"/>
    <w:rsid w:val="0099040A"/>
    <w:rsid w:val="00990891"/>
    <w:rsid w:val="00990C9A"/>
    <w:rsid w:val="00991597"/>
    <w:rsid w:val="00991616"/>
    <w:rsid w:val="00993BEC"/>
    <w:rsid w:val="00995FA5"/>
    <w:rsid w:val="009972E7"/>
    <w:rsid w:val="009A1E62"/>
    <w:rsid w:val="009A34FD"/>
    <w:rsid w:val="009A3C9B"/>
    <w:rsid w:val="009A47C1"/>
    <w:rsid w:val="009A4D92"/>
    <w:rsid w:val="009A5380"/>
    <w:rsid w:val="009A5EFC"/>
    <w:rsid w:val="009A7128"/>
    <w:rsid w:val="009A7D7B"/>
    <w:rsid w:val="009B444D"/>
    <w:rsid w:val="009B445D"/>
    <w:rsid w:val="009B5F29"/>
    <w:rsid w:val="009B6A57"/>
    <w:rsid w:val="009B6FDB"/>
    <w:rsid w:val="009C01FF"/>
    <w:rsid w:val="009C05E4"/>
    <w:rsid w:val="009C070E"/>
    <w:rsid w:val="009C0818"/>
    <w:rsid w:val="009C08C7"/>
    <w:rsid w:val="009C0E89"/>
    <w:rsid w:val="009C26DF"/>
    <w:rsid w:val="009C298D"/>
    <w:rsid w:val="009C303A"/>
    <w:rsid w:val="009C31E7"/>
    <w:rsid w:val="009C46A8"/>
    <w:rsid w:val="009C56A0"/>
    <w:rsid w:val="009C5805"/>
    <w:rsid w:val="009C7460"/>
    <w:rsid w:val="009D1065"/>
    <w:rsid w:val="009D17B5"/>
    <w:rsid w:val="009D4922"/>
    <w:rsid w:val="009D4A0E"/>
    <w:rsid w:val="009D727B"/>
    <w:rsid w:val="009E02FF"/>
    <w:rsid w:val="009E0DDF"/>
    <w:rsid w:val="009E15F6"/>
    <w:rsid w:val="009E1A19"/>
    <w:rsid w:val="009E37BE"/>
    <w:rsid w:val="009E3F34"/>
    <w:rsid w:val="009E5B11"/>
    <w:rsid w:val="009E5C7A"/>
    <w:rsid w:val="009E6082"/>
    <w:rsid w:val="009E665B"/>
    <w:rsid w:val="009F37B8"/>
    <w:rsid w:val="009F53BC"/>
    <w:rsid w:val="009F641D"/>
    <w:rsid w:val="009F73AE"/>
    <w:rsid w:val="009F7A0A"/>
    <w:rsid w:val="009F7B57"/>
    <w:rsid w:val="009F7DD5"/>
    <w:rsid w:val="00A001EB"/>
    <w:rsid w:val="00A01D51"/>
    <w:rsid w:val="00A04392"/>
    <w:rsid w:val="00A04BC8"/>
    <w:rsid w:val="00A0501B"/>
    <w:rsid w:val="00A05A95"/>
    <w:rsid w:val="00A05E6B"/>
    <w:rsid w:val="00A06685"/>
    <w:rsid w:val="00A0787C"/>
    <w:rsid w:val="00A07C57"/>
    <w:rsid w:val="00A137E4"/>
    <w:rsid w:val="00A1428B"/>
    <w:rsid w:val="00A1518D"/>
    <w:rsid w:val="00A158D6"/>
    <w:rsid w:val="00A166CE"/>
    <w:rsid w:val="00A20950"/>
    <w:rsid w:val="00A21A1D"/>
    <w:rsid w:val="00A21D60"/>
    <w:rsid w:val="00A2207C"/>
    <w:rsid w:val="00A22257"/>
    <w:rsid w:val="00A22A3E"/>
    <w:rsid w:val="00A2380D"/>
    <w:rsid w:val="00A23D1D"/>
    <w:rsid w:val="00A242BE"/>
    <w:rsid w:val="00A242C5"/>
    <w:rsid w:val="00A247A6"/>
    <w:rsid w:val="00A25E11"/>
    <w:rsid w:val="00A2611C"/>
    <w:rsid w:val="00A33AFD"/>
    <w:rsid w:val="00A34037"/>
    <w:rsid w:val="00A35CE4"/>
    <w:rsid w:val="00A3612C"/>
    <w:rsid w:val="00A3710A"/>
    <w:rsid w:val="00A37272"/>
    <w:rsid w:val="00A37D26"/>
    <w:rsid w:val="00A37F2C"/>
    <w:rsid w:val="00A4387B"/>
    <w:rsid w:val="00A4462D"/>
    <w:rsid w:val="00A44D38"/>
    <w:rsid w:val="00A45F8E"/>
    <w:rsid w:val="00A46042"/>
    <w:rsid w:val="00A475C0"/>
    <w:rsid w:val="00A47902"/>
    <w:rsid w:val="00A505C2"/>
    <w:rsid w:val="00A556AD"/>
    <w:rsid w:val="00A56680"/>
    <w:rsid w:val="00A62D5B"/>
    <w:rsid w:val="00A62E3C"/>
    <w:rsid w:val="00A631F9"/>
    <w:rsid w:val="00A63B48"/>
    <w:rsid w:val="00A64089"/>
    <w:rsid w:val="00A64EC2"/>
    <w:rsid w:val="00A658ED"/>
    <w:rsid w:val="00A66806"/>
    <w:rsid w:val="00A66CD5"/>
    <w:rsid w:val="00A724EB"/>
    <w:rsid w:val="00A72DAF"/>
    <w:rsid w:val="00A73232"/>
    <w:rsid w:val="00A73DD0"/>
    <w:rsid w:val="00A75EF9"/>
    <w:rsid w:val="00A764EA"/>
    <w:rsid w:val="00A807B6"/>
    <w:rsid w:val="00A81428"/>
    <w:rsid w:val="00A82CB7"/>
    <w:rsid w:val="00A83883"/>
    <w:rsid w:val="00A84FF5"/>
    <w:rsid w:val="00A87226"/>
    <w:rsid w:val="00A9028E"/>
    <w:rsid w:val="00A912DF"/>
    <w:rsid w:val="00A920AA"/>
    <w:rsid w:val="00A92C30"/>
    <w:rsid w:val="00A931BA"/>
    <w:rsid w:val="00A93420"/>
    <w:rsid w:val="00A94764"/>
    <w:rsid w:val="00A95317"/>
    <w:rsid w:val="00A97509"/>
    <w:rsid w:val="00A97B32"/>
    <w:rsid w:val="00AA1046"/>
    <w:rsid w:val="00AA16CC"/>
    <w:rsid w:val="00AA4D7A"/>
    <w:rsid w:val="00AA5EBC"/>
    <w:rsid w:val="00AB06D9"/>
    <w:rsid w:val="00AB0EE4"/>
    <w:rsid w:val="00AB504A"/>
    <w:rsid w:val="00AB772A"/>
    <w:rsid w:val="00AC07CD"/>
    <w:rsid w:val="00AC16CE"/>
    <w:rsid w:val="00AC2307"/>
    <w:rsid w:val="00AC3BC2"/>
    <w:rsid w:val="00AC3C15"/>
    <w:rsid w:val="00AC3FE1"/>
    <w:rsid w:val="00AC4714"/>
    <w:rsid w:val="00AC7AE3"/>
    <w:rsid w:val="00AC7B1F"/>
    <w:rsid w:val="00AD13A3"/>
    <w:rsid w:val="00AD4ABB"/>
    <w:rsid w:val="00AD54C2"/>
    <w:rsid w:val="00AD5851"/>
    <w:rsid w:val="00AD649C"/>
    <w:rsid w:val="00AE1362"/>
    <w:rsid w:val="00AE2B14"/>
    <w:rsid w:val="00AE3DE1"/>
    <w:rsid w:val="00AE4BE3"/>
    <w:rsid w:val="00AE4D8E"/>
    <w:rsid w:val="00AE5315"/>
    <w:rsid w:val="00AE56BF"/>
    <w:rsid w:val="00AE6CBB"/>
    <w:rsid w:val="00AE7F69"/>
    <w:rsid w:val="00AF0502"/>
    <w:rsid w:val="00AF0B39"/>
    <w:rsid w:val="00AF177D"/>
    <w:rsid w:val="00AF1AA0"/>
    <w:rsid w:val="00AF2291"/>
    <w:rsid w:val="00AF287A"/>
    <w:rsid w:val="00AF5E26"/>
    <w:rsid w:val="00AF67C9"/>
    <w:rsid w:val="00AF6D93"/>
    <w:rsid w:val="00AF79EE"/>
    <w:rsid w:val="00B0017C"/>
    <w:rsid w:val="00B006A6"/>
    <w:rsid w:val="00B04714"/>
    <w:rsid w:val="00B04E27"/>
    <w:rsid w:val="00B051BA"/>
    <w:rsid w:val="00B101FC"/>
    <w:rsid w:val="00B106C6"/>
    <w:rsid w:val="00B1080B"/>
    <w:rsid w:val="00B113CD"/>
    <w:rsid w:val="00B16714"/>
    <w:rsid w:val="00B168D8"/>
    <w:rsid w:val="00B17450"/>
    <w:rsid w:val="00B21DA2"/>
    <w:rsid w:val="00B233C0"/>
    <w:rsid w:val="00B2381A"/>
    <w:rsid w:val="00B2383B"/>
    <w:rsid w:val="00B23C67"/>
    <w:rsid w:val="00B25B55"/>
    <w:rsid w:val="00B26354"/>
    <w:rsid w:val="00B27E3C"/>
    <w:rsid w:val="00B322A6"/>
    <w:rsid w:val="00B342A9"/>
    <w:rsid w:val="00B34482"/>
    <w:rsid w:val="00B3456E"/>
    <w:rsid w:val="00B34A69"/>
    <w:rsid w:val="00B35ED1"/>
    <w:rsid w:val="00B414DA"/>
    <w:rsid w:val="00B42D01"/>
    <w:rsid w:val="00B449BE"/>
    <w:rsid w:val="00B44FB5"/>
    <w:rsid w:val="00B45523"/>
    <w:rsid w:val="00B45791"/>
    <w:rsid w:val="00B51335"/>
    <w:rsid w:val="00B51656"/>
    <w:rsid w:val="00B525A8"/>
    <w:rsid w:val="00B5279B"/>
    <w:rsid w:val="00B52891"/>
    <w:rsid w:val="00B52E3E"/>
    <w:rsid w:val="00B5418E"/>
    <w:rsid w:val="00B546CC"/>
    <w:rsid w:val="00B561EB"/>
    <w:rsid w:val="00B563F0"/>
    <w:rsid w:val="00B57C73"/>
    <w:rsid w:val="00B60C32"/>
    <w:rsid w:val="00B61EA6"/>
    <w:rsid w:val="00B621B7"/>
    <w:rsid w:val="00B6276D"/>
    <w:rsid w:val="00B64B0F"/>
    <w:rsid w:val="00B64F10"/>
    <w:rsid w:val="00B67949"/>
    <w:rsid w:val="00B7033F"/>
    <w:rsid w:val="00B705E5"/>
    <w:rsid w:val="00B72EB6"/>
    <w:rsid w:val="00B73994"/>
    <w:rsid w:val="00B73E27"/>
    <w:rsid w:val="00B741D8"/>
    <w:rsid w:val="00B74966"/>
    <w:rsid w:val="00B80E93"/>
    <w:rsid w:val="00B8227C"/>
    <w:rsid w:val="00B83800"/>
    <w:rsid w:val="00B91D0D"/>
    <w:rsid w:val="00B9330E"/>
    <w:rsid w:val="00B948BE"/>
    <w:rsid w:val="00B95B34"/>
    <w:rsid w:val="00B96B32"/>
    <w:rsid w:val="00BA0485"/>
    <w:rsid w:val="00BA21C8"/>
    <w:rsid w:val="00BA2C21"/>
    <w:rsid w:val="00BA43D1"/>
    <w:rsid w:val="00BA4C25"/>
    <w:rsid w:val="00BA56DB"/>
    <w:rsid w:val="00BA5FE9"/>
    <w:rsid w:val="00BA6649"/>
    <w:rsid w:val="00BA7FD7"/>
    <w:rsid w:val="00BB3874"/>
    <w:rsid w:val="00BB4D9F"/>
    <w:rsid w:val="00BB6D3D"/>
    <w:rsid w:val="00BB72A4"/>
    <w:rsid w:val="00BB7A53"/>
    <w:rsid w:val="00BB7CA0"/>
    <w:rsid w:val="00BC0459"/>
    <w:rsid w:val="00BC0982"/>
    <w:rsid w:val="00BC1AC2"/>
    <w:rsid w:val="00BC3904"/>
    <w:rsid w:val="00BC3D9A"/>
    <w:rsid w:val="00BC4923"/>
    <w:rsid w:val="00BC54A4"/>
    <w:rsid w:val="00BC5913"/>
    <w:rsid w:val="00BC5EF0"/>
    <w:rsid w:val="00BC68B9"/>
    <w:rsid w:val="00BC6E7C"/>
    <w:rsid w:val="00BD0A98"/>
    <w:rsid w:val="00BD0C12"/>
    <w:rsid w:val="00BD1DBE"/>
    <w:rsid w:val="00BD29BF"/>
    <w:rsid w:val="00BD3F25"/>
    <w:rsid w:val="00BD4823"/>
    <w:rsid w:val="00BD5331"/>
    <w:rsid w:val="00BD65F3"/>
    <w:rsid w:val="00BD7260"/>
    <w:rsid w:val="00BE0956"/>
    <w:rsid w:val="00BE0D92"/>
    <w:rsid w:val="00BE16C8"/>
    <w:rsid w:val="00BE3723"/>
    <w:rsid w:val="00BE58C4"/>
    <w:rsid w:val="00BF0446"/>
    <w:rsid w:val="00BF1010"/>
    <w:rsid w:val="00BF3F70"/>
    <w:rsid w:val="00BF474A"/>
    <w:rsid w:val="00BF4B37"/>
    <w:rsid w:val="00BF4CF8"/>
    <w:rsid w:val="00BF620C"/>
    <w:rsid w:val="00BF6EB8"/>
    <w:rsid w:val="00BF774B"/>
    <w:rsid w:val="00C01BF3"/>
    <w:rsid w:val="00C047C7"/>
    <w:rsid w:val="00C05440"/>
    <w:rsid w:val="00C06799"/>
    <w:rsid w:val="00C07798"/>
    <w:rsid w:val="00C07D04"/>
    <w:rsid w:val="00C10A91"/>
    <w:rsid w:val="00C10F4C"/>
    <w:rsid w:val="00C135EA"/>
    <w:rsid w:val="00C13DC3"/>
    <w:rsid w:val="00C13FFF"/>
    <w:rsid w:val="00C14AAB"/>
    <w:rsid w:val="00C15102"/>
    <w:rsid w:val="00C15B6C"/>
    <w:rsid w:val="00C1610E"/>
    <w:rsid w:val="00C16C0A"/>
    <w:rsid w:val="00C1734A"/>
    <w:rsid w:val="00C20C56"/>
    <w:rsid w:val="00C23F01"/>
    <w:rsid w:val="00C24BDA"/>
    <w:rsid w:val="00C24CC4"/>
    <w:rsid w:val="00C25867"/>
    <w:rsid w:val="00C25AE8"/>
    <w:rsid w:val="00C272CF"/>
    <w:rsid w:val="00C27A4C"/>
    <w:rsid w:val="00C33547"/>
    <w:rsid w:val="00C336D5"/>
    <w:rsid w:val="00C36481"/>
    <w:rsid w:val="00C4086F"/>
    <w:rsid w:val="00C40BED"/>
    <w:rsid w:val="00C422FB"/>
    <w:rsid w:val="00C42D2C"/>
    <w:rsid w:val="00C42E97"/>
    <w:rsid w:val="00C42F66"/>
    <w:rsid w:val="00C43854"/>
    <w:rsid w:val="00C44217"/>
    <w:rsid w:val="00C445F6"/>
    <w:rsid w:val="00C44866"/>
    <w:rsid w:val="00C44AA7"/>
    <w:rsid w:val="00C46245"/>
    <w:rsid w:val="00C463D1"/>
    <w:rsid w:val="00C46F52"/>
    <w:rsid w:val="00C477DD"/>
    <w:rsid w:val="00C54B8B"/>
    <w:rsid w:val="00C54F4F"/>
    <w:rsid w:val="00C55750"/>
    <w:rsid w:val="00C5720E"/>
    <w:rsid w:val="00C57E7E"/>
    <w:rsid w:val="00C601ED"/>
    <w:rsid w:val="00C63700"/>
    <w:rsid w:val="00C64016"/>
    <w:rsid w:val="00C641C3"/>
    <w:rsid w:val="00C6793F"/>
    <w:rsid w:val="00C73950"/>
    <w:rsid w:val="00C80E15"/>
    <w:rsid w:val="00C8239E"/>
    <w:rsid w:val="00C82594"/>
    <w:rsid w:val="00C82E42"/>
    <w:rsid w:val="00C83B73"/>
    <w:rsid w:val="00C86835"/>
    <w:rsid w:val="00C87A5F"/>
    <w:rsid w:val="00C911AC"/>
    <w:rsid w:val="00C94A5E"/>
    <w:rsid w:val="00C97A7A"/>
    <w:rsid w:val="00CA0047"/>
    <w:rsid w:val="00CA1077"/>
    <w:rsid w:val="00CA1FF1"/>
    <w:rsid w:val="00CA30BA"/>
    <w:rsid w:val="00CA3596"/>
    <w:rsid w:val="00CA4FC0"/>
    <w:rsid w:val="00CB0B69"/>
    <w:rsid w:val="00CB0E49"/>
    <w:rsid w:val="00CB19B6"/>
    <w:rsid w:val="00CB2167"/>
    <w:rsid w:val="00CB24B8"/>
    <w:rsid w:val="00CB29AA"/>
    <w:rsid w:val="00CB310D"/>
    <w:rsid w:val="00CB3A58"/>
    <w:rsid w:val="00CB4E99"/>
    <w:rsid w:val="00CB5CFE"/>
    <w:rsid w:val="00CB7092"/>
    <w:rsid w:val="00CB79A1"/>
    <w:rsid w:val="00CC0DBA"/>
    <w:rsid w:val="00CC12B6"/>
    <w:rsid w:val="00CC18FF"/>
    <w:rsid w:val="00CC191D"/>
    <w:rsid w:val="00CC1FDA"/>
    <w:rsid w:val="00CC2BF3"/>
    <w:rsid w:val="00CC2FE9"/>
    <w:rsid w:val="00CC329B"/>
    <w:rsid w:val="00CC3404"/>
    <w:rsid w:val="00CC3A60"/>
    <w:rsid w:val="00CC3DD9"/>
    <w:rsid w:val="00CC412A"/>
    <w:rsid w:val="00CC5C23"/>
    <w:rsid w:val="00CC7859"/>
    <w:rsid w:val="00CD23FE"/>
    <w:rsid w:val="00CD34A2"/>
    <w:rsid w:val="00CD3965"/>
    <w:rsid w:val="00CD7A95"/>
    <w:rsid w:val="00CE126C"/>
    <w:rsid w:val="00CE1FE3"/>
    <w:rsid w:val="00CE24A4"/>
    <w:rsid w:val="00CE4738"/>
    <w:rsid w:val="00CE6287"/>
    <w:rsid w:val="00CF215E"/>
    <w:rsid w:val="00CF25FB"/>
    <w:rsid w:val="00CF2B19"/>
    <w:rsid w:val="00CF320B"/>
    <w:rsid w:val="00CF3706"/>
    <w:rsid w:val="00CF4C91"/>
    <w:rsid w:val="00CF4FF5"/>
    <w:rsid w:val="00D00F32"/>
    <w:rsid w:val="00D03B68"/>
    <w:rsid w:val="00D0653C"/>
    <w:rsid w:val="00D06BE6"/>
    <w:rsid w:val="00D06FDE"/>
    <w:rsid w:val="00D07072"/>
    <w:rsid w:val="00D07831"/>
    <w:rsid w:val="00D111FA"/>
    <w:rsid w:val="00D11FF4"/>
    <w:rsid w:val="00D12FE5"/>
    <w:rsid w:val="00D1591E"/>
    <w:rsid w:val="00D15B5B"/>
    <w:rsid w:val="00D16684"/>
    <w:rsid w:val="00D17A20"/>
    <w:rsid w:val="00D22039"/>
    <w:rsid w:val="00D26870"/>
    <w:rsid w:val="00D30683"/>
    <w:rsid w:val="00D34CED"/>
    <w:rsid w:val="00D43C00"/>
    <w:rsid w:val="00D528D5"/>
    <w:rsid w:val="00D544D3"/>
    <w:rsid w:val="00D54A84"/>
    <w:rsid w:val="00D54EEE"/>
    <w:rsid w:val="00D60173"/>
    <w:rsid w:val="00D6189D"/>
    <w:rsid w:val="00D63159"/>
    <w:rsid w:val="00D66115"/>
    <w:rsid w:val="00D67A0B"/>
    <w:rsid w:val="00D702E0"/>
    <w:rsid w:val="00D70FBF"/>
    <w:rsid w:val="00D712D4"/>
    <w:rsid w:val="00D71AB1"/>
    <w:rsid w:val="00D71DED"/>
    <w:rsid w:val="00D73094"/>
    <w:rsid w:val="00D7364C"/>
    <w:rsid w:val="00D73DD9"/>
    <w:rsid w:val="00D74042"/>
    <w:rsid w:val="00D74785"/>
    <w:rsid w:val="00D810CE"/>
    <w:rsid w:val="00D81449"/>
    <w:rsid w:val="00D81F51"/>
    <w:rsid w:val="00D83039"/>
    <w:rsid w:val="00D83677"/>
    <w:rsid w:val="00D83845"/>
    <w:rsid w:val="00D83963"/>
    <w:rsid w:val="00D84285"/>
    <w:rsid w:val="00D8526A"/>
    <w:rsid w:val="00D854C0"/>
    <w:rsid w:val="00D860D8"/>
    <w:rsid w:val="00D92963"/>
    <w:rsid w:val="00D96163"/>
    <w:rsid w:val="00D96CF6"/>
    <w:rsid w:val="00D96FDB"/>
    <w:rsid w:val="00D975F4"/>
    <w:rsid w:val="00DA00FE"/>
    <w:rsid w:val="00DA1646"/>
    <w:rsid w:val="00DA1AA5"/>
    <w:rsid w:val="00DA2A81"/>
    <w:rsid w:val="00DA2B12"/>
    <w:rsid w:val="00DA4BC3"/>
    <w:rsid w:val="00DA5945"/>
    <w:rsid w:val="00DA5A11"/>
    <w:rsid w:val="00DB164D"/>
    <w:rsid w:val="00DB5179"/>
    <w:rsid w:val="00DC00D8"/>
    <w:rsid w:val="00DC0876"/>
    <w:rsid w:val="00DC0BDC"/>
    <w:rsid w:val="00DC3FD2"/>
    <w:rsid w:val="00DC403C"/>
    <w:rsid w:val="00DC44E9"/>
    <w:rsid w:val="00DC768E"/>
    <w:rsid w:val="00DD08AD"/>
    <w:rsid w:val="00DD0911"/>
    <w:rsid w:val="00DD169C"/>
    <w:rsid w:val="00DD1AA2"/>
    <w:rsid w:val="00DD1DCC"/>
    <w:rsid w:val="00DD2469"/>
    <w:rsid w:val="00DE0737"/>
    <w:rsid w:val="00DE1FE9"/>
    <w:rsid w:val="00DE572A"/>
    <w:rsid w:val="00DE7750"/>
    <w:rsid w:val="00DF23D1"/>
    <w:rsid w:val="00DF2835"/>
    <w:rsid w:val="00DF53F1"/>
    <w:rsid w:val="00E00083"/>
    <w:rsid w:val="00E01D34"/>
    <w:rsid w:val="00E0238E"/>
    <w:rsid w:val="00E02B22"/>
    <w:rsid w:val="00E02CCB"/>
    <w:rsid w:val="00E0379C"/>
    <w:rsid w:val="00E051AB"/>
    <w:rsid w:val="00E07455"/>
    <w:rsid w:val="00E103D4"/>
    <w:rsid w:val="00E11ECE"/>
    <w:rsid w:val="00E12AE1"/>
    <w:rsid w:val="00E12E33"/>
    <w:rsid w:val="00E12EB0"/>
    <w:rsid w:val="00E1382F"/>
    <w:rsid w:val="00E13D6A"/>
    <w:rsid w:val="00E140EC"/>
    <w:rsid w:val="00E17CBA"/>
    <w:rsid w:val="00E21E5C"/>
    <w:rsid w:val="00E2250F"/>
    <w:rsid w:val="00E22969"/>
    <w:rsid w:val="00E22EF1"/>
    <w:rsid w:val="00E23003"/>
    <w:rsid w:val="00E2340F"/>
    <w:rsid w:val="00E2346C"/>
    <w:rsid w:val="00E25DE4"/>
    <w:rsid w:val="00E26E92"/>
    <w:rsid w:val="00E273A6"/>
    <w:rsid w:val="00E27DC3"/>
    <w:rsid w:val="00E31827"/>
    <w:rsid w:val="00E3257E"/>
    <w:rsid w:val="00E3273B"/>
    <w:rsid w:val="00E3670D"/>
    <w:rsid w:val="00E36905"/>
    <w:rsid w:val="00E37264"/>
    <w:rsid w:val="00E37515"/>
    <w:rsid w:val="00E4085C"/>
    <w:rsid w:val="00E4197B"/>
    <w:rsid w:val="00E419EE"/>
    <w:rsid w:val="00E4242F"/>
    <w:rsid w:val="00E43306"/>
    <w:rsid w:val="00E434B3"/>
    <w:rsid w:val="00E435D3"/>
    <w:rsid w:val="00E43CE1"/>
    <w:rsid w:val="00E4482C"/>
    <w:rsid w:val="00E44B08"/>
    <w:rsid w:val="00E45FD2"/>
    <w:rsid w:val="00E462B1"/>
    <w:rsid w:val="00E469EF"/>
    <w:rsid w:val="00E474CC"/>
    <w:rsid w:val="00E47A42"/>
    <w:rsid w:val="00E512C4"/>
    <w:rsid w:val="00E56C00"/>
    <w:rsid w:val="00E5727C"/>
    <w:rsid w:val="00E57729"/>
    <w:rsid w:val="00E6072B"/>
    <w:rsid w:val="00E627F4"/>
    <w:rsid w:val="00E62FBD"/>
    <w:rsid w:val="00E64900"/>
    <w:rsid w:val="00E65DD8"/>
    <w:rsid w:val="00E6643B"/>
    <w:rsid w:val="00E6678B"/>
    <w:rsid w:val="00E6691D"/>
    <w:rsid w:val="00E6774C"/>
    <w:rsid w:val="00E71A1B"/>
    <w:rsid w:val="00E7212E"/>
    <w:rsid w:val="00E7262D"/>
    <w:rsid w:val="00E74555"/>
    <w:rsid w:val="00E756A3"/>
    <w:rsid w:val="00E76000"/>
    <w:rsid w:val="00E81E3A"/>
    <w:rsid w:val="00E8255E"/>
    <w:rsid w:val="00E8482A"/>
    <w:rsid w:val="00E84DEA"/>
    <w:rsid w:val="00E85606"/>
    <w:rsid w:val="00E863AB"/>
    <w:rsid w:val="00E86908"/>
    <w:rsid w:val="00E878FD"/>
    <w:rsid w:val="00E87B19"/>
    <w:rsid w:val="00E90C5D"/>
    <w:rsid w:val="00E91708"/>
    <w:rsid w:val="00E91DEE"/>
    <w:rsid w:val="00E92C2E"/>
    <w:rsid w:val="00E93AC8"/>
    <w:rsid w:val="00E95328"/>
    <w:rsid w:val="00E95AFB"/>
    <w:rsid w:val="00E9679F"/>
    <w:rsid w:val="00E9754E"/>
    <w:rsid w:val="00E97F88"/>
    <w:rsid w:val="00EA2FC3"/>
    <w:rsid w:val="00EA3011"/>
    <w:rsid w:val="00EA40E7"/>
    <w:rsid w:val="00EA7287"/>
    <w:rsid w:val="00EB05C5"/>
    <w:rsid w:val="00EB0CDB"/>
    <w:rsid w:val="00EB1CB3"/>
    <w:rsid w:val="00EB3881"/>
    <w:rsid w:val="00EB4453"/>
    <w:rsid w:val="00EC18BB"/>
    <w:rsid w:val="00EC30A6"/>
    <w:rsid w:val="00EC3F83"/>
    <w:rsid w:val="00EC4385"/>
    <w:rsid w:val="00EC5F69"/>
    <w:rsid w:val="00EC7611"/>
    <w:rsid w:val="00EC7942"/>
    <w:rsid w:val="00ED083F"/>
    <w:rsid w:val="00ED1C87"/>
    <w:rsid w:val="00ED36D2"/>
    <w:rsid w:val="00ED5722"/>
    <w:rsid w:val="00ED7463"/>
    <w:rsid w:val="00ED77FE"/>
    <w:rsid w:val="00ED7F6D"/>
    <w:rsid w:val="00EE0FD9"/>
    <w:rsid w:val="00EE1003"/>
    <w:rsid w:val="00EE1D36"/>
    <w:rsid w:val="00EE6BBD"/>
    <w:rsid w:val="00EE7466"/>
    <w:rsid w:val="00EF4299"/>
    <w:rsid w:val="00EF5629"/>
    <w:rsid w:val="00EF6F7F"/>
    <w:rsid w:val="00EF70C5"/>
    <w:rsid w:val="00EF7588"/>
    <w:rsid w:val="00F00ADF"/>
    <w:rsid w:val="00F00B11"/>
    <w:rsid w:val="00F0209A"/>
    <w:rsid w:val="00F03630"/>
    <w:rsid w:val="00F037EA"/>
    <w:rsid w:val="00F064D9"/>
    <w:rsid w:val="00F07CE8"/>
    <w:rsid w:val="00F10F1E"/>
    <w:rsid w:val="00F137A8"/>
    <w:rsid w:val="00F2006C"/>
    <w:rsid w:val="00F21A34"/>
    <w:rsid w:val="00F260EF"/>
    <w:rsid w:val="00F2659E"/>
    <w:rsid w:val="00F26923"/>
    <w:rsid w:val="00F3127B"/>
    <w:rsid w:val="00F31944"/>
    <w:rsid w:val="00F31D2C"/>
    <w:rsid w:val="00F340BC"/>
    <w:rsid w:val="00F341B9"/>
    <w:rsid w:val="00F35EC5"/>
    <w:rsid w:val="00F36583"/>
    <w:rsid w:val="00F36A6D"/>
    <w:rsid w:val="00F4028A"/>
    <w:rsid w:val="00F40AA6"/>
    <w:rsid w:val="00F41CA4"/>
    <w:rsid w:val="00F4289A"/>
    <w:rsid w:val="00F43FED"/>
    <w:rsid w:val="00F442FB"/>
    <w:rsid w:val="00F45AAA"/>
    <w:rsid w:val="00F465CB"/>
    <w:rsid w:val="00F4787C"/>
    <w:rsid w:val="00F50DD1"/>
    <w:rsid w:val="00F516EB"/>
    <w:rsid w:val="00F51DE3"/>
    <w:rsid w:val="00F54603"/>
    <w:rsid w:val="00F5691F"/>
    <w:rsid w:val="00F5715D"/>
    <w:rsid w:val="00F623BF"/>
    <w:rsid w:val="00F64BB5"/>
    <w:rsid w:val="00F65415"/>
    <w:rsid w:val="00F6574F"/>
    <w:rsid w:val="00F6725E"/>
    <w:rsid w:val="00F71D48"/>
    <w:rsid w:val="00F746FE"/>
    <w:rsid w:val="00F753DE"/>
    <w:rsid w:val="00F76BC4"/>
    <w:rsid w:val="00F76C41"/>
    <w:rsid w:val="00F77348"/>
    <w:rsid w:val="00F778B4"/>
    <w:rsid w:val="00F77E77"/>
    <w:rsid w:val="00F811D6"/>
    <w:rsid w:val="00F82F88"/>
    <w:rsid w:val="00F8346B"/>
    <w:rsid w:val="00F84ADD"/>
    <w:rsid w:val="00F869E4"/>
    <w:rsid w:val="00F915C2"/>
    <w:rsid w:val="00F923A3"/>
    <w:rsid w:val="00F92794"/>
    <w:rsid w:val="00F92F8F"/>
    <w:rsid w:val="00F932A2"/>
    <w:rsid w:val="00F95BA5"/>
    <w:rsid w:val="00FA0268"/>
    <w:rsid w:val="00FA09E1"/>
    <w:rsid w:val="00FA3668"/>
    <w:rsid w:val="00FA4368"/>
    <w:rsid w:val="00FA4C84"/>
    <w:rsid w:val="00FA4D1D"/>
    <w:rsid w:val="00FA6B1A"/>
    <w:rsid w:val="00FA7B10"/>
    <w:rsid w:val="00FA7C5A"/>
    <w:rsid w:val="00FB1B0E"/>
    <w:rsid w:val="00FB2D82"/>
    <w:rsid w:val="00FB3EE5"/>
    <w:rsid w:val="00FB438F"/>
    <w:rsid w:val="00FB48BD"/>
    <w:rsid w:val="00FB560D"/>
    <w:rsid w:val="00FB5B15"/>
    <w:rsid w:val="00FB6295"/>
    <w:rsid w:val="00FC01DC"/>
    <w:rsid w:val="00FC2110"/>
    <w:rsid w:val="00FC576C"/>
    <w:rsid w:val="00FC6738"/>
    <w:rsid w:val="00FD0819"/>
    <w:rsid w:val="00FD11DA"/>
    <w:rsid w:val="00FD1252"/>
    <w:rsid w:val="00FD210B"/>
    <w:rsid w:val="00FD2558"/>
    <w:rsid w:val="00FE2E05"/>
    <w:rsid w:val="00FE324A"/>
    <w:rsid w:val="00FE486B"/>
    <w:rsid w:val="00FE719F"/>
    <w:rsid w:val="00FE7E1D"/>
    <w:rsid w:val="00FF0ABE"/>
    <w:rsid w:val="00FF36BA"/>
    <w:rsid w:val="00FF6950"/>
    <w:rsid w:val="00FF6F46"/>
    <w:rsid w:val="00FF7870"/>
    <w:rsid w:val="0F0D0BCD"/>
    <w:rsid w:val="15DD8B49"/>
    <w:rsid w:val="18336F1E"/>
    <w:rsid w:val="26555A18"/>
    <w:rsid w:val="29838471"/>
    <w:rsid w:val="2D3C3B01"/>
    <w:rsid w:val="38FA3666"/>
    <w:rsid w:val="449EFEF1"/>
    <w:rsid w:val="59C4C1DA"/>
    <w:rsid w:val="7F05C4F9"/>
    <w:rsid w:val="7F9D93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62E834"/>
  <w14:defaultImageDpi w14:val="300"/>
  <w15:docId w15:val="{FD925B4B-E959-4E8B-BE79-8EB71287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949"/>
    <w:rPr>
      <w:sz w:val="24"/>
      <w:szCs w:val="24"/>
      <w:lang w:val="en-ID"/>
    </w:rPr>
  </w:style>
  <w:style w:type="paragraph" w:styleId="Heading1">
    <w:name w:val="heading 1"/>
    <w:basedOn w:val="Normal"/>
    <w:next w:val="Normal"/>
    <w:link w:val="Heading1Char"/>
    <w:qFormat/>
    <w:rsid w:val="00BD1DBE"/>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qFormat/>
    <w:rsid w:val="00703A01"/>
    <w:pPr>
      <w:keepNext/>
      <w:keepLines/>
      <w:widowControl w:val="0"/>
      <w:shd w:val="clear" w:color="auto" w:fill="FFFFFF"/>
      <w:autoSpaceDE w:val="0"/>
      <w:autoSpaceDN w:val="0"/>
      <w:adjustRightInd w:val="0"/>
      <w:spacing w:before="200" w:after="240"/>
      <w:outlineLvl w:val="1"/>
    </w:pPr>
    <w:rPr>
      <w:rFonts w:ascii="Times New Roman" w:eastAsia="SimSun" w:hAnsi="Times New Roman"/>
      <w:b/>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1">
    <w:name w:val="Cen 1"/>
    <w:basedOn w:val="Normal"/>
    <w:rsid w:val="003E5644"/>
    <w:pPr>
      <w:widowControl w:val="0"/>
      <w:shd w:val="clear" w:color="auto" w:fill="FFFFFF"/>
      <w:autoSpaceDE w:val="0"/>
      <w:autoSpaceDN w:val="0"/>
      <w:adjustRightInd w:val="0"/>
      <w:spacing w:after="240"/>
      <w:jc w:val="center"/>
    </w:pPr>
    <w:rPr>
      <w:rFonts w:ascii="Times New Roman" w:eastAsia="Times New Roman" w:hAnsi="Times New Roman"/>
      <w:b/>
      <w:lang w:val="en-US" w:eastAsia="zh-CN"/>
    </w:rPr>
  </w:style>
  <w:style w:type="paragraph" w:customStyle="1" w:styleId="Right">
    <w:name w:val="Right"/>
    <w:basedOn w:val="Normal"/>
    <w:qFormat/>
    <w:rsid w:val="003E5644"/>
    <w:pPr>
      <w:autoSpaceDE w:val="0"/>
      <w:autoSpaceDN w:val="0"/>
      <w:adjustRightInd w:val="0"/>
      <w:spacing w:after="480"/>
      <w:jc w:val="right"/>
    </w:pPr>
    <w:rPr>
      <w:rFonts w:ascii="Times New Roman" w:eastAsia="SimSun" w:hAnsi="Times New Roman"/>
      <w:b/>
      <w:i/>
      <w:lang w:val="en-US" w:eastAsia="zh-CN"/>
    </w:rPr>
  </w:style>
  <w:style w:type="table" w:styleId="TableGrid">
    <w:name w:val="Table Grid"/>
    <w:basedOn w:val="TableNormal"/>
    <w:uiPriority w:val="59"/>
    <w:rsid w:val="003E56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1734A"/>
    <w:pPr>
      <w:spacing w:before="60" w:after="60" w:line="264" w:lineRule="auto"/>
      <w:ind w:left="720"/>
      <w:contextualSpacing/>
      <w:jc w:val="both"/>
    </w:pPr>
    <w:rPr>
      <w:rFonts w:eastAsia="Cambria"/>
      <w:sz w:val="22"/>
      <w:szCs w:val="22"/>
      <w:lang w:val="en-US"/>
    </w:rPr>
  </w:style>
  <w:style w:type="character" w:customStyle="1" w:styleId="DeltaViewInsertion">
    <w:name w:val="DeltaView Insertion"/>
    <w:rsid w:val="00807D63"/>
    <w:rPr>
      <w:color w:val="0000FF"/>
      <w:u w:val="double"/>
    </w:rPr>
  </w:style>
  <w:style w:type="paragraph" w:customStyle="1" w:styleId="MTH9">
    <w:name w:val="MT H9"/>
    <w:basedOn w:val="Normal"/>
    <w:uiPriority w:val="4"/>
    <w:rsid w:val="007A4033"/>
    <w:pPr>
      <w:widowControl w:val="0"/>
      <w:numPr>
        <w:ilvl w:val="8"/>
        <w:numId w:val="5"/>
      </w:numPr>
      <w:shd w:val="clear" w:color="auto" w:fill="FFFFFF"/>
      <w:autoSpaceDE w:val="0"/>
      <w:autoSpaceDN w:val="0"/>
      <w:adjustRightInd w:val="0"/>
      <w:spacing w:after="240"/>
      <w:outlineLvl w:val="8"/>
    </w:pPr>
    <w:rPr>
      <w:rFonts w:ascii="Times New Roman" w:eastAsia="Times New Roman" w:hAnsi="Times New Roman"/>
      <w:lang w:val="en-US" w:eastAsia="zh-CN"/>
    </w:rPr>
  </w:style>
  <w:style w:type="paragraph" w:customStyle="1" w:styleId="MTH8">
    <w:name w:val="MT H8"/>
    <w:basedOn w:val="Normal"/>
    <w:uiPriority w:val="4"/>
    <w:rsid w:val="007A4033"/>
    <w:pPr>
      <w:widowControl w:val="0"/>
      <w:numPr>
        <w:ilvl w:val="7"/>
        <w:numId w:val="5"/>
      </w:numPr>
      <w:shd w:val="clear" w:color="auto" w:fill="FFFFFF"/>
      <w:autoSpaceDE w:val="0"/>
      <w:autoSpaceDN w:val="0"/>
      <w:adjustRightInd w:val="0"/>
      <w:spacing w:after="240"/>
      <w:outlineLvl w:val="7"/>
    </w:pPr>
    <w:rPr>
      <w:rFonts w:ascii="Times New Roman" w:eastAsia="Times New Roman" w:hAnsi="Times New Roman"/>
      <w:lang w:val="en-US" w:eastAsia="zh-CN"/>
    </w:rPr>
  </w:style>
  <w:style w:type="paragraph" w:customStyle="1" w:styleId="MTH7">
    <w:name w:val="MT H7"/>
    <w:basedOn w:val="Normal"/>
    <w:uiPriority w:val="4"/>
    <w:rsid w:val="007A4033"/>
    <w:pPr>
      <w:widowControl w:val="0"/>
      <w:numPr>
        <w:ilvl w:val="6"/>
        <w:numId w:val="5"/>
      </w:numPr>
      <w:shd w:val="clear" w:color="auto" w:fill="FFFFFF"/>
      <w:autoSpaceDE w:val="0"/>
      <w:autoSpaceDN w:val="0"/>
      <w:adjustRightInd w:val="0"/>
      <w:spacing w:after="240"/>
      <w:outlineLvl w:val="6"/>
    </w:pPr>
    <w:rPr>
      <w:rFonts w:ascii="Times New Roman" w:eastAsia="Times New Roman" w:hAnsi="Times New Roman"/>
      <w:lang w:val="en-US" w:eastAsia="zh-CN"/>
    </w:rPr>
  </w:style>
  <w:style w:type="paragraph" w:customStyle="1" w:styleId="MTH6">
    <w:name w:val="MT H6"/>
    <w:basedOn w:val="Normal"/>
    <w:uiPriority w:val="4"/>
    <w:rsid w:val="007A4033"/>
    <w:pPr>
      <w:widowControl w:val="0"/>
      <w:numPr>
        <w:ilvl w:val="5"/>
        <w:numId w:val="5"/>
      </w:numPr>
      <w:shd w:val="clear" w:color="auto" w:fill="FFFFFF"/>
      <w:autoSpaceDE w:val="0"/>
      <w:autoSpaceDN w:val="0"/>
      <w:adjustRightInd w:val="0"/>
      <w:spacing w:after="240"/>
      <w:outlineLvl w:val="5"/>
    </w:pPr>
    <w:rPr>
      <w:rFonts w:ascii="Times New Roman" w:eastAsia="Times New Roman" w:hAnsi="Times New Roman"/>
      <w:lang w:val="en-US" w:eastAsia="zh-CN"/>
    </w:rPr>
  </w:style>
  <w:style w:type="paragraph" w:customStyle="1" w:styleId="MTH5">
    <w:name w:val="MT H5"/>
    <w:basedOn w:val="Normal"/>
    <w:uiPriority w:val="4"/>
    <w:rsid w:val="007A4033"/>
    <w:pPr>
      <w:widowControl w:val="0"/>
      <w:numPr>
        <w:ilvl w:val="4"/>
        <w:numId w:val="5"/>
      </w:numPr>
      <w:shd w:val="clear" w:color="auto" w:fill="FFFFFF"/>
      <w:autoSpaceDE w:val="0"/>
      <w:autoSpaceDN w:val="0"/>
      <w:adjustRightInd w:val="0"/>
      <w:spacing w:after="240"/>
      <w:outlineLvl w:val="4"/>
    </w:pPr>
    <w:rPr>
      <w:rFonts w:ascii="Times New Roman" w:eastAsia="Times New Roman" w:hAnsi="Times New Roman"/>
      <w:lang w:val="en-US" w:eastAsia="zh-CN"/>
    </w:rPr>
  </w:style>
  <w:style w:type="paragraph" w:customStyle="1" w:styleId="MTH4">
    <w:name w:val="MT H4"/>
    <w:basedOn w:val="Normal"/>
    <w:uiPriority w:val="4"/>
    <w:rsid w:val="007A4033"/>
    <w:pPr>
      <w:widowControl w:val="0"/>
      <w:numPr>
        <w:ilvl w:val="3"/>
        <w:numId w:val="5"/>
      </w:numPr>
      <w:shd w:val="clear" w:color="auto" w:fill="FFFFFF"/>
      <w:autoSpaceDE w:val="0"/>
      <w:autoSpaceDN w:val="0"/>
      <w:adjustRightInd w:val="0"/>
      <w:spacing w:after="240"/>
      <w:jc w:val="both"/>
      <w:outlineLvl w:val="3"/>
    </w:pPr>
    <w:rPr>
      <w:rFonts w:ascii="Times New Roman" w:eastAsia="Times New Roman" w:hAnsi="Times New Roman"/>
      <w:lang w:val="en-US" w:eastAsia="zh-CN"/>
    </w:rPr>
  </w:style>
  <w:style w:type="paragraph" w:customStyle="1" w:styleId="MTH3">
    <w:name w:val="MT H3"/>
    <w:basedOn w:val="Normal"/>
    <w:uiPriority w:val="4"/>
    <w:rsid w:val="007A4033"/>
    <w:pPr>
      <w:widowControl w:val="0"/>
      <w:numPr>
        <w:ilvl w:val="2"/>
        <w:numId w:val="5"/>
      </w:numPr>
      <w:shd w:val="clear" w:color="auto" w:fill="FFFFFF"/>
      <w:autoSpaceDE w:val="0"/>
      <w:autoSpaceDN w:val="0"/>
      <w:adjustRightInd w:val="0"/>
      <w:spacing w:after="240"/>
      <w:jc w:val="both"/>
      <w:outlineLvl w:val="2"/>
    </w:pPr>
    <w:rPr>
      <w:rFonts w:ascii="Times New Roman" w:eastAsia="Times New Roman" w:hAnsi="Times New Roman"/>
      <w:lang w:val="en-US" w:eastAsia="zh-CN"/>
    </w:rPr>
  </w:style>
  <w:style w:type="paragraph" w:customStyle="1" w:styleId="MTH2">
    <w:name w:val="MT H2"/>
    <w:basedOn w:val="Normal"/>
    <w:uiPriority w:val="4"/>
    <w:rsid w:val="007A4033"/>
    <w:pPr>
      <w:widowControl w:val="0"/>
      <w:shd w:val="clear" w:color="auto" w:fill="FFFFFF"/>
      <w:autoSpaceDE w:val="0"/>
      <w:autoSpaceDN w:val="0"/>
      <w:adjustRightInd w:val="0"/>
      <w:spacing w:after="240"/>
      <w:jc w:val="both"/>
      <w:outlineLvl w:val="1"/>
    </w:pPr>
    <w:rPr>
      <w:rFonts w:ascii="Times New Roman" w:eastAsia="Times New Roman" w:hAnsi="Times New Roman"/>
      <w:u w:val="single"/>
      <w:lang w:val="en-US" w:eastAsia="zh-CN"/>
    </w:rPr>
  </w:style>
  <w:style w:type="paragraph" w:customStyle="1" w:styleId="MTH1">
    <w:name w:val="MT H1"/>
    <w:basedOn w:val="Normal"/>
    <w:next w:val="MTH2"/>
    <w:uiPriority w:val="4"/>
    <w:rsid w:val="007A4033"/>
    <w:pPr>
      <w:numPr>
        <w:numId w:val="5"/>
      </w:numPr>
      <w:shd w:val="clear" w:color="auto" w:fill="FFFFFF"/>
      <w:autoSpaceDE w:val="0"/>
      <w:autoSpaceDN w:val="0"/>
      <w:adjustRightInd w:val="0"/>
      <w:spacing w:after="240"/>
      <w:outlineLvl w:val="0"/>
    </w:pPr>
    <w:rPr>
      <w:rFonts w:ascii="Times New Roman" w:eastAsia="Times New Roman" w:hAnsi="Times New Roman"/>
      <w:u w:val="single"/>
      <w:lang w:val="en-US" w:eastAsia="zh-CN"/>
    </w:rPr>
  </w:style>
  <w:style w:type="paragraph" w:customStyle="1" w:styleId="Btext">
    <w:name w:val="Btext"/>
    <w:basedOn w:val="Normal"/>
    <w:rsid w:val="007A4033"/>
    <w:pPr>
      <w:widowControl w:val="0"/>
      <w:shd w:val="clear" w:color="auto" w:fill="FFFFFF"/>
      <w:autoSpaceDE w:val="0"/>
      <w:autoSpaceDN w:val="0"/>
      <w:adjustRightInd w:val="0"/>
      <w:spacing w:after="240"/>
      <w:ind w:firstLine="720"/>
      <w:jc w:val="both"/>
    </w:pPr>
    <w:rPr>
      <w:rFonts w:ascii="Times New Roman" w:eastAsia="Times New Roman" w:hAnsi="Times New Roman"/>
      <w:lang w:val="en-US" w:eastAsia="zh-CN"/>
    </w:rPr>
  </w:style>
  <w:style w:type="paragraph" w:customStyle="1" w:styleId="Num1">
    <w:name w:val="Num 1"/>
    <w:basedOn w:val="Normal"/>
    <w:qFormat/>
    <w:rsid w:val="007A4033"/>
    <w:pPr>
      <w:widowControl w:val="0"/>
      <w:numPr>
        <w:numId w:val="6"/>
      </w:numPr>
      <w:shd w:val="clear" w:color="auto" w:fill="FFFFFF"/>
      <w:autoSpaceDE w:val="0"/>
      <w:autoSpaceDN w:val="0"/>
      <w:adjustRightInd w:val="0"/>
      <w:spacing w:after="240"/>
      <w:jc w:val="both"/>
    </w:pPr>
    <w:rPr>
      <w:rFonts w:ascii="Times New Roman" w:eastAsia="Times New Roman" w:hAnsi="Times New Roman"/>
      <w:lang w:val="en-US" w:eastAsia="zh-CN"/>
    </w:rPr>
  </w:style>
  <w:style w:type="character" w:customStyle="1" w:styleId="Heading2Char">
    <w:name w:val="Heading 2 Char"/>
    <w:link w:val="Heading2"/>
    <w:uiPriority w:val="9"/>
    <w:rsid w:val="00703A01"/>
    <w:rPr>
      <w:rFonts w:ascii="Times New Roman" w:eastAsia="SimSun" w:hAnsi="Times New Roman" w:cs="Times New Roman"/>
      <w:b/>
      <w:szCs w:val="26"/>
      <w:shd w:val="clear" w:color="auto" w:fill="FFFFFF"/>
      <w:lang w:val="en-US" w:eastAsia="zh-CN"/>
    </w:rPr>
  </w:style>
  <w:style w:type="paragraph" w:styleId="Footer">
    <w:name w:val="footer"/>
    <w:basedOn w:val="Normal"/>
    <w:link w:val="FooterChar"/>
    <w:uiPriority w:val="99"/>
    <w:rsid w:val="00703A01"/>
    <w:pPr>
      <w:widowControl w:val="0"/>
      <w:shd w:val="clear" w:color="auto" w:fill="FFFFFF"/>
      <w:tabs>
        <w:tab w:val="center" w:pos="4680"/>
        <w:tab w:val="right" w:pos="9360"/>
      </w:tabs>
      <w:autoSpaceDE w:val="0"/>
      <w:autoSpaceDN w:val="0"/>
      <w:adjustRightInd w:val="0"/>
      <w:spacing w:after="240"/>
    </w:pPr>
    <w:rPr>
      <w:rFonts w:ascii="Times New Roman" w:eastAsia="Times New Roman" w:hAnsi="Times New Roman"/>
      <w:lang w:val="en-US" w:eastAsia="zh-CN"/>
    </w:rPr>
  </w:style>
  <w:style w:type="character" w:customStyle="1" w:styleId="FooterChar">
    <w:name w:val="Footer Char"/>
    <w:link w:val="Footer"/>
    <w:uiPriority w:val="99"/>
    <w:rsid w:val="00703A01"/>
    <w:rPr>
      <w:rFonts w:ascii="Times New Roman" w:eastAsia="Times New Roman" w:hAnsi="Times New Roman" w:cs="Times New Roman"/>
      <w:shd w:val="clear" w:color="auto" w:fill="FFFFFF"/>
      <w:lang w:val="en-US" w:eastAsia="zh-CN"/>
    </w:rPr>
  </w:style>
  <w:style w:type="character" w:customStyle="1" w:styleId="Heading1Char">
    <w:name w:val="Heading 1 Char"/>
    <w:link w:val="Heading1"/>
    <w:rsid w:val="00BD1DBE"/>
    <w:rPr>
      <w:rFonts w:ascii="Calibri" w:eastAsia="MS Gothic" w:hAnsi="Calibri" w:cs="Times New Roman"/>
      <w:b/>
      <w:bCs/>
      <w:color w:val="345A8A"/>
      <w:sz w:val="32"/>
      <w:szCs w:val="32"/>
    </w:rPr>
  </w:style>
  <w:style w:type="character" w:customStyle="1" w:styleId="DeltaViewDeletion">
    <w:name w:val="DeltaView Deletion"/>
    <w:uiPriority w:val="99"/>
    <w:rsid w:val="005C5C0F"/>
    <w:rPr>
      <w:strike/>
      <w:color w:val="FF0000"/>
    </w:rPr>
  </w:style>
  <w:style w:type="paragraph" w:styleId="BodyTextIndent">
    <w:name w:val="Body Text Indent"/>
    <w:basedOn w:val="BodyText"/>
    <w:link w:val="BodyTextIndentChar"/>
    <w:rsid w:val="008B6C46"/>
    <w:pPr>
      <w:spacing w:after="0"/>
      <w:ind w:left="709"/>
    </w:pPr>
    <w:rPr>
      <w:rFonts w:ascii="GarmdITC Bk BT" w:eastAsia="Times New Roman" w:hAnsi="GarmdITC Bk BT"/>
      <w:sz w:val="20"/>
      <w:szCs w:val="20"/>
      <w:lang w:val="en-AU" w:eastAsia="x-none"/>
    </w:rPr>
  </w:style>
  <w:style w:type="character" w:customStyle="1" w:styleId="BodyTextIndentChar">
    <w:name w:val="Body Text Indent Char"/>
    <w:link w:val="BodyTextIndent"/>
    <w:rsid w:val="008B6C46"/>
    <w:rPr>
      <w:rFonts w:ascii="GarmdITC Bk BT" w:eastAsia="Times New Roman" w:hAnsi="GarmdITC Bk BT" w:cs="Times New Roman"/>
      <w:sz w:val="20"/>
      <w:szCs w:val="20"/>
      <w:lang w:val="en-AU" w:eastAsia="x-none"/>
    </w:rPr>
  </w:style>
  <w:style w:type="paragraph" w:customStyle="1" w:styleId="level1">
    <w:name w:val="level1"/>
    <w:basedOn w:val="Normal"/>
    <w:rsid w:val="008B6C46"/>
    <w:pPr>
      <w:numPr>
        <w:numId w:val="22"/>
      </w:numPr>
      <w:spacing w:before="100" w:after="240" w:line="312" w:lineRule="auto"/>
      <w:jc w:val="center"/>
    </w:pPr>
    <w:rPr>
      <w:rFonts w:ascii="Calibri" w:eastAsia="Times New Roman" w:hAnsi="Calibri"/>
      <w:b/>
      <w:sz w:val="20"/>
      <w:szCs w:val="20"/>
      <w:lang w:val="en-AU"/>
    </w:rPr>
  </w:style>
  <w:style w:type="paragraph" w:customStyle="1" w:styleId="level2">
    <w:name w:val="level2"/>
    <w:basedOn w:val="Normal"/>
    <w:rsid w:val="008B6C46"/>
    <w:pPr>
      <w:numPr>
        <w:ilvl w:val="1"/>
        <w:numId w:val="22"/>
      </w:numPr>
      <w:spacing w:before="100" w:line="312" w:lineRule="auto"/>
    </w:pPr>
    <w:rPr>
      <w:rFonts w:ascii="Calibri" w:eastAsia="Times New Roman" w:hAnsi="Calibri"/>
      <w:sz w:val="20"/>
      <w:szCs w:val="20"/>
      <w:lang w:val="en-AU"/>
    </w:rPr>
  </w:style>
  <w:style w:type="paragraph" w:customStyle="1" w:styleId="level3">
    <w:name w:val="level3"/>
    <w:basedOn w:val="Normal"/>
    <w:rsid w:val="008B6C46"/>
    <w:pPr>
      <w:numPr>
        <w:ilvl w:val="2"/>
        <w:numId w:val="22"/>
      </w:numPr>
      <w:spacing w:before="100" w:line="312" w:lineRule="auto"/>
    </w:pPr>
    <w:rPr>
      <w:rFonts w:ascii="Calibri" w:eastAsia="Times New Roman" w:hAnsi="Calibri"/>
      <w:sz w:val="20"/>
      <w:szCs w:val="20"/>
      <w:lang w:val="en-AU"/>
    </w:rPr>
  </w:style>
  <w:style w:type="paragraph" w:customStyle="1" w:styleId="level4">
    <w:name w:val="level4"/>
    <w:basedOn w:val="Normal"/>
    <w:rsid w:val="008B6C46"/>
    <w:pPr>
      <w:numPr>
        <w:ilvl w:val="3"/>
        <w:numId w:val="22"/>
      </w:numPr>
      <w:spacing w:before="100" w:line="312" w:lineRule="auto"/>
    </w:pPr>
    <w:rPr>
      <w:rFonts w:ascii="Calibri" w:eastAsia="Times New Roman" w:hAnsi="Calibri"/>
      <w:sz w:val="20"/>
      <w:szCs w:val="20"/>
      <w:lang w:val="en-AU"/>
    </w:rPr>
  </w:style>
  <w:style w:type="paragraph" w:customStyle="1" w:styleId="level5">
    <w:name w:val="level5"/>
    <w:basedOn w:val="Normal"/>
    <w:rsid w:val="008B6C46"/>
    <w:pPr>
      <w:numPr>
        <w:ilvl w:val="4"/>
        <w:numId w:val="22"/>
      </w:numPr>
      <w:spacing w:before="100" w:line="312" w:lineRule="auto"/>
    </w:pPr>
    <w:rPr>
      <w:rFonts w:ascii="Calibri" w:eastAsia="Times New Roman" w:hAnsi="Calibri"/>
      <w:sz w:val="20"/>
      <w:szCs w:val="20"/>
      <w:lang w:val="en-AU"/>
    </w:rPr>
  </w:style>
  <w:style w:type="paragraph" w:customStyle="1" w:styleId="level6">
    <w:name w:val="level6"/>
    <w:basedOn w:val="Normal"/>
    <w:rsid w:val="008B6C46"/>
    <w:pPr>
      <w:numPr>
        <w:ilvl w:val="5"/>
        <w:numId w:val="22"/>
      </w:numPr>
      <w:spacing w:before="100" w:line="312" w:lineRule="auto"/>
    </w:pPr>
    <w:rPr>
      <w:rFonts w:ascii="Calibri" w:eastAsia="Times New Roman" w:hAnsi="Calibri"/>
      <w:sz w:val="20"/>
      <w:szCs w:val="20"/>
      <w:lang w:val="en-AU"/>
    </w:rPr>
  </w:style>
  <w:style w:type="paragraph" w:styleId="BodyText">
    <w:name w:val="Body Text"/>
    <w:basedOn w:val="Normal"/>
    <w:link w:val="BodyTextChar"/>
    <w:uiPriority w:val="99"/>
    <w:semiHidden/>
    <w:unhideWhenUsed/>
    <w:rsid w:val="008B6C46"/>
    <w:pPr>
      <w:spacing w:after="120"/>
    </w:pPr>
  </w:style>
  <w:style w:type="character" w:customStyle="1" w:styleId="BodyTextChar">
    <w:name w:val="Body Text Char"/>
    <w:basedOn w:val="DefaultParagraphFont"/>
    <w:link w:val="BodyText"/>
    <w:uiPriority w:val="99"/>
    <w:semiHidden/>
    <w:rsid w:val="008B6C46"/>
  </w:style>
  <w:style w:type="character" w:styleId="CommentReference">
    <w:name w:val="annotation reference"/>
    <w:uiPriority w:val="99"/>
    <w:semiHidden/>
    <w:unhideWhenUsed/>
    <w:rsid w:val="009D17B5"/>
    <w:rPr>
      <w:sz w:val="18"/>
      <w:szCs w:val="18"/>
    </w:rPr>
  </w:style>
  <w:style w:type="paragraph" w:styleId="CommentText">
    <w:name w:val="annotation text"/>
    <w:basedOn w:val="Normal"/>
    <w:link w:val="CommentTextChar"/>
    <w:uiPriority w:val="99"/>
    <w:unhideWhenUsed/>
    <w:rsid w:val="009D17B5"/>
  </w:style>
  <w:style w:type="character" w:customStyle="1" w:styleId="CommentTextChar">
    <w:name w:val="Comment Text Char"/>
    <w:basedOn w:val="DefaultParagraphFont"/>
    <w:link w:val="CommentText"/>
    <w:uiPriority w:val="99"/>
    <w:rsid w:val="009D17B5"/>
  </w:style>
  <w:style w:type="paragraph" w:styleId="CommentSubject">
    <w:name w:val="annotation subject"/>
    <w:basedOn w:val="CommentText"/>
    <w:next w:val="CommentText"/>
    <w:link w:val="CommentSubjectChar"/>
    <w:uiPriority w:val="99"/>
    <w:semiHidden/>
    <w:unhideWhenUsed/>
    <w:rsid w:val="009D17B5"/>
    <w:rPr>
      <w:b/>
      <w:bCs/>
      <w:sz w:val="20"/>
      <w:szCs w:val="20"/>
    </w:rPr>
  </w:style>
  <w:style w:type="character" w:customStyle="1" w:styleId="CommentSubjectChar">
    <w:name w:val="Comment Subject Char"/>
    <w:link w:val="CommentSubject"/>
    <w:uiPriority w:val="99"/>
    <w:semiHidden/>
    <w:rsid w:val="009D17B5"/>
    <w:rPr>
      <w:b/>
      <w:bCs/>
      <w:sz w:val="20"/>
      <w:szCs w:val="20"/>
    </w:rPr>
  </w:style>
  <w:style w:type="paragraph" w:styleId="BalloonText">
    <w:name w:val="Balloon Text"/>
    <w:basedOn w:val="Normal"/>
    <w:link w:val="BalloonTextChar"/>
    <w:uiPriority w:val="99"/>
    <w:semiHidden/>
    <w:unhideWhenUsed/>
    <w:rsid w:val="009D17B5"/>
    <w:rPr>
      <w:rFonts w:ascii="Lucida Grande" w:hAnsi="Lucida Grande" w:cs="Lucida Grande"/>
      <w:sz w:val="18"/>
      <w:szCs w:val="18"/>
    </w:rPr>
  </w:style>
  <w:style w:type="character" w:customStyle="1" w:styleId="BalloonTextChar">
    <w:name w:val="Balloon Text Char"/>
    <w:link w:val="BalloonText"/>
    <w:uiPriority w:val="99"/>
    <w:semiHidden/>
    <w:rsid w:val="009D17B5"/>
    <w:rPr>
      <w:rFonts w:ascii="Lucida Grande" w:hAnsi="Lucida Grande" w:cs="Lucida Grande"/>
      <w:sz w:val="18"/>
      <w:szCs w:val="18"/>
    </w:rPr>
  </w:style>
  <w:style w:type="character" w:customStyle="1" w:styleId="apple-converted-space">
    <w:name w:val="apple-converted-space"/>
    <w:basedOn w:val="DefaultParagraphFont"/>
    <w:rsid w:val="006D6032"/>
  </w:style>
  <w:style w:type="character" w:styleId="Hyperlink">
    <w:name w:val="Hyperlink"/>
    <w:uiPriority w:val="99"/>
    <w:rsid w:val="008615A4"/>
    <w:rPr>
      <w:color w:val="0000FF"/>
      <w:u w:val="single"/>
    </w:rPr>
  </w:style>
  <w:style w:type="paragraph" w:styleId="Revision">
    <w:name w:val="Revision"/>
    <w:hidden/>
    <w:uiPriority w:val="71"/>
    <w:rsid w:val="0019574A"/>
    <w:rPr>
      <w:sz w:val="24"/>
      <w:szCs w:val="24"/>
      <w:lang w:val="en-ID"/>
    </w:rPr>
  </w:style>
  <w:style w:type="paragraph" w:styleId="ListParagraph">
    <w:name w:val="List Paragraph"/>
    <w:basedOn w:val="Normal"/>
    <w:uiPriority w:val="34"/>
    <w:qFormat/>
    <w:rsid w:val="001B05C8"/>
    <w:pPr>
      <w:ind w:left="720"/>
      <w:contextualSpacing/>
    </w:pPr>
  </w:style>
  <w:style w:type="paragraph" w:styleId="FootnoteText">
    <w:name w:val="footnote text"/>
    <w:basedOn w:val="Normal"/>
    <w:link w:val="FootnoteTextChar"/>
    <w:uiPriority w:val="99"/>
    <w:unhideWhenUsed/>
    <w:rsid w:val="003844D4"/>
  </w:style>
  <w:style w:type="character" w:customStyle="1" w:styleId="FootnoteTextChar">
    <w:name w:val="Footnote Text Char"/>
    <w:basedOn w:val="DefaultParagraphFont"/>
    <w:link w:val="FootnoteText"/>
    <w:uiPriority w:val="99"/>
    <w:rsid w:val="003844D4"/>
    <w:rPr>
      <w:sz w:val="24"/>
      <w:szCs w:val="24"/>
      <w:lang w:val="en-ID"/>
    </w:rPr>
  </w:style>
  <w:style w:type="character" w:styleId="FootnoteReference">
    <w:name w:val="footnote reference"/>
    <w:basedOn w:val="DefaultParagraphFont"/>
    <w:uiPriority w:val="99"/>
    <w:unhideWhenUsed/>
    <w:rsid w:val="003844D4"/>
    <w:rPr>
      <w:vertAlign w:val="superscript"/>
    </w:rPr>
  </w:style>
  <w:style w:type="paragraph" w:styleId="Header">
    <w:name w:val="header"/>
    <w:basedOn w:val="Normal"/>
    <w:link w:val="HeaderChar"/>
    <w:uiPriority w:val="99"/>
    <w:unhideWhenUsed/>
    <w:rsid w:val="006C1352"/>
    <w:pPr>
      <w:tabs>
        <w:tab w:val="center" w:pos="4513"/>
        <w:tab w:val="right" w:pos="9026"/>
      </w:tabs>
    </w:pPr>
  </w:style>
  <w:style w:type="character" w:customStyle="1" w:styleId="HeaderChar">
    <w:name w:val="Header Char"/>
    <w:basedOn w:val="DefaultParagraphFont"/>
    <w:link w:val="Header"/>
    <w:uiPriority w:val="99"/>
    <w:rsid w:val="006C1352"/>
    <w:rPr>
      <w:sz w:val="24"/>
      <w:szCs w:val="24"/>
      <w:lang w:val="en-ID"/>
    </w:rPr>
  </w:style>
  <w:style w:type="character" w:customStyle="1" w:styleId="UnresolvedMention1">
    <w:name w:val="Unresolved Mention1"/>
    <w:basedOn w:val="DefaultParagraphFont"/>
    <w:uiPriority w:val="99"/>
    <w:semiHidden/>
    <w:unhideWhenUsed/>
    <w:rsid w:val="00BD65F3"/>
    <w:rPr>
      <w:color w:val="605E5C"/>
      <w:shd w:val="clear" w:color="auto" w:fill="E1DFDD"/>
    </w:rPr>
  </w:style>
  <w:style w:type="paragraph" w:customStyle="1" w:styleId="ColorfulList-Accent12">
    <w:name w:val="Colorful List - Accent 12"/>
    <w:basedOn w:val="Normal"/>
    <w:uiPriority w:val="99"/>
    <w:qFormat/>
    <w:rsid w:val="002067B6"/>
    <w:pPr>
      <w:ind w:left="720"/>
    </w:pPr>
    <w:rPr>
      <w:rFonts w:ascii="Arial" w:eastAsia="MS ??" w:hAnsi="Arial" w:cs="Arial"/>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9243">
      <w:bodyDiv w:val="1"/>
      <w:marLeft w:val="0"/>
      <w:marRight w:val="0"/>
      <w:marTop w:val="0"/>
      <w:marBottom w:val="0"/>
      <w:divBdr>
        <w:top w:val="none" w:sz="0" w:space="0" w:color="auto"/>
        <w:left w:val="none" w:sz="0" w:space="0" w:color="auto"/>
        <w:bottom w:val="none" w:sz="0" w:space="0" w:color="auto"/>
        <w:right w:val="none" w:sz="0" w:space="0" w:color="auto"/>
      </w:divBdr>
    </w:div>
    <w:div w:id="170414109">
      <w:bodyDiv w:val="1"/>
      <w:marLeft w:val="0"/>
      <w:marRight w:val="0"/>
      <w:marTop w:val="0"/>
      <w:marBottom w:val="0"/>
      <w:divBdr>
        <w:top w:val="none" w:sz="0" w:space="0" w:color="auto"/>
        <w:left w:val="none" w:sz="0" w:space="0" w:color="auto"/>
        <w:bottom w:val="none" w:sz="0" w:space="0" w:color="auto"/>
        <w:right w:val="none" w:sz="0" w:space="0" w:color="auto"/>
      </w:divBdr>
    </w:div>
    <w:div w:id="172039292">
      <w:bodyDiv w:val="1"/>
      <w:marLeft w:val="0"/>
      <w:marRight w:val="0"/>
      <w:marTop w:val="0"/>
      <w:marBottom w:val="0"/>
      <w:divBdr>
        <w:top w:val="none" w:sz="0" w:space="0" w:color="auto"/>
        <w:left w:val="none" w:sz="0" w:space="0" w:color="auto"/>
        <w:bottom w:val="none" w:sz="0" w:space="0" w:color="auto"/>
        <w:right w:val="none" w:sz="0" w:space="0" w:color="auto"/>
      </w:divBdr>
    </w:div>
    <w:div w:id="184289770">
      <w:bodyDiv w:val="1"/>
      <w:marLeft w:val="0"/>
      <w:marRight w:val="0"/>
      <w:marTop w:val="0"/>
      <w:marBottom w:val="0"/>
      <w:divBdr>
        <w:top w:val="none" w:sz="0" w:space="0" w:color="auto"/>
        <w:left w:val="none" w:sz="0" w:space="0" w:color="auto"/>
        <w:bottom w:val="none" w:sz="0" w:space="0" w:color="auto"/>
        <w:right w:val="none" w:sz="0" w:space="0" w:color="auto"/>
      </w:divBdr>
    </w:div>
    <w:div w:id="233442201">
      <w:bodyDiv w:val="1"/>
      <w:marLeft w:val="0"/>
      <w:marRight w:val="0"/>
      <w:marTop w:val="0"/>
      <w:marBottom w:val="0"/>
      <w:divBdr>
        <w:top w:val="none" w:sz="0" w:space="0" w:color="auto"/>
        <w:left w:val="none" w:sz="0" w:space="0" w:color="auto"/>
        <w:bottom w:val="none" w:sz="0" w:space="0" w:color="auto"/>
        <w:right w:val="none" w:sz="0" w:space="0" w:color="auto"/>
      </w:divBdr>
    </w:div>
    <w:div w:id="484593250">
      <w:bodyDiv w:val="1"/>
      <w:marLeft w:val="0"/>
      <w:marRight w:val="0"/>
      <w:marTop w:val="0"/>
      <w:marBottom w:val="0"/>
      <w:divBdr>
        <w:top w:val="none" w:sz="0" w:space="0" w:color="auto"/>
        <w:left w:val="none" w:sz="0" w:space="0" w:color="auto"/>
        <w:bottom w:val="none" w:sz="0" w:space="0" w:color="auto"/>
        <w:right w:val="none" w:sz="0" w:space="0" w:color="auto"/>
      </w:divBdr>
    </w:div>
    <w:div w:id="689142994">
      <w:bodyDiv w:val="1"/>
      <w:marLeft w:val="0"/>
      <w:marRight w:val="0"/>
      <w:marTop w:val="0"/>
      <w:marBottom w:val="0"/>
      <w:divBdr>
        <w:top w:val="none" w:sz="0" w:space="0" w:color="auto"/>
        <w:left w:val="none" w:sz="0" w:space="0" w:color="auto"/>
        <w:bottom w:val="none" w:sz="0" w:space="0" w:color="auto"/>
        <w:right w:val="none" w:sz="0" w:space="0" w:color="auto"/>
      </w:divBdr>
    </w:div>
    <w:div w:id="871267902">
      <w:bodyDiv w:val="1"/>
      <w:marLeft w:val="0"/>
      <w:marRight w:val="0"/>
      <w:marTop w:val="0"/>
      <w:marBottom w:val="0"/>
      <w:divBdr>
        <w:top w:val="none" w:sz="0" w:space="0" w:color="auto"/>
        <w:left w:val="none" w:sz="0" w:space="0" w:color="auto"/>
        <w:bottom w:val="none" w:sz="0" w:space="0" w:color="auto"/>
        <w:right w:val="none" w:sz="0" w:space="0" w:color="auto"/>
      </w:divBdr>
    </w:div>
    <w:div w:id="881021495">
      <w:bodyDiv w:val="1"/>
      <w:marLeft w:val="0"/>
      <w:marRight w:val="0"/>
      <w:marTop w:val="0"/>
      <w:marBottom w:val="0"/>
      <w:divBdr>
        <w:top w:val="none" w:sz="0" w:space="0" w:color="auto"/>
        <w:left w:val="none" w:sz="0" w:space="0" w:color="auto"/>
        <w:bottom w:val="none" w:sz="0" w:space="0" w:color="auto"/>
        <w:right w:val="none" w:sz="0" w:space="0" w:color="auto"/>
      </w:divBdr>
    </w:div>
    <w:div w:id="922179241">
      <w:bodyDiv w:val="1"/>
      <w:marLeft w:val="0"/>
      <w:marRight w:val="0"/>
      <w:marTop w:val="0"/>
      <w:marBottom w:val="0"/>
      <w:divBdr>
        <w:top w:val="none" w:sz="0" w:space="0" w:color="auto"/>
        <w:left w:val="none" w:sz="0" w:space="0" w:color="auto"/>
        <w:bottom w:val="none" w:sz="0" w:space="0" w:color="auto"/>
        <w:right w:val="none" w:sz="0" w:space="0" w:color="auto"/>
      </w:divBdr>
    </w:div>
    <w:div w:id="953906765">
      <w:bodyDiv w:val="1"/>
      <w:marLeft w:val="0"/>
      <w:marRight w:val="0"/>
      <w:marTop w:val="0"/>
      <w:marBottom w:val="0"/>
      <w:divBdr>
        <w:top w:val="none" w:sz="0" w:space="0" w:color="auto"/>
        <w:left w:val="none" w:sz="0" w:space="0" w:color="auto"/>
        <w:bottom w:val="none" w:sz="0" w:space="0" w:color="auto"/>
        <w:right w:val="none" w:sz="0" w:space="0" w:color="auto"/>
      </w:divBdr>
    </w:div>
    <w:div w:id="1153133911">
      <w:bodyDiv w:val="1"/>
      <w:marLeft w:val="0"/>
      <w:marRight w:val="0"/>
      <w:marTop w:val="0"/>
      <w:marBottom w:val="0"/>
      <w:divBdr>
        <w:top w:val="none" w:sz="0" w:space="0" w:color="auto"/>
        <w:left w:val="none" w:sz="0" w:space="0" w:color="auto"/>
        <w:bottom w:val="none" w:sz="0" w:space="0" w:color="auto"/>
        <w:right w:val="none" w:sz="0" w:space="0" w:color="auto"/>
      </w:divBdr>
    </w:div>
    <w:div w:id="1280065328">
      <w:bodyDiv w:val="1"/>
      <w:marLeft w:val="0"/>
      <w:marRight w:val="0"/>
      <w:marTop w:val="0"/>
      <w:marBottom w:val="0"/>
      <w:divBdr>
        <w:top w:val="none" w:sz="0" w:space="0" w:color="auto"/>
        <w:left w:val="none" w:sz="0" w:space="0" w:color="auto"/>
        <w:bottom w:val="none" w:sz="0" w:space="0" w:color="auto"/>
        <w:right w:val="none" w:sz="0" w:space="0" w:color="auto"/>
      </w:divBdr>
    </w:div>
    <w:div w:id="1519538411">
      <w:bodyDiv w:val="1"/>
      <w:marLeft w:val="0"/>
      <w:marRight w:val="0"/>
      <w:marTop w:val="0"/>
      <w:marBottom w:val="0"/>
      <w:divBdr>
        <w:top w:val="none" w:sz="0" w:space="0" w:color="auto"/>
        <w:left w:val="none" w:sz="0" w:space="0" w:color="auto"/>
        <w:bottom w:val="none" w:sz="0" w:space="0" w:color="auto"/>
        <w:right w:val="none" w:sz="0" w:space="0" w:color="auto"/>
      </w:divBdr>
    </w:div>
    <w:div w:id="1537426182">
      <w:bodyDiv w:val="1"/>
      <w:marLeft w:val="0"/>
      <w:marRight w:val="0"/>
      <w:marTop w:val="0"/>
      <w:marBottom w:val="0"/>
      <w:divBdr>
        <w:top w:val="none" w:sz="0" w:space="0" w:color="auto"/>
        <w:left w:val="none" w:sz="0" w:space="0" w:color="auto"/>
        <w:bottom w:val="none" w:sz="0" w:space="0" w:color="auto"/>
        <w:right w:val="none" w:sz="0" w:space="0" w:color="auto"/>
      </w:divBdr>
    </w:div>
    <w:div w:id="1609658207">
      <w:bodyDiv w:val="1"/>
      <w:marLeft w:val="0"/>
      <w:marRight w:val="0"/>
      <w:marTop w:val="0"/>
      <w:marBottom w:val="0"/>
      <w:divBdr>
        <w:top w:val="none" w:sz="0" w:space="0" w:color="auto"/>
        <w:left w:val="none" w:sz="0" w:space="0" w:color="auto"/>
        <w:bottom w:val="none" w:sz="0" w:space="0" w:color="auto"/>
        <w:right w:val="none" w:sz="0" w:space="0" w:color="auto"/>
      </w:divBdr>
    </w:div>
    <w:div w:id="1687050751">
      <w:bodyDiv w:val="1"/>
      <w:marLeft w:val="0"/>
      <w:marRight w:val="0"/>
      <w:marTop w:val="0"/>
      <w:marBottom w:val="0"/>
      <w:divBdr>
        <w:top w:val="none" w:sz="0" w:space="0" w:color="auto"/>
        <w:left w:val="none" w:sz="0" w:space="0" w:color="auto"/>
        <w:bottom w:val="none" w:sz="0" w:space="0" w:color="auto"/>
        <w:right w:val="none" w:sz="0" w:space="0" w:color="auto"/>
      </w:divBdr>
    </w:div>
    <w:div w:id="1720786990">
      <w:bodyDiv w:val="1"/>
      <w:marLeft w:val="0"/>
      <w:marRight w:val="0"/>
      <w:marTop w:val="0"/>
      <w:marBottom w:val="0"/>
      <w:divBdr>
        <w:top w:val="none" w:sz="0" w:space="0" w:color="auto"/>
        <w:left w:val="none" w:sz="0" w:space="0" w:color="auto"/>
        <w:bottom w:val="none" w:sz="0" w:space="0" w:color="auto"/>
        <w:right w:val="none" w:sz="0" w:space="0" w:color="auto"/>
      </w:divBdr>
    </w:div>
    <w:div w:id="2103908791">
      <w:bodyDiv w:val="1"/>
      <w:marLeft w:val="0"/>
      <w:marRight w:val="0"/>
      <w:marTop w:val="0"/>
      <w:marBottom w:val="0"/>
      <w:divBdr>
        <w:top w:val="none" w:sz="0" w:space="0" w:color="auto"/>
        <w:left w:val="none" w:sz="0" w:space="0" w:color="auto"/>
        <w:bottom w:val="none" w:sz="0" w:space="0" w:color="auto"/>
        <w:right w:val="none" w:sz="0" w:space="0" w:color="auto"/>
      </w:divBdr>
      <w:divsChild>
        <w:div w:id="1882547637">
          <w:marLeft w:val="0"/>
          <w:marRight w:val="0"/>
          <w:marTop w:val="0"/>
          <w:marBottom w:val="0"/>
          <w:divBdr>
            <w:top w:val="none" w:sz="0" w:space="0" w:color="auto"/>
            <w:left w:val="none" w:sz="0" w:space="0" w:color="auto"/>
            <w:bottom w:val="none" w:sz="0" w:space="0" w:color="auto"/>
            <w:right w:val="none" w:sz="0" w:space="0" w:color="auto"/>
          </w:divBdr>
        </w:div>
      </w:divsChild>
    </w:div>
    <w:div w:id="2128816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4F2F6-9974-0D47-A33A-4E9EC4C3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19</Pages>
  <Words>15721</Words>
  <Characters>89614</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TRIAS CONSULTANT</Company>
  <LinksUpToDate>false</LinksUpToDate>
  <CharactersWithSpaces>105125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cp:lastModifiedBy>OLTRE</cp:lastModifiedBy>
  <cp:revision>1</cp:revision>
  <cp:lastPrinted>2018-08-17T16:39:00Z</cp:lastPrinted>
  <dcterms:created xsi:type="dcterms:W3CDTF">2024-05-18T14:13:00Z</dcterms:created>
  <dcterms:modified xsi:type="dcterms:W3CDTF">2024-05-21T13:17:00Z</dcterms:modified>
</cp:coreProperties>
</file>