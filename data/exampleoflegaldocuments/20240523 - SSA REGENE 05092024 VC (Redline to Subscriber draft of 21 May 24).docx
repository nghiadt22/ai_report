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8D0018">
      <w:pPr>
        <w:pStyle w:val="Cen1"/>
        <w:spacing w:after="0"/>
        <w:rPr>
          <w:rFonts w:ascii="Palatino Linotype" w:hAnsi="Palatino Linotype"/>
          <w:sz w:val="20"/>
          <w:szCs w:val="20"/>
        </w:rPr>
      </w:pPr>
      <w:bookmarkStart w:id="0" w:name="_DV_M2"/>
      <w:bookmarkEnd w:id="0"/>
    </w:p>
    <w:p w14:paraId="5806C302" w14:textId="45B6B80C"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Dated/</w:t>
      </w:r>
      <w:proofErr w:type="spellStart"/>
      <w:r w:rsidRPr="00302058">
        <w:rPr>
          <w:rFonts w:ascii="Palatino Linotype" w:eastAsia="PMingLiU" w:hAnsi="Palatino Linotype" w:cs="Arial"/>
          <w:b/>
          <w:snapToGrid w:val="0"/>
          <w:sz w:val="20"/>
          <w:szCs w:val="20"/>
          <w:u w:val="single"/>
        </w:rPr>
        <w:t>Tanggal</w:t>
      </w:r>
      <w:proofErr w:type="spellEnd"/>
      <w:r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w:t>
      </w:r>
      <w:r w:rsidR="007514FD" w:rsidRPr="00302058">
        <w:rPr>
          <w:rFonts w:ascii="Palatino Linotype" w:eastAsia="PMingLiU" w:hAnsi="Palatino Linotype" w:cs="Arial"/>
          <w:b/>
          <w:snapToGrid w:val="0"/>
          <w:sz w:val="20"/>
          <w:szCs w:val="20"/>
          <w:u w:val="single"/>
        </w:rPr>
        <w:t xml:space="preserve">May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8D0018">
      <w:pPr>
        <w:pStyle w:val="Cen1"/>
        <w:spacing w:after="0"/>
        <w:rPr>
          <w:rFonts w:ascii="Palatino Linotype" w:hAnsi="Palatino Linotype"/>
          <w:sz w:val="20"/>
          <w:szCs w:val="20"/>
        </w:rPr>
      </w:pPr>
    </w:p>
    <w:p w14:paraId="7D34D9ED" w14:textId="77777777" w:rsidR="00832809" w:rsidRPr="00302058" w:rsidRDefault="00832809" w:rsidP="008D0018">
      <w:pPr>
        <w:pStyle w:val="Cen1"/>
        <w:spacing w:after="0"/>
        <w:rPr>
          <w:rFonts w:ascii="Palatino Linotype" w:hAnsi="Palatino Linotype"/>
          <w:sz w:val="20"/>
          <w:szCs w:val="20"/>
        </w:rPr>
      </w:pPr>
    </w:p>
    <w:p w14:paraId="6F99618A" w14:textId="0491F03A" w:rsidR="003E5644" w:rsidRPr="00302058" w:rsidRDefault="003E5644" w:rsidP="008D0018">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2" w:name="_DV_M3"/>
      <w:bookmarkStart w:id="3" w:name="_DV_M4"/>
      <w:bookmarkEnd w:id="2"/>
      <w:bookmarkEnd w:id="3"/>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8D0018">
      <w:pPr>
        <w:rPr>
          <w:rFonts w:ascii="Palatino Linotype" w:hAnsi="Palatino Linotype" w:cs="Arial"/>
          <w:sz w:val="20"/>
          <w:szCs w:val="20"/>
          <w:lang w:val="fr-FR"/>
        </w:rPr>
      </w:pPr>
    </w:p>
    <w:p w14:paraId="53CA9453" w14:textId="77777777" w:rsidR="003E5644" w:rsidRPr="00302058" w:rsidRDefault="003E5644" w:rsidP="008D0018">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
      <w:tblGrid>
        <w:gridCol w:w="4150"/>
        <w:gridCol w:w="4150"/>
      </w:tblGrid>
      <w:tr w:rsidR="003E5644" w:rsidRPr="00302058" w14:paraId="670BE85B" w14:textId="77777777" w:rsidTr="00B67949">
        <w:tc>
          <w:tcPr>
            <w:tcW w:w="4150" w:type="dxa"/>
            <w:shd w:val="clear" w:color="auto" w:fill="auto"/>
          </w:tcPr>
          <w:p w14:paraId="1CC66E27" w14:textId="652D777B"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r w:rsidR="003148DC" w:rsidRPr="00302058">
              <w:rPr>
                <w:rFonts w:ascii="Palatino Linotype" w:hAnsi="Palatino Linotype"/>
                <w:sz w:val="20"/>
                <w:szCs w:val="20"/>
              </w:rPr>
              <w:t xml:space="preserve">May </w:t>
            </w:r>
            <w:r w:rsidR="00CC3DD9" w:rsidRPr="00302058">
              <w:rPr>
                <w:rFonts w:ascii="Palatino Linotype" w:hAnsi="Palatino Linotype"/>
                <w:sz w:val="20"/>
                <w:highlight w:val="yellow"/>
              </w:rPr>
              <w:t>**</w:t>
            </w:r>
            <w:proofErr w:type="spellStart"/>
            <w:r w:rsidR="00736F8A" w:rsidRPr="00302058">
              <w:rPr>
                <w:rFonts w:ascii="Palatino Linotype" w:hAnsi="Palatino Linotype"/>
                <w:sz w:val="20"/>
                <w:highlight w:val="yellow"/>
                <w:vertAlign w:val="superscript"/>
              </w:rPr>
              <w:t>th</w:t>
            </w:r>
            <w:proofErr w:type="spellEnd"/>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4150" w:type="dxa"/>
            <w:shd w:val="clear" w:color="auto" w:fill="auto"/>
          </w:tcPr>
          <w:p w14:paraId="5D9CE50C" w14:textId="6D038F8A"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PERJANJIAN PENGAMBILAN SAHAM </w:t>
            </w:r>
            <w:proofErr w:type="spellStart"/>
            <w:r w:rsidRPr="00302058">
              <w:rPr>
                <w:rFonts w:ascii="Palatino Linotype" w:hAnsi="Palatino Linotype"/>
                <w:color w:val="E7E6E6" w:themeColor="background2"/>
                <w:sz w:val="20"/>
                <w:szCs w:val="20"/>
              </w:rPr>
              <w:t>ini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w:t>
            </w:r>
            <w:r w:rsidR="003542B0" w:rsidRPr="00302058">
              <w:rPr>
                <w:rFonts w:ascii="Palatino Linotype" w:hAnsi="Palatino Linotype"/>
                <w:b/>
                <w:color w:val="E7E6E6" w:themeColor="background2"/>
                <w:sz w:val="20"/>
                <w:szCs w:val="20"/>
              </w:rPr>
              <w:t>janjian</w:t>
            </w:r>
            <w:proofErr w:type="spellEnd"/>
            <w:r w:rsidR="003542B0" w:rsidRPr="00302058">
              <w:rPr>
                <w:rFonts w:ascii="Palatino Linotype" w:hAnsi="Palatino Linotype"/>
                <w:color w:val="E7E6E6" w:themeColor="background2"/>
                <w:sz w:val="20"/>
                <w:szCs w:val="20"/>
              </w:rPr>
              <w:t xml:space="preserve">”) </w:t>
            </w:r>
            <w:proofErr w:type="spellStart"/>
            <w:r w:rsidR="003542B0" w:rsidRPr="00302058">
              <w:rPr>
                <w:rFonts w:ascii="Palatino Linotype" w:hAnsi="Palatino Linotype"/>
                <w:color w:val="E7E6E6" w:themeColor="background2"/>
                <w:sz w:val="20"/>
                <w:szCs w:val="20"/>
              </w:rPr>
              <w:t>dibuat</w:t>
            </w:r>
            <w:proofErr w:type="spellEnd"/>
            <w:r w:rsidR="003542B0" w:rsidRPr="00302058">
              <w:rPr>
                <w:rFonts w:ascii="Palatino Linotype" w:hAnsi="Palatino Linotype"/>
                <w:color w:val="E7E6E6" w:themeColor="background2"/>
                <w:sz w:val="20"/>
                <w:szCs w:val="20"/>
              </w:rPr>
              <w:t xml:space="preserve"> pada </w:t>
            </w:r>
            <w:proofErr w:type="spellStart"/>
            <w:r w:rsidR="003542B0" w:rsidRPr="00302058">
              <w:rPr>
                <w:rFonts w:ascii="Palatino Linotype" w:hAnsi="Palatino Linotype"/>
                <w:color w:val="E7E6E6" w:themeColor="background2"/>
                <w:sz w:val="20"/>
                <w:szCs w:val="20"/>
              </w:rPr>
              <w:t>tanggal</w:t>
            </w:r>
            <w:proofErr w:type="spellEnd"/>
            <w:r w:rsidR="003542B0"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w:t>
            </w:r>
            <w:r w:rsidR="00736F8A"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Januari</w:t>
            </w:r>
            <w:proofErr w:type="spellEnd"/>
            <w:r w:rsidR="00D12FE5" w:rsidRPr="00302058">
              <w:rPr>
                <w:rFonts w:ascii="Palatino Linotype" w:hAnsi="Palatino Linotype"/>
                <w:color w:val="E7E6E6" w:themeColor="background2"/>
                <w:sz w:val="20"/>
                <w:szCs w:val="20"/>
              </w:rPr>
              <w:t xml:space="preserve"> </w:t>
            </w:r>
            <w:r w:rsidR="00736F8A" w:rsidRPr="00302058">
              <w:rPr>
                <w:rFonts w:ascii="Palatino Linotype" w:hAnsi="Palatino Linotype"/>
                <w:color w:val="E7E6E6" w:themeColor="background2"/>
                <w:sz w:val="20"/>
                <w:szCs w:val="20"/>
              </w:rPr>
              <w:t>202</w:t>
            </w:r>
            <w:r w:rsidR="00CC3DD9" w:rsidRPr="00302058">
              <w:rPr>
                <w:rFonts w:ascii="Palatino Linotype" w:hAnsi="Palatino Linotype"/>
                <w:color w:val="E7E6E6" w:themeColor="background2"/>
                <w:sz w:val="20"/>
                <w:szCs w:val="20"/>
              </w:rPr>
              <w:t>4</w:t>
            </w:r>
            <w:r w:rsidRPr="00302058">
              <w:rPr>
                <w:rFonts w:ascii="Palatino Linotype" w:hAnsi="Palatino Linotype"/>
                <w:color w:val="E7E6E6" w:themeColor="background2"/>
                <w:sz w:val="20"/>
                <w:szCs w:val="20"/>
              </w:rPr>
              <w:t xml:space="preserve">, oleh dan </w:t>
            </w:r>
            <w:proofErr w:type="spellStart"/>
            <w:r w:rsidRPr="00302058">
              <w:rPr>
                <w:rFonts w:ascii="Palatino Linotype" w:hAnsi="Palatino Linotype"/>
                <w:color w:val="E7E6E6" w:themeColor="background2"/>
                <w:sz w:val="20"/>
                <w:szCs w:val="20"/>
              </w:rPr>
              <w:t>antara</w:t>
            </w:r>
            <w:proofErr w:type="spellEnd"/>
            <w:r w:rsidRPr="00302058">
              <w:rPr>
                <w:rFonts w:ascii="Palatino Linotype" w:hAnsi="Palatino Linotype"/>
                <w:color w:val="E7E6E6" w:themeColor="background2"/>
                <w:sz w:val="20"/>
                <w:szCs w:val="20"/>
              </w:rPr>
              <w:t xml:space="preserve">: </w:t>
            </w:r>
          </w:p>
        </w:tc>
      </w:tr>
      <w:tr w:rsidR="003E5644" w:rsidRPr="00302058" w14:paraId="4FD50607" w14:textId="77777777" w:rsidTr="00B67949">
        <w:tc>
          <w:tcPr>
            <w:tcW w:w="4150" w:type="dxa"/>
            <w:shd w:val="clear" w:color="auto" w:fill="auto"/>
          </w:tcPr>
          <w:p w14:paraId="2B9C8E69" w14:textId="1C4DA11F" w:rsidR="003E564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CC3DD9" w:rsidRPr="00302058">
              <w:rPr>
                <w:rFonts w:ascii="Palatino Linotype" w:hAnsi="Palatino Linotype"/>
                <w:b/>
                <w:sz w:val="20"/>
                <w:szCs w:val="20"/>
              </w:rPr>
              <w:t>REGENE ARTIFISIAL INTELIGEN</w:t>
            </w:r>
            <w:r w:rsidRPr="00302058">
              <w:rPr>
                <w:rFonts w:ascii="Palatino Linotype" w:hAnsi="Palatino Linotype"/>
                <w:b/>
                <w:sz w:val="20"/>
                <w:szCs w:val="20"/>
              </w:rPr>
              <w:t xml:space="preserve">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xml:space="preserve">”), a company in the form of limited liability company incorporated based on </w:t>
            </w:r>
            <w:r w:rsidR="0013565F" w:rsidRPr="00302058">
              <w:rPr>
                <w:rFonts w:ascii="Palatino Linotype" w:hAnsi="Palatino Linotype"/>
                <w:sz w:val="20"/>
                <w:szCs w:val="20"/>
              </w:rPr>
              <w:t xml:space="preserve">Deed no. </w:t>
            </w:r>
            <w:r w:rsidR="00CC3DD9" w:rsidRPr="00302058">
              <w:rPr>
                <w:rFonts w:ascii="Palatino Linotype" w:hAnsi="Palatino Linotype"/>
                <w:sz w:val="20"/>
                <w:szCs w:val="20"/>
              </w:rPr>
              <w:t>3</w:t>
            </w:r>
            <w:r w:rsidR="0013565F" w:rsidRPr="00302058">
              <w:rPr>
                <w:rFonts w:ascii="Palatino Linotype" w:hAnsi="Palatino Linotype"/>
                <w:sz w:val="20"/>
                <w:szCs w:val="20"/>
              </w:rPr>
              <w:t xml:space="preserve"> dated </w:t>
            </w:r>
            <w:r w:rsidR="00CC3DD9" w:rsidRPr="00302058">
              <w:rPr>
                <w:rFonts w:ascii="Palatino Linotype" w:hAnsi="Palatino Linotype"/>
                <w:sz w:val="20"/>
                <w:szCs w:val="20"/>
              </w:rPr>
              <w:t xml:space="preserve"> </w:t>
            </w:r>
            <w:r w:rsidR="0013565F" w:rsidRPr="00302058">
              <w:rPr>
                <w:rFonts w:ascii="Palatino Linotype" w:hAnsi="Palatino Linotype"/>
                <w:sz w:val="20"/>
                <w:szCs w:val="20"/>
              </w:rPr>
              <w:t>Ma</w:t>
            </w:r>
            <w:r w:rsidR="00CC3DD9" w:rsidRPr="00302058">
              <w:rPr>
                <w:rFonts w:ascii="Palatino Linotype" w:hAnsi="Palatino Linotype"/>
                <w:sz w:val="20"/>
                <w:szCs w:val="20"/>
              </w:rPr>
              <w:t>rch</w:t>
            </w:r>
            <w:r w:rsidR="0013565F" w:rsidRPr="00302058">
              <w:rPr>
                <w:rFonts w:ascii="Palatino Linotype" w:hAnsi="Palatino Linotype"/>
                <w:sz w:val="20"/>
                <w:szCs w:val="20"/>
              </w:rPr>
              <w:t xml:space="preserve"> </w:t>
            </w:r>
            <w:r w:rsidR="00CF4FF5" w:rsidRPr="00302058">
              <w:rPr>
                <w:rFonts w:ascii="Palatino Linotype" w:hAnsi="Palatino Linotype"/>
                <w:sz w:val="20"/>
                <w:szCs w:val="20"/>
              </w:rPr>
              <w:t>2</w:t>
            </w:r>
            <w:r w:rsidR="00CF4FF5" w:rsidRPr="00302058">
              <w:rPr>
                <w:rFonts w:ascii="Palatino Linotype" w:hAnsi="Palatino Linotype"/>
                <w:sz w:val="20"/>
                <w:szCs w:val="20"/>
                <w:vertAlign w:val="superscript"/>
              </w:rPr>
              <w:t>nd,</w:t>
            </w:r>
            <w:r w:rsidR="00CF4FF5" w:rsidRPr="00302058">
              <w:rPr>
                <w:rFonts w:ascii="Palatino Linotype" w:hAnsi="Palatino Linotype"/>
                <w:sz w:val="20"/>
                <w:szCs w:val="20"/>
              </w:rPr>
              <w:t xml:space="preserve"> </w:t>
            </w:r>
            <w:r w:rsidR="0013565F" w:rsidRPr="00302058">
              <w:rPr>
                <w:rFonts w:ascii="Palatino Linotype" w:hAnsi="Palatino Linotype"/>
                <w:sz w:val="20"/>
                <w:szCs w:val="20"/>
              </w:rPr>
              <w:t>20</w:t>
            </w:r>
            <w:r w:rsidR="00CC3DD9" w:rsidRPr="00302058">
              <w:rPr>
                <w:rFonts w:ascii="Palatino Linotype" w:hAnsi="Palatino Linotype"/>
                <w:sz w:val="20"/>
                <w:szCs w:val="20"/>
              </w:rPr>
              <w:t>22</w:t>
            </w:r>
            <w:r w:rsidR="0013565F" w:rsidRPr="00302058">
              <w:rPr>
                <w:rFonts w:ascii="Palatino Linotype" w:hAnsi="Palatino Linotype"/>
                <w:sz w:val="20"/>
                <w:szCs w:val="20"/>
              </w:rPr>
              <w:t xml:space="preserve">, drawn before </w:t>
            </w:r>
            <w:r w:rsidR="00CC3DD9" w:rsidRPr="00302058">
              <w:rPr>
                <w:rFonts w:ascii="Palatino Linotype" w:hAnsi="Palatino Linotype"/>
                <w:sz w:val="20"/>
                <w:szCs w:val="20"/>
              </w:rPr>
              <w:t xml:space="preserve">Sandi </w:t>
            </w:r>
            <w:proofErr w:type="spellStart"/>
            <w:r w:rsidR="00CC3DD9" w:rsidRPr="00302058">
              <w:rPr>
                <w:rFonts w:ascii="Palatino Linotype" w:hAnsi="Palatino Linotype"/>
                <w:sz w:val="20"/>
                <w:szCs w:val="20"/>
              </w:rPr>
              <w:t>Guntara</w:t>
            </w:r>
            <w:proofErr w:type="spellEnd"/>
            <w:r w:rsidR="0013565F" w:rsidRPr="00302058">
              <w:rPr>
                <w:rFonts w:ascii="Palatino Linotype" w:hAnsi="Palatino Linotype"/>
                <w:sz w:val="20"/>
                <w:szCs w:val="20"/>
              </w:rPr>
              <w:t xml:space="preserve"> </w:t>
            </w:r>
            <w:proofErr w:type="spellStart"/>
            <w:r w:rsidR="00F10F1E" w:rsidRPr="00302058">
              <w:rPr>
                <w:rFonts w:ascii="Palatino Linotype" w:hAnsi="Palatino Linotype"/>
                <w:sz w:val="20"/>
                <w:szCs w:val="20"/>
              </w:rPr>
              <w:t>Trisna</w:t>
            </w:r>
            <w:proofErr w:type="spellEnd"/>
            <w:r w:rsidR="00B52891" w:rsidRPr="00302058">
              <w:rPr>
                <w:rFonts w:ascii="Palatino Linotype" w:hAnsi="Palatino Linotype"/>
                <w:sz w:val="20"/>
                <w:szCs w:val="20"/>
              </w:rPr>
              <w:t xml:space="preserve">, </w:t>
            </w:r>
            <w:proofErr w:type="spellStart"/>
            <w:r w:rsidR="00B52891" w:rsidRPr="00302058">
              <w:rPr>
                <w:rFonts w:ascii="Palatino Linotype" w:hAnsi="Palatino Linotype"/>
                <w:sz w:val="20"/>
                <w:szCs w:val="20"/>
              </w:rPr>
              <w:t>S.Kom</w:t>
            </w:r>
            <w:proofErr w:type="spellEnd"/>
            <w:r w:rsidR="00B52891" w:rsidRPr="00302058">
              <w:rPr>
                <w:rFonts w:ascii="Palatino Linotype" w:hAnsi="Palatino Linotype"/>
                <w:sz w:val="20"/>
                <w:szCs w:val="20"/>
              </w:rPr>
              <w:t>.,</w:t>
            </w:r>
            <w:r w:rsidR="00F10F1E" w:rsidRPr="00302058">
              <w:rPr>
                <w:rFonts w:ascii="Palatino Linotype" w:hAnsi="Palatino Linotype"/>
                <w:sz w:val="20"/>
                <w:szCs w:val="20"/>
              </w:rPr>
              <w:t xml:space="preserve"> </w:t>
            </w:r>
            <w:proofErr w:type="spellStart"/>
            <w:r w:rsidR="0013565F" w:rsidRPr="00302058">
              <w:rPr>
                <w:rFonts w:ascii="Palatino Linotype" w:hAnsi="Palatino Linotype"/>
                <w:sz w:val="20"/>
                <w:szCs w:val="20"/>
              </w:rPr>
              <w:t>S.h.</w:t>
            </w:r>
            <w:proofErr w:type="spellEnd"/>
            <w:r w:rsidR="0013565F" w:rsidRPr="00302058">
              <w:rPr>
                <w:rFonts w:ascii="Palatino Linotype" w:hAnsi="Palatino Linotype"/>
                <w:sz w:val="20"/>
                <w:szCs w:val="20"/>
              </w:rPr>
              <w:t xml:space="preserve">, </w:t>
            </w:r>
            <w:r w:rsidR="00B52891" w:rsidRPr="00302058">
              <w:rPr>
                <w:rFonts w:ascii="Palatino Linotype" w:hAnsi="Palatino Linotype"/>
                <w:sz w:val="20"/>
                <w:szCs w:val="20"/>
              </w:rPr>
              <w:t xml:space="preserve">M.M, </w:t>
            </w:r>
            <w:proofErr w:type="spellStart"/>
            <w:r w:rsidR="0013565F" w:rsidRPr="00302058">
              <w:rPr>
                <w:rFonts w:ascii="Palatino Linotype" w:hAnsi="Palatino Linotype"/>
                <w:sz w:val="20"/>
                <w:szCs w:val="20"/>
              </w:rPr>
              <w:t>M.Kn</w:t>
            </w:r>
            <w:proofErr w:type="spellEnd"/>
            <w:r w:rsidR="00B52891" w:rsidRPr="00302058">
              <w:rPr>
                <w:rFonts w:ascii="Palatino Linotype" w:hAnsi="Palatino Linotype"/>
                <w:sz w:val="20"/>
                <w:szCs w:val="20"/>
              </w:rPr>
              <w:t>.</w:t>
            </w:r>
            <w:r w:rsidR="00CF4FF5" w:rsidRPr="00302058">
              <w:rPr>
                <w:rFonts w:ascii="Palatino Linotype" w:hAnsi="Palatino Linotype"/>
                <w:sz w:val="20"/>
                <w:szCs w:val="20"/>
              </w:rPr>
              <w:t>,</w:t>
            </w:r>
            <w:r w:rsidR="0013565F" w:rsidRPr="00302058">
              <w:rPr>
                <w:rFonts w:ascii="Palatino Linotype" w:hAnsi="Palatino Linotype"/>
                <w:sz w:val="20"/>
                <w:szCs w:val="20"/>
              </w:rPr>
              <w:t xml:space="preserve"> Notary in </w:t>
            </w:r>
            <w:proofErr w:type="spellStart"/>
            <w:r w:rsidR="00B52891" w:rsidRPr="00302058">
              <w:rPr>
                <w:rFonts w:ascii="Palatino Linotype" w:hAnsi="Palatino Linotype"/>
                <w:sz w:val="20"/>
                <w:szCs w:val="20"/>
              </w:rPr>
              <w:t>Kabupaten</w:t>
            </w:r>
            <w:proofErr w:type="spellEnd"/>
            <w:r w:rsidR="00B52891" w:rsidRPr="00302058">
              <w:rPr>
                <w:rFonts w:ascii="Palatino Linotype" w:hAnsi="Palatino Linotype"/>
                <w:sz w:val="20"/>
                <w:szCs w:val="20"/>
              </w:rPr>
              <w:t xml:space="preserve"> Karawang</w:t>
            </w:r>
            <w:r w:rsidR="0013565F" w:rsidRPr="00302058">
              <w:rPr>
                <w:rFonts w:ascii="Palatino Linotype" w:hAnsi="Palatino Linotype"/>
                <w:sz w:val="20"/>
                <w:szCs w:val="20"/>
              </w:rPr>
              <w:t xml:space="preserve">, having received a legalization from Minister Law and Human Right’s Decree No. </w:t>
            </w:r>
            <w:r w:rsidR="00F92F8F" w:rsidRPr="00302058">
              <w:rPr>
                <w:rFonts w:ascii="Palatino Linotype" w:hAnsi="Palatino Linotype"/>
                <w:sz w:val="20"/>
                <w:szCs w:val="20"/>
              </w:rPr>
              <w:t>AHU-</w:t>
            </w:r>
            <w:r w:rsidR="00B52891" w:rsidRPr="00302058">
              <w:rPr>
                <w:rFonts w:ascii="Palatino Linotype" w:hAnsi="Palatino Linotype"/>
                <w:sz w:val="20"/>
                <w:szCs w:val="20"/>
              </w:rPr>
              <w:t>0015625.</w:t>
            </w:r>
            <w:r w:rsidR="00F92F8F" w:rsidRPr="00302058">
              <w:rPr>
                <w:rFonts w:ascii="Palatino Linotype" w:hAnsi="Palatino Linotype"/>
                <w:sz w:val="20"/>
                <w:szCs w:val="20"/>
              </w:rPr>
              <w:t>AH.01.01.T</w:t>
            </w:r>
            <w:r w:rsidR="00B52891" w:rsidRPr="00302058">
              <w:rPr>
                <w:rFonts w:ascii="Palatino Linotype" w:hAnsi="Palatino Linotype"/>
                <w:sz w:val="20"/>
                <w:szCs w:val="20"/>
              </w:rPr>
              <w:t>AHUN</w:t>
            </w:r>
            <w:r w:rsidR="00F92F8F" w:rsidRPr="00302058">
              <w:rPr>
                <w:rFonts w:ascii="Palatino Linotype" w:hAnsi="Palatino Linotype"/>
                <w:sz w:val="20"/>
                <w:szCs w:val="20"/>
              </w:rPr>
              <w:t xml:space="preserve">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on </w:t>
            </w:r>
            <w:r w:rsidR="00B52891" w:rsidRPr="00302058">
              <w:rPr>
                <w:rFonts w:ascii="Palatino Linotype" w:hAnsi="Palatino Linotype"/>
                <w:sz w:val="20"/>
                <w:szCs w:val="20"/>
              </w:rPr>
              <w:t>March 2</w:t>
            </w:r>
            <w:r w:rsidR="00B52891" w:rsidRPr="00302058">
              <w:rPr>
                <w:rFonts w:ascii="Palatino Linotype" w:hAnsi="Palatino Linotype"/>
                <w:sz w:val="20"/>
                <w:szCs w:val="20"/>
                <w:vertAlign w:val="superscript"/>
              </w:rPr>
              <w:t>nd</w:t>
            </w:r>
            <w:r w:rsidR="00F92F8F" w:rsidRPr="00302058">
              <w:rPr>
                <w:rFonts w:ascii="Palatino Linotype" w:hAnsi="Palatino Linotype"/>
                <w:sz w:val="20"/>
                <w:szCs w:val="20"/>
              </w:rPr>
              <w:t>,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under the laws of Indonesia, that </w:t>
            </w:r>
            <w:r w:rsidR="00B52891" w:rsidRPr="00302058">
              <w:rPr>
                <w:rFonts w:ascii="Palatino Linotype" w:hAnsi="Palatino Linotype"/>
                <w:sz w:val="20"/>
                <w:szCs w:val="20"/>
              </w:rPr>
              <w:t xml:space="preserve">latest </w:t>
            </w:r>
            <w:r w:rsidR="0013565F" w:rsidRPr="00302058">
              <w:rPr>
                <w:rFonts w:ascii="Palatino Linotype" w:hAnsi="Palatino Linotype"/>
                <w:sz w:val="20"/>
                <w:szCs w:val="20"/>
              </w:rPr>
              <w:t xml:space="preserve">has been amended under Deed </w:t>
            </w:r>
            <w:r w:rsidR="00B52891" w:rsidRPr="00302058">
              <w:rPr>
                <w:rFonts w:ascii="Palatino Linotype" w:hAnsi="Palatino Linotype"/>
                <w:sz w:val="20"/>
                <w:szCs w:val="20"/>
              </w:rPr>
              <w:t>N</w:t>
            </w:r>
            <w:r w:rsidR="0013565F" w:rsidRPr="00302058">
              <w:rPr>
                <w:rFonts w:ascii="Palatino Linotype" w:hAnsi="Palatino Linotype"/>
                <w:sz w:val="20"/>
                <w:szCs w:val="20"/>
              </w:rPr>
              <w:t>o</w:t>
            </w:r>
            <w:r w:rsidR="00B52891" w:rsidRPr="00302058">
              <w:rPr>
                <w:rFonts w:ascii="Palatino Linotype" w:hAnsi="Palatino Linotype"/>
                <w:sz w:val="20"/>
                <w:szCs w:val="20"/>
              </w:rPr>
              <w:t>.</w:t>
            </w:r>
            <w:r w:rsidR="0013565F" w:rsidRPr="00302058">
              <w:rPr>
                <w:rFonts w:ascii="Palatino Linotype" w:hAnsi="Palatino Linotype"/>
                <w:sz w:val="20"/>
                <w:szCs w:val="20"/>
              </w:rPr>
              <w:t xml:space="preserve"> </w:t>
            </w:r>
            <w:r w:rsidR="00B52891" w:rsidRPr="00302058">
              <w:rPr>
                <w:rFonts w:ascii="Palatino Linotype" w:hAnsi="Palatino Linotype"/>
                <w:sz w:val="20"/>
              </w:rPr>
              <w:t>02</w:t>
            </w:r>
            <w:r w:rsidR="00F92F8F" w:rsidRPr="00302058">
              <w:rPr>
                <w:rFonts w:ascii="Palatino Linotype" w:hAnsi="Palatino Linotype"/>
                <w:sz w:val="20"/>
                <w:lang w:val="en-GB"/>
              </w:rPr>
              <w:t xml:space="preserve"> dated </w:t>
            </w:r>
            <w:proofErr w:type="spellStart"/>
            <w:r w:rsidR="00B52891" w:rsidRPr="00302058">
              <w:rPr>
                <w:rFonts w:ascii="Palatino Linotype" w:hAnsi="Palatino Linotype"/>
                <w:sz w:val="20"/>
                <w:lang w:val="en-GB"/>
              </w:rPr>
              <w:t>Febuary</w:t>
            </w:r>
            <w:proofErr w:type="spellEnd"/>
            <w:r w:rsidR="00B52891" w:rsidRPr="00302058">
              <w:rPr>
                <w:rFonts w:ascii="Palatino Linotype" w:hAnsi="Palatino Linotype"/>
                <w:sz w:val="20"/>
                <w:lang w:val="en-GB"/>
              </w:rPr>
              <w:t xml:space="preserve"> 23th, 2024 </w:t>
            </w:r>
            <w:r w:rsidR="00F92F8F" w:rsidRPr="00302058">
              <w:rPr>
                <w:rFonts w:ascii="Palatino Linotype" w:hAnsi="Palatino Linotype"/>
                <w:sz w:val="20"/>
                <w:lang w:val="en-GB"/>
              </w:rPr>
              <w:t xml:space="preserve">, drawn before </w:t>
            </w:r>
            <w:r w:rsidR="00B52891" w:rsidRPr="00302058">
              <w:rPr>
                <w:rFonts w:ascii="Palatino Linotype" w:hAnsi="Palatino Linotype"/>
                <w:sz w:val="20"/>
                <w:lang w:val="en-GB"/>
              </w:rPr>
              <w:t xml:space="preserve">Jane Miranda </w:t>
            </w:r>
            <w:proofErr w:type="spellStart"/>
            <w:r w:rsidR="00B52891" w:rsidRPr="00302058">
              <w:rPr>
                <w:rFonts w:ascii="Palatino Linotype" w:hAnsi="Palatino Linotype"/>
                <w:sz w:val="20"/>
                <w:lang w:val="en-GB"/>
              </w:rPr>
              <w:t>Gasali</w:t>
            </w:r>
            <w:proofErr w:type="spellEnd"/>
            <w:r w:rsidR="00F92F8F" w:rsidRPr="00302058">
              <w:rPr>
                <w:rFonts w:ascii="Palatino Linotype" w:hAnsi="Palatino Linotype"/>
                <w:sz w:val="20"/>
                <w:lang w:val="en-GB"/>
              </w:rPr>
              <w:t>, S.H.</w:t>
            </w:r>
            <w:r w:rsidR="00B52891" w:rsidRPr="00302058">
              <w:rPr>
                <w:rFonts w:ascii="Palatino Linotype" w:hAnsi="Palatino Linotype"/>
                <w:sz w:val="20"/>
                <w:lang w:val="en-GB"/>
              </w:rPr>
              <w:t xml:space="preserve">, </w:t>
            </w:r>
            <w:proofErr w:type="spellStart"/>
            <w:r w:rsidR="00B52891" w:rsidRPr="00302058">
              <w:rPr>
                <w:rFonts w:ascii="Palatino Linotype" w:hAnsi="Palatino Linotype"/>
                <w:sz w:val="20"/>
                <w:lang w:val="en-GB"/>
              </w:rPr>
              <w:t>M.Kn</w:t>
            </w:r>
            <w:proofErr w:type="spellEnd"/>
            <w:r w:rsidR="00B52891" w:rsidRPr="00302058">
              <w:rPr>
                <w:rFonts w:ascii="Palatino Linotype" w:hAnsi="Palatino Linotype"/>
                <w:sz w:val="20"/>
                <w:lang w:val="en-GB"/>
              </w:rPr>
              <w:t>.,</w:t>
            </w:r>
            <w:r w:rsidR="00F92F8F" w:rsidRPr="00302058">
              <w:rPr>
                <w:rFonts w:ascii="Palatino Linotype" w:hAnsi="Palatino Linotype"/>
                <w:sz w:val="20"/>
                <w:lang w:val="en-GB"/>
              </w:rPr>
              <w:t xml:space="preserve"> a notary in </w:t>
            </w:r>
            <w:r w:rsidR="00B52891" w:rsidRPr="00302058">
              <w:rPr>
                <w:rFonts w:ascii="Palatino Linotype" w:hAnsi="Palatino Linotype"/>
                <w:sz w:val="20"/>
                <w:lang w:val="en-GB"/>
              </w:rPr>
              <w:t xml:space="preserve">Kota </w:t>
            </w:r>
            <w:proofErr w:type="gramStart"/>
            <w:r w:rsidR="00B52891" w:rsidRPr="00302058">
              <w:rPr>
                <w:rFonts w:ascii="Palatino Linotype" w:hAnsi="Palatino Linotype"/>
                <w:sz w:val="20"/>
                <w:lang w:val="en-GB"/>
              </w:rPr>
              <w:t>Depok</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had</w:t>
            </w:r>
            <w:proofErr w:type="gramEnd"/>
            <w:r w:rsidR="003151E7" w:rsidRPr="00302058">
              <w:rPr>
                <w:rFonts w:ascii="Palatino Linotype" w:eastAsia="Times New Roman" w:hAnsi="Palatino Linotype" w:cs="Segoe UI"/>
                <w:sz w:val="20"/>
                <w:szCs w:val="20"/>
                <w:lang w:val="en-GB"/>
              </w:rPr>
              <w:t xml:space="preserve"> been</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accepted by</w:t>
            </w:r>
            <w:r w:rsidR="00F92F8F" w:rsidRPr="00302058">
              <w:rPr>
                <w:rFonts w:ascii="Palatino Linotype" w:eastAsia="Times New Roman" w:hAnsi="Palatino Linotype" w:cs="Segoe UI"/>
                <w:sz w:val="20"/>
                <w:szCs w:val="20"/>
                <w:lang w:val="en-GB"/>
              </w:rPr>
              <w:t>  Minister Law</w:t>
            </w:r>
            <w:r w:rsidR="00F92F8F" w:rsidRPr="00302058">
              <w:rPr>
                <w:rFonts w:ascii="Palatino Linotype" w:hAnsi="Palatino Linotype"/>
                <w:sz w:val="20"/>
                <w:lang w:val="en-GB"/>
              </w:rPr>
              <w:t xml:space="preserve"> and </w:t>
            </w:r>
            <w:r w:rsidR="00F92F8F" w:rsidRPr="00302058">
              <w:rPr>
                <w:rFonts w:ascii="Palatino Linotype" w:eastAsia="Times New Roman" w:hAnsi="Palatino Linotype" w:cs="Segoe UI"/>
                <w:sz w:val="20"/>
                <w:szCs w:val="20"/>
                <w:lang w:val="en-GB"/>
              </w:rPr>
              <w:t xml:space="preserve">Human Right’s Decree </w:t>
            </w:r>
            <w:r w:rsidR="003151E7" w:rsidRPr="00302058">
              <w:rPr>
                <w:rFonts w:ascii="Palatino Linotype" w:eastAsia="Times New Roman" w:hAnsi="Palatino Linotype" w:cs="Segoe UI"/>
                <w:sz w:val="20"/>
                <w:szCs w:val="20"/>
                <w:lang w:val="en-GB"/>
              </w:rPr>
              <w:t xml:space="preserve">under Letter of Acceptance of Notification of Changes of Article of Association </w:t>
            </w:r>
            <w:r w:rsidR="00F92F8F" w:rsidRPr="00302058">
              <w:rPr>
                <w:rFonts w:ascii="Palatino Linotype" w:eastAsia="Times New Roman" w:hAnsi="Palatino Linotype" w:cs="Segoe UI"/>
                <w:sz w:val="20"/>
                <w:szCs w:val="20"/>
                <w:lang w:val="en-GB"/>
              </w:rPr>
              <w:t>No.  AHU-</w:t>
            </w:r>
            <w:r w:rsidR="003151E7" w:rsidRPr="00302058">
              <w:rPr>
                <w:rFonts w:ascii="Palatino Linotype" w:eastAsia="Times New Roman" w:hAnsi="Palatino Linotype" w:cs="Segoe UI"/>
                <w:sz w:val="20"/>
                <w:szCs w:val="20"/>
                <w:lang w:val="en-GB"/>
              </w:rPr>
              <w:t>AH.01.03-0046718</w:t>
            </w:r>
            <w:r w:rsidR="00F92F8F" w:rsidRPr="00302058">
              <w:rPr>
                <w:rFonts w:ascii="Palatino Linotype" w:eastAsia="Times New Roman" w:hAnsi="Palatino Linotype" w:cs="Segoe UI"/>
                <w:sz w:val="20"/>
                <w:szCs w:val="20"/>
                <w:lang w:val="en-GB"/>
              </w:rPr>
              <w:t xml:space="preserve"> on </w:t>
            </w:r>
            <w:proofErr w:type="spellStart"/>
            <w:r w:rsidR="003151E7" w:rsidRPr="00302058">
              <w:rPr>
                <w:rFonts w:ascii="Palatino Linotype" w:eastAsia="Times New Roman" w:hAnsi="Palatino Linotype" w:cs="Segoe UI"/>
                <w:sz w:val="20"/>
                <w:szCs w:val="20"/>
                <w:lang w:val="en-GB"/>
              </w:rPr>
              <w:t>Febuary</w:t>
            </w:r>
            <w:proofErr w:type="spellEnd"/>
            <w:r w:rsidR="003151E7" w:rsidRPr="00302058">
              <w:rPr>
                <w:rFonts w:ascii="Palatino Linotype" w:eastAsia="Times New Roman" w:hAnsi="Palatino Linotype" w:cs="Segoe UI"/>
                <w:sz w:val="20"/>
                <w:szCs w:val="20"/>
                <w:lang w:val="en-GB"/>
              </w:rPr>
              <w:t xml:space="preserve"> </w:t>
            </w:r>
            <w:proofErr w:type="gramStart"/>
            <w:r w:rsidR="003151E7" w:rsidRPr="00302058">
              <w:rPr>
                <w:rFonts w:ascii="Palatino Linotype" w:eastAsia="Times New Roman" w:hAnsi="Palatino Linotype" w:cs="Segoe UI"/>
                <w:sz w:val="20"/>
                <w:szCs w:val="20"/>
                <w:lang w:val="en-GB"/>
              </w:rPr>
              <w:t>23th</w:t>
            </w:r>
            <w:proofErr w:type="gramEnd"/>
            <w:r w:rsidR="003151E7" w:rsidRPr="00302058">
              <w:rPr>
                <w:rFonts w:ascii="Palatino Linotype" w:eastAsia="Times New Roman" w:hAnsi="Palatino Linotype" w:cs="Segoe UI"/>
                <w:sz w:val="20"/>
                <w:szCs w:val="20"/>
                <w:lang w:val="en-GB"/>
              </w:rPr>
              <w:t xml:space="preserve"> </w:t>
            </w:r>
            <w:r w:rsidR="00F92F8F" w:rsidRPr="00302058">
              <w:rPr>
                <w:rFonts w:ascii="Palatino Linotype" w:eastAsia="Times New Roman" w:hAnsi="Palatino Linotype" w:cs="Segoe UI"/>
                <w:sz w:val="20"/>
                <w:szCs w:val="20"/>
                <w:lang w:val="en-GB"/>
              </w:rPr>
              <w:t>20</w:t>
            </w:r>
            <w:r w:rsidR="003151E7" w:rsidRPr="00302058">
              <w:rPr>
                <w:rFonts w:ascii="Palatino Linotype" w:eastAsia="Times New Roman" w:hAnsi="Palatino Linotype" w:cs="Segoe UI"/>
                <w:sz w:val="20"/>
                <w:szCs w:val="20"/>
                <w:lang w:val="en-GB"/>
              </w:rPr>
              <w:t>24</w:t>
            </w:r>
            <w:r w:rsidR="00F92F8F" w:rsidRPr="00302058">
              <w:rPr>
                <w:rFonts w:ascii="Palatino Linotype" w:eastAsia="Times New Roman" w:hAnsi="Palatino Linotype" w:cs="Segoe UI"/>
                <w:sz w:val="20"/>
                <w:szCs w:val="20"/>
                <w:lang w:val="en-GB"/>
              </w:rPr>
              <w:t> </w:t>
            </w:r>
            <w:r w:rsidR="0013565F" w:rsidRPr="00302058">
              <w:rPr>
                <w:rFonts w:ascii="Palatino Linotype" w:hAnsi="Palatino Linotype"/>
                <w:sz w:val="20"/>
                <w:szCs w:val="20"/>
              </w:rPr>
              <w:t xml:space="preserve">and </w:t>
            </w:r>
            <w:r w:rsidR="00F92F8F" w:rsidRPr="00302058">
              <w:rPr>
                <w:rFonts w:ascii="Palatino Linotype" w:hAnsi="Palatino Linotype"/>
                <w:sz w:val="20"/>
                <w:szCs w:val="20"/>
              </w:rPr>
              <w:t xml:space="preserve">having its domicile at </w:t>
            </w:r>
            <w:r w:rsidR="00CF4FF5" w:rsidRPr="00302058">
              <w:rPr>
                <w:rFonts w:ascii="Palatino Linotype" w:eastAsia="Times New Roman" w:hAnsi="Palatino Linotype" w:cs="Segoe UI"/>
                <w:sz w:val="20"/>
                <w:szCs w:val="20"/>
                <w:lang w:val="en-GB"/>
              </w:rPr>
              <w:t xml:space="preserve">Office 8 Building, 18A floor, SCBD Lot. 28, Jl. </w:t>
            </w:r>
            <w:proofErr w:type="spellStart"/>
            <w:r w:rsidR="00CF4FF5" w:rsidRPr="00302058">
              <w:rPr>
                <w:rFonts w:ascii="Palatino Linotype" w:eastAsia="Times New Roman" w:hAnsi="Palatino Linotype" w:cs="Segoe UI"/>
                <w:sz w:val="20"/>
                <w:szCs w:val="20"/>
                <w:lang w:val="en-GB"/>
              </w:rPr>
              <w:t>Jend</w:t>
            </w:r>
            <w:proofErr w:type="spellEnd"/>
            <w:r w:rsidR="00CF4FF5" w:rsidRPr="00302058">
              <w:rPr>
                <w:rFonts w:ascii="Palatino Linotype" w:eastAsia="Times New Roman" w:hAnsi="Palatino Linotype" w:cs="Segoe UI"/>
                <w:sz w:val="20"/>
                <w:szCs w:val="20"/>
                <w:lang w:val="en-GB"/>
              </w:rPr>
              <w:t xml:space="preserve">. Sudirman </w:t>
            </w:r>
            <w:proofErr w:type="spellStart"/>
            <w:r w:rsidR="00CF4FF5" w:rsidRPr="00302058">
              <w:rPr>
                <w:rFonts w:ascii="Palatino Linotype" w:eastAsia="Times New Roman" w:hAnsi="Palatino Linotype" w:cs="Segoe UI"/>
                <w:sz w:val="20"/>
                <w:szCs w:val="20"/>
                <w:lang w:val="en-GB"/>
              </w:rPr>
              <w:t>Kav</w:t>
            </w:r>
            <w:proofErr w:type="spellEnd"/>
            <w:r w:rsidR="00CF4FF5" w:rsidRPr="00302058">
              <w:rPr>
                <w:rFonts w:ascii="Palatino Linotype" w:eastAsia="Times New Roman" w:hAnsi="Palatino Linotype" w:cs="Segoe UI"/>
                <w:sz w:val="20"/>
                <w:szCs w:val="20"/>
                <w:lang w:val="en-GB"/>
              </w:rPr>
              <w:t xml:space="preserve">. 52-53, </w:t>
            </w:r>
            <w:proofErr w:type="spellStart"/>
            <w:r w:rsidR="00CF4FF5" w:rsidRPr="00302058">
              <w:rPr>
                <w:rFonts w:ascii="Palatino Linotype" w:eastAsia="Times New Roman" w:hAnsi="Palatino Linotype" w:cs="Segoe UI"/>
                <w:sz w:val="20"/>
                <w:szCs w:val="20"/>
                <w:lang w:val="en-GB"/>
              </w:rPr>
              <w:t>Senayan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Kebayoran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Baru</w:t>
            </w:r>
            <w:proofErr w:type="spellEnd"/>
            <w:r w:rsidR="00CF4FF5" w:rsidRPr="00302058">
              <w:rPr>
                <w:rFonts w:ascii="Palatino Linotype" w:eastAsia="Times New Roman" w:hAnsi="Palatino Linotype" w:cs="Segoe UI"/>
                <w:sz w:val="20"/>
                <w:szCs w:val="20"/>
                <w:lang w:val="en-GB"/>
              </w:rPr>
              <w:t>, South Jakarta,</w:t>
            </w:r>
            <w:r w:rsidR="00F92F8F" w:rsidRPr="00302058">
              <w:rPr>
                <w:rFonts w:ascii="Palatino Linotype" w:hAnsi="Palatino Linotype"/>
                <w:sz w:val="20"/>
                <w:lang w:val="en-GB"/>
              </w:rPr>
              <w:t xml:space="preserve"> Indonesia</w:t>
            </w:r>
            <w:r w:rsidR="00F92F8F" w:rsidRPr="00302058">
              <w:rPr>
                <w:rFonts w:ascii="Palatino Linotype" w:eastAsia="Times New Roman" w:hAnsi="Palatino Linotype"/>
                <w:sz w:val="20"/>
                <w:szCs w:val="20"/>
                <w:lang w:val="en-GB"/>
              </w:rPr>
              <w:t> </w:t>
            </w:r>
            <w:r w:rsidR="00F92F8F" w:rsidRPr="00302058">
              <w:rPr>
                <w:rFonts w:ascii="Palatino Linotype" w:hAnsi="Palatino Linotype"/>
                <w:sz w:val="20"/>
                <w:lang w:val="en-GB"/>
              </w:rPr>
              <w:t xml:space="preserve">in this matter represented by </w:t>
            </w:r>
            <w:proofErr w:type="spellStart"/>
            <w:r w:rsidR="00CF4FF5" w:rsidRPr="00302058">
              <w:rPr>
                <w:rFonts w:ascii="Palatino Linotype" w:hAnsi="Palatino Linotype"/>
                <w:sz w:val="20"/>
                <w:lang w:val="en-GB"/>
              </w:rPr>
              <w:t>Tiang</w:t>
            </w:r>
            <w:proofErr w:type="spellEnd"/>
            <w:r w:rsidR="00CF4FF5" w:rsidRPr="00302058">
              <w:rPr>
                <w:rFonts w:ascii="Palatino Linotype" w:hAnsi="Palatino Linotype"/>
                <w:sz w:val="20"/>
                <w:lang w:val="en-GB"/>
              </w:rPr>
              <w:t xml:space="preserve"> </w:t>
            </w:r>
            <w:proofErr w:type="spellStart"/>
            <w:r w:rsidR="00CF4FF5" w:rsidRPr="00302058">
              <w:rPr>
                <w:rFonts w:ascii="Palatino Linotype" w:hAnsi="Palatino Linotype"/>
                <w:sz w:val="20"/>
                <w:lang w:val="en-GB"/>
              </w:rPr>
              <w:t>Vichi</w:t>
            </w:r>
            <w:proofErr w:type="spellEnd"/>
            <w:r w:rsidR="00CF4FF5" w:rsidRPr="00302058">
              <w:rPr>
                <w:rFonts w:ascii="Palatino Linotype" w:hAnsi="Palatino Linotype"/>
                <w:sz w:val="20"/>
                <w:lang w:val="en-GB"/>
              </w:rPr>
              <w:t xml:space="preserve"> Lestari</w:t>
            </w:r>
            <w:r w:rsidR="00F92F8F" w:rsidRPr="00302058">
              <w:rPr>
                <w:rFonts w:ascii="Palatino Linotype" w:hAnsi="Palatino Linotype"/>
                <w:sz w:val="20"/>
                <w:lang w:val="en-GB"/>
              </w:rPr>
              <w:t xml:space="preserve"> (a holder of Indonesian Resident’s citizen card no.</w:t>
            </w:r>
            <w:r w:rsidR="00F92F8F" w:rsidRPr="00302058">
              <w:rPr>
                <w:rFonts w:ascii="Palatino Linotype" w:eastAsia="Times New Roman" w:hAnsi="Palatino Linotype"/>
                <w:sz w:val="20"/>
                <w:szCs w:val="20"/>
                <w:lang w:val="en-GB"/>
              </w:rPr>
              <w:t> </w:t>
            </w:r>
            <w:r w:rsidR="00F92F8F" w:rsidRPr="00302058">
              <w:rPr>
                <w:rFonts w:ascii="Palatino Linotype" w:eastAsia="Times New Roman" w:hAnsi="Palatino Linotype" w:cs="Segoe UI"/>
                <w:sz w:val="20"/>
                <w:szCs w:val="20"/>
                <w:lang w:val="en-GB"/>
              </w:rPr>
              <w:t xml:space="preserve"> </w:t>
            </w:r>
            <w:r w:rsidR="00CF4FF5" w:rsidRPr="00302058">
              <w:rPr>
                <w:rFonts w:ascii="Palatino Linotype" w:eastAsia="Times New Roman" w:hAnsi="Palatino Linotype" w:cs="Segoe UI"/>
                <w:sz w:val="20"/>
                <w:szCs w:val="20"/>
                <w:lang w:val="en-GB"/>
              </w:rPr>
              <w:t>3172016602860006</w:t>
            </w:r>
            <w:r w:rsidR="00F92F8F"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w:t>
            </w:r>
            <w:r w:rsidR="008E03F2" w:rsidRPr="00302058">
              <w:rPr>
                <w:rFonts w:ascii="Palatino Linotype" w:hAnsi="Palatino Linotype"/>
                <w:sz w:val="20"/>
                <w:szCs w:val="20"/>
              </w:rPr>
              <w:t xml:space="preserve"> and</w:t>
            </w:r>
          </w:p>
          <w:p w14:paraId="4EDDD395" w14:textId="5954F735" w:rsidR="001B05C8" w:rsidRPr="00302058" w:rsidRDefault="001B05C8" w:rsidP="00477FBF">
            <w:pPr>
              <w:ind w:left="462" w:hanging="425"/>
              <w:jc w:val="both"/>
              <w:rPr>
                <w:rFonts w:ascii="Palatino Linotype" w:hAnsi="Palatino Linotype"/>
                <w:sz w:val="20"/>
                <w:szCs w:val="20"/>
              </w:rPr>
            </w:pPr>
          </w:p>
        </w:tc>
        <w:tc>
          <w:tcPr>
            <w:tcW w:w="4150" w:type="dxa"/>
            <w:shd w:val="clear" w:color="auto" w:fill="auto"/>
          </w:tcPr>
          <w:p w14:paraId="2F0AE3E1" w14:textId="6C024E3C"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 xml:space="preserve">1. </w:t>
            </w:r>
            <w:r w:rsidRPr="00302058">
              <w:rPr>
                <w:rFonts w:ascii="Palatino Linotype" w:hAnsi="Palatino Linotype"/>
                <w:b/>
                <w:color w:val="E7E6E6" w:themeColor="background2"/>
                <w:sz w:val="20"/>
                <w:szCs w:val="20"/>
              </w:rPr>
              <w:t xml:space="preserve">PT </w:t>
            </w:r>
            <w:r w:rsidR="00CC3DD9" w:rsidRPr="00302058">
              <w:rPr>
                <w:rFonts w:ascii="Palatino Linotype" w:hAnsi="Palatino Linotype"/>
                <w:b/>
                <w:color w:val="E7E6E6" w:themeColor="background2"/>
                <w:sz w:val="20"/>
                <w:szCs w:val="20"/>
              </w:rPr>
              <w:t xml:space="preserve">REGENE ARTIFISIAL INTELIGEN </w:t>
            </w:r>
            <w:r w:rsidRPr="00302058">
              <w:rPr>
                <w:rFonts w:ascii="Palatino Linotype" w:hAnsi="Palatino Linotype"/>
                <w:noProof/>
                <w:color w:val="E7E6E6" w:themeColor="background2"/>
                <w:sz w:val="20"/>
                <w:szCs w:val="20"/>
              </w:rPr>
              <w:t>(“</w:t>
            </w:r>
            <w:r w:rsidRPr="00302058">
              <w:rPr>
                <w:rFonts w:ascii="Palatino Linotype" w:hAnsi="Palatino Linotype"/>
                <w:b/>
                <w:noProof/>
                <w:color w:val="E7E6E6" w:themeColor="background2"/>
                <w:sz w:val="20"/>
                <w:szCs w:val="20"/>
              </w:rPr>
              <w:t>Perusahaan</w:t>
            </w:r>
            <w:r w:rsidRPr="00302058">
              <w:rPr>
                <w:rFonts w:ascii="Palatino Linotype" w:hAnsi="Palatino Linotype"/>
                <w:noProof/>
                <w:color w:val="E7E6E6" w:themeColor="background2"/>
                <w:sz w:val="20"/>
                <w:szCs w:val="20"/>
              </w:rPr>
              <w:t xml:space="preserve">”), </w:t>
            </w:r>
            <w:proofErr w:type="spellStart"/>
            <w:r w:rsidRPr="00302058">
              <w:rPr>
                <w:rFonts w:ascii="Palatino Linotype" w:hAnsi="Palatino Linotype"/>
                <w:color w:val="E7E6E6" w:themeColor="background2"/>
                <w:sz w:val="20"/>
                <w:szCs w:val="20"/>
              </w:rPr>
              <w:t>suatu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perseroan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terbatas</w:t>
            </w:r>
            <w:proofErr w:type="spellEnd"/>
            <w:r w:rsidRPr="00302058">
              <w:rPr>
                <w:rFonts w:ascii="Palatino Linotype" w:hAnsi="Palatino Linotype"/>
                <w:color w:val="E7E6E6" w:themeColor="background2"/>
                <w:sz w:val="20"/>
                <w:szCs w:val="20"/>
              </w:rPr>
              <w:t xml:space="preserve"> yang </w:t>
            </w:r>
            <w:proofErr w:type="spellStart"/>
            <w:r w:rsidRPr="00302058">
              <w:rPr>
                <w:rFonts w:ascii="Palatino Linotype" w:hAnsi="Palatino Linotype"/>
                <w:color w:val="E7E6E6" w:themeColor="background2"/>
                <w:sz w:val="20"/>
                <w:szCs w:val="20"/>
              </w:rPr>
              <w:t>dibentuk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Akta</w:t>
            </w:r>
            <w:proofErr w:type="spellEnd"/>
            <w:r w:rsidR="0013565F" w:rsidRPr="00302058">
              <w:rPr>
                <w:rFonts w:ascii="Palatino Linotype" w:hAnsi="Palatino Linotype"/>
                <w:color w:val="E7E6E6" w:themeColor="background2"/>
                <w:sz w:val="20"/>
                <w:szCs w:val="20"/>
              </w:rPr>
              <w:t xml:space="preserve"> No. </w:t>
            </w:r>
            <w:r w:rsidR="00CF4FF5" w:rsidRPr="00302058">
              <w:rPr>
                <w:rFonts w:ascii="Palatino Linotype" w:hAnsi="Palatino Linotype"/>
                <w:noProof/>
                <w:color w:val="E7E6E6" w:themeColor="background2"/>
                <w:sz w:val="20"/>
                <w:szCs w:val="20"/>
              </w:rPr>
              <w:t>3</w:t>
            </w:r>
            <w:r w:rsidR="0013565F" w:rsidRPr="00302058">
              <w:rPr>
                <w:rFonts w:ascii="Palatino Linotype" w:hAnsi="Palatino Linotype"/>
                <w:noProof/>
                <w:color w:val="E7E6E6" w:themeColor="background2"/>
                <w:sz w:val="20"/>
                <w:szCs w:val="20"/>
              </w:rPr>
              <w:t xml:space="preserve">  tanggal </w:t>
            </w:r>
            <w:r w:rsidR="00CF4FF5" w:rsidRPr="00302058">
              <w:rPr>
                <w:rFonts w:ascii="Palatino Linotype" w:hAnsi="Palatino Linotype"/>
                <w:noProof/>
                <w:color w:val="E7E6E6" w:themeColor="background2"/>
                <w:sz w:val="20"/>
                <w:szCs w:val="20"/>
              </w:rPr>
              <w:t>2 Maret 2024</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dibuat</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dihadapan</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Sandi </w:t>
            </w:r>
            <w:proofErr w:type="spellStart"/>
            <w:r w:rsidR="00CF4FF5" w:rsidRPr="00302058">
              <w:rPr>
                <w:rFonts w:ascii="Palatino Linotype" w:hAnsi="Palatino Linotype"/>
                <w:color w:val="E7E6E6" w:themeColor="background2"/>
                <w:sz w:val="20"/>
                <w:szCs w:val="20"/>
              </w:rPr>
              <w:t>Guntara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Trisna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S.Kom</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S.h.</w:t>
            </w:r>
            <w:proofErr w:type="spellEnd"/>
            <w:r w:rsidR="00CF4FF5" w:rsidRPr="00302058">
              <w:rPr>
                <w:rFonts w:ascii="Palatino Linotype" w:hAnsi="Palatino Linotype"/>
                <w:color w:val="E7E6E6" w:themeColor="background2"/>
                <w:sz w:val="20"/>
                <w:szCs w:val="20"/>
              </w:rPr>
              <w:t xml:space="preserve">, M.M, </w:t>
            </w:r>
            <w:proofErr w:type="spellStart"/>
            <w:r w:rsidR="00CF4FF5" w:rsidRPr="00302058">
              <w:rPr>
                <w:rFonts w:ascii="Palatino Linotype" w:hAnsi="Palatino Linotype"/>
                <w:color w:val="E7E6E6" w:themeColor="background2"/>
                <w:sz w:val="20"/>
                <w:szCs w:val="20"/>
              </w:rPr>
              <w:t>M.Kn</w:t>
            </w:r>
            <w:proofErr w:type="spellEnd"/>
            <w:r w:rsidR="00CF4FF5" w:rsidRPr="00302058">
              <w:rPr>
                <w:rFonts w:ascii="Palatino Linotype" w:hAnsi="Palatino Linotype"/>
                <w:color w:val="E7E6E6" w:themeColor="background2"/>
                <w:sz w:val="20"/>
                <w:szCs w:val="20"/>
              </w:rPr>
              <w:t>.,</w:t>
            </w:r>
            <w:r w:rsidR="0013565F" w:rsidRPr="00302058">
              <w:rPr>
                <w:rFonts w:ascii="Palatino Linotype" w:hAnsi="Palatino Linotype"/>
                <w:noProof/>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Notaris</w:t>
            </w:r>
            <w:proofErr w:type="spellEnd"/>
            <w:r w:rsidR="00CF4FF5"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di </w:t>
            </w:r>
            <w:r w:rsidR="00CF4FF5" w:rsidRPr="00302058">
              <w:rPr>
                <w:rFonts w:ascii="Palatino Linotype" w:hAnsi="Palatino Linotype"/>
                <w:noProof/>
                <w:color w:val="E7E6E6" w:themeColor="background2"/>
                <w:sz w:val="20"/>
                <w:szCs w:val="20"/>
              </w:rPr>
              <w:t>Kabupaten Karawang</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telah</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menerima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pengesahan</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berdasarkan</w:t>
            </w:r>
            <w:proofErr w:type="spellEnd"/>
            <w:r w:rsidR="0013565F" w:rsidRPr="00302058">
              <w:rPr>
                <w:rFonts w:ascii="Palatino Linotype" w:hAnsi="Palatino Linotype"/>
                <w:color w:val="E7E6E6" w:themeColor="background2"/>
                <w:sz w:val="20"/>
                <w:szCs w:val="20"/>
              </w:rPr>
              <w:t xml:space="preserve"> Surat Keputusan Menteri Hukum dan HAM No. </w:t>
            </w:r>
            <w:r w:rsidR="00F92F8F" w:rsidRPr="00302058">
              <w:rPr>
                <w:rFonts w:ascii="Palatino Linotype" w:hAnsi="Palatino Linotype"/>
                <w:color w:val="E7E6E6" w:themeColor="background2"/>
                <w:sz w:val="20"/>
                <w:szCs w:val="20"/>
              </w:rPr>
              <w:t>AHU-</w:t>
            </w:r>
            <w:r w:rsidR="00CF4FF5" w:rsidRPr="00302058">
              <w:rPr>
                <w:rFonts w:ascii="Palatino Linotype" w:hAnsi="Palatino Linotype"/>
                <w:color w:val="E7E6E6" w:themeColor="background2"/>
                <w:sz w:val="20"/>
                <w:szCs w:val="20"/>
              </w:rPr>
              <w:t xml:space="preserve">0015625.AH.01.01.TAHUN 2022 </w:t>
            </w:r>
            <w:r w:rsidR="0013565F" w:rsidRPr="00302058">
              <w:rPr>
                <w:rFonts w:ascii="Palatino Linotype" w:hAnsi="Palatino Linotype"/>
                <w:color w:val="E7E6E6" w:themeColor="background2"/>
                <w:sz w:val="20"/>
                <w:szCs w:val="20"/>
              </w:rPr>
              <w:t xml:space="preserve">pada </w:t>
            </w:r>
            <w:proofErr w:type="spellStart"/>
            <w:r w:rsidR="0013565F" w:rsidRPr="00302058">
              <w:rPr>
                <w:rFonts w:ascii="Palatino Linotype" w:hAnsi="Palatino Linotype"/>
                <w:color w:val="E7E6E6" w:themeColor="background2"/>
                <w:sz w:val="20"/>
                <w:szCs w:val="20"/>
              </w:rPr>
              <w:t>tanggal</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2 </w:t>
            </w:r>
            <w:proofErr w:type="spellStart"/>
            <w:r w:rsidR="00CF4FF5" w:rsidRPr="00302058">
              <w:rPr>
                <w:rFonts w:ascii="Palatino Linotype" w:hAnsi="Palatino Linotype"/>
                <w:color w:val="E7E6E6" w:themeColor="background2"/>
                <w:sz w:val="20"/>
                <w:szCs w:val="20"/>
              </w:rPr>
              <w:t>Maret</w:t>
            </w:r>
            <w:proofErr w:type="spellEnd"/>
            <w:r w:rsidR="00CF4FF5" w:rsidRPr="00302058">
              <w:rPr>
                <w:rFonts w:ascii="Palatino Linotype" w:hAnsi="Palatino Linotype"/>
                <w:color w:val="E7E6E6" w:themeColor="background2"/>
                <w:sz w:val="20"/>
                <w:szCs w:val="20"/>
              </w:rPr>
              <w:t xml:space="preserve"> 2022</w:t>
            </w:r>
            <w:r w:rsidR="00F92F8F" w:rsidRPr="00302058">
              <w:rPr>
                <w:rFonts w:ascii="Palatino Linotype" w:hAnsi="Palatino Linotype"/>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berdasarkan hukum Negara Republik Indonesia, yang </w:t>
            </w:r>
            <w:r w:rsidR="00CF4FF5" w:rsidRPr="00302058">
              <w:rPr>
                <w:rFonts w:ascii="Palatino Linotype" w:hAnsi="Palatino Linotype"/>
                <w:noProof/>
                <w:color w:val="E7E6E6" w:themeColor="background2"/>
                <w:sz w:val="20"/>
                <w:szCs w:val="20"/>
              </w:rPr>
              <w:t>terakhir</w:t>
            </w:r>
            <w:r w:rsidR="0013565F" w:rsidRPr="00302058">
              <w:rPr>
                <w:rFonts w:ascii="Palatino Linotype" w:hAnsi="Palatino Linotype"/>
                <w:noProof/>
                <w:color w:val="E7E6E6" w:themeColor="background2"/>
                <w:sz w:val="20"/>
                <w:szCs w:val="20"/>
              </w:rPr>
              <w:t xml:space="preserve"> diubah berdasarkan Akta </w:t>
            </w:r>
            <w:r w:rsidR="00F92F8F" w:rsidRPr="00302058">
              <w:rPr>
                <w:rFonts w:ascii="Palatino Linotype" w:hAnsi="Palatino Linotype"/>
                <w:color w:val="E7E6E6" w:themeColor="background2"/>
                <w:sz w:val="20"/>
              </w:rPr>
              <w:t xml:space="preserve">No. </w:t>
            </w:r>
            <w:r w:rsidR="00CF4FF5" w:rsidRPr="00302058">
              <w:rPr>
                <w:rFonts w:ascii="Palatino Linotype" w:hAnsi="Palatino Linotype"/>
                <w:color w:val="E7E6E6" w:themeColor="background2"/>
                <w:sz w:val="20"/>
              </w:rPr>
              <w:t>02</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tanggal</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rPr>
              <w:t xml:space="preserve">23 </w:t>
            </w:r>
            <w:proofErr w:type="spellStart"/>
            <w:r w:rsidR="00CF4FF5" w:rsidRPr="00302058">
              <w:rPr>
                <w:rFonts w:ascii="Palatino Linotype" w:hAnsi="Palatino Linotype"/>
                <w:color w:val="E7E6E6" w:themeColor="background2"/>
                <w:sz w:val="20"/>
              </w:rPr>
              <w:t>Febuari</w:t>
            </w:r>
            <w:proofErr w:type="spellEnd"/>
            <w:r w:rsidR="00CF4FF5" w:rsidRPr="00302058">
              <w:rPr>
                <w:rFonts w:ascii="Palatino Linotype" w:hAnsi="Palatino Linotype"/>
                <w:color w:val="E7E6E6" w:themeColor="background2"/>
                <w:sz w:val="20"/>
              </w:rPr>
              <w:t xml:space="preserve"> 2024</w:t>
            </w:r>
            <w:r w:rsidR="00F92F8F" w:rsidRPr="00302058">
              <w:rPr>
                <w:rFonts w:ascii="Palatino Linotype" w:hAnsi="Palatino Linotype"/>
                <w:color w:val="E7E6E6" w:themeColor="background2"/>
                <w:sz w:val="20"/>
              </w:rPr>
              <w:t xml:space="preserve">, yang </w:t>
            </w:r>
            <w:proofErr w:type="spellStart"/>
            <w:r w:rsidR="00F92F8F" w:rsidRPr="00302058">
              <w:rPr>
                <w:rFonts w:ascii="Palatino Linotype" w:hAnsi="Palatino Linotype"/>
                <w:color w:val="E7E6E6" w:themeColor="background2"/>
                <w:sz w:val="20"/>
              </w:rPr>
              <w:t>dibuat</w:t>
            </w:r>
            <w:proofErr w:type="spellEnd"/>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dihadapan</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lang w:val="en-GB"/>
              </w:rPr>
              <w:t xml:space="preserve">Jane Miranda </w:t>
            </w:r>
            <w:proofErr w:type="spellStart"/>
            <w:r w:rsidR="00CF4FF5" w:rsidRPr="00302058">
              <w:rPr>
                <w:rFonts w:ascii="Palatino Linotype" w:hAnsi="Palatino Linotype"/>
                <w:color w:val="E7E6E6" w:themeColor="background2"/>
                <w:sz w:val="20"/>
                <w:lang w:val="en-GB"/>
              </w:rPr>
              <w:t>Gasali</w:t>
            </w:r>
            <w:proofErr w:type="spellEnd"/>
            <w:r w:rsidR="00CF4FF5" w:rsidRPr="00302058">
              <w:rPr>
                <w:rFonts w:ascii="Palatino Linotype" w:hAnsi="Palatino Linotype"/>
                <w:color w:val="E7E6E6" w:themeColor="background2"/>
                <w:sz w:val="20"/>
                <w:lang w:val="en-GB"/>
              </w:rPr>
              <w:t xml:space="preserve">, S.H., </w:t>
            </w:r>
            <w:proofErr w:type="spellStart"/>
            <w:r w:rsidR="00CF4FF5" w:rsidRPr="00302058">
              <w:rPr>
                <w:rFonts w:ascii="Palatino Linotype" w:hAnsi="Palatino Linotype"/>
                <w:color w:val="E7E6E6" w:themeColor="background2"/>
                <w:sz w:val="20"/>
                <w:lang w:val="en-GB"/>
              </w:rPr>
              <w:t>M.Kn</w:t>
            </w:r>
            <w:proofErr w:type="spellEnd"/>
            <w:r w:rsidR="00CF4FF5" w:rsidRPr="00302058">
              <w:rPr>
                <w:rFonts w:ascii="Palatino Linotype" w:hAnsi="Palatino Linotype"/>
                <w:color w:val="E7E6E6" w:themeColor="background2"/>
                <w:sz w:val="20"/>
                <w:lang w:val="en-GB"/>
              </w:rPr>
              <w:t>.,</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Notaris</w:t>
            </w:r>
            <w:proofErr w:type="spellEnd"/>
            <w:r w:rsidR="00F92F8F" w:rsidRPr="00302058">
              <w:rPr>
                <w:rFonts w:ascii="Palatino Linotype" w:hAnsi="Palatino Linotype"/>
                <w:color w:val="E7E6E6" w:themeColor="background2"/>
                <w:sz w:val="20"/>
              </w:rPr>
              <w:t xml:space="preserve"> di </w:t>
            </w:r>
            <w:r w:rsidR="00CF4FF5" w:rsidRPr="00302058">
              <w:rPr>
                <w:rFonts w:ascii="Palatino Linotype" w:hAnsi="Palatino Linotype"/>
                <w:color w:val="E7E6E6" w:themeColor="background2"/>
                <w:sz w:val="20"/>
              </w:rPr>
              <w:t>Kota Depok</w:t>
            </w:r>
            <w:r w:rsidR="00F92F8F"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telah</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diterima</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pemberitahuannya</w:t>
            </w:r>
            <w:proofErr w:type="spellEnd"/>
            <w:r w:rsidR="00CF4FF5" w:rsidRPr="00302058">
              <w:rPr>
                <w:rFonts w:ascii="Palatino Linotype" w:hAnsi="Palatino Linotype"/>
                <w:color w:val="E7E6E6" w:themeColor="background2"/>
                <w:sz w:val="20"/>
              </w:rPr>
              <w:t xml:space="preserve"> oleh</w:t>
            </w:r>
            <w:r w:rsidR="00F92F8F" w:rsidRPr="00302058">
              <w:rPr>
                <w:rFonts w:ascii="Palatino Linotype" w:eastAsia="Palatino Linotype" w:hAnsi="Palatino Linotype" w:cs="Palatino Linotype"/>
                <w:noProof/>
                <w:color w:val="E7E6E6" w:themeColor="background2"/>
                <w:sz w:val="20"/>
                <w:szCs w:val="20"/>
              </w:rPr>
              <w:t xml:space="preserve"> Menteri Hukum dan HAM</w:t>
            </w:r>
            <w:r w:rsidR="00CF4FF5" w:rsidRPr="00302058">
              <w:rPr>
                <w:rFonts w:ascii="Palatino Linotype" w:eastAsia="Palatino Linotype" w:hAnsi="Palatino Linotype" w:cs="Palatino Linotype"/>
                <w:noProof/>
                <w:color w:val="E7E6E6" w:themeColor="background2"/>
                <w:sz w:val="20"/>
                <w:szCs w:val="20"/>
              </w:rPr>
              <w:t xml:space="preserve"> berdasarkan Surat Penerimaan Pemberitahuan Perubahan Anggaran Dasar </w:t>
            </w:r>
            <w:r w:rsidR="00F92F8F" w:rsidRPr="00302058">
              <w:rPr>
                <w:rFonts w:ascii="Palatino Linotype" w:eastAsia="Palatino Linotype" w:hAnsi="Palatino Linotype" w:cs="Palatino Linotype"/>
                <w:noProof/>
                <w:color w:val="E7E6E6" w:themeColor="background2"/>
                <w:sz w:val="20"/>
                <w:szCs w:val="20"/>
              </w:rPr>
              <w:t xml:space="preserve">No. </w:t>
            </w:r>
            <w:r w:rsidR="00CF4FF5" w:rsidRPr="00302058">
              <w:rPr>
                <w:rFonts w:ascii="Palatino Linotype" w:eastAsia="Times New Roman" w:hAnsi="Palatino Linotype" w:cs="Segoe UI"/>
                <w:color w:val="E7E6E6" w:themeColor="background2"/>
                <w:sz w:val="20"/>
                <w:szCs w:val="20"/>
                <w:lang w:val="en-GB"/>
              </w:rPr>
              <w:t>AHU-AH.01.03-0046718</w:t>
            </w:r>
            <w:r w:rsidR="00F92F8F" w:rsidRPr="00302058">
              <w:rPr>
                <w:rFonts w:ascii="Palatino Linotype" w:eastAsia="Palatino Linotype" w:hAnsi="Palatino Linotype" w:cs="Palatino Linotype"/>
                <w:noProof/>
                <w:color w:val="E7E6E6" w:themeColor="background2"/>
                <w:sz w:val="20"/>
                <w:szCs w:val="20"/>
              </w:rPr>
              <w:t xml:space="preserve"> pada 2</w:t>
            </w:r>
            <w:r w:rsidR="00CF4FF5" w:rsidRPr="00302058">
              <w:rPr>
                <w:rFonts w:ascii="Palatino Linotype" w:eastAsia="Palatino Linotype" w:hAnsi="Palatino Linotype" w:cs="Palatino Linotype"/>
                <w:noProof/>
                <w:color w:val="E7E6E6" w:themeColor="background2"/>
                <w:sz w:val="20"/>
                <w:szCs w:val="20"/>
              </w:rPr>
              <w:t>3</w:t>
            </w:r>
            <w:r w:rsidR="00F92F8F" w:rsidRPr="00302058">
              <w:rPr>
                <w:rFonts w:ascii="Palatino Linotype" w:eastAsia="Palatino Linotype" w:hAnsi="Palatino Linotype" w:cs="Palatino Linotype"/>
                <w:noProof/>
                <w:color w:val="E7E6E6" w:themeColor="background2"/>
                <w:sz w:val="20"/>
                <w:szCs w:val="20"/>
              </w:rPr>
              <w:t xml:space="preserve"> </w:t>
            </w:r>
            <w:r w:rsidR="00CF4FF5" w:rsidRPr="00302058">
              <w:rPr>
                <w:rFonts w:ascii="Palatino Linotype" w:eastAsia="Palatino Linotype" w:hAnsi="Palatino Linotype" w:cs="Palatino Linotype"/>
                <w:noProof/>
                <w:color w:val="E7E6E6" w:themeColor="background2"/>
                <w:sz w:val="20"/>
                <w:szCs w:val="20"/>
              </w:rPr>
              <w:t>Febuari 2024</w:t>
            </w:r>
            <w:r w:rsidR="0013565F" w:rsidRPr="00302058">
              <w:rPr>
                <w:rFonts w:ascii="Palatino Linotype" w:hAnsi="Palatino Linotype"/>
                <w:noProof/>
                <w:color w:val="E7E6E6" w:themeColor="background2"/>
                <w:sz w:val="20"/>
                <w:szCs w:val="20"/>
              </w:rPr>
              <w:t xml:space="preserve">, berkedudukan di </w:t>
            </w:r>
            <w:r w:rsidR="00CF4FF5" w:rsidRPr="00302058">
              <w:rPr>
                <w:rFonts w:ascii="Palatino Linotype" w:hAnsi="Palatino Linotype"/>
                <w:color w:val="E7E6E6" w:themeColor="background2"/>
                <w:sz w:val="20"/>
                <w:szCs w:val="20"/>
              </w:rPr>
              <w:t>Office 8 Building</w:t>
            </w:r>
            <w:r w:rsidR="00F92F8F" w:rsidRPr="00302058">
              <w:rPr>
                <w:rFonts w:ascii="Palatino Linotype" w:hAnsi="Palatino Linotype"/>
                <w:color w:val="E7E6E6" w:themeColor="background2"/>
                <w:sz w:val="20"/>
                <w:szCs w:val="20"/>
              </w:rPr>
              <w:t>,</w:t>
            </w:r>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Lantai</w:t>
            </w:r>
            <w:proofErr w:type="spellEnd"/>
            <w:r w:rsidR="00CF4FF5" w:rsidRPr="00302058">
              <w:rPr>
                <w:rFonts w:ascii="Palatino Linotype" w:hAnsi="Palatino Linotype"/>
                <w:color w:val="E7E6E6" w:themeColor="background2"/>
                <w:sz w:val="20"/>
                <w:szCs w:val="20"/>
              </w:rPr>
              <w:t xml:space="preserve"> 18A, SCBD Lot. 28,</w:t>
            </w:r>
            <w:r w:rsidR="00F92F8F" w:rsidRPr="00302058">
              <w:rPr>
                <w:rFonts w:ascii="Palatino Linotype" w:hAnsi="Palatino Linotype"/>
                <w:color w:val="E7E6E6" w:themeColor="background2"/>
                <w:sz w:val="20"/>
                <w:szCs w:val="20"/>
              </w:rPr>
              <w:t xml:space="preserve"> Jl. </w:t>
            </w:r>
            <w:proofErr w:type="spellStart"/>
            <w:r w:rsidR="00CF4FF5" w:rsidRPr="00302058">
              <w:rPr>
                <w:rFonts w:ascii="Palatino Linotype" w:hAnsi="Palatino Linotype"/>
                <w:color w:val="E7E6E6" w:themeColor="background2"/>
                <w:sz w:val="20"/>
                <w:szCs w:val="20"/>
              </w:rPr>
              <w:t>Jend</w:t>
            </w:r>
            <w:proofErr w:type="spellEnd"/>
            <w:r w:rsidR="00CF4FF5" w:rsidRPr="00302058">
              <w:rPr>
                <w:rFonts w:ascii="Palatino Linotype" w:hAnsi="Palatino Linotype"/>
                <w:color w:val="E7E6E6" w:themeColor="background2"/>
                <w:sz w:val="20"/>
                <w:szCs w:val="20"/>
              </w:rPr>
              <w:t xml:space="preserve">. Sudirman </w:t>
            </w:r>
            <w:proofErr w:type="spellStart"/>
            <w:r w:rsidR="00CF4FF5" w:rsidRPr="00302058">
              <w:rPr>
                <w:rFonts w:ascii="Palatino Linotype" w:hAnsi="Palatino Linotype"/>
                <w:color w:val="E7E6E6" w:themeColor="background2"/>
                <w:sz w:val="20"/>
                <w:szCs w:val="20"/>
              </w:rPr>
              <w:t>Kav</w:t>
            </w:r>
            <w:proofErr w:type="spellEnd"/>
            <w:r w:rsidR="00CF4FF5" w:rsidRPr="00302058">
              <w:rPr>
                <w:rFonts w:ascii="Palatino Linotype" w:hAnsi="Palatino Linotype"/>
                <w:color w:val="E7E6E6" w:themeColor="background2"/>
                <w:sz w:val="20"/>
                <w:szCs w:val="20"/>
              </w:rPr>
              <w:t>. 52-53</w:t>
            </w:r>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Senayan</w:t>
            </w:r>
            <w:proofErr w:type="spellEnd"/>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Kebayoran</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Baru</w:t>
            </w:r>
            <w:proofErr w:type="spellEnd"/>
            <w:r w:rsidR="00F92F8F"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Jakarta Selatan</w:t>
            </w:r>
            <w:r w:rsidR="00F92F8F" w:rsidRPr="00302058" w:rsidDel="00F92F8F">
              <w:rPr>
                <w:rFonts w:ascii="Palatino Linotype" w:hAnsi="Palatino Linotype" w:cs="Arial"/>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hal</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ini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diwakili</w:t>
            </w:r>
            <w:proofErr w:type="spellEnd"/>
            <w:r w:rsidR="0013565F" w:rsidRPr="00302058">
              <w:rPr>
                <w:rFonts w:ascii="Palatino Linotype" w:eastAsia="Times New Roman" w:hAnsi="Palatino Linotype"/>
                <w:color w:val="E7E6E6" w:themeColor="background2"/>
                <w:sz w:val="20"/>
                <w:szCs w:val="20"/>
              </w:rPr>
              <w:t xml:space="preserve"> oleh </w:t>
            </w:r>
            <w:proofErr w:type="spellStart"/>
            <w:r w:rsidR="00B67949" w:rsidRPr="00302058">
              <w:rPr>
                <w:rFonts w:ascii="Palatino Linotype" w:hAnsi="Palatino Linotype"/>
                <w:color w:val="E7E6E6" w:themeColor="background2"/>
                <w:sz w:val="20"/>
                <w:szCs w:val="20"/>
              </w:rPr>
              <w:t>Tiang</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Vichi</w:t>
            </w:r>
            <w:proofErr w:type="spellEnd"/>
            <w:r w:rsidR="00B67949" w:rsidRPr="00302058">
              <w:rPr>
                <w:rFonts w:ascii="Palatino Linotype" w:hAnsi="Palatino Linotype"/>
                <w:color w:val="E7E6E6" w:themeColor="background2"/>
                <w:sz w:val="20"/>
                <w:szCs w:val="20"/>
              </w:rPr>
              <w:t xml:space="preserve"> Lestari</w:t>
            </w:r>
            <w:r w:rsidR="0013565F" w:rsidRPr="00302058">
              <w:rPr>
                <w:rFonts w:ascii="Palatino Linotype" w:eastAsia="Times New Roman" w:hAnsi="Palatino Linotype"/>
                <w:color w:val="E7E6E6" w:themeColor="background2"/>
                <w:sz w:val="20"/>
                <w:szCs w:val="20"/>
              </w:rPr>
              <w:t xml:space="preserve"> </w:t>
            </w:r>
            <w:r w:rsidR="0013565F" w:rsidRPr="00302058">
              <w:rPr>
                <w:rFonts w:ascii="Palatino Linotype" w:hAnsi="Palatino Linotype"/>
                <w:color w:val="E7E6E6" w:themeColor="background2"/>
                <w:sz w:val="20"/>
                <w:szCs w:val="20"/>
              </w:rPr>
              <w:t>(</w:t>
            </w:r>
            <w:proofErr w:type="spellStart"/>
            <w:r w:rsidR="0013565F" w:rsidRPr="00302058">
              <w:rPr>
                <w:rFonts w:ascii="Palatino Linotype" w:hAnsi="Palatino Linotype"/>
                <w:color w:val="E7E6E6" w:themeColor="background2"/>
                <w:sz w:val="20"/>
                <w:szCs w:val="20"/>
              </w:rPr>
              <w:t>pemegang</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kartu</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tanda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penduduk</w:t>
            </w:r>
            <w:proofErr w:type="spellEnd"/>
            <w:r w:rsidR="0013565F" w:rsidRPr="00302058">
              <w:rPr>
                <w:rFonts w:ascii="Palatino Linotype" w:hAnsi="Palatino Linotype"/>
                <w:color w:val="E7E6E6" w:themeColor="background2"/>
                <w:sz w:val="20"/>
                <w:szCs w:val="20"/>
              </w:rPr>
              <w:t xml:space="preserve"> Indonesia no.  </w:t>
            </w:r>
            <w:r w:rsidR="00B67949" w:rsidRPr="00302058">
              <w:rPr>
                <w:rFonts w:ascii="Palatino Linotype" w:eastAsia="Times New Roman" w:hAnsi="Palatino Linotype" w:cs="Segoe UI"/>
                <w:color w:val="E7E6E6" w:themeColor="background2"/>
                <w:sz w:val="20"/>
                <w:szCs w:val="20"/>
                <w:lang w:val="en-GB"/>
              </w:rPr>
              <w:t>3172016602860006</w:t>
            </w:r>
            <w:r w:rsidR="0013565F" w:rsidRPr="00302058">
              <w:rPr>
                <w:rFonts w:ascii="Palatino Linotype" w:hAnsi="Palatino Linotype"/>
                <w:color w:val="E7E6E6" w:themeColor="background2"/>
                <w:sz w:val="20"/>
                <w:szCs w:val="20"/>
              </w:rPr>
              <w:t>)</w:t>
            </w:r>
            <w:r w:rsidR="0013565F" w:rsidRPr="00302058">
              <w:rPr>
                <w:rFonts w:ascii="Palatino Linotype" w:eastAsia="Times New Roman" w:hAnsi="Palatino Linotype"/>
                <w:color w:val="E7E6E6" w:themeColor="background2"/>
                <w:sz w:val="20"/>
                <w:szCs w:val="20"/>
              </w:rPr>
              <w:t xml:space="preserve"> yang </w:t>
            </w:r>
            <w:proofErr w:type="spellStart"/>
            <w:r w:rsidR="0013565F" w:rsidRPr="00302058">
              <w:rPr>
                <w:rFonts w:ascii="Palatino Linotype" w:eastAsia="Times New Roman" w:hAnsi="Palatino Linotype"/>
                <w:color w:val="E7E6E6" w:themeColor="background2"/>
                <w:sz w:val="20"/>
                <w:szCs w:val="20"/>
              </w:rPr>
              <w:t>berdasarkan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akta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pendirian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bertindak</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kapasitasnya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sebagai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Direktur</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untuk</w:t>
            </w:r>
            <w:proofErr w:type="spellEnd"/>
            <w:r w:rsidR="0013565F" w:rsidRPr="00302058">
              <w:rPr>
                <w:rFonts w:ascii="Palatino Linotype" w:eastAsia="Times New Roman" w:hAnsi="Palatino Linotype"/>
                <w:color w:val="E7E6E6" w:themeColor="background2"/>
                <w:sz w:val="20"/>
                <w:szCs w:val="20"/>
              </w:rPr>
              <w:t xml:space="preserve"> dan </w:t>
            </w:r>
            <w:proofErr w:type="spellStart"/>
            <w:r w:rsidR="0013565F" w:rsidRPr="00302058">
              <w:rPr>
                <w:rFonts w:ascii="Palatino Linotype" w:eastAsia="Times New Roman" w:hAnsi="Palatino Linotype"/>
                <w:color w:val="E7E6E6" w:themeColor="background2"/>
                <w:sz w:val="20"/>
                <w:szCs w:val="20"/>
              </w:rPr>
              <w:t>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nama</w:t>
            </w:r>
            <w:proofErr w:type="spellEnd"/>
            <w:r w:rsidR="0013565F" w:rsidRPr="00302058">
              <w:rPr>
                <w:rFonts w:ascii="Palatino Linotype" w:eastAsia="Times New Roman" w:hAnsi="Palatino Linotype"/>
                <w:color w:val="E7E6E6" w:themeColor="background2"/>
                <w:sz w:val="20"/>
                <w:szCs w:val="20"/>
              </w:rPr>
              <w:t xml:space="preserve"> </w:t>
            </w:r>
            <w:r w:rsidRPr="00302058">
              <w:rPr>
                <w:rFonts w:ascii="Palatino Linotype" w:hAnsi="Palatino Linotype"/>
                <w:color w:val="E7E6E6" w:themeColor="background2"/>
                <w:sz w:val="20"/>
                <w:szCs w:val="20"/>
              </w:rPr>
              <w:t>Perusahaan;</w:t>
            </w:r>
            <w:r w:rsidR="008E03F2" w:rsidRPr="00302058">
              <w:rPr>
                <w:rFonts w:ascii="Palatino Linotype" w:hAnsi="Palatino Linotype"/>
                <w:color w:val="E7E6E6" w:themeColor="background2"/>
                <w:sz w:val="20"/>
                <w:szCs w:val="20"/>
              </w:rPr>
              <w:t xml:space="preserve"> and</w:t>
            </w:r>
          </w:p>
        </w:tc>
      </w:tr>
      <w:tr w:rsidR="003E5644" w:rsidRPr="00302058" w14:paraId="65E35F98" w14:textId="77777777" w:rsidTr="00B67949">
        <w:tc>
          <w:tcPr>
            <w:tcW w:w="4150" w:type="dxa"/>
            <w:shd w:val="clear" w:color="auto" w:fill="auto"/>
          </w:tcPr>
          <w:p w14:paraId="423E0F66" w14:textId="22122207" w:rsidR="00CC340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B67949" w:rsidRPr="00302058">
              <w:rPr>
                <w:rFonts w:ascii="Palatino Linotype" w:eastAsia="PMingLiU" w:hAnsi="Palatino Linotype" w:cs="Arial"/>
                <w:b/>
                <w:bCs/>
                <w:caps/>
                <w:snapToGrid w:val="0"/>
                <w:spacing w:val="-2"/>
                <w:sz w:val="20"/>
                <w:szCs w:val="20"/>
              </w:rPr>
              <w:t>**</w:t>
            </w:r>
            <w:r w:rsidR="0013565F" w:rsidRPr="00302058">
              <w:rPr>
                <w:rFonts w:ascii="Palatino Linotype" w:eastAsia="PMingLiU" w:hAnsi="Palatino Linotype" w:cs="Arial"/>
                <w:b/>
                <w:bCs/>
                <w:caps/>
                <w:snapToGrid w:val="0"/>
                <w:spacing w:val="-2"/>
                <w:sz w:val="20"/>
                <w:szCs w:val="20"/>
              </w:rPr>
              <w:t xml:space="preserve"> </w:t>
            </w:r>
            <w:r w:rsidR="0013565F" w:rsidRPr="00302058">
              <w:rPr>
                <w:rFonts w:ascii="Palatino Linotype" w:hAnsi="Palatino Linotype"/>
                <w:b/>
                <w:sz w:val="20"/>
                <w:szCs w:val="20"/>
              </w:rPr>
              <w:t>(“Subscriber</w:t>
            </w:r>
            <w:r w:rsidRPr="00302058">
              <w:rPr>
                <w:rFonts w:ascii="Palatino Linotype" w:hAnsi="Palatino Linotype"/>
                <w:b/>
                <w:sz w:val="20"/>
                <w:szCs w:val="20"/>
              </w:rPr>
              <w:t>”)</w:t>
            </w:r>
            <w:r w:rsidRPr="00302058">
              <w:rPr>
                <w:rFonts w:ascii="Palatino Linotype" w:hAnsi="Palatino Linotype"/>
                <w:sz w:val="20"/>
                <w:szCs w:val="20"/>
              </w:rPr>
              <w:t xml:space="preserve">, </w:t>
            </w:r>
            <w:r w:rsidR="00DF2835" w:rsidRPr="00302058">
              <w:rPr>
                <w:rFonts w:ascii="Palatino Linotype" w:hAnsi="Palatino Linotype"/>
                <w:sz w:val="20"/>
                <w:szCs w:val="20"/>
              </w:rPr>
              <w:t xml:space="preserve">a limited liability company incorporated based on Deed No. </w:t>
            </w:r>
            <w:r w:rsidR="00B67949" w:rsidRPr="00302058">
              <w:rPr>
                <w:rFonts w:ascii="Palatino Linotype" w:hAnsi="Palatino Linotype"/>
                <w:sz w:val="20"/>
                <w:szCs w:val="20"/>
              </w:rPr>
              <w:t>**</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dated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drawn before </w:t>
            </w:r>
            <w:r w:rsidR="00B67949" w:rsidRPr="00302058">
              <w:rPr>
                <w:rFonts w:ascii="Palatino Linotype" w:hAnsi="Palatino Linotype"/>
                <w:sz w:val="20"/>
                <w:szCs w:val="20"/>
              </w:rPr>
              <w:t>**</w:t>
            </w:r>
            <w:r w:rsidR="00DF2835" w:rsidRPr="00302058">
              <w:rPr>
                <w:rFonts w:ascii="Palatino Linotype" w:hAnsi="Palatino Linotype"/>
                <w:sz w:val="20"/>
                <w:szCs w:val="20"/>
              </w:rPr>
              <w:t>, SH.,</w:t>
            </w:r>
            <w:r w:rsidR="000F64C3" w:rsidRPr="00302058">
              <w:rPr>
                <w:rFonts w:ascii="Palatino Linotype" w:hAnsi="Palatino Linotype"/>
                <w:sz w:val="20"/>
                <w:szCs w:val="20"/>
              </w:rPr>
              <w:t xml:space="preserve"> M.KN</w:t>
            </w:r>
            <w:r w:rsidR="00DF2835" w:rsidRPr="00302058">
              <w:rPr>
                <w:rFonts w:ascii="Palatino Linotype" w:hAnsi="Palatino Linotype"/>
                <w:sz w:val="20"/>
                <w:szCs w:val="20"/>
              </w:rPr>
              <w:t xml:space="preserve"> a Notary in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having received a legalization from Minister Law and Human Right’s Decree No.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on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under the law of Republic of Indonesia, domiciled at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in this matter represented by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a holder of Indonesian Resident’s citizen card no. </w:t>
            </w:r>
            <w:r w:rsidR="00B67949" w:rsidRPr="00302058">
              <w:rPr>
                <w:rFonts w:ascii="Palatino Linotype" w:hAnsi="Palatino Linotype"/>
                <w:sz w:val="20"/>
                <w:szCs w:val="20"/>
              </w:rPr>
              <w:t>**</w:t>
            </w:r>
            <w:r w:rsidR="00DF2835" w:rsidRPr="00302058">
              <w:rPr>
                <w:rFonts w:ascii="Palatino Linotype" w:hAnsi="Palatino Linotype"/>
                <w:sz w:val="20"/>
                <w:szCs w:val="20"/>
              </w:rPr>
              <w:t>, according to the Subscriber</w:t>
            </w:r>
            <w:r w:rsidR="00A44D38" w:rsidRPr="00302058">
              <w:rPr>
                <w:rFonts w:ascii="Palatino Linotype" w:hAnsi="Palatino Linotype"/>
                <w:sz w:val="20"/>
                <w:szCs w:val="20"/>
              </w:rPr>
              <w:t>’s</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deed of incorporation acting in his capacity as </w:t>
            </w:r>
            <w:r w:rsidR="00DF2835" w:rsidRPr="00302058">
              <w:rPr>
                <w:rFonts w:ascii="Palatino Linotype" w:hAnsi="Palatino Linotype"/>
                <w:sz w:val="20"/>
                <w:szCs w:val="20"/>
              </w:rPr>
              <w:lastRenderedPageBreak/>
              <w:t>the appointed Director for and on behalf of the Subscriber</w:t>
            </w:r>
            <w:r w:rsidR="008E03F2" w:rsidRPr="00302058">
              <w:rPr>
                <w:rFonts w:ascii="Palatino Linotype" w:hAnsi="Palatino Linotype"/>
                <w:sz w:val="20"/>
                <w:szCs w:val="20"/>
              </w:rPr>
              <w:t>.</w:t>
            </w:r>
          </w:p>
          <w:p w14:paraId="3A552BD6" w14:textId="4496FB86" w:rsidR="00CC3404" w:rsidRPr="00302058" w:rsidRDefault="00CC3404" w:rsidP="008D0018">
            <w:pPr>
              <w:jc w:val="both"/>
              <w:rPr>
                <w:rFonts w:ascii="Palatino Linotype" w:hAnsi="Palatino Linotype"/>
                <w:sz w:val="20"/>
                <w:szCs w:val="20"/>
              </w:rPr>
            </w:pPr>
          </w:p>
        </w:tc>
        <w:tc>
          <w:tcPr>
            <w:tcW w:w="4150" w:type="dxa"/>
            <w:shd w:val="clear" w:color="auto" w:fill="auto"/>
          </w:tcPr>
          <w:p w14:paraId="707F7CCB" w14:textId="2245FAF8" w:rsidR="00CC3404" w:rsidRPr="00302058" w:rsidRDefault="003E5644" w:rsidP="006A39AB">
            <w:pPr>
              <w:jc w:val="both"/>
              <w:rPr>
                <w:rFonts w:ascii="Palatino Linotype" w:hAnsi="Palatino Linotype"/>
                <w:color w:val="E7E6E6" w:themeColor="background2"/>
                <w:sz w:val="20"/>
                <w:szCs w:val="20"/>
                <w:highlight w:val="yellow"/>
              </w:rPr>
            </w:pPr>
            <w:r w:rsidRPr="00302058">
              <w:rPr>
                <w:rFonts w:ascii="Palatino Linotype" w:hAnsi="Palatino Linotype"/>
                <w:color w:val="E7E6E6" w:themeColor="background2"/>
                <w:sz w:val="20"/>
                <w:szCs w:val="20"/>
              </w:rPr>
              <w:lastRenderedPageBreak/>
              <w:t xml:space="preserve"> </w:t>
            </w:r>
            <w:r w:rsidR="00B67949" w:rsidRPr="00302058">
              <w:rPr>
                <w:rFonts w:ascii="Palatino Linotype" w:hAnsi="Palatino Linotype"/>
                <w:color w:val="E7E6E6" w:themeColor="background2"/>
                <w:sz w:val="20"/>
                <w:szCs w:val="20"/>
              </w:rPr>
              <w:t xml:space="preserve">2. </w:t>
            </w:r>
            <w:r w:rsidRPr="00302058">
              <w:rPr>
                <w:rFonts w:ascii="Palatino Linotype" w:hAnsi="Palatino Linotype"/>
                <w:b/>
                <w:color w:val="E7E6E6" w:themeColor="background2"/>
                <w:sz w:val="20"/>
                <w:szCs w:val="20"/>
              </w:rPr>
              <w:t xml:space="preserve">PT. </w:t>
            </w:r>
            <w:r w:rsidR="00B67949" w:rsidRPr="00302058">
              <w:rPr>
                <w:rFonts w:ascii="Palatino Linotype" w:eastAsia="PMingLiU" w:hAnsi="Palatino Linotype" w:cs="Arial"/>
                <w:b/>
                <w:bCs/>
                <w:caps/>
                <w:snapToGrid w:val="0"/>
                <w:color w:val="E7E6E6" w:themeColor="background2"/>
                <w:spacing w:val="-2"/>
                <w:sz w:val="20"/>
                <w:szCs w:val="20"/>
              </w:rPr>
              <w:t>**</w:t>
            </w:r>
            <w:r w:rsidR="0013565F" w:rsidRPr="00302058">
              <w:rPr>
                <w:rFonts w:ascii="Palatino Linotype" w:eastAsia="PMingLiU" w:hAnsi="Palatino Linotype" w:cs="Arial"/>
                <w:b/>
                <w:bCs/>
                <w:caps/>
                <w:snapToGrid w:val="0"/>
                <w:color w:val="E7E6E6" w:themeColor="background2"/>
                <w:spacing w:val="-2"/>
                <w:sz w:val="20"/>
                <w:szCs w:val="20"/>
              </w:rPr>
              <w:t xml:space="preserve"> </w:t>
            </w:r>
            <w:r w:rsidR="003111EA" w:rsidRPr="00302058">
              <w:rPr>
                <w:rFonts w:ascii="Palatino Linotype" w:hAnsi="Palatino Linotype"/>
                <w:b/>
                <w:color w:val="E7E6E6" w:themeColor="background2"/>
                <w:sz w:val="20"/>
                <w:szCs w:val="20"/>
              </w:rPr>
              <w:t>(“</w:t>
            </w:r>
            <w:proofErr w:type="spellStart"/>
            <w:r w:rsidR="003111EA" w:rsidRPr="00302058">
              <w:rPr>
                <w:rFonts w:ascii="Palatino Linotype" w:hAnsi="Palatino Linotype"/>
                <w:b/>
                <w:color w:val="E7E6E6" w:themeColor="background2"/>
                <w:sz w:val="20"/>
                <w:szCs w:val="20"/>
              </w:rPr>
              <w:t>Pes</w:t>
            </w:r>
            <w:r w:rsidR="0013565F" w:rsidRPr="00302058">
              <w:rPr>
                <w:rFonts w:ascii="Palatino Linotype" w:hAnsi="Palatino Linotype"/>
                <w:b/>
                <w:color w:val="E7E6E6" w:themeColor="background2"/>
                <w:sz w:val="20"/>
                <w:szCs w:val="20"/>
              </w:rPr>
              <w:t>erta</w:t>
            </w:r>
            <w:proofErr w:type="spellEnd"/>
            <w:r w:rsidR="008857AD" w:rsidRPr="00302058">
              <w:rPr>
                <w:rFonts w:ascii="Palatino Linotype" w:hAnsi="Palatino Linotype"/>
                <w:b/>
                <w:color w:val="E7E6E6" w:themeColor="background2"/>
                <w:sz w:val="20"/>
                <w:szCs w:val="20"/>
              </w:rPr>
              <w:t xml:space="preserve"> </w:t>
            </w:r>
            <w:r w:rsidRPr="00302058">
              <w:rPr>
                <w:rFonts w:ascii="Palatino Linotype" w:hAnsi="Palatino Linotype"/>
                <w:b/>
                <w:color w:val="E7E6E6" w:themeColor="background2"/>
                <w:sz w:val="20"/>
                <w:szCs w:val="20"/>
              </w:rPr>
              <w:t>”)</w:t>
            </w:r>
            <w:r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suatu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perseroan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terbatas</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dibentuk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No. </w:t>
            </w:r>
            <w:r w:rsidR="00B67949" w:rsidRPr="00302058">
              <w:rPr>
                <w:rFonts w:ascii="Palatino Linotype" w:hAnsi="Palatino Linotype"/>
                <w:color w:val="E7E6E6" w:themeColor="background2"/>
                <w:sz w:val="20"/>
                <w:szCs w:val="20"/>
              </w:rPr>
              <w:t>**</w:t>
            </w:r>
            <w:r w:rsidR="00276F5B"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dibuat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dihadapan</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SH.,</w:t>
            </w:r>
            <w:r w:rsidR="00E91708" w:rsidRPr="00302058">
              <w:rPr>
                <w:rFonts w:ascii="Palatino Linotype" w:hAnsi="Palatino Linotype"/>
                <w:color w:val="E7E6E6" w:themeColor="background2"/>
                <w:sz w:val="20"/>
                <w:szCs w:val="20"/>
              </w:rPr>
              <w:t xml:space="preserve"> M.KN</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Notaris</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telah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menerima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pengesahan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Surat Keputusan Menteri Hukum dan HAM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pada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dibawah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hukum</w:t>
            </w:r>
            <w:proofErr w:type="spellEnd"/>
            <w:r w:rsidR="00BD0A98" w:rsidRPr="00302058">
              <w:rPr>
                <w:rFonts w:ascii="Palatino Linotype" w:hAnsi="Palatino Linotype"/>
                <w:color w:val="E7E6E6" w:themeColor="background2"/>
                <w:sz w:val="20"/>
                <w:szCs w:val="20"/>
              </w:rPr>
              <w:t xml:space="preserve"> Negara </w:t>
            </w:r>
            <w:proofErr w:type="spellStart"/>
            <w:r w:rsidR="00BD0A98" w:rsidRPr="00302058">
              <w:rPr>
                <w:rFonts w:ascii="Palatino Linotype" w:hAnsi="Palatino Linotype"/>
                <w:color w:val="E7E6E6" w:themeColor="background2"/>
                <w:sz w:val="20"/>
                <w:szCs w:val="20"/>
              </w:rPr>
              <w:t>Republik</w:t>
            </w:r>
            <w:proofErr w:type="spellEnd"/>
            <w:r w:rsidR="00BD0A98" w:rsidRPr="00302058">
              <w:rPr>
                <w:rFonts w:ascii="Palatino Linotype" w:hAnsi="Palatino Linotype"/>
                <w:color w:val="E7E6E6" w:themeColor="background2"/>
                <w:sz w:val="20"/>
                <w:szCs w:val="20"/>
              </w:rPr>
              <w:t xml:space="preserve"> Indonesia, </w:t>
            </w:r>
            <w:proofErr w:type="spellStart"/>
            <w:r w:rsidR="00BD0A98" w:rsidRPr="00302058">
              <w:rPr>
                <w:rFonts w:ascii="Palatino Linotype" w:hAnsi="Palatino Linotype"/>
                <w:color w:val="E7E6E6" w:themeColor="background2"/>
                <w:sz w:val="20"/>
                <w:szCs w:val="20"/>
              </w:rPr>
              <w:t>berdomisili</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hal</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ini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diwakili</w:t>
            </w:r>
            <w:proofErr w:type="spellEnd"/>
            <w:r w:rsidR="00BD0A98" w:rsidRPr="00302058">
              <w:rPr>
                <w:rFonts w:ascii="Palatino Linotype" w:hAnsi="Palatino Linotype"/>
                <w:color w:val="E7E6E6" w:themeColor="background2"/>
                <w:sz w:val="20"/>
                <w:szCs w:val="20"/>
              </w:rPr>
              <w:t xml:space="preserve"> oleh </w:t>
            </w:r>
            <w:r w:rsidR="00B67949" w:rsidRPr="00302058">
              <w:rPr>
                <w:rFonts w:ascii="Palatino Linotype" w:hAnsi="Palatino Linotype"/>
                <w:color w:val="E7E6E6" w:themeColor="background2"/>
                <w:sz w:val="20"/>
                <w:szCs w:val="20"/>
              </w:rPr>
              <w:t>**</w:t>
            </w:r>
            <w:r w:rsidR="00276F5B" w:rsidRPr="00302058" w:rsidDel="00276F5B">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pemegang</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kartu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tanda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penduduk</w:t>
            </w:r>
            <w:proofErr w:type="spellEnd"/>
            <w:r w:rsidR="00BD0A98" w:rsidRPr="00302058">
              <w:rPr>
                <w:rFonts w:ascii="Palatino Linotype" w:hAnsi="Palatino Linotype"/>
                <w:color w:val="E7E6E6" w:themeColor="background2"/>
                <w:sz w:val="20"/>
                <w:szCs w:val="20"/>
              </w:rPr>
              <w:t xml:space="preserve"> Indonesia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pendirian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276F5B" w:rsidRPr="00302058">
              <w:rPr>
                <w:rFonts w:ascii="Palatino Linotype" w:hAnsi="Palatino Linotype"/>
                <w:color w:val="E7E6E6" w:themeColor="background2"/>
                <w:sz w:val="20"/>
                <w:szCs w:val="20"/>
              </w:rPr>
              <w:t xml:space="preserve"> 1</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disebut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bertindak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kapasitasnya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lastRenderedPageBreak/>
              <w:t>sebagai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Direktur</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ditunjuk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untuk</w:t>
            </w:r>
            <w:proofErr w:type="spellEnd"/>
            <w:r w:rsidR="00BD0A98" w:rsidRPr="00302058">
              <w:rPr>
                <w:rFonts w:ascii="Palatino Linotype" w:hAnsi="Palatino Linotype"/>
                <w:color w:val="E7E6E6" w:themeColor="background2"/>
                <w:sz w:val="20"/>
                <w:szCs w:val="20"/>
              </w:rPr>
              <w:t xml:space="preserve"> dan </w:t>
            </w:r>
            <w:proofErr w:type="spellStart"/>
            <w:r w:rsidR="00BD0A98" w:rsidRPr="00302058">
              <w:rPr>
                <w:rFonts w:ascii="Palatino Linotype" w:hAnsi="Palatino Linotype"/>
                <w:color w:val="E7E6E6" w:themeColor="background2"/>
                <w:sz w:val="20"/>
                <w:szCs w:val="20"/>
              </w:rPr>
              <w:t>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nama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8E03F2" w:rsidRPr="00302058">
              <w:rPr>
                <w:rFonts w:ascii="Palatino Linotype" w:hAnsi="Palatino Linotype"/>
                <w:color w:val="E7E6E6" w:themeColor="background2"/>
                <w:sz w:val="20"/>
                <w:szCs w:val="20"/>
              </w:rPr>
              <w:t>.</w:t>
            </w:r>
          </w:p>
        </w:tc>
      </w:tr>
      <w:tr w:rsidR="00562276" w:rsidRPr="00302058" w14:paraId="77486D3A" w14:textId="77777777" w:rsidTr="00B67949">
        <w:tc>
          <w:tcPr>
            <w:tcW w:w="4150" w:type="dxa"/>
            <w:shd w:val="clear" w:color="auto" w:fill="auto"/>
          </w:tcPr>
          <w:p w14:paraId="5ED74121" w14:textId="21067722"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4150" w:type="dxa"/>
            <w:shd w:val="clear" w:color="auto" w:fill="auto"/>
          </w:tcPr>
          <w:p w14:paraId="02EA72F2" w14:textId="73211314" w:rsidR="00562276" w:rsidRPr="00302058" w:rsidRDefault="00562276"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U</w:t>
            </w:r>
            <w:r w:rsidR="003111EA" w:rsidRPr="00302058">
              <w:rPr>
                <w:rFonts w:ascii="Palatino Linotype" w:hAnsi="Palatino Linotype" w:cs="Calibri"/>
                <w:color w:val="E7E6E6" w:themeColor="background2"/>
                <w:sz w:val="20"/>
                <w:szCs w:val="20"/>
              </w:rPr>
              <w:t>ntuk</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tujuan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dari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Perjanjian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ini</w:t>
            </w:r>
            <w:proofErr w:type="spellEnd"/>
            <w:r w:rsidR="003111EA" w:rsidRPr="00302058">
              <w:rPr>
                <w:rFonts w:ascii="Palatino Linotype" w:hAnsi="Palatino Linotype" w:cs="Calibri"/>
                <w:color w:val="E7E6E6" w:themeColor="background2"/>
                <w:sz w:val="20"/>
                <w:szCs w:val="20"/>
              </w:rPr>
              <w:t xml:space="preserve"> </w:t>
            </w:r>
            <w:r w:rsidR="001610E8" w:rsidRPr="00302058">
              <w:rPr>
                <w:rFonts w:ascii="Palatino Linotype" w:hAnsi="Palatino Linotype" w:cs="Calibri"/>
                <w:color w:val="E7E6E6" w:themeColor="background2"/>
                <w:sz w:val="20"/>
                <w:szCs w:val="20"/>
              </w:rPr>
              <w:t>P</w:t>
            </w:r>
            <w:r w:rsidR="003111EA" w:rsidRPr="00302058">
              <w:rPr>
                <w:rFonts w:ascii="Palatino Linotype" w:hAnsi="Palatino Linotype" w:cs="Calibri"/>
                <w:color w:val="E7E6E6" w:themeColor="background2"/>
                <w:sz w:val="20"/>
                <w:szCs w:val="20"/>
              </w:rPr>
              <w:t xml:space="preserve">erusahaan dan Para </w:t>
            </w:r>
            <w:proofErr w:type="spellStart"/>
            <w:r w:rsidR="003111EA" w:rsidRPr="00302058">
              <w:rPr>
                <w:rFonts w:ascii="Palatino Linotype" w:hAnsi="Palatino Linotype" w:cs="Calibri"/>
                <w:color w:val="E7E6E6" w:themeColor="background2"/>
                <w:sz w:val="20"/>
                <w:szCs w:val="20"/>
              </w:rPr>
              <w:t>Peserta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r w:rsidR="007514FD" w:rsidRPr="00302058">
              <w:rPr>
                <w:rFonts w:ascii="Palatino Linotype" w:hAnsi="Palatino Linotype" w:cs="Calibri"/>
                <w:color w:val="E7E6E6" w:themeColor="background2"/>
                <w:sz w:val="20"/>
                <w:szCs w:val="20"/>
              </w:rPr>
              <w:pgNum/>
            </w:r>
            <w:proofErr w:type="spellStart"/>
            <w:r w:rsidR="007514FD" w:rsidRPr="00302058">
              <w:rPr>
                <w:rFonts w:ascii="Palatino Linotype" w:hAnsi="Palatino Linotype" w:cs="Calibri"/>
                <w:color w:val="E7E6E6" w:themeColor="background2"/>
                <w:sz w:val="20"/>
                <w:szCs w:val="20"/>
              </w:rPr>
              <w:t>ersama</w:t>
            </w:r>
            <w:r w:rsidR="003111EA" w:rsidRPr="00302058">
              <w:rPr>
                <w:rFonts w:ascii="Palatino Linotype" w:hAnsi="Palatino Linotype" w:cs="Calibri"/>
                <w:color w:val="E7E6E6" w:themeColor="background2"/>
                <w:sz w:val="20"/>
                <w:szCs w:val="20"/>
              </w:rPr>
              <w:t>-sama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r w:rsidR="003111EA" w:rsidRPr="00302058">
              <w:rPr>
                <w:rFonts w:ascii="Palatino Linotype" w:hAnsi="Palatino Linotype" w:cs="Calibri"/>
                <w:b/>
                <w:color w:val="E7E6E6" w:themeColor="background2"/>
                <w:sz w:val="20"/>
                <w:szCs w:val="20"/>
              </w:rPr>
              <w:t xml:space="preserve">Para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 xml:space="preserve">” dan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sendiri-sendiri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w:t>
            </w:r>
          </w:p>
        </w:tc>
      </w:tr>
      <w:tr w:rsidR="00562276" w:rsidRPr="00302058" w14:paraId="38A81AC2" w14:textId="77777777" w:rsidTr="00B67949">
        <w:tc>
          <w:tcPr>
            <w:tcW w:w="4150"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4150" w:type="dxa"/>
            <w:shd w:val="clear" w:color="auto" w:fill="auto"/>
          </w:tcPr>
          <w:p w14:paraId="1AA14A32"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562276" w:rsidRPr="00302058" w14:paraId="15A60CB0" w14:textId="77777777" w:rsidTr="00B67949">
        <w:tc>
          <w:tcPr>
            <w:tcW w:w="4150"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AB98204" w:rsidR="00562276" w:rsidRPr="00302058" w:rsidRDefault="00562276" w:rsidP="00477FBF">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477FBF">
            <w:pPr>
              <w:pStyle w:val="MediumGrid1-Accent21"/>
              <w:spacing w:before="0" w:after="0" w:line="240" w:lineRule="auto"/>
              <w:ind w:left="462" w:hanging="462"/>
              <w:rPr>
                <w:rFonts w:ascii="Palatino Linotype" w:hAnsi="Palatino Linotype" w:cs="Calibri"/>
                <w:sz w:val="20"/>
                <w:szCs w:val="20"/>
              </w:rPr>
            </w:pPr>
          </w:p>
          <w:p w14:paraId="1DA33FA5" w14:textId="109FFB28" w:rsidR="007A4033" w:rsidRPr="00302058" w:rsidRDefault="007A4033" w:rsidP="00477FBF">
            <w:pPr>
              <w:pStyle w:val="MediumGrid1-Accent21"/>
              <w:numPr>
                <w:ilvl w:val="0"/>
                <w:numId w:val="3"/>
              </w:numPr>
              <w:spacing w:before="0" w:after="0" w:line="240" w:lineRule="auto"/>
              <w:ind w:left="462" w:hanging="462"/>
              <w:rPr>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w:t>
            </w:r>
            <w:ins w:id="4" w:author="OLTRE" w:date="2024-05-23T00:39:00Z">
              <w:r w:rsidR="00C13D05">
                <w:rPr>
                  <w:rFonts w:ascii="Palatino Linotype" w:hAnsi="Palatino Linotype"/>
                  <w:sz w:val="20"/>
                  <w:szCs w:val="20"/>
                </w:rPr>
                <w:t xml:space="preserve">for </w:t>
              </w:r>
              <w:r w:rsidR="002052E9">
                <w:rPr>
                  <w:rFonts w:ascii="Palatino Linotype" w:hAnsi="Palatino Linotype"/>
                  <w:sz w:val="20"/>
                  <w:szCs w:val="20"/>
                </w:rPr>
                <w:t>152,150</w:t>
              </w:r>
              <w:r w:rsidR="002052E9" w:rsidRPr="00302058">
                <w:rPr>
                  <w:rFonts w:ascii="Palatino Linotype" w:hAnsi="Palatino Linotype"/>
                  <w:sz w:val="20"/>
                  <w:szCs w:val="20"/>
                </w:rPr>
                <w:t xml:space="preserve"> </w:t>
              </w:r>
            </w:ins>
            <w:ins w:id="5" w:author="OLTRE" w:date="2024-05-23T00:40:00Z">
              <w:r w:rsidR="00C71146">
                <w:rPr>
                  <w:rFonts w:ascii="Palatino Linotype" w:hAnsi="Palatino Linotype"/>
                  <w:sz w:val="20"/>
                  <w:szCs w:val="20"/>
                </w:rPr>
                <w:t xml:space="preserve">of the </w:t>
              </w:r>
            </w:ins>
            <w:ins w:id="6" w:author="OLTRE" w:date="2024-05-23T00:39:00Z">
              <w:r w:rsidR="002052E9" w:rsidRPr="00302058">
                <w:rPr>
                  <w:rFonts w:ascii="Palatino Linotype" w:hAnsi="Palatino Linotype"/>
                  <w:sz w:val="20"/>
                  <w:szCs w:val="20"/>
                </w:rPr>
                <w:t>newly-created Class C Preferred Shares</w:t>
              </w:r>
              <w:r w:rsidR="002052E9" w:rsidRPr="00302058">
                <w:rPr>
                  <w:rFonts w:ascii="Palatino Linotype" w:hAnsi="Palatino Linotype"/>
                  <w:sz w:val="20"/>
                  <w:szCs w:val="20"/>
                </w:rPr>
                <w:t xml:space="preserve"> </w:t>
              </w:r>
              <w:r w:rsidR="002052E9">
                <w:rPr>
                  <w:rFonts w:ascii="Palatino Linotype" w:hAnsi="Palatino Linotype"/>
                  <w:sz w:val="20"/>
                  <w:szCs w:val="20"/>
                </w:rPr>
                <w:t xml:space="preserve">in the Company, which </w:t>
              </w:r>
            </w:ins>
            <w:ins w:id="7" w:author="OLTRE" w:date="2024-05-23T00:40:00Z">
              <w:r w:rsidR="006E719B">
                <w:rPr>
                  <w:rFonts w:ascii="Palatino Linotype" w:hAnsi="Palatino Linotype"/>
                  <w:sz w:val="20"/>
                  <w:szCs w:val="20"/>
                </w:rPr>
                <w:t xml:space="preserve">shall be </w:t>
              </w:r>
            </w:ins>
            <w:del w:id="8" w:author="OLTRE" w:date="2024-05-23T00:39:00Z">
              <w:r w:rsidR="00832809" w:rsidRPr="00302058" w:rsidDel="002052E9">
                <w:rPr>
                  <w:rFonts w:ascii="Palatino Linotype" w:hAnsi="Palatino Linotype"/>
                  <w:sz w:val="20"/>
                  <w:szCs w:val="20"/>
                </w:rPr>
                <w:delText xml:space="preserve">for </w:delText>
              </w:r>
            </w:del>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of</w:t>
            </w:r>
            <w:r w:rsidR="00B87540">
              <w:rPr>
                <w:rFonts w:ascii="Palatino Linotype" w:hAnsi="Palatino Linotype"/>
                <w:sz w:val="20"/>
                <w:szCs w:val="20"/>
              </w:rPr>
              <w:t xml:space="preserve"> </w:t>
            </w:r>
            <w:ins w:id="9" w:author="OLTRE" w:date="2024-05-23T00:35:00Z">
              <w:r w:rsidR="00B87540">
                <w:rPr>
                  <w:rFonts w:ascii="Palatino Linotype" w:hAnsi="Palatino Linotype"/>
                  <w:sz w:val="20"/>
                  <w:szCs w:val="20"/>
                </w:rPr>
                <w:t xml:space="preserve">the Company’s subscribed and paid-up capital </w:t>
              </w:r>
            </w:ins>
            <w:del w:id="10" w:author="OLTRE" w:date="2024-05-23T00:39:00Z">
              <w:r w:rsidR="00D12FE5" w:rsidRPr="00302058" w:rsidDel="002052E9">
                <w:rPr>
                  <w:rFonts w:ascii="Palatino Linotype" w:hAnsi="Palatino Linotype"/>
                  <w:sz w:val="20"/>
                  <w:szCs w:val="20"/>
                </w:rPr>
                <w:delText xml:space="preserve"> </w:delText>
              </w:r>
              <w:r w:rsidRPr="00302058" w:rsidDel="002052E9">
                <w:rPr>
                  <w:rFonts w:ascii="Palatino Linotype" w:hAnsi="Palatino Linotype"/>
                  <w:sz w:val="20"/>
                  <w:szCs w:val="20"/>
                </w:rPr>
                <w:delText xml:space="preserve">newly-created Class </w:delText>
              </w:r>
              <w:r w:rsidR="00784EDB" w:rsidRPr="00302058" w:rsidDel="002052E9">
                <w:rPr>
                  <w:rFonts w:ascii="Palatino Linotype" w:hAnsi="Palatino Linotype"/>
                  <w:sz w:val="20"/>
                  <w:szCs w:val="20"/>
                </w:rPr>
                <w:delText>C</w:delText>
              </w:r>
              <w:r w:rsidR="001613F1" w:rsidRPr="00302058" w:rsidDel="002052E9">
                <w:rPr>
                  <w:rFonts w:ascii="Palatino Linotype" w:hAnsi="Palatino Linotype"/>
                  <w:sz w:val="20"/>
                  <w:szCs w:val="20"/>
                </w:rPr>
                <w:delText xml:space="preserve"> </w:delText>
              </w:r>
              <w:r w:rsidR="00EC7611" w:rsidRPr="00302058" w:rsidDel="002052E9">
                <w:rPr>
                  <w:rFonts w:ascii="Palatino Linotype" w:hAnsi="Palatino Linotype"/>
                  <w:sz w:val="20"/>
                  <w:szCs w:val="20"/>
                </w:rPr>
                <w:delText xml:space="preserve">Preferred </w:delText>
              </w:r>
              <w:r w:rsidRPr="00302058" w:rsidDel="002052E9">
                <w:rPr>
                  <w:rFonts w:ascii="Palatino Linotype" w:hAnsi="Palatino Linotype"/>
                  <w:sz w:val="20"/>
                  <w:szCs w:val="20"/>
                </w:rPr>
                <w:delText xml:space="preserve">Shares </w:delText>
              </w:r>
              <w:r w:rsidRPr="00302058" w:rsidDel="00B926E6">
                <w:rPr>
                  <w:rFonts w:ascii="Palatino Linotype" w:hAnsi="Palatino Linotype"/>
                  <w:sz w:val="20"/>
                  <w:szCs w:val="20"/>
                </w:rPr>
                <w:delText xml:space="preserve">from </w:delText>
              </w:r>
              <w:r w:rsidR="003148DC" w:rsidRPr="00302058" w:rsidDel="002052E9">
                <w:rPr>
                  <w:rFonts w:ascii="Palatino Linotype" w:hAnsi="Palatino Linotype"/>
                  <w:sz w:val="20"/>
                  <w:szCs w:val="20"/>
                </w:rPr>
                <w:delText xml:space="preserve">the </w:delText>
              </w:r>
              <w:r w:rsidRPr="00302058" w:rsidDel="002052E9">
                <w:rPr>
                  <w:rFonts w:ascii="Palatino Linotype" w:hAnsi="Palatino Linotype"/>
                  <w:sz w:val="20"/>
                  <w:szCs w:val="20"/>
                </w:rPr>
                <w:delText xml:space="preserve">Company </w:delText>
              </w:r>
            </w:del>
            <w:del w:id="11" w:author="OLTRE" w:date="2024-05-23T00:38:00Z">
              <w:r w:rsidRPr="00302058" w:rsidDel="00B926E6">
                <w:rPr>
                  <w:rFonts w:ascii="Palatino Linotype" w:hAnsi="Palatino Linotype"/>
                  <w:sz w:val="20"/>
                  <w:szCs w:val="20"/>
                </w:rPr>
                <w:delText>(“</w:delText>
              </w:r>
              <w:r w:rsidRPr="00302058" w:rsidDel="00B926E6">
                <w:rPr>
                  <w:rFonts w:ascii="Palatino Linotype" w:hAnsi="Palatino Linotype"/>
                  <w:b/>
                  <w:sz w:val="20"/>
                  <w:szCs w:val="20"/>
                </w:rPr>
                <w:delText xml:space="preserve">Class </w:delText>
              </w:r>
              <w:r w:rsidR="00784EDB" w:rsidRPr="00302058" w:rsidDel="00B926E6">
                <w:rPr>
                  <w:rFonts w:ascii="Palatino Linotype" w:hAnsi="Palatino Linotype"/>
                  <w:b/>
                  <w:sz w:val="20"/>
                  <w:szCs w:val="20"/>
                </w:rPr>
                <w:delText>C</w:delText>
              </w:r>
              <w:r w:rsidR="001613F1" w:rsidRPr="00302058" w:rsidDel="00B926E6">
                <w:rPr>
                  <w:rFonts w:ascii="Palatino Linotype" w:hAnsi="Palatino Linotype"/>
                  <w:b/>
                  <w:sz w:val="20"/>
                  <w:szCs w:val="20"/>
                </w:rPr>
                <w:delText xml:space="preserve"> </w:delText>
              </w:r>
              <w:r w:rsidRPr="00302058" w:rsidDel="00B926E6">
                <w:rPr>
                  <w:rFonts w:ascii="Palatino Linotype" w:hAnsi="Palatino Linotype"/>
                  <w:b/>
                  <w:sz w:val="20"/>
                  <w:szCs w:val="20"/>
                </w:rPr>
                <w:delText>Shares</w:delText>
              </w:r>
              <w:r w:rsidRPr="00302058" w:rsidDel="00B926E6">
                <w:rPr>
                  <w:rFonts w:ascii="Palatino Linotype" w:hAnsi="Palatino Linotype"/>
                  <w:sz w:val="20"/>
                  <w:szCs w:val="20"/>
                </w:rPr>
                <w:delText xml:space="preserve">”) </w:delText>
              </w:r>
            </w:del>
            <w:r w:rsidRPr="00302058">
              <w:rPr>
                <w:rFonts w:ascii="Palatino Linotype" w:hAnsi="Palatino Linotype"/>
                <w:sz w:val="20"/>
                <w:szCs w:val="20"/>
              </w:rPr>
              <w:t>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tc>
        <w:tc>
          <w:tcPr>
            <w:tcW w:w="4150" w:type="dxa"/>
            <w:shd w:val="clear" w:color="auto" w:fill="auto"/>
          </w:tcPr>
          <w:p w14:paraId="1ACD67F2" w14:textId="77777777" w:rsidR="00562276" w:rsidRPr="00302058" w:rsidRDefault="00562276" w:rsidP="006A39AB">
            <w:pPr>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BAHWA</w:t>
            </w:r>
            <w:r w:rsidR="009D17B5" w:rsidRPr="00302058">
              <w:rPr>
                <w:rFonts w:ascii="Palatino Linotype" w:hAnsi="Palatino Linotype" w:cs="Calibri"/>
                <w:color w:val="E7E6E6" w:themeColor="background2"/>
                <w:sz w:val="20"/>
                <w:szCs w:val="20"/>
              </w:rPr>
              <w:t>,</w:t>
            </w:r>
          </w:p>
          <w:p w14:paraId="551981EF"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 xml:space="preserve">Perusahaan </w:t>
            </w:r>
            <w:proofErr w:type="spellStart"/>
            <w:r w:rsidRPr="00302058">
              <w:rPr>
                <w:rFonts w:ascii="Palatino Linotype" w:hAnsi="Palatino Linotype" w:cs="Calibri"/>
                <w:color w:val="E7E6E6" w:themeColor="background2"/>
                <w:sz w:val="20"/>
                <w:szCs w:val="20"/>
              </w:rPr>
              <w:t>adalah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perseroan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terbatas</w:t>
            </w:r>
            <w:proofErr w:type="spellEnd"/>
            <w:r w:rsidRPr="00302058">
              <w:rPr>
                <w:rFonts w:ascii="Palatino Linotype" w:hAnsi="Palatino Linotype" w:cs="Calibri"/>
                <w:color w:val="E7E6E6" w:themeColor="background2"/>
                <w:sz w:val="20"/>
                <w:szCs w:val="20"/>
              </w:rPr>
              <w:t xml:space="preserve"> yang </w:t>
            </w:r>
            <w:proofErr w:type="spellStart"/>
            <w:r w:rsidRPr="00302058">
              <w:rPr>
                <w:rFonts w:ascii="Palatino Linotype" w:hAnsi="Palatino Linotype" w:cs="Calibri"/>
                <w:color w:val="E7E6E6" w:themeColor="background2"/>
                <w:sz w:val="20"/>
                <w:szCs w:val="20"/>
              </w:rPr>
              <w:t>didirikan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berdasarkan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hukum</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Republik</w:t>
            </w:r>
            <w:proofErr w:type="spellEnd"/>
            <w:r w:rsidRPr="00302058">
              <w:rPr>
                <w:rFonts w:ascii="Palatino Linotype" w:hAnsi="Palatino Linotype" w:cs="Calibri"/>
                <w:color w:val="E7E6E6" w:themeColor="background2"/>
                <w:sz w:val="20"/>
                <w:szCs w:val="20"/>
              </w:rPr>
              <w:t xml:space="preserve"> Indonesia dan </w:t>
            </w:r>
            <w:proofErr w:type="spellStart"/>
            <w:r w:rsidRPr="00302058">
              <w:rPr>
                <w:rFonts w:ascii="Palatino Linotype" w:hAnsi="Palatino Linotype" w:cs="Calibri"/>
                <w:color w:val="E7E6E6" w:themeColor="background2"/>
                <w:sz w:val="20"/>
                <w:szCs w:val="20"/>
              </w:rPr>
              <w:t>memilki</w:t>
            </w:r>
            <w:proofErr w:type="spellEnd"/>
            <w:r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uraian</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sebagaimana</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ada</w:t>
            </w:r>
            <w:proofErr w:type="spellEnd"/>
            <w:r w:rsidR="009D17B5" w:rsidRPr="00302058">
              <w:rPr>
                <w:rFonts w:ascii="Palatino Linotype" w:hAnsi="Palatino Linotype" w:cs="Calibri"/>
                <w:color w:val="E7E6E6" w:themeColor="background2"/>
                <w:sz w:val="20"/>
                <w:szCs w:val="20"/>
              </w:rPr>
              <w:t xml:space="preserve"> pada </w:t>
            </w:r>
            <w:r w:rsidR="009D17B5" w:rsidRPr="00302058">
              <w:rPr>
                <w:rFonts w:ascii="Palatino Linotype" w:hAnsi="Palatino Linotype" w:cs="Calibri"/>
                <w:b/>
                <w:color w:val="E7E6E6" w:themeColor="background2"/>
                <w:sz w:val="20"/>
                <w:szCs w:val="20"/>
              </w:rPr>
              <w:t>Lampiran A</w:t>
            </w:r>
            <w:r w:rsidRPr="00302058">
              <w:rPr>
                <w:rFonts w:ascii="Palatino Linotype" w:hAnsi="Palatino Linotype" w:cs="Calibri"/>
                <w:color w:val="E7E6E6" w:themeColor="background2"/>
                <w:sz w:val="20"/>
                <w:szCs w:val="20"/>
              </w:rPr>
              <w:t>.</w:t>
            </w:r>
          </w:p>
          <w:p w14:paraId="4E9A918E" w14:textId="77777777" w:rsidR="00651015" w:rsidRPr="00302058" w:rsidRDefault="00651015" w:rsidP="006A39AB">
            <w:pPr>
              <w:pStyle w:val="MediumGrid1-Accent21"/>
              <w:spacing w:before="0" w:after="0" w:line="240" w:lineRule="auto"/>
              <w:ind w:left="0"/>
              <w:rPr>
                <w:rFonts w:ascii="Palatino Linotype" w:hAnsi="Palatino Linotype" w:cs="Calibri"/>
                <w:color w:val="E7E6E6" w:themeColor="background2"/>
                <w:sz w:val="20"/>
                <w:szCs w:val="20"/>
              </w:rPr>
            </w:pPr>
          </w:p>
          <w:p w14:paraId="1ACEC55C" w14:textId="1C7A2DE8"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pemenuhan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persyaratan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preseden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tertentu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sebagaimana</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dijabarkan</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disini</w:t>
            </w:r>
            <w:proofErr w:type="spellEnd"/>
            <w:r w:rsidR="001B6534" w:rsidRPr="00302058">
              <w:rPr>
                <w:rFonts w:ascii="Palatino Linotype" w:hAnsi="Palatino Linotype"/>
                <w:color w:val="E7E6E6" w:themeColor="background2"/>
                <w:sz w:val="20"/>
                <w:szCs w:val="20"/>
              </w:rPr>
              <w:t xml:space="preserve">), Perusahaan </w:t>
            </w:r>
            <w:proofErr w:type="spellStart"/>
            <w:r w:rsidR="001B6534" w:rsidRPr="00302058">
              <w:rPr>
                <w:rFonts w:ascii="Palatino Linotype" w:hAnsi="Palatino Linotype"/>
                <w:color w:val="E7E6E6" w:themeColor="background2"/>
                <w:sz w:val="20"/>
                <w:szCs w:val="20"/>
              </w:rPr>
              <w:t>telah</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setuju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untuk</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menerbitkan</w:t>
            </w:r>
            <w:proofErr w:type="spellEnd"/>
            <w:r w:rsidR="001B6534" w:rsidRPr="00302058">
              <w:rPr>
                <w:rFonts w:ascii="Palatino Linotype" w:hAnsi="Palatino Linotype"/>
                <w:color w:val="E7E6E6" w:themeColor="background2"/>
                <w:sz w:val="20"/>
                <w:szCs w:val="20"/>
              </w:rPr>
              <w:t xml:space="preserve"> dan</w:t>
            </w:r>
            <w:r w:rsidRPr="00302058">
              <w:rPr>
                <w:rFonts w:ascii="Palatino Linotype" w:hAnsi="Palatino Linotype"/>
                <w:color w:val="E7E6E6" w:themeColor="background2"/>
                <w:sz w:val="20"/>
                <w:szCs w:val="20"/>
              </w:rPr>
              <w:t xml:space="preserve"> Para </w:t>
            </w:r>
            <w:proofErr w:type="spellStart"/>
            <w:r w:rsidR="000D1A13" w:rsidRPr="00302058">
              <w:rPr>
                <w:rFonts w:ascii="Palatino Linotype" w:hAnsi="Palatino Linotype"/>
                <w:color w:val="E7E6E6" w:themeColor="background2"/>
                <w:sz w:val="20"/>
                <w:szCs w:val="20"/>
              </w:rPr>
              <w:t>Peserta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bermaksud</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mengambil</w:t>
            </w:r>
            <w:proofErr w:type="spellEnd"/>
            <w:r w:rsidRPr="00302058">
              <w:rPr>
                <w:rFonts w:ascii="Palatino Linotype" w:hAnsi="Palatino Linotype"/>
                <w:color w:val="E7E6E6" w:themeColor="background2"/>
                <w:sz w:val="20"/>
                <w:szCs w:val="20"/>
              </w:rPr>
              <w:t xml:space="preserve"> </w:t>
            </w:r>
            <w:r w:rsidR="00D12FE5" w:rsidRPr="00302058">
              <w:rPr>
                <w:rFonts w:ascii="Palatino Linotype" w:hAnsi="Palatino Linotype"/>
                <w:color w:val="E7E6E6" w:themeColor="background2"/>
                <w:sz w:val="20"/>
                <w:szCs w:val="20"/>
              </w:rPr>
              <w:t>10%</w:t>
            </w:r>
            <w:r w:rsidR="00EC7611" w:rsidRPr="00302058">
              <w:rPr>
                <w:rFonts w:ascii="Palatino Linotype" w:hAnsi="Palatino Linotype"/>
                <w:color w:val="E7E6E6" w:themeColor="background2"/>
                <w:sz w:val="20"/>
                <w:szCs w:val="20"/>
              </w:rPr>
              <w:t xml:space="preserve"> </w:t>
            </w:r>
            <w:r w:rsidR="00832809" w:rsidRPr="00302058">
              <w:rPr>
                <w:rFonts w:ascii="Palatino Linotype" w:hAnsi="Palatino Linotype"/>
                <w:color w:val="E7E6E6" w:themeColor="background2"/>
                <w:sz w:val="20"/>
                <w:szCs w:val="20"/>
              </w:rPr>
              <w:t>(</w:t>
            </w:r>
            <w:proofErr w:type="spellStart"/>
            <w:r w:rsidR="00D12FE5" w:rsidRPr="00302058">
              <w:rPr>
                <w:rFonts w:ascii="Palatino Linotype" w:hAnsi="Palatino Linotype"/>
                <w:color w:val="E7E6E6" w:themeColor="background2"/>
                <w:sz w:val="20"/>
                <w:szCs w:val="20"/>
              </w:rPr>
              <w:t>sepuluh</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persen</w:t>
            </w:r>
            <w:proofErr w:type="spellEnd"/>
            <w:r w:rsidR="00832809" w:rsidRPr="00302058">
              <w:rPr>
                <w:rFonts w:ascii="Palatino Linotype" w:hAnsi="Palatino Linotype"/>
                <w:color w:val="E7E6E6" w:themeColor="background2"/>
                <w:sz w:val="20"/>
                <w:szCs w:val="20"/>
              </w:rPr>
              <w:t>)</w:t>
            </w:r>
            <w:r w:rsidR="002D46F6" w:rsidRPr="00302058">
              <w:rPr>
                <w:rFonts w:ascii="Palatino Linotype" w:hAnsi="Palatino Linotype"/>
                <w:color w:val="E7E6E6" w:themeColor="background2"/>
                <w:sz w:val="20"/>
                <w:szCs w:val="20"/>
              </w:rPr>
              <w:t xml:space="preserve"> Saham </w:t>
            </w:r>
            <w:proofErr w:type="spellStart"/>
            <w:r w:rsidR="002D46F6" w:rsidRPr="00302058">
              <w:rPr>
                <w:rFonts w:ascii="Palatino Linotype" w:hAnsi="Palatino Linotype"/>
                <w:color w:val="E7E6E6" w:themeColor="background2"/>
                <w:sz w:val="20"/>
                <w:szCs w:val="20"/>
              </w:rPr>
              <w:t>Preferen</w:t>
            </w:r>
            <w:proofErr w:type="spellEnd"/>
            <w:r w:rsidR="002D46F6" w:rsidRPr="00302058">
              <w:rPr>
                <w:rFonts w:ascii="Palatino Linotype" w:hAnsi="Palatino Linotype"/>
                <w:color w:val="E7E6E6" w:themeColor="background2"/>
                <w:sz w:val="20"/>
                <w:szCs w:val="20"/>
              </w:rPr>
              <w:t xml:space="preserve"> </w:t>
            </w:r>
            <w:proofErr w:type="spellStart"/>
            <w:r w:rsidR="002D46F6" w:rsidRPr="00302058">
              <w:rPr>
                <w:rFonts w:ascii="Palatino Linotype" w:hAnsi="Palatino Linotype"/>
                <w:color w:val="E7E6E6" w:themeColor="background2"/>
                <w:sz w:val="20"/>
                <w:szCs w:val="20"/>
              </w:rPr>
              <w:t>Kelas</w:t>
            </w:r>
            <w:proofErr w:type="spellEnd"/>
            <w:r w:rsidR="002D46F6" w:rsidRPr="00302058">
              <w:rPr>
                <w:rFonts w:ascii="Palatino Linotype" w:hAnsi="Palatino Linotype"/>
                <w:color w:val="E7E6E6" w:themeColor="background2"/>
                <w:sz w:val="20"/>
                <w:szCs w:val="20"/>
              </w:rPr>
              <w:t xml:space="preserve"> </w:t>
            </w:r>
            <w:r w:rsidR="00784EDB" w:rsidRPr="00302058">
              <w:rPr>
                <w:rFonts w:ascii="Palatino Linotype" w:hAnsi="Palatino Linotype"/>
                <w:color w:val="E7E6E6" w:themeColor="background2"/>
                <w:sz w:val="20"/>
                <w:szCs w:val="20"/>
              </w:rPr>
              <w:t>C</w:t>
            </w:r>
            <w:r w:rsidR="001613F1" w:rsidRPr="00302058">
              <w:rPr>
                <w:rFonts w:ascii="Palatino Linotype" w:hAnsi="Palatino Linotype"/>
                <w:color w:val="E7E6E6" w:themeColor="background2"/>
                <w:sz w:val="20"/>
                <w:szCs w:val="20"/>
              </w:rPr>
              <w:t xml:space="preserve"> </w:t>
            </w:r>
            <w:r w:rsidRPr="00302058">
              <w:rPr>
                <w:rFonts w:ascii="Palatino Linotype" w:hAnsi="Palatino Linotype"/>
                <w:color w:val="E7E6E6" w:themeColor="background2"/>
                <w:sz w:val="20"/>
                <w:szCs w:val="20"/>
              </w:rPr>
              <w:t xml:space="preserve">yang </w:t>
            </w:r>
            <w:proofErr w:type="spellStart"/>
            <w:r w:rsidRPr="00302058">
              <w:rPr>
                <w:rFonts w:ascii="Palatino Linotype" w:hAnsi="Palatino Linotype"/>
                <w:color w:val="E7E6E6" w:themeColor="background2"/>
                <w:sz w:val="20"/>
                <w:szCs w:val="20"/>
              </w:rPr>
              <w:t>baru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diterbitkan</w:t>
            </w:r>
            <w:proofErr w:type="spellEnd"/>
            <w:r w:rsidRPr="00302058">
              <w:rPr>
                <w:rFonts w:ascii="Palatino Linotype" w:hAnsi="Palatino Linotype"/>
                <w:color w:val="E7E6E6" w:themeColor="background2"/>
                <w:sz w:val="20"/>
                <w:szCs w:val="20"/>
              </w:rPr>
              <w:t xml:space="preserve"> Perusahaan (“</w:t>
            </w:r>
            <w:r w:rsidRPr="00302058">
              <w:rPr>
                <w:rFonts w:ascii="Palatino Linotype" w:hAnsi="Palatino Linotype"/>
                <w:b/>
                <w:color w:val="E7E6E6" w:themeColor="background2"/>
                <w:sz w:val="20"/>
                <w:szCs w:val="20"/>
              </w:rPr>
              <w:t xml:space="preserve">Saham </w:t>
            </w:r>
            <w:proofErr w:type="spellStart"/>
            <w:r w:rsidRPr="00302058">
              <w:rPr>
                <w:rFonts w:ascii="Palatino Linotype" w:hAnsi="Palatino Linotype"/>
                <w:b/>
                <w:color w:val="E7E6E6" w:themeColor="background2"/>
                <w:sz w:val="20"/>
                <w:szCs w:val="20"/>
              </w:rPr>
              <w:t>Kelas</w:t>
            </w:r>
            <w:proofErr w:type="spellEnd"/>
            <w:r w:rsidRPr="00302058">
              <w:rPr>
                <w:rFonts w:ascii="Palatino Linotype" w:hAnsi="Palatino Linotype"/>
                <w:b/>
                <w:color w:val="E7E6E6" w:themeColor="background2"/>
                <w:sz w:val="20"/>
                <w:szCs w:val="20"/>
              </w:rPr>
              <w:t xml:space="preserve"> </w:t>
            </w:r>
            <w:r w:rsidR="00784EDB" w:rsidRPr="00302058">
              <w:rPr>
                <w:rFonts w:ascii="Palatino Linotype" w:hAnsi="Palatino Linotype"/>
                <w:b/>
                <w:color w:val="E7E6E6" w:themeColor="background2"/>
                <w:sz w:val="20"/>
                <w:szCs w:val="20"/>
              </w:rPr>
              <w:t>C</w:t>
            </w:r>
            <w:r w:rsidRPr="00302058">
              <w:rPr>
                <w:rFonts w:ascii="Palatino Linotype" w:hAnsi="Palatino Linotype"/>
                <w:color w:val="E7E6E6" w:themeColor="background2"/>
                <w:sz w:val="20"/>
                <w:szCs w:val="20"/>
              </w:rPr>
              <w:t xml:space="preserve">”) pada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diartikan</w:t>
            </w:r>
            <w:proofErr w:type="spellEnd"/>
            <w:r w:rsidRPr="00302058">
              <w:rPr>
                <w:rFonts w:ascii="Palatino Linotype" w:hAnsi="Palatino Linotype"/>
                <w:color w:val="E7E6E6" w:themeColor="background2"/>
                <w:sz w:val="20"/>
                <w:szCs w:val="20"/>
              </w:rPr>
              <w:t xml:space="preserve"> di </w:t>
            </w:r>
            <w:proofErr w:type="spellStart"/>
            <w:r w:rsidRPr="00302058">
              <w:rPr>
                <w:rFonts w:ascii="Palatino Linotype" w:hAnsi="Palatino Linotype"/>
                <w:color w:val="E7E6E6" w:themeColor="background2"/>
                <w:sz w:val="20"/>
                <w:szCs w:val="20"/>
              </w:rPr>
              <w:t>bawah</w:t>
            </w:r>
            <w:proofErr w:type="spellEnd"/>
            <w:r w:rsidRPr="00302058">
              <w:rPr>
                <w:rFonts w:ascii="Palatino Linotype" w:hAnsi="Palatino Linotype"/>
                <w:color w:val="E7E6E6" w:themeColor="background2"/>
                <w:sz w:val="20"/>
                <w:szCs w:val="20"/>
              </w:rPr>
              <w:t>).</w:t>
            </w:r>
          </w:p>
          <w:p w14:paraId="09762CEC" w14:textId="77777777"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7A4033" w:rsidRPr="00302058" w14:paraId="2D70641A" w14:textId="77777777" w:rsidTr="00B67949">
        <w:tc>
          <w:tcPr>
            <w:tcW w:w="4150" w:type="dxa"/>
            <w:shd w:val="clear" w:color="auto" w:fill="auto"/>
          </w:tcPr>
          <w:p w14:paraId="1E418332" w14:textId="77777777" w:rsidR="007A4033" w:rsidRPr="00302058" w:rsidRDefault="007A4033" w:rsidP="008D0018">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proofErr w:type="spellStart"/>
            <w:r w:rsidRPr="00302058">
              <w:rPr>
                <w:rFonts w:ascii="Palatino Linotype" w:hAnsi="Palatino Linotype"/>
                <w:sz w:val="20"/>
                <w:szCs w:val="20"/>
              </w:rPr>
              <w:t>arties</w:t>
            </w:r>
            <w:proofErr w:type="spellEnd"/>
            <w:r w:rsidRPr="00302058">
              <w:rPr>
                <w:rFonts w:ascii="Palatino Linotype" w:hAnsi="Palatino Linotype"/>
                <w:sz w:val="20"/>
                <w:szCs w:val="20"/>
              </w:rPr>
              <w:t xml:space="preserve"> hereby agree as follows:</w:t>
            </w:r>
          </w:p>
          <w:p w14:paraId="31784566" w14:textId="77777777" w:rsidR="00531168" w:rsidRPr="00302058" w:rsidRDefault="00531168" w:rsidP="008D0018">
            <w:pPr>
              <w:pStyle w:val="MTH3"/>
              <w:keepNext/>
              <w:keepLines/>
              <w:numPr>
                <w:ilvl w:val="0"/>
                <w:numId w:val="0"/>
              </w:numPr>
              <w:tabs>
                <w:tab w:val="left" w:pos="567"/>
              </w:tabs>
              <w:spacing w:after="0"/>
              <w:ind w:firstLine="425"/>
              <w:contextualSpacing/>
              <w:rPr>
                <w:rFonts w:ascii="Palatino Linotype" w:hAnsi="Palatino Linotype"/>
                <w:sz w:val="20"/>
              </w:rPr>
            </w:pPr>
            <w:bookmarkStart w:id="12" w:name="_DV_M131"/>
            <w:bookmarkStart w:id="13" w:name="_DV_M133"/>
            <w:bookmarkStart w:id="14" w:name="_DV_M134"/>
            <w:bookmarkStart w:id="15" w:name="_DV_M136"/>
            <w:bookmarkStart w:id="16" w:name="_DV_M137"/>
            <w:bookmarkStart w:id="17" w:name="_DV_M139"/>
            <w:bookmarkStart w:id="18" w:name="_DV_M141"/>
            <w:bookmarkEnd w:id="12"/>
            <w:bookmarkEnd w:id="13"/>
            <w:bookmarkEnd w:id="14"/>
            <w:bookmarkEnd w:id="15"/>
            <w:bookmarkEnd w:id="16"/>
            <w:bookmarkEnd w:id="17"/>
            <w:bookmarkEnd w:id="18"/>
          </w:p>
          <w:p w14:paraId="4ACFDEDD" w14:textId="16825E59" w:rsidR="00531168" w:rsidRPr="00302058" w:rsidRDefault="00531168" w:rsidP="008D0018">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Agreement</w:t>
            </w:r>
          </w:p>
          <w:p w14:paraId="11AA362D" w14:textId="1BF374A0"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19" w:name="_Toc410074378"/>
            <w:bookmarkStart w:id="20" w:name="_Toc400643957"/>
            <w:bookmarkStart w:id="21" w:name="_Toc384369645"/>
            <w:bookmarkStart w:id="22"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23" w:name="_DV_M143"/>
            <w:bookmarkEnd w:id="19"/>
            <w:bookmarkEnd w:id="20"/>
            <w:bookmarkEnd w:id="21"/>
            <w:bookmarkEnd w:id="22"/>
            <w:bookmarkEnd w:id="23"/>
          </w:p>
          <w:p w14:paraId="2A5C5BB5" w14:textId="43E8CD7B" w:rsidR="00012370" w:rsidRPr="00302058" w:rsidRDefault="002B5A5D" w:rsidP="00012370">
            <w:pPr>
              <w:pStyle w:val="MTH1"/>
              <w:numPr>
                <w:ilvl w:val="1"/>
                <w:numId w:val="51"/>
              </w:numPr>
              <w:spacing w:after="0"/>
              <w:ind w:left="458" w:hanging="567"/>
              <w:contextualSpacing/>
              <w:jc w:val="both"/>
              <w:rPr>
                <w:rFonts w:ascii="Palatino Linotype" w:hAnsi="Palatino Linotype"/>
                <w:sz w:val="20"/>
                <w:szCs w:val="20"/>
                <w:u w:val="none"/>
              </w:rPr>
            </w:pPr>
            <w:r w:rsidRPr="00302058">
              <w:rPr>
                <w:rFonts w:ascii="Palatino Linotype" w:hAnsi="Palatino Linotype"/>
                <w:sz w:val="20"/>
                <w:szCs w:val="20"/>
                <w:u w:val="none"/>
              </w:rPr>
              <w:t>Unless the context otherwise requires, t</w:t>
            </w:r>
            <w:r w:rsidR="00703A01" w:rsidRPr="00302058">
              <w:rPr>
                <w:rFonts w:ascii="Palatino Linotype" w:hAnsi="Palatino Linotype"/>
                <w:sz w:val="20"/>
                <w:szCs w:val="20"/>
                <w:u w:val="none"/>
              </w:rPr>
              <w:t xml:space="preserve">he </w:t>
            </w:r>
            <w:r w:rsidR="00425B04" w:rsidRPr="00302058">
              <w:rPr>
                <w:rFonts w:ascii="Palatino Linotype" w:hAnsi="Palatino Linotype"/>
                <w:sz w:val="20"/>
                <w:szCs w:val="20"/>
                <w:u w:val="none"/>
              </w:rPr>
              <w:t xml:space="preserve">capitalized </w:t>
            </w:r>
            <w:r w:rsidR="00703A01" w:rsidRPr="00302058">
              <w:rPr>
                <w:rFonts w:ascii="Palatino Linotype" w:hAnsi="Palatino Linotype"/>
                <w:sz w:val="20"/>
                <w:szCs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24" w:name="_DV_M144"/>
            <w:bookmarkEnd w:id="24"/>
          </w:p>
          <w:p w14:paraId="34A0D741" w14:textId="7F8F2C5A" w:rsidR="001A2F8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Investor </w:t>
            </w:r>
            <w:proofErr w:type="gramStart"/>
            <w:r w:rsidR="005B14A6" w:rsidRPr="00302058">
              <w:rPr>
                <w:rFonts w:ascii="Palatino Linotype" w:hAnsi="Palatino Linotype"/>
                <w:sz w:val="20"/>
                <w:szCs w:val="20"/>
              </w:rPr>
              <w:t>Agreement</w:t>
            </w:r>
            <w:r w:rsidRPr="00302058">
              <w:rPr>
                <w:rFonts w:ascii="Palatino Linotype" w:hAnsi="Palatino Linotype"/>
                <w:sz w:val="20"/>
                <w:szCs w:val="20"/>
              </w:rPr>
              <w:t>;</w:t>
            </w:r>
            <w:proofErr w:type="gramEnd"/>
            <w:r w:rsidRPr="00302058">
              <w:rPr>
                <w:rFonts w:ascii="Palatino Linotype" w:hAnsi="Palatino Linotype"/>
                <w:sz w:val="20"/>
                <w:szCs w:val="20"/>
              </w:rPr>
              <w:t xml:space="preserve"> </w:t>
            </w:r>
          </w:p>
          <w:p w14:paraId="35CF646F" w14:textId="77777777" w:rsidR="00392D4B" w:rsidRDefault="00392D4B" w:rsidP="007337F7">
            <w:pPr>
              <w:pStyle w:val="Btext"/>
              <w:spacing w:after="0"/>
              <w:ind w:left="882" w:firstLine="0"/>
              <w:rPr>
                <w:rFonts w:ascii="Palatino Linotype" w:hAnsi="Palatino Linotype"/>
                <w:sz w:val="20"/>
                <w:szCs w:val="20"/>
              </w:rPr>
            </w:pPr>
          </w:p>
          <w:p w14:paraId="45B1D5C9" w14:textId="30355C3B" w:rsidR="00392D4B" w:rsidRPr="00302058" w:rsidRDefault="00392D4B" w:rsidP="00395BC7">
            <w:pPr>
              <w:pStyle w:val="Btext"/>
              <w:numPr>
                <w:ilvl w:val="0"/>
                <w:numId w:val="33"/>
              </w:numPr>
              <w:spacing w:after="0"/>
              <w:ind w:left="882" w:hanging="426"/>
              <w:rPr>
                <w:ins w:id="25" w:author="OLTRE" w:date="2024-05-23T00:20:00Z"/>
                <w:rFonts w:ascii="Palatino Linotype" w:hAnsi="Palatino Linotype"/>
                <w:sz w:val="20"/>
                <w:szCs w:val="20"/>
              </w:rPr>
            </w:pPr>
            <w:ins w:id="26" w:author="OLTRE" w:date="2024-05-23T00:20:00Z">
              <w:r>
                <w:rPr>
                  <w:rFonts w:ascii="Palatino Linotype" w:hAnsi="Palatino Linotype"/>
                  <w:sz w:val="20"/>
                  <w:szCs w:val="20"/>
                </w:rPr>
                <w:t>“</w:t>
              </w:r>
              <w:r>
                <w:rPr>
                  <w:rFonts w:ascii="Palatino Linotype" w:hAnsi="Palatino Linotype"/>
                  <w:b/>
                  <w:bCs/>
                  <w:sz w:val="20"/>
                  <w:szCs w:val="20"/>
                </w:rPr>
                <w:t>Adjusted Issue Price</w:t>
              </w:r>
              <w:r>
                <w:rPr>
                  <w:rFonts w:ascii="Palatino Linotype" w:hAnsi="Palatino Linotype"/>
                  <w:sz w:val="20"/>
                  <w:szCs w:val="20"/>
                </w:rPr>
                <w:t>” means the subscription issue price</w:t>
              </w:r>
              <w:r w:rsidR="00486488">
                <w:rPr>
                  <w:rFonts w:ascii="Palatino Linotype" w:hAnsi="Palatino Linotype"/>
                  <w:sz w:val="20"/>
                  <w:szCs w:val="20"/>
                </w:rPr>
                <w:t xml:space="preserve"> of the Shares</w:t>
              </w:r>
              <w:r w:rsidR="00831634">
                <w:rPr>
                  <w:rFonts w:ascii="Palatino Linotype" w:hAnsi="Palatino Linotype"/>
                  <w:sz w:val="20"/>
                  <w:szCs w:val="20"/>
                </w:rPr>
                <w:t>,</w:t>
              </w:r>
              <w:r>
                <w:rPr>
                  <w:rFonts w:ascii="Palatino Linotype" w:hAnsi="Palatino Linotype"/>
                  <w:sz w:val="20"/>
                  <w:szCs w:val="20"/>
                </w:rPr>
                <w:t xml:space="preserve"> which shall be applicable in the event there is Undisclosed Liability</w:t>
              </w:r>
              <w:r w:rsidR="00F20BA5">
                <w:rPr>
                  <w:rFonts w:ascii="Palatino Linotype" w:hAnsi="Palatino Linotype"/>
                  <w:sz w:val="20"/>
                  <w:szCs w:val="20"/>
                </w:rPr>
                <w:t>,</w:t>
              </w:r>
              <w:r>
                <w:rPr>
                  <w:rFonts w:ascii="Palatino Linotype" w:hAnsi="Palatino Linotype"/>
                  <w:sz w:val="20"/>
                  <w:szCs w:val="20"/>
                </w:rPr>
                <w:t xml:space="preserve"> agreed by the Parties before the Closing Date, and calculated using the following formula:</w:t>
              </w:r>
            </w:ins>
          </w:p>
          <w:p w14:paraId="0C110529" w14:textId="77777777" w:rsidR="001A2F88" w:rsidRDefault="001A2F88" w:rsidP="001A2F88">
            <w:pPr>
              <w:pStyle w:val="Btext"/>
              <w:spacing w:after="0"/>
              <w:ind w:left="882" w:firstLine="0"/>
              <w:rPr>
                <w:ins w:id="27" w:author="OLTRE" w:date="2024-05-23T00:20:00Z"/>
                <w:rFonts w:ascii="Palatino Linotype" w:hAnsi="Palatino Linotype"/>
                <w:sz w:val="20"/>
                <w:szCs w:val="20"/>
              </w:rPr>
            </w:pPr>
          </w:p>
          <w:p w14:paraId="09836EAA" w14:textId="0A2012B6" w:rsidR="00392D4B" w:rsidRDefault="00931E24" w:rsidP="001A2F88">
            <w:pPr>
              <w:pStyle w:val="Btext"/>
              <w:spacing w:after="0"/>
              <w:ind w:left="882" w:firstLine="0"/>
              <w:rPr>
                <w:ins w:id="28" w:author="OLTRE" w:date="2024-05-23T00:20:00Z"/>
                <w:rFonts w:ascii="Palatino Linotype" w:hAnsi="Palatino Linotype"/>
                <w:sz w:val="20"/>
                <w:szCs w:val="20"/>
              </w:rPr>
            </w:pPr>
            <w:ins w:id="29" w:author="OLTRE" w:date="2024-05-23T00:20:00Z">
              <w:r>
                <w:rPr>
                  <w:rFonts w:ascii="Palatino Linotype" w:hAnsi="Palatino Linotype" w:cs="Calibri"/>
                  <w:sz w:val="20"/>
                  <w:szCs w:val="20"/>
                </w:rPr>
                <w:t xml:space="preserve">Adjusted Issue Price = </w:t>
              </w:r>
              <w:r w:rsidR="00392D4B">
                <w:rPr>
                  <w:rFonts w:ascii="Palatino Linotype" w:hAnsi="Palatino Linotype" w:cs="Calibri"/>
                  <w:sz w:val="20"/>
                  <w:szCs w:val="20"/>
                </w:rPr>
                <w:t xml:space="preserve">((Net Asset Value – </w:t>
              </w:r>
              <w:r>
                <w:rPr>
                  <w:rFonts w:ascii="Palatino Linotype" w:hAnsi="Palatino Linotype" w:cs="Calibri"/>
                  <w:sz w:val="20"/>
                  <w:szCs w:val="20"/>
                </w:rPr>
                <w:t>Undisclosed Liability</w:t>
              </w:r>
              <w:r w:rsidR="00392D4B">
                <w:rPr>
                  <w:rFonts w:ascii="Palatino Linotype" w:hAnsi="Palatino Linotype" w:cs="Calibri"/>
                  <w:sz w:val="20"/>
                  <w:szCs w:val="20"/>
                </w:rPr>
                <w:t xml:space="preserve">) x </w:t>
              </w:r>
              <w:proofErr w:type="gramStart"/>
              <w:r w:rsidR="00392D4B">
                <w:rPr>
                  <w:rFonts w:ascii="Palatino Linotype" w:hAnsi="Palatino Linotype" w:cs="Calibri"/>
                  <w:sz w:val="20"/>
                  <w:szCs w:val="20"/>
                </w:rPr>
                <w:t>7.5)x</w:t>
              </w:r>
              <w:proofErr w:type="gramEnd"/>
              <w:r w:rsidR="00392D4B">
                <w:rPr>
                  <w:rFonts w:ascii="Palatino Linotype" w:hAnsi="Palatino Linotype" w:cs="Calibri"/>
                  <w:sz w:val="20"/>
                  <w:szCs w:val="20"/>
                </w:rPr>
                <w:t xml:space="preserve"> 0.1</w:t>
              </w:r>
              <w:r w:rsidR="00101F57">
                <w:rPr>
                  <w:rFonts w:ascii="Palatino Linotype" w:hAnsi="Palatino Linotype" w:cs="Calibri"/>
                  <w:sz w:val="20"/>
                  <w:szCs w:val="20"/>
                </w:rPr>
                <w:t>;</w:t>
              </w:r>
            </w:ins>
          </w:p>
          <w:p w14:paraId="34E14848" w14:textId="057CBFE6" w:rsidR="00392D4B" w:rsidRPr="00302058" w:rsidRDefault="00392D4B" w:rsidP="007337F7">
            <w:pPr>
              <w:pStyle w:val="ListParagraph"/>
              <w:ind w:left="1600"/>
              <w:jc w:val="both"/>
              <w:rPr>
                <w:ins w:id="30" w:author="OLTRE" w:date="2024-05-23T00:20:00Z"/>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579C8E98" w14:textId="77777777" w:rsidR="00395BC7" w:rsidRPr="00302058" w:rsidRDefault="00395BC7" w:rsidP="00395BC7">
            <w:pPr>
              <w:pStyle w:val="Btext"/>
              <w:spacing w:after="0"/>
              <w:ind w:left="882" w:firstLine="0"/>
              <w:rPr>
                <w:rFonts w:ascii="Palatino Linotype" w:hAnsi="Palatino Linotype"/>
                <w:sz w:val="20"/>
                <w:szCs w:val="20"/>
              </w:rPr>
            </w:pPr>
          </w:p>
          <w:p w14:paraId="2C174EE3"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classification, and other provisions of its articles of association in accordance </w:t>
            </w:r>
            <w:proofErr w:type="gramStart"/>
            <w:r w:rsidRPr="00302058">
              <w:rPr>
                <w:rFonts w:ascii="Palatino Linotype" w:hAnsi="Palatino Linotype"/>
                <w:sz w:val="20"/>
                <w:szCs w:val="20"/>
              </w:rPr>
              <w:t>to</w:t>
            </w:r>
            <w:proofErr w:type="gramEnd"/>
            <w:r w:rsidRPr="00302058">
              <w:rPr>
                <w:rFonts w:ascii="Palatino Linotype" w:hAnsi="Palatino Linotype"/>
                <w:sz w:val="20"/>
                <w:szCs w:val="20"/>
              </w:rPr>
              <w:t xml:space="preserve"> the provisions agreed by the Parties in this Agreement and the Investor 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1B4EB349"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SH.,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Karawang Regency, which has been legalized by the MOLHR through its </w:t>
            </w:r>
            <w:commentRangeStart w:id="31"/>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31"/>
            <w:r w:rsidRPr="00302058">
              <w:rPr>
                <w:rStyle w:val="CommentReference"/>
                <w:rFonts w:ascii="Palatino Linotype" w:eastAsia="MS Mincho" w:hAnsi="Palatino Linotype"/>
                <w:lang w:val="en-ID" w:eastAsia="en-US"/>
              </w:rPr>
              <w:commentReference w:id="31"/>
            </w:r>
            <w:r w:rsidRPr="00302058">
              <w:rPr>
                <w:rFonts w:ascii="Palatino Linotype" w:hAnsi="Palatino Linotype"/>
                <w:sz w:val="20"/>
                <w:szCs w:val="20"/>
              </w:rPr>
              <w:t xml:space="preserve">as last amended by Deed No. 2, dated 23 February 2024, made before Jane Miranda </w:t>
            </w:r>
            <w:proofErr w:type="spellStart"/>
            <w:r w:rsidRPr="00302058">
              <w:rPr>
                <w:rFonts w:ascii="Palatino Linotype" w:hAnsi="Palatino Linotype"/>
                <w:sz w:val="20"/>
                <w:szCs w:val="20"/>
              </w:rPr>
              <w:t>Gasali</w:t>
            </w:r>
            <w:proofErr w:type="spellEnd"/>
            <w:r w:rsidRPr="00302058">
              <w:rPr>
                <w:rFonts w:ascii="Palatino Linotype" w:hAnsi="Palatino Linotype"/>
                <w:sz w:val="20"/>
                <w:szCs w:val="20"/>
              </w:rPr>
              <w:t xml:space="preserve">, S.H.,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Depok City, which has been notified to the MOLHR as </w:t>
            </w:r>
            <w:commentRangeStart w:id="32"/>
            <w:r w:rsidRPr="00302058">
              <w:rPr>
                <w:rFonts w:ascii="Palatino Linotype" w:hAnsi="Palatino Linotype"/>
                <w:sz w:val="20"/>
                <w:szCs w:val="20"/>
              </w:rPr>
              <w:t>evidenced by the MOLHR receipt of notification number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w:t>
            </w:r>
            <w:commentRangeEnd w:id="32"/>
            <w:r w:rsidRPr="00302058">
              <w:rPr>
                <w:rStyle w:val="CommentReference"/>
                <w:rFonts w:ascii="Palatino Linotype" w:eastAsia="MS Mincho" w:hAnsi="Palatino Linotype"/>
                <w:lang w:val="en-ID" w:eastAsia="en-US"/>
              </w:rPr>
              <w:commentReference w:id="32"/>
            </w:r>
            <w:r w:rsidR="00D22039" w:rsidRPr="00302058">
              <w:rPr>
                <w:rFonts w:ascii="Palatino Linotype" w:hAnsi="Palatino Linotype"/>
                <w:sz w:val="20"/>
                <w:szCs w:val="20"/>
              </w:rPr>
              <w:t>, as amended from time to time</w:t>
            </w:r>
            <w:r w:rsidRPr="00302058">
              <w:rPr>
                <w:rFonts w:ascii="Palatino Linotype" w:hAnsi="Palatino Linotype"/>
                <w:sz w:val="20"/>
                <w:szCs w:val="20"/>
              </w:rPr>
              <w:t>;</w:t>
            </w:r>
          </w:p>
          <w:p w14:paraId="03CDA760" w14:textId="77777777" w:rsidR="00395BC7" w:rsidRPr="00302058" w:rsidRDefault="00395BC7" w:rsidP="00395BC7">
            <w:pPr>
              <w:rPr>
                <w:rFonts w:ascii="Palatino Linotype" w:hAnsi="Palatino Linotype"/>
              </w:rPr>
            </w:pPr>
          </w:p>
          <w:p w14:paraId="643452B0" w14:textId="447C54D6" w:rsidR="00421813" w:rsidRDefault="00421813" w:rsidP="00395BC7">
            <w:pPr>
              <w:pStyle w:val="Btext"/>
              <w:numPr>
                <w:ilvl w:val="0"/>
                <w:numId w:val="33"/>
              </w:numPr>
              <w:spacing w:after="0"/>
              <w:ind w:left="882" w:hanging="426"/>
              <w:rPr>
                <w:ins w:id="33" w:author="OLTRE" w:date="2024-05-23T00:20:00Z"/>
                <w:rFonts w:ascii="Palatino Linotype" w:hAnsi="Palatino Linotype"/>
                <w:sz w:val="20"/>
                <w:szCs w:val="20"/>
              </w:rPr>
            </w:pPr>
            <w:ins w:id="34" w:author="OLTRE" w:date="2024-05-23T00:20:00Z">
              <w:r>
                <w:rPr>
                  <w:rFonts w:ascii="Palatino Linotype" w:hAnsi="Palatino Linotype"/>
                  <w:sz w:val="20"/>
                  <w:szCs w:val="20"/>
                </w:rPr>
                <w:t>“</w:t>
              </w:r>
              <w:r w:rsidRPr="007337F7">
                <w:rPr>
                  <w:rFonts w:ascii="Palatino Linotype" w:hAnsi="Palatino Linotype"/>
                  <w:b/>
                  <w:bCs/>
                  <w:sz w:val="20"/>
                  <w:szCs w:val="20"/>
                </w:rPr>
                <w:t>Assignee</w:t>
              </w:r>
              <w:r>
                <w:rPr>
                  <w:rFonts w:ascii="Palatino Linotype" w:hAnsi="Palatino Linotype"/>
                  <w:sz w:val="20"/>
                  <w:szCs w:val="20"/>
                </w:rPr>
                <w:t xml:space="preserve">” means </w:t>
              </w:r>
              <w:r w:rsidR="0083279C">
                <w:rPr>
                  <w:rFonts w:ascii="Palatino Linotype" w:hAnsi="Palatino Linotype"/>
                  <w:sz w:val="20"/>
                  <w:szCs w:val="20"/>
                </w:rPr>
                <w:t xml:space="preserve">the </w:t>
              </w:r>
              <w:r>
                <w:rPr>
                  <w:rFonts w:ascii="Palatino Linotype" w:hAnsi="Palatino Linotype"/>
                  <w:sz w:val="20"/>
                  <w:szCs w:val="20"/>
                </w:rPr>
                <w:t xml:space="preserve">individual or </w:t>
              </w:r>
              <w:r w:rsidR="0083279C">
                <w:rPr>
                  <w:rFonts w:ascii="Palatino Linotype" w:hAnsi="Palatino Linotype"/>
                  <w:sz w:val="20"/>
                  <w:szCs w:val="20"/>
                </w:rPr>
                <w:t xml:space="preserve">the </w:t>
              </w:r>
              <w:r>
                <w:rPr>
                  <w:rFonts w:ascii="Palatino Linotype" w:hAnsi="Palatino Linotype"/>
                  <w:sz w:val="20"/>
                  <w:szCs w:val="20"/>
                </w:rPr>
                <w:t xml:space="preserve">legal entity </w:t>
              </w:r>
              <w:r w:rsidR="0083279C">
                <w:rPr>
                  <w:rFonts w:ascii="Palatino Linotype" w:hAnsi="Palatino Linotype"/>
                  <w:sz w:val="20"/>
                  <w:szCs w:val="20"/>
                </w:rPr>
                <w:t>appointed by the Subscriber, to whom the Subscriber’s rights, duties, obligations, and liabilities under this Agreement shall be assigned to</w:t>
              </w:r>
              <w:r w:rsidR="00D26914">
                <w:rPr>
                  <w:rFonts w:ascii="Palatino Linotype" w:hAnsi="Palatino Linotype"/>
                  <w:sz w:val="20"/>
                  <w:szCs w:val="20"/>
                </w:rPr>
                <w:t xml:space="preserve"> in accordance with Article 13 </w:t>
              </w:r>
              <w:proofErr w:type="gramStart"/>
              <w:r w:rsidR="00D26914">
                <w:rPr>
                  <w:rFonts w:ascii="Palatino Linotype" w:hAnsi="Palatino Linotype"/>
                  <w:sz w:val="20"/>
                  <w:szCs w:val="20"/>
                </w:rPr>
                <w:t>hereof;</w:t>
              </w:r>
              <w:proofErr w:type="gramEnd"/>
            </w:ins>
          </w:p>
          <w:p w14:paraId="4655226C" w14:textId="77777777" w:rsidR="00421813" w:rsidRDefault="00421813" w:rsidP="007337F7">
            <w:pPr>
              <w:pStyle w:val="ListParagraph"/>
              <w:rPr>
                <w:ins w:id="35" w:author="OLTRE" w:date="2024-05-23T00:20:00Z"/>
                <w:rFonts w:ascii="Palatino Linotype" w:hAnsi="Palatino Linotype"/>
                <w:sz w:val="20"/>
                <w:szCs w:val="20"/>
              </w:rPr>
            </w:pPr>
          </w:p>
          <w:p w14:paraId="618383A7" w14:textId="7EC72678" w:rsidR="00357BB0" w:rsidRDefault="00357BB0" w:rsidP="00395BC7">
            <w:pPr>
              <w:pStyle w:val="Btext"/>
              <w:numPr>
                <w:ilvl w:val="0"/>
                <w:numId w:val="33"/>
              </w:numPr>
              <w:spacing w:after="0"/>
              <w:ind w:left="882" w:hanging="426"/>
              <w:rPr>
                <w:ins w:id="36" w:author="OLTRE" w:date="2024-05-23T00:20:00Z"/>
                <w:rFonts w:ascii="Palatino Linotype" w:hAnsi="Palatino Linotype"/>
                <w:sz w:val="20"/>
                <w:szCs w:val="20"/>
              </w:rPr>
            </w:pPr>
            <w:ins w:id="37" w:author="OLTRE" w:date="2024-05-23T00:20:00Z">
              <w:r>
                <w:rPr>
                  <w:rFonts w:ascii="Palatino Linotype" w:hAnsi="Palatino Linotype"/>
                  <w:sz w:val="20"/>
                  <w:szCs w:val="20"/>
                </w:rPr>
                <w:t>“</w:t>
              </w:r>
              <w:r>
                <w:rPr>
                  <w:rFonts w:ascii="Palatino Linotype" w:hAnsi="Palatino Linotype"/>
                  <w:b/>
                  <w:bCs/>
                  <w:sz w:val="20"/>
                  <w:szCs w:val="20"/>
                </w:rPr>
                <w:t xml:space="preserve">Base </w:t>
              </w:r>
              <w:r w:rsidR="0062346E">
                <w:rPr>
                  <w:rFonts w:ascii="Palatino Linotype" w:hAnsi="Palatino Linotype"/>
                  <w:b/>
                  <w:bCs/>
                  <w:sz w:val="20"/>
                  <w:szCs w:val="20"/>
                </w:rPr>
                <w:t xml:space="preserve">Issue </w:t>
              </w:r>
              <w:r>
                <w:rPr>
                  <w:rFonts w:ascii="Palatino Linotype" w:hAnsi="Palatino Linotype"/>
                  <w:b/>
                  <w:bCs/>
                  <w:sz w:val="20"/>
                  <w:szCs w:val="20"/>
                </w:rPr>
                <w:t>Price</w:t>
              </w:r>
              <w:r>
                <w:rPr>
                  <w:rFonts w:ascii="Palatino Linotype" w:hAnsi="Palatino Linotype"/>
                  <w:sz w:val="20"/>
                  <w:szCs w:val="20"/>
                </w:rPr>
                <w:t>” means</w:t>
              </w:r>
              <w:r w:rsidR="00B9513A">
                <w:rPr>
                  <w:rFonts w:ascii="Palatino Linotype" w:hAnsi="Palatino Linotype"/>
                  <w:sz w:val="20"/>
                  <w:szCs w:val="20"/>
                </w:rPr>
                <w:t xml:space="preserve"> the subscription price of the Shares in the amount of</w:t>
              </w:r>
              <w:r>
                <w:rPr>
                  <w:rFonts w:ascii="Palatino Linotype" w:hAnsi="Palatino Linotype"/>
                  <w:sz w:val="20"/>
                  <w:szCs w:val="20"/>
                </w:rPr>
                <w:t xml:space="preserve"> </w:t>
              </w:r>
              <w:r w:rsidRPr="00A52816">
                <w:rPr>
                  <w:rFonts w:ascii="Palatino Linotype" w:hAnsi="Palatino Linotype"/>
                  <w:b/>
                  <w:sz w:val="20"/>
                  <w:szCs w:val="20"/>
                </w:rPr>
                <w:t xml:space="preserve">IDR </w:t>
              </w:r>
              <w:commentRangeStart w:id="38"/>
              <w:r w:rsidRPr="00A52816">
                <w:rPr>
                  <w:rFonts w:ascii="Palatino Linotype" w:hAnsi="Palatino Linotype"/>
                  <w:b/>
                  <w:sz w:val="20"/>
                  <w:szCs w:val="20"/>
                </w:rPr>
                <w:t>12,499,883,250</w:t>
              </w:r>
              <w:commentRangeEnd w:id="38"/>
              <w:r w:rsidRPr="00302058">
                <w:rPr>
                  <w:rStyle w:val="CommentReference"/>
                  <w:rFonts w:ascii="Palatino Linotype" w:eastAsia="MS Mincho" w:hAnsi="Palatino Linotype"/>
                  <w:lang w:val="en-ID" w:eastAsia="en-US"/>
                </w:rPr>
                <w:commentReference w:id="38"/>
              </w:r>
              <w:r w:rsidRPr="00A52816">
                <w:rPr>
                  <w:rFonts w:ascii="Palatino Linotype" w:hAnsi="Palatino Linotype"/>
                  <w:b/>
                  <w:sz w:val="20"/>
                  <w:szCs w:val="20"/>
                </w:rPr>
                <w:t>.-</w:t>
              </w:r>
              <w:r w:rsidRPr="00A52816">
                <w:rPr>
                  <w:rFonts w:ascii="Palatino Linotype" w:hAnsi="Palatino Linotype"/>
                  <w:sz w:val="20"/>
                  <w:szCs w:val="20"/>
                </w:rPr>
                <w:t xml:space="preserve"> (twelve </w:t>
              </w:r>
              <w:proofErr w:type="gramStart"/>
              <w:r w:rsidRPr="00A52816">
                <w:rPr>
                  <w:rFonts w:ascii="Palatino Linotype" w:hAnsi="Palatino Linotype"/>
                  <w:sz w:val="20"/>
                  <w:szCs w:val="20"/>
                </w:rPr>
                <w:t>billion  and</w:t>
              </w:r>
              <w:proofErr w:type="gramEnd"/>
              <w:r w:rsidRPr="00A52816">
                <w:rPr>
                  <w:rFonts w:ascii="Palatino Linotype" w:hAnsi="Palatino Linotype"/>
                  <w:sz w:val="20"/>
                  <w:szCs w:val="20"/>
                </w:rPr>
                <w:t xml:space="preserve"> four hundred ninety nine million eight hundred eighty three thousand two hundred fifty Rupiah)</w:t>
              </w:r>
              <w:r w:rsidR="00B9513A">
                <w:rPr>
                  <w:rFonts w:ascii="Palatino Linotype" w:hAnsi="Palatino Linotype"/>
                  <w:sz w:val="20"/>
                  <w:szCs w:val="20"/>
                </w:rPr>
                <w:t>, which shall be applicable in the event of no Undisclosed Liability</w:t>
              </w:r>
              <w:r>
                <w:rPr>
                  <w:rFonts w:ascii="Palatino Linotype" w:hAnsi="Palatino Linotype"/>
                  <w:sz w:val="20"/>
                  <w:szCs w:val="20"/>
                </w:rPr>
                <w:t>;</w:t>
              </w:r>
            </w:ins>
          </w:p>
          <w:p w14:paraId="0D5E93C2" w14:textId="77777777" w:rsidR="00357BB0" w:rsidRDefault="00357BB0" w:rsidP="007337F7">
            <w:pPr>
              <w:pStyle w:val="ListParagraph"/>
              <w:rPr>
                <w:ins w:id="39" w:author="OLTRE" w:date="2024-05-23T00:20:00Z"/>
                <w:rFonts w:ascii="Palatino Linotype" w:hAnsi="Palatino Linotype"/>
                <w:sz w:val="20"/>
                <w:szCs w:val="20"/>
              </w:rPr>
            </w:pPr>
          </w:p>
          <w:p w14:paraId="039AD24A" w14:textId="27F316E3"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board of commissioners</w:t>
            </w:r>
            <w:del w:id="40" w:author="OLTRE" w:date="2024-05-23T00:20:00Z">
              <w:r w:rsidRPr="00302058">
                <w:rPr>
                  <w:rFonts w:ascii="Palatino Linotype" w:hAnsi="Palatino Linotype"/>
                  <w:sz w:val="20"/>
                </w:rPr>
                <w:delText xml:space="preserve"> </w:delText>
              </w:r>
            </w:del>
            <w:r w:rsidRPr="00302058">
              <w:rPr>
                <w:rFonts w:ascii="Palatino Linotype" w:hAnsi="Palatino Linotype"/>
                <w:sz w:val="20"/>
                <w:szCs w:val="20"/>
              </w:rPr>
              <w:t>;</w:t>
            </w:r>
          </w:p>
          <w:p w14:paraId="65820E23" w14:textId="77777777" w:rsidR="00395BC7" w:rsidRPr="00302058" w:rsidRDefault="00395BC7" w:rsidP="00395BC7">
            <w:pPr>
              <w:pStyle w:val="Btext"/>
              <w:spacing w:after="0"/>
              <w:ind w:left="882" w:hanging="426"/>
              <w:rPr>
                <w:rFonts w:ascii="Palatino Linotype" w:hAnsi="Palatino Linotype"/>
                <w:sz w:val="20"/>
                <w:szCs w:val="20"/>
              </w:rPr>
            </w:pPr>
          </w:p>
          <w:p w14:paraId="496549D4"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xml:space="preserve">”, means the Company’s board of </w:t>
            </w:r>
            <w:proofErr w:type="gramStart"/>
            <w:r w:rsidRPr="00302058">
              <w:rPr>
                <w:rFonts w:ascii="Palatino Linotype" w:hAnsi="Palatino Linotype"/>
                <w:sz w:val="20"/>
                <w:szCs w:val="20"/>
              </w:rPr>
              <w:t>directors;</w:t>
            </w:r>
            <w:proofErr w:type="gramEnd"/>
          </w:p>
          <w:p w14:paraId="4DCE202F" w14:textId="77777777" w:rsidR="00395BC7" w:rsidRPr="00302058" w:rsidRDefault="00395BC7" w:rsidP="00395BC7">
            <w:pPr>
              <w:pStyle w:val="Btext"/>
              <w:spacing w:after="0"/>
              <w:ind w:left="882" w:hanging="426"/>
              <w:rPr>
                <w:rFonts w:ascii="Palatino Linotype" w:hAnsi="Palatino Linotype"/>
                <w:sz w:val="20"/>
                <w:szCs w:val="20"/>
              </w:rPr>
            </w:pPr>
          </w:p>
          <w:p w14:paraId="77B58090"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xml:space="preserve">” means any day (other than a Saturday, Sunday, public holiday or joint holiday) when banks are open for business in the Republic of </w:t>
            </w:r>
            <w:proofErr w:type="gramStart"/>
            <w:r w:rsidRPr="00302058">
              <w:rPr>
                <w:rFonts w:ascii="Palatino Linotype" w:hAnsi="Palatino Linotype"/>
                <w:sz w:val="20"/>
                <w:szCs w:val="20"/>
              </w:rPr>
              <w:t>Indonesia;</w:t>
            </w:r>
            <w:proofErr w:type="gramEnd"/>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 xml:space="preserve">pursuant to Article 5 of this </w:t>
            </w:r>
            <w:proofErr w:type="gramStart"/>
            <w:r w:rsidR="001D6C0C" w:rsidRPr="00302058">
              <w:rPr>
                <w:rFonts w:ascii="Palatino Linotype" w:hAnsi="Palatino Linotype" w:cs="Calibri"/>
                <w:sz w:val="20"/>
                <w:szCs w:val="20"/>
              </w:rPr>
              <w:t>Agreement</w:t>
            </w:r>
            <w:r w:rsidRPr="00302058">
              <w:rPr>
                <w:rFonts w:ascii="Palatino Linotype" w:hAnsi="Palatino Linotype" w:cs="Calibri"/>
                <w:sz w:val="20"/>
                <w:szCs w:val="20"/>
              </w:rPr>
              <w:t>;</w:t>
            </w:r>
            <w:proofErr w:type="gramEnd"/>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xml:space="preserve">” shall have the meaning given to it in Article 5.1 of this </w:t>
            </w:r>
            <w:proofErr w:type="gramStart"/>
            <w:r w:rsidRPr="00302058">
              <w:rPr>
                <w:rFonts w:ascii="Palatino Linotype" w:hAnsi="Palatino Linotype" w:cs="Calibri"/>
                <w:sz w:val="20"/>
                <w:szCs w:val="20"/>
              </w:rPr>
              <w:t>Agreement;</w:t>
            </w:r>
            <w:proofErr w:type="gramEnd"/>
          </w:p>
          <w:p w14:paraId="57E4B110" w14:textId="77777777" w:rsidR="00395BC7" w:rsidRPr="00302058" w:rsidRDefault="00395BC7" w:rsidP="00395BC7">
            <w:pPr>
              <w:pStyle w:val="Btext"/>
              <w:spacing w:after="0"/>
              <w:ind w:left="882" w:firstLine="0"/>
              <w:rPr>
                <w:rFonts w:ascii="Palatino Linotype" w:hAnsi="Palatino Linotype" w:cs="Calibri"/>
                <w:sz w:val="20"/>
                <w:szCs w:val="20"/>
              </w:rPr>
            </w:pPr>
          </w:p>
          <w:p w14:paraId="7B699A23"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proofErr w:type="gramStart"/>
            <w:r w:rsidRPr="00302058">
              <w:rPr>
                <w:rFonts w:ascii="Palatino Linotype" w:hAnsi="Palatino Linotype"/>
                <w:sz w:val="20"/>
                <w:szCs w:val="20"/>
              </w:rPr>
              <w:t>”</w:t>
            </w:r>
            <w:r w:rsidRPr="00302058">
              <w:rPr>
                <w:rFonts w:ascii="Palatino Linotype" w:hAnsi="Palatino Linotype"/>
                <w:b/>
                <w:sz w:val="20"/>
                <w:szCs w:val="20"/>
              </w:rPr>
              <w:t>Company</w:t>
            </w:r>
            <w:proofErr w:type="gramEnd"/>
            <w:r w:rsidRPr="00302058">
              <w:rPr>
                <w:rFonts w:ascii="Palatino Linotype" w:hAnsi="Palatino Linotype"/>
                <w:b/>
                <w:sz w:val="20"/>
                <w:szCs w:val="20"/>
              </w:rPr>
              <w:t xml:space="preserve"> Intellectual Property</w:t>
            </w:r>
            <w:r w:rsidRPr="00302058">
              <w:rPr>
                <w:rFonts w:ascii="Palatino Linotype" w:hAnsi="Palatino Linotype"/>
                <w:sz w:val="20"/>
                <w:szCs w:val="20"/>
              </w:rPr>
              <w:t>” means any or all of the following, 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patent applications, patents, design patents and design </w:t>
            </w:r>
            <w:proofErr w:type="gramStart"/>
            <w:r w:rsidRPr="00302058">
              <w:rPr>
                <w:rFonts w:ascii="Palatino Linotype" w:hAnsi="Palatino Linotype" w:cstheme="majorBidi"/>
                <w:sz w:val="20"/>
                <w:szCs w:val="20"/>
              </w:rPr>
              <w:t>rights;</w:t>
            </w:r>
            <w:proofErr w:type="gramEnd"/>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trademarks, service marks, logos, trade names and similar indicia of source or origin, together with the goodwill connected with the use of and symbolized by, and all registrations of, applications for and renewals of, any of the </w:t>
            </w:r>
            <w:proofErr w:type="gramStart"/>
            <w:r w:rsidRPr="00302058">
              <w:rPr>
                <w:rFonts w:ascii="Palatino Linotype" w:hAnsi="Palatino Linotype" w:cstheme="majorBidi"/>
                <w:sz w:val="20"/>
                <w:szCs w:val="20"/>
              </w:rPr>
              <w:lastRenderedPageBreak/>
              <w:t>foregoing;</w:t>
            </w:r>
            <w:proofErr w:type="gramEnd"/>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52B9F45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copyrights and works of authorship (whether or not copyrightable),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0F0C4F4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domain names, webpages, and all content and data thereon or relating </w:t>
            </w:r>
            <w:proofErr w:type="gramStart"/>
            <w:r w:rsidRPr="00302058">
              <w:rPr>
                <w:rFonts w:ascii="Palatino Linotype" w:hAnsi="Palatino Linotype" w:cstheme="majorBidi"/>
                <w:sz w:val="20"/>
                <w:szCs w:val="20"/>
              </w:rPr>
              <w:t>thereto;</w:t>
            </w:r>
            <w:proofErr w:type="gramEnd"/>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2951C0EB"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roofErr w:type="gramStart"/>
            <w:r w:rsidRPr="00302058">
              <w:rPr>
                <w:rFonts w:ascii="Palatino Linotype" w:hAnsi="Palatino Linotype" w:cstheme="majorBidi"/>
                <w:sz w:val="20"/>
                <w:szCs w:val="20"/>
              </w:rPr>
              <w:t>);</w:t>
            </w:r>
            <w:proofErr w:type="gramEnd"/>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computer programs, operating systems, applications, firmware and other code (including all source code and object code), interfaces, databases, data compilations and collections, protocols, specifications and other related documentation; and</w:t>
            </w:r>
          </w:p>
          <w:p w14:paraId="77E48CBE" w14:textId="77777777" w:rsidR="00DC768E" w:rsidRPr="00302058" w:rsidRDefault="00DC768E" w:rsidP="006D5E2B">
            <w:pPr>
              <w:pStyle w:val="Btext"/>
              <w:spacing w:after="0"/>
              <w:ind w:firstLine="0"/>
              <w:rPr>
                <w:rFonts w:ascii="Palatino Linotype" w:hAnsi="Palatino Linotype" w:cs="Calibri"/>
                <w:sz w:val="20"/>
                <w:szCs w:val="20"/>
              </w:rPr>
            </w:pPr>
          </w:p>
          <w:p w14:paraId="5A79B50F"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77777777" w:rsidR="00395BC7" w:rsidRPr="00302058" w:rsidRDefault="00395BC7" w:rsidP="00395BC7">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in the </w:t>
            </w:r>
            <w:proofErr w:type="gramStart"/>
            <w:r w:rsidRPr="00302058">
              <w:rPr>
                <w:rFonts w:ascii="Palatino Linotype" w:hAnsi="Palatino Linotype"/>
                <w:sz w:val="20"/>
                <w:szCs w:val="20"/>
              </w:rPr>
              <w:t>future;</w:t>
            </w:r>
            <w:proofErr w:type="gramEnd"/>
          </w:p>
          <w:p w14:paraId="1FB31571" w14:textId="77777777" w:rsidR="00395BC7" w:rsidRPr="00302058" w:rsidRDefault="00395BC7" w:rsidP="00395BC7">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xml:space="preserve">” shall mean the completion of the subscription and issuance of Shares stipulated under this Agreement, as evidenced by the receipt of MOLHR </w:t>
            </w:r>
            <w:proofErr w:type="gramStart"/>
            <w:r w:rsidRPr="00302058">
              <w:rPr>
                <w:rFonts w:ascii="Palatino Linotype" w:hAnsi="Palatino Linotype" w:cs="Calibri"/>
                <w:sz w:val="20"/>
                <w:szCs w:val="20"/>
              </w:rPr>
              <w:t>Letters;</w:t>
            </w:r>
            <w:proofErr w:type="gramEnd"/>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xml:space="preserve">” shall have the </w:t>
            </w:r>
            <w:r w:rsidRPr="00302058">
              <w:rPr>
                <w:rFonts w:ascii="Palatino Linotype" w:hAnsi="Palatino Linotype" w:cs="Calibri"/>
                <w:sz w:val="20"/>
                <w:szCs w:val="20"/>
              </w:rPr>
              <w:lastRenderedPageBreak/>
              <w:t xml:space="preserve">meaning given to it under Article 6.1 of this </w:t>
            </w:r>
            <w:proofErr w:type="gramStart"/>
            <w:r w:rsidRPr="00302058">
              <w:rPr>
                <w:rFonts w:ascii="Palatino Linotype" w:hAnsi="Palatino Linotype" w:cs="Calibri"/>
                <w:sz w:val="20"/>
                <w:szCs w:val="20"/>
              </w:rPr>
              <w:t>Agreement;</w:t>
            </w:r>
            <w:proofErr w:type="gramEnd"/>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xml:space="preserve">” shall mean the conditions as set out in Exhibit E, that must be satisfied, or waived by the Subscriber (to the </w:t>
            </w:r>
            <w:proofErr w:type="spellStart"/>
            <w:r w:rsidRPr="00302058">
              <w:rPr>
                <w:rFonts w:ascii="Palatino Linotype" w:hAnsi="Palatino Linotype" w:cs="Calibri"/>
                <w:sz w:val="20"/>
                <w:szCs w:val="20"/>
              </w:rPr>
              <w:t>extend</w:t>
            </w:r>
            <w:proofErr w:type="spellEnd"/>
            <w:r w:rsidRPr="00302058">
              <w:rPr>
                <w:rFonts w:ascii="Palatino Linotype" w:hAnsi="Palatino Linotype" w:cs="Calibri"/>
                <w:sz w:val="20"/>
                <w:szCs w:val="20"/>
              </w:rPr>
              <w:t xml:space="preserve"> permitted by law) on or before the Closing </w:t>
            </w:r>
            <w:proofErr w:type="gramStart"/>
            <w:r w:rsidRPr="00302058">
              <w:rPr>
                <w:rFonts w:ascii="Palatino Linotype" w:hAnsi="Palatino Linotype" w:cs="Calibri"/>
                <w:sz w:val="20"/>
                <w:szCs w:val="20"/>
              </w:rPr>
              <w:t>Date;</w:t>
            </w:r>
            <w:proofErr w:type="gramEnd"/>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w:t>
            </w:r>
            <w:proofErr w:type="gramStart"/>
            <w:r w:rsidRPr="00302058">
              <w:rPr>
                <w:rFonts w:ascii="Palatino Linotype" w:hAnsi="Palatino Linotype" w:cs="Calibri"/>
                <w:sz w:val="20"/>
                <w:szCs w:val="20"/>
              </w:rPr>
              <w:t>Agreement;</w:t>
            </w:r>
            <w:proofErr w:type="gramEnd"/>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shall have the meaning given to it under Exhibit D paragraph 8 of this </w:t>
            </w:r>
            <w:proofErr w:type="gramStart"/>
            <w:r w:rsidRPr="00302058">
              <w:rPr>
                <w:rFonts w:ascii="Palatino Linotype" w:hAnsi="Palatino Linotype" w:cs="Calibri"/>
                <w:sz w:val="20"/>
                <w:szCs w:val="20"/>
              </w:rPr>
              <w:t>Agreement;</w:t>
            </w:r>
            <w:proofErr w:type="gramEnd"/>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xml:space="preserve">” means the distribution agreement between the Company and a distribution company appointed by the </w:t>
            </w:r>
            <w:proofErr w:type="gramStart"/>
            <w:r w:rsidRPr="00302058">
              <w:rPr>
                <w:rFonts w:ascii="Palatino Linotype" w:hAnsi="Palatino Linotype" w:cs="Calibri"/>
                <w:sz w:val="20"/>
                <w:szCs w:val="20"/>
              </w:rPr>
              <w:t>Subscriber;</w:t>
            </w:r>
            <w:proofErr w:type="gramEnd"/>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102809C" w:rsidR="00395BC7" w:rsidRPr="00302058" w:rsidRDefault="00395BC7" w:rsidP="00395BC7">
            <w:pPr>
              <w:pStyle w:val="Btext"/>
              <w:numPr>
                <w:ilvl w:val="0"/>
                <w:numId w:val="33"/>
              </w:numPr>
              <w:spacing w:after="0"/>
              <w:ind w:left="882" w:hanging="426"/>
              <w:rPr>
                <w:rFonts w:ascii="Palatino Linotype" w:hAnsi="Palatino Linotype" w:cs="Calibri"/>
                <w:b/>
                <w:sz w:val="20"/>
                <w:szCs w:val="20"/>
              </w:rPr>
            </w:pPr>
            <w:r w:rsidRPr="00302058">
              <w:rPr>
                <w:rFonts w:ascii="Palatino Linotype" w:hAnsi="Palatino Linotype" w:cs="Calibri"/>
                <w:b/>
                <w:sz w:val="20"/>
                <w:szCs w:val="20"/>
              </w:rPr>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w:t>
            </w:r>
            <w:proofErr w:type="gramStart"/>
            <w:r w:rsidR="00474180" w:rsidRPr="00302058">
              <w:rPr>
                <w:rFonts w:ascii="Palatino Linotype" w:hAnsi="Palatino Linotype" w:cs="Calibri"/>
                <w:sz w:val="20"/>
                <w:szCs w:val="20"/>
              </w:rPr>
              <w:t>Date</w:t>
            </w:r>
            <w:r w:rsidRPr="00302058">
              <w:rPr>
                <w:rFonts w:ascii="Palatino Linotype" w:hAnsi="Palatino Linotype"/>
                <w:sz w:val="20"/>
              </w:rPr>
              <w:t>;</w:t>
            </w:r>
            <w:proofErr w:type="gramEnd"/>
          </w:p>
          <w:p w14:paraId="4081D747" w14:textId="77777777" w:rsidR="00395BC7" w:rsidRPr="00302058" w:rsidRDefault="00395BC7" w:rsidP="00395BC7">
            <w:pPr>
              <w:pStyle w:val="Btext"/>
              <w:spacing w:after="0"/>
              <w:ind w:left="882" w:firstLine="0"/>
              <w:rPr>
                <w:rFonts w:ascii="Palatino Linotype" w:hAnsi="Palatino Linotype" w:cs="Calibri"/>
                <w:sz w:val="20"/>
                <w:szCs w:val="20"/>
              </w:rPr>
            </w:pPr>
          </w:p>
          <w:p w14:paraId="502C86CC"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xml:space="preserve">” mean </w:t>
            </w:r>
            <w:proofErr w:type="spellStart"/>
            <w:r w:rsidRPr="00302058">
              <w:rPr>
                <w:rFonts w:ascii="Palatino Linotype" w:hAnsi="Palatino Linotype" w:cs="Calibri"/>
                <w:sz w:val="20"/>
                <w:szCs w:val="20"/>
              </w:rPr>
              <w:t>Tiang</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Vichi</w:t>
            </w:r>
            <w:proofErr w:type="spellEnd"/>
            <w:r w:rsidRPr="00302058">
              <w:rPr>
                <w:rFonts w:ascii="Palatino Linotype" w:hAnsi="Palatino Linotype" w:cs="Calibri"/>
                <w:sz w:val="20"/>
                <w:szCs w:val="20"/>
              </w:rPr>
              <w:t xml:space="preserve"> Lestari, an Indonesian citizen, holder of the resident identity card No. 3172016602860006, residing at Jalan Lavender V no. 32, </w:t>
            </w:r>
            <w:proofErr w:type="spellStart"/>
            <w:r w:rsidRPr="00302058">
              <w:rPr>
                <w:rFonts w:ascii="Palatino Linotype" w:hAnsi="Palatino Linotype" w:cs="Calibri"/>
                <w:sz w:val="20"/>
                <w:szCs w:val="20"/>
              </w:rPr>
              <w:t>Kabupaten</w:t>
            </w:r>
            <w:proofErr w:type="spellEnd"/>
            <w:r w:rsidRPr="00302058">
              <w:rPr>
                <w:rFonts w:ascii="Palatino Linotype" w:hAnsi="Palatino Linotype" w:cs="Calibri"/>
                <w:sz w:val="20"/>
                <w:szCs w:val="20"/>
              </w:rPr>
              <w:t xml:space="preserve"> Tangerang, Banten, Indonesia, and Desmond Previn, an Indonesian citizen, holder of the resident identity card No.</w:t>
            </w:r>
            <w:r w:rsidRPr="00302058">
              <w:rPr>
                <w:rFonts w:ascii="Palatino Linotype" w:hAnsi="Palatino Linotype"/>
              </w:rPr>
              <w:t xml:space="preserve"> </w:t>
            </w:r>
            <w:r w:rsidRPr="00302058">
              <w:rPr>
                <w:rFonts w:ascii="Palatino Linotype" w:hAnsi="Palatino Linotype" w:cs="Calibri"/>
                <w:sz w:val="20"/>
                <w:szCs w:val="20"/>
              </w:rPr>
              <w:t xml:space="preserve">3171080209740007, residing at </w:t>
            </w:r>
            <w:r w:rsidRPr="00302058">
              <w:rPr>
                <w:rFonts w:ascii="Palatino Linotype" w:hAnsi="Palatino Linotype" w:cs="Calibri"/>
                <w:sz w:val="20"/>
                <w:szCs w:val="20"/>
              </w:rPr>
              <w:lastRenderedPageBreak/>
              <w:t xml:space="preserve">Jalan Mitra Gading Villa Blok E1 No. 8, </w:t>
            </w:r>
            <w:proofErr w:type="spellStart"/>
            <w:r w:rsidRPr="00302058">
              <w:rPr>
                <w:rFonts w:ascii="Palatino Linotype" w:hAnsi="Palatino Linotype" w:cs="Calibri"/>
                <w:sz w:val="20"/>
                <w:szCs w:val="20"/>
              </w:rPr>
              <w:t>Kelapa</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Jakarta Utara, </w:t>
            </w:r>
            <w:proofErr w:type="gramStart"/>
            <w:r w:rsidRPr="00302058">
              <w:rPr>
                <w:rFonts w:ascii="Palatino Linotype" w:hAnsi="Palatino Linotype" w:cs="Calibri"/>
                <w:sz w:val="20"/>
                <w:szCs w:val="20"/>
              </w:rPr>
              <w:t>Indonesia;</w:t>
            </w:r>
            <w:proofErr w:type="gramEnd"/>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xml:space="preserve">” shall have the meaning given to it under Article 9 of this </w:t>
            </w:r>
            <w:proofErr w:type="gramStart"/>
            <w:r w:rsidRPr="00302058">
              <w:rPr>
                <w:rFonts w:ascii="Palatino Linotype" w:hAnsi="Palatino Linotype" w:cs="Calibri"/>
                <w:sz w:val="20"/>
                <w:szCs w:val="20"/>
              </w:rPr>
              <w:t>Agreement;</w:t>
            </w:r>
            <w:proofErr w:type="gramEnd"/>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 xml:space="preserve">tioned above until and including the Completion Date or the termination date of this Agreement, whichever occurs </w:t>
            </w:r>
            <w:proofErr w:type="gramStart"/>
            <w:r w:rsidRPr="00302058">
              <w:rPr>
                <w:rFonts w:ascii="Palatino Linotype" w:hAnsi="Palatino Linotype" w:cs="Calibri"/>
                <w:sz w:val="20"/>
                <w:szCs w:val="20"/>
              </w:rPr>
              <w:t>earlier;</w:t>
            </w:r>
            <w:proofErr w:type="gramEnd"/>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4747154F" w:rsidR="00395BC7" w:rsidRPr="008B4C63"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Investor Agreement</w:t>
            </w:r>
            <w:r w:rsidRPr="00302058">
              <w:rPr>
                <w:rFonts w:ascii="Palatino Linotype" w:hAnsi="Palatino Linotype"/>
                <w:sz w:val="20"/>
                <w:szCs w:val="20"/>
              </w:rPr>
              <w:t xml:space="preserve">” means the </w:t>
            </w:r>
            <w:proofErr w:type="gramStart"/>
            <w:r w:rsidRPr="00302058">
              <w:rPr>
                <w:rFonts w:ascii="Palatino Linotype" w:hAnsi="Palatino Linotype"/>
                <w:sz w:val="20"/>
                <w:szCs w:val="20"/>
              </w:rPr>
              <w:t xml:space="preserve">agreement </w:t>
            </w:r>
            <w:r w:rsidR="000D64F6" w:rsidRPr="00302058">
              <w:rPr>
                <w:rFonts w:ascii="Palatino Linotype" w:hAnsi="Palatino Linotype"/>
                <w:sz w:val="20"/>
                <w:szCs w:val="20"/>
              </w:rPr>
              <w:t>,</w:t>
            </w:r>
            <w:proofErr w:type="gramEnd"/>
            <w:r w:rsidR="000D64F6" w:rsidRPr="00302058">
              <w:rPr>
                <w:rFonts w:ascii="Palatino Linotype" w:hAnsi="Palatino Linotype"/>
                <w:sz w:val="20"/>
                <w:szCs w:val="20"/>
              </w:rPr>
              <w:t xml:space="preserve"> currently named as the ‘Investor Agreement’, to be entered into </w:t>
            </w:r>
            <w:r w:rsidRPr="00302058">
              <w:rPr>
                <w:rFonts w:ascii="Palatino Linotype" w:hAnsi="Palatino Linotype"/>
                <w:sz w:val="20"/>
                <w:szCs w:val="20"/>
              </w:rPr>
              <w:t>among the Company,  the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3BAC8B6F" w14:textId="77777777" w:rsidR="008B4C63" w:rsidRDefault="008B4C63" w:rsidP="007337F7">
            <w:pPr>
              <w:pStyle w:val="ListParagraph"/>
              <w:rPr>
                <w:rFonts w:ascii="Palatino Linotype" w:hAnsi="Palatino Linotype" w:cs="Calibri"/>
                <w:sz w:val="20"/>
                <w:szCs w:val="20"/>
              </w:rPr>
            </w:pPr>
          </w:p>
          <w:p w14:paraId="33C1DCAE" w14:textId="77777777" w:rsidR="00395BC7" w:rsidRPr="00302058" w:rsidRDefault="00395BC7" w:rsidP="00395BC7">
            <w:pPr>
              <w:pStyle w:val="Btext"/>
              <w:numPr>
                <w:ilvl w:val="0"/>
                <w:numId w:val="33"/>
              </w:numPr>
              <w:spacing w:after="0"/>
              <w:ind w:left="882" w:hanging="426"/>
              <w:rPr>
                <w:del w:id="41" w:author="OLTRE" w:date="2024-05-23T00:20:00Z"/>
                <w:rFonts w:ascii="Palatino Linotype" w:hAnsi="Palatino Linotype" w:cs="Calibri"/>
                <w:sz w:val="20"/>
                <w:szCs w:val="20"/>
              </w:rPr>
            </w:pPr>
            <w:del w:id="42" w:author="OLTRE" w:date="2024-05-23T00:20:00Z">
              <w:r w:rsidRPr="00302058">
                <w:rPr>
                  <w:rFonts w:ascii="Palatino Linotype" w:hAnsi="Palatino Linotype" w:cs="Calibri"/>
                  <w:sz w:val="20"/>
                  <w:szCs w:val="20"/>
                </w:rPr>
                <w:delText>“</w:delText>
              </w:r>
              <w:r w:rsidRPr="00302058">
                <w:rPr>
                  <w:rFonts w:ascii="Palatino Linotype" w:hAnsi="Palatino Linotype" w:cs="Calibri"/>
                  <w:b/>
                  <w:bCs/>
                  <w:sz w:val="20"/>
                  <w:szCs w:val="20"/>
                </w:rPr>
                <w:delText>Investment Issue Price</w:delText>
              </w:r>
              <w:r w:rsidRPr="00302058">
                <w:rPr>
                  <w:rFonts w:ascii="Palatino Linotype" w:hAnsi="Palatino Linotype" w:cs="Calibri"/>
                  <w:sz w:val="20"/>
                  <w:szCs w:val="20"/>
                </w:rPr>
                <w:delText>” shall have the meaning given to it under Article 2.1 of this Agreement;</w:delText>
              </w:r>
            </w:del>
          </w:p>
          <w:p w14:paraId="0E7F109A" w14:textId="4EF578D6" w:rsidR="008B4C63" w:rsidRPr="00C405A4" w:rsidRDefault="008B4C63" w:rsidP="00395BC7">
            <w:pPr>
              <w:pStyle w:val="Btext"/>
              <w:numPr>
                <w:ilvl w:val="0"/>
                <w:numId w:val="33"/>
              </w:numPr>
              <w:spacing w:after="0"/>
              <w:ind w:left="882" w:hanging="426"/>
              <w:rPr>
                <w:ins w:id="43" w:author="OLTRE" w:date="2024-05-23T00:20:00Z"/>
                <w:rFonts w:ascii="Palatino Linotype" w:hAnsi="Palatino Linotype" w:cs="Calibri"/>
                <w:sz w:val="20"/>
                <w:szCs w:val="20"/>
              </w:rPr>
            </w:pPr>
            <w:ins w:id="44" w:author="OLTRE" w:date="2024-05-23T00:20:00Z">
              <w:r w:rsidRPr="00A52816">
                <w:rPr>
                  <w:rFonts w:ascii="Palatino Linotype" w:hAnsi="Palatino Linotype" w:cs="Calibri"/>
                  <w:sz w:val="20"/>
                  <w:szCs w:val="20"/>
                </w:rPr>
                <w:t>“</w:t>
              </w:r>
              <w:r w:rsidRPr="00A52816">
                <w:rPr>
                  <w:rFonts w:ascii="Palatino Linotype" w:hAnsi="Palatino Linotype" w:cs="Calibri"/>
                  <w:b/>
                  <w:bCs/>
                  <w:sz w:val="20"/>
                  <w:szCs w:val="20"/>
                </w:rPr>
                <w:t>Investment Issue Price</w:t>
              </w:r>
              <w:r w:rsidRPr="00A52816">
                <w:rPr>
                  <w:rFonts w:ascii="Palatino Linotype" w:hAnsi="Palatino Linotype" w:cs="Calibri"/>
                  <w:sz w:val="20"/>
                  <w:szCs w:val="20"/>
                </w:rPr>
                <w:t xml:space="preserve">” means the </w:t>
              </w:r>
              <w:r w:rsidRPr="00A52816">
                <w:rPr>
                  <w:rStyle w:val="DeltaViewInsertion"/>
                  <w:rFonts w:ascii="Palatino Linotype" w:hAnsi="Palatino Linotype"/>
                  <w:color w:val="auto"/>
                  <w:sz w:val="20"/>
                  <w:szCs w:val="20"/>
                  <w:u w:val="none"/>
                </w:rPr>
                <w:t>subscription</w:t>
              </w:r>
              <w:r w:rsidRPr="00A52816">
                <w:rPr>
                  <w:rFonts w:ascii="Palatino Linotype" w:hAnsi="Palatino Linotype"/>
                  <w:sz w:val="20"/>
                  <w:szCs w:val="20"/>
                </w:rPr>
                <w:t xml:space="preserve"> price </w:t>
              </w:r>
              <w:r w:rsidR="00B978A7">
                <w:rPr>
                  <w:rFonts w:ascii="Palatino Linotype" w:hAnsi="Palatino Linotype"/>
                  <w:sz w:val="20"/>
                  <w:szCs w:val="20"/>
                </w:rPr>
                <w:t>of the Shares</w:t>
              </w:r>
              <w:r w:rsidR="0011665A">
                <w:rPr>
                  <w:rFonts w:ascii="Palatino Linotype" w:hAnsi="Palatino Linotype"/>
                  <w:sz w:val="20"/>
                  <w:szCs w:val="20"/>
                </w:rPr>
                <w:t xml:space="preserve"> to be paid by the Subscriber to the Company on the Closing Date in accordance with this Agreement,</w:t>
              </w:r>
              <w:r w:rsidR="00B978A7">
                <w:rPr>
                  <w:rFonts w:ascii="Palatino Linotype" w:hAnsi="Palatino Linotype"/>
                  <w:sz w:val="20"/>
                  <w:szCs w:val="20"/>
                </w:rPr>
                <w:t xml:space="preserve"> which </w:t>
              </w:r>
              <w:r w:rsidRPr="00A52816">
                <w:rPr>
                  <w:rFonts w:ascii="Palatino Linotype" w:hAnsi="Palatino Linotype"/>
                  <w:sz w:val="20"/>
                  <w:szCs w:val="20"/>
                </w:rPr>
                <w:t>(</w:t>
              </w:r>
              <w:proofErr w:type="spellStart"/>
              <w:r w:rsidRPr="00A52816">
                <w:rPr>
                  <w:rFonts w:ascii="Palatino Linotype" w:hAnsi="Palatino Linotype"/>
                  <w:sz w:val="20"/>
                  <w:szCs w:val="20"/>
                </w:rPr>
                <w:t>i</w:t>
              </w:r>
              <w:proofErr w:type="spellEnd"/>
              <w:r w:rsidRPr="00A52816">
                <w:rPr>
                  <w:rFonts w:ascii="Palatino Linotype" w:hAnsi="Palatino Linotype"/>
                  <w:sz w:val="20"/>
                  <w:szCs w:val="20"/>
                </w:rPr>
                <w:t>)</w:t>
              </w:r>
              <w:r w:rsidR="00B978A7">
                <w:rPr>
                  <w:rFonts w:ascii="Palatino Linotype" w:hAnsi="Palatino Linotype"/>
                  <w:sz w:val="20"/>
                  <w:szCs w:val="20"/>
                </w:rPr>
                <w:t xml:space="preserve"> in the event there is no Undisclosed Liability,</w:t>
              </w:r>
              <w:r w:rsidR="00392D4B">
                <w:rPr>
                  <w:rFonts w:ascii="Palatino Linotype" w:hAnsi="Palatino Linotype"/>
                  <w:sz w:val="20"/>
                  <w:szCs w:val="20"/>
                </w:rPr>
                <w:t xml:space="preserve"> shall be the</w:t>
              </w:r>
              <w:r w:rsidRPr="00A52816">
                <w:rPr>
                  <w:rFonts w:ascii="Palatino Linotype" w:hAnsi="Palatino Linotype"/>
                  <w:sz w:val="20"/>
                  <w:szCs w:val="20"/>
                </w:rPr>
                <w:t xml:space="preserve"> </w:t>
              </w:r>
              <w:r w:rsidR="00B978A7">
                <w:rPr>
                  <w:rFonts w:ascii="Palatino Linotype" w:hAnsi="Palatino Linotype"/>
                  <w:sz w:val="20"/>
                  <w:szCs w:val="20"/>
                </w:rPr>
                <w:t xml:space="preserve">Base Issue Price </w:t>
              </w:r>
              <w:r w:rsidR="005F18AF">
                <w:rPr>
                  <w:rFonts w:ascii="Palatino Linotype" w:hAnsi="Palatino Linotype"/>
                  <w:sz w:val="20"/>
                  <w:szCs w:val="20"/>
                </w:rPr>
                <w:t xml:space="preserve">or </w:t>
              </w:r>
              <w:r w:rsidRPr="00A52816">
                <w:rPr>
                  <w:rFonts w:ascii="Palatino Linotype" w:hAnsi="Palatino Linotype"/>
                  <w:sz w:val="20"/>
                  <w:szCs w:val="20"/>
                </w:rPr>
                <w:t>(ii) in the event there is any Undisclosed Liability</w:t>
              </w:r>
              <w:r w:rsidR="00B978A7">
                <w:rPr>
                  <w:rFonts w:ascii="Palatino Linotype" w:hAnsi="Palatino Linotype"/>
                  <w:sz w:val="20"/>
                  <w:szCs w:val="20"/>
                </w:rPr>
                <w:t xml:space="preserve"> </w:t>
              </w:r>
              <w:r w:rsidRPr="00A52816">
                <w:rPr>
                  <w:rFonts w:ascii="Palatino Linotype" w:hAnsi="Palatino Linotype"/>
                  <w:sz w:val="20"/>
                  <w:szCs w:val="20"/>
                </w:rPr>
                <w:t xml:space="preserve">, </w:t>
              </w:r>
              <w:r w:rsidR="00392D4B">
                <w:rPr>
                  <w:rFonts w:ascii="Palatino Linotype" w:hAnsi="Palatino Linotype"/>
                  <w:sz w:val="20"/>
                  <w:szCs w:val="20"/>
                </w:rPr>
                <w:t xml:space="preserve">shall be </w:t>
              </w:r>
              <w:r w:rsidRPr="00A52816">
                <w:rPr>
                  <w:rFonts w:ascii="Palatino Linotype" w:hAnsi="Palatino Linotype"/>
                  <w:sz w:val="20"/>
                  <w:szCs w:val="20"/>
                </w:rPr>
                <w:t xml:space="preserve">the </w:t>
              </w:r>
              <w:commentRangeStart w:id="45"/>
              <w:r w:rsidR="00D43C23">
                <w:rPr>
                  <w:rFonts w:ascii="Palatino Linotype" w:hAnsi="Palatino Linotype"/>
                  <w:sz w:val="20"/>
                  <w:szCs w:val="20"/>
                </w:rPr>
                <w:t>lesser</w:t>
              </w:r>
              <w:r w:rsidR="00A176A7">
                <w:rPr>
                  <w:rFonts w:ascii="Palatino Linotype" w:hAnsi="Palatino Linotype"/>
                  <w:sz w:val="20"/>
                  <w:szCs w:val="20"/>
                </w:rPr>
                <w:t xml:space="preserve"> of either the Base Issue Price or the </w:t>
              </w:r>
              <w:r w:rsidRPr="00A52816">
                <w:rPr>
                  <w:rFonts w:ascii="Palatino Linotype" w:hAnsi="Palatino Linotype"/>
                  <w:sz w:val="20"/>
                  <w:szCs w:val="20"/>
                </w:rPr>
                <w:t>Adjusted Issue Price</w:t>
              </w:r>
              <w:commentRangeEnd w:id="45"/>
              <w:r w:rsidR="001D7B71">
                <w:rPr>
                  <w:rStyle w:val="CommentReference"/>
                  <w:rFonts w:ascii="Cambria" w:eastAsia="MS Mincho" w:hAnsi="Cambria"/>
                  <w:lang w:val="en-ID" w:eastAsia="en-US"/>
                </w:rPr>
                <w:commentReference w:id="45"/>
              </w:r>
              <w:r>
                <w:rPr>
                  <w:rFonts w:ascii="Palatino Linotype" w:hAnsi="Palatino Linotype"/>
                  <w:sz w:val="20"/>
                  <w:szCs w:val="20"/>
                </w:rPr>
                <w:t>;</w:t>
              </w:r>
            </w:ins>
          </w:p>
          <w:p w14:paraId="3AD6ECC3" w14:textId="77777777" w:rsidR="00C405A4" w:rsidRDefault="00C405A4" w:rsidP="007337F7">
            <w:pPr>
              <w:pStyle w:val="ListParagraph"/>
              <w:rPr>
                <w:ins w:id="46" w:author="OLTRE" w:date="2024-05-23T00:20:00Z"/>
                <w:rFonts w:ascii="Palatino Linotype" w:hAnsi="Palatino Linotype" w:cs="Calibri"/>
                <w:sz w:val="20"/>
                <w:szCs w:val="20"/>
              </w:rPr>
            </w:pPr>
          </w:p>
          <w:p w14:paraId="018733B2" w14:textId="3AEE9270" w:rsidR="00C405A4" w:rsidRPr="00302058" w:rsidRDefault="00C405A4" w:rsidP="00395BC7">
            <w:pPr>
              <w:pStyle w:val="Btext"/>
              <w:numPr>
                <w:ilvl w:val="0"/>
                <w:numId w:val="33"/>
              </w:numPr>
              <w:spacing w:after="0"/>
              <w:ind w:left="882" w:hanging="426"/>
              <w:rPr>
                <w:ins w:id="47" w:author="OLTRE" w:date="2024-05-23T00:20:00Z"/>
                <w:rFonts w:ascii="Palatino Linotype" w:hAnsi="Palatino Linotype" w:cs="Calibri"/>
                <w:sz w:val="20"/>
                <w:szCs w:val="20"/>
              </w:rPr>
            </w:pPr>
            <w:ins w:id="48" w:author="OLTRE" w:date="2024-05-23T00:20:00Z">
              <w:r>
                <w:rPr>
                  <w:rFonts w:ascii="Palatino Linotype" w:hAnsi="Palatino Linotype" w:cs="Calibri"/>
                  <w:sz w:val="20"/>
                  <w:szCs w:val="20"/>
                </w:rPr>
                <w:t>“</w:t>
              </w:r>
              <w:r>
                <w:rPr>
                  <w:rFonts w:ascii="Palatino Linotype" w:hAnsi="Palatino Linotype" w:cs="Calibri"/>
                  <w:b/>
                  <w:bCs/>
                  <w:sz w:val="20"/>
                  <w:szCs w:val="20"/>
                </w:rPr>
                <w:t>IDR</w:t>
              </w:r>
              <w:r w:rsidRPr="007337F7">
                <w:rPr>
                  <w:rFonts w:ascii="Palatino Linotype" w:hAnsi="Palatino Linotype" w:cs="Calibri"/>
                  <w:sz w:val="20"/>
                  <w:szCs w:val="20"/>
                </w:rPr>
                <w:t>”</w:t>
              </w:r>
              <w:r>
                <w:rPr>
                  <w:rFonts w:ascii="Palatino Linotype" w:hAnsi="Palatino Linotype" w:cs="Calibri"/>
                  <w:sz w:val="20"/>
                  <w:szCs w:val="20"/>
                </w:rPr>
                <w:t xml:space="preserve"> means the </w:t>
              </w:r>
              <w:r w:rsidR="008D2C52">
                <w:rPr>
                  <w:rFonts w:ascii="Palatino Linotype" w:hAnsi="Palatino Linotype" w:cs="Calibri"/>
                  <w:sz w:val="20"/>
                  <w:szCs w:val="20"/>
                </w:rPr>
                <w:t xml:space="preserve">lawful </w:t>
              </w:r>
              <w:r>
                <w:rPr>
                  <w:rFonts w:ascii="Palatino Linotype" w:hAnsi="Palatino Linotype" w:cs="Calibri"/>
                  <w:sz w:val="20"/>
                  <w:szCs w:val="20"/>
                </w:rPr>
                <w:t xml:space="preserve">currency of the Republic of </w:t>
              </w:r>
              <w:proofErr w:type="gramStart"/>
              <w:r>
                <w:rPr>
                  <w:rFonts w:ascii="Palatino Linotype" w:hAnsi="Palatino Linotype" w:cs="Calibri"/>
                  <w:sz w:val="20"/>
                  <w:szCs w:val="20"/>
                </w:rPr>
                <w:t>Indonesia;</w:t>
              </w:r>
              <w:proofErr w:type="gramEnd"/>
            </w:ins>
          </w:p>
          <w:p w14:paraId="02D3CE6E" w14:textId="1669AF0F" w:rsidR="00395BC7" w:rsidRPr="00302058" w:rsidRDefault="00395BC7">
            <w:pPr>
              <w:pStyle w:val="Btext"/>
              <w:spacing w:after="0"/>
              <w:ind w:left="882" w:firstLine="0"/>
              <w:rPr>
                <w:rFonts w:ascii="Palatino Linotype" w:hAnsi="Palatino Linotype" w:cs="Calibri"/>
                <w:sz w:val="20"/>
                <w:szCs w:val="20"/>
              </w:rPr>
              <w:pPrChange w:id="49" w:author="OLTRE" w:date="2024-05-23T00:20:00Z">
                <w:pPr>
                  <w:pStyle w:val="ListParagraph"/>
                </w:pPr>
              </w:pPrChange>
            </w:pPr>
          </w:p>
          <w:p w14:paraId="1042EBD3" w14:textId="01A84A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 xml:space="preserve">qualified stock </w:t>
            </w:r>
            <w:proofErr w:type="gramStart"/>
            <w:r w:rsidR="00533793" w:rsidRPr="00302058">
              <w:rPr>
                <w:rFonts w:ascii="Palatino Linotype" w:hAnsi="Palatino Linotype" w:cs="Calibri"/>
                <w:sz w:val="20"/>
                <w:szCs w:val="20"/>
              </w:rPr>
              <w:t>exchange</w:t>
            </w:r>
            <w:r w:rsidRPr="00302058">
              <w:rPr>
                <w:rFonts w:ascii="Palatino Linotype" w:hAnsi="Palatino Linotype" w:cs="Calibri"/>
                <w:sz w:val="20"/>
                <w:szCs w:val="20"/>
              </w:rPr>
              <w:t>;</w:t>
            </w:r>
            <w:proofErr w:type="gramEnd"/>
          </w:p>
          <w:p w14:paraId="725DC641" w14:textId="77777777" w:rsidR="00395BC7" w:rsidRPr="00302058" w:rsidRDefault="00395BC7" w:rsidP="00395BC7">
            <w:pPr>
              <w:pStyle w:val="ListParagraph"/>
              <w:ind w:left="882" w:hanging="426"/>
              <w:rPr>
                <w:rFonts w:ascii="Palatino Linotype" w:hAnsi="Palatino Linotype"/>
                <w:sz w:val="20"/>
                <w:szCs w:val="20"/>
              </w:rPr>
            </w:pPr>
          </w:p>
          <w:p w14:paraId="128BAC3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50" w:name="_DV_M161"/>
            <w:bookmarkEnd w:id="50"/>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51" w:name="_DV_C174"/>
            <w:r w:rsidRPr="00302058">
              <w:rPr>
                <w:rFonts w:ascii="Palatino Linotype" w:hAnsi="Palatino Linotype"/>
                <w:sz w:val="20"/>
                <w:szCs w:val="20"/>
              </w:rPr>
              <w:t xml:space="preserve">the Company’s employees, who are deemed significant to the operations, management, or </w:t>
            </w:r>
            <w:r w:rsidRPr="00302058">
              <w:rPr>
                <w:rFonts w:ascii="Palatino Linotype" w:hAnsi="Palatino Linotype"/>
                <w:sz w:val="20"/>
                <w:szCs w:val="20"/>
              </w:rPr>
              <w:lastRenderedPageBreak/>
              <w:t>expansion of the Company, including but not limited to the following:</w:t>
            </w:r>
          </w:p>
          <w:p w14:paraId="1359A1F4"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t>[</w:t>
            </w:r>
            <w:r w:rsidRPr="007337F7">
              <w:rPr>
                <w:rFonts w:ascii="Palatino Linotype" w:hAnsi="Palatino Linotype"/>
                <w:sz w:val="20"/>
                <w:highlight w:val="yellow"/>
                <w:rPrChange w:id="52" w:author="OLTRE" w:date="2024-05-23T00:20:00Z">
                  <w:rPr>
                    <w:rFonts w:ascii="Palatino Linotype" w:hAnsi="Palatino Linotype"/>
                    <w:sz w:val="20"/>
                  </w:rPr>
                </w:rPrChange>
              </w:rPr>
              <w:t>*****</w:t>
            </w: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p>
          <w:p w14:paraId="70A6D26C"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t>[</w:t>
            </w:r>
            <w:r w:rsidRPr="007337F7">
              <w:rPr>
                <w:rFonts w:ascii="Palatino Linotype" w:hAnsi="Palatino Linotype"/>
                <w:sz w:val="20"/>
                <w:highlight w:val="yellow"/>
                <w:rPrChange w:id="53" w:author="OLTRE" w:date="2024-05-23T00:20:00Z">
                  <w:rPr>
                    <w:rFonts w:ascii="Palatino Linotype" w:hAnsi="Palatino Linotype"/>
                    <w:sz w:val="20"/>
                  </w:rPr>
                </w:rPrChange>
              </w:rPr>
              <w:t>*****</w:t>
            </w: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bookmarkEnd w:id="51"/>
            <w:r w:rsidRPr="00302058">
              <w:rPr>
                <w:rStyle w:val="DeltaViewInsertion"/>
                <w:rFonts w:ascii="Palatino Linotype" w:hAnsi="Palatino Linotype"/>
                <w:sz w:val="20"/>
                <w:szCs w:val="20"/>
              </w:rPr>
              <w:t>.</w:t>
            </w:r>
          </w:p>
          <w:p w14:paraId="4AE36FB2" w14:textId="77777777" w:rsidR="00395BC7" w:rsidRPr="00302058" w:rsidRDefault="00395BC7" w:rsidP="00395BC7">
            <w:pPr>
              <w:pStyle w:val="Btext"/>
              <w:spacing w:after="0"/>
              <w:ind w:left="882" w:hanging="426"/>
              <w:rPr>
                <w:rFonts w:ascii="Palatino Linotype" w:hAnsi="Palatino Linotype" w:cs="Calibri"/>
                <w:sz w:val="20"/>
                <w:szCs w:val="20"/>
              </w:rPr>
            </w:pPr>
          </w:p>
          <w:p w14:paraId="1347F273" w14:textId="3A8F1F0F" w:rsidR="00A03E80" w:rsidRDefault="00A03E80" w:rsidP="00395BC7">
            <w:pPr>
              <w:pStyle w:val="Btext"/>
              <w:numPr>
                <w:ilvl w:val="0"/>
                <w:numId w:val="33"/>
              </w:numPr>
              <w:spacing w:after="0"/>
              <w:ind w:left="882" w:hanging="426"/>
              <w:rPr>
                <w:ins w:id="54" w:author="OLTRE" w:date="2024-05-23T00:20:00Z"/>
                <w:rFonts w:ascii="Palatino Linotype" w:hAnsi="Palatino Linotype" w:cs="Calibri"/>
                <w:sz w:val="20"/>
                <w:szCs w:val="20"/>
              </w:rPr>
            </w:pPr>
            <w:bookmarkStart w:id="55" w:name="_DV_M163"/>
            <w:bookmarkEnd w:id="55"/>
            <w:ins w:id="56" w:author="OLTRE" w:date="2024-05-23T00:20:00Z">
              <w:r>
                <w:rPr>
                  <w:rFonts w:ascii="Palatino Linotype" w:hAnsi="Palatino Linotype" w:cs="Calibri"/>
                  <w:sz w:val="20"/>
                  <w:szCs w:val="20"/>
                </w:rPr>
                <w:t>"</w:t>
              </w:r>
              <w:r>
                <w:rPr>
                  <w:rFonts w:ascii="Palatino Linotype" w:hAnsi="Palatino Linotype" w:cs="Calibri"/>
                  <w:b/>
                  <w:bCs/>
                  <w:sz w:val="20"/>
                  <w:szCs w:val="20"/>
                </w:rPr>
                <w:t>Long</w:t>
              </w:r>
              <w:r w:rsidR="00E3239D">
                <w:rPr>
                  <w:rFonts w:ascii="Palatino Linotype" w:hAnsi="Palatino Linotype" w:cs="Calibri"/>
                  <w:b/>
                  <w:bCs/>
                  <w:sz w:val="20"/>
                  <w:szCs w:val="20"/>
                </w:rPr>
                <w:t>s</w:t>
              </w:r>
              <w:r>
                <w:rPr>
                  <w:rFonts w:ascii="Palatino Linotype" w:hAnsi="Palatino Linotype" w:cs="Calibri"/>
                  <w:b/>
                  <w:bCs/>
                  <w:sz w:val="20"/>
                  <w:szCs w:val="20"/>
                </w:rPr>
                <w:t>top Date</w:t>
              </w:r>
              <w:r w:rsidRPr="007337F7">
                <w:rPr>
                  <w:rFonts w:ascii="Palatino Linotype" w:hAnsi="Palatino Linotype" w:cs="Calibri"/>
                  <w:sz w:val="20"/>
                  <w:szCs w:val="20"/>
                </w:rPr>
                <w:t>”</w:t>
              </w:r>
              <w:r>
                <w:rPr>
                  <w:rFonts w:ascii="Palatino Linotype" w:hAnsi="Palatino Linotype" w:cs="Calibri"/>
                  <w:sz w:val="20"/>
                  <w:szCs w:val="20"/>
                </w:rPr>
                <w:t xml:space="preserve"> means </w:t>
              </w:r>
              <w:r w:rsidR="00A325B6">
                <w:rPr>
                  <w:rFonts w:ascii="Palatino Linotype" w:hAnsi="Palatino Linotype" w:cs="Calibri"/>
                  <w:sz w:val="20"/>
                  <w:szCs w:val="20"/>
                </w:rPr>
                <w:t xml:space="preserve">30 </w:t>
              </w:r>
              <w:r>
                <w:rPr>
                  <w:rFonts w:ascii="Palatino Linotype" w:hAnsi="Palatino Linotype" w:cs="Calibri"/>
                  <w:sz w:val="20"/>
                  <w:szCs w:val="20"/>
                </w:rPr>
                <w:t>August 2024</w:t>
              </w:r>
              <w:r w:rsidR="00E3239D">
                <w:rPr>
                  <w:rFonts w:ascii="Palatino Linotype" w:hAnsi="Palatino Linotype" w:cs="Calibri"/>
                  <w:sz w:val="20"/>
                  <w:szCs w:val="20"/>
                </w:rPr>
                <w:t xml:space="preserve"> or such later date as the Parties may </w:t>
              </w:r>
              <w:proofErr w:type="gramStart"/>
              <w:r w:rsidR="00E3239D">
                <w:rPr>
                  <w:rFonts w:ascii="Palatino Linotype" w:hAnsi="Palatino Linotype" w:cs="Calibri"/>
                  <w:sz w:val="20"/>
                  <w:szCs w:val="20"/>
                </w:rPr>
                <w:t>agree</w:t>
              </w:r>
              <w:r w:rsidR="00571225">
                <w:rPr>
                  <w:rFonts w:ascii="Palatino Linotype" w:hAnsi="Palatino Linotype" w:cs="Calibri"/>
                  <w:sz w:val="20"/>
                  <w:szCs w:val="20"/>
                </w:rPr>
                <w:t>;</w:t>
              </w:r>
              <w:proofErr w:type="gramEnd"/>
            </w:ins>
          </w:p>
          <w:p w14:paraId="25ADD351" w14:textId="77777777" w:rsidR="00A03E80" w:rsidRPr="00A03E80" w:rsidRDefault="00A03E80" w:rsidP="007337F7">
            <w:pPr>
              <w:pStyle w:val="Btext"/>
              <w:spacing w:after="0"/>
              <w:ind w:left="882" w:firstLine="0"/>
              <w:rPr>
                <w:ins w:id="57" w:author="OLTRE" w:date="2024-05-23T00:20:00Z"/>
                <w:rFonts w:ascii="Palatino Linotype" w:hAnsi="Palatino Linotype" w:cs="Calibri"/>
                <w:sz w:val="20"/>
                <w:szCs w:val="20"/>
              </w:rPr>
            </w:pPr>
          </w:p>
          <w:p w14:paraId="1240E040" w14:textId="53F258D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roofErr w:type="gramStart"/>
            <w:r w:rsidRPr="00302058">
              <w:rPr>
                <w:rFonts w:ascii="Palatino Linotype" w:hAnsi="Palatino Linotype"/>
                <w:sz w:val="20"/>
                <w:szCs w:val="20"/>
              </w:rPr>
              <w:t>);</w:t>
            </w:r>
            <w:proofErr w:type="gramEnd"/>
          </w:p>
          <w:p w14:paraId="5DE7AFE5" w14:textId="77777777" w:rsidR="00395BC7" w:rsidRPr="00302058" w:rsidRDefault="00395BC7" w:rsidP="00395BC7">
            <w:pPr>
              <w:pStyle w:val="Btext"/>
              <w:spacing w:after="0"/>
              <w:ind w:left="882" w:hanging="426"/>
              <w:rPr>
                <w:rFonts w:ascii="Palatino Linotype" w:hAnsi="Palatino Linotype" w:cs="Calibri"/>
                <w:sz w:val="20"/>
                <w:szCs w:val="20"/>
              </w:rPr>
            </w:pPr>
          </w:p>
          <w:p w14:paraId="1C53CA52"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xml:space="preserve">” shall have the meaning given to it under Article 5.2.d of this </w:t>
            </w:r>
            <w:proofErr w:type="gramStart"/>
            <w:r w:rsidRPr="00302058">
              <w:rPr>
                <w:rFonts w:ascii="Palatino Linotype" w:hAnsi="Palatino Linotype" w:cs="Calibri"/>
                <w:sz w:val="20"/>
                <w:szCs w:val="20"/>
              </w:rPr>
              <w:t>Agreement;</w:t>
            </w:r>
            <w:proofErr w:type="gramEnd"/>
          </w:p>
          <w:p w14:paraId="398CC5D7" w14:textId="77777777" w:rsidR="00107668" w:rsidRPr="00302058" w:rsidRDefault="00107668" w:rsidP="00107668">
            <w:pPr>
              <w:pStyle w:val="ListParagraph"/>
              <w:rPr>
                <w:rFonts w:ascii="Palatino Linotype" w:hAnsi="Palatino Linotype" w:cs="Calibri"/>
                <w:sz w:val="20"/>
                <w:szCs w:val="20"/>
              </w:rPr>
            </w:pPr>
          </w:p>
          <w:p w14:paraId="04DC7F33" w14:textId="1569A902" w:rsidR="006347C3" w:rsidRDefault="006347C3" w:rsidP="00395BC7">
            <w:pPr>
              <w:pStyle w:val="Btext"/>
              <w:numPr>
                <w:ilvl w:val="0"/>
                <w:numId w:val="33"/>
              </w:numPr>
              <w:spacing w:after="0"/>
              <w:ind w:left="882" w:hanging="426"/>
              <w:rPr>
                <w:ins w:id="58" w:author="OLTRE" w:date="2024-05-23T00:20:00Z"/>
                <w:rFonts w:ascii="Palatino Linotype" w:hAnsi="Palatino Linotype" w:cs="Calibri"/>
                <w:sz w:val="20"/>
                <w:szCs w:val="20"/>
              </w:rPr>
            </w:pPr>
            <w:ins w:id="59" w:author="OLTRE" w:date="2024-05-23T00:20:00Z">
              <w:r>
                <w:rPr>
                  <w:rFonts w:ascii="Palatino Linotype" w:hAnsi="Palatino Linotype" w:cs="Calibri"/>
                  <w:sz w:val="20"/>
                  <w:szCs w:val="20"/>
                </w:rPr>
                <w:t>“</w:t>
              </w:r>
              <w:r>
                <w:rPr>
                  <w:rFonts w:ascii="Palatino Linotype" w:hAnsi="Palatino Linotype" w:cs="Calibri"/>
                  <w:b/>
                  <w:bCs/>
                  <w:sz w:val="20"/>
                  <w:szCs w:val="20"/>
                </w:rPr>
                <w:t>Net Asset Value</w:t>
              </w:r>
              <w:r>
                <w:rPr>
                  <w:rFonts w:ascii="Palatino Linotype" w:hAnsi="Palatino Linotype" w:cs="Calibri"/>
                  <w:sz w:val="20"/>
                  <w:szCs w:val="20"/>
                </w:rPr>
                <w:t xml:space="preserve">” means </w:t>
              </w:r>
              <w:r w:rsidR="00274778">
                <w:rPr>
                  <w:rFonts w:ascii="Palatino Linotype" w:hAnsi="Palatino Linotype" w:cs="Calibri"/>
                  <w:sz w:val="20"/>
                  <w:szCs w:val="20"/>
                </w:rPr>
                <w:t xml:space="preserve">the net asset value of the Company in the amount of </w:t>
              </w:r>
              <w:r w:rsidR="00274778" w:rsidRPr="007337F7">
                <w:rPr>
                  <w:rFonts w:ascii="Palatino Linotype" w:hAnsi="Palatino Linotype" w:cs="Calibri"/>
                  <w:b/>
                  <w:bCs/>
                  <w:sz w:val="20"/>
                  <w:szCs w:val="20"/>
                </w:rPr>
                <w:t>IDR 16,667,508,983</w:t>
              </w:r>
              <w:r w:rsidR="00274778">
                <w:rPr>
                  <w:rFonts w:ascii="Palatino Linotype" w:hAnsi="Palatino Linotype" w:cs="Calibri"/>
                  <w:b/>
                  <w:bCs/>
                  <w:sz w:val="20"/>
                  <w:szCs w:val="20"/>
                </w:rPr>
                <w:t xml:space="preserve"> </w:t>
              </w:r>
              <w:r w:rsidR="00274778">
                <w:rPr>
                  <w:rFonts w:ascii="Palatino Linotype" w:hAnsi="Palatino Linotype" w:cs="Calibri"/>
                  <w:sz w:val="20"/>
                  <w:szCs w:val="20"/>
                </w:rPr>
                <w:t xml:space="preserve">(sixteen billion six hundred </w:t>
              </w:r>
              <w:proofErr w:type="gramStart"/>
              <w:r w:rsidR="00274778">
                <w:rPr>
                  <w:rFonts w:ascii="Palatino Linotype" w:hAnsi="Palatino Linotype" w:cs="Calibri"/>
                  <w:sz w:val="20"/>
                  <w:szCs w:val="20"/>
                </w:rPr>
                <w:t>sixty seven</w:t>
              </w:r>
              <w:proofErr w:type="gramEnd"/>
              <w:r w:rsidR="00274778">
                <w:rPr>
                  <w:rFonts w:ascii="Palatino Linotype" w:hAnsi="Palatino Linotype" w:cs="Calibri"/>
                  <w:sz w:val="20"/>
                  <w:szCs w:val="20"/>
                </w:rPr>
                <w:t xml:space="preserve"> million five hundred eight thousand nine hundred eighty three Rupiah)</w:t>
              </w:r>
              <w:r w:rsidR="00F4342E">
                <w:rPr>
                  <w:rFonts w:ascii="Palatino Linotype" w:hAnsi="Palatino Linotype" w:cs="Calibri"/>
                  <w:sz w:val="20"/>
                  <w:szCs w:val="20"/>
                </w:rPr>
                <w:t xml:space="preserve"> as provided in the Company’s financial statement for the 2023 financial year provided to the Subscriber before the date of this Agreement</w:t>
              </w:r>
              <w:r w:rsidR="00C405A4">
                <w:rPr>
                  <w:rFonts w:ascii="Palatino Linotype" w:hAnsi="Palatino Linotype" w:cs="Calibri"/>
                  <w:sz w:val="20"/>
                  <w:szCs w:val="20"/>
                </w:rPr>
                <w:t>;</w:t>
              </w:r>
              <w:r w:rsidR="00274778">
                <w:rPr>
                  <w:rFonts w:ascii="Palatino Linotype" w:hAnsi="Palatino Linotype" w:cs="Calibri"/>
                  <w:sz w:val="20"/>
                  <w:szCs w:val="20"/>
                </w:rPr>
                <w:t xml:space="preserve"> </w:t>
              </w:r>
            </w:ins>
          </w:p>
          <w:p w14:paraId="1A087B28" w14:textId="77777777" w:rsidR="006347C3" w:rsidRDefault="006347C3" w:rsidP="007337F7">
            <w:pPr>
              <w:pStyle w:val="ListParagraph"/>
              <w:rPr>
                <w:ins w:id="60" w:author="OLTRE" w:date="2024-05-23T00:20:00Z"/>
                <w:rFonts w:ascii="Palatino Linotype" w:hAnsi="Palatino Linotype" w:cs="Calibri"/>
                <w:sz w:val="20"/>
                <w:szCs w:val="20"/>
              </w:rPr>
            </w:pPr>
          </w:p>
          <w:p w14:paraId="2A2A730F" w14:textId="777955C6" w:rsidR="00107668" w:rsidRPr="00302058" w:rsidRDefault="00107668"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 xml:space="preserve">in respect of the subscription of the </w:t>
            </w:r>
            <w:proofErr w:type="gramStart"/>
            <w:r w:rsidRPr="00302058">
              <w:rPr>
                <w:rFonts w:ascii="Palatino Linotype" w:hAnsi="Palatino Linotype" w:cs="Calibri"/>
                <w:sz w:val="20"/>
                <w:szCs w:val="20"/>
              </w:rPr>
              <w:t>Shares;</w:t>
            </w:r>
            <w:proofErr w:type="gramEnd"/>
          </w:p>
          <w:p w14:paraId="23B1A6C1" w14:textId="77777777" w:rsidR="009E37BE" w:rsidRPr="00302058" w:rsidRDefault="009E37BE" w:rsidP="009E37BE">
            <w:pPr>
              <w:pStyle w:val="ListParagraph"/>
              <w:rPr>
                <w:ins w:id="61" w:author="OLTRE" w:date="2024-05-23T00:20:00Z"/>
                <w:rFonts w:ascii="Palatino Linotype" w:hAnsi="Palatino Linotype" w:cs="Calibri"/>
                <w:sz w:val="20"/>
                <w:szCs w:val="20"/>
              </w:rPr>
            </w:pPr>
          </w:p>
          <w:p w14:paraId="77C696C6" w14:textId="16BDEB5C" w:rsidR="00CB6001" w:rsidRPr="00CB6001" w:rsidRDefault="00CB6001" w:rsidP="00395BC7">
            <w:pPr>
              <w:pStyle w:val="Btext"/>
              <w:numPr>
                <w:ilvl w:val="0"/>
                <w:numId w:val="33"/>
              </w:numPr>
              <w:spacing w:after="0"/>
              <w:ind w:left="882" w:hanging="426"/>
              <w:rPr>
                <w:ins w:id="62" w:author="OLTRE" w:date="2024-05-23T00:20:00Z"/>
                <w:rFonts w:ascii="Palatino Linotype" w:hAnsi="Palatino Linotype" w:cs="Calibri"/>
                <w:sz w:val="20"/>
                <w:szCs w:val="20"/>
              </w:rPr>
            </w:pPr>
            <w:ins w:id="63" w:author="OLTRE" w:date="2024-05-23T00:20:00Z">
              <w:r>
                <w:rPr>
                  <w:rFonts w:ascii="Palatino Linotype" w:hAnsi="Palatino Linotype" w:cs="Calibri"/>
                  <w:sz w:val="20"/>
                  <w:szCs w:val="20"/>
                </w:rPr>
                <w:t>“</w:t>
              </w:r>
              <w:r>
                <w:rPr>
                  <w:rFonts w:ascii="Palatino Linotype" w:hAnsi="Palatino Linotype" w:cs="Calibri"/>
                  <w:b/>
                  <w:bCs/>
                  <w:sz w:val="20"/>
                  <w:szCs w:val="20"/>
                </w:rPr>
                <w:t>Novation to Assignee</w:t>
              </w:r>
              <w:r w:rsidRPr="007337F7">
                <w:rPr>
                  <w:rFonts w:ascii="Palatino Linotype" w:hAnsi="Palatino Linotype" w:cs="Calibri"/>
                  <w:sz w:val="20"/>
                  <w:szCs w:val="20"/>
                </w:rPr>
                <w:t>”</w:t>
              </w:r>
              <w:r>
                <w:rPr>
                  <w:rFonts w:ascii="Palatino Linotype" w:hAnsi="Palatino Linotype" w:cs="Calibri"/>
                  <w:sz w:val="20"/>
                  <w:szCs w:val="20"/>
                </w:rPr>
                <w:t xml:space="preserve"> shall have the meaning given to it under Article 13.1 of this </w:t>
              </w:r>
              <w:proofErr w:type="gramStart"/>
              <w:r>
                <w:rPr>
                  <w:rFonts w:ascii="Palatino Linotype" w:hAnsi="Palatino Linotype" w:cs="Calibri"/>
                  <w:sz w:val="20"/>
                  <w:szCs w:val="20"/>
                </w:rPr>
                <w:t>Agreement;</w:t>
              </w:r>
              <w:proofErr w:type="gramEnd"/>
            </w:ins>
          </w:p>
          <w:p w14:paraId="1893274A" w14:textId="77777777" w:rsidR="00CB6001" w:rsidRDefault="00CB6001" w:rsidP="007337F7">
            <w:pPr>
              <w:pStyle w:val="ListParagraph"/>
              <w:rPr>
                <w:rFonts w:ascii="Palatino Linotype" w:hAnsi="Palatino Linotype"/>
                <w:sz w:val="20"/>
                <w:szCs w:val="20"/>
              </w:rPr>
            </w:pPr>
          </w:p>
          <w:p w14:paraId="3A81E16B" w14:textId="356ED3F8"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xml:space="preserve">” means a written notice from a Shareholder of its intention to sell its shares and the applicable terms of the proposed </w:t>
            </w:r>
            <w:proofErr w:type="gramStart"/>
            <w:r w:rsidRPr="00302058">
              <w:rPr>
                <w:rFonts w:ascii="Palatino Linotype" w:hAnsi="Palatino Linotype"/>
                <w:sz w:val="20"/>
                <w:szCs w:val="20"/>
              </w:rPr>
              <w:t>transfer;</w:t>
            </w:r>
            <w:proofErr w:type="gramEnd"/>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xml:space="preserve">” means the </w:t>
            </w:r>
            <w:r w:rsidRPr="00302058">
              <w:rPr>
                <w:rFonts w:ascii="Palatino Linotype" w:hAnsi="Palatino Linotype" w:cs="Calibri"/>
                <w:sz w:val="20"/>
                <w:szCs w:val="20"/>
              </w:rPr>
              <w:lastRenderedPageBreak/>
              <w:t>ordinary shares in accordance with Law No. 40 of 2007 regarding Limited Liability Company, as lastly amended by the Law No. 6 of 2023 (and any of its amendments</w:t>
            </w:r>
            <w:proofErr w:type="gramStart"/>
            <w:r w:rsidRPr="00302058">
              <w:rPr>
                <w:rFonts w:ascii="Palatino Linotype" w:hAnsi="Palatino Linotype" w:cs="Calibri"/>
                <w:sz w:val="20"/>
                <w:szCs w:val="20"/>
              </w:rPr>
              <w:t>);</w:t>
            </w:r>
            <w:proofErr w:type="gramEnd"/>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xml:space="preserve">, and is superior to the Ordinary </w:t>
            </w:r>
            <w:proofErr w:type="gramStart"/>
            <w:r w:rsidRPr="00302058">
              <w:rPr>
                <w:rFonts w:ascii="Palatino Linotype" w:hAnsi="Palatino Linotype" w:cs="Calibri"/>
                <w:sz w:val="20"/>
                <w:szCs w:val="20"/>
              </w:rPr>
              <w:t>Share;</w:t>
            </w:r>
            <w:proofErr w:type="gramEnd"/>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1DFD3AC8"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w:t>
            </w:r>
            <w:proofErr w:type="gramStart"/>
            <w:r w:rsidRPr="00302058">
              <w:rPr>
                <w:rFonts w:ascii="Palatino Linotype" w:hAnsi="Palatino Linotype"/>
                <w:b/>
                <w:sz w:val="20"/>
                <w:szCs w:val="20"/>
              </w:rPr>
              <w:t>fifty two</w:t>
            </w:r>
            <w:proofErr w:type="gramEnd"/>
            <w:r w:rsidRPr="00302058">
              <w:rPr>
                <w:rFonts w:ascii="Palatino Linotype" w:hAnsi="Palatino Linotype"/>
                <w:b/>
                <w:sz w:val="20"/>
                <w:szCs w:val="20"/>
              </w:rPr>
              <w:t xml:space="preserve"> thousand one hundred and fifty) </w:t>
            </w:r>
            <w:r w:rsidRPr="00302058">
              <w:rPr>
                <w:rFonts w:ascii="Palatino Linotype" w:hAnsi="Palatino Linotype"/>
                <w:sz w:val="20"/>
                <w:szCs w:val="20"/>
              </w:rPr>
              <w:t>Class C</w:t>
            </w:r>
            <w:ins w:id="64" w:author="OLTRE" w:date="2024-05-23T00:37:00Z">
              <w:r w:rsidR="00B87540">
                <w:rPr>
                  <w:rFonts w:ascii="Palatino Linotype" w:hAnsi="Palatino Linotype"/>
                  <w:sz w:val="20"/>
                  <w:szCs w:val="20"/>
                </w:rPr>
                <w:t xml:space="preserve"> Preferred</w:t>
              </w:r>
            </w:ins>
            <w:r w:rsidRPr="00302058">
              <w:rPr>
                <w:rFonts w:ascii="Palatino Linotype" w:hAnsi="Palatino Linotype"/>
                <w:sz w:val="20"/>
                <w:szCs w:val="20"/>
              </w:rPr>
              <w:t xml:space="preserve">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62B7AA92"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Founding Shareholders, and all other holders of the Company’s </w:t>
            </w:r>
            <w:proofErr w:type="gramStart"/>
            <w:r w:rsidRPr="00302058">
              <w:rPr>
                <w:rFonts w:ascii="Palatino Linotype" w:hAnsi="Palatino Linotype"/>
                <w:sz w:val="20"/>
                <w:szCs w:val="20"/>
              </w:rPr>
              <w:t>shares</w:t>
            </w:r>
            <w:r w:rsidR="00F00ADF" w:rsidRPr="00302058">
              <w:rPr>
                <w:rFonts w:ascii="Palatino Linotype" w:hAnsi="Palatino Linotype"/>
                <w:sz w:val="20"/>
                <w:szCs w:val="20"/>
              </w:rPr>
              <w:t>;</w:t>
            </w:r>
            <w:proofErr w:type="gramEnd"/>
            <w:r w:rsidR="00F00ADF" w:rsidRPr="00302058">
              <w:rPr>
                <w:rFonts w:ascii="Palatino Linotype" w:hAnsi="Palatino Linotype"/>
                <w:sz w:val="20"/>
                <w:szCs w:val="20"/>
              </w:rPr>
              <w:t xml:space="preserve"> </w:t>
            </w:r>
          </w:p>
          <w:p w14:paraId="70920838" w14:textId="194A2D8D" w:rsidR="00395BC7" w:rsidRPr="00302058" w:rsidRDefault="00395BC7" w:rsidP="00767F04">
            <w:pPr>
              <w:pStyle w:val="Btext"/>
              <w:spacing w:after="0"/>
              <w:ind w:firstLine="0"/>
              <w:rPr>
                <w:rFonts w:ascii="Palatino Linotype" w:hAnsi="Palatino Linotype" w:cs="Calibri"/>
                <w:sz w:val="20"/>
                <w:szCs w:val="20"/>
              </w:rPr>
            </w:pPr>
          </w:p>
          <w:p w14:paraId="75B59B24" w14:textId="4916D327"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means any and all applicable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9C26DF">
            <w:pPr>
              <w:pStyle w:val="Btext"/>
              <w:spacing w:after="0"/>
              <w:ind w:left="882" w:hanging="426"/>
              <w:rPr>
                <w:rFonts w:ascii="Palatino Linotype" w:hAnsi="Palatino Linotype" w:cs="Calibri"/>
                <w:sz w:val="20"/>
                <w:szCs w:val="20"/>
              </w:rPr>
            </w:pPr>
          </w:p>
          <w:p w14:paraId="5E41F469" w14:textId="28FA0256"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 xml:space="preserve">means the Indonesian Directorate General of Taxation or any other governmental authority with the authority to levy Taxes in Indonesia; </w:t>
            </w:r>
            <w:del w:id="65" w:author="OLTRE" w:date="2024-05-23T00:20:00Z">
              <w:r w:rsidRPr="00302058">
                <w:rPr>
                  <w:rFonts w:ascii="Palatino Linotype" w:hAnsi="Palatino Linotype"/>
                  <w:sz w:val="20"/>
                  <w:szCs w:val="20"/>
                </w:rPr>
                <w:delText>and</w:delText>
              </w:r>
            </w:del>
          </w:p>
          <w:p w14:paraId="234A5542" w14:textId="77777777" w:rsidR="009C26DF" w:rsidRPr="00302058" w:rsidRDefault="009C26DF" w:rsidP="009C26DF">
            <w:pPr>
              <w:pStyle w:val="ListParagraph"/>
              <w:rPr>
                <w:rFonts w:ascii="Palatino Linotype" w:hAnsi="Palatino Linotype"/>
                <w:b/>
                <w:sz w:val="20"/>
                <w:szCs w:val="20"/>
              </w:rPr>
            </w:pPr>
          </w:p>
          <w:p w14:paraId="2D525311" w14:textId="1A3872AA" w:rsidR="00395BC7" w:rsidRPr="002751FF"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proofErr w:type="gramStart"/>
            <w:r w:rsidRPr="00302058">
              <w:rPr>
                <w:rFonts w:ascii="Palatino Linotype" w:hAnsi="Palatino Linotype"/>
                <w:sz w:val="20"/>
                <w:szCs w:val="20"/>
              </w:rPr>
              <w:t xml:space="preserve">Investor  </w:t>
            </w:r>
            <w:r w:rsidRPr="00302058">
              <w:rPr>
                <w:rFonts w:ascii="Palatino Linotype" w:hAnsi="Palatino Linotype"/>
                <w:sz w:val="20"/>
                <w:szCs w:val="20"/>
              </w:rPr>
              <w:lastRenderedPageBreak/>
              <w:t>Agreement</w:t>
            </w:r>
            <w:proofErr w:type="gramEnd"/>
            <w:r w:rsidRPr="00302058">
              <w:rPr>
                <w:rFonts w:ascii="Palatino Linotype" w:hAnsi="Palatino Linotype"/>
                <w:sz w:val="20"/>
                <w:szCs w:val="20"/>
              </w:rPr>
              <w:t>, and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66" w:name="_DV_M184"/>
            <w:bookmarkEnd w:id="66"/>
            <w:del w:id="67" w:author="OLTRE" w:date="2024-05-23T00:20:00Z">
              <w:r w:rsidR="00F00ADF" w:rsidRPr="00302058">
                <w:rPr>
                  <w:rFonts w:ascii="Palatino Linotype" w:hAnsi="Palatino Linotype"/>
                  <w:sz w:val="20"/>
                  <w:szCs w:val="20"/>
                </w:rPr>
                <w:delText>.</w:delText>
              </w:r>
            </w:del>
            <w:ins w:id="68" w:author="OLTRE" w:date="2024-05-23T00:20:00Z">
              <w:r w:rsidR="002751FF">
                <w:rPr>
                  <w:rFonts w:ascii="Palatino Linotype" w:hAnsi="Palatino Linotype"/>
                  <w:sz w:val="20"/>
                  <w:szCs w:val="20"/>
                </w:rPr>
                <w:t>; and</w:t>
              </w:r>
            </w:ins>
          </w:p>
          <w:p w14:paraId="66C317E7" w14:textId="77777777" w:rsidR="002751FF" w:rsidRDefault="002751FF" w:rsidP="007337F7">
            <w:pPr>
              <w:pStyle w:val="ListParagraph"/>
              <w:rPr>
                <w:ins w:id="69" w:author="OLTRE" w:date="2024-05-23T00:20:00Z"/>
                <w:rFonts w:ascii="Palatino Linotype" w:hAnsi="Palatino Linotype" w:cs="Calibri"/>
                <w:sz w:val="20"/>
                <w:szCs w:val="20"/>
              </w:rPr>
            </w:pPr>
          </w:p>
          <w:p w14:paraId="54F56F7E" w14:textId="215848DB" w:rsidR="002751FF" w:rsidRPr="00302058" w:rsidRDefault="002751FF" w:rsidP="00395BC7">
            <w:pPr>
              <w:pStyle w:val="Btext"/>
              <w:numPr>
                <w:ilvl w:val="0"/>
                <w:numId w:val="33"/>
              </w:numPr>
              <w:spacing w:after="0"/>
              <w:ind w:left="882" w:hanging="426"/>
              <w:rPr>
                <w:ins w:id="70" w:author="OLTRE" w:date="2024-05-23T00:20:00Z"/>
                <w:rFonts w:ascii="Palatino Linotype" w:hAnsi="Palatino Linotype" w:cs="Calibri"/>
                <w:sz w:val="20"/>
                <w:szCs w:val="20"/>
              </w:rPr>
            </w:pPr>
            <w:ins w:id="71" w:author="OLTRE" w:date="2024-05-23T00:20:00Z">
              <w:r>
                <w:rPr>
                  <w:rFonts w:ascii="Palatino Linotype" w:hAnsi="Palatino Linotype" w:cs="Calibri"/>
                  <w:sz w:val="20"/>
                  <w:szCs w:val="20"/>
                </w:rPr>
                <w:t>“</w:t>
              </w:r>
              <w:r w:rsidRPr="007337F7">
                <w:rPr>
                  <w:rFonts w:ascii="Palatino Linotype" w:hAnsi="Palatino Linotype" w:cs="Calibri"/>
                  <w:b/>
                  <w:bCs/>
                  <w:sz w:val="20"/>
                  <w:szCs w:val="20"/>
                </w:rPr>
                <w:t>Undisclosed Liability</w:t>
              </w:r>
              <w:r>
                <w:rPr>
                  <w:rFonts w:ascii="Palatino Linotype" w:hAnsi="Palatino Linotype" w:cs="Calibri"/>
                  <w:sz w:val="20"/>
                  <w:szCs w:val="20"/>
                </w:rPr>
                <w:t xml:space="preserve">” means </w:t>
              </w:r>
              <w:r w:rsidR="00C90108">
                <w:rPr>
                  <w:rFonts w:ascii="Palatino Linotype" w:hAnsi="Palatino Linotype" w:cs="Calibri"/>
                  <w:sz w:val="20"/>
                  <w:szCs w:val="20"/>
                </w:rPr>
                <w:t xml:space="preserve">any and all amounts that the Company is obligated or potentially obligated to pay to any party including </w:t>
              </w:r>
              <w:r w:rsidR="0094176B">
                <w:rPr>
                  <w:rFonts w:ascii="Palatino Linotype" w:hAnsi="Palatino Linotype" w:cs="Calibri"/>
                  <w:sz w:val="20"/>
                  <w:szCs w:val="20"/>
                </w:rPr>
                <w:t xml:space="preserve">any </w:t>
              </w:r>
              <w:r w:rsidR="00C90108">
                <w:rPr>
                  <w:rFonts w:ascii="Palatino Linotype" w:hAnsi="Palatino Linotype" w:cs="Calibri"/>
                  <w:sz w:val="20"/>
                  <w:szCs w:val="20"/>
                </w:rPr>
                <w:t xml:space="preserve">governmental authority, </w:t>
              </w:r>
              <w:r w:rsidR="008C403B">
                <w:rPr>
                  <w:rFonts w:ascii="Palatino Linotype" w:hAnsi="Palatino Linotype" w:cs="Calibri"/>
                  <w:sz w:val="20"/>
                  <w:szCs w:val="20"/>
                </w:rPr>
                <w:t xml:space="preserve">including any unpaid tax amounts and fines, amounts claimed under a legal lawsuit, fine or order to pay </w:t>
              </w:r>
              <w:r w:rsidR="00170220">
                <w:rPr>
                  <w:rFonts w:ascii="Palatino Linotype" w:hAnsi="Palatino Linotype" w:cs="Calibri"/>
                  <w:sz w:val="20"/>
                  <w:szCs w:val="20"/>
                </w:rPr>
                <w:t xml:space="preserve">under </w:t>
              </w:r>
              <w:r w:rsidR="008C403B">
                <w:rPr>
                  <w:rFonts w:ascii="Palatino Linotype" w:hAnsi="Palatino Linotype" w:cs="Calibri"/>
                  <w:sz w:val="20"/>
                  <w:szCs w:val="20"/>
                </w:rPr>
                <w:t xml:space="preserve">court </w:t>
              </w:r>
              <w:r w:rsidR="00444245">
                <w:rPr>
                  <w:rFonts w:ascii="Palatino Linotype" w:hAnsi="Palatino Linotype" w:cs="Calibri"/>
                  <w:sz w:val="20"/>
                  <w:szCs w:val="20"/>
                </w:rPr>
                <w:t>decision or order</w:t>
              </w:r>
              <w:r w:rsidR="00486F57">
                <w:rPr>
                  <w:rFonts w:ascii="Palatino Linotype" w:hAnsi="Palatino Linotype" w:cs="Calibri"/>
                  <w:sz w:val="20"/>
                  <w:szCs w:val="20"/>
                </w:rPr>
                <w:t>, or arbitral award</w:t>
              </w:r>
              <w:r w:rsidR="008C403B">
                <w:rPr>
                  <w:rFonts w:ascii="Palatino Linotype" w:hAnsi="Palatino Linotype" w:cs="Calibri"/>
                  <w:sz w:val="20"/>
                  <w:szCs w:val="20"/>
                </w:rPr>
                <w:t xml:space="preserve">, </w:t>
              </w:r>
              <w:r w:rsidR="00C90108">
                <w:rPr>
                  <w:rFonts w:ascii="Palatino Linotype" w:hAnsi="Palatino Linotype" w:cs="Calibri"/>
                  <w:sz w:val="20"/>
                  <w:szCs w:val="20"/>
                </w:rPr>
                <w:t xml:space="preserve">that has not been reflected in the Company’s </w:t>
              </w:r>
              <w:r w:rsidR="00101F57">
                <w:rPr>
                  <w:rFonts w:ascii="Palatino Linotype" w:hAnsi="Palatino Linotype" w:cs="Calibri"/>
                  <w:sz w:val="20"/>
                  <w:szCs w:val="20"/>
                </w:rPr>
                <w:t>f</w:t>
              </w:r>
              <w:r w:rsidR="00C90108">
                <w:rPr>
                  <w:rFonts w:ascii="Palatino Linotype" w:hAnsi="Palatino Linotype" w:cs="Calibri"/>
                  <w:sz w:val="20"/>
                  <w:szCs w:val="20"/>
                </w:rPr>
                <w:t xml:space="preserve">inancial </w:t>
              </w:r>
              <w:r w:rsidR="00101F57">
                <w:rPr>
                  <w:rFonts w:ascii="Palatino Linotype" w:hAnsi="Palatino Linotype" w:cs="Calibri"/>
                  <w:sz w:val="20"/>
                  <w:szCs w:val="20"/>
                </w:rPr>
                <w:t>s</w:t>
              </w:r>
              <w:r w:rsidR="00C90108">
                <w:rPr>
                  <w:rFonts w:ascii="Palatino Linotype" w:hAnsi="Palatino Linotype" w:cs="Calibri"/>
                  <w:sz w:val="20"/>
                  <w:szCs w:val="20"/>
                </w:rPr>
                <w:t xml:space="preserve">tatement for </w:t>
              </w:r>
              <w:r w:rsidR="00575B73">
                <w:rPr>
                  <w:rFonts w:ascii="Palatino Linotype" w:hAnsi="Palatino Linotype" w:cs="Calibri"/>
                  <w:sz w:val="20"/>
                  <w:szCs w:val="20"/>
                </w:rPr>
                <w:t xml:space="preserve">the </w:t>
              </w:r>
              <w:r w:rsidR="00C90108">
                <w:rPr>
                  <w:rFonts w:ascii="Palatino Linotype" w:hAnsi="Palatino Linotype" w:cs="Calibri"/>
                  <w:sz w:val="20"/>
                  <w:szCs w:val="20"/>
                </w:rPr>
                <w:t xml:space="preserve">2023 </w:t>
              </w:r>
              <w:r w:rsidR="00575B73">
                <w:rPr>
                  <w:rFonts w:ascii="Palatino Linotype" w:hAnsi="Palatino Linotype" w:cs="Calibri"/>
                  <w:sz w:val="20"/>
                  <w:szCs w:val="20"/>
                </w:rPr>
                <w:t>f</w:t>
              </w:r>
              <w:r w:rsidR="00C90108">
                <w:rPr>
                  <w:rFonts w:ascii="Palatino Linotype" w:hAnsi="Palatino Linotype" w:cs="Calibri"/>
                  <w:sz w:val="20"/>
                  <w:szCs w:val="20"/>
                </w:rPr>
                <w:t xml:space="preserve">inancial </w:t>
              </w:r>
              <w:r w:rsidR="00575B73">
                <w:rPr>
                  <w:rFonts w:ascii="Palatino Linotype" w:hAnsi="Palatino Linotype" w:cs="Calibri"/>
                  <w:sz w:val="20"/>
                  <w:szCs w:val="20"/>
                </w:rPr>
                <w:t>y</w:t>
              </w:r>
              <w:r w:rsidR="00C90108">
                <w:rPr>
                  <w:rFonts w:ascii="Palatino Linotype" w:hAnsi="Palatino Linotype" w:cs="Calibri"/>
                  <w:sz w:val="20"/>
                  <w:szCs w:val="20"/>
                </w:rPr>
                <w:t>ea</w:t>
              </w:r>
              <w:r w:rsidR="00575B73">
                <w:rPr>
                  <w:rFonts w:ascii="Palatino Linotype" w:hAnsi="Palatino Linotype" w:cs="Calibri"/>
                  <w:sz w:val="20"/>
                  <w:szCs w:val="20"/>
                </w:rPr>
                <w:t>r</w:t>
              </w:r>
              <w:r w:rsidR="00101F57">
                <w:rPr>
                  <w:rFonts w:ascii="Palatino Linotype" w:hAnsi="Palatino Linotype" w:cs="Calibri"/>
                  <w:sz w:val="20"/>
                  <w:szCs w:val="20"/>
                </w:rPr>
                <w:t xml:space="preserve"> provided to the Subscriber before the date of this Agreement</w:t>
              </w:r>
              <w:r w:rsidR="00D62D91">
                <w:rPr>
                  <w:rFonts w:ascii="Palatino Linotype" w:hAnsi="Palatino Linotype" w:cs="Calibri"/>
                  <w:sz w:val="20"/>
                  <w:szCs w:val="20"/>
                </w:rPr>
                <w:t xml:space="preserve">, and that became known </w:t>
              </w:r>
              <w:r w:rsidR="005F602E">
                <w:rPr>
                  <w:rFonts w:ascii="Palatino Linotype" w:hAnsi="Palatino Linotype" w:cs="Calibri"/>
                  <w:sz w:val="20"/>
                  <w:szCs w:val="20"/>
                </w:rPr>
                <w:t xml:space="preserve">to the Subscriber </w:t>
              </w:r>
              <w:r w:rsidR="002D6CFC">
                <w:rPr>
                  <w:rFonts w:ascii="Palatino Linotype" w:hAnsi="Palatino Linotype" w:cs="Calibri"/>
                  <w:sz w:val="20"/>
                  <w:szCs w:val="20"/>
                </w:rPr>
                <w:t xml:space="preserve">due to </w:t>
              </w:r>
              <w:r w:rsidR="00D62D91">
                <w:rPr>
                  <w:rFonts w:ascii="Palatino Linotype" w:hAnsi="Palatino Linotype" w:cs="Calibri"/>
                  <w:sz w:val="20"/>
                  <w:szCs w:val="20"/>
                </w:rPr>
                <w:t xml:space="preserve">the </w:t>
              </w:r>
              <w:proofErr w:type="spellStart"/>
              <w:r w:rsidR="00D62D91">
                <w:rPr>
                  <w:rFonts w:ascii="Palatino Linotype" w:hAnsi="Palatino Linotype" w:cs="Calibri"/>
                  <w:sz w:val="20"/>
                  <w:szCs w:val="20"/>
                </w:rPr>
                <w:t>Subcriber’s</w:t>
              </w:r>
              <w:proofErr w:type="spellEnd"/>
              <w:r w:rsidR="00D62D91">
                <w:rPr>
                  <w:rFonts w:ascii="Palatino Linotype" w:hAnsi="Palatino Linotype" w:cs="Calibri"/>
                  <w:sz w:val="20"/>
                  <w:szCs w:val="20"/>
                </w:rPr>
                <w:t xml:space="preserve"> due diligence process or </w:t>
              </w:r>
              <w:r w:rsidR="002D6CFC">
                <w:rPr>
                  <w:rFonts w:ascii="Palatino Linotype" w:hAnsi="Palatino Linotype" w:cs="Calibri"/>
                  <w:sz w:val="20"/>
                  <w:szCs w:val="20"/>
                </w:rPr>
                <w:t>otherwise</w:t>
              </w:r>
              <w:r w:rsidR="00C90108">
                <w:rPr>
                  <w:rFonts w:ascii="Palatino Linotype" w:hAnsi="Palatino Linotype" w:cs="Calibri"/>
                  <w:sz w:val="20"/>
                  <w:szCs w:val="20"/>
                </w:rPr>
                <w:t xml:space="preserve">. </w:t>
              </w:r>
            </w:ins>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12EFBD97" w14:textId="0946C203" w:rsidR="008B027D" w:rsidRPr="00302058" w:rsidRDefault="008B027D" w:rsidP="008B027D">
            <w:pPr>
              <w:pStyle w:val="MTH1"/>
              <w:numPr>
                <w:ilvl w:val="1"/>
                <w:numId w:val="51"/>
              </w:numPr>
              <w:spacing w:after="0"/>
              <w:ind w:left="458" w:hanging="567"/>
              <w:contextualSpacing/>
              <w:jc w:val="both"/>
              <w:rPr>
                <w:rFonts w:ascii="Palatino Linotype" w:hAnsi="Palatino Linotype"/>
                <w:sz w:val="20"/>
                <w:szCs w:val="20"/>
                <w:lang w:val="id-ID"/>
              </w:rPr>
            </w:pPr>
            <w:proofErr w:type="spellStart"/>
            <w:r w:rsidRPr="00302058">
              <w:rPr>
                <w:rFonts w:ascii="Palatino Linotype" w:hAnsi="Palatino Linotype"/>
                <w:sz w:val="20"/>
                <w:szCs w:val="20"/>
                <w:lang w:val="id-ID"/>
              </w:rPr>
              <w:t>Interpretation</w:t>
            </w:r>
            <w:proofErr w:type="spellEnd"/>
            <w:r w:rsidRPr="00302058">
              <w:rPr>
                <w:rFonts w:ascii="Palatino Linotype" w:hAnsi="Palatino Linotype"/>
                <w:sz w:val="20"/>
                <w:szCs w:val="20"/>
                <w:lang w:val="id-ID"/>
              </w:rPr>
              <w:t>.</w:t>
            </w:r>
          </w:p>
          <w:p w14:paraId="1C1CA8BB" w14:textId="7180C9A0" w:rsidR="009D1065" w:rsidRPr="00302058" w:rsidRDefault="009D1065"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agreement or the giving of notice, approval or consent of a Party, unless otherwise specified, such agreement, notice, approval or consent must be in writing. </w:t>
            </w:r>
          </w:p>
          <w:p w14:paraId="3584710D" w14:textId="567ABC0A" w:rsidR="00832C24" w:rsidRPr="00302058" w:rsidRDefault="00076F23" w:rsidP="008D0018">
            <w:pPr>
              <w:pStyle w:val="MTH1"/>
              <w:numPr>
                <w:ilvl w:val="0"/>
                <w:numId w:val="51"/>
              </w:numPr>
              <w:spacing w:after="0"/>
              <w:ind w:left="456" w:hanging="567"/>
              <w:contextualSpacing/>
              <w:jc w:val="both"/>
              <w:rPr>
                <w:rFonts w:ascii="Palatino Linotype" w:hAnsi="Palatino Linotype"/>
                <w:b/>
                <w:bCs/>
                <w:sz w:val="20"/>
                <w:szCs w:val="20"/>
                <w:u w:val="none"/>
              </w:rPr>
            </w:pPr>
            <w:r w:rsidRPr="00302058">
              <w:rPr>
                <w:rFonts w:ascii="Palatino Linotype" w:hAnsi="Palatino Linotype"/>
                <w:b/>
                <w:bCs/>
                <w:sz w:val="20"/>
                <w:szCs w:val="20"/>
              </w:rPr>
              <w:t>Shares Subscription.</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71FB9482" w:rsidR="00832C24"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szCs w:val="20"/>
                <w:u w:val="none"/>
              </w:rPr>
              <w:t>Subject to the terms and conditions of this Agreement, 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w:t>
            </w:r>
            <w:r w:rsidRPr="00302058">
              <w:rPr>
                <w:rFonts w:ascii="Palatino Linotype" w:hAnsi="Palatino Linotype"/>
                <w:sz w:val="20"/>
                <w:szCs w:val="20"/>
                <w:u w:val="none"/>
              </w:rPr>
              <w:lastRenderedPageBreak/>
              <w:t>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w:t>
            </w:r>
            <w:ins w:id="72" w:author="OLTRE" w:date="2024-05-23T00:37:00Z">
              <w:r w:rsidR="00B87540">
                <w:rPr>
                  <w:rFonts w:ascii="Palatino Linotype" w:hAnsi="Palatino Linotype"/>
                  <w:sz w:val="20"/>
                  <w:szCs w:val="20"/>
                </w:rPr>
                <w:t>Preferred</w:t>
              </w:r>
              <w:r w:rsidR="00B87540" w:rsidRPr="00302058">
                <w:rPr>
                  <w:rFonts w:ascii="Palatino Linotype" w:hAnsi="Palatino Linotype"/>
                  <w:sz w:val="20"/>
                  <w:szCs w:val="20"/>
                  <w:u w:val="none"/>
                </w:rPr>
                <w:t xml:space="preserve"> </w:t>
              </w:r>
              <w:r w:rsidR="00B87540">
                <w:rPr>
                  <w:rFonts w:ascii="Palatino Linotype" w:hAnsi="Palatino Linotype"/>
                  <w:sz w:val="20"/>
                  <w:szCs w:val="20"/>
                  <w:u w:val="none"/>
                </w:rPr>
                <w:t xml:space="preserve"> </w:t>
              </w:r>
            </w:ins>
            <w:r w:rsidRPr="00302058">
              <w:rPr>
                <w:rFonts w:ascii="Palatino Linotype" w:hAnsi="Palatino Linotype"/>
                <w:sz w:val="20"/>
                <w:szCs w:val="20"/>
                <w:u w:val="none"/>
              </w:rPr>
              <w:t xml:space="preserve">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w:t>
            </w:r>
            <w:del w:id="73" w:author="OLTRE" w:date="2024-05-23T00:20:00Z">
              <w:r w:rsidRPr="00302058">
                <w:rPr>
                  <w:rFonts w:ascii="Palatino Linotype" w:hAnsi="Palatino Linotype"/>
                  <w:sz w:val="20"/>
                  <w:szCs w:val="20"/>
                  <w:u w:val="none"/>
                </w:rPr>
                <w:delText xml:space="preserve">a </w:delText>
              </w:r>
              <w:r w:rsidRPr="00302058">
                <w:rPr>
                  <w:rStyle w:val="DeltaViewInsertion"/>
                  <w:rFonts w:ascii="Palatino Linotype" w:hAnsi="Palatino Linotype"/>
                  <w:color w:val="auto"/>
                  <w:sz w:val="20"/>
                  <w:szCs w:val="20"/>
                  <w:u w:val="none"/>
                </w:rPr>
                <w:delText>subscription</w:delText>
              </w:r>
              <w:r w:rsidRPr="00302058">
                <w:rPr>
                  <w:rFonts w:ascii="Palatino Linotype" w:hAnsi="Palatino Linotype"/>
                  <w:sz w:val="20"/>
                  <w:szCs w:val="20"/>
                  <w:u w:val="none"/>
                </w:rPr>
                <w:delText xml:space="preserve"> price of </w:delText>
              </w:r>
              <w:r w:rsidRPr="00302058">
                <w:rPr>
                  <w:rFonts w:ascii="Palatino Linotype" w:hAnsi="Palatino Linotype"/>
                  <w:b/>
                  <w:sz w:val="20"/>
                  <w:szCs w:val="20"/>
                  <w:u w:val="none"/>
                </w:rPr>
                <w:delText xml:space="preserve">IDR </w:delText>
              </w:r>
              <w:commentRangeStart w:id="74"/>
              <w:r w:rsidRPr="00302058">
                <w:rPr>
                  <w:rFonts w:ascii="Palatino Linotype" w:hAnsi="Palatino Linotype"/>
                  <w:b/>
                  <w:sz w:val="20"/>
                  <w:szCs w:val="20"/>
                  <w:u w:val="none"/>
                </w:rPr>
                <w:delText>12,</w:delText>
              </w:r>
              <w:r w:rsidR="00833061" w:rsidRPr="00302058">
                <w:rPr>
                  <w:rFonts w:ascii="Palatino Linotype" w:hAnsi="Palatino Linotype"/>
                  <w:b/>
                  <w:sz w:val="20"/>
                  <w:szCs w:val="20"/>
                  <w:u w:val="none"/>
                </w:rPr>
                <w:delText>499</w:delText>
              </w:r>
              <w:r w:rsidRPr="00302058">
                <w:rPr>
                  <w:rFonts w:ascii="Palatino Linotype" w:hAnsi="Palatino Linotype"/>
                  <w:b/>
                  <w:sz w:val="20"/>
                  <w:szCs w:val="20"/>
                  <w:u w:val="none"/>
                </w:rPr>
                <w:delText>,</w:delText>
              </w:r>
              <w:r w:rsidR="00833061" w:rsidRPr="00302058">
                <w:rPr>
                  <w:rFonts w:ascii="Palatino Linotype" w:hAnsi="Palatino Linotype"/>
                  <w:b/>
                  <w:sz w:val="20"/>
                  <w:szCs w:val="20"/>
                  <w:u w:val="none"/>
                </w:rPr>
                <w:delText>883</w:delText>
              </w:r>
              <w:r w:rsidRPr="00302058">
                <w:rPr>
                  <w:rFonts w:ascii="Palatino Linotype" w:hAnsi="Palatino Linotype"/>
                  <w:b/>
                  <w:sz w:val="20"/>
                  <w:szCs w:val="20"/>
                  <w:u w:val="none"/>
                </w:rPr>
                <w:delText>,</w:delText>
              </w:r>
              <w:r w:rsidR="00833061" w:rsidRPr="00302058">
                <w:rPr>
                  <w:rFonts w:ascii="Palatino Linotype" w:hAnsi="Palatino Linotype"/>
                  <w:b/>
                  <w:sz w:val="20"/>
                  <w:szCs w:val="20"/>
                  <w:u w:val="none"/>
                </w:rPr>
                <w:delText>250</w:delText>
              </w:r>
              <w:commentRangeEnd w:id="74"/>
              <w:r w:rsidR="00833061" w:rsidRPr="00302058">
                <w:rPr>
                  <w:rStyle w:val="CommentReference"/>
                  <w:rFonts w:ascii="Palatino Linotype" w:eastAsia="MS Mincho" w:hAnsi="Palatino Linotype"/>
                  <w:u w:val="none"/>
                  <w:lang w:val="en-ID" w:eastAsia="en-US"/>
                </w:rPr>
                <w:commentReference w:id="74"/>
              </w:r>
              <w:r w:rsidRPr="00302058">
                <w:rPr>
                  <w:rFonts w:ascii="Palatino Linotype" w:hAnsi="Palatino Linotype"/>
                  <w:b/>
                  <w:sz w:val="20"/>
                  <w:szCs w:val="20"/>
                  <w:u w:val="none"/>
                </w:rPr>
                <w:delText>.-</w:delText>
              </w:r>
              <w:r w:rsidRPr="00302058">
                <w:rPr>
                  <w:rFonts w:ascii="Palatino Linotype" w:hAnsi="Palatino Linotype"/>
                  <w:sz w:val="20"/>
                  <w:szCs w:val="20"/>
                  <w:u w:val="none"/>
                </w:rPr>
                <w:delText xml:space="preserve"> (twelve billion  and </w:delText>
              </w:r>
              <w:r w:rsidR="00833061" w:rsidRPr="00302058">
                <w:rPr>
                  <w:rFonts w:ascii="Palatino Linotype" w:hAnsi="Palatino Linotype"/>
                  <w:sz w:val="20"/>
                  <w:szCs w:val="20"/>
                  <w:u w:val="none"/>
                </w:rPr>
                <w:delText xml:space="preserve">four hundred ninety nine </w:delText>
              </w:r>
              <w:r w:rsidRPr="00302058">
                <w:rPr>
                  <w:rFonts w:ascii="Palatino Linotype" w:hAnsi="Palatino Linotype"/>
                  <w:sz w:val="20"/>
                  <w:szCs w:val="20"/>
                  <w:u w:val="none"/>
                </w:rPr>
                <w:delText xml:space="preserve">million </w:delText>
              </w:r>
              <w:r w:rsidR="00833061" w:rsidRPr="00302058">
                <w:rPr>
                  <w:rFonts w:ascii="Palatino Linotype" w:hAnsi="Palatino Linotype"/>
                  <w:sz w:val="20"/>
                  <w:szCs w:val="20"/>
                  <w:u w:val="none"/>
                </w:rPr>
                <w:delText xml:space="preserve">eight hundred eighty three thousand two hundred fifty </w:delText>
              </w:r>
              <w:r w:rsidRPr="00302058">
                <w:rPr>
                  <w:rFonts w:ascii="Palatino Linotype" w:hAnsi="Palatino Linotype"/>
                  <w:sz w:val="20"/>
                  <w:szCs w:val="20"/>
                  <w:u w:val="none"/>
                </w:rPr>
                <w:delText>Rupiah) (the “</w:delText>
              </w:r>
              <w:r w:rsidRPr="00302058">
                <w:rPr>
                  <w:rFonts w:ascii="Palatino Linotype" w:hAnsi="Palatino Linotype"/>
                  <w:b/>
                  <w:sz w:val="20"/>
                  <w:szCs w:val="20"/>
                  <w:u w:val="none"/>
                </w:rPr>
                <w:delText>Investment Issue Price</w:delText>
              </w:r>
              <w:r w:rsidRPr="00302058">
                <w:rPr>
                  <w:rFonts w:ascii="Palatino Linotype" w:hAnsi="Palatino Linotype"/>
                  <w:sz w:val="20"/>
                  <w:szCs w:val="20"/>
                  <w:u w:val="none"/>
                </w:rPr>
                <w:delText>”).</w:delText>
              </w:r>
            </w:del>
            <w:ins w:id="75" w:author="OLTRE" w:date="2024-05-23T00:20:00Z">
              <w:r w:rsidR="008B4C63">
                <w:rPr>
                  <w:rFonts w:ascii="Palatino Linotype" w:hAnsi="Palatino Linotype"/>
                  <w:sz w:val="20"/>
                  <w:szCs w:val="20"/>
                  <w:u w:val="none"/>
                </w:rPr>
                <w:t>the Investment Issue Price</w:t>
              </w:r>
              <w:r w:rsidRPr="00302058">
                <w:rPr>
                  <w:rFonts w:ascii="Palatino Linotype" w:hAnsi="Palatino Linotype"/>
                  <w:sz w:val="20"/>
                  <w:szCs w:val="20"/>
                  <w:u w:val="none"/>
                </w:rPr>
                <w:t>.</w:t>
              </w:r>
            </w:ins>
            <w:r w:rsidRPr="00302058">
              <w:rPr>
                <w:rFonts w:ascii="Palatino Linotype" w:hAnsi="Palatino Linotype"/>
                <w:sz w:val="20"/>
                <w:szCs w:val="20"/>
                <w:u w:val="none"/>
              </w:rPr>
              <w:t xml:space="preserve"> </w:t>
            </w:r>
          </w:p>
          <w:p w14:paraId="131D01DC" w14:textId="77777777" w:rsidR="003007F3" w:rsidRDefault="003007F3">
            <w:pPr>
              <w:pStyle w:val="MTH2"/>
              <w:spacing w:after="0"/>
              <w:ind w:left="456"/>
              <w:contextualSpacing/>
              <w:rPr>
                <w:rFonts w:ascii="Palatino Linotype" w:hAnsi="Palatino Linotype"/>
                <w:sz w:val="20"/>
                <w:szCs w:val="20"/>
                <w:u w:val="none"/>
              </w:rPr>
              <w:pPrChange w:id="76" w:author="OLTRE" w:date="2024-05-23T00:20:00Z">
                <w:pPr>
                  <w:pStyle w:val="MTH2"/>
                  <w:tabs>
                    <w:tab w:val="left" w:pos="462"/>
                  </w:tabs>
                  <w:spacing w:after="0"/>
                  <w:ind w:left="456"/>
                  <w:contextualSpacing/>
                </w:pPr>
              </w:pPrChange>
            </w:pPr>
          </w:p>
          <w:p w14:paraId="4EC88345" w14:textId="6F1C5754"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w:t>
            </w:r>
            <w:proofErr w:type="gramStart"/>
            <w:r w:rsidRPr="00302058">
              <w:rPr>
                <w:rFonts w:ascii="Palatino Linotype" w:hAnsi="Palatino Linotype"/>
                <w:sz w:val="20"/>
                <w:szCs w:val="20"/>
                <w:u w:val="none"/>
              </w:rPr>
              <w:t>any and all</w:t>
            </w:r>
            <w:proofErr w:type="gramEnd"/>
            <w:r w:rsidRPr="00302058">
              <w:rPr>
                <w:rFonts w:ascii="Palatino Linotype" w:hAnsi="Palatino Linotype"/>
                <w:sz w:val="20"/>
                <w:szCs w:val="20"/>
                <w:u w:val="none"/>
              </w:rPr>
              <w:t xml:space="preserve"> claims and Encumbrances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32BD098F" w14:textId="77777777" w:rsidR="006B75D5" w:rsidRPr="00302058" w:rsidRDefault="006B75D5" w:rsidP="006D5E2B">
            <w:pPr>
              <w:pStyle w:val="Btext"/>
              <w:spacing w:after="0"/>
              <w:ind w:firstLine="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proofErr w:type="gramStart"/>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roofErr w:type="gramEnd"/>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lastRenderedPageBreak/>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w:t>
            </w:r>
            <w:proofErr w:type="gramStart"/>
            <w:r w:rsidR="00B23C67" w:rsidRPr="00302058">
              <w:rPr>
                <w:rFonts w:ascii="Palatino Linotype" w:eastAsia="PMingLiU" w:hAnsi="Palatino Linotype" w:cs="Calibri"/>
                <w:sz w:val="20"/>
                <w:szCs w:val="20"/>
              </w:rPr>
              <w:t>business;</w:t>
            </w:r>
            <w:proofErr w:type="gramEnd"/>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a material capital commitment or encumber any assets or dispose of any assets other than in the ordinary course of business or make any unusual or extraordinary </w:t>
            </w:r>
            <w:proofErr w:type="gramStart"/>
            <w:r w:rsidR="00B23C67" w:rsidRPr="00302058">
              <w:rPr>
                <w:rFonts w:ascii="Palatino Linotype" w:hAnsi="Palatino Linotype" w:cs="Calibri"/>
                <w:sz w:val="20"/>
                <w:szCs w:val="20"/>
              </w:rPr>
              <w:t>expenditures;</w:t>
            </w:r>
            <w:proofErr w:type="gramEnd"/>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 xml:space="preserve">any material contract or </w:t>
            </w:r>
            <w:proofErr w:type="gramStart"/>
            <w:r w:rsidR="00B23C67" w:rsidRPr="00302058">
              <w:rPr>
                <w:rFonts w:ascii="Palatino Linotype" w:hAnsi="Palatino Linotype" w:cs="Calibri"/>
                <w:sz w:val="20"/>
                <w:szCs w:val="20"/>
              </w:rPr>
              <w:t>commitment;</w:t>
            </w:r>
            <w:proofErr w:type="gramEnd"/>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proofErr w:type="gramStart"/>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proofErr w:type="gramEnd"/>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any cancellation, release or assignment of any material indebtedness owed to the </w:t>
            </w:r>
            <w:proofErr w:type="gramStart"/>
            <w:r w:rsidRPr="00302058">
              <w:rPr>
                <w:rFonts w:ascii="Palatino Linotype" w:hAnsi="Palatino Linotype" w:cs="Calibri"/>
                <w:sz w:val="20"/>
                <w:szCs w:val="20"/>
              </w:rPr>
              <w:t>Company</w:t>
            </w:r>
            <w:proofErr w:type="gramEnd"/>
            <w:r w:rsidRPr="00302058">
              <w:rPr>
                <w:rFonts w:ascii="Palatino Linotype" w:hAnsi="Palatino Linotype" w:cs="Calibri"/>
                <w:sz w:val="20"/>
                <w:szCs w:val="20"/>
              </w:rPr>
              <w:t xml:space="preserve">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xml:space="preserve">, the </w:t>
            </w:r>
            <w:r w:rsidR="00B60C32" w:rsidRPr="00302058">
              <w:rPr>
                <w:rFonts w:ascii="Palatino Linotype" w:hAnsi="Palatino Linotype" w:cs="Calibri"/>
                <w:sz w:val="20"/>
                <w:szCs w:val="20"/>
                <w:u w:val="none"/>
              </w:rPr>
              <w:lastRenderedPageBreak/>
              <w:t>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w:t>
            </w:r>
            <w:proofErr w:type="gramStart"/>
            <w:r w:rsidR="00A23D1D" w:rsidRPr="00302058">
              <w:rPr>
                <w:rFonts w:ascii="Palatino Linotype" w:hAnsi="Palatino Linotype" w:cs="Calibri"/>
                <w:sz w:val="20"/>
                <w:szCs w:val="20"/>
              </w:rPr>
              <w:t>activities</w:t>
            </w:r>
            <w:r w:rsidRPr="00302058">
              <w:rPr>
                <w:rFonts w:ascii="Palatino Linotype" w:hAnsi="Palatino Linotype" w:cs="Calibri"/>
                <w:sz w:val="20"/>
                <w:szCs w:val="20"/>
              </w:rPr>
              <w:t>;</w:t>
            </w:r>
            <w:proofErr w:type="gramEnd"/>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apply for and use reasonable </w:t>
            </w:r>
            <w:proofErr w:type="spellStart"/>
            <w:r w:rsidRPr="00302058">
              <w:rPr>
                <w:rFonts w:ascii="Palatino Linotype" w:hAnsi="Palatino Linotype" w:cs="Calibri"/>
                <w:sz w:val="20"/>
                <w:szCs w:val="20"/>
              </w:rPr>
              <w:t>endeavours</w:t>
            </w:r>
            <w:proofErr w:type="spellEnd"/>
            <w:r w:rsidRPr="00302058">
              <w:rPr>
                <w:rFonts w:ascii="Palatino Linotype" w:hAnsi="Palatino Linotype" w:cs="Calibri"/>
                <w:sz w:val="20"/>
                <w:szCs w:val="20"/>
              </w:rPr>
              <w:t xml:space="preserve"> to obtain the renewal of any permit and licenses which expires during the Interim Period, if </w:t>
            </w:r>
            <w:proofErr w:type="gramStart"/>
            <w:r w:rsidRPr="00302058">
              <w:rPr>
                <w:rFonts w:ascii="Palatino Linotype" w:hAnsi="Palatino Linotype" w:cs="Calibri"/>
                <w:sz w:val="20"/>
                <w:szCs w:val="20"/>
              </w:rPr>
              <w:t>any;</w:t>
            </w:r>
            <w:proofErr w:type="gramEnd"/>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 xml:space="preserve">of a condition that materially affect the business of the </w:t>
            </w:r>
            <w:proofErr w:type="gramStart"/>
            <w:r w:rsidR="00B52E3E" w:rsidRPr="00302058">
              <w:rPr>
                <w:rFonts w:ascii="Palatino Linotype" w:hAnsi="Palatino Linotype" w:cs="Calibri"/>
                <w:sz w:val="20"/>
                <w:szCs w:val="20"/>
              </w:rPr>
              <w:t>Company</w:t>
            </w:r>
            <w:r w:rsidR="00B23C67" w:rsidRPr="00302058">
              <w:rPr>
                <w:rFonts w:ascii="Palatino Linotype" w:hAnsi="Palatino Linotype" w:cs="Calibri"/>
                <w:sz w:val="20"/>
                <w:szCs w:val="20"/>
              </w:rPr>
              <w:t>;</w:t>
            </w:r>
            <w:proofErr w:type="gramEnd"/>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 xml:space="preserve">with all laws and </w:t>
            </w:r>
            <w:proofErr w:type="gramStart"/>
            <w:r w:rsidRPr="00302058">
              <w:rPr>
                <w:rFonts w:ascii="Palatino Linotype" w:hAnsi="Palatino Linotype" w:cs="Calibri"/>
                <w:sz w:val="20"/>
                <w:szCs w:val="20"/>
              </w:rPr>
              <w:t>regulations;</w:t>
            </w:r>
            <w:proofErr w:type="gramEnd"/>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 xml:space="preserve">date as the </w:t>
            </w:r>
            <w:r w:rsidR="00157185" w:rsidRPr="00302058">
              <w:rPr>
                <w:rFonts w:ascii="Palatino Linotype" w:hAnsi="Palatino Linotype"/>
                <w:sz w:val="20"/>
                <w:u w:val="none"/>
              </w:rPr>
              <w:lastRenderedPageBreak/>
              <w:t>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 xml:space="preserve">evidence of bank </w:t>
            </w:r>
            <w:proofErr w:type="gramStart"/>
            <w:r w:rsidR="00714414" w:rsidRPr="00302058">
              <w:rPr>
                <w:rFonts w:ascii="Palatino Linotype" w:hAnsi="Palatino Linotype"/>
                <w:sz w:val="20"/>
                <w:szCs w:val="20"/>
                <w:u w:val="none"/>
              </w:rPr>
              <w:t>remittance</w:t>
            </w:r>
            <w:r w:rsidRPr="00302058">
              <w:rPr>
                <w:rFonts w:ascii="Palatino Linotype" w:hAnsi="Palatino Linotype"/>
                <w:sz w:val="20"/>
                <w:szCs w:val="20"/>
                <w:u w:val="none"/>
              </w:rPr>
              <w:t>;</w:t>
            </w:r>
            <w:proofErr w:type="gramEnd"/>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6F6C5D05"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w:t>
            </w:r>
            <w:proofErr w:type="spellStart"/>
            <w:r w:rsidR="00CB5CFE" w:rsidRPr="00302058">
              <w:rPr>
                <w:rFonts w:ascii="Palatino Linotype" w:hAnsi="Palatino Linotype"/>
                <w:sz w:val="20"/>
                <w:szCs w:val="20"/>
                <w:u w:val="none"/>
              </w:rPr>
              <w:t>i</w:t>
            </w:r>
            <w:proofErr w:type="spellEnd"/>
            <w:r w:rsidR="00CB5CFE" w:rsidRPr="00302058">
              <w:rPr>
                <w:rFonts w:ascii="Palatino Linotype" w:hAnsi="Palatino Linotype"/>
                <w:sz w:val="20"/>
                <w:szCs w:val="20"/>
                <w:u w:val="none"/>
              </w:rPr>
              <w:t xml:space="preserve">) </w:t>
            </w:r>
            <w:r w:rsidR="005C1AC8" w:rsidRPr="00302058">
              <w:rPr>
                <w:rFonts w:ascii="Palatino Linotype" w:hAnsi="Palatino Linotype"/>
                <w:sz w:val="20"/>
                <w:szCs w:val="20"/>
                <w:u w:val="none"/>
              </w:rPr>
              <w:t xml:space="preserve">the creation of Class C </w:t>
            </w:r>
            <w:ins w:id="77" w:author="OLTRE" w:date="2024-05-23T00:37:00Z">
              <w:r w:rsidR="00B87540">
                <w:rPr>
                  <w:rFonts w:ascii="Palatino Linotype" w:hAnsi="Palatino Linotype"/>
                  <w:sz w:val="20"/>
                  <w:szCs w:val="20"/>
                </w:rPr>
                <w:t>Preferred</w:t>
              </w:r>
              <w:r w:rsidR="00B87540" w:rsidRPr="00302058">
                <w:rPr>
                  <w:rFonts w:ascii="Palatino Linotype" w:hAnsi="Palatino Linotype"/>
                  <w:sz w:val="20"/>
                  <w:szCs w:val="20"/>
                  <w:u w:val="none"/>
                </w:rPr>
                <w:t xml:space="preserve"> </w:t>
              </w:r>
              <w:r w:rsidR="00B87540">
                <w:rPr>
                  <w:rFonts w:ascii="Palatino Linotype" w:hAnsi="Palatino Linotype"/>
                  <w:sz w:val="20"/>
                  <w:szCs w:val="20"/>
                  <w:u w:val="none"/>
                </w:rPr>
                <w:t xml:space="preserve"> </w:t>
              </w:r>
            </w:ins>
            <w:r w:rsidR="005C1AC8" w:rsidRPr="00302058">
              <w:rPr>
                <w:rFonts w:ascii="Palatino Linotype" w:hAnsi="Palatino Linotype"/>
                <w:sz w:val="20"/>
                <w:szCs w:val="20"/>
                <w:u w:val="none"/>
              </w:rPr>
              <w:t>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effect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77777777"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78"/>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78"/>
            <w:r w:rsidR="007702FF" w:rsidRPr="00302058">
              <w:rPr>
                <w:rStyle w:val="CommentReference"/>
                <w:rFonts w:ascii="Palatino Linotype" w:eastAsia="MS Mincho" w:hAnsi="Palatino Linotype"/>
                <w:u w:val="none"/>
                <w:lang w:val="en-ID" w:eastAsia="en-US"/>
              </w:rPr>
              <w:commentReference w:id="78"/>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proofErr w:type="gramStart"/>
            <w:r w:rsidR="006717EF" w:rsidRPr="00302058">
              <w:rPr>
                <w:rFonts w:ascii="Palatino Linotype" w:hAnsi="Palatino Linotype"/>
                <w:sz w:val="20"/>
                <w:szCs w:val="20"/>
                <w:u w:val="none"/>
              </w:rPr>
              <w:t>)</w:t>
            </w:r>
            <w:r w:rsidRPr="00302058">
              <w:rPr>
                <w:rFonts w:ascii="Palatino Linotype" w:hAnsi="Palatino Linotype"/>
                <w:sz w:val="20"/>
                <w:szCs w:val="20"/>
                <w:u w:val="none"/>
              </w:rPr>
              <w:t>;</w:t>
            </w:r>
            <w:proofErr w:type="gramEnd"/>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the Company shall (</w:t>
            </w:r>
            <w:proofErr w:type="spellStart"/>
            <w:r w:rsidRPr="00302058">
              <w:rPr>
                <w:rFonts w:ascii="Palatino Linotype" w:hAnsi="Palatino Linotype"/>
                <w:sz w:val="20"/>
                <w:szCs w:val="20"/>
                <w:u w:val="none"/>
              </w:rPr>
              <w:t>i</w:t>
            </w:r>
            <w:proofErr w:type="spellEnd"/>
            <w:r w:rsidRPr="00302058">
              <w:rPr>
                <w:rFonts w:ascii="Palatino Linotype" w:hAnsi="Palatino Linotype"/>
                <w:sz w:val="20"/>
                <w:szCs w:val="20"/>
                <w:u w:val="none"/>
              </w:rPr>
              <w:t xml:space="preserve">) issue the Shares for the </w:t>
            </w:r>
            <w:proofErr w:type="spellStart"/>
            <w:r w:rsidRPr="00302058">
              <w:rPr>
                <w:rFonts w:ascii="Palatino Linotype" w:hAnsi="Palatino Linotype"/>
                <w:sz w:val="20"/>
                <w:szCs w:val="20"/>
                <w:u w:val="none"/>
              </w:rPr>
              <w:t>Subcriber</w:t>
            </w:r>
            <w:proofErr w:type="spellEnd"/>
            <w:r w:rsidRPr="00302058">
              <w:rPr>
                <w:rFonts w:ascii="Palatino Linotype" w:hAnsi="Palatino Linotype"/>
                <w:sz w:val="20"/>
                <w:szCs w:val="20"/>
                <w:u w:val="none"/>
              </w:rPr>
              <w:t xml:space="preserve"> and (ii) provide the Company’s shareholders register already listing the Subscriber as a shareholder, and the share </w:t>
            </w:r>
            <w:r w:rsidRPr="00302058">
              <w:rPr>
                <w:rFonts w:ascii="Palatino Linotype" w:hAnsi="Palatino Linotype"/>
                <w:sz w:val="20"/>
                <w:szCs w:val="20"/>
                <w:u w:val="none"/>
              </w:rPr>
              <w:lastRenderedPageBreak/>
              <w:t xml:space="preserve">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74D9943F"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Investor 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proofErr w:type="spellStart"/>
            <w:r w:rsidR="00D67A0B" w:rsidRPr="00302058">
              <w:rPr>
                <w:rFonts w:ascii="Palatino Linotype" w:hAnsi="Palatino Linotype"/>
                <w:sz w:val="20"/>
                <w:szCs w:val="20"/>
                <w:u w:val="none"/>
              </w:rPr>
              <w:t>the</w:t>
            </w:r>
            <w:proofErr w:type="spellEnd"/>
            <w:r w:rsidR="00D67A0B" w:rsidRPr="00302058">
              <w:rPr>
                <w:rFonts w:ascii="Palatino Linotype" w:hAnsi="Palatino Linotype"/>
                <w:sz w:val="20"/>
                <w:szCs w:val="20"/>
                <w:u w:val="none"/>
              </w:rPr>
              <w:t xml:space="preserve"> Company, Subscriber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w:t>
            </w:r>
            <w:proofErr w:type="gramStart"/>
            <w:r w:rsidR="00B51656" w:rsidRPr="00302058">
              <w:rPr>
                <w:rFonts w:ascii="Palatino Linotype" w:hAnsi="Palatino Linotype"/>
                <w:sz w:val="20"/>
                <w:u w:val="none"/>
              </w:rPr>
              <w:t>all of</w:t>
            </w:r>
            <w:proofErr w:type="gramEnd"/>
            <w:r w:rsidR="00B51656" w:rsidRPr="00302058">
              <w:rPr>
                <w:rFonts w:ascii="Palatino Linotype" w:hAnsi="Palatino Linotype"/>
                <w:sz w:val="20"/>
                <w:u w:val="none"/>
              </w:rPr>
              <w:t xml:space="preserve">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278D2B9D"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shall provide the </w:t>
            </w:r>
            <w:r w:rsidR="00C23F01" w:rsidRPr="00302058">
              <w:rPr>
                <w:rFonts w:ascii="Palatino Linotype" w:hAnsi="Palatino Linotype"/>
                <w:sz w:val="20"/>
                <w:u w:val="none"/>
              </w:rPr>
              <w:t xml:space="preserve">original </w:t>
            </w:r>
            <w:r w:rsidR="0078044F" w:rsidRPr="00302058">
              <w:rPr>
                <w:rFonts w:ascii="Palatino Linotype" w:hAnsi="Palatino Linotype"/>
                <w:sz w:val="20"/>
                <w:u w:val="none"/>
              </w:rPr>
              <w:t xml:space="preserve">copies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0E732768" w:rsidR="00696A98" w:rsidRPr="00302058" w:rsidRDefault="00F21A34" w:rsidP="00696A98">
            <w:pPr>
              <w:pStyle w:val="MTH1"/>
              <w:numPr>
                <w:ilvl w:val="0"/>
                <w:numId w:val="51"/>
              </w:numPr>
              <w:spacing w:after="0"/>
              <w:ind w:left="456" w:hanging="567"/>
              <w:contextualSpacing/>
              <w:jc w:val="both"/>
              <w:rPr>
                <w:rFonts w:ascii="Palatino Linotype" w:hAnsi="Palatino Linotype"/>
                <w:b/>
                <w:bCs/>
                <w:sz w:val="20"/>
                <w:szCs w:val="20"/>
              </w:rPr>
            </w:pPr>
            <w:bookmarkStart w:id="79" w:name="_Ref146362263"/>
            <w:bookmarkStart w:id="80" w:name="_Toc384369663"/>
            <w:bookmarkStart w:id="81" w:name="_Toc400643958"/>
            <w:r w:rsidRPr="00302058">
              <w:rPr>
                <w:rFonts w:ascii="Palatino Linotype" w:hAnsi="Palatino Linotype"/>
                <w:b/>
                <w:bCs/>
                <w:sz w:val="20"/>
                <w:szCs w:val="20"/>
              </w:rPr>
              <w:t xml:space="preserve">Representations and Warranties of the </w:t>
            </w:r>
            <w:bookmarkStart w:id="82" w:name="_DV_M190"/>
            <w:bookmarkEnd w:id="79"/>
            <w:bookmarkEnd w:id="80"/>
            <w:bookmarkEnd w:id="81"/>
            <w:bookmarkEnd w:id="82"/>
            <w:r w:rsidRPr="00302058">
              <w:rPr>
                <w:rFonts w:ascii="Palatino Linotype" w:hAnsi="Palatino Linotype"/>
                <w:b/>
                <w:bCs/>
                <w:sz w:val="20"/>
                <w:szCs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161F9D32" w:rsidR="007D2761" w:rsidRPr="00302058" w:rsidRDefault="007903E3" w:rsidP="008C2149">
            <w:pPr>
              <w:pStyle w:val="MTH1"/>
              <w:numPr>
                <w:ilvl w:val="1"/>
                <w:numId w:val="51"/>
              </w:numPr>
              <w:spacing w:after="0"/>
              <w:ind w:left="462" w:hanging="567"/>
              <w:contextualSpacing/>
              <w:jc w:val="both"/>
              <w:rPr>
                <w:rFonts w:ascii="Palatino Linotype" w:hAnsi="Palatino Linotype"/>
                <w:sz w:val="20"/>
                <w:szCs w:val="20"/>
                <w:u w:val="none"/>
              </w:rPr>
            </w:pPr>
            <w:r w:rsidRPr="00302058">
              <w:rPr>
                <w:rFonts w:ascii="Palatino Linotype" w:hAnsi="Palatino Linotype"/>
                <w:sz w:val="20"/>
                <w:szCs w:val="20"/>
                <w:u w:val="none"/>
              </w:rPr>
              <w:t xml:space="preserve">The Company hereby represents and warrants to the Subscriber that the following representations </w:t>
            </w:r>
            <w:r w:rsidR="007E4AB3" w:rsidRPr="00302058">
              <w:rPr>
                <w:rFonts w:ascii="Palatino Linotype" w:hAnsi="Palatino Linotype"/>
                <w:sz w:val="20"/>
                <w:szCs w:val="20"/>
                <w:u w:val="none"/>
              </w:rPr>
              <w:t xml:space="preserve">and warranties </w:t>
            </w:r>
            <w:r w:rsidRPr="00302058">
              <w:rPr>
                <w:rFonts w:ascii="Palatino Linotype" w:hAnsi="Palatino Linotype"/>
                <w:sz w:val="20"/>
                <w:szCs w:val="20"/>
                <w:u w:val="none"/>
              </w:rPr>
              <w:t xml:space="preserve">are true and complete as of the date of this Agreement and </w:t>
            </w:r>
            <w:r w:rsidR="00CB4E99" w:rsidRPr="00302058">
              <w:rPr>
                <w:rFonts w:ascii="Palatino Linotype" w:hAnsi="Palatino Linotype"/>
                <w:sz w:val="20"/>
                <w:szCs w:val="20"/>
                <w:u w:val="none"/>
              </w:rPr>
              <w:t xml:space="preserve">as at </w:t>
            </w:r>
            <w:r w:rsidRPr="00302058">
              <w:rPr>
                <w:rFonts w:ascii="Palatino Linotype" w:hAnsi="Palatino Linotype"/>
                <w:sz w:val="20"/>
                <w:szCs w:val="20"/>
                <w:u w:val="none"/>
              </w:rPr>
              <w:t>the Closing Date:</w:t>
            </w:r>
          </w:p>
          <w:p w14:paraId="2042B6A1" w14:textId="77777777" w:rsidR="00ED36D2" w:rsidRPr="00302058" w:rsidRDefault="00ED36D2" w:rsidP="00ED36D2">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w:t>
            </w:r>
            <w:r w:rsidRPr="00302058">
              <w:rPr>
                <w:rFonts w:ascii="Palatino Linotype" w:hAnsi="Palatino Linotype"/>
                <w:sz w:val="20"/>
                <w:szCs w:val="20"/>
              </w:rPr>
              <w:lastRenderedPageBreak/>
              <w:t xml:space="preserve">issued by the relevant governmental or regulatory authority in the Republic of Indonesia. </w:t>
            </w:r>
          </w:p>
          <w:p w14:paraId="4EC3C763" w14:textId="77777777" w:rsidR="00696A98" w:rsidRPr="00302058" w:rsidRDefault="00696A98" w:rsidP="00696A98">
            <w:pPr>
              <w:pStyle w:val="MTH3"/>
              <w:numPr>
                <w:ilvl w:val="0"/>
                <w:numId w:val="0"/>
              </w:numPr>
              <w:spacing w:after="0"/>
              <w:ind w:left="321" w:hanging="334"/>
              <w:contextualSpacing/>
              <w:rPr>
                <w:rFonts w:ascii="Palatino Linotype" w:hAnsi="Palatino Linotype"/>
                <w:sz w:val="20"/>
                <w:szCs w:val="20"/>
                <w:u w:val="single"/>
              </w:rPr>
            </w:pPr>
          </w:p>
          <w:p w14:paraId="47C4F4CF" w14:textId="2F22FEE0"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Exhibit A</w:t>
            </w:r>
            <w:r w:rsidRPr="00302058">
              <w:rPr>
                <w:rFonts w:ascii="Palatino Linotype" w:hAnsi="Palatino Linotype"/>
                <w:sz w:val="20"/>
                <w:szCs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The Company has obtained and shall continue to maintain the validity of the licenses it 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w:t>
            </w:r>
            <w:proofErr w:type="gramStart"/>
            <w:r w:rsidRPr="00302058">
              <w:rPr>
                <w:rFonts w:ascii="Palatino Linotype" w:hAnsi="Palatino Linotype"/>
                <w:sz w:val="20"/>
                <w:szCs w:val="20"/>
              </w:rPr>
              <w:t>dealt  with</w:t>
            </w:r>
            <w:proofErr w:type="gramEnd"/>
            <w:r w:rsidRPr="00302058">
              <w:rPr>
                <w:rFonts w:ascii="Palatino Linotype" w:hAnsi="Palatino Linotype"/>
                <w:sz w:val="20"/>
                <w:szCs w:val="20"/>
              </w:rPr>
              <w:t xml:space="preserve">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w:t>
            </w:r>
            <w:proofErr w:type="gramStart"/>
            <w:r w:rsidRPr="00302058">
              <w:rPr>
                <w:rFonts w:ascii="Palatino Linotype" w:hAnsi="Palatino Linotype"/>
                <w:sz w:val="20"/>
                <w:szCs w:val="20"/>
              </w:rPr>
              <w:t>information  contained</w:t>
            </w:r>
            <w:proofErr w:type="gramEnd"/>
            <w:r w:rsidRPr="00302058">
              <w:rPr>
                <w:rFonts w:ascii="Palatino Linotype" w:hAnsi="Palatino Linotype"/>
                <w:sz w:val="20"/>
                <w:szCs w:val="20"/>
              </w:rPr>
              <w:t xml:space="preserve">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xml:space="preserve">. Nothing has occurred and no material information has been withheld </w:t>
            </w:r>
            <w:proofErr w:type="gramStart"/>
            <w:r w:rsidRPr="00302058">
              <w:rPr>
                <w:rFonts w:ascii="Palatino Linotype" w:hAnsi="Palatino Linotype"/>
                <w:sz w:val="20"/>
                <w:szCs w:val="20"/>
              </w:rPr>
              <w:t>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w:t>
            </w:r>
            <w:proofErr w:type="gramEnd"/>
            <w:r w:rsidRPr="00302058">
              <w:rPr>
                <w:rFonts w:ascii="Palatino Linotype" w:hAnsi="Palatino Linotype"/>
                <w:sz w:val="20"/>
                <w:szCs w:val="20"/>
              </w:rPr>
              <w:t xml:space="preserve">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proofErr w:type="gramStart"/>
            <w:r w:rsidR="00E02B22" w:rsidRPr="00302058">
              <w:rPr>
                <w:rFonts w:ascii="Palatino Linotype" w:hAnsi="Palatino Linotype"/>
                <w:sz w:val="20"/>
                <w:szCs w:val="20"/>
              </w:rPr>
              <w:t>A</w:t>
            </w:r>
            <w:r w:rsidRPr="00302058">
              <w:rPr>
                <w:rFonts w:ascii="Palatino Linotype" w:hAnsi="Palatino Linotype"/>
                <w:sz w:val="20"/>
                <w:szCs w:val="20"/>
              </w:rPr>
              <w:t>ll of</w:t>
            </w:r>
            <w:proofErr w:type="gramEnd"/>
            <w:r w:rsidRPr="00302058">
              <w:rPr>
                <w:rFonts w:ascii="Palatino Linotype" w:hAnsi="Palatino Linotype"/>
                <w:sz w:val="20"/>
                <w:szCs w:val="20"/>
              </w:rPr>
              <w:t xml:space="preserve"> the assets and properties of the Company are legally owned or controlled by the Company and the Company has all the legal underlying documents </w:t>
            </w:r>
            <w:r w:rsidRPr="00302058">
              <w:rPr>
                <w:rFonts w:ascii="Palatino Linotype" w:hAnsi="Palatino Linotype"/>
                <w:sz w:val="20"/>
                <w:szCs w:val="20"/>
              </w:rPr>
              <w:lastRenderedPageBreak/>
              <w:t>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 xml:space="preserve">o product or service marketed or sold (or proposed to be marketed or sold) by the Company violates or will violate any </w:t>
            </w:r>
            <w:proofErr w:type="gramStart"/>
            <w:r w:rsidRPr="00302058">
              <w:rPr>
                <w:rFonts w:ascii="Palatino Linotype" w:hAnsi="Palatino Linotype"/>
                <w:sz w:val="20"/>
              </w:rPr>
              <w:t>license, or</w:t>
            </w:r>
            <w:proofErr w:type="gramEnd"/>
            <w:r w:rsidRPr="00302058">
              <w:rPr>
                <w:rFonts w:ascii="Palatino Linotype" w:hAnsi="Palatino Linotype"/>
                <w:sz w:val="20"/>
              </w:rPr>
              <w:t xml:space="preserve">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w:t>
            </w:r>
            <w:proofErr w:type="gramStart"/>
            <w:r w:rsidRPr="00302058">
              <w:rPr>
                <w:rFonts w:ascii="Palatino Linotype" w:hAnsi="Palatino Linotype" w:cs="Verdana"/>
                <w:sz w:val="20"/>
                <w:szCs w:val="20"/>
              </w:rPr>
              <w:t>taking into account</w:t>
            </w:r>
            <w:proofErr w:type="gramEnd"/>
            <w:r w:rsidRPr="00302058">
              <w:rPr>
                <w:rFonts w:ascii="Palatino Linotype" w:hAnsi="Palatino Linotype" w:cs="Verdana"/>
                <w:sz w:val="20"/>
                <w:szCs w:val="20"/>
              </w:rPr>
              <w:t xml:space="preserve"> any extension or grace 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No </w:t>
            </w:r>
            <w:proofErr w:type="spellStart"/>
            <w:r w:rsidRPr="00302058">
              <w:rPr>
                <w:rFonts w:ascii="Palatino Linotype" w:hAnsi="Palatino Linotype"/>
                <w:sz w:val="20"/>
                <w:szCs w:val="20"/>
                <w:u w:val="single"/>
              </w:rPr>
              <w:t>Encumberance</w:t>
            </w:r>
            <w:proofErr w:type="spellEnd"/>
            <w:r w:rsidRPr="00302058">
              <w:rPr>
                <w:rFonts w:ascii="Palatino Linotype" w:hAnsi="Palatino Linotype"/>
                <w:sz w:val="20"/>
                <w:szCs w:val="20"/>
              </w:rPr>
              <w:t xml:space="preserve">. None of the Company’s assets and properties, including the Company Intellectual Property are under any </w:t>
            </w:r>
            <w:proofErr w:type="spellStart"/>
            <w:r w:rsidRPr="00302058">
              <w:rPr>
                <w:rFonts w:ascii="Palatino Linotype" w:hAnsi="Palatino Linotype"/>
                <w:sz w:val="20"/>
                <w:szCs w:val="20"/>
              </w:rPr>
              <w:t>encumberance</w:t>
            </w:r>
            <w:proofErr w:type="spellEnd"/>
            <w:r w:rsidRPr="00302058">
              <w:rPr>
                <w:rFonts w:ascii="Palatino Linotype" w:hAnsi="Palatino Linotype"/>
                <w:sz w:val="20"/>
                <w:szCs w:val="20"/>
              </w:rPr>
              <w:t xml:space="preserv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302058" w:rsidRDefault="00696A98" w:rsidP="007B5F69">
            <w:pPr>
              <w:rPr>
                <w:rFonts w:ascii="Palatino Linotype" w:hAnsi="Palatino Linotype"/>
              </w:rPr>
            </w:pPr>
          </w:p>
          <w:p w14:paraId="086258F2" w14:textId="786BFAD5"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Investor Agreement, no </w:t>
            </w:r>
            <w:r w:rsidR="006D6113" w:rsidRPr="00302058">
              <w:rPr>
                <w:rFonts w:ascii="Palatino Linotype" w:hAnsi="Palatino Linotype"/>
                <w:sz w:val="20"/>
                <w:szCs w:val="20"/>
              </w:rPr>
              <w:t>S</w:t>
            </w:r>
            <w:r w:rsidRPr="00302058">
              <w:rPr>
                <w:rFonts w:ascii="Palatino Linotype" w:hAnsi="Palatino Linotype"/>
                <w:sz w:val="20"/>
                <w:szCs w:val="20"/>
              </w:rPr>
              <w:t xml:space="preserve">hareholder of the Company has entered into any </w:t>
            </w:r>
            <w:r w:rsidRPr="00302058">
              <w:rPr>
                <w:rFonts w:ascii="Palatino Linotype" w:hAnsi="Palatino Linotype"/>
                <w:sz w:val="20"/>
                <w:szCs w:val="20"/>
              </w:rPr>
              <w:lastRenderedPageBreak/>
              <w:t>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xml:space="preserve">.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w:t>
            </w:r>
            <w:proofErr w:type="spellStart"/>
            <w:r w:rsidRPr="00302058">
              <w:rPr>
                <w:rFonts w:ascii="Palatino Linotype" w:hAnsi="Palatino Linotype"/>
                <w:sz w:val="20"/>
              </w:rPr>
              <w:t>licence</w:t>
            </w:r>
            <w:proofErr w:type="spellEnd"/>
            <w:r w:rsidRPr="00302058">
              <w:rPr>
                <w:rFonts w:ascii="Palatino Linotype" w:hAnsi="Palatino Linotype"/>
                <w:sz w:val="20"/>
              </w:rPr>
              <w:t xml:space="preserve"> would reasonably be expected to have an adverse effect to the Company</w:t>
            </w:r>
            <w:r w:rsidR="00A97509" w:rsidRPr="00302058">
              <w:rPr>
                <w:rFonts w:ascii="Palatino Linotype" w:hAnsi="Palatino Linotype"/>
                <w:sz w:val="20"/>
              </w:rPr>
              <w:t>.</w:t>
            </w:r>
          </w:p>
          <w:p w14:paraId="5BE7CFB4" w14:textId="77777777" w:rsidR="00696A98" w:rsidRPr="00302058" w:rsidRDefault="00696A98" w:rsidP="007B5F69">
            <w:pPr>
              <w:rPr>
                <w:rFonts w:ascii="Palatino Linotype" w:hAnsi="Palatino Linotype"/>
                <w:u w:val="single"/>
              </w:rPr>
            </w:pPr>
          </w:p>
          <w:p w14:paraId="67181B22"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the ordinary shares issuable upon 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77777777" w:rsidR="00482910" w:rsidRPr="00302058" w:rsidRDefault="00482910" w:rsidP="008D0018">
            <w:pPr>
              <w:pStyle w:val="MTH3"/>
              <w:numPr>
                <w:ilvl w:val="0"/>
                <w:numId w:val="0"/>
              </w:numPr>
              <w:spacing w:after="0"/>
              <w:contextualSpacing/>
              <w:rPr>
                <w:rFonts w:ascii="Palatino Linotype" w:hAnsi="Palatino Linotype"/>
                <w:sz w:val="20"/>
                <w:szCs w:val="20"/>
              </w:rPr>
            </w:pPr>
            <w:bookmarkStart w:id="83" w:name="_DV_M246"/>
            <w:bookmarkStart w:id="84" w:name="_DV_M247"/>
            <w:bookmarkEnd w:id="83"/>
            <w:bookmarkEnd w:id="84"/>
          </w:p>
        </w:tc>
        <w:tc>
          <w:tcPr>
            <w:tcW w:w="4150" w:type="dxa"/>
            <w:shd w:val="clear" w:color="auto" w:fill="auto"/>
          </w:tcPr>
          <w:p w14:paraId="4BDBBEBC" w14:textId="77777777" w:rsidR="007A4033" w:rsidRPr="00302058" w:rsidRDefault="007A4033"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lastRenderedPageBreak/>
              <w:t xml:space="preserve">Para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w:t>
            </w:r>
          </w:p>
          <w:p w14:paraId="48310D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CEAA98B" w14:textId="77777777" w:rsidR="007A4033" w:rsidRPr="00302058"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Preferen</w:t>
            </w:r>
            <w:proofErr w:type="spellEnd"/>
            <w:r w:rsidRPr="00302058">
              <w:rPr>
                <w:rFonts w:ascii="Palatino Linotype" w:hAnsi="Palatino Linotype"/>
                <w:b w:val="0"/>
                <w:color w:val="E7E6E6" w:themeColor="background2"/>
                <w:sz w:val="20"/>
                <w:szCs w:val="20"/>
              </w:rPr>
              <w:t>.</w:t>
            </w:r>
          </w:p>
          <w:p w14:paraId="717704F2" w14:textId="77777777" w:rsidR="00061D59" w:rsidRPr="00302058"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
          <w:p w14:paraId="3BF3CE8A" w14:textId="584C472C" w:rsidR="007A4033" w:rsidRPr="00302058"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Kelas</w:t>
            </w:r>
            <w:proofErr w:type="spellEnd"/>
            <w:r w:rsidRPr="00302058">
              <w:rPr>
                <w:rFonts w:ascii="Palatino Linotype" w:hAnsi="Palatino Linotype"/>
                <w:b w:val="0"/>
                <w:color w:val="E7E6E6" w:themeColor="background2"/>
                <w:sz w:val="20"/>
                <w:szCs w:val="20"/>
                <w:u w:val="single"/>
              </w:rPr>
              <w:t xml:space="preserve"> </w:t>
            </w:r>
            <w:r w:rsidR="00784EDB" w:rsidRPr="00302058">
              <w:rPr>
                <w:rFonts w:ascii="Palatino Linotype" w:hAnsi="Palatino Linotype"/>
                <w:b w:val="0"/>
                <w:color w:val="E7E6E6" w:themeColor="background2"/>
                <w:sz w:val="20"/>
                <w:szCs w:val="20"/>
                <w:u w:val="single"/>
              </w:rPr>
              <w:t>C</w:t>
            </w:r>
          </w:p>
          <w:p w14:paraId="1347652B"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0DEB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D6CDFE1" w14:textId="68588C5D" w:rsidR="00703A01" w:rsidRPr="00302058" w:rsidRDefault="004B7996"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Tunduk</w:t>
            </w:r>
            <w:proofErr w:type="spellEnd"/>
            <w:r w:rsidRPr="00302058">
              <w:rPr>
                <w:rFonts w:ascii="Palatino Linotype" w:hAnsi="Palatino Linotype"/>
                <w:b w:val="0"/>
                <w:color w:val="E7E6E6" w:themeColor="background2"/>
                <w:sz w:val="20"/>
                <w:szCs w:val="20"/>
              </w:rPr>
              <w:t xml:space="preserve"> pada</w:t>
            </w:r>
            <w:r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syarat dan ketentuan yang ada pada Perjanjian ini, </w:t>
            </w:r>
            <w:r w:rsidR="0010575C" w:rsidRPr="00302058">
              <w:rPr>
                <w:rFonts w:ascii="Palatino Linotype" w:hAnsi="Palatino Linotype"/>
                <w:b w:val="0"/>
                <w:color w:val="E7E6E6" w:themeColor="background2"/>
                <w:sz w:val="20"/>
                <w:szCs w:val="20"/>
              </w:rPr>
              <w:t>Para</w:t>
            </w:r>
            <w:r w:rsidR="0010575C"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Peserta sepakat untuk mengambil pada saat Penutupan dan Perusahaan sepakat untuk menempatkan dan menerbitkan kepada  Peserta </w:t>
            </w:r>
            <w:r w:rsidR="00D12FE5" w:rsidRPr="00302058">
              <w:rPr>
                <w:rFonts w:ascii="Palatino Linotype" w:hAnsi="Palatino Linotype"/>
                <w:b w:val="0"/>
                <w:color w:val="E7E6E6" w:themeColor="background2"/>
                <w:sz w:val="20"/>
                <w:szCs w:val="20"/>
              </w:rPr>
              <w:t>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dari</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Perusahaan </w:t>
            </w:r>
            <w:r w:rsidR="00703A01" w:rsidRPr="00302058">
              <w:rPr>
                <w:rFonts w:ascii="Palatino Linotype" w:hAnsi="Palatino Linotype"/>
                <w:b w:val="0"/>
                <w:color w:val="E7E6E6" w:themeColor="background2"/>
                <w:sz w:val="20"/>
                <w:szCs w:val="20"/>
                <w:lang w:val="id-ID"/>
              </w:rPr>
              <w:t>sejumlah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keseluruhan</w:t>
            </w:r>
            <w:proofErr w:type="spellEnd"/>
            <w:r w:rsidR="00624C1E" w:rsidRPr="00302058">
              <w:rPr>
                <w:rFonts w:ascii="Palatino Linotype" w:hAnsi="Palatino Linotype"/>
                <w:b w:val="0"/>
                <w:color w:val="E7E6E6" w:themeColor="background2"/>
                <w:sz w:val="20"/>
                <w:szCs w:val="20"/>
              </w:rPr>
              <w:t xml:space="preserve"> </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2</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0</w:t>
            </w:r>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dua</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A62D5B"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pada saat Penutupan, sebagaimana ditentukan pada </w:t>
            </w:r>
            <w:r w:rsidR="00703A01" w:rsidRPr="00302058">
              <w:rPr>
                <w:rFonts w:ascii="Palatino Linotype" w:hAnsi="Palatino Linotype"/>
                <w:color w:val="E7E6E6" w:themeColor="background2"/>
                <w:sz w:val="20"/>
                <w:szCs w:val="20"/>
                <w:lang w:val="id-ID"/>
              </w:rPr>
              <w:t>Lampiran A</w:t>
            </w:r>
            <w:r w:rsidR="00703A01" w:rsidRPr="00302058">
              <w:rPr>
                <w:rFonts w:ascii="Palatino Linotype" w:hAnsi="Palatino Linotype"/>
                <w:b w:val="0"/>
                <w:color w:val="E7E6E6" w:themeColor="background2"/>
                <w:sz w:val="20"/>
                <w:szCs w:val="20"/>
                <w:lang w:val="id-ID"/>
              </w:rPr>
              <w:t>, dengan harga pen</w:t>
            </w:r>
            <w:proofErr w:type="spellStart"/>
            <w:r w:rsidR="00D12FE5" w:rsidRPr="00302058">
              <w:rPr>
                <w:rFonts w:ascii="Palatino Linotype" w:hAnsi="Palatino Linotype"/>
                <w:b w:val="0"/>
                <w:color w:val="E7E6E6" w:themeColor="background2"/>
                <w:sz w:val="20"/>
                <w:szCs w:val="20"/>
              </w:rPr>
              <w:t>yertaan</w:t>
            </w:r>
            <w:proofErr w:type="spellEnd"/>
            <w:r w:rsidR="00703A01" w:rsidRPr="00302058">
              <w:rPr>
                <w:rFonts w:ascii="Palatino Linotype" w:hAnsi="Palatino Linotype"/>
                <w:b w:val="0"/>
                <w:color w:val="E7E6E6" w:themeColor="background2"/>
                <w:sz w:val="20"/>
                <w:szCs w:val="20"/>
                <w:lang w:val="id-ID"/>
              </w:rPr>
              <w:t xml:space="preserve"> </w:t>
            </w:r>
            <w:r w:rsidR="002D46F6" w:rsidRPr="00302058">
              <w:rPr>
                <w:rFonts w:ascii="Palatino Linotype" w:hAnsi="Palatino Linotype"/>
                <w:color w:val="E7E6E6" w:themeColor="background2"/>
                <w:sz w:val="20"/>
                <w:szCs w:val="20"/>
                <w:lang w:val="id-ID"/>
              </w:rPr>
              <w:t xml:space="preserve">IDR </w:t>
            </w:r>
            <w:r w:rsidR="00D12FE5" w:rsidRPr="00302058">
              <w:rPr>
                <w:rFonts w:ascii="Palatino Linotype" w:hAnsi="Palatino Linotype"/>
                <w:color w:val="E7E6E6" w:themeColor="background2"/>
                <w:sz w:val="20"/>
                <w:szCs w:val="20"/>
              </w:rPr>
              <w:t>12,500,000,000</w:t>
            </w:r>
            <w:r w:rsidR="00B44FB5" w:rsidRPr="00302058">
              <w:rPr>
                <w:rFonts w:ascii="Palatino Linotype" w:hAnsi="Palatino Linotype"/>
                <w:color w:val="E7E6E6" w:themeColor="background2"/>
                <w:sz w:val="20"/>
                <w:szCs w:val="20"/>
                <w:lang w:val="id-ID"/>
              </w:rPr>
              <w:t>,-</w:t>
            </w:r>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dua</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belas</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milyar</w:t>
            </w:r>
            <w:proofErr w:type="spellEnd"/>
            <w:r w:rsidR="00D12FE5" w:rsidRPr="00302058">
              <w:rPr>
                <w:rFonts w:ascii="Palatino Linotype" w:hAnsi="Palatino Linotype"/>
                <w:color w:val="E7E6E6" w:themeColor="background2"/>
                <w:sz w:val="20"/>
                <w:szCs w:val="20"/>
              </w:rPr>
              <w:t xml:space="preserve"> lima ratus </w:t>
            </w:r>
            <w:proofErr w:type="spellStart"/>
            <w:r w:rsidR="00D12FE5" w:rsidRPr="00302058">
              <w:rPr>
                <w:rFonts w:ascii="Palatino Linotype" w:hAnsi="Palatino Linotype"/>
                <w:color w:val="E7E6E6" w:themeColor="background2"/>
                <w:sz w:val="20"/>
                <w:szCs w:val="20"/>
              </w:rPr>
              <w:t>juta</w:t>
            </w:r>
            <w:proofErr w:type="spellEnd"/>
            <w:r w:rsidR="00D12FE5" w:rsidRPr="00302058">
              <w:rPr>
                <w:rFonts w:ascii="Palatino Linotype" w:hAnsi="Palatino Linotype"/>
                <w:color w:val="E7E6E6" w:themeColor="background2"/>
                <w:sz w:val="20"/>
                <w:szCs w:val="20"/>
              </w:rPr>
              <w:t xml:space="preserve"> Rupiah)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untuk</w:t>
            </w:r>
            <w:proofErr w:type="spellEnd"/>
            <w:r w:rsidR="00D12FE5" w:rsidRPr="00302058">
              <w:rPr>
                <w:rFonts w:ascii="Palatino Linotype" w:hAnsi="Palatino Linotype"/>
                <w:b w:val="0"/>
                <w:color w:val="E7E6E6" w:themeColor="background2"/>
                <w:sz w:val="20"/>
                <w:szCs w:val="20"/>
              </w:rPr>
              <w:t xml:space="preserve"> 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w:t>
            </w:r>
            <w:r w:rsidR="00703A01" w:rsidRPr="00302058">
              <w:rPr>
                <w:rFonts w:ascii="Palatino Linotype" w:hAnsi="Palatino Linotype"/>
                <w:color w:val="E7E6E6" w:themeColor="background2"/>
                <w:sz w:val="20"/>
                <w:szCs w:val="20"/>
                <w:lang w:val="id-ID"/>
              </w:rPr>
              <w:t xml:space="preserve">Harga </w:t>
            </w:r>
            <w:proofErr w:type="spellStart"/>
            <w:r w:rsidR="00D12FE5" w:rsidRPr="00302058">
              <w:rPr>
                <w:rFonts w:ascii="Palatino Linotype" w:hAnsi="Palatino Linotype"/>
                <w:color w:val="E7E6E6" w:themeColor="background2"/>
                <w:sz w:val="20"/>
                <w:szCs w:val="20"/>
              </w:rPr>
              <w:t>Investasi</w:t>
            </w:r>
            <w:proofErr w:type="spellEnd"/>
            <w:r w:rsidR="00703A01" w:rsidRPr="00302058">
              <w:rPr>
                <w:rFonts w:ascii="Palatino Linotype" w:hAnsi="Palatino Linotype"/>
                <w:color w:val="E7E6E6" w:themeColor="background2"/>
                <w:sz w:val="20"/>
                <w:szCs w:val="20"/>
                <w:lang w:val="id-ID"/>
              </w:rPr>
              <w:t xml:space="preserve"> Awal</w:t>
            </w:r>
            <w:r w:rsidR="002D46F6"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yang diterbitkan untuk Peserta sehubungan dengan </w:t>
            </w:r>
            <w:r w:rsidR="00703A01" w:rsidRPr="00302058">
              <w:rPr>
                <w:rFonts w:ascii="Palatino Linotype" w:hAnsi="Palatino Linotype"/>
                <w:b w:val="0"/>
                <w:color w:val="E7E6E6" w:themeColor="background2"/>
                <w:sz w:val="20"/>
                <w:szCs w:val="20"/>
                <w:lang w:val="id-ID"/>
              </w:rPr>
              <w:lastRenderedPageBreak/>
              <w:t>Perjanjian ini akan disebut sebagai “</w:t>
            </w:r>
            <w:r w:rsidR="00703A01" w:rsidRPr="00302058">
              <w:rPr>
                <w:rFonts w:ascii="Palatino Linotype" w:hAnsi="Palatino Linotype"/>
                <w:color w:val="E7E6E6" w:themeColor="background2"/>
                <w:sz w:val="20"/>
                <w:szCs w:val="20"/>
                <w:lang w:val="id-ID"/>
              </w:rPr>
              <w:t>Saham</w:t>
            </w:r>
            <w:r w:rsidR="00703A01" w:rsidRPr="00302058">
              <w:rPr>
                <w:rFonts w:ascii="Palatino Linotype" w:hAnsi="Palatino Linotype"/>
                <w:b w:val="0"/>
                <w:color w:val="E7E6E6" w:themeColor="background2"/>
                <w:sz w:val="20"/>
                <w:szCs w:val="20"/>
                <w:lang w:val="id-ID"/>
              </w:rPr>
              <w:t>”</w:t>
            </w:r>
            <w:r w:rsidR="008148A2"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8148A2" w:rsidRPr="00302058">
              <w:rPr>
                <w:rFonts w:ascii="Palatino Linotype" w:hAnsi="Palatino Linotype"/>
                <w:b w:val="0"/>
                <w:color w:val="E7E6E6" w:themeColor="background2"/>
                <w:sz w:val="20"/>
                <w:szCs w:val="20"/>
                <w:lang w:val="id-ID"/>
              </w:rPr>
              <w:t xml:space="preserve"> akan memiliki </w:t>
            </w:r>
            <w:r w:rsidR="00324B45" w:rsidRPr="00302058">
              <w:rPr>
                <w:rFonts w:ascii="Palatino Linotype" w:hAnsi="Palatino Linotype"/>
                <w:b w:val="0"/>
                <w:color w:val="E7E6E6" w:themeColor="background2"/>
                <w:sz w:val="20"/>
                <w:szCs w:val="20"/>
                <w:lang w:val="id-ID"/>
              </w:rPr>
              <w:t>hak sebagaimana diurai</w:t>
            </w:r>
            <w:r w:rsidR="008148A2" w:rsidRPr="00302058">
              <w:rPr>
                <w:rFonts w:ascii="Palatino Linotype" w:hAnsi="Palatino Linotype"/>
                <w:b w:val="0"/>
                <w:color w:val="E7E6E6" w:themeColor="background2"/>
                <w:sz w:val="20"/>
                <w:szCs w:val="20"/>
                <w:lang w:val="id-ID"/>
              </w:rPr>
              <w:t>kan</w:t>
            </w:r>
            <w:r w:rsidR="00324B45" w:rsidRPr="00302058">
              <w:rPr>
                <w:rFonts w:ascii="Palatino Linotype" w:hAnsi="Palatino Linotype"/>
                <w:b w:val="0"/>
                <w:color w:val="E7E6E6" w:themeColor="background2"/>
                <w:sz w:val="20"/>
                <w:szCs w:val="20"/>
                <w:lang w:val="id-ID"/>
              </w:rPr>
              <w:t xml:space="preserve"> pada </w:t>
            </w:r>
            <w:r w:rsidR="002B2A5A" w:rsidRPr="00302058">
              <w:rPr>
                <w:rFonts w:ascii="Palatino Linotype" w:hAnsi="Palatino Linotype"/>
                <w:color w:val="E7E6E6" w:themeColor="background2"/>
                <w:sz w:val="20"/>
                <w:szCs w:val="20"/>
                <w:lang w:val="id-ID"/>
              </w:rPr>
              <w:t>Lampiran D</w:t>
            </w:r>
            <w:r w:rsidR="00A166CE" w:rsidRPr="00302058">
              <w:rPr>
                <w:rFonts w:ascii="Palatino Linotype" w:hAnsi="Palatino Linotype"/>
                <w:color w:val="E7E6E6" w:themeColor="background2"/>
                <w:sz w:val="20"/>
                <w:szCs w:val="20"/>
              </w:rPr>
              <w:t>.</w:t>
            </w:r>
            <w:r w:rsidR="003C1A04" w:rsidRPr="00302058">
              <w:rPr>
                <w:rFonts w:ascii="Palatino Linotype" w:hAnsi="Palatino Linotype"/>
                <w:color w:val="E7E6E6" w:themeColor="background2"/>
                <w:sz w:val="20"/>
                <w:szCs w:val="20"/>
                <w:lang w:val="id-ID"/>
              </w:rPr>
              <w:t xml:space="preserve"> </w:t>
            </w:r>
          </w:p>
          <w:p w14:paraId="20B3B661" w14:textId="77777777"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268D00D" w14:textId="7293A629"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harus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terbebas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melekat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padanya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4A0254C5"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567ADF6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Setelah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kepemilikan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mengacu</w:t>
            </w:r>
            <w:proofErr w:type="spellEnd"/>
            <w:r w:rsidRPr="00302058">
              <w:rPr>
                <w:rFonts w:ascii="Palatino Linotype" w:hAnsi="Palatino Linotype"/>
                <w:b w:val="0"/>
                <w:color w:val="E7E6E6" w:themeColor="background2"/>
                <w:sz w:val="20"/>
                <w:szCs w:val="20"/>
              </w:rPr>
              <w:t xml:space="preserve"> pada Lampiran A.</w:t>
            </w:r>
          </w:p>
          <w:p w14:paraId="1E977292"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2DA854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Sudah</w:t>
            </w:r>
            <w:proofErr w:type="spellEnd"/>
            <w:r w:rsidRPr="00302058">
              <w:rPr>
                <w:rFonts w:ascii="Palatino Linotype" w:hAnsi="Palatino Linotype"/>
                <w:b w:val="0"/>
                <w:color w:val="E7E6E6" w:themeColor="background2"/>
                <w:sz w:val="20"/>
                <w:szCs w:val="20"/>
              </w:rPr>
              <w:t xml:space="preserve"> Ada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mengesampingkan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w:t>
            </w:r>
            <w:r w:rsidRPr="00302058">
              <w:rPr>
                <w:rFonts w:ascii="Palatino Linotype" w:hAnsi="Palatino Linotype" w:cs="Calibri"/>
                <w:b w:val="0"/>
                <w:color w:val="E7E6E6" w:themeColor="background2"/>
                <w:sz w:val="20"/>
                <w:szCs w:val="20"/>
              </w:rPr>
              <w:t>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dahulu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w:t>
            </w:r>
          </w:p>
          <w:p w14:paraId="54D5ACEE"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457F969"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Penutupan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Penyerahan</w:t>
            </w:r>
            <w:proofErr w:type="spellEnd"/>
            <w:r w:rsidRPr="00302058">
              <w:rPr>
                <w:rFonts w:ascii="Palatino Linotype" w:hAnsi="Palatino Linotype"/>
                <w:b w:val="0"/>
                <w:color w:val="E7E6E6" w:themeColor="background2"/>
                <w:sz w:val="20"/>
                <w:szCs w:val="20"/>
              </w:rPr>
              <w:t>.</w:t>
            </w:r>
          </w:p>
          <w:p w14:paraId="5E07E78A"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2E924421" w14:textId="0D6369E9" w:rsidR="00A166CE"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berlangsung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pertukaran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dokumen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tanda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disepakati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maupun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tertulis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3A9E229D" w14:textId="48AA9757" w:rsidR="00703A01"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wajib</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membayar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Harga </w:t>
            </w:r>
            <w:proofErr w:type="spellStart"/>
            <w:r w:rsidR="00D12FE5" w:rsidRPr="00302058">
              <w:rPr>
                <w:rFonts w:ascii="Palatino Linotype" w:hAnsi="Palatino Linotype"/>
                <w:b w:val="0"/>
                <w:color w:val="E7E6E6" w:themeColor="background2"/>
                <w:sz w:val="20"/>
                <w:szCs w:val="20"/>
              </w:rPr>
              <w:t>Investasi</w:t>
            </w:r>
            <w:proofErr w:type="spellEnd"/>
            <w:r w:rsidRPr="00302058">
              <w:rPr>
                <w:rFonts w:ascii="Palatino Linotype" w:hAnsi="Palatino Linotype"/>
                <w:b w:val="0"/>
                <w:color w:val="E7E6E6" w:themeColor="background2"/>
                <w:sz w:val="20"/>
                <w:szCs w:val="20"/>
              </w:rPr>
              <w:t xml:space="preserve"> Awal </w:t>
            </w:r>
            <w:proofErr w:type="spellStart"/>
            <w:r w:rsidRPr="00302058">
              <w:rPr>
                <w:rFonts w:ascii="Palatino Linotype" w:hAnsi="Palatino Linotype"/>
                <w:b w:val="0"/>
                <w:color w:val="E7E6E6" w:themeColor="background2"/>
                <w:sz w:val="20"/>
                <w:szCs w:val="20"/>
              </w:rPr>
              <w:t>dikalikan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Kelas</w:t>
            </w:r>
            <w:proofErr w:type="spellEnd"/>
            <w:r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Pr="00302058">
              <w:rPr>
                <w:rFonts w:ascii="Palatino Linotype" w:hAnsi="Palatino Linotype"/>
                <w:b w:val="0"/>
                <w:color w:val="E7E6E6" w:themeColor="background2"/>
                <w:sz w:val="20"/>
                <w:szCs w:val="20"/>
              </w:rPr>
              <w:t xml:space="preserve">yang </w:t>
            </w:r>
            <w:proofErr w:type="spellStart"/>
            <w:r w:rsidRPr="00302058">
              <w:rPr>
                <w:rFonts w:ascii="Palatino Linotype" w:hAnsi="Palatino Linotype"/>
                <w:b w:val="0"/>
                <w:color w:val="E7E6E6" w:themeColor="background2"/>
                <w:sz w:val="20"/>
                <w:szCs w:val="20"/>
              </w:rPr>
              <w:t>dinyatakan</w:t>
            </w:r>
            <w:proofErr w:type="spellEnd"/>
            <w:r w:rsidRPr="00302058">
              <w:rPr>
                <w:rFonts w:ascii="Palatino Linotype" w:hAnsi="Palatino Linotype"/>
                <w:b w:val="0"/>
                <w:color w:val="E7E6E6" w:themeColor="background2"/>
                <w:sz w:val="20"/>
                <w:szCs w:val="20"/>
              </w:rPr>
              <w:t xml:space="preserve"> di</w:t>
            </w:r>
            <w:r w:rsidR="00B44FB5"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Lampiran A ("</w:t>
            </w:r>
            <w:proofErr w:type="spellStart"/>
            <w:r w:rsidRPr="00302058">
              <w:rPr>
                <w:rFonts w:ascii="Palatino Linotype" w:hAnsi="Palatino Linotype"/>
                <w:color w:val="E7E6E6" w:themeColor="background2"/>
                <w:sz w:val="20"/>
                <w:szCs w:val="20"/>
              </w:rPr>
              <w:t>Jumlah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Pertimbangan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memindai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bank yang </w:t>
            </w:r>
            <w:proofErr w:type="spellStart"/>
            <w:r w:rsidRPr="00302058">
              <w:rPr>
                <w:rFonts w:ascii="Palatino Linotype" w:hAnsi="Palatino Linotype"/>
                <w:b w:val="0"/>
                <w:color w:val="E7E6E6" w:themeColor="background2"/>
                <w:sz w:val="20"/>
                <w:szCs w:val="20"/>
              </w:rPr>
              <w:t>ditunjuk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dikelola</w:t>
            </w:r>
            <w:proofErr w:type="spellEnd"/>
            <w:r w:rsidRPr="00302058">
              <w:rPr>
                <w:rFonts w:ascii="Palatino Linotype" w:hAnsi="Palatino Linotype"/>
                <w:b w:val="0"/>
                <w:color w:val="E7E6E6" w:themeColor="background2"/>
                <w:sz w:val="20"/>
                <w:szCs w:val="20"/>
              </w:rPr>
              <w:t xml:space="preserve"> oleh Perusahaan (</w:t>
            </w:r>
            <w:proofErr w:type="spellStart"/>
            <w:r w:rsidRPr="00302058">
              <w:rPr>
                <w:rFonts w:ascii="Palatino Linotype" w:hAnsi="Palatino Linotype"/>
                <w:b w:val="0"/>
                <w:color w:val="E7E6E6" w:themeColor="background2"/>
                <w:sz w:val="20"/>
                <w:szCs w:val="20"/>
              </w:rPr>
              <w:t>rincian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sebagaimana</w:t>
            </w:r>
            <w:proofErr w:type="spellEnd"/>
            <w:r w:rsidR="003E494A"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tertera</w:t>
            </w:r>
            <w:proofErr w:type="spellEnd"/>
            <w:r w:rsidR="003E494A" w:rsidRPr="00302058">
              <w:rPr>
                <w:rFonts w:ascii="Palatino Linotype" w:hAnsi="Palatino Linotype"/>
                <w:b w:val="0"/>
                <w:color w:val="E7E6E6" w:themeColor="background2"/>
                <w:sz w:val="20"/>
                <w:szCs w:val="20"/>
              </w:rPr>
              <w:t xml:space="preserve"> pada</w:t>
            </w:r>
            <w:r w:rsidR="003E494A" w:rsidRPr="00302058">
              <w:rPr>
                <w:rFonts w:ascii="Palatino Linotype" w:hAnsi="Palatino Linotype"/>
                <w:color w:val="E7E6E6" w:themeColor="background2"/>
                <w:sz w:val="20"/>
                <w:szCs w:val="20"/>
              </w:rPr>
              <w:t xml:space="preserve"> </w:t>
            </w:r>
            <w:r w:rsidR="002B2A5A" w:rsidRPr="00302058">
              <w:rPr>
                <w:rFonts w:ascii="Palatino Linotype" w:hAnsi="Palatino Linotype"/>
                <w:color w:val="E7E6E6" w:themeColor="background2"/>
                <w:sz w:val="20"/>
                <w:szCs w:val="20"/>
              </w:rPr>
              <w:t>Lampiran C</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segera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tersedianya</w:t>
            </w:r>
            <w:proofErr w:type="spellEnd"/>
            <w:r w:rsidRPr="00302058">
              <w:rPr>
                <w:rFonts w:ascii="Palatino Linotype" w:hAnsi="Palatino Linotype"/>
                <w:b w:val="0"/>
                <w:color w:val="E7E6E6" w:themeColor="background2"/>
                <w:sz w:val="20"/>
                <w:szCs w:val="20"/>
              </w:rPr>
              <w:t xml:space="preserve"> dana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nilai</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hari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 xml:space="preserve">telegraphic </w:t>
            </w:r>
            <w:r w:rsidR="005D4092" w:rsidRPr="00302058">
              <w:rPr>
                <w:rFonts w:ascii="Palatino Linotype" w:hAnsi="Palatino Linotype"/>
                <w:b w:val="0"/>
                <w:i/>
                <w:color w:val="E7E6E6" w:themeColor="background2"/>
                <w:sz w:val="20"/>
                <w:szCs w:val="20"/>
              </w:rPr>
              <w:t xml:space="preserve">bank </w:t>
            </w:r>
            <w:r w:rsidRPr="00302058">
              <w:rPr>
                <w:rFonts w:ascii="Palatino Linotype" w:hAnsi="Palatino Linotype"/>
                <w:b w:val="0"/>
                <w:i/>
                <w:color w:val="E7E6E6" w:themeColor="background2"/>
                <w:sz w:val="20"/>
                <w:szCs w:val="20"/>
              </w:rPr>
              <w:t>transfer</w:t>
            </w:r>
            <w:r w:rsidRPr="00302058">
              <w:rPr>
                <w:rFonts w:ascii="Palatino Linotype" w:hAnsi="Palatino Linotype"/>
                <w:b w:val="0"/>
                <w:color w:val="E7E6E6" w:themeColor="background2"/>
                <w:sz w:val="20"/>
                <w:szCs w:val="20"/>
              </w:rPr>
              <w:t>.</w:t>
            </w:r>
          </w:p>
          <w:p w14:paraId="135FEC41"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0138716E"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u w:val="single"/>
              </w:rPr>
              <w:t>Istilah</w:t>
            </w:r>
            <w:proofErr w:type="spellEnd"/>
            <w:r w:rsidRPr="00302058">
              <w:rPr>
                <w:rFonts w:ascii="Palatino Linotype" w:hAnsi="Palatino Linotype"/>
                <w:b w:val="0"/>
                <w:color w:val="E7E6E6" w:themeColor="background2"/>
                <w:sz w:val="20"/>
                <w:szCs w:val="20"/>
                <w:u w:val="single"/>
              </w:rPr>
              <w:t xml:space="preserve"> yang </w:t>
            </w:r>
            <w:proofErr w:type="spellStart"/>
            <w:r w:rsidRPr="00302058">
              <w:rPr>
                <w:rFonts w:ascii="Palatino Linotype" w:hAnsi="Palatino Linotype"/>
                <w:b w:val="0"/>
                <w:color w:val="E7E6E6" w:themeColor="background2"/>
                <w:sz w:val="20"/>
                <w:szCs w:val="20"/>
                <w:u w:val="single"/>
              </w:rPr>
              <w:t>Digunakan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dalam</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Perjanjian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ini</w:t>
            </w:r>
            <w:proofErr w:type="spellEnd"/>
            <w:r w:rsidRPr="00302058">
              <w:rPr>
                <w:rFonts w:ascii="Palatino Linotype" w:hAnsi="Palatino Linotype"/>
                <w:b w:val="0"/>
                <w:color w:val="E7E6E6" w:themeColor="background2"/>
                <w:sz w:val="20"/>
                <w:szCs w:val="20"/>
              </w:rPr>
              <w:t>.</w:t>
            </w:r>
          </w:p>
          <w:p w14:paraId="6D643BA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52A7A8"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Sebagai tambahan dari istilah yang diartikan di atas maka istilah yang ada pada Perjanjian ini memiliki arti sebagaimana ditentukan atau dirujuk berikut di bawah ini.</w:t>
            </w:r>
          </w:p>
          <w:p w14:paraId="5193D5C9" w14:textId="77777777" w:rsidR="00AC3BC2" w:rsidRPr="00302058"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6973D8" w14:textId="5CE2269C" w:rsidR="007662F7" w:rsidRPr="00302058"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Dasar</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dasar</w:t>
            </w:r>
            <w:proofErr w:type="spellEnd"/>
            <w:r w:rsidRPr="00302058">
              <w:rPr>
                <w:rFonts w:ascii="Palatino Linotype" w:hAnsi="Palatino Linotype"/>
                <w:b w:val="0"/>
                <w:color w:val="E7E6E6" w:themeColor="background2"/>
                <w:sz w:val="20"/>
                <w:szCs w:val="20"/>
              </w:rPr>
              <w:t xml:space="preserve"> Perusahaan yang </w:t>
            </w:r>
            <w:proofErr w:type="spellStart"/>
            <w:r w:rsidRPr="00302058">
              <w:rPr>
                <w:rFonts w:ascii="Palatino Linotype" w:hAnsi="Palatino Linotype"/>
                <w:b w:val="0"/>
                <w:color w:val="E7E6E6" w:themeColor="background2"/>
                <w:sz w:val="20"/>
                <w:szCs w:val="20"/>
              </w:rPr>
              <w:t>diubah</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color w:val="E7E6E6" w:themeColor="background2"/>
                <w:sz w:val="20"/>
                <w:szCs w:val="20"/>
              </w:rPr>
              <w:lastRenderedPageBreak/>
              <w:t xml:space="preserve">dan </w:t>
            </w:r>
            <w:proofErr w:type="spellStart"/>
            <w:r w:rsidRPr="00302058">
              <w:rPr>
                <w:rFonts w:ascii="Palatino Linotype" w:hAnsi="Palatino Linotype"/>
                <w:b w:val="0"/>
                <w:color w:val="E7E6E6" w:themeColor="background2"/>
                <w:sz w:val="20"/>
                <w:szCs w:val="20"/>
              </w:rPr>
              <w:t>diberlakukan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untuk</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memberlakukan</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hak</w:t>
            </w:r>
            <w:proofErr w:type="spellEnd"/>
            <w:r w:rsidR="00DE572A"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Kelas</w:t>
            </w:r>
            <w:proofErr w:type="spellEnd"/>
            <w:r w:rsidR="001613F1"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002B2A5A" w:rsidRPr="00302058">
              <w:rPr>
                <w:rFonts w:ascii="Palatino Linotype" w:hAnsi="Palatino Linotype"/>
                <w:b w:val="0"/>
                <w:color w:val="E7E6E6" w:themeColor="background2"/>
                <w:sz w:val="20"/>
                <w:szCs w:val="20"/>
              </w:rPr>
              <w:t xml:space="preserve">dan </w:t>
            </w:r>
            <w:proofErr w:type="spellStart"/>
            <w:r w:rsidR="002B2A5A" w:rsidRPr="00302058">
              <w:rPr>
                <w:rFonts w:ascii="Palatino Linotype" w:hAnsi="Palatino Linotype"/>
                <w:b w:val="0"/>
                <w:color w:val="E7E6E6" w:themeColor="background2"/>
                <w:sz w:val="20"/>
                <w:szCs w:val="20"/>
              </w:rPr>
              <w:t>melaksanakan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Perjanjian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ini</w:t>
            </w:r>
            <w:proofErr w:type="spellEnd"/>
            <w:r w:rsidRPr="00302058">
              <w:rPr>
                <w:rFonts w:ascii="Palatino Linotype" w:hAnsi="Palatino Linotype"/>
                <w:color w:val="E7E6E6" w:themeColor="background2"/>
                <w:sz w:val="20"/>
                <w:szCs w:val="20"/>
              </w:rPr>
              <w:t>.</w:t>
            </w:r>
          </w:p>
          <w:p w14:paraId="5566D33D"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6B93CADA"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Afiliasi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masing –masing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Orang lain, yang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mengendalikan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berada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pengendalian</w:t>
            </w:r>
            <w:proofErr w:type="spellEnd"/>
            <w:r w:rsidRPr="00302058">
              <w:rPr>
                <w:rFonts w:ascii="Palatino Linotype" w:hAnsi="Palatino Linotype"/>
                <w:b w:val="0"/>
                <w:color w:val="E7E6E6" w:themeColor="background2"/>
                <w:sz w:val="20"/>
                <w:szCs w:val="20"/>
              </w:rPr>
              <w:t xml:space="preserve"> Orang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termasuk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pejabat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direktur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dana modal </w:t>
            </w:r>
            <w:proofErr w:type="spellStart"/>
            <w:r w:rsidRPr="00302058">
              <w:rPr>
                <w:rFonts w:ascii="Palatino Linotype" w:hAnsi="Palatino Linotype"/>
                <w:b w:val="0"/>
                <w:color w:val="E7E6E6" w:themeColor="background2"/>
                <w:sz w:val="20"/>
                <w:szCs w:val="20"/>
              </w:rPr>
              <w:t>ventura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sekarang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berikutnya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satu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lebih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w:t>
            </w:r>
          </w:p>
          <w:p w14:paraId="1FD9FC7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8B73108"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di Perusahaan.</w:t>
            </w:r>
          </w:p>
          <w:p w14:paraId="76E0C48A"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7E0CAA9"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5CB77DA" w14:textId="74FAAB02"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w:t>
            </w:r>
            <w:r w:rsidRPr="00302058">
              <w:rPr>
                <w:rFonts w:ascii="Palatino Linotype" w:hAnsi="Palatino Linotype"/>
                <w:color w:val="E7E6E6" w:themeColor="background2"/>
                <w:sz w:val="20"/>
                <w:szCs w:val="20"/>
              </w:rPr>
              <w:t>Dewan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pada</w:t>
            </w:r>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saat</w:t>
            </w:r>
            <w:proofErr w:type="spellEnd"/>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ini</w:t>
            </w:r>
            <w:proofErr w:type="spellEnd"/>
            <w:r w:rsidR="00955F74" w:rsidRPr="00302058">
              <w:rPr>
                <w:rFonts w:ascii="Palatino Linotype" w:hAnsi="Palatino Linotype"/>
                <w:b w:val="0"/>
                <w:color w:val="E7E6E6" w:themeColor="background2"/>
                <w:sz w:val="20"/>
                <w:szCs w:val="20"/>
              </w:rPr>
              <w:t xml:space="preserve"> di</w:t>
            </w:r>
            <w:r w:rsidRPr="00302058">
              <w:rPr>
                <w:rFonts w:ascii="Palatino Linotype" w:hAnsi="Palatino Linotype"/>
                <w:b w:val="0"/>
                <w:color w:val="E7E6E6" w:themeColor="background2"/>
                <w:sz w:val="20"/>
                <w:szCs w:val="20"/>
              </w:rPr>
              <w:t xml:space="preserve"> Perusahaan.</w:t>
            </w:r>
          </w:p>
          <w:p w14:paraId="19C1EAD2"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485E841" w14:textId="4F11F27A" w:rsidR="00651015" w:rsidRPr="00302058"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061D59" w:rsidRPr="00302058">
              <w:rPr>
                <w:rFonts w:ascii="Palatino Linotype" w:hAnsi="Palatino Linotype"/>
                <w:color w:val="E7E6E6" w:themeColor="background2"/>
                <w:sz w:val="20"/>
                <w:szCs w:val="20"/>
              </w:rPr>
              <w:t xml:space="preserve">Hari </w:t>
            </w:r>
            <w:proofErr w:type="spellStart"/>
            <w:r w:rsidR="00061D59" w:rsidRPr="00302058">
              <w:rPr>
                <w:rFonts w:ascii="Palatino Linotype" w:hAnsi="Palatino Linotype"/>
                <w:color w:val="E7E6E6" w:themeColor="background2"/>
                <w:sz w:val="20"/>
                <w:szCs w:val="20"/>
              </w:rPr>
              <w:t>Kerja</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setiap</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selain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Sabtu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Minggu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libur</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nasional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dimana</w:t>
            </w:r>
            <w:proofErr w:type="spellEnd"/>
            <w:r w:rsidR="00061D59" w:rsidRPr="00302058">
              <w:rPr>
                <w:rFonts w:ascii="Palatino Linotype" w:hAnsi="Palatino Linotype"/>
                <w:b w:val="0"/>
                <w:color w:val="E7E6E6" w:themeColor="background2"/>
                <w:sz w:val="20"/>
                <w:szCs w:val="20"/>
              </w:rPr>
              <w:t xml:space="preserve"> bank-bank </w:t>
            </w:r>
            <w:proofErr w:type="spellStart"/>
            <w:r w:rsidR="00061D59" w:rsidRPr="00302058">
              <w:rPr>
                <w:rFonts w:ascii="Palatino Linotype" w:hAnsi="Palatino Linotype"/>
                <w:b w:val="0"/>
                <w:color w:val="E7E6E6" w:themeColor="background2"/>
                <w:sz w:val="20"/>
                <w:szCs w:val="20"/>
              </w:rPr>
              <w:t>buka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untuk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transaksi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62327E" w:rsidRPr="00302058">
              <w:rPr>
                <w:rFonts w:ascii="Palatino Linotype" w:hAnsi="Palatino Linotype"/>
                <w:b w:val="0"/>
                <w:color w:val="E7E6E6" w:themeColor="background2"/>
                <w:sz w:val="20"/>
                <w:szCs w:val="20"/>
                <w:lang w:val="id-ID"/>
              </w:rPr>
              <w:t xml:space="preserve"> </w:t>
            </w:r>
            <w:proofErr w:type="spellStart"/>
            <w:r w:rsidR="00061D59" w:rsidRPr="00302058">
              <w:rPr>
                <w:rFonts w:ascii="Palatino Linotype" w:hAnsi="Palatino Linotype"/>
                <w:b w:val="0"/>
                <w:color w:val="E7E6E6" w:themeColor="background2"/>
                <w:sz w:val="20"/>
                <w:szCs w:val="20"/>
              </w:rPr>
              <w:t>domestik</w:t>
            </w:r>
            <w:proofErr w:type="spellEnd"/>
            <w:r w:rsidR="00061D59" w:rsidRPr="00302058">
              <w:rPr>
                <w:rFonts w:ascii="Palatino Linotype" w:hAnsi="Palatino Linotype"/>
                <w:b w:val="0"/>
                <w:color w:val="E7E6E6" w:themeColor="background2"/>
                <w:sz w:val="20"/>
                <w:szCs w:val="20"/>
              </w:rPr>
              <w:t xml:space="preserve"> di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202BBB5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48BEB526"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73843A7"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lang w:val="id-ID"/>
              </w:rPr>
              <w:t xml:space="preserve">“Hak Atas Kekayaan Intelektual Perusahaan” </w:t>
            </w:r>
            <w:r w:rsidRPr="00302058">
              <w:rPr>
                <w:rFonts w:ascii="Palatino Linotype" w:hAnsi="Palatino Linotype"/>
                <w:b w:val="0"/>
                <w:color w:val="E7E6E6" w:themeColor="background2"/>
                <w:sz w:val="20"/>
                <w:szCs w:val="20"/>
                <w:lang w:val="id-ID"/>
              </w:rPr>
              <w:t xml:space="preserve">berarti semua paten, pendaftaran paten,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nama dagang, hak cipta, rahasia dagang, nama domain, desain tata letak (</w:t>
            </w:r>
            <w:proofErr w:type="spellStart"/>
            <w:r w:rsidRPr="00302058">
              <w:rPr>
                <w:rFonts w:ascii="Palatino Linotype" w:hAnsi="Palatino Linotype"/>
                <w:b w:val="0"/>
                <w:i/>
                <w:color w:val="E7E6E6" w:themeColor="background2"/>
                <w:sz w:val="20"/>
                <w:szCs w:val="20"/>
                <w:lang w:val="id-ID"/>
              </w:rPr>
              <w:t>mask</w:t>
            </w:r>
            <w:proofErr w:type="spellEnd"/>
            <w:r w:rsidRPr="00302058">
              <w:rPr>
                <w:rFonts w:ascii="Palatino Linotype" w:hAnsi="Palatino Linotype"/>
                <w:b w:val="0"/>
                <w:i/>
                <w:color w:val="E7E6E6" w:themeColor="background2"/>
                <w:sz w:val="20"/>
                <w:szCs w:val="20"/>
                <w:lang w:val="id-ID"/>
              </w:rPr>
              <w:t xml:space="preserve"> </w:t>
            </w:r>
            <w:proofErr w:type="spellStart"/>
            <w:r w:rsidRPr="00302058">
              <w:rPr>
                <w:rFonts w:ascii="Palatino Linotype" w:hAnsi="Palatino Linotype"/>
                <w:b w:val="0"/>
                <w:i/>
                <w:color w:val="E7E6E6" w:themeColor="background2"/>
                <w:sz w:val="20"/>
                <w:szCs w:val="20"/>
                <w:lang w:val="id-ID"/>
              </w:rPr>
              <w:t>works</w:t>
            </w:r>
            <w:proofErr w:type="spellEnd"/>
            <w:r w:rsidRPr="00302058">
              <w:rPr>
                <w:rFonts w:ascii="Palatino Linotype" w:hAnsi="Palatino Linotype"/>
                <w:b w:val="0"/>
                <w:i/>
                <w:color w:val="E7E6E6" w:themeColor="background2"/>
                <w:sz w:val="20"/>
                <w:szCs w:val="20"/>
                <w:lang w:val="id-ID"/>
              </w:rPr>
              <w:t>)</w:t>
            </w:r>
            <w:r w:rsidRPr="00302058">
              <w:rPr>
                <w:rFonts w:ascii="Palatino Linotype" w:hAnsi="Palatino Linotype"/>
                <w:b w:val="0"/>
                <w:color w:val="E7E6E6" w:themeColor="background2"/>
                <w:sz w:val="20"/>
                <w:szCs w:val="20"/>
                <w:lang w:val="id-ID"/>
              </w:rPr>
              <w:t xml:space="preserve">, informasi dan hak kepemilikan serta proses, serupa atau hak atas kekayaan intelektual  lainnya berdasarkan hal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perwujudan fisik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yang dilisensikan dalam, </w:t>
            </w:r>
            <w:proofErr w:type="spellStart"/>
            <w:r w:rsidRPr="00302058">
              <w:rPr>
                <w:rFonts w:ascii="Palatino Linotype" w:hAnsi="Palatino Linotype"/>
                <w:b w:val="0"/>
                <w:color w:val="E7E6E6" w:themeColor="background2"/>
                <w:sz w:val="20"/>
                <w:szCs w:val="20"/>
                <w:lang w:val="id-ID"/>
              </w:rPr>
              <w:t>kepadadan</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lang w:val="id-ID"/>
              </w:rPr>
              <w:t>dibawah</w:t>
            </w:r>
            <w:proofErr w:type="spellEnd"/>
            <w:r w:rsidRPr="00302058">
              <w:rPr>
                <w:rFonts w:ascii="Palatino Linotype" w:hAnsi="Palatino Linotype"/>
                <w:b w:val="0"/>
                <w:color w:val="E7E6E6" w:themeColor="background2"/>
                <w:sz w:val="20"/>
                <w:szCs w:val="20"/>
                <w:lang w:val="id-ID"/>
              </w:rPr>
              <w:t xml:space="preserve"> tiap hal yang diatur sebelumnya dan tiap serta semua hal yang dianggap diperlukan oleh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dalam menjalankan usaha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sebagaimana saat ini dijalankan dan saat ini  direncanakan untuk dijalankan.</w:t>
            </w:r>
          </w:p>
          <w:p w14:paraId="24883722" w14:textId="77777777" w:rsidR="00F21A34"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8D9FA9B" w14:textId="3A806B67" w:rsidR="00903B1D" w:rsidRPr="00302058"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Pemegang </w:t>
            </w:r>
            <w:r w:rsidR="00AF287A" w:rsidRPr="00302058">
              <w:rPr>
                <w:rFonts w:ascii="Palatino Linotype" w:hAnsi="Palatino Linotype"/>
                <w:color w:val="E7E6E6" w:themeColor="background2"/>
                <w:sz w:val="20"/>
                <w:szCs w:val="20"/>
              </w:rPr>
              <w:t xml:space="preserve">Saham </w:t>
            </w:r>
            <w:r w:rsidR="00E02CCB" w:rsidRPr="00302058">
              <w:rPr>
                <w:rFonts w:ascii="Palatino Linotype" w:hAnsi="Palatino Linotype"/>
                <w:color w:val="E7E6E6" w:themeColor="background2"/>
                <w:sz w:val="20"/>
                <w:szCs w:val="20"/>
                <w:lang w:val="id-ID"/>
              </w:rPr>
              <w:t>Yang Sudah Ada</w:t>
            </w:r>
            <w:r w:rsidRPr="00302058">
              <w:rPr>
                <w:rFonts w:ascii="Palatino Linotype" w:hAnsi="Palatino Linotype"/>
                <w:b w:val="0"/>
                <w:color w:val="E7E6E6" w:themeColor="background2"/>
                <w:sz w:val="20"/>
                <w:szCs w:val="20"/>
                <w:lang w:val="id-ID"/>
              </w:rPr>
              <w:t>” berarti para pemegang saham yang sah dalam Perusahaan pada saat penandatanganan Perjanjian ini.</w:t>
            </w:r>
          </w:p>
          <w:p w14:paraId="0D70059F" w14:textId="77777777" w:rsidR="00903B1D" w:rsidRPr="00302058"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szCs w:val="20"/>
                <w:lang w:val="id-ID"/>
              </w:rPr>
            </w:pPr>
          </w:p>
          <w:p w14:paraId="1D945B29" w14:textId="78DDAD72" w:rsidR="00061D59" w:rsidRPr="00302058"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Perjanjian </w:t>
            </w:r>
            <w:proofErr w:type="spellStart"/>
            <w:r w:rsidRPr="00302058">
              <w:rPr>
                <w:rFonts w:ascii="Palatino Linotype" w:hAnsi="Palatino Linotype"/>
                <w:color w:val="E7E6E6" w:themeColor="background2"/>
                <w:sz w:val="20"/>
                <w:szCs w:val="20"/>
                <w:lang w:val="id-ID"/>
              </w:rPr>
              <w:t>Indemnifikasi</w:t>
            </w:r>
            <w:proofErr w:type="spellEnd"/>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berarti perjanjian antara Perusahaan, sebagaimana mungkin terjadi, dengan direktur atau komisaris yang ditunjuk oleh </w:t>
            </w:r>
            <w:r w:rsidR="00DA00FE" w:rsidRPr="00302058">
              <w:rPr>
                <w:rFonts w:ascii="Palatino Linotype" w:hAnsi="Palatino Linotype"/>
                <w:b w:val="0"/>
                <w:color w:val="E7E6E6" w:themeColor="background2"/>
                <w:sz w:val="20"/>
                <w:szCs w:val="20"/>
              </w:rPr>
              <w:t xml:space="preserve">Para </w:t>
            </w:r>
            <w:r w:rsidRPr="00302058">
              <w:rPr>
                <w:rFonts w:ascii="Palatino Linotype" w:hAnsi="Palatino Linotype"/>
                <w:b w:val="0"/>
                <w:color w:val="E7E6E6" w:themeColor="background2"/>
                <w:sz w:val="20"/>
                <w:szCs w:val="20"/>
                <w:lang w:val="id-ID"/>
              </w:rPr>
              <w:t>Peserta, sebagaimana berlaku.</w:t>
            </w:r>
          </w:p>
          <w:p w14:paraId="5F7A08C9" w14:textId="77777777" w:rsidR="0062327E" w:rsidRPr="00302058"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p>
          <w:p w14:paraId="3FDC5020" w14:textId="255A5F78" w:rsidR="00061D59"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sidDel="001613F1">
              <w:rPr>
                <w:rFonts w:ascii="Palatino Linotype" w:hAnsi="Palatino Linotype"/>
                <w:b w:val="0"/>
                <w:color w:val="E7E6E6" w:themeColor="background2"/>
                <w:sz w:val="20"/>
                <w:szCs w:val="20"/>
                <w:lang w:val="id-ID"/>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Karyawan</w:t>
            </w:r>
            <w:proofErr w:type="spellEnd"/>
            <w:r w:rsidR="00061D59" w:rsidRPr="00302058">
              <w:rPr>
                <w:rFonts w:ascii="Palatino Linotype" w:hAnsi="Palatino Linotype"/>
                <w:color w:val="E7E6E6" w:themeColor="background2"/>
                <w:sz w:val="20"/>
                <w:szCs w:val="20"/>
              </w:rPr>
              <w:t xml:space="preserve"> Utama”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masing-masing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karyawan</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terpilih</w:t>
            </w:r>
            <w:proofErr w:type="spellEnd"/>
            <w:r w:rsidR="006D6032" w:rsidRPr="00302058">
              <w:rPr>
                <w:rFonts w:ascii="Palatino Linotype" w:hAnsi="Palatino Linotype"/>
                <w:b w:val="0"/>
                <w:color w:val="E7E6E6" w:themeColor="background2"/>
                <w:sz w:val="20"/>
                <w:szCs w:val="20"/>
              </w:rPr>
              <w:t xml:space="preserve"> oleh Para Investor</w:t>
            </w:r>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termasuk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namun</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tidak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terbatas</w:t>
            </w:r>
            <w:proofErr w:type="spellEnd"/>
            <w:r w:rsidR="000962CB" w:rsidRPr="00302058">
              <w:rPr>
                <w:rFonts w:ascii="Palatino Linotype" w:hAnsi="Palatino Linotype"/>
                <w:b w:val="0"/>
                <w:color w:val="E7E6E6" w:themeColor="background2"/>
                <w:sz w:val="20"/>
                <w:szCs w:val="20"/>
              </w:rPr>
              <w:t xml:space="preserve"> pada </w:t>
            </w:r>
            <w:r w:rsidR="005D1411" w:rsidRPr="00302058">
              <w:rPr>
                <w:rFonts w:ascii="Palatino Linotype" w:hAnsi="Palatino Linotype"/>
                <w:b w:val="0"/>
                <w:color w:val="E7E6E6" w:themeColor="background2"/>
                <w:sz w:val="20"/>
                <w:szCs w:val="20"/>
              </w:rPr>
              <w:t xml:space="preserve">Para </w:t>
            </w:r>
            <w:proofErr w:type="spellStart"/>
            <w:r w:rsidR="000962CB" w:rsidRPr="00302058">
              <w:rPr>
                <w:rFonts w:ascii="Palatino Linotype" w:hAnsi="Palatino Linotype"/>
                <w:b w:val="0"/>
                <w:color w:val="E7E6E6" w:themeColor="background2"/>
                <w:sz w:val="20"/>
                <w:szCs w:val="20"/>
              </w:rPr>
              <w:t>Peserta</w:t>
            </w:r>
            <w:proofErr w:type="spellEnd"/>
            <w:r w:rsidR="000962CB" w:rsidRPr="00302058">
              <w:rPr>
                <w:rFonts w:ascii="Palatino Linotype" w:hAnsi="Palatino Linotype"/>
                <w:b w:val="0"/>
                <w:color w:val="E7E6E6" w:themeColor="background2"/>
                <w:sz w:val="20"/>
                <w:szCs w:val="20"/>
              </w:rPr>
              <w:t xml:space="preserve"> dan/</w:t>
            </w:r>
            <w:proofErr w:type="spellStart"/>
            <w:r w:rsidR="000962CB" w:rsidRPr="00302058">
              <w:rPr>
                <w:rFonts w:ascii="Palatino Linotype" w:hAnsi="Palatino Linotype"/>
                <w:b w:val="0"/>
                <w:color w:val="E7E6E6" w:themeColor="background2"/>
                <w:sz w:val="20"/>
                <w:szCs w:val="20"/>
              </w:rPr>
              <w:t>atau</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Pemegang</w:t>
            </w:r>
            <w:proofErr w:type="spellEnd"/>
            <w:r w:rsidR="000962CB" w:rsidRPr="00302058">
              <w:rPr>
                <w:rFonts w:ascii="Palatino Linotype" w:hAnsi="Palatino Linotype"/>
                <w:b w:val="0"/>
                <w:color w:val="E7E6E6" w:themeColor="background2"/>
                <w:sz w:val="20"/>
                <w:szCs w:val="20"/>
              </w:rPr>
              <w:t xml:space="preserve"> Saham </w:t>
            </w:r>
            <w:r w:rsidR="00AF287A" w:rsidRPr="00302058">
              <w:rPr>
                <w:rFonts w:ascii="Palatino Linotype" w:hAnsi="Palatino Linotype"/>
                <w:b w:val="0"/>
                <w:color w:val="E7E6E6" w:themeColor="background2"/>
                <w:sz w:val="20"/>
                <w:szCs w:val="20"/>
              </w:rPr>
              <w:t xml:space="preserve">Yang </w:t>
            </w:r>
            <w:proofErr w:type="spellStart"/>
            <w:r w:rsidR="00E02CCB" w:rsidRPr="00302058">
              <w:rPr>
                <w:rFonts w:ascii="Palatino Linotype" w:hAnsi="Palatino Linotype"/>
                <w:b w:val="0"/>
                <w:color w:val="E7E6E6" w:themeColor="background2"/>
                <w:sz w:val="20"/>
                <w:szCs w:val="20"/>
              </w:rPr>
              <w:t>Sudah</w:t>
            </w:r>
            <w:proofErr w:type="spellEnd"/>
            <w:r w:rsidR="00E02CCB" w:rsidRPr="00302058">
              <w:rPr>
                <w:rFonts w:ascii="Palatino Linotype" w:hAnsi="Palatino Linotype"/>
                <w:b w:val="0"/>
                <w:color w:val="E7E6E6" w:themeColor="background2"/>
                <w:sz w:val="20"/>
                <w:szCs w:val="20"/>
              </w:rPr>
              <w:t xml:space="preserve"> Ada</w:t>
            </w:r>
            <w:r w:rsidR="000962CB" w:rsidRPr="00302058">
              <w:rPr>
                <w:rFonts w:ascii="Palatino Linotype" w:hAnsi="Palatino Linotype"/>
                <w:b w:val="0"/>
                <w:color w:val="E7E6E6" w:themeColor="background2"/>
                <w:sz w:val="20"/>
                <w:szCs w:val="20"/>
              </w:rPr>
              <w:t>)</w:t>
            </w:r>
            <w:r w:rsidR="006D6032" w:rsidRPr="00302058">
              <w:rPr>
                <w:rFonts w:ascii="Palatino Linotype" w:hAnsi="Palatino Linotype"/>
                <w:b w:val="0"/>
                <w:color w:val="E7E6E6" w:themeColor="background2"/>
                <w:sz w:val="20"/>
                <w:szCs w:val="20"/>
              </w:rPr>
              <w:t xml:space="preserve"> dan </w:t>
            </w:r>
            <w:proofErr w:type="spellStart"/>
            <w:r w:rsidR="006D6032" w:rsidRPr="00302058">
              <w:rPr>
                <w:rFonts w:ascii="Palatino Linotype" w:hAnsi="Palatino Linotype"/>
                <w:b w:val="0"/>
                <w:color w:val="E7E6E6" w:themeColor="background2"/>
                <w:sz w:val="20"/>
                <w:szCs w:val="20"/>
              </w:rPr>
              <w:t>Pendiri</w:t>
            </w:r>
            <w:proofErr w:type="spellEnd"/>
            <w:r w:rsidR="006D6032" w:rsidRPr="00302058">
              <w:rPr>
                <w:rFonts w:ascii="Palatino Linotype" w:hAnsi="Palatino Linotype"/>
                <w:b w:val="0"/>
                <w:color w:val="E7E6E6" w:themeColor="background2"/>
                <w:sz w:val="20"/>
                <w:szCs w:val="20"/>
              </w:rPr>
              <w:t xml:space="preserve"> yang </w:t>
            </w:r>
            <w:proofErr w:type="spellStart"/>
            <w:r w:rsidR="006D6032" w:rsidRPr="00302058">
              <w:rPr>
                <w:rFonts w:ascii="Palatino Linotype" w:hAnsi="Palatino Linotype"/>
                <w:b w:val="0"/>
                <w:color w:val="E7E6E6" w:themeColor="background2"/>
                <w:sz w:val="20"/>
                <w:szCs w:val="20"/>
              </w:rPr>
              <w:t>dianggap</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sebagai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pemegang</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kunci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utama</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dari</w:t>
            </w:r>
            <w:proofErr w:type="spellEnd"/>
            <w:r w:rsidR="006D6032" w:rsidRPr="00302058">
              <w:rPr>
                <w:rFonts w:ascii="Palatino Linotype" w:hAnsi="Palatino Linotype"/>
                <w:b w:val="0"/>
                <w:color w:val="E7E6E6" w:themeColor="background2"/>
                <w:sz w:val="20"/>
                <w:szCs w:val="20"/>
              </w:rPr>
              <w:t xml:space="preserve"> Perusahaan.</w:t>
            </w:r>
            <w:r w:rsidR="00061D59" w:rsidRPr="00302058">
              <w:rPr>
                <w:rFonts w:ascii="Palatino Linotype" w:hAnsi="Palatino Linotype"/>
                <w:b w:val="0"/>
                <w:color w:val="E7E6E6" w:themeColor="background2"/>
                <w:sz w:val="20"/>
                <w:szCs w:val="20"/>
              </w:rPr>
              <w:t xml:space="preserve"> </w:t>
            </w:r>
          </w:p>
          <w:p w14:paraId="178EA9A0" w14:textId="77777777" w:rsidR="003C35DE" w:rsidRPr="00302058"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A9781D4" w14:textId="77777777" w:rsidR="00061D59" w:rsidRPr="00302058" w:rsidRDefault="00061D5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pengetahuan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pengetahuan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seutuhnya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berdasarkan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investigasi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wajar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Pr="00302058">
              <w:rPr>
                <w:rFonts w:ascii="Palatino Linotype" w:hAnsi="Palatino Linotype"/>
                <w:b w:val="0"/>
                <w:color w:val="E7E6E6" w:themeColor="background2"/>
                <w:sz w:val="20"/>
                <w:szCs w:val="20"/>
              </w:rPr>
              <w:t>.</w:t>
            </w:r>
          </w:p>
          <w:p w14:paraId="715C532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DEF8F72" w14:textId="77777777" w:rsidR="00061D59" w:rsidRPr="00302058"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Efek</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Materiil</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Negatif</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dampak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materiil</w:t>
            </w:r>
            <w:proofErr w:type="spellEnd"/>
            <w:r w:rsidR="00061D59" w:rsidRPr="00302058">
              <w:rPr>
                <w:rFonts w:ascii="Palatino Linotype" w:hAnsi="Palatino Linotype"/>
                <w:b w:val="0"/>
                <w:color w:val="E7E6E6" w:themeColor="background2"/>
                <w:sz w:val="20"/>
                <w:szCs w:val="20"/>
              </w:rPr>
              <w:t xml:space="preserve"> yang </w:t>
            </w:r>
            <w:proofErr w:type="spellStart"/>
            <w:r w:rsidR="00061D59" w:rsidRPr="00302058">
              <w:rPr>
                <w:rFonts w:ascii="Palatino Linotype" w:hAnsi="Palatino Linotype"/>
                <w:b w:val="0"/>
                <w:color w:val="E7E6E6" w:themeColor="background2"/>
                <w:sz w:val="20"/>
                <w:szCs w:val="20"/>
              </w:rPr>
              <w:t>buruk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atas</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termasuk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tidak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berwujud</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kewajiban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kondisi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keuangan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properti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prospek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hasil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operasional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r w:rsidR="00675A8F" w:rsidRPr="00302058">
              <w:rPr>
                <w:rFonts w:ascii="Palatino Linotype" w:hAnsi="Palatino Linotype"/>
                <w:b w:val="0"/>
                <w:color w:val="E7E6E6" w:themeColor="background2"/>
                <w:sz w:val="20"/>
                <w:szCs w:val="20"/>
              </w:rPr>
              <w:t>Perusahaan</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secara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keseluruhan</w:t>
            </w:r>
            <w:proofErr w:type="spellEnd"/>
            <w:r w:rsidR="00061D59" w:rsidRPr="00302058">
              <w:rPr>
                <w:rFonts w:ascii="Palatino Linotype" w:hAnsi="Palatino Linotype"/>
                <w:b w:val="0"/>
                <w:color w:val="E7E6E6" w:themeColor="background2"/>
                <w:sz w:val="20"/>
                <w:szCs w:val="20"/>
              </w:rPr>
              <w:t>.</w:t>
            </w:r>
          </w:p>
          <w:p w14:paraId="6A5EFCA0"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90E7BD6" w14:textId="218BC6E8" w:rsidR="00061D59" w:rsidRPr="00302058"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302058">
              <w:rPr>
                <w:rFonts w:ascii="Palatino Linotype" w:hAnsi="Palatino Linotype"/>
                <w:b w:val="0"/>
                <w:color w:val="E7E6E6" w:themeColor="background2"/>
                <w:sz w:val="20"/>
                <w:szCs w:val="20"/>
              </w:rPr>
              <w:t xml:space="preserve"> </w:t>
            </w:r>
            <w:r w:rsidR="00061D59" w:rsidRPr="00302058">
              <w:rPr>
                <w:rFonts w:ascii="Palatino Linotype" w:hAnsi="Palatino Linotype"/>
                <w:b w:val="0"/>
                <w:color w:val="E7E6E6" w:themeColor="background2"/>
                <w:sz w:val="20"/>
                <w:szCs w:val="20"/>
              </w:rPr>
              <w:t>“</w:t>
            </w:r>
            <w:r w:rsidR="00F77E77" w:rsidRPr="00302058">
              <w:rPr>
                <w:rFonts w:ascii="Palatino Linotype" w:hAnsi="Palatino Linotype"/>
                <w:color w:val="E7E6E6" w:themeColor="background2"/>
                <w:sz w:val="20"/>
                <w:szCs w:val="20"/>
              </w:rPr>
              <w:t>KEMENKUMHAM</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Menteri Hukum dan </w:t>
            </w:r>
            <w:proofErr w:type="spellStart"/>
            <w:r w:rsidR="00061D59" w:rsidRPr="00302058">
              <w:rPr>
                <w:rFonts w:ascii="Palatino Linotype" w:hAnsi="Palatino Linotype"/>
                <w:b w:val="0"/>
                <w:color w:val="E7E6E6" w:themeColor="background2"/>
                <w:sz w:val="20"/>
                <w:szCs w:val="20"/>
              </w:rPr>
              <w:t>Hak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Asasi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Manusia</w:t>
            </w:r>
            <w:proofErr w:type="spellEnd"/>
            <w:r w:rsidR="00061D59" w:rsidRPr="00302058">
              <w:rPr>
                <w:rFonts w:ascii="Palatino Linotype" w:hAnsi="Palatino Linotype"/>
                <w:b w:val="0"/>
                <w:color w:val="E7E6E6" w:themeColor="background2"/>
                <w:sz w:val="20"/>
                <w:szCs w:val="20"/>
              </w:rPr>
              <w:t xml:space="preserve"> Negara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460672C2"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9922023"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Orang</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individu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korporasi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trust</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asosiasi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badan </w:t>
            </w:r>
            <w:proofErr w:type="spellStart"/>
            <w:r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w:t>
            </w:r>
          </w:p>
          <w:p w14:paraId="45E79EDA"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1C5FD9D" w14:textId="77777777" w:rsidR="00651015" w:rsidRPr="00302058"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651015" w:rsidRPr="00302058">
              <w:rPr>
                <w:rFonts w:ascii="Palatino Linotype" w:hAnsi="Palatino Linotype"/>
                <w:color w:val="E7E6E6" w:themeColor="background2"/>
                <w:sz w:val="20"/>
                <w:szCs w:val="20"/>
              </w:rPr>
              <w:t xml:space="preserve">“Para </w:t>
            </w:r>
            <w:proofErr w:type="spellStart"/>
            <w:r w:rsidR="00651015" w:rsidRPr="00302058">
              <w:rPr>
                <w:rFonts w:ascii="Palatino Linotype" w:hAnsi="Palatino Linotype"/>
                <w:color w:val="E7E6E6" w:themeColor="background2"/>
                <w:sz w:val="20"/>
                <w:szCs w:val="20"/>
              </w:rPr>
              <w:t>Pemegang</w:t>
            </w:r>
            <w:proofErr w:type="spellEnd"/>
            <w:r w:rsidR="00651015" w:rsidRPr="00302058">
              <w:rPr>
                <w:rFonts w:ascii="Palatino Linotype" w:hAnsi="Palatino Linotype"/>
                <w:color w:val="E7E6E6" w:themeColor="background2"/>
                <w:sz w:val="20"/>
                <w:szCs w:val="20"/>
              </w:rPr>
              <w:t xml:space="preserve"> Saham</w:t>
            </w:r>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r w:rsidR="00651015" w:rsidRPr="00302058">
              <w:rPr>
                <w:rFonts w:ascii="Palatino Linotype" w:hAnsi="Palatino Linotype"/>
                <w:b w:val="0"/>
                <w:color w:val="E7E6E6" w:themeColor="background2"/>
                <w:sz w:val="20"/>
                <w:szCs w:val="20"/>
                <w:lang w:val="id-ID"/>
              </w:rPr>
              <w:t>secara bersama-sama, Peserta, Para Pendiri dan pemegang saham Perusahaan lainnya.</w:t>
            </w:r>
          </w:p>
          <w:p w14:paraId="663C16DD" w14:textId="77777777" w:rsidR="008D6C27" w:rsidRPr="00302058"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39F69DF"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Pemegang</w:t>
            </w:r>
            <w:proofErr w:type="spellEnd"/>
            <w:r w:rsidRPr="00302058">
              <w:rPr>
                <w:rFonts w:ascii="Palatino Linotype" w:hAnsi="Palatino Linotype"/>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serta</w:t>
            </w:r>
            <w:proofErr w:type="spellEnd"/>
            <w:r w:rsidR="007B6A80" w:rsidRPr="00302058">
              <w:rPr>
                <w:rFonts w:ascii="Palatino Linotype" w:hAnsi="Palatino Linotype"/>
                <w:b w:val="0"/>
                <w:color w:val="E7E6E6" w:themeColor="background2"/>
                <w:sz w:val="20"/>
                <w:szCs w:val="20"/>
              </w:rPr>
              <w:t xml:space="preserve"> investor </w:t>
            </w:r>
            <w:proofErr w:type="spellStart"/>
            <w:r w:rsidR="007B6A80" w:rsidRPr="00302058">
              <w:rPr>
                <w:rFonts w:ascii="Palatino Linotype" w:hAnsi="Palatino Linotype"/>
                <w:b w:val="0"/>
                <w:color w:val="E7E6E6" w:themeColor="background2"/>
                <w:sz w:val="20"/>
                <w:szCs w:val="20"/>
              </w:rPr>
              <w:t>lainnya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sebagaimana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w:t>
            </w:r>
          </w:p>
          <w:p w14:paraId="15AD50D4"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28D10" w14:textId="132D96B9"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Pajak</w:t>
            </w:r>
            <w:r w:rsidRPr="00302058">
              <w:rPr>
                <w:rFonts w:ascii="Palatino Linotype" w:hAnsi="Palatino Linotype"/>
                <w:b w:val="0"/>
                <w:color w:val="E7E6E6" w:themeColor="background2"/>
                <w:sz w:val="20"/>
                <w:szCs w:val="20"/>
                <w:lang w:val="id-ID"/>
              </w:rPr>
              <w:t xml:space="preserve">” berarti tiap dan segala bentuk perpajakan, termasuk pajak korporat, pajak pendapatan, pajak akhir, pajak pertambahan </w:t>
            </w:r>
            <w:r w:rsidRPr="00302058">
              <w:rPr>
                <w:rFonts w:ascii="Palatino Linotype" w:hAnsi="Palatino Linotype"/>
                <w:b w:val="0"/>
                <w:color w:val="E7E6E6" w:themeColor="background2"/>
                <w:sz w:val="20"/>
                <w:szCs w:val="20"/>
                <w:lang w:val="id-ID"/>
              </w:rPr>
              <w:lastRenderedPageBreak/>
              <w:t>nilai,</w:t>
            </w:r>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pajak pendapatan tanah/gedung, kewajiban atas lahan dan hak akuisisi gedung, pajak lokal dan regional, bea materai, bea cukai, pelaksanaan, sanksi administrasi dalam bentuk </w:t>
            </w:r>
            <w:proofErr w:type="spellStart"/>
            <w:r w:rsidRPr="00302058">
              <w:rPr>
                <w:rFonts w:ascii="Palatino Linotype" w:hAnsi="Palatino Linotype"/>
                <w:b w:val="0"/>
                <w:color w:val="E7E6E6" w:themeColor="background2"/>
                <w:sz w:val="20"/>
                <w:szCs w:val="20"/>
                <w:lang w:val="id-ID"/>
              </w:rPr>
              <w:t>apapun</w:t>
            </w:r>
            <w:proofErr w:type="spellEnd"/>
            <w:r w:rsidRPr="00302058">
              <w:rPr>
                <w:rFonts w:ascii="Palatino Linotype" w:hAnsi="Palatino Linotype"/>
                <w:b w:val="0"/>
                <w:color w:val="E7E6E6" w:themeColor="background2"/>
                <w:sz w:val="20"/>
                <w:szCs w:val="20"/>
                <w:lang w:val="id-ID"/>
              </w:rPr>
              <w:t xml:space="preserve"> atau biaya atau bunga maupun denda atau penambahan biaya sehubungan dengan utang pokok, pungutan atau kewajiban sebagaimana dinilai oleh </w:t>
            </w:r>
            <w:proofErr w:type="spellStart"/>
            <w:r w:rsidRPr="00302058">
              <w:rPr>
                <w:rFonts w:ascii="Palatino Linotype" w:hAnsi="Palatino Linotype"/>
                <w:b w:val="0"/>
                <w:color w:val="E7E6E6" w:themeColor="background2"/>
                <w:sz w:val="20"/>
                <w:szCs w:val="20"/>
                <w:lang w:val="id-ID"/>
              </w:rPr>
              <w:t>Otorita</w:t>
            </w:r>
            <w:proofErr w:type="spellEnd"/>
            <w:r w:rsidRPr="00302058">
              <w:rPr>
                <w:rFonts w:ascii="Palatino Linotype" w:hAnsi="Palatino Linotype"/>
                <w:b w:val="0"/>
                <w:color w:val="E7E6E6" w:themeColor="background2"/>
                <w:sz w:val="20"/>
                <w:szCs w:val="20"/>
                <w:lang w:val="id-ID"/>
              </w:rPr>
              <w:t xml:space="preserve"> Perpajakan.</w:t>
            </w:r>
          </w:p>
          <w:p w14:paraId="3DEA738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65FF922" w14:textId="4E317945" w:rsidR="00651015"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w:t>
            </w:r>
            <w:proofErr w:type="spellStart"/>
            <w:r w:rsidR="00651015" w:rsidRPr="00302058">
              <w:rPr>
                <w:rFonts w:ascii="Palatino Linotype" w:hAnsi="Palatino Linotype"/>
                <w:color w:val="E7E6E6" w:themeColor="background2"/>
                <w:sz w:val="20"/>
                <w:szCs w:val="20"/>
              </w:rPr>
              <w:t>Otorita</w:t>
            </w:r>
            <w:r w:rsidR="00B44FB5" w:rsidRPr="00302058">
              <w:rPr>
                <w:rFonts w:ascii="Palatino Linotype" w:hAnsi="Palatino Linotype"/>
                <w:color w:val="E7E6E6" w:themeColor="background2"/>
                <w:sz w:val="20"/>
                <w:szCs w:val="20"/>
              </w:rPr>
              <w:t>s</w:t>
            </w:r>
            <w:proofErr w:type="spellEnd"/>
            <w:r w:rsidR="00651015" w:rsidRPr="00302058">
              <w:rPr>
                <w:rFonts w:ascii="Palatino Linotype" w:hAnsi="Palatino Linotype"/>
                <w:color w:val="E7E6E6" w:themeColor="background2"/>
                <w:sz w:val="20"/>
                <w:szCs w:val="20"/>
              </w:rPr>
              <w:t xml:space="preserve"> </w:t>
            </w:r>
            <w:proofErr w:type="spellStart"/>
            <w:r w:rsidR="00651015" w:rsidRPr="00302058">
              <w:rPr>
                <w:rFonts w:ascii="Palatino Linotype" w:hAnsi="Palatino Linotype"/>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Direktorat</w:t>
            </w:r>
            <w:proofErr w:type="spellEnd"/>
            <w:r w:rsidR="00F21A34"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Jendral</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atau</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otorita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pemerintah</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dengan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kewenangan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untuk</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melakukan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pungutan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Pajak</w:t>
            </w:r>
            <w:proofErr w:type="spellEnd"/>
            <w:r w:rsidR="00651015" w:rsidRPr="00302058">
              <w:rPr>
                <w:rFonts w:ascii="Palatino Linotype" w:hAnsi="Palatino Linotype"/>
                <w:b w:val="0"/>
                <w:color w:val="E7E6E6" w:themeColor="background2"/>
                <w:sz w:val="20"/>
                <w:szCs w:val="20"/>
              </w:rPr>
              <w:t xml:space="preserve"> di Indonesia.</w:t>
            </w:r>
          </w:p>
          <w:p w14:paraId="0AE5726F" w14:textId="77777777" w:rsidR="005C5C0F"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1F63C113" w14:textId="3EAE8186" w:rsidR="005C5C0F" w:rsidRPr="00302058"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Transaksi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w:t>
            </w:r>
            <w:r w:rsidR="001613F1"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Perjanjian</w:t>
            </w:r>
            <w:proofErr w:type="spellEnd"/>
            <w:r w:rsidR="001613F1" w:rsidRPr="00302058">
              <w:rPr>
                <w:rFonts w:ascii="Palatino Linotype" w:hAnsi="Palatino Linotype"/>
                <w:b w:val="0"/>
                <w:color w:val="E7E6E6" w:themeColor="background2"/>
                <w:sz w:val="20"/>
                <w:szCs w:val="20"/>
              </w:rPr>
              <w:t xml:space="preserve"> </w:t>
            </w:r>
            <w:proofErr w:type="spellStart"/>
            <w:r w:rsidR="00550069" w:rsidRPr="00302058">
              <w:rPr>
                <w:rFonts w:ascii="Palatino Linotype" w:hAnsi="Palatino Linotype"/>
                <w:b w:val="0"/>
                <w:color w:val="E7E6E6" w:themeColor="background2"/>
                <w:sz w:val="20"/>
                <w:szCs w:val="20"/>
              </w:rPr>
              <w:t>Pemegang</w:t>
            </w:r>
            <w:proofErr w:type="spellEnd"/>
            <w:r w:rsidR="00550069" w:rsidRPr="00302058">
              <w:rPr>
                <w:rFonts w:ascii="Palatino Linotype" w:hAnsi="Palatino Linotype"/>
                <w:b w:val="0"/>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r w:rsidR="00FA6B1A" w:rsidRPr="00302058">
              <w:rPr>
                <w:rFonts w:ascii="Palatino Linotype" w:hAnsi="Palatino Linotype"/>
                <w:b w:val="0"/>
                <w:color w:val="E7E6E6" w:themeColor="background2"/>
                <w:sz w:val="20"/>
                <w:szCs w:val="20"/>
              </w:rPr>
              <w:t xml:space="preserve">dan </w:t>
            </w:r>
            <w:proofErr w:type="spellStart"/>
            <w:r w:rsidRPr="00302058">
              <w:rPr>
                <w:rFonts w:ascii="Palatino Linotype" w:hAnsi="Palatino Linotype"/>
                <w:b w:val="0"/>
                <w:color w:val="E7E6E6" w:themeColor="background2"/>
                <w:sz w:val="20"/>
                <w:szCs w:val="20"/>
              </w:rPr>
              <w:t>Amandemen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Dasar</w:t>
            </w:r>
            <w:r w:rsidRPr="00302058">
              <w:rPr>
                <w:rFonts w:ascii="Palatino Linotype" w:hAnsi="Palatino Linotype"/>
                <w:b w:val="0"/>
                <w:color w:val="E7E6E6" w:themeColor="background2"/>
                <w:sz w:val="20"/>
                <w:szCs w:val="20"/>
              </w:rPr>
              <w:t>.</w:t>
            </w:r>
          </w:p>
          <w:p w14:paraId="12E5238F" w14:textId="77777777" w:rsidR="00F8346B" w:rsidRPr="00302058"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01AB538F" w14:textId="77777777" w:rsidR="00400031" w:rsidRPr="00302058"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4B00760D" w14:textId="1703A3B0" w:rsidR="00703A01"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Pernyataan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Penjaminan</w:t>
            </w:r>
            <w:proofErr w:type="spellEnd"/>
            <w:r w:rsidRPr="00302058">
              <w:rPr>
                <w:rFonts w:ascii="Palatino Linotype" w:hAnsi="Palatino Linotype"/>
                <w:b w:val="0"/>
                <w:color w:val="E7E6E6" w:themeColor="background2"/>
                <w:sz w:val="20"/>
                <w:szCs w:val="20"/>
                <w:u w:val="single"/>
              </w:rPr>
              <w:t xml:space="preserve"> Perusahaan </w:t>
            </w:r>
          </w:p>
          <w:p w14:paraId="17B0ABBC"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61472C" w14:textId="716BE104" w:rsidR="0037756C"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menyatakan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menjamin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r w:rsidR="00751578" w:rsidRPr="00302058">
              <w:rPr>
                <w:rFonts w:ascii="Palatino Linotype" w:hAnsi="Palatino Linotype"/>
                <w:b w:val="0"/>
                <w:color w:val="E7E6E6" w:themeColor="background2"/>
                <w:sz w:val="20"/>
                <w:szCs w:val="20"/>
              </w:rPr>
              <w:t xml:space="preserve">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bahwa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pernyatan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benar</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menyeluruh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06689BCB" w14:textId="762D7CFB"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A2098E7" w14:textId="77777777"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AF8332"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5EE010B" w14:textId="76981E24" w:rsidR="00BD1DBE" w:rsidRPr="00302058" w:rsidRDefault="00BD1DBE" w:rsidP="006A39AB">
            <w:pPr>
              <w:pStyle w:val="MTH2"/>
              <w:keepNext/>
              <w:keepLines/>
              <w:spacing w:after="0"/>
              <w:contextualSpacing/>
              <w:rPr>
                <w:rFonts w:ascii="Palatino Linotype" w:hAnsi="Palatino Linotype"/>
                <w:vanish/>
                <w:color w:val="E7E6E6" w:themeColor="background2"/>
                <w:sz w:val="20"/>
                <w:szCs w:val="20"/>
              </w:rPr>
            </w:pPr>
            <w:proofErr w:type="spellStart"/>
            <w:r w:rsidRPr="00302058">
              <w:rPr>
                <w:rFonts w:ascii="Palatino Linotype" w:hAnsi="Palatino Linotype"/>
                <w:color w:val="E7E6E6" w:themeColor="background2"/>
                <w:sz w:val="20"/>
                <w:szCs w:val="20"/>
              </w:rPr>
              <w:t>Organisasi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Wewenang</w:t>
            </w:r>
            <w:proofErr w:type="spellEnd"/>
            <w:r w:rsidRPr="00302058">
              <w:rPr>
                <w:rFonts w:ascii="Palatino Linotype" w:hAnsi="Palatino Linotype"/>
                <w:color w:val="E7E6E6" w:themeColor="background2"/>
                <w:sz w:val="20"/>
                <w:szCs w:val="20"/>
              </w:rPr>
              <w:t xml:space="preserve"> dan </w:t>
            </w:r>
            <w:proofErr w:type="spellStart"/>
            <w:r w:rsidRPr="00302058">
              <w:rPr>
                <w:rFonts w:ascii="Palatino Linotype" w:hAnsi="Palatino Linotype"/>
                <w:color w:val="E7E6E6" w:themeColor="background2"/>
                <w:sz w:val="20"/>
                <w:szCs w:val="20"/>
              </w:rPr>
              <w:t>Kualifikasi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Korporasi</w:t>
            </w:r>
            <w:proofErr w:type="spellEnd"/>
            <w:r w:rsidR="00D71DED" w:rsidRPr="00302058">
              <w:rPr>
                <w:rFonts w:ascii="Palatino Linotype" w:hAnsi="Palatino Linotype"/>
                <w:color w:val="E7E6E6" w:themeColor="background2"/>
                <w:sz w:val="20"/>
                <w:szCs w:val="20"/>
                <w:u w:val="none"/>
              </w:rPr>
              <w:t xml:space="preserve"> </w:t>
            </w:r>
          </w:p>
          <w:p w14:paraId="26AAE694"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diselenggarakan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didirikan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kuasa</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wewenang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dan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tindakan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sedang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menunjuk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kurator</w:t>
            </w:r>
            <w:proofErr w:type="spellEnd"/>
            <w:r w:rsidRPr="00302058">
              <w:rPr>
                <w:rFonts w:ascii="Palatino Linotype" w:hAnsi="Palatino Linotype"/>
                <w:b w:val="0"/>
                <w:color w:val="E7E6E6" w:themeColor="background2"/>
                <w:sz w:val="20"/>
                <w:szCs w:val="20"/>
              </w:rPr>
              <w:t>, dan/</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manajer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membubarkan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manapun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melakukan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yurisdiksinya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dimana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kegagalan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Efek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Materiil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Negatif</w:t>
            </w:r>
            <w:proofErr w:type="spellEnd"/>
            <w:r w:rsidRPr="00302058">
              <w:rPr>
                <w:rFonts w:ascii="Palatino Linotype" w:hAnsi="Palatino Linotype"/>
                <w:b w:val="0"/>
                <w:color w:val="E7E6E6" w:themeColor="background2"/>
                <w:sz w:val="20"/>
                <w:szCs w:val="20"/>
              </w:rPr>
              <w:t>.</w:t>
            </w:r>
          </w:p>
          <w:p w14:paraId="6C7CA7EE" w14:textId="77777777" w:rsidR="00D71DED" w:rsidRPr="00302058"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55C7E9B" w14:textId="77777777" w:rsidR="003114EF" w:rsidRPr="00302058" w:rsidRDefault="003114EF"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Permodalan</w:t>
            </w:r>
            <w:proofErr w:type="spellEnd"/>
            <w:r w:rsidRPr="00302058">
              <w:rPr>
                <w:rFonts w:ascii="Palatino Linotype" w:hAnsi="Palatino Linotype"/>
                <w:b w:val="0"/>
                <w:color w:val="E7E6E6" w:themeColor="background2"/>
                <w:sz w:val="20"/>
                <w:szCs w:val="20"/>
                <w:u w:val="single"/>
              </w:rPr>
              <w:t xml:space="preserve"> </w:t>
            </w:r>
            <w:r w:rsidR="00675A8F" w:rsidRPr="00302058">
              <w:rPr>
                <w:rFonts w:ascii="Palatino Linotype" w:hAnsi="Palatino Linotype"/>
                <w:b w:val="0"/>
                <w:color w:val="E7E6E6" w:themeColor="background2"/>
                <w:sz w:val="20"/>
                <w:szCs w:val="20"/>
                <w:u w:val="single"/>
              </w:rPr>
              <w:t>Perusahaan</w:t>
            </w:r>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permodalan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color w:val="E7E6E6" w:themeColor="background2"/>
                <w:sz w:val="20"/>
                <w:szCs w:val="20"/>
              </w:rPr>
              <w:t>Lampiran A</w:t>
            </w:r>
            <w:r w:rsidRPr="00302058">
              <w:rPr>
                <w:rFonts w:ascii="Palatino Linotype" w:hAnsi="Palatino Linotype"/>
                <w:b w:val="0"/>
                <w:color w:val="E7E6E6" w:themeColor="background2"/>
                <w:sz w:val="20"/>
                <w:szCs w:val="20"/>
              </w:rPr>
              <w:t>.</w:t>
            </w:r>
          </w:p>
          <w:p w14:paraId="4871B4AF" w14:textId="77777777" w:rsidR="004C078A" w:rsidRPr="00302058" w:rsidRDefault="004C078A"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4D2D7624" w14:textId="77777777" w:rsidR="00C42E97" w:rsidRPr="00302058" w:rsidRDefault="00C42E97" w:rsidP="006A39AB">
            <w:pPr>
              <w:pStyle w:val="MTH2"/>
              <w:keepNext/>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Keabsahan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Saham</w:t>
            </w:r>
          </w:p>
          <w:p w14:paraId="641A1160" w14:textId="22C3E8CA" w:rsidR="00C42E97" w:rsidRPr="00302058" w:rsidRDefault="00C42E97"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 xml:space="preserve">. </w:t>
            </w: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ketika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dialokasikan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lastRenderedPageBreak/>
              <w:t>persyaratan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w:t>
            </w:r>
            <w:r w:rsidR="00A94764" w:rsidRPr="00302058">
              <w:rPr>
                <w:rFonts w:ascii="Palatino Linotype" w:hAnsi="Palatino Linotype"/>
                <w:b w:val="0"/>
                <w:color w:val="E7E6E6" w:themeColor="background2"/>
                <w:sz w:val="20"/>
                <w:szCs w:val="20"/>
              </w:rPr>
              <w:t>(</w:t>
            </w:r>
            <w:proofErr w:type="spellStart"/>
            <w:r w:rsidR="00A94764" w:rsidRPr="00302058">
              <w:rPr>
                <w:rFonts w:ascii="Palatino Linotype" w:hAnsi="Palatino Linotype"/>
                <w:b w:val="0"/>
                <w:color w:val="E7E6E6" w:themeColor="background2"/>
                <w:sz w:val="20"/>
                <w:szCs w:val="20"/>
              </w:rPr>
              <w:t>jika</w:t>
            </w:r>
            <w:proofErr w:type="spellEnd"/>
            <w:r w:rsidR="00A94764" w:rsidRPr="00302058">
              <w:rPr>
                <w:rFonts w:ascii="Palatino Linotype" w:hAnsi="Palatino Linotype"/>
                <w:b w:val="0"/>
                <w:color w:val="E7E6E6" w:themeColor="background2"/>
                <w:sz w:val="20"/>
                <w:szCs w:val="20"/>
              </w:rPr>
              <w:t xml:space="preserve"> </w:t>
            </w:r>
            <w:proofErr w:type="spellStart"/>
            <w:r w:rsidR="00A94764" w:rsidRPr="00302058">
              <w:rPr>
                <w:rFonts w:ascii="Palatino Linotype" w:hAnsi="Palatino Linotype"/>
                <w:b w:val="0"/>
                <w:color w:val="E7E6E6" w:themeColor="background2"/>
                <w:sz w:val="20"/>
                <w:szCs w:val="20"/>
              </w:rPr>
              <w:t>ada</w:t>
            </w:r>
            <w:proofErr w:type="spellEnd"/>
            <w:r w:rsidR="00A94764" w:rsidRPr="00302058">
              <w:rPr>
                <w:rFonts w:ascii="Palatino Linotype" w:hAnsi="Palatino Linotype"/>
                <w:b w:val="0"/>
                <w:color w:val="E7E6E6" w:themeColor="background2"/>
                <w:sz w:val="20"/>
                <w:szCs w:val="20"/>
              </w:rPr>
              <w:t>)</w:t>
            </w:r>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mematuhi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segala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perundangan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di Indonesia. Saham </w:t>
            </w:r>
            <w:proofErr w:type="spellStart"/>
            <w:r w:rsidRPr="00302058">
              <w:rPr>
                <w:rFonts w:ascii="Palatino Linotype" w:hAnsi="Palatino Linotype"/>
                <w:b w:val="0"/>
                <w:color w:val="E7E6E6" w:themeColor="background2"/>
                <w:sz w:val="20"/>
                <w:szCs w:val="20"/>
              </w:rPr>
              <w:t>biasa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dapat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konversi</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dicadangkan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dan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Perubahan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Dasar,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00A22257"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00A22257"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
          <w:p w14:paraId="571988F5"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09A80D3A" w14:textId="52A457DA" w:rsidR="00E12E33" w:rsidRPr="00302058" w:rsidRDefault="00E12E33" w:rsidP="006A39AB">
            <w:pPr>
              <w:pStyle w:val="MTH2"/>
              <w:tabs>
                <w:tab w:val="left" w:pos="599"/>
              </w:tabs>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Hak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Kekayaan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Intelektual</w:t>
            </w:r>
            <w:proofErr w:type="spellEnd"/>
          </w:p>
          <w:p w14:paraId="0F1024F8" w14:textId="77777777" w:rsidR="00E12E33" w:rsidRPr="00302058"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835D9E" w:rsidRPr="00302058">
              <w:rPr>
                <w:rFonts w:ascii="Palatino Linotype" w:hAnsi="Palatino Linotype"/>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memegang</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mendapatkan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batas-batas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komersil</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sewajarnya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cukup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terhadap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Atas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tanpa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konflik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diketahui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pelanggaran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Sepengetahuan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produk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oleh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lisensi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w:t>
            </w:r>
          </w:p>
          <w:p w14:paraId="7966E8BA" w14:textId="77777777" w:rsidR="0062327E" w:rsidRPr="00302058"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p>
          <w:p w14:paraId="7BFB0EF8" w14:textId="77777777"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u w:val="single"/>
                <w:lang w:val="id-ID"/>
              </w:rPr>
              <w:t>Hak Suara</w:t>
            </w:r>
            <w:r w:rsidR="003114EF" w:rsidRPr="00302058">
              <w:rPr>
                <w:rFonts w:ascii="Palatino Linotype" w:hAnsi="Palatino Linotype"/>
                <w:b w:val="0"/>
                <w:color w:val="E7E6E6" w:themeColor="background2"/>
                <w:sz w:val="20"/>
                <w:szCs w:val="20"/>
                <w:u w:val="single"/>
                <w:lang w:val="id-ID"/>
              </w:rPr>
              <w:t>.</w:t>
            </w:r>
            <w:r w:rsidRPr="00302058">
              <w:rPr>
                <w:rFonts w:ascii="Palatino Linotype" w:hAnsi="Palatino Linotype"/>
                <w:b w:val="0"/>
                <w:color w:val="E7E6E6" w:themeColor="background2"/>
                <w:sz w:val="20"/>
                <w:szCs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51C81DB3" w14:textId="77777777" w:rsidR="00D71DED" w:rsidRPr="00302058" w:rsidRDefault="00D71DED"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28602F7" w14:textId="77777777" w:rsidR="00E7212E" w:rsidRPr="00302058" w:rsidRDefault="00BB72A4" w:rsidP="006A39AB">
            <w:pPr>
              <w:jc w:val="both"/>
              <w:rPr>
                <w:rFonts w:ascii="Palatino Linotype" w:hAnsi="Palatino Linotype" w:cs="Verdana"/>
                <w:color w:val="E7E6E6" w:themeColor="background2"/>
                <w:sz w:val="20"/>
                <w:szCs w:val="20"/>
              </w:rPr>
            </w:pPr>
            <w:proofErr w:type="spellStart"/>
            <w:r w:rsidRPr="00302058">
              <w:rPr>
                <w:rFonts w:ascii="Palatino Linotype" w:hAnsi="Palatino Linotype" w:cs="Verdana"/>
                <w:color w:val="E7E6E6" w:themeColor="background2"/>
                <w:sz w:val="20"/>
                <w:szCs w:val="20"/>
                <w:u w:val="single"/>
              </w:rPr>
              <w:t>Tidak</w:t>
            </w:r>
            <w:proofErr w:type="spellEnd"/>
            <w:r w:rsidRPr="00302058">
              <w:rPr>
                <w:rFonts w:ascii="Palatino Linotype" w:hAnsi="Palatino Linotype" w:cs="Verdana"/>
                <w:color w:val="E7E6E6" w:themeColor="background2"/>
                <w:sz w:val="20"/>
                <w:szCs w:val="20"/>
                <w:u w:val="single"/>
              </w:rPr>
              <w:t xml:space="preserve"> Ada </w:t>
            </w:r>
            <w:proofErr w:type="spellStart"/>
            <w:r w:rsidRPr="00302058">
              <w:rPr>
                <w:rFonts w:ascii="Palatino Linotype" w:hAnsi="Palatino Linotype" w:cs="Verdana"/>
                <w:color w:val="E7E6E6" w:themeColor="background2"/>
                <w:sz w:val="20"/>
                <w:szCs w:val="20"/>
                <w:u w:val="single"/>
              </w:rPr>
              <w:t>Tanggung</w:t>
            </w:r>
            <w:proofErr w:type="spellEnd"/>
            <w:r w:rsidRPr="00302058">
              <w:rPr>
                <w:rFonts w:ascii="Palatino Linotype" w:hAnsi="Palatino Linotype" w:cs="Verdana"/>
                <w:color w:val="E7E6E6" w:themeColor="background2"/>
                <w:sz w:val="20"/>
                <w:szCs w:val="20"/>
                <w:u w:val="single"/>
              </w:rPr>
              <w:t xml:space="preserve"> Jawab Material </w:t>
            </w:r>
            <w:proofErr w:type="spellStart"/>
            <w:r w:rsidRPr="00302058">
              <w:rPr>
                <w:rFonts w:ascii="Palatino Linotype" w:hAnsi="Palatino Linotype" w:cs="Verdana"/>
                <w:color w:val="E7E6E6" w:themeColor="background2"/>
                <w:sz w:val="20"/>
                <w:szCs w:val="20"/>
                <w:u w:val="single"/>
              </w:rPr>
              <w:t>Tertunggak</w:t>
            </w:r>
            <w:proofErr w:type="spellEnd"/>
            <w:r w:rsidRPr="00302058">
              <w:rPr>
                <w:rFonts w:ascii="Palatino Linotype" w:hAnsi="Palatino Linotype" w:cs="Verdana"/>
                <w:color w:val="E7E6E6" w:themeColor="background2"/>
                <w:sz w:val="20"/>
                <w:szCs w:val="20"/>
              </w:rPr>
              <w:t xml:space="preserve">. </w:t>
            </w:r>
            <w:r w:rsidR="00E7212E" w:rsidRPr="00302058">
              <w:rPr>
                <w:rFonts w:ascii="Palatino Linotype" w:hAnsi="Palatino Linotype" w:cs="Verdana"/>
                <w:color w:val="E7E6E6" w:themeColor="background2"/>
                <w:sz w:val="20"/>
                <w:szCs w:val="20"/>
              </w:rPr>
              <w:t xml:space="preserve">Perusahaan </w:t>
            </w:r>
            <w:proofErr w:type="spellStart"/>
            <w:r w:rsidR="00E7212E" w:rsidRPr="00302058">
              <w:rPr>
                <w:rFonts w:ascii="Palatino Linotype" w:hAnsi="Palatino Linotype" w:cs="Verdana"/>
                <w:color w:val="E7E6E6" w:themeColor="background2"/>
                <w:sz w:val="20"/>
                <w:szCs w:val="20"/>
              </w:rPr>
              <w:t>telah</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lastRenderedPageBreak/>
              <w:t>mengeluarkan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surat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pernyataan</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menyatakan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bahwa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Penutupan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ada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tanggung</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jawab</w:t>
            </w:r>
            <w:proofErr w:type="spellEnd"/>
            <w:r w:rsidR="00E7212E" w:rsidRPr="00302058">
              <w:rPr>
                <w:rFonts w:ascii="Palatino Linotype" w:hAnsi="Palatino Linotype" w:cs="Verdana"/>
                <w:color w:val="E7E6E6" w:themeColor="background2"/>
                <w:sz w:val="20"/>
                <w:szCs w:val="20"/>
              </w:rPr>
              <w:t xml:space="preserve"> material yang </w:t>
            </w:r>
            <w:proofErr w:type="spellStart"/>
            <w:r w:rsidR="00E7212E" w:rsidRPr="00302058">
              <w:rPr>
                <w:rFonts w:ascii="Palatino Linotype" w:hAnsi="Palatino Linotype" w:cs="Verdana"/>
                <w:color w:val="E7E6E6" w:themeColor="background2"/>
                <w:sz w:val="20"/>
                <w:szCs w:val="20"/>
              </w:rPr>
              <w:t>tertunggak</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termasuk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tetapi</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terbatas</w:t>
            </w:r>
            <w:proofErr w:type="spellEnd"/>
            <w:r w:rsidR="00E7212E" w:rsidRPr="00302058">
              <w:rPr>
                <w:rFonts w:ascii="Palatino Linotype" w:hAnsi="Palatino Linotype" w:cs="Verdana"/>
                <w:color w:val="E7E6E6" w:themeColor="background2"/>
                <w:sz w:val="20"/>
                <w:szCs w:val="20"/>
              </w:rPr>
              <w:t xml:space="preserve"> pada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pembayaran</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pajak</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terkait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dengan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kegiatan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usaha</w:t>
            </w:r>
            <w:proofErr w:type="spellEnd"/>
            <w:r w:rsidR="00E7212E" w:rsidRPr="00302058">
              <w:rPr>
                <w:rFonts w:ascii="Palatino Linotype" w:hAnsi="Palatino Linotype" w:cs="Verdana"/>
                <w:color w:val="E7E6E6" w:themeColor="background2"/>
                <w:sz w:val="20"/>
                <w:szCs w:val="20"/>
              </w:rPr>
              <w:t xml:space="preserve"> Perusahaan yang </w:t>
            </w:r>
            <w:proofErr w:type="spellStart"/>
            <w:r w:rsidR="00E7212E" w:rsidRPr="00302058">
              <w:rPr>
                <w:rFonts w:ascii="Palatino Linotype" w:hAnsi="Palatino Linotype" w:cs="Verdana"/>
                <w:color w:val="E7E6E6" w:themeColor="background2"/>
                <w:sz w:val="20"/>
                <w:szCs w:val="20"/>
              </w:rPr>
              <w:t>muncul</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sebelum</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4736A9" w:rsidRPr="00302058">
              <w:rPr>
                <w:rFonts w:ascii="Palatino Linotype" w:hAnsi="Palatino Linotype" w:cs="Verdana"/>
                <w:color w:val="E7E6E6" w:themeColor="background2"/>
                <w:sz w:val="20"/>
                <w:szCs w:val="20"/>
              </w:rPr>
              <w:t>Penyelesaian</w:t>
            </w:r>
            <w:proofErr w:type="spellEnd"/>
            <w:r w:rsidR="00E7212E" w:rsidRPr="00302058">
              <w:rPr>
                <w:rFonts w:ascii="Palatino Linotype" w:hAnsi="Palatino Linotype" w:cs="Verdana"/>
                <w:color w:val="E7E6E6" w:themeColor="background2"/>
                <w:sz w:val="20"/>
                <w:szCs w:val="20"/>
              </w:rPr>
              <w:t>;</w:t>
            </w:r>
          </w:p>
          <w:p w14:paraId="3A2C7E1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10130B9A" w14:textId="027DA9C6" w:rsidR="009734C5" w:rsidRPr="00302058" w:rsidRDefault="009734C5" w:rsidP="006A39AB">
            <w:pPr>
              <w:pStyle w:val="Btext"/>
              <w:spacing w:after="0"/>
              <w:ind w:firstLine="0"/>
              <w:contextualSpacing/>
              <w:rPr>
                <w:rFonts w:ascii="Palatino Linotype" w:hAnsi="Palatino Linotype"/>
                <w:color w:val="E7E6E6" w:themeColor="background2"/>
                <w:sz w:val="20"/>
                <w:szCs w:val="20"/>
              </w:rPr>
            </w:pPr>
            <w:proofErr w:type="spellStart"/>
            <w:r w:rsidRPr="00302058">
              <w:rPr>
                <w:rFonts w:ascii="Palatino Linotype" w:hAnsi="Palatino Linotype" w:cs="Calibri"/>
                <w:color w:val="E7E6E6" w:themeColor="background2"/>
                <w:sz w:val="20"/>
                <w:szCs w:val="20"/>
              </w:rPr>
              <w:t>Untuk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menghindari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keraguan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seluruh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pernyataan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jaminan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Perusahaan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dikesampingkan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dibebaskan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Saham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tetap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berlaku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pemutusan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Perjanjian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ini</w:t>
            </w:r>
            <w:proofErr w:type="spellEnd"/>
            <w:r w:rsidR="00331B1D" w:rsidRPr="00302058">
              <w:rPr>
                <w:rFonts w:ascii="Palatino Linotype" w:hAnsi="Palatino Linotype" w:cs="Calibri"/>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tidak</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akan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dalam</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apapun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hapus</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terpengaruhi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Penutupan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kejadian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lain </w:t>
            </w:r>
            <w:proofErr w:type="spellStart"/>
            <w:r w:rsidR="00331B1D" w:rsidRPr="00302058">
              <w:rPr>
                <w:rFonts w:ascii="Palatino Linotype" w:hAnsi="Palatino Linotype" w:cs="Verdana"/>
                <w:color w:val="E7E6E6" w:themeColor="background2"/>
                <w:sz w:val="20"/>
                <w:szCs w:val="20"/>
              </w:rPr>
              <w:t>manapun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kecuali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pengesampingan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pelepasan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tertulis</w:t>
            </w:r>
            <w:proofErr w:type="spellEnd"/>
            <w:r w:rsidR="00331B1D" w:rsidRPr="00302058">
              <w:rPr>
                <w:rFonts w:ascii="Palatino Linotype" w:hAnsi="Palatino Linotype" w:cs="Verdana"/>
                <w:color w:val="E7E6E6" w:themeColor="background2"/>
                <w:sz w:val="20"/>
                <w:szCs w:val="20"/>
              </w:rPr>
              <w:t xml:space="preserve"> yang </w:t>
            </w:r>
            <w:proofErr w:type="spellStart"/>
            <w:r w:rsidR="00331B1D" w:rsidRPr="00302058">
              <w:rPr>
                <w:rFonts w:ascii="Palatino Linotype" w:hAnsi="Palatino Linotype" w:cs="Verdana"/>
                <w:color w:val="E7E6E6" w:themeColor="background2"/>
                <w:sz w:val="20"/>
                <w:szCs w:val="20"/>
              </w:rPr>
              <w:t>spesifik</w:t>
            </w:r>
            <w:proofErr w:type="spellEnd"/>
            <w:r w:rsidR="00331B1D" w:rsidRPr="00302058">
              <w:rPr>
                <w:rFonts w:ascii="Palatino Linotype" w:hAnsi="Palatino Linotype" w:cs="Verdana"/>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sah</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dari</w:t>
            </w:r>
            <w:proofErr w:type="spellEnd"/>
            <w:r w:rsidR="00331B1D" w:rsidRPr="00302058">
              <w:rPr>
                <w:rFonts w:ascii="Palatino Linotype" w:hAnsi="Palatino Linotype" w:cs="Verdana"/>
                <w:color w:val="E7E6E6" w:themeColor="background2"/>
                <w:sz w:val="20"/>
                <w:szCs w:val="20"/>
              </w:rPr>
              <w:t xml:space="preserve"> </w:t>
            </w:r>
            <w:r w:rsidR="001B4998" w:rsidRPr="00302058">
              <w:rPr>
                <w:rFonts w:ascii="Palatino Linotype" w:hAnsi="Palatino Linotype" w:cs="Verdana"/>
                <w:color w:val="E7E6E6" w:themeColor="background2"/>
                <w:sz w:val="20"/>
                <w:szCs w:val="20"/>
              </w:rPr>
              <w:t xml:space="preserve">Para </w:t>
            </w:r>
            <w:proofErr w:type="spellStart"/>
            <w:r w:rsidR="00331B1D" w:rsidRPr="00302058">
              <w:rPr>
                <w:rFonts w:ascii="Palatino Linotype" w:hAnsi="Palatino Linotype" w:cs="Verdana"/>
                <w:color w:val="E7E6E6" w:themeColor="background2"/>
                <w:sz w:val="20"/>
                <w:szCs w:val="20"/>
              </w:rPr>
              <w:t>Pe</w:t>
            </w:r>
            <w:r w:rsidR="000E63F3" w:rsidRPr="00302058">
              <w:rPr>
                <w:rFonts w:ascii="Palatino Linotype" w:hAnsi="Palatino Linotype" w:cs="Verdana"/>
                <w:color w:val="E7E6E6" w:themeColor="background2"/>
                <w:sz w:val="20"/>
                <w:szCs w:val="20"/>
              </w:rPr>
              <w:t>serta</w:t>
            </w:r>
            <w:proofErr w:type="spellEnd"/>
            <w:r w:rsidRPr="00302058">
              <w:rPr>
                <w:rFonts w:ascii="Palatino Linotype" w:hAnsi="Palatino Linotype" w:cs="Calibri"/>
                <w:color w:val="E7E6E6" w:themeColor="background2"/>
                <w:sz w:val="20"/>
                <w:szCs w:val="20"/>
              </w:rPr>
              <w:t>.</w:t>
            </w:r>
          </w:p>
          <w:p w14:paraId="512A47D7" w14:textId="77777777" w:rsidR="007A4033" w:rsidRPr="00302058" w:rsidRDefault="007A4033" w:rsidP="006A39AB">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p>
          <w:p w14:paraId="0A7C41E4"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Pra-syarat</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Syarat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Setelahnya</w:t>
            </w:r>
            <w:proofErr w:type="spellEnd"/>
          </w:p>
          <w:p w14:paraId="5BF87FCC"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674BA93F"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masing-masing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5CA8C48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8960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persetujuan dari pemegang saham Perusahaan telah didapatkan pada rapat umum pemegang saham luar biasa diselenggarakan, atau dengan cara keputusan sirkuler sebagai pengganti dari rapat umum pemegang saham luar biasa, untuk tujuan, </w:t>
            </w:r>
            <w:proofErr w:type="spellStart"/>
            <w:r w:rsidRPr="00302058">
              <w:rPr>
                <w:rFonts w:ascii="Palatino Linotype" w:hAnsi="Palatino Linotype" w:cs="Calibri"/>
                <w:b w:val="0"/>
                <w:color w:val="E7E6E6" w:themeColor="background2"/>
                <w:sz w:val="20"/>
                <w:szCs w:val="20"/>
                <w:lang w:val="id-ID"/>
              </w:rPr>
              <w:t>diantaranya</w:t>
            </w:r>
            <w:proofErr w:type="spellEnd"/>
            <w:r w:rsidRPr="00302058">
              <w:rPr>
                <w:rFonts w:ascii="Palatino Linotype" w:hAnsi="Palatino Linotype" w:cs="Calibri"/>
                <w:b w:val="0"/>
                <w:color w:val="E7E6E6" w:themeColor="background2"/>
                <w:sz w:val="20"/>
                <w:szCs w:val="20"/>
                <w:lang w:val="id-ID"/>
              </w:rPr>
              <w:t>:</w:t>
            </w:r>
          </w:p>
          <w:p w14:paraId="1E3FD58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1EF129B"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meningkatkan</w:t>
            </w:r>
            <w:proofErr w:type="spellEnd"/>
            <w:r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rPr>
              <w:t xml:space="preserve">Modal Dasar, Modal </w:t>
            </w:r>
            <w:proofErr w:type="spellStart"/>
            <w:r w:rsidRPr="00302058">
              <w:rPr>
                <w:rFonts w:ascii="Palatino Linotype" w:hAnsi="Palatino Linotype" w:cs="Calibri"/>
                <w:b w:val="0"/>
                <w:color w:val="E7E6E6" w:themeColor="background2"/>
                <w:sz w:val="20"/>
                <w:szCs w:val="20"/>
              </w:rPr>
              <w:t>Ditempatkan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Disetor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color w:val="E7E6E6" w:themeColor="background2"/>
                <w:sz w:val="20"/>
                <w:szCs w:val="20"/>
              </w:rPr>
              <w:t xml:space="preserve"> Lampiran A.</w:t>
            </w:r>
          </w:p>
          <w:p w14:paraId="1BA97C22"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500BE431"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733DFC5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anggaran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dasar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merefleksikan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C06C6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AF1C43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Pemegang Saham Yang Sudah Ada telah </w:t>
            </w:r>
            <w:r w:rsidRPr="00302058">
              <w:rPr>
                <w:rFonts w:ascii="Palatino Linotype" w:hAnsi="Palatino Linotype" w:cs="Calibri"/>
                <w:b w:val="0"/>
                <w:color w:val="E7E6E6" w:themeColor="background2"/>
                <w:sz w:val="20"/>
                <w:szCs w:val="20"/>
                <w:lang w:val="id-ID"/>
              </w:rPr>
              <w:lastRenderedPageBreak/>
              <w:t xml:space="preserve">melepaskan hak memesan saham terlebih dahulu </w:t>
            </w:r>
            <w:proofErr w:type="spellStart"/>
            <w:r w:rsidRPr="00302058">
              <w:rPr>
                <w:rFonts w:ascii="Palatino Linotype" w:hAnsi="Palatino Linotype" w:cs="Calibri"/>
                <w:b w:val="0"/>
                <w:color w:val="E7E6E6" w:themeColor="background2"/>
                <w:sz w:val="20"/>
                <w:szCs w:val="20"/>
                <w:lang w:val="id-ID"/>
              </w:rPr>
              <w:t>dimana</w:t>
            </w:r>
            <w:proofErr w:type="spellEnd"/>
            <w:r w:rsidRPr="00302058">
              <w:rPr>
                <w:rFonts w:ascii="Palatino Linotype" w:hAnsi="Palatino Linotype" w:cs="Calibri"/>
                <w:b w:val="0"/>
                <w:color w:val="E7E6E6" w:themeColor="background2"/>
                <w:sz w:val="20"/>
                <w:szCs w:val="20"/>
                <w:lang w:val="id-ID"/>
              </w:rPr>
              <w:t xml:space="preserve"> Pemegang Saham Yang Sudah Ada Perusahaan yang ada dalam anggaran dasar, perjanjian atau hukum yang berlaku lainnya sehubungan dengan penerbitan atas Saham.</w:t>
            </w:r>
          </w:p>
          <w:p w14:paraId="48009EA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AD393D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proofErr w:type="gram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roofErr w:type="gramEnd"/>
          </w:p>
          <w:p w14:paraId="01DB3570"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9DC21C"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2C2C7D6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b w:val="0"/>
                <w:color w:val="E7E6E6" w:themeColor="background2"/>
                <w:sz w:val="20"/>
              </w:rPr>
              <w:t>Syarat</w:t>
            </w:r>
            <w:proofErr w:type="spellEnd"/>
            <w:r w:rsidRPr="00302058">
              <w:rPr>
                <w:rFonts w:ascii="Palatino Linotype" w:hAnsi="Palatino Linotype"/>
                <w:b w:val="0"/>
                <w:color w:val="E7E6E6" w:themeColor="background2"/>
                <w:sz w:val="20"/>
              </w:rPr>
              <w:t xml:space="preserve"> </w:t>
            </w:r>
            <w:proofErr w:type="spellStart"/>
            <w:r w:rsidRPr="00302058">
              <w:rPr>
                <w:rFonts w:ascii="Palatino Linotype" w:hAnsi="Palatino Linotype"/>
                <w:b w:val="0"/>
                <w:color w:val="E7E6E6" w:themeColor="background2"/>
                <w:sz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puluh</w:t>
            </w:r>
            <w:proofErr w:type="spellEnd"/>
            <w:r w:rsidRPr="00302058">
              <w:rPr>
                <w:rFonts w:ascii="Palatino Linotype" w:hAnsi="Palatino Linotype" w:cs="Calibri"/>
                <w:b w:val="0"/>
                <w:color w:val="E7E6E6" w:themeColor="background2"/>
                <w:sz w:val="20"/>
                <w:szCs w:val="20"/>
              </w:rPr>
              <w:t xml:space="preserve"> (30) </w:t>
            </w:r>
            <w:proofErr w:type="spellStart"/>
            <w:r w:rsidRPr="00302058">
              <w:rPr>
                <w:rFonts w:ascii="Palatino Linotype" w:hAnsi="Palatino Linotype" w:cs="Calibri"/>
                <w:b w:val="0"/>
                <w:color w:val="E7E6E6" w:themeColor="background2"/>
                <w:sz w:val="20"/>
                <w:szCs w:val="20"/>
              </w:rPr>
              <w:t>hari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disetujui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
          <w:p w14:paraId="41D378A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8C7E319" w14:textId="77777777" w:rsidR="00DE1FE9" w:rsidRPr="00302058" w:rsidRDefault="00DE1FE9" w:rsidP="00DE1FE9">
            <w:pPr>
              <w:jc w:val="both"/>
              <w:rPr>
                <w:rFonts w:ascii="Palatino Linotype" w:hAnsi="Palatino Linotype"/>
                <w:b/>
                <w:color w:val="E7E6E6" w:themeColor="background2"/>
                <w:sz w:val="20"/>
                <w:szCs w:val="20"/>
                <w:lang w:val="en-US"/>
              </w:rPr>
            </w:pPr>
            <w:r w:rsidRPr="00302058">
              <w:rPr>
                <w:rFonts w:ascii="Palatino Linotype" w:hAnsi="Palatino Linotype"/>
                <w:color w:val="E7E6E6" w:themeColor="background2"/>
                <w:sz w:val="20"/>
                <w:szCs w:val="20"/>
              </w:rPr>
              <w:t xml:space="preserve">Perusahaan </w:t>
            </w:r>
            <w:proofErr w:type="spellStart"/>
            <w:r w:rsidRPr="00302058">
              <w:rPr>
                <w:rFonts w:ascii="Palatino Linotype" w:hAnsi="Palatino Linotype"/>
                <w:color w:val="E7E6E6" w:themeColor="background2"/>
                <w:sz w:val="20"/>
                <w:szCs w:val="20"/>
              </w:rPr>
              <w:t>telah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mendapatkan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persetujuan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KEMENKUMHAM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dasar</w:t>
            </w:r>
            <w:proofErr w:type="spellEnd"/>
            <w:r w:rsidRPr="00302058">
              <w:rPr>
                <w:rFonts w:ascii="Palatino Linotype" w:hAnsi="Palatino Linotype"/>
                <w:color w:val="E7E6E6" w:themeColor="background2"/>
                <w:sz w:val="20"/>
                <w:szCs w:val="20"/>
              </w:rPr>
              <w:t xml:space="preserve"> Perusahaan dan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termasuk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rencana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karyawan</w:t>
            </w:r>
            <w:proofErr w:type="spellEnd"/>
            <w:r w:rsidRPr="00302058">
              <w:rPr>
                <w:rFonts w:ascii="Palatino Linotype" w:hAnsi="Palatino Linotype"/>
                <w:color w:val="E7E6E6" w:themeColor="background2"/>
                <w:sz w:val="20"/>
                <w:szCs w:val="20"/>
              </w:rPr>
              <w:t>;</w:t>
            </w:r>
          </w:p>
          <w:p w14:paraId="576026C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EBC5AF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menerbitkan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menyampaikan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sertifikat</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Penyertaan</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terkait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mereka</w:t>
            </w:r>
            <w:proofErr w:type="spellEnd"/>
            <w:r w:rsidRPr="00302058">
              <w:rPr>
                <w:rFonts w:ascii="Palatino Linotype" w:hAnsi="Palatino Linotype" w:cs="Calibri"/>
                <w:b w:val="0"/>
                <w:color w:val="E7E6E6" w:themeColor="background2"/>
                <w:sz w:val="20"/>
                <w:szCs w:val="20"/>
              </w:rPr>
              <w:t>; dan</w:t>
            </w:r>
          </w:p>
          <w:p w14:paraId="3AFA71D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4ED790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mendaftarkan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daftar Saham Perusahaan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daftar Saham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disahkan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direktur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utama</w:t>
            </w:r>
            <w:proofErr w:type="spellEnd"/>
            <w:r w:rsidRPr="00302058">
              <w:rPr>
                <w:rFonts w:ascii="Palatino Linotype" w:hAnsi="Palatino Linotype" w:cs="Calibri"/>
                <w:b w:val="0"/>
                <w:color w:val="E7E6E6" w:themeColor="background2"/>
                <w:sz w:val="20"/>
                <w:szCs w:val="20"/>
              </w:rPr>
              <w:t xml:space="preserve"> Perusahaan.</w:t>
            </w:r>
          </w:p>
          <w:p w14:paraId="1549D9EB"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D39B8F4"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setuju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upaya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langkah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masing-masing dan </w:t>
            </w:r>
            <w:proofErr w:type="spellStart"/>
            <w:r w:rsidRPr="00302058">
              <w:rPr>
                <w:rFonts w:ascii="Palatino Linotype" w:hAnsi="Palatino Linotype" w:cs="Calibri"/>
                <w:b w:val="0"/>
                <w:color w:val="E7E6E6" w:themeColor="background2"/>
                <w:sz w:val="20"/>
                <w:szCs w:val="20"/>
              </w:rPr>
              <w:t>kapanpun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apabila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 xml:space="preserve"> lain agar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memenuhi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segera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praktek</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lastRenderedPageBreak/>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terbatas</w:t>
            </w:r>
            <w:proofErr w:type="spellEnd"/>
            <w:r w:rsidRPr="00302058">
              <w:rPr>
                <w:rFonts w:ascii="Palatino Linotype" w:hAnsi="Palatino Linotype" w:cs="Calibri"/>
                <w:b w:val="0"/>
                <w:color w:val="E7E6E6" w:themeColor="background2"/>
                <w:sz w:val="20"/>
                <w:szCs w:val="20"/>
              </w:rPr>
              <w:t xml:space="preserve"> pada:</w:t>
            </w:r>
          </w:p>
          <w:p w14:paraId="3A79456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
          <w:p w14:paraId="5968554F"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Non-</w:t>
            </w:r>
            <w:proofErr w:type="spellStart"/>
            <w:r w:rsidRPr="00302058">
              <w:rPr>
                <w:rFonts w:ascii="Palatino Linotype" w:hAnsi="Palatino Linotype"/>
                <w:b w:val="0"/>
                <w:color w:val="E7E6E6" w:themeColor="background2"/>
                <w:sz w:val="20"/>
                <w:szCs w:val="20"/>
              </w:rPr>
              <w:t>Persaingan</w:t>
            </w:r>
            <w:proofErr w:type="spellEnd"/>
            <w:r w:rsidRPr="00302058">
              <w:rPr>
                <w:rFonts w:ascii="Palatino Linotype" w:hAnsi="Palatino Linotype"/>
                <w:b w:val="0"/>
                <w:color w:val="E7E6E6" w:themeColor="background2"/>
                <w:sz w:val="20"/>
                <w:szCs w:val="20"/>
              </w:rPr>
              <w:t xml:space="preserve"> dan </w:t>
            </w:r>
            <w:proofErr w:type="gramStart"/>
            <w:r w:rsidRPr="00302058">
              <w:rPr>
                <w:rFonts w:ascii="Palatino Linotype" w:hAnsi="Palatino Linotype"/>
                <w:b w:val="0"/>
                <w:color w:val="E7E6E6" w:themeColor="background2"/>
                <w:sz w:val="20"/>
                <w:szCs w:val="20"/>
              </w:rPr>
              <w:t>Non-</w:t>
            </w:r>
            <w:proofErr w:type="spellStart"/>
            <w:r w:rsidRPr="00302058">
              <w:rPr>
                <w:rFonts w:ascii="Palatino Linotype" w:hAnsi="Palatino Linotype"/>
                <w:b w:val="0"/>
                <w:color w:val="E7E6E6" w:themeColor="background2"/>
                <w:sz w:val="20"/>
                <w:szCs w:val="20"/>
              </w:rPr>
              <w:t>Ajakan</w:t>
            </w:r>
            <w:proofErr w:type="spellEnd"/>
            <w:proofErr w:type="gram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jangka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minimum </w:t>
            </w:r>
            <w:proofErr w:type="spellStart"/>
            <w:r w:rsidRPr="00302058">
              <w:rPr>
                <w:rFonts w:ascii="Palatino Linotype" w:hAnsi="Palatino Linotype"/>
                <w:b w:val="0"/>
                <w:color w:val="E7E6E6" w:themeColor="background2"/>
                <w:sz w:val="20"/>
                <w:szCs w:val="20"/>
              </w:rPr>
              <w:t>dua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tahun</w:t>
            </w:r>
            <w:proofErr w:type="spellEnd"/>
            <w:r w:rsidRPr="00302058">
              <w:rPr>
                <w:rFonts w:ascii="Palatino Linotype" w:hAnsi="Palatino Linotype"/>
                <w:b w:val="0"/>
                <w:color w:val="E7E6E6" w:themeColor="background2"/>
                <w:sz w:val="20"/>
                <w:szCs w:val="20"/>
              </w:rPr>
              <w:t>;</w:t>
            </w:r>
          </w:p>
          <w:p w14:paraId="129DB030"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467CD7E9"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5BDDD6AD" w14:textId="77777777" w:rsidR="00DE1FE9" w:rsidRPr="00302058" w:rsidRDefault="00DE1FE9" w:rsidP="00DE1FE9">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Kerahasiaan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w:t>
            </w:r>
          </w:p>
          <w:p w14:paraId="20FF8C24" w14:textId="77777777" w:rsidR="006B253A" w:rsidRPr="00302058" w:rsidRDefault="006B253A" w:rsidP="00DE1FE9">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28828AB1"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Sebelum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Pemenuhan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dinyatakan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tegas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w:t>
            </w:r>
            <w:proofErr w:type="spellStart"/>
            <w:r w:rsidRPr="00302058">
              <w:rPr>
                <w:rFonts w:ascii="Palatino Linotype" w:hAnsi="Palatino Linotype" w:cs="Calibri"/>
                <w:color w:val="E7E6E6" w:themeColor="background2"/>
              </w:rPr>
              <w:t>tiap</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harus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bahwa</w:t>
            </w:r>
            <w:proofErr w:type="spellEnd"/>
            <w:r w:rsidRPr="00302058">
              <w:rPr>
                <w:rFonts w:ascii="Palatino Linotype" w:hAnsi="Palatino Linotype" w:cs="Calibri"/>
                <w:color w:val="E7E6E6" w:themeColor="background2"/>
              </w:rPr>
              <w:t>:</w:t>
            </w:r>
          </w:p>
          <w:p w14:paraId="330F7A8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3DB3DF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ada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perubahan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dibuat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anggaran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dasar</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 ;</w:t>
            </w:r>
            <w:proofErr w:type="gramEnd"/>
          </w:p>
          <w:p w14:paraId="3CE41E4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66AF1B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mengubah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kebijakan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sekarang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baik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pendek</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panjang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terkait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w:t>
            </w:r>
            <w:proofErr w:type="gramEnd"/>
          </w:p>
          <w:p w14:paraId="1FC71A5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449A1C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mengurangi</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mengalihkan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sejumlah</w:t>
            </w:r>
            <w:proofErr w:type="spellEnd"/>
            <w:r w:rsidRPr="00302058">
              <w:rPr>
                <w:rFonts w:ascii="Palatino Linotype" w:hAnsi="Palatino Linotype" w:cs="Calibri"/>
                <w:color w:val="E7E6E6" w:themeColor="background2"/>
              </w:rPr>
              <w:t xml:space="preserve"> dana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menjatahkan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menerbitkan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pinjaman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konversi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menjadi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menebus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melepaskan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memperoleh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melakukannya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menjual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memberikan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opsi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hipotek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gadai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w:t>
            </w:r>
          </w:p>
          <w:p w14:paraId="07CFBE3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7C0E79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perikatan</w:t>
            </w:r>
            <w:proofErr w:type="spellEnd"/>
            <w:r w:rsidRPr="00302058">
              <w:rPr>
                <w:rFonts w:ascii="Palatino Linotype" w:hAnsi="Palatino Linotype" w:cs="Calibri"/>
                <w:color w:val="E7E6E6" w:themeColor="background2"/>
              </w:rPr>
              <w:t xml:space="preserve"> modal material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memindahtangankan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berurusan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selain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pengeluaran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luar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w:t>
            </w:r>
          </w:p>
          <w:p w14:paraId="4E80B09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A0387E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kontrak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ikatan</w:t>
            </w:r>
            <w:proofErr w:type="spellEnd"/>
            <w:r w:rsidRPr="00302058">
              <w:rPr>
                <w:rFonts w:ascii="Palatino Linotype" w:hAnsi="Palatino Linotype" w:cs="Calibri"/>
                <w:color w:val="E7E6E6" w:themeColor="background2"/>
              </w:rPr>
              <w:t xml:space="preserve"> material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Para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
          <w:p w14:paraId="34820DE6"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C5C0DF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291902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lastRenderedPageBreak/>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bergabung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konsolidasi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korporasi</w:t>
            </w:r>
            <w:proofErr w:type="spellEnd"/>
            <w:r w:rsidRPr="00302058">
              <w:rPr>
                <w:rFonts w:ascii="Palatino Linotype" w:hAnsi="Palatino Linotype" w:cs="Calibri"/>
                <w:color w:val="E7E6E6" w:themeColor="background2"/>
              </w:rPr>
              <w:t xml:space="preserve"> lain </w:t>
            </w:r>
            <w:proofErr w:type="spellStart"/>
            <w:r w:rsidRPr="00302058">
              <w:rPr>
                <w:rFonts w:ascii="Palatino Linotype" w:hAnsi="Palatino Linotype" w:cs="Calibri"/>
                <w:color w:val="E7E6E6" w:themeColor="background2"/>
              </w:rPr>
              <w:t>a</w:t>
            </w:r>
            <w:r w:rsidRPr="00302058">
              <w:rPr>
                <w:rFonts w:ascii="Palatino Linotype" w:hAnsi="Palatino Linotype"/>
                <w:color w:val="E7E6E6" w:themeColor="background2"/>
              </w:rPr>
              <w:t>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mengambil</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sebagian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saham</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aset</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orang, </w:t>
            </w:r>
            <w:proofErr w:type="spellStart"/>
            <w:r w:rsidRPr="00302058">
              <w:rPr>
                <w:rFonts w:ascii="Palatino Linotype" w:hAnsi="Palatino Linotype"/>
                <w:color w:val="E7E6E6" w:themeColor="background2"/>
              </w:rPr>
              <w:t>firma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asosiasi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korporasi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organisasi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lain,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setuju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untuk</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melakukan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apapun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sebagaimana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disebutkan</w:t>
            </w:r>
            <w:proofErr w:type="spellEnd"/>
            <w:r w:rsidRPr="00302058">
              <w:rPr>
                <w:rFonts w:ascii="Palatino Linotype" w:hAnsi="Palatino Linotype"/>
                <w:color w:val="E7E6E6" w:themeColor="background2"/>
              </w:rPr>
              <w:t xml:space="preserve"> di </w:t>
            </w:r>
            <w:proofErr w:type="spellStart"/>
            <w:proofErr w:type="gramStart"/>
            <w:r w:rsidRPr="00302058">
              <w:rPr>
                <w:rFonts w:ascii="Palatino Linotype" w:hAnsi="Palatino Linotype"/>
                <w:color w:val="E7E6E6" w:themeColor="background2"/>
              </w:rPr>
              <w:t>atas</w:t>
            </w:r>
            <w:proofErr w:type="spellEnd"/>
            <w:r w:rsidRPr="00302058">
              <w:rPr>
                <w:rFonts w:ascii="Palatino Linotype" w:hAnsi="Palatino Linotype"/>
                <w:color w:val="E7E6E6" w:themeColor="background2"/>
              </w:rPr>
              <w:t>;</w:t>
            </w:r>
            <w:proofErr w:type="gramEnd"/>
            <w:r w:rsidRPr="00302058">
              <w:rPr>
                <w:rFonts w:ascii="Palatino Linotype" w:hAnsi="Palatino Linotype" w:cs="Calibri"/>
                <w:color w:val="E7E6E6" w:themeColor="background2"/>
              </w:rPr>
              <w:t xml:space="preserve"> </w:t>
            </w:r>
          </w:p>
          <w:p w14:paraId="555421E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7A6616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berkelanjutan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diinformasikan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tentang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menyediakan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permintaan</w:t>
            </w:r>
            <w:proofErr w:type="spellEnd"/>
            <w:r w:rsidRPr="00302058">
              <w:rPr>
                <w:rFonts w:ascii="Palatino Linotype" w:hAnsi="Palatino Linotype" w:cs="Calibri"/>
                <w:color w:val="E7E6E6" w:themeColor="background2"/>
              </w:rPr>
              <w:t xml:space="preserve"> oleh </w:t>
            </w:r>
            <w:proofErr w:type="spellStart"/>
            <w:proofErr w:type="gram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roofErr w:type="gramEnd"/>
          </w:p>
          <w:p w14:paraId="64F2AFBC"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D4CB5E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diperlukan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badan </w:t>
            </w:r>
            <w:proofErr w:type="spellStart"/>
            <w:r w:rsidRPr="00302058">
              <w:rPr>
                <w:rFonts w:ascii="Palatino Linotype" w:hAnsi="Palatino Linotype" w:cs="Calibri"/>
                <w:color w:val="E7E6E6" w:themeColor="background2"/>
              </w:rPr>
              <w:t>pemerintahan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mengamati</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mematuhi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hukum</w:t>
            </w:r>
            <w:proofErr w:type="spellEnd"/>
            <w:r w:rsidRPr="00302058">
              <w:rPr>
                <w:rFonts w:ascii="Palatino Linotype" w:hAnsi="Palatino Linotype" w:cs="Calibri"/>
                <w:color w:val="E7E6E6" w:themeColor="background2"/>
              </w:rPr>
              <w:t xml:space="preserve"> dan </w:t>
            </w:r>
            <w:proofErr w:type="spellStart"/>
            <w:proofErr w:type="gramStart"/>
            <w:r w:rsidRPr="00302058">
              <w:rPr>
                <w:rFonts w:ascii="Palatino Linotype" w:hAnsi="Palatino Linotype" w:cs="Calibri"/>
                <w:color w:val="E7E6E6" w:themeColor="background2"/>
              </w:rPr>
              <w:t>peraturan</w:t>
            </w:r>
            <w:proofErr w:type="spellEnd"/>
            <w:r w:rsidRPr="00302058">
              <w:rPr>
                <w:rFonts w:ascii="Palatino Linotype" w:hAnsi="Palatino Linotype" w:cs="Calibri"/>
                <w:color w:val="E7E6E6" w:themeColor="background2"/>
              </w:rPr>
              <w:t>;</w:t>
            </w:r>
            <w:proofErr w:type="gramEnd"/>
          </w:p>
          <w:p w14:paraId="12EB73B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6DC3765E"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pengembalian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membayar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berlaku</w:t>
            </w:r>
            <w:proofErr w:type="spellEnd"/>
            <w:r w:rsidRPr="00302058">
              <w:rPr>
                <w:rFonts w:ascii="Palatino Linotype" w:hAnsi="Palatino Linotype" w:cs="Calibri"/>
                <w:color w:val="E7E6E6" w:themeColor="background2"/>
              </w:rPr>
              <w:t>; dan</w:t>
            </w:r>
          </w:p>
          <w:p w14:paraId="7EA0DF2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5B0DF39" w14:textId="7C9D76F7" w:rsidR="006B253A" w:rsidRPr="00302058" w:rsidRDefault="006B253A" w:rsidP="006B253A">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r w:rsidRPr="00302058">
              <w:rPr>
                <w:rFonts w:ascii="Palatino Linotype" w:hAnsi="Palatino Linotype" w:cs="Calibri"/>
                <w:b w:val="0"/>
                <w:color w:val="E7E6E6" w:themeColor="background2"/>
                <w:sz w:val="20"/>
                <w:szCs w:val="20"/>
                <w:lang w:val="en-AU" w:eastAsia="en-US"/>
              </w:rPr>
              <w:t xml:space="preserve">Perusahaan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konsisten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memelihara</w:t>
            </w:r>
            <w:proofErr w:type="spellEnd"/>
            <w:r w:rsidRPr="00302058">
              <w:rPr>
                <w:rFonts w:ascii="Palatino Linotype" w:hAnsi="Palatino Linotype" w:cs="Calibri"/>
                <w:b w:val="0"/>
                <w:color w:val="E7E6E6" w:themeColor="background2"/>
                <w:sz w:val="20"/>
                <w:szCs w:val="20"/>
                <w:lang w:val="en-AU" w:eastAsia="en-US"/>
              </w:rPr>
              <w:t xml:space="preserve"> dan </w:t>
            </w:r>
            <w:proofErr w:type="spellStart"/>
            <w:r w:rsidRPr="00302058">
              <w:rPr>
                <w:rFonts w:ascii="Palatino Linotype" w:hAnsi="Palatino Linotype" w:cs="Calibri"/>
                <w:b w:val="0"/>
                <w:color w:val="E7E6E6" w:themeColor="background2"/>
                <w:sz w:val="20"/>
                <w:szCs w:val="20"/>
                <w:lang w:val="en-AU" w:eastAsia="en-US"/>
              </w:rPr>
              <w:t>menggunakan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Prinsip</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Akuntansi</w:t>
            </w:r>
            <w:proofErr w:type="spellEnd"/>
            <w:r w:rsidRPr="00302058">
              <w:rPr>
                <w:rFonts w:ascii="Palatino Linotype" w:hAnsi="Palatino Linotype" w:cs="Calibri"/>
                <w:b w:val="0"/>
                <w:color w:val="E7E6E6" w:themeColor="background2"/>
                <w:sz w:val="20"/>
                <w:szCs w:val="20"/>
                <w:lang w:val="en-AU" w:eastAsia="en-US"/>
              </w:rPr>
              <w:t xml:space="preserve"> Yang </w:t>
            </w:r>
            <w:proofErr w:type="spellStart"/>
            <w:r w:rsidRPr="00302058">
              <w:rPr>
                <w:rFonts w:ascii="Palatino Linotype" w:hAnsi="Palatino Linotype" w:cs="Calibri"/>
                <w:b w:val="0"/>
                <w:color w:val="E7E6E6" w:themeColor="background2"/>
                <w:sz w:val="20"/>
                <w:szCs w:val="20"/>
                <w:lang w:val="en-AU" w:eastAsia="en-US"/>
              </w:rPr>
              <w:t>Diterima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Umum</w:t>
            </w:r>
            <w:proofErr w:type="spellEnd"/>
            <w:r w:rsidRPr="00302058">
              <w:rPr>
                <w:rFonts w:ascii="Palatino Linotype" w:hAnsi="Palatino Linotype" w:cs="Calibri"/>
                <w:b w:val="0"/>
                <w:color w:val="E7E6E6" w:themeColor="background2"/>
                <w:sz w:val="20"/>
                <w:szCs w:val="20"/>
                <w:lang w:val="en-AU" w:eastAsia="en-US"/>
              </w:rPr>
              <w:t xml:space="preserve"> di Indonesia </w:t>
            </w:r>
            <w:proofErr w:type="spellStart"/>
            <w:r w:rsidRPr="00302058">
              <w:rPr>
                <w:rFonts w:ascii="Palatino Linotype" w:hAnsi="Palatino Linotype" w:cs="Calibri"/>
                <w:b w:val="0"/>
                <w:color w:val="E7E6E6" w:themeColor="background2"/>
                <w:sz w:val="20"/>
                <w:szCs w:val="20"/>
                <w:lang w:val="en-AU" w:eastAsia="en-US"/>
              </w:rPr>
              <w:t>dalam</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persiapan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atas</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laporan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atau</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rekening</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keuangan</w:t>
            </w:r>
            <w:proofErr w:type="spellEnd"/>
            <w:r w:rsidRPr="00302058">
              <w:rPr>
                <w:rFonts w:ascii="Palatino Linotype" w:hAnsi="Palatino Linotype" w:cs="Calibri"/>
                <w:b w:val="0"/>
                <w:color w:val="E7E6E6" w:themeColor="background2"/>
                <w:sz w:val="20"/>
                <w:szCs w:val="20"/>
                <w:lang w:val="en-AU" w:eastAsia="en-US"/>
              </w:rPr>
              <w:t>.</w:t>
            </w:r>
          </w:p>
        </w:tc>
      </w:tr>
      <w:tr w:rsidR="009734C5" w:rsidRPr="00302058" w14:paraId="195B7906" w14:textId="77777777" w:rsidTr="00B67949">
        <w:tc>
          <w:tcPr>
            <w:tcW w:w="4150" w:type="dxa"/>
            <w:shd w:val="clear" w:color="auto" w:fill="auto"/>
          </w:tcPr>
          <w:p w14:paraId="4BBCFD7B" w14:textId="7C5BFB03" w:rsidR="009734C5" w:rsidRPr="00302058" w:rsidRDefault="009734C5"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General Representations and Warranties</w:t>
            </w:r>
            <w:r w:rsidR="00B414DA" w:rsidRPr="00302058">
              <w:rPr>
                <w:rFonts w:ascii="Palatino Linotype" w:hAnsi="Palatino Linotype"/>
                <w:b/>
                <w:bCs/>
                <w:sz w:val="20"/>
                <w:szCs w:val="20"/>
              </w:rPr>
              <w:t>.</w:t>
            </w:r>
          </w:p>
        </w:tc>
        <w:tc>
          <w:tcPr>
            <w:tcW w:w="4150" w:type="dxa"/>
            <w:shd w:val="clear" w:color="auto" w:fill="auto"/>
          </w:tcPr>
          <w:p w14:paraId="2C552ED4"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 xml:space="preserve">3. </w:t>
            </w:r>
            <w:proofErr w:type="spellStart"/>
            <w:r w:rsidRPr="00302058">
              <w:rPr>
                <w:rFonts w:ascii="Palatino Linotype" w:hAnsi="Palatino Linotype"/>
                <w:b w:val="0"/>
                <w:color w:val="E7E6E6" w:themeColor="background2"/>
                <w:sz w:val="20"/>
                <w:szCs w:val="20"/>
              </w:rPr>
              <w:t>Pernyataan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p>
          <w:p w14:paraId="5AF23802"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6C14B8C5" w14:textId="77777777" w:rsidTr="00B67949">
        <w:tc>
          <w:tcPr>
            <w:tcW w:w="4150" w:type="dxa"/>
            <w:shd w:val="clear" w:color="auto" w:fill="auto"/>
          </w:tcPr>
          <w:p w14:paraId="29905AB0" w14:textId="77777777"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1924885F" w:rsidR="001645B0" w:rsidRPr="00302058" w:rsidRDefault="001645B0" w:rsidP="008D0018">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4150" w:type="dxa"/>
            <w:shd w:val="clear" w:color="auto" w:fill="auto"/>
          </w:tcPr>
          <w:p w14:paraId="2DF05DD0" w14:textId="77777777"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menyatakan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00A45F8E" w:rsidRPr="00302058">
              <w:rPr>
                <w:rFonts w:ascii="Palatino Linotype" w:hAnsi="Palatino Linotype" w:cs="Calibri"/>
                <w:b w:val="0"/>
                <w:color w:val="E7E6E6" w:themeColor="background2"/>
                <w:sz w:val="20"/>
                <w:szCs w:val="20"/>
              </w:rPr>
              <w:t>secara</w:t>
            </w:r>
            <w:proofErr w:type="spellEnd"/>
            <w:r w:rsidR="00A45F8E" w:rsidRPr="00302058">
              <w:rPr>
                <w:rFonts w:ascii="Palatino Linotype" w:hAnsi="Palatino Linotype" w:cs="Calibri"/>
                <w:b w:val="0"/>
                <w:color w:val="E7E6E6" w:themeColor="background2"/>
                <w:sz w:val="20"/>
                <w:szCs w:val="20"/>
              </w:rPr>
              <w:t xml:space="preserve"> </w:t>
            </w:r>
            <w:proofErr w:type="spellStart"/>
            <w:proofErr w:type="gramStart"/>
            <w:r w:rsidR="00A45F8E" w:rsidRPr="00302058">
              <w:rPr>
                <w:rFonts w:ascii="Palatino Linotype" w:hAnsi="Palatino Linotype" w:cs="Calibri"/>
                <w:b w:val="0"/>
                <w:color w:val="E7E6E6" w:themeColor="background2"/>
                <w:sz w:val="20"/>
                <w:szCs w:val="20"/>
              </w:rPr>
              <w:t>terpisah</w:t>
            </w:r>
            <w:proofErr w:type="spellEnd"/>
            <w:r w:rsidR="00A45F8E"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 dan</w:t>
            </w:r>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w:t>
            </w:r>
          </w:p>
          <w:p w14:paraId="794BCD6D"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3CDAA3F5" w14:textId="77777777" w:rsidTr="00B67949">
        <w:tc>
          <w:tcPr>
            <w:tcW w:w="4150" w:type="dxa"/>
            <w:shd w:val="clear" w:color="auto" w:fill="auto"/>
          </w:tcPr>
          <w:p w14:paraId="29D827B6" w14:textId="77777777"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a company, duly incorporated, validly existing and in good standing under the laws of its jurisdiction, and has the power to carry on its business in the manner in which such business is being conducted and has the capacity under the prevailing laws and regulations to conduct any legal action and to own its </w:t>
            </w:r>
            <w:proofErr w:type="gramStart"/>
            <w:r w:rsidRPr="00302058">
              <w:rPr>
                <w:rFonts w:ascii="Palatino Linotype" w:eastAsia="PMingLiU" w:hAnsi="Palatino Linotype" w:cs="Calibri"/>
                <w:sz w:val="20"/>
                <w:szCs w:val="20"/>
              </w:rPr>
              <w:t>assets;</w:t>
            </w:r>
            <w:proofErr w:type="gramEnd"/>
          </w:p>
          <w:p w14:paraId="64784C4E" w14:textId="77777777" w:rsidR="00696A98" w:rsidRPr="00302058" w:rsidRDefault="00696A98" w:rsidP="008D0018">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full power, authority, capacity and legal rights to enter into, execute, deliver and perform all of its obligations under this </w:t>
            </w:r>
            <w:proofErr w:type="gramStart"/>
            <w:r w:rsidRPr="00302058">
              <w:rPr>
                <w:rFonts w:ascii="Palatino Linotype" w:eastAsia="PMingLiU" w:hAnsi="Palatino Linotype" w:cs="Calibri"/>
                <w:sz w:val="20"/>
                <w:szCs w:val="20"/>
              </w:rPr>
              <w:t>Agreement;</w:t>
            </w:r>
            <w:proofErr w:type="gramEnd"/>
          </w:p>
          <w:p w14:paraId="7E5CBA44"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approvals and permits are in full force and </w:t>
            </w:r>
            <w:proofErr w:type="gramStart"/>
            <w:r w:rsidRPr="00302058">
              <w:rPr>
                <w:rFonts w:ascii="Palatino Linotype" w:eastAsia="PMingLiU" w:hAnsi="Palatino Linotype" w:cs="Calibri"/>
                <w:sz w:val="20"/>
                <w:szCs w:val="20"/>
              </w:rPr>
              <w:t>effect;</w:t>
            </w:r>
            <w:proofErr w:type="gramEnd"/>
          </w:p>
          <w:p w14:paraId="5524184E"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64C543E5"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this Agreement is legal, valid binding, and enforceable against it in accordance with its </w:t>
            </w:r>
            <w:proofErr w:type="gramStart"/>
            <w:r w:rsidRPr="00302058">
              <w:rPr>
                <w:rFonts w:ascii="Palatino Linotype" w:eastAsia="PMingLiU" w:hAnsi="Palatino Linotype" w:cs="Calibri"/>
                <w:sz w:val="20"/>
                <w:szCs w:val="20"/>
              </w:rPr>
              <w:t>terms;</w:t>
            </w:r>
            <w:proofErr w:type="gramEnd"/>
          </w:p>
          <w:p w14:paraId="7ECAA70B"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5CACE324" w14:textId="23CC22C9" w:rsidR="00696A98" w:rsidRPr="00302058" w:rsidRDefault="00696A98" w:rsidP="007B5F6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w:t>
            </w:r>
            <w:proofErr w:type="gramStart"/>
            <w:r w:rsidRPr="00302058">
              <w:rPr>
                <w:rFonts w:ascii="Palatino Linotype" w:eastAsia="PMingLiU" w:hAnsi="Palatino Linotype" w:cs="Calibri"/>
                <w:sz w:val="20"/>
                <w:szCs w:val="20"/>
              </w:rPr>
              <w:t>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roofErr w:type="gramEnd"/>
          </w:p>
          <w:p w14:paraId="0775E747" w14:textId="77777777" w:rsidR="00696A98" w:rsidRPr="00302058" w:rsidRDefault="00696A98" w:rsidP="007B5F69">
            <w:pPr>
              <w:rPr>
                <w:rFonts w:ascii="Palatino Linotype" w:eastAsia="PMingLiU" w:hAnsi="Palatino Linotype" w:cs="Calibri"/>
                <w:sz w:val="20"/>
                <w:szCs w:val="20"/>
              </w:rPr>
            </w:pPr>
          </w:p>
          <w:p w14:paraId="513649D6"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there are no claims, actions, suits, proceedings, or investigations of </w:t>
            </w:r>
            <w:r w:rsidRPr="00302058">
              <w:rPr>
                <w:rFonts w:ascii="Palatino Linotype" w:eastAsia="PMingLiU" w:hAnsi="Palatino Linotype" w:cs="Calibri"/>
                <w:sz w:val="20"/>
                <w:szCs w:val="20"/>
              </w:rPr>
              <w:lastRenderedPageBreak/>
              <w:t xml:space="preserve">or before any court, arbitral body or agency, which if adversely determined, might reasonably be expected to have an adverse effect to the Party has or have (to the best of its knowledge and belief) been started or threatened against </w:t>
            </w:r>
            <w:proofErr w:type="gramStart"/>
            <w:r w:rsidRPr="00302058">
              <w:rPr>
                <w:rFonts w:ascii="Palatino Linotype" w:eastAsia="PMingLiU" w:hAnsi="Palatino Linotype" w:cs="Calibri"/>
                <w:sz w:val="20"/>
                <w:szCs w:val="20"/>
              </w:rPr>
              <w:t>it;</w:t>
            </w:r>
            <w:proofErr w:type="gramEnd"/>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381DC009"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judgment, order, writ, 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 xml:space="preserve">which might reasonably be expected to have </w:t>
            </w:r>
            <w:proofErr w:type="spellStart"/>
            <w:r w:rsidRPr="00302058">
              <w:rPr>
                <w:rFonts w:ascii="Palatino Linotype" w:eastAsia="PMingLiU" w:hAnsi="Palatino Linotype" w:cs="Calibri"/>
                <w:sz w:val="20"/>
                <w:szCs w:val="20"/>
              </w:rPr>
              <w:t>adverse affect</w:t>
            </w:r>
            <w:proofErr w:type="spellEnd"/>
            <w:r w:rsidRPr="00302058">
              <w:rPr>
                <w:rFonts w:ascii="Palatino Linotype" w:eastAsia="PMingLiU" w:hAnsi="Palatino Linotype" w:cs="Calibri"/>
                <w:sz w:val="20"/>
                <w:szCs w:val="20"/>
              </w:rPr>
              <w:t xml:space="preserve"> on the Party, including its ability to perform the obligations contemplated by this </w:t>
            </w:r>
            <w:proofErr w:type="gramStart"/>
            <w:r w:rsidRPr="00302058">
              <w:rPr>
                <w:rFonts w:ascii="Palatino Linotype" w:eastAsia="PMingLiU" w:hAnsi="Palatino Linotype" w:cs="Calibri"/>
                <w:sz w:val="20"/>
                <w:szCs w:val="20"/>
              </w:rPr>
              <w:t>Agreement;</w:t>
            </w:r>
            <w:proofErr w:type="gramEnd"/>
          </w:p>
          <w:p w14:paraId="77FD136D"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42DF2460" w14:textId="1F391EDB"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the Party is not in bankruptcy, receivership or liquidation, nor has it taken any steps to enter into bankruptcy and no petition has been presented for its bankruptcy and no 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4150" w:type="dxa"/>
            <w:shd w:val="clear" w:color="auto" w:fill="auto"/>
          </w:tcPr>
          <w:p w14:paraId="24AB3CB3" w14:textId="15DE4D6B"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lastRenderedPageBreak/>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berupa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perusahaan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didirikan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yurisdiksinya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kewenangan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korporasi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dilakukan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memilki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kapasitas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segala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memiliki</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asetnya</w:t>
            </w:r>
            <w:proofErr w:type="spellEnd"/>
            <w:r w:rsidRPr="00302058">
              <w:rPr>
                <w:rFonts w:ascii="Palatino Linotype" w:hAnsi="Palatino Linotype" w:cs="Calibri"/>
                <w:b w:val="0"/>
                <w:color w:val="E7E6E6" w:themeColor="background2"/>
                <w:sz w:val="20"/>
                <w:szCs w:val="20"/>
              </w:rPr>
              <w:t>;</w:t>
            </w:r>
            <w:proofErr w:type="gramEnd"/>
          </w:p>
          <w:p w14:paraId="584465D5" w14:textId="77777777" w:rsidR="0062327E" w:rsidRPr="00302058" w:rsidRDefault="0062327E"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3038F2B"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Pihak </w:t>
            </w:r>
            <w:proofErr w:type="spellStart"/>
            <w:r w:rsidRPr="00302058">
              <w:rPr>
                <w:rFonts w:ascii="Palatino Linotype" w:hAnsi="Palatino Linotype" w:cs="Calibri"/>
                <w:b w:val="0"/>
                <w:color w:val="E7E6E6" w:themeColor="background2"/>
                <w:sz w:val="20"/>
                <w:szCs w:val="20"/>
                <w:lang w:val="id-ID"/>
              </w:rPr>
              <w:t>memilki</w:t>
            </w:r>
            <w:proofErr w:type="spellEnd"/>
            <w:r w:rsidRPr="00302058">
              <w:rPr>
                <w:rFonts w:ascii="Palatino Linotype" w:hAnsi="Palatino Linotype" w:cs="Calibri"/>
                <w:b w:val="0"/>
                <w:color w:val="E7E6E6" w:themeColor="background2"/>
                <w:sz w:val="20"/>
                <w:szCs w:val="20"/>
                <w:lang w:val="id-ID"/>
              </w:rPr>
              <w:t xml:space="preserve"> kuasa, wewenang, kapasitas, dan hak berdasarkan hukum untuk memasuki, mengeksekusi, menyampaikan, dan melaksanakan seluruh kewajibannya dalam Perjanjian ini;</w:t>
            </w:r>
          </w:p>
          <w:p w14:paraId="4A9848F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F33746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CF0804C"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ketentuannya</w:t>
            </w:r>
            <w:proofErr w:type="spellEnd"/>
            <w:r w:rsidRPr="00302058">
              <w:rPr>
                <w:rFonts w:ascii="Palatino Linotype" w:hAnsi="Palatino Linotype" w:cs="Calibri"/>
                <w:b w:val="0"/>
                <w:color w:val="E7E6E6" w:themeColor="background2"/>
                <w:sz w:val="20"/>
                <w:szCs w:val="20"/>
              </w:rPr>
              <w:t>;</w:t>
            </w:r>
            <w:proofErr w:type="gramEnd"/>
          </w:p>
          <w:p w14:paraId="01768EB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C4D0726" w14:textId="407579D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302058" w:rsidRDefault="0037756C"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2181764"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gugatan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hasilnya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termaktub</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perintah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injungsi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keputusan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kemampuannya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p>
          <w:p w14:paraId="214653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09149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F65F102" w14:textId="4D4C03F9"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pailit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mampu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utang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arti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w:t>
            </w:r>
            <w:proofErr w:type="spellStart"/>
            <w:r w:rsidR="00A93420" w:rsidRPr="00302058">
              <w:rPr>
                <w:rFonts w:ascii="Palatino Linotype" w:hAnsi="Palatino Linotype" w:cs="Calibri"/>
                <w:b w:val="0"/>
                <w:color w:val="E7E6E6" w:themeColor="background2"/>
                <w:sz w:val="20"/>
                <w:szCs w:val="20"/>
              </w:rPr>
              <w:t>ke</w:t>
            </w:r>
            <w:r w:rsidRPr="00302058">
              <w:rPr>
                <w:rFonts w:ascii="Palatino Linotype" w:hAnsi="Palatino Linotype" w:cs="Calibri"/>
                <w:b w:val="0"/>
                <w:color w:val="E7E6E6" w:themeColor="background2"/>
                <w:sz w:val="20"/>
                <w:szCs w:val="20"/>
              </w:rPr>
              <w:t>pailit</w:t>
            </w:r>
            <w:r w:rsidR="00A93420" w:rsidRPr="00302058">
              <w:rPr>
                <w:rFonts w:ascii="Palatino Linotype" w:hAnsi="Palatino Linotype" w:cs="Calibri"/>
                <w:b w:val="0"/>
                <w:color w:val="E7E6E6" w:themeColor="background2"/>
                <w:sz w:val="20"/>
                <w:szCs w:val="20"/>
              </w:rPr>
              <w: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berhenti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utangnya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jatuh</w:t>
            </w:r>
            <w:proofErr w:type="spellEnd"/>
            <w:r w:rsidRPr="00302058">
              <w:rPr>
                <w:rFonts w:ascii="Palatino Linotype" w:hAnsi="Palatino Linotype" w:cs="Calibri"/>
                <w:b w:val="0"/>
                <w:color w:val="E7E6E6" w:themeColor="background2"/>
                <w:sz w:val="20"/>
                <w:szCs w:val="20"/>
              </w:rPr>
              <w:t xml:space="preserve"> tempo.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permohonan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kepailitan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pembayaran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sejenis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44DBBC7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866157" w:rsidRPr="00302058" w14:paraId="018D979E" w14:textId="77777777" w:rsidTr="00B67949">
        <w:tc>
          <w:tcPr>
            <w:tcW w:w="4150" w:type="dxa"/>
            <w:shd w:val="clear" w:color="auto" w:fill="auto"/>
          </w:tcPr>
          <w:p w14:paraId="3E1AA399" w14:textId="39C9F77E"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F629AFD" w:rsidR="00A475C0" w:rsidRPr="00302058" w:rsidRDefault="00990C9A" w:rsidP="008D0018">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The Company </w:t>
            </w:r>
            <w:r w:rsidR="00943782" w:rsidRPr="00302058">
              <w:rPr>
                <w:rFonts w:ascii="Palatino Linotype" w:eastAsia="PMingLiU" w:hAnsi="Palatino Linotype" w:cs="Calibri"/>
                <w:sz w:val="20"/>
                <w:szCs w:val="20"/>
                <w:u w:val="none"/>
              </w:rPr>
              <w:t>hereby shall indemnify</w:t>
            </w:r>
            <w:r w:rsidR="00EC5F69" w:rsidRPr="00302058">
              <w:rPr>
                <w:rFonts w:ascii="Palatino Linotype" w:eastAsia="PMingLiU" w:hAnsi="Palatino Linotype" w:cs="Calibri"/>
                <w:sz w:val="20"/>
                <w:szCs w:val="20"/>
                <w:u w:val="none"/>
              </w:rPr>
              <w:t xml:space="preserve"> and hold harmless</w:t>
            </w:r>
            <w:r w:rsidR="00943782" w:rsidRPr="00302058">
              <w:rPr>
                <w:rFonts w:ascii="Palatino Linotype" w:eastAsia="PMingLiU" w:hAnsi="Palatino Linotype" w:cs="Calibri"/>
                <w:sz w:val="20"/>
                <w:szCs w:val="20"/>
                <w:u w:val="none"/>
              </w:rPr>
              <w:t xml:space="preserve"> the</w:t>
            </w:r>
            <w:r w:rsidR="00A475C0" w:rsidRPr="00302058">
              <w:rPr>
                <w:rFonts w:ascii="Palatino Linotype" w:eastAsia="PMingLiU" w:hAnsi="Palatino Linotype" w:cs="Calibri"/>
                <w:sz w:val="20"/>
                <w:szCs w:val="20"/>
                <w:u w:val="none"/>
              </w:rPr>
              <w:t xml:space="preserve"> Subscriber </w:t>
            </w:r>
            <w:r w:rsidR="00BC0982" w:rsidRPr="00302058">
              <w:rPr>
                <w:rFonts w:ascii="Palatino Linotype" w:eastAsia="PMingLiU" w:hAnsi="Palatino Linotype" w:cs="Calibri"/>
                <w:sz w:val="20"/>
                <w:szCs w:val="20"/>
                <w:u w:val="none"/>
              </w:rPr>
              <w:t xml:space="preserve">(and </w:t>
            </w:r>
            <w:r w:rsidR="00BC0982" w:rsidRPr="00302058">
              <w:rPr>
                <w:rFonts w:ascii="Palatino Linotype" w:eastAsia="PMingLiU" w:hAnsi="Palatino Linotype" w:cs="Calibri"/>
                <w:sz w:val="20"/>
                <w:szCs w:val="20"/>
                <w:u w:val="none"/>
              </w:rPr>
              <w:lastRenderedPageBreak/>
              <w:t xml:space="preserve">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from </w:t>
            </w:r>
            <w:proofErr w:type="gramStart"/>
            <w:r w:rsidR="00A475C0" w:rsidRPr="00302058">
              <w:rPr>
                <w:rFonts w:ascii="Palatino Linotype" w:eastAsia="PMingLiU" w:hAnsi="Palatino Linotype" w:cs="Calibri"/>
                <w:sz w:val="20"/>
                <w:szCs w:val="20"/>
                <w:u w:val="none"/>
              </w:rPr>
              <w:t>any and all</w:t>
            </w:r>
            <w:proofErr w:type="gramEnd"/>
            <w:r w:rsidR="00A475C0" w:rsidRPr="00302058">
              <w:rPr>
                <w:rFonts w:ascii="Palatino Linotype" w:eastAsia="PMingLiU" w:hAnsi="Palatino Linotype" w:cs="Calibri"/>
                <w:sz w:val="20"/>
                <w:szCs w:val="20"/>
                <w:u w:val="none"/>
              </w:rPr>
              <w:t xml:space="preserve"> losses, claims, damages, charges and obligations</w:t>
            </w:r>
            <w:r w:rsidR="006804EC"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cs="Calibri"/>
                <w:sz w:val="20"/>
                <w:szCs w:val="20"/>
                <w:u w:val="none"/>
                <w:lang w:eastAsia="ko-KR"/>
              </w:rPr>
              <w:t xml:space="preserve"> </w:t>
            </w:r>
            <w:r w:rsidR="00A475C0" w:rsidRPr="00302058">
              <w:rPr>
                <w:rFonts w:ascii="Palatino Linotype" w:eastAsia="PMingLiU" w:hAnsi="Palatino Linotype" w:cs="Calibri"/>
                <w:sz w:val="20"/>
                <w:szCs w:val="20"/>
                <w:u w:val="none"/>
              </w:rPr>
              <w:t>incorrect and/or misleading representations and warranties</w:t>
            </w:r>
            <w:r w:rsidR="007C693E" w:rsidRPr="00302058">
              <w:rPr>
                <w:rFonts w:ascii="Palatino Linotype" w:eastAsia="PMingLiU" w:hAnsi="Palatino Linotype" w:cs="Calibri"/>
                <w:sz w:val="20"/>
                <w:szCs w:val="20"/>
                <w:u w:val="none"/>
              </w:rPr>
              <w:t xml:space="preserve"> given 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the </w:t>
            </w:r>
            <w:r w:rsidR="00D70FBF" w:rsidRPr="00302058">
              <w:rPr>
                <w:rFonts w:ascii="Palatino Linotype" w:eastAsia="PMingLiU" w:hAnsi="Palatino Linotype" w:cs="Calibri"/>
                <w:sz w:val="20"/>
                <w:szCs w:val="20"/>
                <w:u w:val="none"/>
              </w:rPr>
              <w:t>Company</w:t>
            </w:r>
            <w:r w:rsidR="008B6C46"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under </w:t>
            </w:r>
            <w:r w:rsidR="008B6C46" w:rsidRPr="00302058">
              <w:rPr>
                <w:rFonts w:ascii="Palatino Linotype" w:eastAsia="PMingLiU" w:hAnsi="Palatino Linotype" w:cs="Calibri"/>
                <w:sz w:val="20"/>
                <w:szCs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 xml:space="preserve">he </w:t>
            </w:r>
            <w:r w:rsidR="00D70FBF" w:rsidRPr="00302058">
              <w:rPr>
                <w:rFonts w:ascii="Palatino Linotype" w:eastAsia="PMingLiU" w:hAnsi="Palatino Linotype" w:cs="Calibri"/>
                <w:sz w:val="20"/>
                <w:szCs w:val="20"/>
                <w:u w:val="none"/>
              </w:rPr>
              <w:t>Company</w:t>
            </w:r>
            <w:r w:rsidR="00A475C0" w:rsidRPr="00302058">
              <w:rPr>
                <w:rFonts w:ascii="Palatino Linotype" w:eastAsia="PMingLiU" w:hAnsi="Palatino Linotype" w:cs="Calibri"/>
                <w:sz w:val="20"/>
                <w:szCs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A475C0" w:rsidRPr="00302058">
              <w:rPr>
                <w:rFonts w:ascii="Palatino Linotype" w:eastAsia="PMingLiU" w:hAnsi="Palatino Linotype" w:cs="Calibri"/>
                <w:sz w:val="20"/>
                <w:szCs w:val="20"/>
                <w:u w:val="none"/>
              </w:rPr>
              <w:t xml:space="preserve">all reasonable costs which </w:t>
            </w:r>
            <w:r w:rsidR="00A475C0" w:rsidRPr="00302058">
              <w:rPr>
                <w:rFonts w:ascii="Palatino Linotype" w:hAnsi="Palatino Linotype" w:cs="Calibri"/>
                <w:sz w:val="20"/>
                <w:szCs w:val="20"/>
                <w:u w:val="none"/>
                <w:lang w:eastAsia="ko-KR"/>
              </w:rPr>
              <w:t xml:space="preserve">are </w:t>
            </w:r>
            <w:r w:rsidR="00A475C0" w:rsidRPr="00302058">
              <w:rPr>
                <w:rFonts w:ascii="Palatino Linotype" w:eastAsia="PMingLiU" w:hAnsi="Palatino Linotype" w:cs="Calibri"/>
                <w:sz w:val="20"/>
                <w:szCs w:val="20"/>
                <w:u w:val="none"/>
              </w:rPr>
              <w:t xml:space="preserve">incurred by such </w:t>
            </w:r>
            <w:r w:rsidR="00AE3DE1" w:rsidRPr="00302058">
              <w:rPr>
                <w:rFonts w:ascii="Palatino Linotype" w:eastAsia="PMingLiU" w:hAnsi="Palatino Linotype" w:cs="Calibri"/>
                <w:sz w:val="20"/>
                <w:szCs w:val="20"/>
                <w:u w:val="none"/>
              </w:rPr>
              <w:t xml:space="preserve">relevant party </w:t>
            </w:r>
            <w:r w:rsidR="00A475C0" w:rsidRPr="00302058">
              <w:rPr>
                <w:rFonts w:ascii="Palatino Linotype" w:eastAsia="PMingLiU" w:hAnsi="Palatino Linotype" w:cs="Calibri"/>
                <w:sz w:val="20"/>
                <w:szCs w:val="20"/>
                <w:u w:val="none"/>
              </w:rPr>
              <w:t xml:space="preserve">in relation to the investigation or </w:t>
            </w:r>
            <w:proofErr w:type="spellStart"/>
            <w:r w:rsidR="00A475C0" w:rsidRPr="00302058">
              <w:rPr>
                <w:rFonts w:ascii="Palatino Linotype" w:eastAsia="PMingLiU" w:hAnsi="Palatino Linotype" w:cs="Calibri"/>
                <w:sz w:val="20"/>
                <w:szCs w:val="20"/>
                <w:u w:val="none"/>
              </w:rPr>
              <w:t>defence</w:t>
            </w:r>
            <w:proofErr w:type="spellEnd"/>
            <w:r w:rsidR="00A475C0" w:rsidRPr="00302058">
              <w:rPr>
                <w:rFonts w:ascii="Palatino Linotype" w:eastAsia="PMingLiU" w:hAnsi="Palatino Linotype" w:cs="Calibri"/>
                <w:sz w:val="20"/>
                <w:szCs w:val="20"/>
                <w:u w:val="none"/>
              </w:rPr>
              <w:t xml:space="preserve"> from all suits, losses, claims, damages, obligations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4150" w:type="dxa"/>
            <w:shd w:val="clear" w:color="auto" w:fill="auto"/>
          </w:tcPr>
          <w:p w14:paraId="28BD2530" w14:textId="77777777" w:rsidR="00866157" w:rsidRPr="00302058" w:rsidRDefault="00A475C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lastRenderedPageBreak/>
              <w:t xml:space="preserve"> </w:t>
            </w:r>
            <w:proofErr w:type="spellStart"/>
            <w:r w:rsidRPr="00302058">
              <w:rPr>
                <w:rFonts w:ascii="Palatino Linotype" w:hAnsi="Palatino Linotype"/>
                <w:b w:val="0"/>
                <w:color w:val="E7E6E6" w:themeColor="background2"/>
                <w:sz w:val="20"/>
                <w:szCs w:val="20"/>
              </w:rPr>
              <w:t>Pengikatan</w:t>
            </w:r>
            <w:proofErr w:type="spellEnd"/>
          </w:p>
          <w:p w14:paraId="7B485D1A"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28B744" w14:textId="77777777" w:rsidR="00A475C0" w:rsidRPr="00302058" w:rsidRDefault="00990C9A"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lastRenderedPageBreak/>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pengenaan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timbul</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pernyataan</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jaminan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tidak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benar</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menyesatkan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diberikan</w:t>
            </w:r>
            <w:proofErr w:type="spellEnd"/>
            <w:r w:rsidR="008B6C46" w:rsidRPr="00302058">
              <w:rPr>
                <w:rFonts w:ascii="Palatino Linotype" w:hAnsi="Palatino Linotype" w:cs="Calibri"/>
                <w:b w:val="0"/>
                <w:color w:val="E7E6E6" w:themeColor="background2"/>
                <w:sz w:val="20"/>
                <w:szCs w:val="20"/>
              </w:rPr>
              <w:t xml:space="preserve"> oleh </w:t>
            </w:r>
            <w:r w:rsidR="00D70FBF"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dalam</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Perjanjian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dan Perusahaan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secara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anak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perusahaan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afiliasi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direksi</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karyawan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wajar</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diderita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Pihak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sehubungan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investigasi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pembelaan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gugatan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tindakan</w:t>
            </w:r>
            <w:proofErr w:type="spellEnd"/>
            <w:r w:rsidR="008B6C46" w:rsidRPr="00302058">
              <w:rPr>
                <w:rFonts w:ascii="Palatino Linotype" w:hAnsi="Palatino Linotype" w:cs="Calibri"/>
                <w:b w:val="0"/>
                <w:color w:val="E7E6E6" w:themeColor="background2"/>
                <w:sz w:val="20"/>
                <w:szCs w:val="20"/>
              </w:rPr>
              <w:t xml:space="preserve"> lain yang </w:t>
            </w:r>
            <w:proofErr w:type="spellStart"/>
            <w:r w:rsidR="008B6C46" w:rsidRPr="00302058">
              <w:rPr>
                <w:rFonts w:ascii="Palatino Linotype" w:hAnsi="Palatino Linotype" w:cs="Calibri"/>
                <w:b w:val="0"/>
                <w:color w:val="E7E6E6" w:themeColor="background2"/>
                <w:sz w:val="20"/>
                <w:szCs w:val="20"/>
              </w:rPr>
              <w:t>dimaksud</w:t>
            </w:r>
            <w:proofErr w:type="spellEnd"/>
            <w:r w:rsidR="008B6C46" w:rsidRPr="00302058">
              <w:rPr>
                <w:rFonts w:ascii="Palatino Linotype" w:hAnsi="Palatino Linotype" w:cs="Calibri"/>
                <w:b w:val="0"/>
                <w:color w:val="E7E6E6" w:themeColor="background2"/>
                <w:sz w:val="20"/>
                <w:szCs w:val="20"/>
              </w:rPr>
              <w:t xml:space="preserve"> di </w:t>
            </w:r>
            <w:proofErr w:type="spellStart"/>
            <w:r w:rsidR="008B6C46" w:rsidRPr="00302058">
              <w:rPr>
                <w:rFonts w:ascii="Palatino Linotype" w:hAnsi="Palatino Linotype" w:cs="Calibri"/>
                <w:b w:val="0"/>
                <w:color w:val="E7E6E6" w:themeColor="background2"/>
                <w:sz w:val="20"/>
                <w:szCs w:val="20"/>
              </w:rPr>
              <w:t>atas</w:t>
            </w:r>
            <w:proofErr w:type="spellEnd"/>
            <w:r w:rsidR="00A475C0" w:rsidRPr="00302058">
              <w:rPr>
                <w:rFonts w:ascii="Palatino Linotype" w:hAnsi="Palatino Linotype" w:cs="Calibri"/>
                <w:b w:val="0"/>
                <w:color w:val="E7E6E6" w:themeColor="background2"/>
                <w:sz w:val="20"/>
                <w:szCs w:val="20"/>
              </w:rPr>
              <w:t>.</w:t>
            </w:r>
          </w:p>
          <w:p w14:paraId="0F0B7942"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4BA7E58" w14:textId="5D612EDB" w:rsidR="002C3A1B" w:rsidRPr="00302058" w:rsidRDefault="002C3A1B" w:rsidP="006A39AB">
            <w:pPr>
              <w:pStyle w:val="level2"/>
              <w:numPr>
                <w:ilvl w:val="0"/>
                <w:numId w:val="0"/>
              </w:numPr>
              <w:spacing w:before="0" w:line="240" w:lineRule="auto"/>
              <w:jc w:val="both"/>
              <w:rPr>
                <w:rFonts w:ascii="Palatino Linotype" w:hAnsi="Palatino Linotype" w:cs="Calibri"/>
                <w:color w:val="E7E6E6" w:themeColor="background2"/>
              </w:rPr>
            </w:pPr>
          </w:p>
        </w:tc>
      </w:tr>
      <w:tr w:rsidR="00866157" w:rsidRPr="00302058" w14:paraId="7D677164" w14:textId="77777777" w:rsidTr="00B67949">
        <w:tc>
          <w:tcPr>
            <w:tcW w:w="4150" w:type="dxa"/>
            <w:shd w:val="clear" w:color="auto" w:fill="auto"/>
          </w:tcPr>
          <w:p w14:paraId="2FFE2ADE" w14:textId="6A3DEA6F" w:rsidR="00866157"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95F72B6" w:rsidR="00ED36D2" w:rsidRPr="00302058" w:rsidRDefault="00216F69" w:rsidP="00ED36D2">
            <w:pPr>
              <w:pStyle w:val="MTH1"/>
              <w:numPr>
                <w:ilvl w:val="1"/>
                <w:numId w:val="51"/>
              </w:numPr>
              <w:spacing w:after="0"/>
              <w:ind w:left="462" w:hanging="567"/>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Th</w:t>
            </w:r>
            <w:r w:rsidRPr="00302058">
              <w:rPr>
                <w:rFonts w:ascii="Palatino Linotype" w:eastAsia="Malgun Gothic" w:hAnsi="Palatino Linotype" w:cs="Calibri"/>
                <w:sz w:val="20"/>
                <w:szCs w:val="20"/>
                <w:u w:val="none"/>
                <w:lang w:eastAsia="ko-KR"/>
              </w:rPr>
              <w:t>is</w:t>
            </w:r>
            <w:r w:rsidRPr="00302058">
              <w:rPr>
                <w:rFonts w:ascii="Palatino Linotype" w:eastAsia="PMingLiU" w:hAnsi="Palatino Linotype" w:cs="Calibri"/>
                <w:sz w:val="20"/>
                <w:szCs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cs="Calibri"/>
                <w:sz w:val="20"/>
                <w:szCs w:val="20"/>
                <w:u w:val="none"/>
                <w:lang w:eastAsia="ko-KR"/>
              </w:rPr>
              <w:t>may</w:t>
            </w:r>
            <w:r w:rsidRPr="00302058">
              <w:rPr>
                <w:rFonts w:ascii="Palatino Linotype" w:eastAsia="PMingLiU" w:hAnsi="Palatino Linotype" w:cs="Calibri"/>
                <w:sz w:val="20"/>
                <w:szCs w:val="20"/>
                <w:u w:val="none"/>
              </w:rPr>
              <w:t xml:space="preserve"> be terminated:</w:t>
            </w:r>
          </w:p>
          <w:p w14:paraId="1C4B7CDE"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60D67FE" w14:textId="04DBFD16" w:rsidR="00302058" w:rsidRPr="00302058" w:rsidRDefault="00216F69" w:rsidP="0030205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written consent between all of the </w:t>
            </w:r>
            <w:proofErr w:type="gramStart"/>
            <w:r w:rsidRPr="00302058">
              <w:rPr>
                <w:rFonts w:ascii="Palatino Linotype" w:eastAsia="PMingLiU" w:hAnsi="Palatino Linotype" w:cs="Calibri"/>
                <w:sz w:val="20"/>
                <w:szCs w:val="20"/>
                <w:u w:val="none"/>
              </w:rPr>
              <w:t>Parties;</w:t>
            </w:r>
            <w:proofErr w:type="gramEnd"/>
            <w:r w:rsidRPr="00302058">
              <w:rPr>
                <w:rFonts w:ascii="Palatino Linotype" w:eastAsia="PMingLiU" w:hAnsi="Palatino Linotype" w:cs="Calibri"/>
                <w:sz w:val="20"/>
                <w:szCs w:val="20"/>
                <w:u w:val="none"/>
              </w:rPr>
              <w:t xml:space="preserve"> </w:t>
            </w:r>
          </w:p>
          <w:p w14:paraId="4C81DE51"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1C11791A" w14:textId="7F15FB63" w:rsidR="00216F69" w:rsidRPr="00302058" w:rsidRDefault="00216F69" w:rsidP="008D001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302058">
              <w:rPr>
                <w:rFonts w:ascii="Palatino Linotype" w:eastAsia="PMingLiU" w:hAnsi="Palatino Linotype" w:cs="Calibri"/>
                <w:sz w:val="20"/>
                <w:szCs w:val="20"/>
                <w:u w:val="none"/>
              </w:rPr>
              <w:t xml:space="preserve">, </w:t>
            </w:r>
            <w:proofErr w:type="gramStart"/>
            <w:r w:rsidRPr="00302058">
              <w:rPr>
                <w:rFonts w:ascii="Palatino Linotype" w:eastAsia="PMingLiU" w:hAnsi="Palatino Linotype" w:cs="Calibri"/>
                <w:sz w:val="20"/>
                <w:szCs w:val="20"/>
                <w:u w:val="none"/>
              </w:rPr>
              <w:t>in the event that</w:t>
            </w:r>
            <w:proofErr w:type="gramEnd"/>
            <w:r w:rsidRPr="00302058">
              <w:rPr>
                <w:rFonts w:ascii="Palatino Linotype" w:eastAsia="PMingLiU" w:hAnsi="Palatino Linotype" w:cs="Calibri"/>
                <w:sz w:val="20"/>
                <w:szCs w:val="20"/>
                <w:u w:val="none"/>
              </w:rPr>
              <w:t xml:space="preserve"> </w:t>
            </w:r>
            <w:r w:rsidR="00ED5722" w:rsidRPr="00302058">
              <w:rPr>
                <w:rFonts w:ascii="Palatino Linotype" w:eastAsia="PMingLiU" w:hAnsi="Palatino Linotype" w:cs="Calibri"/>
                <w:sz w:val="20"/>
                <w:szCs w:val="20"/>
                <w:u w:val="none"/>
              </w:rPr>
              <w:t>the defaulting</w:t>
            </w:r>
            <w:r w:rsidR="002A00E2"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w:t>
            </w:r>
            <w:r w:rsidR="00ED074D">
              <w:rPr>
                <w:rFonts w:ascii="Palatino Linotype" w:eastAsia="PMingLiU" w:hAnsi="Palatino Linotype" w:cs="Calibri"/>
                <w:sz w:val="20"/>
                <w:szCs w:val="20"/>
                <w:u w:val="none"/>
              </w:rPr>
              <w:t>or</w:t>
            </w:r>
          </w:p>
          <w:p w14:paraId="408197C0"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CC572F6" w14:textId="56087B0C" w:rsidR="00B42D01" w:rsidRPr="00AA424D" w:rsidRDefault="00C25867" w:rsidP="00ED074D">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the Subscriber at any time by giving a written termination notice to the Company, in the event </w:t>
            </w:r>
            <w:ins w:id="85" w:author="OLTRE" w:date="2024-05-23T00:20:00Z">
              <w:r w:rsidR="003A30DD">
                <w:rPr>
                  <w:rFonts w:ascii="Palatino Linotype" w:eastAsia="PMingLiU" w:hAnsi="Palatino Linotype" w:cs="Calibri"/>
                  <w:sz w:val="20"/>
                  <w:szCs w:val="20"/>
                  <w:u w:val="none"/>
                </w:rPr>
                <w:t>(</w:t>
              </w:r>
              <w:proofErr w:type="spellStart"/>
              <w:r w:rsidR="003A30DD">
                <w:rPr>
                  <w:rFonts w:ascii="Palatino Linotype" w:eastAsia="PMingLiU" w:hAnsi="Palatino Linotype" w:cs="Calibri"/>
                  <w:sz w:val="20"/>
                  <w:szCs w:val="20"/>
                  <w:u w:val="none"/>
                </w:rPr>
                <w:t>i</w:t>
              </w:r>
              <w:proofErr w:type="spellEnd"/>
              <w:r w:rsidR="003A30DD">
                <w:rPr>
                  <w:rFonts w:ascii="Palatino Linotype" w:eastAsia="PMingLiU" w:hAnsi="Palatino Linotype" w:cs="Calibri"/>
                  <w:sz w:val="20"/>
                  <w:szCs w:val="20"/>
                  <w:u w:val="none"/>
                </w:rPr>
                <w:t xml:space="preserve">) </w:t>
              </w:r>
            </w:ins>
            <w:r w:rsidRPr="00302058">
              <w:rPr>
                <w:rFonts w:ascii="Palatino Linotype" w:eastAsia="PMingLiU" w:hAnsi="Palatino Linotype" w:cs="Calibri"/>
                <w:sz w:val="20"/>
                <w:szCs w:val="20"/>
                <w:u w:val="none"/>
              </w:rPr>
              <w:t xml:space="preserve">the Investor </w:t>
            </w:r>
            <w:del w:id="86" w:author="OLTRE" w:date="2024-05-23T00:20:00Z">
              <w:r w:rsidRPr="00302058">
                <w:rPr>
                  <w:rFonts w:ascii="Palatino Linotype" w:eastAsia="PMingLiU" w:hAnsi="Palatino Linotype" w:cs="Calibri"/>
                  <w:sz w:val="20"/>
                  <w:szCs w:val="20"/>
                  <w:u w:val="none"/>
                </w:rPr>
                <w:delText>decide to</w:delText>
              </w:r>
            </w:del>
            <w:ins w:id="87" w:author="OLTRE" w:date="2024-05-23T00:20:00Z">
              <w:r w:rsidRPr="00302058">
                <w:rPr>
                  <w:rFonts w:ascii="Palatino Linotype" w:eastAsia="PMingLiU" w:hAnsi="Palatino Linotype" w:cs="Calibri"/>
                  <w:sz w:val="20"/>
                  <w:szCs w:val="20"/>
                  <w:u w:val="none"/>
                </w:rPr>
                <w:t>decide</w:t>
              </w:r>
              <w:r w:rsidR="004C0F0E">
                <w:rPr>
                  <w:rFonts w:ascii="Palatino Linotype" w:eastAsia="PMingLiU" w:hAnsi="Palatino Linotype" w:cs="Calibri"/>
                  <w:sz w:val="20"/>
                  <w:szCs w:val="20"/>
                  <w:u w:val="none"/>
                </w:rPr>
                <w:t>s</w:t>
              </w:r>
            </w:ins>
            <w:r w:rsidRPr="00302058">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not</w:t>
            </w:r>
            <w:ins w:id="88" w:author="OLTRE" w:date="2024-05-23T00:20:00Z">
              <w:r w:rsidR="005477E0" w:rsidRPr="00302058">
                <w:rPr>
                  <w:rFonts w:ascii="Palatino Linotype" w:eastAsia="PMingLiU" w:hAnsi="Palatino Linotype" w:cs="Calibri"/>
                  <w:sz w:val="20"/>
                  <w:szCs w:val="20"/>
                  <w:u w:val="none"/>
                </w:rPr>
                <w:t xml:space="preserve"> </w:t>
              </w:r>
              <w:r w:rsidR="004C0F0E">
                <w:rPr>
                  <w:rFonts w:ascii="Palatino Linotype" w:eastAsia="PMingLiU" w:hAnsi="Palatino Linotype" w:cs="Calibri"/>
                  <w:sz w:val="20"/>
                  <w:szCs w:val="20"/>
                  <w:u w:val="none"/>
                </w:rPr>
                <w:t>to</w:t>
              </w:r>
            </w:ins>
            <w:r w:rsidR="004C0F0E">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 xml:space="preserve">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Investor’s consultants to the Company</w:t>
            </w:r>
            <w:r w:rsidR="005A0D72">
              <w:rPr>
                <w:rFonts w:ascii="Palatino Linotype" w:eastAsia="PMingLiU" w:hAnsi="Palatino Linotype" w:cs="Calibri"/>
                <w:sz w:val="20"/>
                <w:szCs w:val="20"/>
                <w:u w:val="none"/>
              </w:rPr>
              <w:t xml:space="preserve"> or</w:t>
            </w:r>
            <w:r w:rsidR="005477E0" w:rsidRPr="00302058">
              <w:rPr>
                <w:rFonts w:ascii="Palatino Linotype" w:eastAsia="PMingLiU" w:hAnsi="Palatino Linotype" w:cs="Calibri"/>
                <w:sz w:val="20"/>
                <w:szCs w:val="20"/>
                <w:u w:val="none"/>
              </w:rPr>
              <w:t xml:space="preserve"> any other reason deemed material in Subscriber’s own </w:t>
            </w:r>
            <w:proofErr w:type="spellStart"/>
            <w:r w:rsidR="005477E0" w:rsidRPr="00302058">
              <w:rPr>
                <w:rFonts w:ascii="Palatino Linotype" w:eastAsia="PMingLiU" w:hAnsi="Palatino Linotype" w:cs="Calibri"/>
                <w:sz w:val="20"/>
                <w:szCs w:val="20"/>
                <w:u w:val="none"/>
              </w:rPr>
              <w:t>discrection</w:t>
            </w:r>
            <w:proofErr w:type="spellEnd"/>
            <w:ins w:id="89" w:author="OLTRE" w:date="2024-05-23T00:20:00Z">
              <w:r w:rsidR="003A30DD">
                <w:rPr>
                  <w:rFonts w:ascii="Palatino Linotype" w:eastAsia="PMingLiU" w:hAnsi="Palatino Linotype" w:cs="Calibri"/>
                  <w:sz w:val="20"/>
                  <w:szCs w:val="20"/>
                  <w:u w:val="none"/>
                </w:rPr>
                <w:t xml:space="preserve">, or (ii) </w:t>
              </w:r>
              <w:r w:rsidR="009D2DAD">
                <w:rPr>
                  <w:rFonts w:ascii="Palatino Linotype" w:eastAsia="PMingLiU" w:hAnsi="Palatino Linotype" w:cs="Calibri"/>
                  <w:sz w:val="20"/>
                  <w:szCs w:val="20"/>
                  <w:u w:val="none"/>
                </w:rPr>
                <w:t xml:space="preserve">Closing has </w:t>
              </w:r>
              <w:r w:rsidR="009D2DAD">
                <w:rPr>
                  <w:rFonts w:ascii="Palatino Linotype" w:eastAsia="PMingLiU" w:hAnsi="Palatino Linotype" w:cs="Calibri"/>
                  <w:sz w:val="20"/>
                  <w:szCs w:val="20"/>
                  <w:u w:val="none"/>
                </w:rPr>
                <w:lastRenderedPageBreak/>
                <w:t xml:space="preserve">not occurred </w:t>
              </w:r>
              <w:r w:rsidR="003A30DD">
                <w:rPr>
                  <w:rFonts w:ascii="Palatino Linotype" w:eastAsia="PMingLiU" w:hAnsi="Palatino Linotype" w:cs="Calibri"/>
                  <w:sz w:val="20"/>
                  <w:szCs w:val="20"/>
                  <w:u w:val="none"/>
                </w:rPr>
                <w:t xml:space="preserve">by </w:t>
              </w:r>
              <w:r w:rsidR="003A30DD" w:rsidRPr="00A52816">
                <w:rPr>
                  <w:rFonts w:ascii="Palatino Linotype" w:eastAsia="PMingLiU" w:hAnsi="Palatino Linotype" w:cs="Calibri"/>
                  <w:sz w:val="20"/>
                  <w:szCs w:val="20"/>
                  <w:u w:val="none"/>
                </w:rPr>
                <w:t>the Long</w:t>
              </w:r>
              <w:r w:rsidR="003A30DD">
                <w:rPr>
                  <w:rFonts w:ascii="Palatino Linotype" w:eastAsia="PMingLiU" w:hAnsi="Palatino Linotype" w:cs="Calibri"/>
                  <w:sz w:val="20"/>
                  <w:szCs w:val="20"/>
                  <w:u w:val="none"/>
                </w:rPr>
                <w:t>s</w:t>
              </w:r>
              <w:r w:rsidR="003A30DD" w:rsidRPr="00A52816">
                <w:rPr>
                  <w:rFonts w:ascii="Palatino Linotype" w:eastAsia="PMingLiU" w:hAnsi="Palatino Linotype" w:cs="Calibri"/>
                  <w:sz w:val="20"/>
                  <w:szCs w:val="20"/>
                  <w:u w:val="none"/>
                </w:rPr>
                <w:t>top Date</w:t>
              </w:r>
            </w:ins>
            <w:r w:rsidR="00A03E80" w:rsidRPr="007337F7">
              <w:rPr>
                <w:rFonts w:ascii="Palatino Linotype" w:eastAsia="PMingLiU" w:hAnsi="Palatino Linotype" w:cs="Calibri"/>
                <w:sz w:val="20"/>
                <w:szCs w:val="20"/>
                <w:u w:val="none"/>
              </w:rPr>
              <w:t>.</w:t>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F735F6B"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the Company shall immediately refund all payments made by the Subscriber to the Company, including the Investment 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w:t>
            </w:r>
            <w:proofErr w:type="spellStart"/>
            <w:r w:rsidRPr="00302058">
              <w:rPr>
                <w:rFonts w:ascii="Palatino Linotype" w:eastAsia="PMingLiU" w:hAnsi="Palatino Linotype" w:cs="Calibri"/>
                <w:sz w:val="20"/>
                <w:szCs w:val="20"/>
                <w:u w:val="none"/>
              </w:rPr>
              <w:t>i</w:t>
            </w:r>
            <w:proofErr w:type="spellEnd"/>
            <w:r w:rsidRPr="00302058">
              <w:rPr>
                <w:rFonts w:ascii="Palatino Linotype" w:eastAsia="PMingLiU" w:hAnsi="Palatino Linotype" w:cs="Calibri"/>
                <w:sz w:val="20"/>
                <w:szCs w:val="20"/>
                <w:u w:val="none"/>
              </w:rPr>
              <w:t>)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5FA2C964" w:rsidR="009032AE" w:rsidRPr="00302058" w:rsidRDefault="0006260C" w:rsidP="008D001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 xml:space="preserve">Subscriber has paid the Investment Issue Price, the </w:t>
            </w:r>
            <w:r w:rsidR="009032AE" w:rsidRPr="00302058">
              <w:rPr>
                <w:rFonts w:ascii="Palatino Linotype" w:eastAsia="PMingLiU" w:hAnsi="Palatino Linotype" w:cs="Calibri"/>
                <w:sz w:val="20"/>
                <w:szCs w:val="20"/>
                <w:u w:val="none"/>
              </w:rPr>
              <w:t>Company shall refund all payments made by the Subscriber in full amount without deduction</w:t>
            </w:r>
            <w:r w:rsidR="00425B04" w:rsidRPr="00302058">
              <w:rPr>
                <w:rFonts w:ascii="Palatino Linotype" w:eastAsia="PMingLiU" w:hAnsi="Palatino Linotype" w:cs="Calibri"/>
                <w:sz w:val="20"/>
                <w:szCs w:val="20"/>
                <w:u w:val="none"/>
              </w:rPr>
              <w:t xml:space="preserve"> of any kind</w:t>
            </w:r>
            <w:r w:rsidR="00D0653C" w:rsidRPr="00302058">
              <w:rPr>
                <w:rFonts w:ascii="Palatino Linotype" w:eastAsia="PMingLiU" w:hAnsi="Palatino Linotype" w:cs="Calibri"/>
                <w:sz w:val="20"/>
                <w:szCs w:val="20"/>
                <w:u w:val="non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3DF92439" w:rsidR="00216F69" w:rsidRPr="00302058" w:rsidRDefault="00216F69" w:rsidP="008D0018">
            <w:pPr>
              <w:pStyle w:val="MTH1"/>
              <w:numPr>
                <w:ilvl w:val="1"/>
                <w:numId w:val="51"/>
              </w:numPr>
              <w:spacing w:after="0"/>
              <w:ind w:left="462" w:hanging="567"/>
              <w:contextualSpacing/>
              <w:jc w:val="both"/>
              <w:rPr>
                <w:rFonts w:ascii="Palatino Linotype" w:eastAsia="PMingLiU" w:hAnsi="Palatino Linotype" w:cs="Calibri"/>
              </w:rPr>
            </w:pPr>
            <w:proofErr w:type="gramStart"/>
            <w:r w:rsidRPr="00302058">
              <w:rPr>
                <w:rFonts w:ascii="Palatino Linotype" w:eastAsia="PMingLiU" w:hAnsi="Palatino Linotype" w:cs="Calibri"/>
                <w:sz w:val="20"/>
                <w:szCs w:val="20"/>
                <w:u w:val="none"/>
              </w:rPr>
              <w:t>For the purpose of</w:t>
            </w:r>
            <w:proofErr w:type="gramEnd"/>
            <w:r w:rsidRPr="00302058">
              <w:rPr>
                <w:rFonts w:ascii="Palatino Linotype" w:eastAsia="PMingLiU" w:hAnsi="Palatino Linotype" w:cs="Calibri"/>
                <w:sz w:val="20"/>
                <w:szCs w:val="20"/>
                <w:u w:val="none"/>
              </w:rPr>
              <w:t xml:space="preserve"> termination of this Agreement, the Parties agree to waive the provisions of Article 1266 of the Indonesian Civil Code to the extent that </w:t>
            </w:r>
            <w:r w:rsidRPr="00302058">
              <w:rPr>
                <w:rFonts w:ascii="Palatino Linotype" w:eastAsia="PMingLiU" w:hAnsi="Palatino Linotype" w:cs="Calibri"/>
                <w:sz w:val="20"/>
                <w:szCs w:val="20"/>
                <w:u w:val="none"/>
              </w:rPr>
              <w:lastRenderedPageBreak/>
              <w:t xml:space="preserve">judicial decision </w:t>
            </w:r>
            <w:r w:rsidR="00B72EB6" w:rsidRPr="00302058">
              <w:rPr>
                <w:rFonts w:ascii="Palatino Linotype" w:eastAsia="PMingLiU" w:hAnsi="Palatino Linotype" w:cs="Calibri"/>
                <w:sz w:val="20"/>
                <w:szCs w:val="20"/>
                <w:u w:val="none"/>
              </w:rPr>
              <w:t xml:space="preserve">shall </w:t>
            </w:r>
            <w:r w:rsidRPr="00302058">
              <w:rPr>
                <w:rFonts w:ascii="Palatino Linotype" w:eastAsia="PMingLiU" w:hAnsi="Palatino Linotype" w:cs="Calibri"/>
                <w:sz w:val="20"/>
                <w:szCs w:val="20"/>
                <w:u w:val="none"/>
              </w:rPr>
              <w:t xml:space="preserve">not </w:t>
            </w:r>
            <w:r w:rsidR="00B72EB6" w:rsidRPr="00302058">
              <w:rPr>
                <w:rFonts w:ascii="Palatino Linotype" w:eastAsia="PMingLiU" w:hAnsi="Palatino Linotype" w:cs="Calibri"/>
                <w:sz w:val="20"/>
                <w:szCs w:val="20"/>
                <w:u w:val="none"/>
              </w:rPr>
              <w:t xml:space="preserve">be </w:t>
            </w:r>
            <w:r w:rsidRPr="00302058">
              <w:rPr>
                <w:rFonts w:ascii="Palatino Linotype" w:eastAsia="PMingLiU" w:hAnsi="Palatino Linotype" w:cs="Calibri"/>
                <w:sz w:val="20"/>
                <w:szCs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4150" w:type="dxa"/>
            <w:shd w:val="clear" w:color="auto" w:fill="auto"/>
          </w:tcPr>
          <w:p w14:paraId="06517031" w14:textId="77777777" w:rsidR="00866157"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lastRenderedPageBreak/>
              <w:t>Pemutusan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p>
          <w:p w14:paraId="7D49A8D7"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DDF4448" w14:textId="77777777" w:rsidR="00216F69" w:rsidRPr="00302058" w:rsidRDefault="00216F69"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diputus</w:t>
            </w:r>
            <w:proofErr w:type="spellEnd"/>
            <w:r w:rsidRPr="00302058">
              <w:rPr>
                <w:rFonts w:ascii="Palatino Linotype" w:hAnsi="Palatino Linotype" w:cs="Calibri"/>
                <w:b w:val="0"/>
                <w:color w:val="E7E6E6" w:themeColor="background2"/>
                <w:sz w:val="20"/>
                <w:szCs w:val="20"/>
              </w:rPr>
              <w:t>:</w:t>
            </w:r>
          </w:p>
          <w:p w14:paraId="494B418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71D4A1B"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kesepakatan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antara</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p>
          <w:p w14:paraId="69B0CFE3"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3F242EC0"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oleh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hal</w:t>
            </w:r>
            <w:proofErr w:type="spellEnd"/>
            <w:r w:rsidRPr="00302058">
              <w:rPr>
                <w:rFonts w:ascii="Palatino Linotype" w:hAnsi="Palatino Linotype" w:cs="Calibri"/>
                <w:color w:val="E7E6E6" w:themeColor="background2"/>
              </w:rPr>
              <w:t xml:space="preserve">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memenuhi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kewajibannya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sebagaimana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ditentukan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efektif</w:t>
            </w:r>
            <w:proofErr w:type="spellEnd"/>
            <w:r w:rsidRPr="00302058">
              <w:rPr>
                <w:rFonts w:ascii="Palatino Linotype" w:hAnsi="Palatino Linotype" w:cs="Calibri"/>
                <w:color w:val="E7E6E6" w:themeColor="background2"/>
              </w:rPr>
              <w:t xml:space="preserve"> pada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pemberitahuan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tersebut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sehubungan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6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6A225C2E"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69624856" w14:textId="77777777" w:rsidR="009032AE"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5.2 </w:t>
            </w:r>
            <w:proofErr w:type="spellStart"/>
            <w:r w:rsidR="009032AE" w:rsidRPr="00302058">
              <w:rPr>
                <w:rFonts w:ascii="Palatino Linotype" w:hAnsi="Palatino Linotype" w:cs="Calibri"/>
                <w:color w:val="E7E6E6" w:themeColor="background2"/>
              </w:rPr>
              <w:t>Akibat</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dari</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Pemutusan</w:t>
            </w:r>
            <w:proofErr w:type="spellEnd"/>
          </w:p>
          <w:p w14:paraId="7A7DFD48" w14:textId="13778D4A" w:rsidR="009032AE" w:rsidRPr="00302058" w:rsidRDefault="00CC329B" w:rsidP="006A39AB">
            <w:pPr>
              <w:jc w:val="both"/>
              <w:rPr>
                <w:rFonts w:ascii="Palatino Linotype" w:hAnsi="Palatino Linotype" w:cs="Verdana"/>
                <w:color w:val="E7E6E6" w:themeColor="background2"/>
                <w:sz w:val="20"/>
                <w:szCs w:val="20"/>
                <w:lang w:val="id-ID"/>
              </w:rPr>
            </w:pPr>
            <w:r w:rsidRPr="00302058">
              <w:rPr>
                <w:rFonts w:ascii="Palatino Linotype" w:hAnsi="Palatino Linotype" w:cs="Verdana"/>
                <w:color w:val="E7E6E6" w:themeColor="background2"/>
                <w:sz w:val="20"/>
                <w:szCs w:val="20"/>
              </w:rPr>
              <w:t xml:space="preserve">(a) </w:t>
            </w:r>
            <w:proofErr w:type="spellStart"/>
            <w:r w:rsidRPr="00302058">
              <w:rPr>
                <w:rFonts w:ascii="Palatino Linotype" w:hAnsi="Palatino Linotype" w:cs="Verdana"/>
                <w:color w:val="E7E6E6" w:themeColor="background2"/>
                <w:sz w:val="20"/>
                <w:szCs w:val="20"/>
              </w:rPr>
              <w:t>S</w:t>
            </w:r>
            <w:r w:rsidR="009032AE" w:rsidRPr="00302058">
              <w:rPr>
                <w:rFonts w:ascii="Palatino Linotype" w:hAnsi="Palatino Linotype" w:cs="Verdana"/>
                <w:color w:val="E7E6E6" w:themeColor="background2"/>
                <w:sz w:val="20"/>
                <w:szCs w:val="20"/>
              </w:rPr>
              <w:t>emua</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kewajiban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lebih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lanjut</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dari</w:t>
            </w:r>
            <w:proofErr w:type="spellEnd"/>
            <w:r w:rsidR="009032AE" w:rsidRPr="00302058">
              <w:rPr>
                <w:rFonts w:ascii="Palatino Linotype" w:hAnsi="Palatino Linotype" w:cs="Verdana"/>
                <w:color w:val="E7E6E6" w:themeColor="background2"/>
                <w:sz w:val="20"/>
                <w:szCs w:val="20"/>
              </w:rPr>
              <w:t xml:space="preserve"> </w:t>
            </w:r>
            <w:r w:rsidR="009032AE" w:rsidRPr="00302058">
              <w:rPr>
                <w:rFonts w:ascii="Palatino Linotype" w:hAnsi="Palatino Linotype" w:cs="Verdana"/>
                <w:bCs/>
                <w:color w:val="E7E6E6" w:themeColor="background2"/>
                <w:sz w:val="20"/>
                <w:szCs w:val="20"/>
              </w:rPr>
              <w:t xml:space="preserve">Para </w:t>
            </w:r>
            <w:proofErr w:type="spellStart"/>
            <w:r w:rsidR="009032AE" w:rsidRPr="00302058">
              <w:rPr>
                <w:rFonts w:ascii="Palatino Linotype" w:hAnsi="Palatino Linotype" w:cs="Verdana"/>
                <w:bCs/>
                <w:color w:val="E7E6E6" w:themeColor="background2"/>
                <w:sz w:val="20"/>
                <w:szCs w:val="20"/>
              </w:rPr>
              <w:t>Pihak</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berdasarkan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bCs/>
                <w:color w:val="E7E6E6" w:themeColor="background2"/>
                <w:sz w:val="20"/>
                <w:szCs w:val="20"/>
              </w:rPr>
              <w:t>Perjanjian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ini</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diakhiri</w:t>
            </w:r>
            <w:proofErr w:type="spellEnd"/>
            <w:r w:rsidR="009032AE" w:rsidRPr="00302058">
              <w:rPr>
                <w:rFonts w:ascii="Palatino Linotype" w:hAnsi="Palatino Linotype" w:cs="Verdana"/>
                <w:color w:val="E7E6E6" w:themeColor="background2"/>
                <w:sz w:val="20"/>
                <w:szCs w:val="20"/>
              </w:rPr>
              <w:t xml:space="preserve"> dan </w:t>
            </w:r>
            <w:proofErr w:type="spellStart"/>
            <w:r w:rsidR="009032AE" w:rsidRPr="00302058">
              <w:rPr>
                <w:rFonts w:ascii="Palatino Linotype" w:hAnsi="Palatino Linotype" w:cs="Verdana"/>
                <w:color w:val="E7E6E6" w:themeColor="background2"/>
                <w:sz w:val="20"/>
                <w:szCs w:val="20"/>
              </w:rPr>
              <w:t>pembayaran</w:t>
            </w:r>
            <w:proofErr w:type="spellEnd"/>
            <w:r w:rsidR="009032AE" w:rsidRPr="00302058">
              <w:rPr>
                <w:rFonts w:ascii="Palatino Linotype" w:hAnsi="Palatino Linotype" w:cs="Verdana"/>
                <w:color w:val="E7E6E6" w:themeColor="background2"/>
                <w:sz w:val="20"/>
                <w:szCs w:val="20"/>
              </w:rPr>
              <w:t xml:space="preserve"> yang </w:t>
            </w:r>
            <w:proofErr w:type="spellStart"/>
            <w:r w:rsidR="009032AE" w:rsidRPr="00302058">
              <w:rPr>
                <w:rFonts w:ascii="Palatino Linotype" w:hAnsi="Palatino Linotype" w:cs="Verdana"/>
                <w:color w:val="E7E6E6" w:themeColor="background2"/>
                <w:sz w:val="20"/>
                <w:szCs w:val="20"/>
              </w:rPr>
              <w:t>telah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dilakukan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akan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dikembalikan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dengan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ketentuan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bahwa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tidak</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Pihak</w:t>
            </w:r>
            <w:proofErr w:type="spellEnd"/>
            <w:r w:rsidRPr="00302058">
              <w:rPr>
                <w:rFonts w:ascii="Palatino Linotype" w:hAnsi="Palatino Linotype" w:cs="Verdana"/>
                <w:color w:val="E7E6E6" w:themeColor="background2"/>
                <w:sz w:val="20"/>
                <w:szCs w:val="20"/>
              </w:rPr>
              <w:t xml:space="preserve"> yang </w:t>
            </w:r>
            <w:proofErr w:type="spellStart"/>
            <w:r w:rsidRPr="00302058">
              <w:rPr>
                <w:rFonts w:ascii="Palatino Linotype" w:hAnsi="Palatino Linotype" w:cs="Verdana"/>
                <w:color w:val="E7E6E6" w:themeColor="background2"/>
                <w:sz w:val="20"/>
                <w:szCs w:val="20"/>
              </w:rPr>
              <w:t>dilepaskan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pertanggungjawaban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atas</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Perjanjian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ini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bila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dibatalkan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karena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pelanggaran</w:t>
            </w:r>
            <w:proofErr w:type="spellEnd"/>
            <w:r w:rsidRPr="00302058">
              <w:rPr>
                <w:rFonts w:ascii="Palatino Linotype" w:hAnsi="Palatino Linotype" w:cs="Verdana"/>
                <w:color w:val="E7E6E6" w:themeColor="background2"/>
                <w:sz w:val="20"/>
                <w:szCs w:val="20"/>
              </w:rPr>
              <w:t>.</w:t>
            </w:r>
          </w:p>
          <w:p w14:paraId="0B362E61"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389DEDEB" w14:textId="46DE0E69" w:rsidR="009032AE" w:rsidRPr="00302058" w:rsidRDefault="009032AE" w:rsidP="006A39AB">
            <w:pPr>
              <w:jc w:val="both"/>
              <w:rPr>
                <w:rFonts w:ascii="Palatino Linotype" w:hAnsi="Palatino Linotype" w:cs="Verdana"/>
                <w:color w:val="E7E6E6" w:themeColor="background2"/>
                <w:sz w:val="20"/>
                <w:szCs w:val="20"/>
              </w:rPr>
            </w:pPr>
            <w:r w:rsidRPr="00302058">
              <w:rPr>
                <w:rFonts w:ascii="Palatino Linotype" w:hAnsi="Palatino Linotype" w:cs="Verdana"/>
                <w:bCs/>
                <w:color w:val="E7E6E6" w:themeColor="background2"/>
                <w:sz w:val="20"/>
                <w:szCs w:val="20"/>
              </w:rPr>
              <w:t>Perusahaan</w:t>
            </w:r>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mengembalikan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semua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pembayaran</w:t>
            </w:r>
            <w:proofErr w:type="spellEnd"/>
            <w:r w:rsidRPr="00302058">
              <w:rPr>
                <w:rFonts w:ascii="Palatino Linotype" w:hAnsi="Palatino Linotype" w:cs="Verdana"/>
                <w:color w:val="E7E6E6" w:themeColor="background2"/>
                <w:sz w:val="20"/>
                <w:szCs w:val="20"/>
              </w:rPr>
              <w:t xml:space="preserve"> yang </w:t>
            </w:r>
            <w:proofErr w:type="spellStart"/>
            <w:r w:rsidR="007F7AF6" w:rsidRPr="00302058">
              <w:rPr>
                <w:rFonts w:ascii="Palatino Linotype" w:hAnsi="Palatino Linotype" w:cs="Verdana"/>
                <w:color w:val="E7E6E6" w:themeColor="background2"/>
                <w:sz w:val="20"/>
                <w:szCs w:val="20"/>
              </w:rPr>
              <w:t>telah</w:t>
            </w:r>
            <w:proofErr w:type="spellEnd"/>
            <w:r w:rsidR="007F7AF6"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dilakukan</w:t>
            </w:r>
            <w:proofErr w:type="spellEnd"/>
            <w:r w:rsidRPr="00302058">
              <w:rPr>
                <w:rFonts w:ascii="Palatino Linotype" w:hAnsi="Palatino Linotype" w:cs="Verdana"/>
                <w:color w:val="E7E6E6" w:themeColor="background2"/>
                <w:sz w:val="20"/>
                <w:szCs w:val="20"/>
              </w:rPr>
              <w:t xml:space="preserve"> oleh </w:t>
            </w:r>
            <w:r w:rsidR="00CC12B6" w:rsidRPr="00302058">
              <w:rPr>
                <w:rFonts w:ascii="Palatino Linotype" w:hAnsi="Palatino Linotype" w:cs="Verdana"/>
                <w:color w:val="E7E6E6" w:themeColor="background2"/>
                <w:sz w:val="20"/>
                <w:szCs w:val="20"/>
              </w:rPr>
              <w:t xml:space="preserve">Para </w:t>
            </w:r>
            <w:proofErr w:type="spellStart"/>
            <w:r w:rsidRPr="00302058">
              <w:rPr>
                <w:rFonts w:ascii="Palatino Linotype" w:hAnsi="Palatino Linotype" w:cs="Verdana"/>
                <w:bCs/>
                <w:color w:val="E7E6E6" w:themeColor="background2"/>
                <w:sz w:val="20"/>
                <w:szCs w:val="20"/>
              </w:rPr>
              <w:t>Peserta</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dalam</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jumlah</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penuh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tanpa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pengurangan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apapun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Jumlah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Pertimbangan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Terkait</w:t>
            </w:r>
            <w:proofErr w:type="spellEnd"/>
            <w:r w:rsidR="00DA4BC3" w:rsidRPr="00302058">
              <w:rPr>
                <w:rFonts w:ascii="Palatino Linotype" w:hAnsi="Palatino Linotype" w:cs="Verdana"/>
                <w:color w:val="E7E6E6" w:themeColor="background2"/>
                <w:sz w:val="20"/>
                <w:szCs w:val="20"/>
              </w:rPr>
              <w:t>.</w:t>
            </w:r>
          </w:p>
          <w:p w14:paraId="1DBD306E"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43374826" w14:textId="7DF7C08D"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proofErr w:type="spellStart"/>
            <w:r w:rsidRPr="00302058">
              <w:rPr>
                <w:rFonts w:ascii="Palatino Linotype" w:hAnsi="Palatino Linotype" w:cs="Calibri"/>
                <w:color w:val="E7E6E6" w:themeColor="background2"/>
              </w:rPr>
              <w:lastRenderedPageBreak/>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tujuan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mengesampingkan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1266 </w:t>
            </w:r>
            <w:proofErr w:type="spellStart"/>
            <w:r w:rsidRPr="00302058">
              <w:rPr>
                <w:rFonts w:ascii="Palatino Linotype" w:hAnsi="Palatino Linotype" w:cs="Calibri"/>
                <w:color w:val="E7E6E6" w:themeColor="background2"/>
              </w:rPr>
              <w:t>paragraf</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dua</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tiga</w:t>
            </w:r>
            <w:proofErr w:type="spellEnd"/>
            <w:r w:rsidRPr="00302058">
              <w:rPr>
                <w:rFonts w:ascii="Palatino Linotype" w:hAnsi="Palatino Linotype" w:cs="Calibri"/>
                <w:color w:val="E7E6E6" w:themeColor="background2"/>
              </w:rPr>
              <w:t xml:space="preserve"> Kitab </w:t>
            </w:r>
            <w:proofErr w:type="spellStart"/>
            <w:r w:rsidRPr="00302058">
              <w:rPr>
                <w:rFonts w:ascii="Palatino Linotype" w:hAnsi="Palatino Linotype" w:cs="Calibri"/>
                <w:color w:val="E7E6E6" w:themeColor="background2"/>
              </w:rPr>
              <w:t>Undang-Undang</w:t>
            </w:r>
            <w:proofErr w:type="spellEnd"/>
            <w:r w:rsidRPr="00302058">
              <w:rPr>
                <w:rFonts w:ascii="Palatino Linotype" w:hAnsi="Palatino Linotype" w:cs="Calibri"/>
                <w:color w:val="E7E6E6" w:themeColor="background2"/>
              </w:rPr>
              <w:t xml:space="preserve"> Hukum Acara </w:t>
            </w:r>
            <w:proofErr w:type="spellStart"/>
            <w:r w:rsidRPr="00302058">
              <w:rPr>
                <w:rFonts w:ascii="Palatino Linotype" w:hAnsi="Palatino Linotype" w:cs="Calibri"/>
                <w:color w:val="E7E6E6" w:themeColor="background2"/>
              </w:rPr>
              <w:t>Perdata</w:t>
            </w:r>
            <w:proofErr w:type="spellEnd"/>
            <w:r w:rsidRPr="00302058">
              <w:rPr>
                <w:rFonts w:ascii="Palatino Linotype" w:hAnsi="Palatino Linotype" w:cs="Calibri"/>
                <w:color w:val="E7E6E6" w:themeColor="background2"/>
              </w:rPr>
              <w:t xml:space="preserve"> Indonesia </w:t>
            </w:r>
            <w:proofErr w:type="spellStart"/>
            <w:r w:rsidRPr="00302058">
              <w:rPr>
                <w:rFonts w:ascii="Palatino Linotype" w:hAnsi="Palatino Linotype" w:cs="Calibri"/>
                <w:color w:val="E7E6E6" w:themeColor="background2"/>
              </w:rPr>
              <w:t>sejauh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keputusan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pengadilan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dibutuhkan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3AD7A1D0" w14:textId="77777777" w:rsidR="00216F69"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
        </w:tc>
      </w:tr>
      <w:tr w:rsidR="009734C5" w:rsidRPr="00302058" w14:paraId="2108ABD7" w14:textId="77777777" w:rsidTr="00B67949">
        <w:tc>
          <w:tcPr>
            <w:tcW w:w="4150" w:type="dxa"/>
            <w:shd w:val="clear" w:color="auto" w:fill="auto"/>
          </w:tcPr>
          <w:p w14:paraId="0475F873" w14:textId="5350DCD1" w:rsidR="009734C5"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Notices</w:t>
            </w:r>
            <w:r w:rsidR="00B414DA" w:rsidRPr="00302058">
              <w:rPr>
                <w:rFonts w:ascii="Palatino Linotype" w:hAnsi="Palatino Linotype"/>
                <w:b/>
                <w:bCs/>
                <w:sz w:val="20"/>
                <w:szCs w:val="20"/>
              </w:rPr>
              <w:t>.</w:t>
            </w:r>
          </w:p>
          <w:p w14:paraId="3CC915A4" w14:textId="77777777" w:rsidR="002C3A1B" w:rsidRPr="00302058" w:rsidRDefault="002C3A1B" w:rsidP="006A39AB">
            <w:pPr>
              <w:pStyle w:val="Btext"/>
              <w:spacing w:after="0"/>
              <w:contextualSpacing/>
              <w:rPr>
                <w:rFonts w:ascii="Palatino Linotype" w:hAnsi="Palatino Linotype"/>
                <w:sz w:val="20"/>
                <w:szCs w:val="20"/>
              </w:rPr>
            </w:pPr>
          </w:p>
          <w:p w14:paraId="67A55A71"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under this Agreement or in connection with the matters contemplated herein shall be given in writing in the Indonesian or English </w:t>
            </w:r>
            <w:proofErr w:type="gramStart"/>
            <w:r w:rsidRPr="00302058">
              <w:rPr>
                <w:rFonts w:ascii="Palatino Linotype" w:hAnsi="Palatino Linotype"/>
                <w:sz w:val="20"/>
                <w:szCs w:val="20"/>
                <w:u w:val="none"/>
              </w:rPr>
              <w:t>language,  except</w:t>
            </w:r>
            <w:proofErr w:type="gramEnd"/>
            <w:r w:rsidRPr="00302058">
              <w:rPr>
                <w:rFonts w:ascii="Palatino Linotype" w:hAnsi="Palatino Linotype"/>
                <w:sz w:val="20"/>
                <w:szCs w:val="20"/>
                <w:u w:val="none"/>
              </w:rPr>
              <w:t xml:space="preserve"> where otherwise specifically provided, shall be made by facsimile, mail, or e-mail.</w:t>
            </w:r>
          </w:p>
          <w:p w14:paraId="4D8B91BE" w14:textId="77777777" w:rsidR="00CF25FB" w:rsidRPr="00302058" w:rsidRDefault="00CF25FB" w:rsidP="00CF25FB">
            <w:pPr>
              <w:pStyle w:val="level2"/>
              <w:numPr>
                <w:ilvl w:val="0"/>
                <w:numId w:val="0"/>
              </w:numPr>
              <w:spacing w:before="0" w:line="240" w:lineRule="auto"/>
              <w:ind w:left="320"/>
              <w:jc w:val="both"/>
              <w:rPr>
                <w:rFonts w:ascii="Palatino Linotype" w:hAnsi="Palatino Linotype" w:cs="Calibri"/>
                <w:highlight w:val="cyan"/>
              </w:rPr>
            </w:pPr>
          </w:p>
          <w:p w14:paraId="7E63070D"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by any Party under this Agreement shall be sent to the addresses provided in Exhibit B, or to any substitute contact information as may be notified by a Party to the other Party by not less than 5 (five) calendar </w:t>
            </w:r>
            <w:proofErr w:type="spellStart"/>
            <w:r w:rsidRPr="00302058">
              <w:rPr>
                <w:rFonts w:ascii="Palatino Linotype" w:hAnsi="Palatino Linotype"/>
                <w:sz w:val="20"/>
                <w:szCs w:val="20"/>
                <w:u w:val="none"/>
              </w:rPr>
              <w:t>days notice</w:t>
            </w:r>
            <w:proofErr w:type="spellEnd"/>
            <w:r w:rsidRPr="00302058">
              <w:rPr>
                <w:rFonts w:ascii="Palatino Linotype" w:hAnsi="Palatino Linotype"/>
                <w:sz w:val="20"/>
                <w:szCs w:val="20"/>
                <w:u w:val="none"/>
              </w:rPr>
              <w:t>.</w:t>
            </w:r>
          </w:p>
          <w:p w14:paraId="3812868B" w14:textId="77777777" w:rsidR="00CF25FB" w:rsidRPr="00302058" w:rsidRDefault="00CF25FB" w:rsidP="00CF25FB">
            <w:pPr>
              <w:pStyle w:val="ListParagraph"/>
              <w:rPr>
                <w:rFonts w:ascii="Palatino Linotype" w:hAnsi="Palatino Linotype" w:cs="Calibri"/>
                <w:highlight w:val="cyan"/>
              </w:rPr>
            </w:pPr>
          </w:p>
          <w:p w14:paraId="21C5F662" w14:textId="03C8DE03"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Any notice or other communication given under this Agreement shall be deemed to have been received:</w:t>
            </w:r>
          </w:p>
          <w:p w14:paraId="06C61EF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transmitted by facsimile with a confirmed receipt of transmission from the sender’s machine stating that it was sent in full and without error, on the day on which the same was </w:t>
            </w:r>
            <w:proofErr w:type="gramStart"/>
            <w:r w:rsidRPr="00302058">
              <w:rPr>
                <w:rFonts w:ascii="Palatino Linotype" w:hAnsi="Palatino Linotype" w:cs="Calibri"/>
              </w:rPr>
              <w:t>transmitted;</w:t>
            </w:r>
            <w:proofErr w:type="gramEnd"/>
          </w:p>
          <w:p w14:paraId="30CB29B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delivered by hand, on the day of actual </w:t>
            </w:r>
            <w:proofErr w:type="gramStart"/>
            <w:r w:rsidRPr="00302058">
              <w:rPr>
                <w:rFonts w:ascii="Palatino Linotype" w:hAnsi="Palatino Linotype" w:cs="Calibri"/>
              </w:rPr>
              <w:t>delivery;</w:t>
            </w:r>
            <w:proofErr w:type="gramEnd"/>
          </w:p>
          <w:p w14:paraId="6E898A3A"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D0CC90A"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In case of a notice delivery by mail, on the second Business Day or, in case of airmail, the 5</w:t>
            </w:r>
            <w:r w:rsidRPr="00302058">
              <w:rPr>
                <w:rFonts w:ascii="Palatino Linotype" w:hAnsi="Palatino Linotype" w:cs="Calibri"/>
                <w:vertAlign w:val="superscript"/>
              </w:rPr>
              <w:t>th</w:t>
            </w:r>
            <w:r w:rsidRPr="00302058">
              <w:rPr>
                <w:rFonts w:ascii="Palatino Linotype" w:hAnsi="Palatino Linotype" w:cs="Calibri"/>
              </w:rPr>
              <w:t xml:space="preserve"> (fifth) Business Day, following the day on which the same was dispatched by first class mail postage prepaid or</w:t>
            </w:r>
            <w:proofErr w:type="gramStart"/>
            <w:r w:rsidRPr="00302058">
              <w:rPr>
                <w:rFonts w:ascii="Palatino Linotype" w:hAnsi="Palatino Linotype" w:cs="Calibri"/>
              </w:rPr>
              <w:t>, as the case may be, airmail</w:t>
            </w:r>
            <w:proofErr w:type="gramEnd"/>
            <w:r w:rsidRPr="00302058">
              <w:rPr>
                <w:rFonts w:ascii="Palatino Linotype" w:hAnsi="Palatino Linotype" w:cs="Calibri"/>
              </w:rPr>
              <w:t xml:space="preserve"> postage prepaid; or </w:t>
            </w:r>
          </w:p>
          <w:p w14:paraId="745A7EF8"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transmitted by e-mail with returned confirmation report stating that the recipient </w:t>
            </w:r>
            <w:r w:rsidRPr="00302058">
              <w:rPr>
                <w:rFonts w:ascii="Palatino Linotype" w:hAnsi="Palatino Linotype" w:cs="Calibri"/>
              </w:rPr>
              <w:lastRenderedPageBreak/>
              <w:t>receives the e-mail, on the day on which the same was transmitted</w:t>
            </w:r>
            <w:r w:rsidR="00302058" w:rsidRPr="00302058">
              <w:rPr>
                <w:rFonts w:ascii="Palatino Linotype" w:hAnsi="Palatino Linotype" w:cs="Calibri"/>
              </w:rPr>
              <w:t>,</w:t>
            </w:r>
          </w:p>
          <w:p w14:paraId="4BDB5301" w14:textId="77777777" w:rsidR="00CF25FB" w:rsidRPr="00302058" w:rsidRDefault="00CF25FB" w:rsidP="00CF25FB">
            <w:pPr>
              <w:pStyle w:val="level3"/>
              <w:numPr>
                <w:ilvl w:val="0"/>
                <w:numId w:val="0"/>
              </w:numPr>
              <w:spacing w:before="0" w:line="240" w:lineRule="auto"/>
              <w:ind w:left="320"/>
              <w:jc w:val="both"/>
              <w:rPr>
                <w:rFonts w:ascii="Palatino Linotype" w:hAnsi="Palatino Linotype" w:cs="Calibri"/>
              </w:rPr>
            </w:pPr>
            <w:r w:rsidRPr="00302058">
              <w:rPr>
                <w:rFonts w:ascii="Palatino Linotype" w:hAnsi="Palatino Linotype" w:cs="Calibri"/>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4150" w:type="dxa"/>
            <w:shd w:val="clear" w:color="auto" w:fill="auto"/>
          </w:tcPr>
          <w:p w14:paraId="42A59155" w14:textId="77777777" w:rsidR="009734C5"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lastRenderedPageBreak/>
              <w:t>Pemberitahuan</w:t>
            </w:r>
            <w:proofErr w:type="spellEnd"/>
          </w:p>
          <w:p w14:paraId="64C5461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7F1FB760"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komunikasi</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khusus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Indonesia</w:t>
            </w:r>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bahasa</w:t>
            </w:r>
            <w:proofErr w:type="spellEnd"/>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dan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w:t>
            </w:r>
          </w:p>
          <w:p w14:paraId="7ECACCD7"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52154C2"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meninggalkannya</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terkait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saat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tersebut</w:t>
            </w:r>
            <w:proofErr w:type="spellEnd"/>
            <w:r w:rsidRPr="00302058">
              <w:rPr>
                <w:rFonts w:ascii="Palatino Linotype" w:hAnsi="Palatino Linotype" w:cs="Calibri"/>
                <w:color w:val="E7E6E6" w:themeColor="background2"/>
                <w:sz w:val="20"/>
                <w:szCs w:val="20"/>
              </w:rPr>
              <w:t>;</w:t>
            </w:r>
          </w:p>
          <w:p w14:paraId="2ABD6BA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3FD86D1E" w14:textId="77777777"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tempat</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udara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dua</w:t>
            </w:r>
            <w:proofErr w:type="spellEnd"/>
            <w:r w:rsidRPr="00302058">
              <w:rPr>
                <w:rFonts w:ascii="Palatino Linotype" w:hAnsi="Palatino Linotype" w:cs="Calibri"/>
                <w:color w:val="E7E6E6" w:themeColor="background2"/>
                <w:sz w:val="20"/>
                <w:szCs w:val="20"/>
              </w:rPr>
              <w:t xml:space="preserve"> Hari </w:t>
            </w:r>
            <w:proofErr w:type="spellStart"/>
            <w:r w:rsidRPr="00302058">
              <w:rPr>
                <w:rFonts w:ascii="Palatino Linotype" w:hAnsi="Palatino Linotype" w:cs="Calibri"/>
                <w:color w:val="E7E6E6" w:themeColor="background2"/>
                <w:sz w:val="20"/>
                <w:szCs w:val="20"/>
              </w:rPr>
              <w:t>Kerja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perwakilan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w:t>
            </w:r>
          </w:p>
          <w:p w14:paraId="6CDEE43F" w14:textId="77777777" w:rsidR="009D17B5" w:rsidRPr="00302058" w:rsidRDefault="0069511D"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
          <w:p w14:paraId="3DE7489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6CD96F19" w14:textId="568A66C0"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prabayar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diterima</w:t>
            </w:r>
            <w:proofErr w:type="spellEnd"/>
            <w:r w:rsidRPr="00302058">
              <w:rPr>
                <w:rFonts w:ascii="Palatino Linotype" w:hAnsi="Palatino Linotype" w:cs="Calibri"/>
                <w:color w:val="E7E6E6" w:themeColor="background2"/>
                <w:sz w:val="20"/>
                <w:szCs w:val="20"/>
              </w:rPr>
              <w:t xml:space="preserve"> lima Hari </w:t>
            </w:r>
            <w:proofErr w:type="spellStart"/>
            <w:r w:rsidR="008F659D" w:rsidRPr="00302058">
              <w:rPr>
                <w:rFonts w:ascii="Palatino Linotype" w:hAnsi="Palatino Linotype" w:cs="Calibri"/>
                <w:color w:val="E7E6E6" w:themeColor="background2"/>
                <w:sz w:val="20"/>
                <w:szCs w:val="20"/>
              </w:rPr>
              <w:t>K</w:t>
            </w:r>
            <w:r w:rsidRPr="00302058">
              <w:rPr>
                <w:rFonts w:ascii="Palatino Linotype" w:hAnsi="Palatino Linotype" w:cs="Calibri"/>
                <w:color w:val="E7E6E6" w:themeColor="background2"/>
                <w:sz w:val="20"/>
                <w:szCs w:val="20"/>
              </w:rPr>
              <w:t>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p>
          <w:p w14:paraId="6C87F788" w14:textId="77777777" w:rsidR="009D17B5" w:rsidRPr="00302058" w:rsidRDefault="009D17B5" w:rsidP="006A39AB">
            <w:pPr>
              <w:jc w:val="both"/>
              <w:rPr>
                <w:rFonts w:ascii="Palatino Linotype" w:hAnsi="Palatino Linotype" w:cs="Calibri"/>
                <w:color w:val="E7E6E6" w:themeColor="background2"/>
                <w:sz w:val="20"/>
                <w:szCs w:val="20"/>
                <w:lang w:val="id-ID"/>
              </w:rPr>
            </w:pPr>
          </w:p>
          <w:p w14:paraId="37301A83"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4B75E20A"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faksimili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ketika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dikirimkan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konfirmasi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ada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gangguan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sebuah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laporan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w:t>
            </w:r>
          </w:p>
          <w:p w14:paraId="046D7A4B"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265B3F90" w14:textId="77777777" w:rsidR="007F6CD4" w:rsidRPr="00302058" w:rsidRDefault="007F6CD4" w:rsidP="006A39AB">
            <w:pPr>
              <w:jc w:val="both"/>
              <w:rPr>
                <w:rFonts w:ascii="Palatino Linotype" w:hAnsi="Palatino Linotype" w:cs="Calibri"/>
                <w:color w:val="E7E6E6" w:themeColor="background2"/>
                <w:sz w:val="20"/>
                <w:szCs w:val="20"/>
                <w:lang w:val="id-ID"/>
              </w:rPr>
            </w:pPr>
          </w:p>
          <w:p w14:paraId="76F94EDB" w14:textId="77777777" w:rsidR="0069511D" w:rsidRPr="00302058" w:rsidRDefault="009D17B5"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surat</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elektronik</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maka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akan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dianggap</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telah</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diberikan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ketika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dikirimkan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konfirmasi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dari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tanda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terima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w:t>
            </w:r>
          </w:p>
          <w:p w14:paraId="55532FED"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7362876A"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dengan</w:t>
            </w:r>
            <w:r w:rsidR="002C3A1B"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lang w:val="id-ID"/>
              </w:rPr>
              <w:t>ketentuan bahwa dalam hal sub-pasal (d) dan (e) di atas pemberitahuan yang telah dikirimkan selain  di antara jam 9.30 – 17.30 pada Hari kerja (“</w:t>
            </w:r>
            <w:r w:rsidRPr="00302058">
              <w:rPr>
                <w:rFonts w:ascii="Palatino Linotype" w:hAnsi="Palatino Linotype" w:cs="Calibri"/>
                <w:color w:val="E7E6E6" w:themeColor="background2"/>
                <w:sz w:val="20"/>
                <w:szCs w:val="20"/>
                <w:lang w:val="id-ID"/>
              </w:rPr>
              <w:t>Jam Kerja</w:t>
            </w:r>
            <w:r w:rsidRPr="00302058">
              <w:rPr>
                <w:rFonts w:ascii="Palatino Linotype" w:hAnsi="Palatino Linotype" w:cs="Calibri"/>
                <w:b w:val="0"/>
                <w:color w:val="E7E6E6" w:themeColor="background2"/>
                <w:sz w:val="20"/>
                <w:szCs w:val="20"/>
                <w:lang w:val="id-ID"/>
              </w:rPr>
              <w:t>”) akan dianggap  diberikan mulai pada periode selanjutnya dari Jam Kerja.</w:t>
            </w:r>
          </w:p>
          <w:p w14:paraId="25F1D210"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91480A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298ACDC" w14:textId="77777777" w:rsidR="0069511D" w:rsidRPr="00302058" w:rsidRDefault="0069511D"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6.3 </w:t>
            </w:r>
            <w:proofErr w:type="spellStart"/>
            <w:r w:rsidRPr="00302058">
              <w:rPr>
                <w:rFonts w:ascii="Palatino Linotype" w:hAnsi="Palatino Linotype" w:cs="Calibri"/>
                <w:b w:val="0"/>
                <w:color w:val="E7E6E6" w:themeColor="background2"/>
                <w:sz w:val="20"/>
                <w:szCs w:val="20"/>
              </w:rPr>
              <w:t>maka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perhatian</w:t>
            </w:r>
            <w:proofErr w:type="spellEnd"/>
            <w:r w:rsidRPr="00302058">
              <w:rPr>
                <w:rFonts w:ascii="Palatino Linotype" w:hAnsi="Palatino Linotype" w:cs="Calibri"/>
                <w:b w:val="0"/>
                <w:color w:val="E7E6E6" w:themeColor="background2"/>
                <w:sz w:val="20"/>
                <w:szCs w:val="20"/>
              </w:rPr>
              <w:t xml:space="preserve"> orang dan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surat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elektronik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pada</w:t>
            </w:r>
            <w:r w:rsidRPr="00302058">
              <w:rPr>
                <w:rFonts w:ascii="Palatino Linotype" w:hAnsi="Palatino Linotype" w:cs="Calibri"/>
                <w:color w:val="E7E6E6" w:themeColor="background2"/>
                <w:sz w:val="20"/>
                <w:szCs w:val="20"/>
              </w:rPr>
              <w:t xml:space="preserve"> </w:t>
            </w:r>
            <w:r w:rsidR="002B2A5A" w:rsidRPr="00302058">
              <w:rPr>
                <w:rFonts w:ascii="Palatino Linotype" w:hAnsi="Palatino Linotype" w:cs="Calibri"/>
                <w:color w:val="E7E6E6" w:themeColor="background2"/>
                <w:sz w:val="20"/>
                <w:szCs w:val="20"/>
              </w:rPr>
              <w:t>Lampiran B</w:t>
            </w:r>
            <w:r w:rsidRPr="00302058">
              <w:rPr>
                <w:rFonts w:ascii="Palatino Linotype" w:hAnsi="Palatino Linotype" w:cs="Calibri"/>
                <w:color w:val="E7E6E6" w:themeColor="background2"/>
                <w:sz w:val="20"/>
                <w:szCs w:val="20"/>
              </w:rPr>
              <w:t>.</w:t>
            </w:r>
          </w:p>
          <w:p w14:paraId="262C491E" w14:textId="77777777" w:rsidR="002C3A1B" w:rsidRPr="00302058" w:rsidRDefault="002C3A1B"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2275ECC3" w14:textId="526A2643" w:rsidR="002C3A1B" w:rsidRPr="003B16EF"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memberitahukan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keterangan</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lima Hari </w:t>
            </w:r>
            <w:proofErr w:type="spellStart"/>
            <w:r w:rsidRPr="00302058">
              <w:rPr>
                <w:rFonts w:ascii="Palatino Linotype" w:hAnsi="Palatino Linotype" w:cs="Calibri"/>
                <w:b w:val="0"/>
                <w:color w:val="E7E6E6" w:themeColor="background2"/>
                <w:sz w:val="20"/>
                <w:szCs w:val="20"/>
              </w:rPr>
              <w:t>Kerja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manapun</w:t>
            </w:r>
            <w:proofErr w:type="spellEnd"/>
            <w:r w:rsidRPr="00302058">
              <w:rPr>
                <w:rFonts w:ascii="Palatino Linotype" w:hAnsi="Palatino Linotype" w:cs="Calibri"/>
                <w:b w:val="0"/>
                <w:color w:val="E7E6E6" w:themeColor="background2"/>
                <w:sz w:val="20"/>
                <w:szCs w:val="20"/>
              </w:rPr>
              <w:t xml:space="preserve"> yang paling lama.</w:t>
            </w:r>
          </w:p>
        </w:tc>
      </w:tr>
      <w:tr w:rsidR="00216F69" w:rsidRPr="00302058" w14:paraId="1E0B548E" w14:textId="77777777" w:rsidTr="00B67949">
        <w:tc>
          <w:tcPr>
            <w:tcW w:w="4150" w:type="dxa"/>
            <w:shd w:val="clear" w:color="auto" w:fill="auto"/>
          </w:tcPr>
          <w:p w14:paraId="64B51704" w14:textId="36CB154C" w:rsidR="00216F69" w:rsidRPr="00302058" w:rsidRDefault="0069511D" w:rsidP="008D0018">
            <w:pPr>
              <w:pStyle w:val="MTH1"/>
              <w:numPr>
                <w:ilvl w:val="0"/>
                <w:numId w:val="51"/>
              </w:numPr>
              <w:spacing w:after="0"/>
              <w:ind w:left="456" w:hanging="567"/>
              <w:contextualSpacing/>
              <w:jc w:val="both"/>
              <w:rPr>
                <w:rFonts w:ascii="Palatino Linotype" w:eastAsia="PMingLiU" w:hAnsi="Palatino Linotype" w:cs="Calibri"/>
                <w:b/>
                <w:bCs/>
                <w:sz w:val="20"/>
                <w:szCs w:val="20"/>
              </w:rPr>
            </w:pPr>
            <w:r w:rsidRPr="00302058">
              <w:rPr>
                <w:rFonts w:ascii="Palatino Linotype" w:eastAsia="PMingLiU" w:hAnsi="Palatino Linotype" w:cs="Calibri"/>
                <w:b/>
                <w:bCs/>
                <w:sz w:val="20"/>
                <w:szCs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302058">
              <w:rPr>
                <w:rFonts w:ascii="Palatino Linotype" w:eastAsia="PMingLiU" w:hAnsi="Palatino Linotype" w:cs="Calibri"/>
                <w:b/>
                <w:bCs/>
                <w:sz w:val="20"/>
                <w:szCs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27FCE18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cs="Calibri"/>
                <w:sz w:val="20"/>
                <w:szCs w:val="20"/>
                <w:u w:val="none"/>
              </w:rPr>
              <w:t>This Agreement shall be governed and construed in accordance with the prevailing laws of the Republic of Indonesia.</w:t>
            </w:r>
          </w:p>
          <w:p w14:paraId="1645DA2C" w14:textId="77777777" w:rsidR="002C3A1B" w:rsidRPr="00302058" w:rsidRDefault="002C3A1B" w:rsidP="00243584">
            <w:pPr>
              <w:pStyle w:val="Btext"/>
              <w:spacing w:after="0"/>
              <w:ind w:left="320" w:hanging="320"/>
              <w:contextualSpacing/>
              <w:rPr>
                <w:rFonts w:ascii="Palatino Linotype" w:eastAsia="PMingLiU" w:hAnsi="Palatino Linotype" w:cs="Calibri"/>
                <w:sz w:val="20"/>
                <w:szCs w:val="20"/>
                <w:lang w:val="id-ID"/>
              </w:rPr>
            </w:pPr>
          </w:p>
          <w:p w14:paraId="10CF8C99" w14:textId="62E8ADB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rPr>
            </w:pPr>
            <w:proofErr w:type="gramStart"/>
            <w:r w:rsidRPr="00302058">
              <w:rPr>
                <w:rFonts w:ascii="Palatino Linotype" w:eastAsia="PMingLiU" w:hAnsi="Palatino Linotype" w:cs="Calibri"/>
                <w:sz w:val="20"/>
                <w:szCs w:val="20"/>
                <w:u w:val="none"/>
              </w:rPr>
              <w:t>Any and all</w:t>
            </w:r>
            <w:proofErr w:type="gramEnd"/>
            <w:r w:rsidRPr="00302058">
              <w:rPr>
                <w:rFonts w:ascii="Palatino Linotype" w:eastAsia="PMingLiU" w:hAnsi="Palatino Linotype" w:cs="Calibri"/>
                <w:sz w:val="20"/>
                <w:szCs w:val="20"/>
                <w:u w:val="none"/>
              </w:rPr>
              <w:t xml:space="preserve">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cs="Calibri"/>
                <w:sz w:val="20"/>
                <w:szCs w:val="20"/>
                <w:u w:val="none"/>
              </w:rPr>
              <w:t>finally settled in Indonesian National Arbitration Body (</w:t>
            </w:r>
            <w:r w:rsidRPr="00302058">
              <w:rPr>
                <w:rFonts w:ascii="Palatino Linotype" w:eastAsia="Malgun Gothic" w:hAnsi="Palatino Linotype" w:cs="Calibri"/>
                <w:i/>
                <w:sz w:val="20"/>
                <w:szCs w:val="20"/>
                <w:u w:val="none"/>
              </w:rPr>
              <w:t xml:space="preserve">Badan </w:t>
            </w:r>
            <w:proofErr w:type="spellStart"/>
            <w:r w:rsidRPr="00302058">
              <w:rPr>
                <w:rFonts w:ascii="Palatino Linotype" w:eastAsia="Malgun Gothic" w:hAnsi="Palatino Linotype" w:cs="Calibri"/>
                <w:i/>
                <w:sz w:val="20"/>
                <w:szCs w:val="20"/>
                <w:u w:val="none"/>
              </w:rPr>
              <w:t>Arbitrase</w:t>
            </w:r>
            <w:proofErr w:type="spellEnd"/>
            <w:r w:rsidRPr="00302058">
              <w:rPr>
                <w:rFonts w:ascii="Palatino Linotype" w:eastAsia="Malgun Gothic" w:hAnsi="Palatino Linotype" w:cs="Calibri"/>
                <w:i/>
                <w:sz w:val="20"/>
                <w:szCs w:val="20"/>
                <w:u w:val="none"/>
              </w:rPr>
              <w:t xml:space="preserve"> Nasional Indonesia</w:t>
            </w:r>
            <w:r w:rsidRPr="00302058">
              <w:rPr>
                <w:rFonts w:ascii="Palatino Linotype" w:eastAsia="Malgun Gothic" w:hAnsi="Palatino Linotype" w:cs="Calibri"/>
                <w:sz w:val="20"/>
                <w:szCs w:val="20"/>
                <w:u w:val="none"/>
              </w:rPr>
              <w:t xml:space="preserve"> – BANI). The arbitration shall be held in </w:t>
            </w:r>
            <w:r w:rsidRPr="00302058">
              <w:rPr>
                <w:rFonts w:ascii="Palatino Linotype" w:eastAsia="Malgun Gothic" w:hAnsi="Palatino Linotype" w:cs="Calibri"/>
                <w:sz w:val="20"/>
                <w:szCs w:val="20"/>
                <w:u w:val="none"/>
                <w:lang w:eastAsia="ko-KR"/>
              </w:rPr>
              <w:t>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cs="Calibri"/>
                <w:sz w:val="20"/>
                <w:szCs w:val="20"/>
                <w:u w:val="none"/>
              </w:rPr>
              <w:t xml:space="preserve">The award shall be final and binding upon the </w:t>
            </w:r>
            <w:r w:rsidRPr="00302058">
              <w:rPr>
                <w:rFonts w:ascii="Palatino Linotype" w:eastAsia="Malgun Gothic" w:hAnsi="Palatino Linotype" w:cs="Calibri"/>
                <w:sz w:val="20"/>
                <w:szCs w:val="20"/>
                <w:u w:val="none"/>
                <w:lang w:eastAsia="ko-KR"/>
              </w:rPr>
              <w:t>P</w:t>
            </w:r>
            <w:r w:rsidRPr="00302058">
              <w:rPr>
                <w:rFonts w:ascii="Palatino Linotype" w:eastAsia="Malgun Gothic" w:hAnsi="Palatino Linotype" w:cs="Calibri"/>
                <w:sz w:val="20"/>
                <w:szCs w:val="20"/>
                <w:u w:val="none"/>
              </w:rPr>
              <w:t xml:space="preserve">arties. The language to be used in the arbitration proceedings shall be </w:t>
            </w:r>
            <w:r w:rsidRPr="00302058">
              <w:rPr>
                <w:rFonts w:ascii="Palatino Linotype" w:eastAsia="Malgun Gothic" w:hAnsi="Palatino Linotype" w:cs="Calibri"/>
                <w:i/>
                <w:sz w:val="20"/>
                <w:szCs w:val="20"/>
                <w:u w:val="none"/>
              </w:rPr>
              <w:t>Bahasa Indonesia</w:t>
            </w:r>
            <w:r w:rsidRPr="00302058">
              <w:rPr>
                <w:rFonts w:ascii="Palatino Linotype" w:eastAsia="PMingLiU" w:hAnsi="Palatino Linotype" w:cs="Calibri"/>
                <w:sz w:val="20"/>
                <w:szCs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4150" w:type="dxa"/>
            <w:shd w:val="clear" w:color="auto" w:fill="auto"/>
          </w:tcPr>
          <w:p w14:paraId="24F7BA70" w14:textId="77777777" w:rsidR="00216F69"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 xml:space="preserve">Hukum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w:t>
            </w:r>
          </w:p>
          <w:p w14:paraId="4EB827D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9DE2693"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ditafsirkan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Republik</w:t>
            </w:r>
            <w:proofErr w:type="spellEnd"/>
            <w:r w:rsidRPr="00302058">
              <w:rPr>
                <w:rFonts w:ascii="Palatino Linotype" w:hAnsi="Palatino Linotype" w:cs="Calibri"/>
                <w:b w:val="0"/>
                <w:color w:val="E7E6E6" w:themeColor="background2"/>
                <w:sz w:val="20"/>
                <w:szCs w:val="20"/>
              </w:rPr>
              <w:t xml:space="preserve"> Indonesia.</w:t>
            </w:r>
          </w:p>
          <w:p w14:paraId="2A7A8E5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AB3C7F8"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kontroversi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timbul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pertanyaan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mengenai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keberadaan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keabsahan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interpretasi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diselesaikan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final di Badan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Nasional Indonesia (BANI).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di Jakarta. </w:t>
            </w:r>
            <w:proofErr w:type="spellStart"/>
            <w:r w:rsidRPr="00302058">
              <w:rPr>
                <w:rFonts w:ascii="Palatino Linotype" w:hAnsi="Palatino Linotype" w:cs="Calibri"/>
                <w:b w:val="0"/>
                <w:color w:val="E7E6E6" w:themeColor="background2"/>
                <w:sz w:val="20"/>
                <w:szCs w:val="20"/>
              </w:rPr>
              <w:t>Keputusannya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bersifat</w:t>
            </w:r>
            <w:proofErr w:type="spellEnd"/>
            <w:r w:rsidRPr="00302058">
              <w:rPr>
                <w:rFonts w:ascii="Palatino Linotype" w:hAnsi="Palatino Linotype" w:cs="Calibri"/>
                <w:b w:val="0"/>
                <w:color w:val="E7E6E6" w:themeColor="background2"/>
                <w:sz w:val="20"/>
                <w:szCs w:val="20"/>
              </w:rPr>
              <w:t xml:space="preserve"> final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Bahasa yang </w:t>
            </w:r>
            <w:proofErr w:type="spellStart"/>
            <w:r w:rsidRPr="00302058">
              <w:rPr>
                <w:rFonts w:ascii="Palatino Linotype" w:hAnsi="Palatino Linotype" w:cs="Calibri"/>
                <w:b w:val="0"/>
                <w:color w:val="E7E6E6" w:themeColor="background2"/>
                <w:sz w:val="20"/>
                <w:szCs w:val="20"/>
              </w:rPr>
              <w:t>digunakan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adalah</w:t>
            </w:r>
            <w:proofErr w:type="spellEnd"/>
            <w:r w:rsidRPr="00302058">
              <w:rPr>
                <w:rFonts w:ascii="Palatino Linotype" w:hAnsi="Palatino Linotype" w:cs="Calibri"/>
                <w:b w:val="0"/>
                <w:color w:val="E7E6E6" w:themeColor="background2"/>
                <w:sz w:val="20"/>
                <w:szCs w:val="20"/>
              </w:rPr>
              <w:t xml:space="preserve"> Bahasa Indonesia.</w:t>
            </w:r>
          </w:p>
        </w:tc>
      </w:tr>
      <w:tr w:rsidR="00743BB6" w:rsidRPr="00302058" w14:paraId="100210E9" w14:textId="77777777" w:rsidTr="00B67949">
        <w:trPr>
          <w:ins w:id="90" w:author="OLTRE" w:date="2024-05-23T00:20:00Z"/>
        </w:trPr>
        <w:tc>
          <w:tcPr>
            <w:tcW w:w="4150" w:type="dxa"/>
            <w:shd w:val="clear" w:color="auto" w:fill="auto"/>
          </w:tcPr>
          <w:p w14:paraId="44C8FBB7" w14:textId="77777777" w:rsidR="00743BB6" w:rsidRDefault="00743BB6" w:rsidP="00743BB6">
            <w:pPr>
              <w:pStyle w:val="MTH1"/>
              <w:numPr>
                <w:ilvl w:val="0"/>
                <w:numId w:val="51"/>
              </w:numPr>
              <w:spacing w:after="0"/>
              <w:ind w:left="456" w:hanging="567"/>
              <w:contextualSpacing/>
              <w:jc w:val="both"/>
              <w:rPr>
                <w:ins w:id="91" w:author="OLTRE" w:date="2024-05-23T00:20:00Z"/>
                <w:rFonts w:ascii="Palatino Linotype" w:hAnsi="Palatino Linotype"/>
                <w:b/>
                <w:bCs/>
                <w:sz w:val="20"/>
                <w:szCs w:val="20"/>
              </w:rPr>
            </w:pPr>
            <w:ins w:id="92" w:author="OLTRE" w:date="2024-05-23T00:20:00Z">
              <w:r>
                <w:rPr>
                  <w:rFonts w:ascii="Palatino Linotype" w:hAnsi="Palatino Linotype"/>
                  <w:b/>
                  <w:bCs/>
                  <w:sz w:val="20"/>
                  <w:szCs w:val="20"/>
                </w:rPr>
                <w:t>Assignment and Novation of Agreement</w:t>
              </w:r>
            </w:ins>
          </w:p>
          <w:p w14:paraId="7B1830E8" w14:textId="77777777" w:rsidR="00743BB6" w:rsidRPr="007337F7" w:rsidRDefault="00743BB6" w:rsidP="007337F7">
            <w:pPr>
              <w:pStyle w:val="MTH2"/>
              <w:spacing w:after="0"/>
              <w:rPr>
                <w:ins w:id="93" w:author="OLTRE" w:date="2024-05-23T00:20:00Z"/>
                <w:rFonts w:ascii="Palatino Linotype" w:hAnsi="Palatino Linotype"/>
                <w:sz w:val="20"/>
                <w:szCs w:val="20"/>
              </w:rPr>
            </w:pPr>
          </w:p>
          <w:p w14:paraId="407AB8E8" w14:textId="3C864E73" w:rsidR="00CB6001" w:rsidRPr="007337F7" w:rsidRDefault="00743BB6" w:rsidP="00CD2813">
            <w:pPr>
              <w:pStyle w:val="MTH2"/>
              <w:numPr>
                <w:ilvl w:val="0"/>
                <w:numId w:val="138"/>
              </w:numPr>
              <w:ind w:left="453" w:hanging="567"/>
              <w:rPr>
                <w:ins w:id="94" w:author="OLTRE" w:date="2024-05-23T00:20:00Z"/>
                <w:u w:val="none"/>
              </w:rPr>
            </w:pPr>
            <w:ins w:id="95" w:author="OLTRE" w:date="2024-05-23T00:20:00Z">
              <w:r w:rsidRPr="007337F7">
                <w:rPr>
                  <w:rFonts w:ascii="Palatino Linotype" w:hAnsi="Palatino Linotype"/>
                  <w:sz w:val="20"/>
                  <w:szCs w:val="20"/>
                  <w:u w:val="none"/>
                </w:rPr>
                <w:t xml:space="preserve">The Subscriber </w:t>
              </w:r>
              <w:r w:rsidR="008C216E">
                <w:rPr>
                  <w:rFonts w:ascii="Palatino Linotype" w:hAnsi="Palatino Linotype"/>
                  <w:sz w:val="20"/>
                  <w:szCs w:val="20"/>
                  <w:u w:val="none"/>
                </w:rPr>
                <w:t xml:space="preserve">may </w:t>
              </w:r>
              <w:r w:rsidRPr="007337F7">
                <w:rPr>
                  <w:rFonts w:ascii="Palatino Linotype" w:hAnsi="Palatino Linotype"/>
                  <w:sz w:val="20"/>
                  <w:szCs w:val="20"/>
                  <w:u w:val="none"/>
                </w:rPr>
                <w:t xml:space="preserve">assign, transfer, and convey </w:t>
              </w:r>
              <w:proofErr w:type="gramStart"/>
              <w:r w:rsidRPr="007337F7">
                <w:rPr>
                  <w:rFonts w:ascii="Palatino Linotype" w:hAnsi="Palatino Linotype"/>
                  <w:sz w:val="20"/>
                  <w:szCs w:val="20"/>
                  <w:u w:val="none"/>
                </w:rPr>
                <w:t>all of</w:t>
              </w:r>
              <w:proofErr w:type="gramEnd"/>
              <w:r w:rsidRPr="007337F7">
                <w:rPr>
                  <w:rFonts w:ascii="Palatino Linotype" w:hAnsi="Palatino Linotype"/>
                  <w:sz w:val="20"/>
                  <w:szCs w:val="20"/>
                  <w:u w:val="none"/>
                </w:rPr>
                <w:t xml:space="preserve"> its rights, duties, obligations and liabilities under this Agreement to </w:t>
              </w:r>
              <w:r w:rsidR="0083279C" w:rsidRPr="007337F7">
                <w:rPr>
                  <w:rFonts w:ascii="Palatino Linotype" w:hAnsi="Palatino Linotype"/>
                  <w:sz w:val="20"/>
                  <w:szCs w:val="20"/>
                  <w:u w:val="none"/>
                </w:rPr>
                <w:t>the Assignee</w:t>
              </w:r>
              <w:r w:rsidR="00CB6001" w:rsidRPr="007337F7">
                <w:rPr>
                  <w:rFonts w:ascii="Palatino Linotype" w:hAnsi="Palatino Linotype"/>
                  <w:sz w:val="20"/>
                  <w:szCs w:val="20"/>
                  <w:u w:val="none"/>
                </w:rPr>
                <w:t xml:space="preserve"> (“</w:t>
              </w:r>
              <w:r w:rsidR="00CB6001" w:rsidRPr="007337F7">
                <w:rPr>
                  <w:rFonts w:ascii="Palatino Linotype" w:hAnsi="Palatino Linotype"/>
                  <w:b/>
                  <w:bCs/>
                  <w:sz w:val="20"/>
                  <w:szCs w:val="20"/>
                  <w:u w:val="none"/>
                </w:rPr>
                <w:t>Novation to Assignee</w:t>
              </w:r>
              <w:r w:rsidR="00CB6001" w:rsidRPr="007337F7">
                <w:rPr>
                  <w:rFonts w:ascii="Palatino Linotype" w:hAnsi="Palatino Linotype"/>
                  <w:sz w:val="20"/>
                  <w:szCs w:val="20"/>
                  <w:u w:val="none"/>
                </w:rPr>
                <w:t>”)</w:t>
              </w:r>
              <w:r w:rsidRPr="007337F7">
                <w:rPr>
                  <w:rFonts w:ascii="Palatino Linotype" w:hAnsi="Palatino Linotype"/>
                  <w:sz w:val="20"/>
                  <w:szCs w:val="20"/>
                  <w:u w:val="none"/>
                </w:rPr>
                <w:t>.</w:t>
              </w:r>
              <w:r w:rsidR="00CD2813" w:rsidRPr="007337F7">
                <w:rPr>
                  <w:u w:val="none"/>
                </w:rPr>
                <w:t xml:space="preserve"> </w:t>
              </w:r>
              <w:r w:rsidR="004A548E" w:rsidRPr="007337F7">
                <w:rPr>
                  <w:rFonts w:ascii="Palatino Linotype" w:hAnsi="Palatino Linotype"/>
                  <w:sz w:val="20"/>
                  <w:szCs w:val="20"/>
                  <w:u w:val="none"/>
                </w:rPr>
                <w:t xml:space="preserve">If </w:t>
              </w:r>
              <w:r w:rsidR="004A548E">
                <w:rPr>
                  <w:rFonts w:ascii="Palatino Linotype" w:hAnsi="Palatino Linotype"/>
                  <w:sz w:val="20"/>
                  <w:szCs w:val="20"/>
                  <w:u w:val="none"/>
                </w:rPr>
                <w:t>the Subscriber elects to do so, t</w:t>
              </w:r>
              <w:r w:rsidR="00A6631B" w:rsidRPr="007337F7">
                <w:rPr>
                  <w:rFonts w:ascii="Palatino Linotype" w:hAnsi="Palatino Linotype"/>
                  <w:sz w:val="20"/>
                  <w:szCs w:val="20"/>
                  <w:u w:val="none"/>
                </w:rPr>
                <w:t xml:space="preserve">he Novation to Assignee shall be </w:t>
              </w:r>
              <w:r w:rsidR="00A6631B" w:rsidRPr="007337F7">
                <w:rPr>
                  <w:rFonts w:ascii="Palatino Linotype" w:hAnsi="Palatino Linotype"/>
                  <w:sz w:val="20"/>
                  <w:szCs w:val="20"/>
                  <w:u w:val="none"/>
                </w:rPr>
                <w:lastRenderedPageBreak/>
                <w:t xml:space="preserve">conducted pursuant to a novation agreement between the Subscriber and the </w:t>
              </w:r>
              <w:r w:rsidR="00726EB8" w:rsidRPr="007337F7">
                <w:rPr>
                  <w:rFonts w:ascii="Palatino Linotype" w:hAnsi="Palatino Linotype"/>
                  <w:sz w:val="20"/>
                  <w:szCs w:val="20"/>
                  <w:u w:val="none"/>
                </w:rPr>
                <w:t>Assignee</w:t>
              </w:r>
              <w:r w:rsidR="00CD2813" w:rsidRPr="007337F7">
                <w:rPr>
                  <w:rFonts w:ascii="Palatino Linotype" w:hAnsi="Palatino Linotype"/>
                  <w:sz w:val="20"/>
                  <w:szCs w:val="20"/>
                  <w:u w:val="none"/>
                </w:rPr>
                <w:t xml:space="preserve"> </w:t>
              </w:r>
              <w:r w:rsidR="0037012F">
                <w:rPr>
                  <w:rFonts w:ascii="Palatino Linotype" w:hAnsi="Palatino Linotype"/>
                  <w:sz w:val="20"/>
                  <w:szCs w:val="20"/>
                  <w:u w:val="none"/>
                </w:rPr>
                <w:t xml:space="preserve">on or before </w:t>
              </w:r>
              <w:r w:rsidR="00CD2813" w:rsidRPr="007337F7">
                <w:rPr>
                  <w:rFonts w:ascii="Palatino Linotype" w:hAnsi="Palatino Linotype"/>
                  <w:sz w:val="20"/>
                  <w:szCs w:val="20"/>
                  <w:u w:val="none"/>
                </w:rPr>
                <w:t>the Closing Date</w:t>
              </w:r>
              <w:r w:rsidR="00726EB8" w:rsidRPr="007337F7">
                <w:rPr>
                  <w:rFonts w:ascii="Palatino Linotype" w:hAnsi="Palatino Linotype"/>
                  <w:sz w:val="20"/>
                  <w:szCs w:val="20"/>
                  <w:u w:val="none"/>
                </w:rPr>
                <w:t>.</w:t>
              </w:r>
              <w:r w:rsidR="00CD2813" w:rsidRPr="007337F7">
                <w:rPr>
                  <w:u w:val="none"/>
                </w:rPr>
                <w:t xml:space="preserve"> </w:t>
              </w:r>
              <w:r w:rsidR="00CD2813" w:rsidRPr="007337F7">
                <w:rPr>
                  <w:rFonts w:ascii="Palatino Linotype" w:hAnsi="Palatino Linotype"/>
                  <w:sz w:val="20"/>
                  <w:szCs w:val="20"/>
                  <w:u w:val="none"/>
                </w:rPr>
                <w:t xml:space="preserve">Upon the execution of </w:t>
              </w:r>
              <w:r w:rsidR="0086727E">
                <w:rPr>
                  <w:rFonts w:ascii="Palatino Linotype" w:hAnsi="Palatino Linotype"/>
                  <w:sz w:val="20"/>
                  <w:szCs w:val="20"/>
                  <w:u w:val="none"/>
                </w:rPr>
                <w:t xml:space="preserve">such </w:t>
              </w:r>
              <w:r w:rsidR="00CD2813" w:rsidRPr="007337F7">
                <w:rPr>
                  <w:rFonts w:ascii="Palatino Linotype" w:hAnsi="Palatino Linotype"/>
                  <w:sz w:val="20"/>
                  <w:szCs w:val="20"/>
                  <w:u w:val="none"/>
                </w:rPr>
                <w:t xml:space="preserve">novation agreement, with effect on the </w:t>
              </w:r>
              <w:r w:rsidR="008542FF" w:rsidRPr="007337F7">
                <w:rPr>
                  <w:rFonts w:ascii="Palatino Linotype" w:hAnsi="Palatino Linotype"/>
                  <w:sz w:val="20"/>
                  <w:szCs w:val="20"/>
                  <w:u w:val="none"/>
                </w:rPr>
                <w:t xml:space="preserve">signing date </w:t>
              </w:r>
              <w:r w:rsidR="001D1AF5" w:rsidRPr="007337F7">
                <w:rPr>
                  <w:rFonts w:ascii="Palatino Linotype" w:hAnsi="Palatino Linotype"/>
                  <w:sz w:val="20"/>
                  <w:szCs w:val="20"/>
                  <w:u w:val="none"/>
                </w:rPr>
                <w:t xml:space="preserve">of </w:t>
              </w:r>
              <w:r w:rsidR="005E158D">
                <w:rPr>
                  <w:rFonts w:ascii="Palatino Linotype" w:hAnsi="Palatino Linotype"/>
                  <w:sz w:val="20"/>
                  <w:szCs w:val="20"/>
                  <w:u w:val="none"/>
                </w:rPr>
                <w:t xml:space="preserve">such </w:t>
              </w:r>
              <w:r w:rsidR="001D1AF5" w:rsidRPr="007337F7">
                <w:rPr>
                  <w:rFonts w:ascii="Palatino Linotype" w:hAnsi="Palatino Linotype"/>
                  <w:sz w:val="20"/>
                  <w:szCs w:val="20"/>
                  <w:u w:val="none"/>
                </w:rPr>
                <w:t>novation agreement:</w:t>
              </w:r>
            </w:ins>
          </w:p>
          <w:p w14:paraId="60093E85" w14:textId="682BF5C7" w:rsidR="001D1AF5" w:rsidRPr="007337F7" w:rsidRDefault="00311B4F" w:rsidP="001D1AF5">
            <w:pPr>
              <w:pStyle w:val="MTH2"/>
              <w:numPr>
                <w:ilvl w:val="2"/>
                <w:numId w:val="98"/>
              </w:numPr>
              <w:ind w:left="887" w:hanging="426"/>
              <w:rPr>
                <w:ins w:id="96" w:author="OLTRE" w:date="2024-05-23T00:20:00Z"/>
                <w:u w:val="none"/>
              </w:rPr>
            </w:pPr>
            <w:ins w:id="97" w:author="OLTRE" w:date="2024-05-23T00:20:00Z">
              <w:r w:rsidRPr="007337F7">
                <w:rPr>
                  <w:rFonts w:ascii="Palatino Linotype" w:hAnsi="Palatino Linotype"/>
                  <w:sz w:val="20"/>
                  <w:szCs w:val="20"/>
                  <w:u w:val="none"/>
                </w:rPr>
                <w:t xml:space="preserve">the Assignee accepts the assignment and transfer of all present and future rights, title, interests, claims and benefits, and agrees to be bound by the duties, obligations and liabilities, of the Subscriber under this </w:t>
              </w:r>
              <w:proofErr w:type="gramStart"/>
              <w:r w:rsidRPr="007337F7">
                <w:rPr>
                  <w:rFonts w:ascii="Palatino Linotype" w:hAnsi="Palatino Linotype"/>
                  <w:sz w:val="20"/>
                  <w:szCs w:val="20"/>
                  <w:u w:val="none"/>
                </w:rPr>
                <w:t>Agreement;</w:t>
              </w:r>
              <w:proofErr w:type="gramEnd"/>
              <w:r w:rsidRPr="007337F7">
                <w:rPr>
                  <w:rFonts w:ascii="Palatino Linotype" w:hAnsi="Palatino Linotype"/>
                  <w:sz w:val="20"/>
                  <w:szCs w:val="20"/>
                  <w:u w:val="none"/>
                </w:rPr>
                <w:t xml:space="preserve"> </w:t>
              </w:r>
            </w:ins>
          </w:p>
          <w:p w14:paraId="2B0D90E5" w14:textId="62735BA8" w:rsidR="00311B4F" w:rsidRPr="007337F7" w:rsidRDefault="00311B4F" w:rsidP="001D1AF5">
            <w:pPr>
              <w:pStyle w:val="MTH2"/>
              <w:numPr>
                <w:ilvl w:val="2"/>
                <w:numId w:val="98"/>
              </w:numPr>
              <w:ind w:left="887" w:hanging="426"/>
              <w:rPr>
                <w:ins w:id="98" w:author="OLTRE" w:date="2024-05-23T00:20:00Z"/>
                <w:u w:val="none"/>
              </w:rPr>
            </w:pPr>
            <w:ins w:id="99" w:author="OLTRE" w:date="2024-05-23T00:20:00Z">
              <w:r w:rsidRPr="007337F7">
                <w:rPr>
                  <w:rFonts w:ascii="Palatino Linotype" w:hAnsi="Palatino Linotype"/>
                  <w:sz w:val="20"/>
                  <w:szCs w:val="20"/>
                  <w:u w:val="none"/>
                </w:rPr>
                <w:t>the Subscriber shall be released and discharged from further performance of all duties, obligations, liabilities, claims and demands howsoever arising under this Agreement</w:t>
              </w:r>
              <w:r w:rsidR="009577A3">
                <w:rPr>
                  <w:rFonts w:ascii="Palatino Linotype" w:hAnsi="Palatino Linotype"/>
                  <w:sz w:val="20"/>
                  <w:szCs w:val="20"/>
                  <w:u w:val="none"/>
                </w:rPr>
                <w:t>; and</w:t>
              </w:r>
            </w:ins>
          </w:p>
          <w:p w14:paraId="7C4CF385" w14:textId="7D9121AE" w:rsidR="009577A3" w:rsidRPr="007337F7" w:rsidRDefault="009577A3" w:rsidP="001D1AF5">
            <w:pPr>
              <w:pStyle w:val="MTH2"/>
              <w:numPr>
                <w:ilvl w:val="2"/>
                <w:numId w:val="98"/>
              </w:numPr>
              <w:ind w:left="887" w:hanging="426"/>
              <w:rPr>
                <w:ins w:id="100" w:author="OLTRE" w:date="2024-05-23T00:20:00Z"/>
                <w:rFonts w:ascii="Palatino Linotype" w:hAnsi="Palatino Linotype"/>
                <w:sz w:val="20"/>
                <w:szCs w:val="20"/>
                <w:u w:val="none"/>
              </w:rPr>
            </w:pPr>
            <w:ins w:id="101" w:author="OLTRE" w:date="2024-05-23T00:20:00Z">
              <w:r w:rsidRPr="007337F7">
                <w:rPr>
                  <w:rFonts w:ascii="Palatino Linotype" w:hAnsi="Palatino Linotype"/>
                  <w:sz w:val="20"/>
                  <w:szCs w:val="20"/>
                  <w:u w:val="none"/>
                </w:rPr>
                <w:t>the performance of those dut</w:t>
              </w:r>
              <w:r>
                <w:rPr>
                  <w:rFonts w:ascii="Palatino Linotype" w:hAnsi="Palatino Linotype"/>
                  <w:sz w:val="20"/>
                  <w:szCs w:val="20"/>
                  <w:u w:val="none"/>
                </w:rPr>
                <w:t>ies, obligations and liabilities will be assumed by the Assignee under this Agreement in place of the Subscriber.</w:t>
              </w:r>
            </w:ins>
          </w:p>
          <w:p w14:paraId="48D12318" w14:textId="40CC3089" w:rsidR="00311B4F" w:rsidRPr="007337F7" w:rsidRDefault="00311B4F" w:rsidP="007337F7">
            <w:pPr>
              <w:pStyle w:val="MTH2"/>
              <w:numPr>
                <w:ilvl w:val="0"/>
                <w:numId w:val="138"/>
              </w:numPr>
              <w:ind w:left="453" w:hanging="567"/>
              <w:rPr>
                <w:ins w:id="102" w:author="OLTRE" w:date="2024-05-23T00:20:00Z"/>
              </w:rPr>
            </w:pPr>
            <w:ins w:id="103" w:author="OLTRE" w:date="2024-05-23T00:20:00Z">
              <w:r w:rsidRPr="007337F7">
                <w:rPr>
                  <w:rFonts w:ascii="Palatino Linotype" w:hAnsi="Palatino Linotype"/>
                  <w:sz w:val="20"/>
                  <w:szCs w:val="20"/>
                  <w:u w:val="none"/>
                </w:rPr>
                <w:t>Subject to Article 13.1 of this Agreement, no Party may assign, transfer, pledge or encumber any of its rights, or transfer any of its obligations under this Agreement without the prior consent of each other Party.</w:t>
              </w:r>
            </w:ins>
          </w:p>
        </w:tc>
        <w:tc>
          <w:tcPr>
            <w:tcW w:w="4150" w:type="dxa"/>
            <w:shd w:val="clear" w:color="auto" w:fill="auto"/>
          </w:tcPr>
          <w:p w14:paraId="1A3C2271" w14:textId="77777777" w:rsidR="00743BB6" w:rsidRPr="00302058" w:rsidRDefault="00743BB6" w:rsidP="006A39AB">
            <w:pPr>
              <w:pStyle w:val="Cen1"/>
              <w:shd w:val="clear" w:color="auto" w:fill="auto"/>
              <w:spacing w:after="0"/>
              <w:contextualSpacing/>
              <w:jc w:val="both"/>
              <w:rPr>
                <w:ins w:id="104" w:author="OLTRE" w:date="2024-05-23T00:20:00Z"/>
                <w:rFonts w:ascii="Palatino Linotype" w:hAnsi="Palatino Linotype"/>
                <w:b w:val="0"/>
                <w:color w:val="E7E6E6" w:themeColor="background2"/>
                <w:sz w:val="20"/>
                <w:szCs w:val="20"/>
              </w:rPr>
            </w:pPr>
          </w:p>
        </w:tc>
      </w:tr>
      <w:tr w:rsidR="00216F69" w:rsidRPr="00302058" w14:paraId="144E1512" w14:textId="77777777" w:rsidTr="00B67949">
        <w:tc>
          <w:tcPr>
            <w:tcW w:w="4150" w:type="dxa"/>
            <w:shd w:val="clear" w:color="auto" w:fill="auto"/>
          </w:tcPr>
          <w:p w14:paraId="33B78ECC" w14:textId="135D10A3" w:rsidR="00216F69" w:rsidRPr="00302058" w:rsidRDefault="0069511D"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Miscellaneous</w:t>
            </w:r>
            <w:r w:rsidR="00B414DA"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1B7DC0E6" w14:textId="0A592F7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 Agreement shall constitute the entire agreement of the Parties hereto with respect to the subject matter hereof and supersede any prior expressions of intent or understanding with respect to foregoing subject matter, except if it is stated otherwise in this Agreement.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Neither failure to exercise nor any delay in exercising any right, power or remedy under this Agreement operates as a waiver.  A single or partial exercise or waiver of the exercise of any right, power or remedy does not preclude </w:t>
            </w:r>
            <w:r w:rsidRPr="00302058">
              <w:rPr>
                <w:rFonts w:ascii="Palatino Linotype" w:eastAsia="PMingLiU" w:hAnsi="Palatino Linotype" w:cs="Calibri"/>
                <w:sz w:val="20"/>
                <w:szCs w:val="20"/>
                <w:u w:val="none"/>
              </w:rPr>
              <w:lastRenderedPageBreak/>
              <w:t>any other or further exercise of that or any other right, power or remedy.  A waiver is not valid or binding on the party granting that waiver unless made in writing.</w:t>
            </w:r>
          </w:p>
          <w:p w14:paraId="0EFDAB83" w14:textId="77777777" w:rsidR="00597578" w:rsidRPr="00302058" w:rsidRDefault="00597578" w:rsidP="00597578">
            <w:pPr>
              <w:pStyle w:val="Btext"/>
              <w:spacing w:after="0"/>
              <w:ind w:left="461" w:hanging="461"/>
              <w:contextualSpacing/>
              <w:rPr>
                <w:rFonts w:ascii="Palatino Linotype" w:hAnsi="Palatino Linotype" w:cs="Calibri"/>
                <w:sz w:val="20"/>
                <w:szCs w:val="20"/>
                <w:lang w:val="id-ID"/>
              </w:rPr>
            </w:pPr>
          </w:p>
          <w:p w14:paraId="34A97ABC"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0DBB0B7E"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No modification, amendment or waiver of this Agreement shall be valid or binding unless made in writing and, in case of a modification or an amendment, executed by all Parties and in case of a waiver, by the Party against whom the waiver is to be </w:t>
            </w:r>
            <w:proofErr w:type="gramStart"/>
            <w:r w:rsidRPr="00302058">
              <w:rPr>
                <w:rFonts w:ascii="Palatino Linotype" w:eastAsia="PMingLiU" w:hAnsi="Palatino Linotype" w:cs="Calibri"/>
                <w:sz w:val="20"/>
                <w:szCs w:val="20"/>
                <w:u w:val="none"/>
              </w:rPr>
              <w:t>effected</w:t>
            </w:r>
            <w:proofErr w:type="gramEnd"/>
            <w:r w:rsidRPr="00302058">
              <w:rPr>
                <w:rFonts w:ascii="Palatino Linotype" w:eastAsia="PMingLiU" w:hAnsi="Palatino Linotype" w:cs="Calibri"/>
                <w:sz w:val="20"/>
                <w:szCs w:val="20"/>
                <w:u w:val="none"/>
              </w:rPr>
              <w:t>.</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6B81A686"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If one or more provisions of this Agreement or arrangements referred to in this Agreement shall be declared invalid, illegal or unenforceable in any respect under any applicable 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decision, the validity, legality and enforceability of the remaining provisions and agreements contained or referred to in this Agreement shall not be affected or impaired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p>
          <w:p w14:paraId="6F94276A"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21B8FBA8" w14:textId="66387F1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This Agreement may be executed in any number of counterparts, each of which shall be deemed to be an original, but all such counterparts shall together constitute one and the same instrument.</w:t>
            </w:r>
            <w:r w:rsidR="00BF474A" w:rsidRPr="00302058">
              <w:rPr>
                <w:rFonts w:ascii="Palatino Linotype" w:eastAsia="PMingLiU" w:hAnsi="Palatino Linotype" w:cs="Calibri"/>
                <w:sz w:val="20"/>
                <w:szCs w:val="20"/>
                <w:u w:val="none"/>
              </w:rPr>
              <w:t xml:space="preserve"> Transmission of an executed counterpart of this Agreement by email (in PDF, JPEG or other agreed format) shall take effect as delivery of </w:t>
            </w:r>
            <w:r w:rsidR="00BF474A" w:rsidRPr="00302058">
              <w:rPr>
                <w:rFonts w:ascii="Palatino Linotype" w:eastAsia="PMingLiU" w:hAnsi="Palatino Linotype" w:cs="Calibri"/>
                <w:sz w:val="20"/>
                <w:szCs w:val="20"/>
                <w:u w:val="none"/>
              </w:rPr>
              <w:lastRenderedPageBreak/>
              <w:t xml:space="preserve">an executed counterpart of this Agreement. If either method of delivery is adopted, without prejudice to the validity of the agreement made, each Party shall within 10 (ten) Business Days provide the other with the original of such counterpart. </w:t>
            </w:r>
          </w:p>
          <w:p w14:paraId="509B0FF5"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lang w:val="id-ID"/>
              </w:rPr>
            </w:pPr>
          </w:p>
          <w:p w14:paraId="67BFFF1F" w14:textId="1E656E14" w:rsidR="00597578" w:rsidRPr="00302058" w:rsidRDefault="00597578">
            <w:pPr>
              <w:pStyle w:val="MTH1"/>
              <w:numPr>
                <w:ilvl w:val="0"/>
                <w:numId w:val="0"/>
              </w:numPr>
              <w:spacing w:after="0"/>
              <w:ind w:left="462"/>
              <w:contextualSpacing/>
              <w:jc w:val="both"/>
              <w:rPr>
                <w:rFonts w:ascii="Palatino Linotype" w:eastAsia="PMingLiU" w:hAnsi="Palatino Linotype" w:cs="Calibri"/>
                <w:sz w:val="20"/>
                <w:szCs w:val="20"/>
              </w:rPr>
              <w:pPrChange w:id="105" w:author="OLTRE" w:date="2024-05-23T00:20:00Z">
                <w:pPr>
                  <w:pStyle w:val="MTH1"/>
                  <w:numPr>
                    <w:ilvl w:val="1"/>
                    <w:numId w:val="51"/>
                  </w:numPr>
                  <w:tabs>
                    <w:tab w:val="clear" w:pos="1440"/>
                  </w:tabs>
                  <w:spacing w:after="0"/>
                  <w:ind w:left="462" w:hanging="567"/>
                  <w:contextualSpacing/>
                  <w:jc w:val="both"/>
                </w:pPr>
              </w:pPrChange>
            </w:pPr>
            <w:del w:id="106" w:author="OLTRE" w:date="2024-05-23T00:20:00Z">
              <w:r w:rsidRPr="00302058">
                <w:rPr>
                  <w:rFonts w:ascii="Palatino Linotype" w:eastAsia="PMingLiU" w:hAnsi="Palatino Linotype" w:cs="Calibri"/>
                  <w:sz w:val="20"/>
                  <w:szCs w:val="20"/>
                  <w:u w:val="none"/>
                </w:rPr>
                <w:delText xml:space="preserve">The Parties agree that the Subscriber has the right to assign all of its rights and obligations, pursuant to, or otherwise deal with, this Agreement by </w:delText>
              </w:r>
              <w:r w:rsidR="00A06685" w:rsidRPr="00302058">
                <w:rPr>
                  <w:rFonts w:ascii="Palatino Linotype" w:eastAsia="PMingLiU" w:hAnsi="Palatino Linotype" w:cs="Calibri"/>
                  <w:sz w:val="20"/>
                  <w:szCs w:val="20"/>
                  <w:u w:val="none"/>
                </w:rPr>
                <w:delText xml:space="preserve">providing </w:delText>
              </w:r>
              <w:r w:rsidRPr="00302058">
                <w:rPr>
                  <w:rFonts w:ascii="Palatino Linotype" w:eastAsia="PMingLiU" w:hAnsi="Palatino Linotype" w:cs="Calibri"/>
                  <w:sz w:val="20"/>
                  <w:szCs w:val="20"/>
                  <w:u w:val="none"/>
                </w:rPr>
                <w:delText xml:space="preserve">a written notification of such assignment to the Company. On the other hand, the Company </w:delText>
              </w:r>
              <w:r w:rsidR="00A06685" w:rsidRPr="00302058">
                <w:rPr>
                  <w:rFonts w:ascii="Palatino Linotype" w:eastAsia="PMingLiU" w:hAnsi="Palatino Linotype" w:cs="Calibri"/>
                  <w:sz w:val="20"/>
                  <w:szCs w:val="20"/>
                  <w:u w:val="none"/>
                </w:rPr>
                <w:delText xml:space="preserve">shall </w:delText>
              </w:r>
              <w:r w:rsidRPr="00302058">
                <w:rPr>
                  <w:rFonts w:ascii="Palatino Linotype" w:eastAsia="PMingLiU" w:hAnsi="Palatino Linotype" w:cs="Calibri"/>
                  <w:sz w:val="20"/>
                  <w:szCs w:val="20"/>
                  <w:u w:val="none"/>
                </w:rPr>
                <w:delText>not assign any of its rights or obligations, pursuant to, or otherwise deal with, this Agreement</w:delText>
              </w:r>
              <w:r w:rsidR="001765EA" w:rsidRPr="00302058">
                <w:rPr>
                  <w:rFonts w:ascii="Palatino Linotype" w:eastAsia="PMingLiU" w:hAnsi="Palatino Linotype" w:cs="Calibri"/>
                  <w:sz w:val="20"/>
                  <w:szCs w:val="20"/>
                  <w:u w:val="none"/>
                </w:rPr>
                <w:delText>, without the prior written consent of the Subscriber</w:delText>
              </w:r>
              <w:r w:rsidRPr="00302058">
                <w:rPr>
                  <w:rFonts w:ascii="Palatino Linotype" w:eastAsia="PMingLiU" w:hAnsi="Palatino Linotype" w:cs="Calibri"/>
                  <w:sz w:val="20"/>
                  <w:szCs w:val="20"/>
                  <w:u w:val="none"/>
                </w:rPr>
                <w:delText>.</w:delText>
              </w:r>
            </w:del>
          </w:p>
          <w:p w14:paraId="4BAB2F4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425DFE36" w14:textId="695124E4" w:rsidR="00BB3874" w:rsidRPr="00302058" w:rsidRDefault="00597578" w:rsidP="008D0018">
            <w:pPr>
              <w:pStyle w:val="MTH1"/>
              <w:numPr>
                <w:ilvl w:val="1"/>
                <w:numId w:val="51"/>
              </w:numPr>
              <w:spacing w:after="0"/>
              <w:ind w:left="462" w:hanging="567"/>
              <w:contextualSpacing/>
              <w:jc w:val="both"/>
              <w:rPr>
                <w:rFonts w:ascii="Palatino Linotype" w:hAnsi="Palatino Linotype"/>
                <w:sz w:val="20"/>
                <w:szCs w:val="20"/>
              </w:rPr>
            </w:pPr>
            <w:r w:rsidRPr="00302058">
              <w:rPr>
                <w:rFonts w:ascii="Palatino Linotype" w:eastAsia="PMingLiU" w:hAnsi="Palatino Linotype" w:cs="Calibri"/>
                <w:sz w:val="20"/>
                <w:szCs w:val="20"/>
                <w:u w:val="none"/>
              </w:rPr>
              <w:t>This Agreement is executed in a text using both the English and Indonesia languages.</w:t>
            </w:r>
            <w:r w:rsidR="00E85606" w:rsidRPr="00302058">
              <w:rPr>
                <w:rFonts w:ascii="Palatino Linotype" w:eastAsia="PMingLiU" w:hAnsi="Palatino Linotype" w:cs="Calibri"/>
                <w:sz w:val="20"/>
                <w:szCs w:val="20"/>
                <w:u w:val="none"/>
              </w:rPr>
              <w:t xml:space="preserve"> The English version shall control the interpretation of this Agreement, and the Parties acknowledge and agree that i</w:t>
            </w:r>
            <w:r w:rsidRPr="00302058">
              <w:rPr>
                <w:rFonts w:ascii="Palatino Linotype" w:eastAsia="PMingLiU" w:hAnsi="Palatino Linotype" w:cs="Calibri"/>
                <w:sz w:val="20"/>
                <w:szCs w:val="20"/>
                <w:u w:val="none"/>
              </w:rPr>
              <w:t>n the event of any conflict or inconsistency between the two versions of this Agreement, the English version shall prevail</w:t>
            </w:r>
            <w:r w:rsidR="00E85606" w:rsidRPr="00302058">
              <w:rPr>
                <w:rFonts w:ascii="Palatino Linotype" w:eastAsia="PMingLiU" w:hAnsi="Palatino Linotype" w:cs="Calibri"/>
                <w:sz w:val="20"/>
                <w:szCs w:val="20"/>
                <w:u w:val="none"/>
              </w:rPr>
              <w:t>, and the Bahasa Indonesia version shall be deemed to be automatically amended to conform with and to make the relevant Bahasa Indonesia text consistent with the relevant English text.</w:t>
            </w:r>
            <w:r w:rsidRPr="00302058">
              <w:rPr>
                <w:rFonts w:ascii="Palatino Linotype" w:eastAsia="PMingLiU" w:hAnsi="Palatino Linotype" w:cs="Calibri"/>
                <w:sz w:val="20"/>
                <w:szCs w:val="20"/>
                <w:u w:val="none"/>
              </w:rPr>
              <w:t xml:space="preserve"> </w:t>
            </w:r>
          </w:p>
        </w:tc>
        <w:tc>
          <w:tcPr>
            <w:tcW w:w="4150" w:type="dxa"/>
            <w:shd w:val="clear" w:color="auto" w:fill="auto"/>
          </w:tcPr>
          <w:p w14:paraId="2AEE4279" w14:textId="77777777" w:rsidR="00216F69"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lastRenderedPageBreak/>
              <w:t xml:space="preserve">Hal </w:t>
            </w:r>
            <w:proofErr w:type="spellStart"/>
            <w:r w:rsidRPr="00302058">
              <w:rPr>
                <w:rFonts w:ascii="Palatino Linotype" w:hAnsi="Palatino Linotype"/>
                <w:b w:val="0"/>
                <w:color w:val="E7E6E6" w:themeColor="background2"/>
                <w:sz w:val="20"/>
                <w:szCs w:val="20"/>
              </w:rPr>
              <w:t>Lainnya</w:t>
            </w:r>
            <w:proofErr w:type="spellEnd"/>
          </w:p>
          <w:p w14:paraId="1178E22B" w14:textId="7F8E20C6" w:rsidR="003114EF" w:rsidRPr="00302058" w:rsidRDefault="003114EF"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mencakup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menggantikan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perjanjian</w:t>
            </w:r>
            <w:r w:rsidR="00EA3011"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pemahaman</w:t>
            </w:r>
            <w:r w:rsidR="00EA3011" w:rsidRPr="00302058">
              <w:rPr>
                <w:rFonts w:ascii="Palatino Linotype" w:hAnsi="Palatino Linotype" w:cs="Calibri"/>
                <w:b w:val="0"/>
                <w:color w:val="E7E6E6" w:themeColor="background2"/>
                <w:sz w:val="20"/>
                <w:szCs w:val="20"/>
              </w:rPr>
              <w:t>-pemahaman</w:t>
            </w:r>
            <w:proofErr w:type="spellEnd"/>
            <w:r w:rsidRPr="00302058">
              <w:rPr>
                <w:rFonts w:ascii="Palatino Linotype" w:hAnsi="Palatino Linotype" w:cs="Calibri"/>
                <w:b w:val="0"/>
                <w:color w:val="E7E6E6" w:themeColor="background2"/>
                <w:sz w:val="20"/>
                <w:szCs w:val="20"/>
              </w:rPr>
              <w:t xml:space="preserve"> </w:t>
            </w:r>
            <w:proofErr w:type="spellStart"/>
            <w:r w:rsidR="00C641C3"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jika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w:t>
            </w:r>
            <w:proofErr w:type="spellEnd"/>
            <w:r w:rsidRPr="00302058">
              <w:rPr>
                <w:rFonts w:ascii="Palatino Linotype" w:hAnsi="Palatino Linotype" w:cs="Calibri"/>
                <w:b w:val="0"/>
                <w:color w:val="E7E6E6" w:themeColor="background2"/>
                <w:sz w:val="20"/>
                <w:szCs w:val="20"/>
              </w:rPr>
              <w:t>.</w:t>
            </w:r>
          </w:p>
          <w:p w14:paraId="658946AA"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E68C6B1" w14:textId="37D12014" w:rsidR="00AD13A3" w:rsidRPr="00302058" w:rsidRDefault="00C33547"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kegagalan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menghalangi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w:t>
            </w:r>
          </w:p>
          <w:p w14:paraId="749B5375"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5DDA392"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Hal-</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jelas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kepentingan</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dan/</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dipisahkan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2D8D97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DCFB149" w14:textId="77777777" w:rsidR="00846E98" w:rsidRPr="00302058" w:rsidRDefault="00846E98"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pelarangan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mempengaruhi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sisanya</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terkena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meminta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w:t>
            </w:r>
          </w:p>
          <w:p w14:paraId="4AF1BB2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6A69AF8"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beberapa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daripadanya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asli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tetapi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bersama-sama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instrumen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w:t>
            </w:r>
          </w:p>
          <w:p w14:paraId="3093EBF8"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5D054B3" w14:textId="6F018E49"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teks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dan Indonesia.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konflik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dua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00550069" w:rsidRPr="00302058">
              <w:rPr>
                <w:rFonts w:ascii="Palatino Linotype" w:hAnsi="Palatino Linotype" w:cs="Calibri"/>
                <w:b w:val="0"/>
                <w:color w:val="E7E6E6" w:themeColor="background2"/>
                <w:sz w:val="20"/>
                <w:szCs w:val="20"/>
              </w:rPr>
              <w:t>Inggris</w:t>
            </w:r>
            <w:proofErr w:type="spellEnd"/>
            <w:r w:rsidR="00550069"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yang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mengubah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sehingga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3B16EF">
      <w:pPr>
        <w:jc w:val="center"/>
        <w:rPr>
          <w:rFonts w:ascii="Palatino Linotype" w:hAnsi="Palatino Linotype"/>
          <w:sz w:val="20"/>
          <w:szCs w:val="20"/>
        </w:rPr>
      </w:pPr>
      <w:r>
        <w:rPr>
          <w:rFonts w:ascii="Palatino Linotype" w:hAnsi="Palatino Linotype"/>
          <w:sz w:val="20"/>
          <w:szCs w:val="20"/>
        </w:rPr>
        <w:t xml:space="preserve">[the signature page follows /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penandatanganan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ada</w:t>
      </w:r>
      <w:proofErr w:type="spellEnd"/>
      <w:r>
        <w:rPr>
          <w:rFonts w:ascii="Palatino Linotype" w:hAnsi="Palatino Linotype"/>
          <w:i/>
          <w:iCs/>
          <w:sz w:val="20"/>
          <w:szCs w:val="20"/>
        </w:rPr>
        <w:t xml:space="preserve"> di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berikutnya</w:t>
      </w:r>
      <w:proofErr w:type="spellEnd"/>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8D0018">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8D0018">
      <w:pPr>
        <w:pStyle w:val="level2"/>
        <w:numPr>
          <w:ilvl w:val="0"/>
          <w:numId w:val="0"/>
        </w:numPr>
        <w:spacing w:line="240" w:lineRule="auto"/>
        <w:rPr>
          <w:rFonts w:ascii="Palatino Linotype" w:eastAsia="PMingLiU" w:hAnsi="Palatino Linotype"/>
          <w:i/>
        </w:rPr>
      </w:pPr>
      <w:proofErr w:type="spellStart"/>
      <w:r w:rsidRPr="00302058">
        <w:rPr>
          <w:rFonts w:ascii="Palatino Linotype" w:eastAsia="PMingLiU" w:hAnsi="Palatino Linotype"/>
          <w:i/>
        </w:rPr>
        <w:t>Demikian</w:t>
      </w:r>
      <w:proofErr w:type="spellEnd"/>
      <w:r w:rsidRPr="00302058">
        <w:rPr>
          <w:rFonts w:ascii="Palatino Linotype" w:eastAsia="PMingLiU" w:hAnsi="Palatino Linotype"/>
          <w:i/>
        </w:rPr>
        <w:t xml:space="preserve"> Para </w:t>
      </w:r>
      <w:proofErr w:type="spellStart"/>
      <w:r w:rsidRPr="00302058">
        <w:rPr>
          <w:rFonts w:ascii="Palatino Linotype" w:eastAsia="PMingLiU" w:hAnsi="Palatino Linotype"/>
          <w:i/>
        </w:rPr>
        <w:t>Pihak</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telah</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menandatangani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Perjanjian</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ini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melalui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perwakilan</w:t>
      </w:r>
      <w:proofErr w:type="spellEnd"/>
      <w:r w:rsidRPr="00302058">
        <w:rPr>
          <w:rFonts w:ascii="Palatino Linotype" w:eastAsia="PMingLiU" w:hAnsi="Palatino Linotype"/>
          <w:i/>
        </w:rPr>
        <w:t xml:space="preserve"> yang </w:t>
      </w:r>
      <w:proofErr w:type="spellStart"/>
      <w:r w:rsidRPr="00302058">
        <w:rPr>
          <w:rFonts w:ascii="Palatino Linotype" w:eastAsia="PMingLiU" w:hAnsi="Palatino Linotype"/>
          <w:i/>
        </w:rPr>
        <w:t>sah</w:t>
      </w:r>
      <w:proofErr w:type="spellEnd"/>
      <w:r w:rsidRPr="00302058">
        <w:rPr>
          <w:rFonts w:ascii="Palatino Linotype" w:eastAsia="PMingLiU" w:hAnsi="Palatino Linotype"/>
          <w:i/>
        </w:rPr>
        <w:t xml:space="preserve"> masing-masing pada </w:t>
      </w:r>
      <w:proofErr w:type="spellStart"/>
      <w:r w:rsidRPr="00302058">
        <w:rPr>
          <w:rFonts w:ascii="Palatino Linotype" w:eastAsia="PMingLiU" w:hAnsi="Palatino Linotype"/>
          <w:i/>
        </w:rPr>
        <w:t>tanggal</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sebagaimana</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tersebut</w:t>
      </w:r>
      <w:proofErr w:type="spellEnd"/>
      <w:r w:rsidRPr="00302058">
        <w:rPr>
          <w:rFonts w:ascii="Palatino Linotype" w:eastAsia="PMingLiU" w:hAnsi="Palatino Linotype"/>
          <w:i/>
        </w:rPr>
        <w:t xml:space="preserve"> di </w:t>
      </w:r>
      <w:proofErr w:type="spellStart"/>
      <w:r w:rsidRPr="00302058">
        <w:rPr>
          <w:rFonts w:ascii="Palatino Linotype" w:eastAsia="PMingLiU" w:hAnsi="Palatino Linotype"/>
          <w:i/>
        </w:rPr>
        <w:t>atas</w:t>
      </w:r>
      <w:proofErr w:type="spellEnd"/>
      <w:r w:rsidRPr="00302058">
        <w:rPr>
          <w:rFonts w:ascii="Palatino Linotype" w:eastAsia="PMingLiU" w:hAnsi="Palatino Linotype"/>
          <w:i/>
        </w:rPr>
        <w:t>.</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8D0018">
            <w:pPr>
              <w:contextualSpacing/>
              <w:jc w:val="both"/>
              <w:rPr>
                <w:rFonts w:ascii="Palatino Linotype" w:hAnsi="Palatino Linotype"/>
                <w:b/>
                <w:sz w:val="20"/>
                <w:szCs w:val="20"/>
                <w:u w:val="single"/>
              </w:rPr>
            </w:pPr>
          </w:p>
          <w:p w14:paraId="550BCFFD" w14:textId="77777777" w:rsidR="00A556AD" w:rsidRPr="00302058" w:rsidRDefault="00A556AD" w:rsidP="008D0018">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8D0018">
            <w:pPr>
              <w:contextualSpacing/>
              <w:jc w:val="both"/>
              <w:rPr>
                <w:rFonts w:ascii="Palatino Linotype" w:hAnsi="Palatino Linotype"/>
                <w:sz w:val="20"/>
                <w:szCs w:val="20"/>
              </w:rPr>
            </w:pPr>
          </w:p>
        </w:tc>
        <w:tc>
          <w:tcPr>
            <w:tcW w:w="228" w:type="dxa"/>
          </w:tcPr>
          <w:p w14:paraId="75880B34" w14:textId="77777777" w:rsidR="00A556AD" w:rsidRPr="00302058" w:rsidRDefault="00A556AD" w:rsidP="008D0018">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8D0018">
            <w:pPr>
              <w:contextualSpacing/>
              <w:jc w:val="both"/>
              <w:rPr>
                <w:rFonts w:ascii="Palatino Linotype" w:hAnsi="Palatino Linotype"/>
                <w:b/>
                <w:sz w:val="20"/>
                <w:szCs w:val="20"/>
              </w:rPr>
            </w:pPr>
          </w:p>
          <w:p w14:paraId="4E1DB6F5" w14:textId="77777777" w:rsidR="00A556AD" w:rsidRPr="00302058" w:rsidRDefault="00A556AD" w:rsidP="008D0018">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8D0018">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8D0018">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r w:rsidRPr="00302058">
              <w:rPr>
                <w:rFonts w:ascii="Palatino Linotype" w:hAnsi="Palatino Linotype"/>
                <w:b/>
                <w:bCs/>
                <w:i/>
                <w:noProof/>
                <w:sz w:val="20"/>
                <w:szCs w:val="20"/>
              </w:rPr>
              <w:t xml:space="preserve"> </w:t>
            </w:r>
          </w:p>
          <w:p w14:paraId="66BA3A21" w14:textId="778F200D" w:rsidR="00237AAC" w:rsidRPr="00302058" w:rsidRDefault="00237AAC" w:rsidP="008D0018">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8D0018">
            <w:pPr>
              <w:contextualSpacing/>
              <w:jc w:val="both"/>
              <w:rPr>
                <w:rFonts w:ascii="Palatino Linotype" w:hAnsi="Palatino Linotype"/>
                <w:sz w:val="20"/>
                <w:szCs w:val="20"/>
              </w:rPr>
            </w:pPr>
          </w:p>
        </w:tc>
        <w:tc>
          <w:tcPr>
            <w:tcW w:w="228" w:type="dxa"/>
          </w:tcPr>
          <w:p w14:paraId="0549A095" w14:textId="77777777" w:rsidR="00A556AD" w:rsidRPr="00302058" w:rsidRDefault="00A556AD" w:rsidP="008D0018">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5EC69E0" w:rsidR="00A556AD" w:rsidRPr="00302058" w:rsidRDefault="00A556AD"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Subscriber / </w:t>
            </w:r>
            <w:proofErr w:type="spellStart"/>
            <w:r w:rsidRPr="00302058">
              <w:rPr>
                <w:rFonts w:ascii="Palatino Linotype" w:hAnsi="Palatino Linotype"/>
                <w:b/>
                <w:sz w:val="20"/>
                <w:szCs w:val="20"/>
              </w:rPr>
              <w:t>Peserta</w:t>
            </w:r>
            <w:proofErr w:type="spellEnd"/>
            <w:r w:rsidRPr="00302058">
              <w:rPr>
                <w:rFonts w:ascii="Palatino Linotype" w:hAnsi="Palatino Linotype"/>
                <w:b/>
                <w:sz w:val="20"/>
                <w:szCs w:val="20"/>
              </w:rPr>
              <w:t>:</w:t>
            </w:r>
          </w:p>
        </w:tc>
        <w:tc>
          <w:tcPr>
            <w:tcW w:w="4217" w:type="dxa"/>
          </w:tcPr>
          <w:p w14:paraId="12F840D9" w14:textId="77777777" w:rsidR="00A556AD" w:rsidRPr="00302058" w:rsidRDefault="00A556AD" w:rsidP="008D0018">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1C3A9D8F"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8D0018">
            <w:pPr>
              <w:contextualSpacing/>
              <w:jc w:val="both"/>
              <w:rPr>
                <w:rFonts w:ascii="Palatino Linotype" w:hAnsi="Palatino Linotype"/>
                <w:b/>
                <w:bCs/>
                <w:noProof/>
                <w:sz w:val="20"/>
                <w:szCs w:val="20"/>
              </w:rPr>
            </w:pPr>
          </w:p>
          <w:p w14:paraId="790C3E19" w14:textId="77777777" w:rsidR="00302058" w:rsidRPr="00302058" w:rsidRDefault="00302058" w:rsidP="008D0018">
            <w:pPr>
              <w:contextualSpacing/>
              <w:jc w:val="both"/>
              <w:rPr>
                <w:rFonts w:ascii="Palatino Linotype" w:hAnsi="Palatino Linotype"/>
                <w:b/>
                <w:bCs/>
                <w:noProof/>
                <w:sz w:val="20"/>
                <w:szCs w:val="20"/>
              </w:rPr>
            </w:pPr>
          </w:p>
          <w:p w14:paraId="2B5F3418" w14:textId="77777777" w:rsidR="00A556AD" w:rsidRPr="00302058" w:rsidRDefault="00A556AD" w:rsidP="008D0018">
            <w:pPr>
              <w:contextualSpacing/>
              <w:jc w:val="both"/>
              <w:rPr>
                <w:rFonts w:ascii="Palatino Linotype" w:hAnsi="Palatino Linotype"/>
                <w:b/>
                <w:bCs/>
                <w:noProof/>
                <w:sz w:val="20"/>
                <w:szCs w:val="20"/>
              </w:rPr>
            </w:pPr>
          </w:p>
          <w:p w14:paraId="7E5E4D30" w14:textId="77777777" w:rsidR="00A556AD" w:rsidRPr="00302058" w:rsidRDefault="00A556AD" w:rsidP="008D0018">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8D0018">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8D0018">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p>
        </w:tc>
        <w:tc>
          <w:tcPr>
            <w:tcW w:w="4217" w:type="dxa"/>
          </w:tcPr>
          <w:p w14:paraId="781FA755" w14:textId="77777777" w:rsidR="00A556AD" w:rsidRPr="00302058" w:rsidRDefault="00A556AD" w:rsidP="008D0018">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3F57D6" w:rsidR="004A064D" w:rsidRPr="00302058" w:rsidRDefault="004A064D" w:rsidP="007B5F69">
      <w:pPr>
        <w:pStyle w:val="ListParagraph"/>
        <w:numPr>
          <w:ilvl w:val="2"/>
          <w:numId w:val="69"/>
        </w:numPr>
        <w:ind w:left="426"/>
        <w:jc w:val="both"/>
        <w:rPr>
          <w:rFonts w:ascii="Palatino Linotype" w:hAnsi="Palatino Linotype"/>
          <w:b/>
          <w:sz w:val="20"/>
          <w:szCs w:val="20"/>
        </w:rPr>
      </w:pPr>
      <w:commentRangeStart w:id="107"/>
      <w:r w:rsidRPr="00302058">
        <w:rPr>
          <w:rFonts w:ascii="Palatino Linotype" w:hAnsi="Palatino Linotype"/>
          <w:b/>
          <w:sz w:val="20"/>
          <w:szCs w:val="20"/>
        </w:rPr>
        <w:t xml:space="preserve">Prior Closing , the capital structure and shareholder composition are as follows </w:t>
      </w:r>
      <w:commentRangeEnd w:id="107"/>
      <w:r w:rsidR="007468FB" w:rsidRPr="00302058">
        <w:rPr>
          <w:rStyle w:val="CommentReference"/>
          <w:rFonts w:ascii="Palatino Linotype" w:hAnsi="Palatino Linotype"/>
        </w:rPr>
        <w:commentReference w:id="107"/>
      </w:r>
      <w:r w:rsidRPr="00302058">
        <w:rPr>
          <w:rFonts w:ascii="Palatino Linotype" w:hAnsi="Palatino Linotype"/>
          <w:b/>
          <w:sz w:val="20"/>
          <w:szCs w:val="20"/>
        </w:rPr>
        <w:t>/</w:t>
      </w:r>
    </w:p>
    <w:p w14:paraId="48D04A63" w14:textId="77777777" w:rsidR="004A064D" w:rsidRPr="00302058" w:rsidRDefault="004A064D" w:rsidP="007B5F69">
      <w:pPr>
        <w:ind w:left="426"/>
        <w:rPr>
          <w:rFonts w:ascii="Palatino Linotype" w:hAnsi="Palatino Linotype"/>
          <w:b/>
          <w:sz w:val="20"/>
          <w:szCs w:val="20"/>
        </w:rPr>
      </w:pPr>
      <w:proofErr w:type="spellStart"/>
      <w:r w:rsidRPr="00302058">
        <w:rPr>
          <w:rFonts w:ascii="Palatino Linotype" w:hAnsi="Palatino Linotype"/>
          <w:b/>
          <w:sz w:val="20"/>
          <w:szCs w:val="20"/>
        </w:rPr>
        <w:t>Sebelum</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Penutupan</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Struktur</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Permodalan</w:t>
      </w:r>
      <w:proofErr w:type="spellEnd"/>
      <w:r w:rsidRPr="00302058">
        <w:rPr>
          <w:rFonts w:ascii="Palatino Linotype" w:hAnsi="Palatino Linotype"/>
          <w:b/>
          <w:sz w:val="20"/>
          <w:szCs w:val="20"/>
        </w:rPr>
        <w:t xml:space="preserve"> dan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 yang </w:t>
      </w:r>
      <w:proofErr w:type="spellStart"/>
      <w:r w:rsidRPr="00302058">
        <w:rPr>
          <w:rFonts w:ascii="Palatino Linotype" w:hAnsi="Palatino Linotype"/>
          <w:b/>
          <w:sz w:val="20"/>
          <w:szCs w:val="20"/>
        </w:rPr>
        <w:t>Sudah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adalah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sebagai</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berikut</w:t>
      </w:r>
      <w:proofErr w:type="spellEnd"/>
      <w:r w:rsidRPr="00302058">
        <w:rPr>
          <w:rFonts w:ascii="Palatino Linotype" w:hAnsi="Palatino Linotype"/>
          <w:b/>
          <w:sz w:val="20"/>
          <w:szCs w:val="20"/>
        </w:rPr>
        <w:t>:</w:t>
      </w:r>
    </w:p>
    <w:p w14:paraId="79C29A91" w14:textId="77777777" w:rsidR="004A064D" w:rsidRPr="00302058" w:rsidRDefault="004A064D" w:rsidP="004A064D">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16445">
        <w:tc>
          <w:tcPr>
            <w:tcW w:w="3595" w:type="dxa"/>
            <w:shd w:val="clear" w:color="auto" w:fill="6B94D1"/>
            <w:vAlign w:val="center"/>
          </w:tcPr>
          <w:p w14:paraId="39B0AE6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16445">
        <w:tc>
          <w:tcPr>
            <w:tcW w:w="3595" w:type="dxa"/>
            <w:shd w:val="clear" w:color="auto" w:fill="6B94D1"/>
            <w:vAlign w:val="center"/>
          </w:tcPr>
          <w:p w14:paraId="376011F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F16445">
        <w:tc>
          <w:tcPr>
            <w:tcW w:w="3595" w:type="dxa"/>
            <w:shd w:val="clear" w:color="auto" w:fill="6B94D1"/>
          </w:tcPr>
          <w:p w14:paraId="5D75004A"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6C98ED59" w14:textId="77777777" w:rsidR="004A064D" w:rsidRPr="00302058" w:rsidRDefault="004A064D" w:rsidP="00F16445">
            <w:pPr>
              <w:rPr>
                <w:rFonts w:ascii="Palatino Linotype" w:hAnsi="Palatino Linotype"/>
                <w:b/>
                <w:sz w:val="20"/>
                <w:szCs w:val="20"/>
              </w:rPr>
            </w:pPr>
          </w:p>
        </w:tc>
        <w:tc>
          <w:tcPr>
            <w:tcW w:w="5047" w:type="dxa"/>
          </w:tcPr>
          <w:p w14:paraId="41D660B3"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1,369,102 shares/</w:t>
            </w:r>
            <w:proofErr w:type="spellStart"/>
            <w:r w:rsidRPr="00302058">
              <w:rPr>
                <w:rFonts w:ascii="Palatino Linotype" w:hAnsi="Palatino Linotype"/>
                <w:b/>
                <w:sz w:val="20"/>
                <w:szCs w:val="20"/>
              </w:rPr>
              <w:t>saham</w:t>
            </w:r>
            <w:proofErr w:type="spellEnd"/>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4A064D"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Shareholder/</w:t>
            </w:r>
            <w:r w:rsidRPr="00302058">
              <w:rPr>
                <w:rFonts w:ascii="Palatino Linotype" w:hAnsi="Palatino Linotype"/>
                <w:b/>
                <w:sz w:val="20"/>
                <w:szCs w:val="20"/>
              </w:rPr>
              <w:br/>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Class/</w:t>
            </w:r>
            <w:r w:rsidRPr="00302058">
              <w:rPr>
                <w:rFonts w:ascii="Palatino Linotype" w:hAnsi="Palatino Linotype"/>
                <w:b/>
                <w:sz w:val="20"/>
                <w:szCs w:val="20"/>
              </w:rPr>
              <w:br/>
            </w:r>
            <w:proofErr w:type="spellStart"/>
            <w:r w:rsidRPr="00302058">
              <w:rPr>
                <w:rFonts w:ascii="Palatino Linotype" w:hAnsi="Palatino Linotype"/>
                <w:b/>
                <w:sz w:val="20"/>
                <w:szCs w:val="20"/>
              </w:rPr>
              <w:t>Kelas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Number of Shares/ </w:t>
            </w:r>
            <w:r w:rsidRPr="00302058">
              <w:rPr>
                <w:rFonts w:ascii="Palatino Linotype" w:hAnsi="Palatino Linotype"/>
                <w:b/>
                <w:sz w:val="20"/>
                <w:szCs w:val="20"/>
              </w:rPr>
              <w:br/>
            </w:r>
            <w:proofErr w:type="spellStart"/>
            <w:r w:rsidRPr="00302058">
              <w:rPr>
                <w:rFonts w:ascii="Palatino Linotype" w:hAnsi="Palatino Linotype"/>
                <w:b/>
                <w:sz w:val="20"/>
                <w:szCs w:val="20"/>
              </w:rPr>
              <w:t>Kepemilikan</w:t>
            </w:r>
            <w:proofErr w:type="spellEnd"/>
            <w:r w:rsidRPr="00302058">
              <w:rPr>
                <w:rFonts w:ascii="Palatino Linotype" w:hAnsi="Palatino Linotype"/>
                <w:b/>
                <w:sz w:val="20"/>
                <w:szCs w:val="20"/>
              </w:rPr>
              <w:t xml:space="preserve">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r>
            <w:proofErr w:type="spellStart"/>
            <w:r w:rsidRPr="00302058">
              <w:rPr>
                <w:rFonts w:ascii="Palatino Linotype" w:hAnsi="Palatino Linotype"/>
                <w:b/>
                <w:sz w:val="20"/>
                <w:szCs w:val="20"/>
              </w:rPr>
              <w:t>Persentase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Investment Amount/ </w:t>
            </w:r>
            <w:r w:rsidRPr="00302058">
              <w:rPr>
                <w:rFonts w:ascii="Palatino Linotype" w:hAnsi="Palatino Linotype"/>
                <w:b/>
                <w:sz w:val="20"/>
                <w:szCs w:val="20"/>
              </w:rPr>
              <w:br/>
              <w:t xml:space="preserve">Nilai </w:t>
            </w:r>
            <w:proofErr w:type="spellStart"/>
            <w:r w:rsidRPr="00302058">
              <w:rPr>
                <w:rFonts w:ascii="Palatino Linotype" w:hAnsi="Palatino Linotype"/>
                <w:b/>
                <w:sz w:val="20"/>
                <w:szCs w:val="20"/>
              </w:rPr>
              <w:t>Investasi</w:t>
            </w:r>
            <w:proofErr w:type="spellEnd"/>
          </w:p>
        </w:tc>
      </w:tr>
      <w:tr w:rsidR="004A064D"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2CFB1B3E"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3DC4A5F0"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54EEF900"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w:t>
            </w:r>
            <w:r w:rsidRPr="00302058">
              <w:rPr>
                <w:rFonts w:ascii="Palatino Linotype" w:hAnsi="Palatino Linotype"/>
                <w:bCs/>
                <w:sz w:val="20"/>
                <w:szCs w:val="20"/>
              </w:rPr>
              <w:t>0,000,000</w:t>
            </w:r>
          </w:p>
        </w:tc>
      </w:tr>
      <w:tr w:rsidR="004A064D"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7C83D452"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3DBBAD80" w:rsidR="004A064D" w:rsidRPr="00302058" w:rsidRDefault="007B2799" w:rsidP="00F16445">
            <w:pPr>
              <w:jc w:val="right"/>
              <w:rPr>
                <w:rFonts w:ascii="Palatino Linotype" w:hAnsi="Palatino Linotype"/>
                <w:bCs/>
                <w:sz w:val="20"/>
                <w:szCs w:val="20"/>
              </w:rPr>
            </w:pPr>
            <w:r w:rsidRPr="00302058">
              <w:rPr>
                <w:rFonts w:ascii="Palatino Linotype" w:hAnsi="Palatino Linotype"/>
                <w:bCs/>
                <w:sz w:val="20"/>
                <w:szCs w:val="20"/>
              </w:rPr>
              <w:t>36.52</w:t>
            </w:r>
            <w:r w:rsidR="004A064D"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0D129503"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5,000</w:t>
            </w:r>
            <w:r w:rsidRPr="00302058">
              <w:rPr>
                <w:rFonts w:ascii="Palatino Linotype" w:hAnsi="Palatino Linotype"/>
                <w:bCs/>
                <w:sz w:val="20"/>
                <w:szCs w:val="20"/>
              </w:rPr>
              <w:t>,000,000</w:t>
            </w:r>
          </w:p>
        </w:tc>
      </w:tr>
      <w:tr w:rsidR="004A064D"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w:t>
            </w:r>
            <w:r w:rsidR="007B2799" w:rsidRPr="00302058">
              <w:rPr>
                <w:rFonts w:ascii="Palatino Linotype" w:hAnsi="Palatino Linotype"/>
                <w:bCs/>
                <w:sz w:val="20"/>
                <w:szCs w:val="20"/>
              </w:rPr>
              <w:t>87</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Salim </w:t>
            </w:r>
            <w:r w:rsidR="004A064D" w:rsidRPr="00302058">
              <w:rPr>
                <w:rFonts w:ascii="Palatino Linotype" w:hAnsi="Palatino Linotype"/>
                <w:bCs/>
                <w:sz w:val="20"/>
                <w:szCs w:val="20"/>
              </w:rPr>
              <w:t>Haykal</w:t>
            </w:r>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1,933,604,000</w:t>
            </w:r>
          </w:p>
        </w:tc>
      </w:tr>
      <w:tr w:rsidR="004A064D"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PT Mega </w:t>
            </w:r>
            <w:proofErr w:type="spellStart"/>
            <w:r w:rsidR="004A064D" w:rsidRPr="00302058">
              <w:rPr>
                <w:rFonts w:ascii="Palatino Linotype" w:hAnsi="Palatino Linotype"/>
                <w:bCs/>
                <w:sz w:val="20"/>
                <w:szCs w:val="20"/>
              </w:rPr>
              <w:t>Ozora</w:t>
            </w:r>
            <w:proofErr w:type="spellEnd"/>
            <w:r w:rsidR="004A064D" w:rsidRPr="00302058">
              <w:rPr>
                <w:rFonts w:ascii="Palatino Linotype" w:hAnsi="Palatino Linotype"/>
                <w:bCs/>
                <w:sz w:val="20"/>
                <w:szCs w:val="20"/>
              </w:rPr>
              <w:t xml:space="preserve">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5E01C453"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w:t>
            </w:r>
            <w:r w:rsidR="007B2799" w:rsidRPr="00302058">
              <w:rPr>
                <w:rFonts w:ascii="Palatino Linotype" w:hAnsi="Palatino Linotype"/>
                <w:bCs/>
                <w:sz w:val="20"/>
                <w:szCs w:val="20"/>
              </w:rPr>
              <w:t>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Famiarjo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Harto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commentRangeStart w:id="108"/>
            <w:r w:rsidRPr="00302058">
              <w:rPr>
                <w:rFonts w:ascii="Palatino Linotype" w:hAnsi="Palatino Linotype"/>
                <w:b/>
                <w:sz w:val="20"/>
                <w:szCs w:val="20"/>
              </w:rPr>
              <w:t>20,703,958,000</w:t>
            </w:r>
            <w:commentRangeEnd w:id="108"/>
            <w:r w:rsidR="007A0B9C" w:rsidRPr="00302058">
              <w:rPr>
                <w:rStyle w:val="CommentReference"/>
                <w:rFonts w:ascii="Palatino Linotype" w:hAnsi="Palatino Linotype"/>
              </w:rPr>
              <w:commentReference w:id="108"/>
            </w:r>
          </w:p>
        </w:tc>
      </w:tr>
    </w:tbl>
    <w:p w14:paraId="3F6803F3" w14:textId="77777777" w:rsidR="004A064D" w:rsidRPr="00302058" w:rsidRDefault="004A064D" w:rsidP="004A064D">
      <w:pPr>
        <w:rPr>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064D" w:rsidRPr="00302058" w14:paraId="236FCFA8" w14:textId="77777777" w:rsidTr="00F16445">
        <w:tc>
          <w:tcPr>
            <w:tcW w:w="4128" w:type="dxa"/>
          </w:tcPr>
          <w:p w14:paraId="146C6A2E"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16445">
            <w:pPr>
              <w:ind w:left="96"/>
              <w:jc w:val="both"/>
              <w:rPr>
                <w:rFonts w:ascii="Palatino Linotype" w:hAnsi="Palatino Linotype"/>
                <w:sz w:val="20"/>
                <w:szCs w:val="20"/>
              </w:rPr>
            </w:pPr>
          </w:p>
        </w:tc>
        <w:tc>
          <w:tcPr>
            <w:tcW w:w="4514" w:type="dxa"/>
          </w:tcPr>
          <w:p w14:paraId="5C7CDD5B"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3D44DFF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 dan</w:t>
            </w:r>
          </w:p>
          <w:p w14:paraId="16512D3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4340AE69" w14:textId="77777777" w:rsidR="004A064D" w:rsidRPr="00302058" w:rsidRDefault="004A064D" w:rsidP="00F16445">
            <w:pPr>
              <w:ind w:left="987"/>
              <w:rPr>
                <w:rFonts w:ascii="Palatino Linotype" w:hAnsi="Palatino Linotype"/>
                <w:sz w:val="20"/>
                <w:szCs w:val="20"/>
              </w:rPr>
            </w:pPr>
          </w:p>
        </w:tc>
      </w:tr>
    </w:tbl>
    <w:p w14:paraId="137E2DE3" w14:textId="77777777" w:rsidR="004A064D" w:rsidRPr="00302058" w:rsidRDefault="004A064D" w:rsidP="004A064D">
      <w:pPr>
        <w:rPr>
          <w:rFonts w:ascii="Palatino Linotype" w:hAnsi="Palatino Linotype"/>
          <w:b/>
          <w:sz w:val="20"/>
          <w:szCs w:val="20"/>
        </w:rPr>
      </w:pPr>
    </w:p>
    <w:p w14:paraId="6AB30660" w14:textId="77777777" w:rsidR="004A064D" w:rsidRPr="00302058" w:rsidRDefault="004A064D" w:rsidP="004A064D">
      <w:pPr>
        <w:jc w:val="both"/>
        <w:rPr>
          <w:rFonts w:ascii="Palatino Linotype" w:hAnsi="Palatino Linotype"/>
          <w:b/>
          <w:sz w:val="20"/>
          <w:szCs w:val="20"/>
        </w:rPr>
      </w:pPr>
    </w:p>
    <w:p w14:paraId="71087174" w14:textId="77777777" w:rsidR="004A064D" w:rsidRPr="00302058" w:rsidRDefault="004A064D" w:rsidP="004A064D">
      <w:pPr>
        <w:jc w:val="both"/>
        <w:rPr>
          <w:rFonts w:ascii="Palatino Linotype" w:hAnsi="Palatino Linotype"/>
          <w:b/>
          <w:sz w:val="20"/>
          <w:szCs w:val="20"/>
        </w:rPr>
      </w:pPr>
    </w:p>
    <w:p w14:paraId="6B096371" w14:textId="77777777" w:rsidR="00B9330E" w:rsidRPr="00302058" w:rsidRDefault="00B9330E" w:rsidP="004A064D">
      <w:pPr>
        <w:jc w:val="both"/>
        <w:rPr>
          <w:rFonts w:ascii="Palatino Linotype" w:hAnsi="Palatino Linotype"/>
          <w:b/>
          <w:sz w:val="20"/>
          <w:szCs w:val="20"/>
        </w:rPr>
      </w:pPr>
    </w:p>
    <w:p w14:paraId="6BF57483" w14:textId="77777777" w:rsidR="004A064D" w:rsidRPr="00302058" w:rsidRDefault="004A064D" w:rsidP="004A064D">
      <w:pPr>
        <w:jc w:val="both"/>
        <w:rPr>
          <w:rFonts w:ascii="Palatino Linotype" w:hAnsi="Palatino Linotype"/>
          <w:sz w:val="20"/>
        </w:rPr>
      </w:pPr>
    </w:p>
    <w:p w14:paraId="4283ABB8" w14:textId="42637E00"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 xml:space="preserve">as follows / Pada </w:t>
      </w:r>
      <w:proofErr w:type="spellStart"/>
      <w:r w:rsidRPr="00302058">
        <w:rPr>
          <w:rFonts w:ascii="Palatino Linotype" w:hAnsi="Palatino Linotype"/>
          <w:b/>
          <w:sz w:val="20"/>
          <w:szCs w:val="20"/>
        </w:rPr>
        <w:t>Penyelesaian</w:t>
      </w:r>
      <w:proofErr w:type="spellEnd"/>
      <w:r w:rsidRPr="00302058">
        <w:rPr>
          <w:rFonts w:ascii="Palatino Linotype" w:hAnsi="Palatino Linotype"/>
          <w:b/>
          <w:sz w:val="20"/>
          <w:szCs w:val="20"/>
        </w:rPr>
        <w:t>:</w:t>
      </w:r>
    </w:p>
    <w:p w14:paraId="594E24F3" w14:textId="77777777" w:rsidR="00F6574F" w:rsidRPr="00302058" w:rsidRDefault="00F6574F" w:rsidP="00F6574F">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F16445">
        <w:tc>
          <w:tcPr>
            <w:tcW w:w="4405" w:type="dxa"/>
            <w:shd w:val="clear" w:color="auto" w:fill="6B94D1"/>
            <w:vAlign w:val="center"/>
          </w:tcPr>
          <w:p w14:paraId="505F7B7F" w14:textId="77777777" w:rsidR="004A064D" w:rsidRPr="00302058" w:rsidRDefault="004A064D" w:rsidP="00F16445">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132,815,832,000</w:t>
            </w:r>
          </w:p>
        </w:tc>
      </w:tr>
      <w:tr w:rsidR="004A064D" w:rsidRPr="00302058" w14:paraId="2854C01E" w14:textId="77777777" w:rsidTr="00F16445">
        <w:trPr>
          <w:trHeight w:val="530"/>
        </w:trPr>
        <w:tc>
          <w:tcPr>
            <w:tcW w:w="4405" w:type="dxa"/>
            <w:shd w:val="clear" w:color="auto" w:fill="6B94D1"/>
            <w:vAlign w:val="center"/>
          </w:tcPr>
          <w:p w14:paraId="1A05024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58BB4F4E"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r w:rsidR="00CF215E" w:rsidRPr="00302058">
              <w:rPr>
                <w:rFonts w:ascii="Palatino Linotype" w:hAnsi="Palatino Linotype"/>
                <w:b/>
                <w:sz w:val="20"/>
                <w:szCs w:val="20"/>
              </w:rPr>
              <w:t>33,204,561,250</w:t>
            </w:r>
          </w:p>
        </w:tc>
      </w:tr>
      <w:tr w:rsidR="004A064D" w:rsidRPr="00302058" w14:paraId="1C1AAA98" w14:textId="77777777" w:rsidTr="00F16445">
        <w:trPr>
          <w:trHeight w:val="530"/>
        </w:trPr>
        <w:tc>
          <w:tcPr>
            <w:tcW w:w="4405" w:type="dxa"/>
            <w:shd w:val="clear" w:color="auto" w:fill="6B94D1"/>
            <w:vAlign w:val="center"/>
          </w:tcPr>
          <w:p w14:paraId="565B0B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7DC893BD" w14:textId="77777777" w:rsidR="004A064D" w:rsidRPr="00302058" w:rsidRDefault="004A064D" w:rsidP="00F16445">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1,521,252 shares/</w:t>
            </w:r>
            <w:proofErr w:type="spellStart"/>
            <w:r w:rsidRPr="00302058">
              <w:rPr>
                <w:rFonts w:ascii="Palatino Linotype" w:hAnsi="Palatino Linotype"/>
                <w:b/>
                <w:sz w:val="20"/>
                <w:szCs w:val="20"/>
              </w:rPr>
              <w:t>saham</w:t>
            </w:r>
            <w:proofErr w:type="spellEnd"/>
          </w:p>
        </w:tc>
      </w:tr>
    </w:tbl>
    <w:p w14:paraId="460F4636" w14:textId="77777777" w:rsidR="004A064D" w:rsidRPr="00302058" w:rsidRDefault="004A064D" w:rsidP="004A064D">
      <w:pPr>
        <w:rPr>
          <w:rFonts w:ascii="Palatino Linotype" w:hAnsi="Palatino Linotype" w:cs="Arial"/>
          <w:i/>
          <w:color w:val="000000"/>
          <w:sz w:val="20"/>
          <w:szCs w:val="20"/>
          <w:lang w:val="en-US"/>
        </w:rPr>
      </w:pPr>
    </w:p>
    <w:tbl>
      <w:tblPr>
        <w:tblStyle w:val="TableGrid"/>
        <w:tblW w:w="8486" w:type="dxa"/>
        <w:tblInd w:w="-5" w:type="dxa"/>
        <w:tblLook w:val="04A0" w:firstRow="1" w:lastRow="0" w:firstColumn="1" w:lastColumn="0" w:noHBand="0" w:noVBand="1"/>
      </w:tblPr>
      <w:tblGrid>
        <w:gridCol w:w="1398"/>
        <w:gridCol w:w="764"/>
        <w:gridCol w:w="1363"/>
        <w:gridCol w:w="1417"/>
        <w:gridCol w:w="1559"/>
        <w:gridCol w:w="2127"/>
      </w:tblGrid>
      <w:tr w:rsidR="004A064D" w:rsidRPr="00302058" w14:paraId="64B1DF3D" w14:textId="77777777" w:rsidTr="00F16445">
        <w:trPr>
          <w:trHeight w:val="315"/>
        </w:trPr>
        <w:tc>
          <w:tcPr>
            <w:tcW w:w="1256" w:type="dxa"/>
            <w:noWrap/>
            <w:hideMark/>
          </w:tcPr>
          <w:p w14:paraId="530559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Shareholder/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noWrap/>
            <w:hideMark/>
          </w:tcPr>
          <w:p w14:paraId="0F5726C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Class/ </w:t>
            </w:r>
            <w:proofErr w:type="spellStart"/>
            <w:r w:rsidRPr="00302058">
              <w:rPr>
                <w:rFonts w:ascii="Palatino Linotype" w:hAnsi="Palatino Linotype"/>
                <w:b/>
                <w:sz w:val="20"/>
                <w:szCs w:val="20"/>
              </w:rPr>
              <w:t>Kelas</w:t>
            </w:r>
            <w:proofErr w:type="spellEnd"/>
          </w:p>
        </w:tc>
        <w:tc>
          <w:tcPr>
            <w:tcW w:w="1363" w:type="dxa"/>
            <w:noWrap/>
            <w:hideMark/>
          </w:tcPr>
          <w:p w14:paraId="1D7644D5"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Number of Shares/ </w:t>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tc>
        <w:tc>
          <w:tcPr>
            <w:tcW w:w="1417" w:type="dxa"/>
            <w:noWrap/>
            <w:hideMark/>
          </w:tcPr>
          <w:p w14:paraId="5D3B51E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t xml:space="preserve">/ </w:t>
            </w:r>
            <w:proofErr w:type="spellStart"/>
            <w:r w:rsidRPr="00302058">
              <w:rPr>
                <w:rFonts w:ascii="Palatino Linotype" w:hAnsi="Palatino Linotype"/>
                <w:b/>
                <w:sz w:val="20"/>
                <w:szCs w:val="20"/>
              </w:rPr>
              <w:t>Persentase</w:t>
            </w:r>
            <w:proofErr w:type="spellEnd"/>
          </w:p>
        </w:tc>
        <w:tc>
          <w:tcPr>
            <w:tcW w:w="1559" w:type="dxa"/>
            <w:noWrap/>
            <w:hideMark/>
          </w:tcPr>
          <w:p w14:paraId="47C10E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Nominal per Share/ Nominal per Saham</w:t>
            </w:r>
          </w:p>
        </w:tc>
        <w:tc>
          <w:tcPr>
            <w:tcW w:w="2127" w:type="dxa"/>
            <w:noWrap/>
            <w:hideMark/>
          </w:tcPr>
          <w:p w14:paraId="5465E93E"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Investment Amount/ Nilai </w:t>
            </w:r>
            <w:proofErr w:type="spellStart"/>
            <w:r w:rsidRPr="00302058">
              <w:rPr>
                <w:rFonts w:ascii="Palatino Linotype" w:hAnsi="Palatino Linotype"/>
                <w:b/>
                <w:sz w:val="20"/>
                <w:szCs w:val="20"/>
              </w:rPr>
              <w:t>Investasi</w:t>
            </w:r>
            <w:proofErr w:type="spellEnd"/>
          </w:p>
        </w:tc>
      </w:tr>
      <w:tr w:rsidR="004A064D" w:rsidRPr="00302058" w14:paraId="2B0AA295" w14:textId="77777777" w:rsidTr="00F16445">
        <w:trPr>
          <w:trHeight w:val="315"/>
        </w:trPr>
        <w:tc>
          <w:tcPr>
            <w:tcW w:w="1256" w:type="dxa"/>
            <w:noWrap/>
            <w:vAlign w:val="center"/>
            <w:hideMark/>
          </w:tcPr>
          <w:p w14:paraId="16CE20B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noWrap/>
            <w:vAlign w:val="center"/>
            <w:hideMark/>
          </w:tcPr>
          <w:p w14:paraId="7CC917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49A94DA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7F13C65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34ADFCC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11C76F6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1152389C" w14:textId="77777777" w:rsidTr="00F16445">
        <w:trPr>
          <w:trHeight w:val="315"/>
        </w:trPr>
        <w:tc>
          <w:tcPr>
            <w:tcW w:w="1256" w:type="dxa"/>
            <w:noWrap/>
            <w:vAlign w:val="center"/>
            <w:hideMark/>
          </w:tcPr>
          <w:p w14:paraId="520BFC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noWrap/>
            <w:vAlign w:val="center"/>
            <w:hideMark/>
          </w:tcPr>
          <w:p w14:paraId="30F119E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2C7BAEC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1FECC57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595F158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2FCAC77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3B857FC0" w14:textId="77777777" w:rsidTr="00F16445">
        <w:trPr>
          <w:trHeight w:val="315"/>
        </w:trPr>
        <w:tc>
          <w:tcPr>
            <w:tcW w:w="1256" w:type="dxa"/>
            <w:vMerge w:val="restart"/>
            <w:noWrap/>
            <w:vAlign w:val="center"/>
            <w:hideMark/>
          </w:tcPr>
          <w:p w14:paraId="1A52642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p w14:paraId="65D82D50"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14F426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br/>
              <w:t>A</w:t>
            </w:r>
          </w:p>
        </w:tc>
        <w:tc>
          <w:tcPr>
            <w:tcW w:w="1363" w:type="dxa"/>
            <w:noWrap/>
            <w:vAlign w:val="center"/>
            <w:hideMark/>
          </w:tcPr>
          <w:p w14:paraId="48B382A5" w14:textId="77777777" w:rsidR="004A064D" w:rsidRPr="00302058" w:rsidRDefault="004A064D" w:rsidP="00F16445">
            <w:pPr>
              <w:jc w:val="right"/>
              <w:rPr>
                <w:rFonts w:ascii="Palatino Linotype" w:hAnsi="Palatino Linotype"/>
                <w:bCs/>
                <w:sz w:val="20"/>
                <w:szCs w:val="20"/>
              </w:rPr>
            </w:pPr>
            <w:commentRangeStart w:id="109"/>
            <w:r w:rsidRPr="00302058">
              <w:rPr>
                <w:rFonts w:ascii="Palatino Linotype" w:hAnsi="Palatino Linotype"/>
                <w:bCs/>
                <w:sz w:val="20"/>
                <w:szCs w:val="20"/>
              </w:rPr>
              <w:t>50,000</w:t>
            </w:r>
            <w:commentRangeEnd w:id="109"/>
            <w:r w:rsidR="00584FE6" w:rsidRPr="00302058">
              <w:rPr>
                <w:rStyle w:val="CommentReference"/>
                <w:rFonts w:ascii="Palatino Linotype" w:hAnsi="Palatino Linotype"/>
              </w:rPr>
              <w:commentReference w:id="109"/>
            </w:r>
          </w:p>
        </w:tc>
        <w:tc>
          <w:tcPr>
            <w:tcW w:w="1417" w:type="dxa"/>
            <w:noWrap/>
            <w:vAlign w:val="center"/>
            <w:hideMark/>
          </w:tcPr>
          <w:p w14:paraId="29A7DF3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3.2%</w:t>
            </w:r>
          </w:p>
        </w:tc>
        <w:tc>
          <w:tcPr>
            <w:tcW w:w="1559" w:type="dxa"/>
            <w:noWrap/>
            <w:vAlign w:val="center"/>
            <w:hideMark/>
          </w:tcPr>
          <w:p w14:paraId="282C053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3BD0276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500,000,000</w:t>
            </w:r>
          </w:p>
        </w:tc>
      </w:tr>
      <w:tr w:rsidR="004A064D" w:rsidRPr="00302058" w14:paraId="0F478C4D" w14:textId="77777777" w:rsidTr="00F16445">
        <w:trPr>
          <w:trHeight w:val="315"/>
        </w:trPr>
        <w:tc>
          <w:tcPr>
            <w:tcW w:w="1256" w:type="dxa"/>
            <w:vMerge/>
            <w:noWrap/>
            <w:vAlign w:val="center"/>
            <w:hideMark/>
          </w:tcPr>
          <w:p w14:paraId="0B82CBF5"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3D73C5D"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633384C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4A7929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2549161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7FE1AA1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B339B18" w14:textId="77777777" w:rsidTr="00F16445">
        <w:trPr>
          <w:trHeight w:val="315"/>
        </w:trPr>
        <w:tc>
          <w:tcPr>
            <w:tcW w:w="1256" w:type="dxa"/>
            <w:noWrap/>
            <w:vAlign w:val="center"/>
            <w:hideMark/>
          </w:tcPr>
          <w:p w14:paraId="46DE2C2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Haykal</w:t>
            </w:r>
          </w:p>
        </w:tc>
        <w:tc>
          <w:tcPr>
            <w:tcW w:w="764" w:type="dxa"/>
            <w:noWrap/>
            <w:vAlign w:val="center"/>
            <w:hideMark/>
          </w:tcPr>
          <w:p w14:paraId="5451C21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F90D7D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52B4E58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00D6ACD6"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6B14F1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4D94115" w14:textId="77777777" w:rsidTr="00F16445">
        <w:trPr>
          <w:trHeight w:val="315"/>
        </w:trPr>
        <w:tc>
          <w:tcPr>
            <w:tcW w:w="1256" w:type="dxa"/>
            <w:noWrap/>
            <w:vAlign w:val="center"/>
            <w:hideMark/>
          </w:tcPr>
          <w:p w14:paraId="25D1AB15"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Ozora</w:t>
            </w:r>
            <w:proofErr w:type="spellEnd"/>
            <w:r w:rsidRPr="00302058">
              <w:rPr>
                <w:rFonts w:ascii="Palatino Linotype" w:hAnsi="Palatino Linotype"/>
                <w:bCs/>
                <w:sz w:val="20"/>
                <w:szCs w:val="20"/>
              </w:rPr>
              <w:t xml:space="preserve"> </w:t>
            </w:r>
          </w:p>
        </w:tc>
        <w:tc>
          <w:tcPr>
            <w:tcW w:w="764" w:type="dxa"/>
            <w:noWrap/>
            <w:vAlign w:val="center"/>
            <w:hideMark/>
          </w:tcPr>
          <w:p w14:paraId="779D036A"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D9901F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51ECBEA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025A5A9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5F532C5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4FDFD39" w14:textId="77777777" w:rsidTr="00F16445">
        <w:trPr>
          <w:trHeight w:val="315"/>
        </w:trPr>
        <w:tc>
          <w:tcPr>
            <w:tcW w:w="1256" w:type="dxa"/>
            <w:noWrap/>
            <w:vAlign w:val="center"/>
            <w:hideMark/>
          </w:tcPr>
          <w:p w14:paraId="6DA2789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p>
        </w:tc>
        <w:tc>
          <w:tcPr>
            <w:tcW w:w="764" w:type="dxa"/>
            <w:noWrap/>
            <w:vAlign w:val="center"/>
            <w:hideMark/>
          </w:tcPr>
          <w:p w14:paraId="0CF8973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37CDDD8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177,510</w:t>
            </w:r>
          </w:p>
        </w:tc>
        <w:tc>
          <w:tcPr>
            <w:tcW w:w="1417" w:type="dxa"/>
            <w:noWrap/>
            <w:vAlign w:val="center"/>
            <w:hideMark/>
          </w:tcPr>
          <w:p w14:paraId="6FB8D8B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11.66%</w:t>
            </w:r>
          </w:p>
        </w:tc>
        <w:tc>
          <w:tcPr>
            <w:tcW w:w="1559" w:type="dxa"/>
            <w:noWrap/>
            <w:vAlign w:val="center"/>
            <w:hideMark/>
          </w:tcPr>
          <w:p w14:paraId="215DC4C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2554103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11F7619A" w14:textId="77777777" w:rsidTr="00F16445">
        <w:trPr>
          <w:trHeight w:val="315"/>
        </w:trPr>
        <w:tc>
          <w:tcPr>
            <w:tcW w:w="1256" w:type="dxa"/>
            <w:vAlign w:val="center"/>
            <w:hideMark/>
          </w:tcPr>
          <w:p w14:paraId="3EE829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p>
        </w:tc>
        <w:tc>
          <w:tcPr>
            <w:tcW w:w="764" w:type="dxa"/>
            <w:noWrap/>
            <w:vAlign w:val="center"/>
            <w:hideMark/>
          </w:tcPr>
          <w:p w14:paraId="6B9B831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4800E7D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65CAFEE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37A15E3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4A8920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73E5CA40" w14:textId="77777777" w:rsidTr="00F16445">
        <w:trPr>
          <w:trHeight w:val="315"/>
        </w:trPr>
        <w:tc>
          <w:tcPr>
            <w:tcW w:w="1256" w:type="dxa"/>
            <w:noWrap/>
            <w:hideMark/>
          </w:tcPr>
          <w:p w14:paraId="5A680DDC"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xx</w:t>
            </w:r>
          </w:p>
        </w:tc>
        <w:tc>
          <w:tcPr>
            <w:tcW w:w="764" w:type="dxa"/>
            <w:noWrap/>
            <w:hideMark/>
          </w:tcPr>
          <w:p w14:paraId="64E8A49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C</w:t>
            </w:r>
          </w:p>
        </w:tc>
        <w:tc>
          <w:tcPr>
            <w:tcW w:w="1363" w:type="dxa"/>
            <w:noWrap/>
            <w:hideMark/>
          </w:tcPr>
          <w:p w14:paraId="4BFFDF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152,150 </w:t>
            </w:r>
          </w:p>
        </w:tc>
        <w:tc>
          <w:tcPr>
            <w:tcW w:w="1417" w:type="dxa"/>
            <w:noWrap/>
            <w:hideMark/>
          </w:tcPr>
          <w:p w14:paraId="323D2B4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10%</w:t>
            </w:r>
          </w:p>
        </w:tc>
        <w:tc>
          <w:tcPr>
            <w:tcW w:w="1559" w:type="dxa"/>
            <w:noWrap/>
            <w:hideMark/>
          </w:tcPr>
          <w:p w14:paraId="6FB15F5C" w14:textId="56AF5DAC"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IDR82,155</w:t>
            </w:r>
          </w:p>
        </w:tc>
        <w:tc>
          <w:tcPr>
            <w:tcW w:w="2127" w:type="dxa"/>
            <w:noWrap/>
            <w:hideMark/>
          </w:tcPr>
          <w:p w14:paraId="02A44B34" w14:textId="7FBB5DBD"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w:t>
            </w:r>
            <w:commentRangeStart w:id="110"/>
            <w:r w:rsidR="00240B05" w:rsidRPr="00302058">
              <w:rPr>
                <w:rFonts w:ascii="Palatino Linotype" w:hAnsi="Palatino Linotype"/>
                <w:bCs/>
                <w:sz w:val="20"/>
                <w:szCs w:val="20"/>
              </w:rPr>
              <w:t>12,499,883,250</w:t>
            </w:r>
            <w:commentRangeEnd w:id="110"/>
            <w:r w:rsidR="00240B05" w:rsidRPr="00302058">
              <w:rPr>
                <w:rStyle w:val="CommentReference"/>
                <w:rFonts w:ascii="Palatino Linotype" w:hAnsi="Palatino Linotype"/>
                <w:bCs/>
              </w:rPr>
              <w:commentReference w:id="110"/>
            </w:r>
          </w:p>
        </w:tc>
      </w:tr>
      <w:tr w:rsidR="004A064D" w:rsidRPr="00302058" w14:paraId="76FCE042" w14:textId="77777777" w:rsidTr="00F16445">
        <w:trPr>
          <w:trHeight w:val="85"/>
        </w:trPr>
        <w:tc>
          <w:tcPr>
            <w:tcW w:w="1256" w:type="dxa"/>
            <w:noWrap/>
            <w:hideMark/>
          </w:tcPr>
          <w:p w14:paraId="518CFA94" w14:textId="77777777" w:rsidR="004A064D" w:rsidRPr="00302058" w:rsidRDefault="004A064D" w:rsidP="00F16445">
            <w:pPr>
              <w:rPr>
                <w:rFonts w:ascii="Palatino Linotype" w:hAnsi="Palatino Linotype"/>
                <w:b/>
                <w:sz w:val="20"/>
                <w:szCs w:val="20"/>
              </w:rPr>
            </w:pPr>
          </w:p>
        </w:tc>
        <w:tc>
          <w:tcPr>
            <w:tcW w:w="764" w:type="dxa"/>
            <w:noWrap/>
            <w:hideMark/>
          </w:tcPr>
          <w:p w14:paraId="2875DDCD" w14:textId="77777777" w:rsidR="004A064D" w:rsidRPr="00302058" w:rsidRDefault="004A064D" w:rsidP="00F16445">
            <w:pPr>
              <w:rPr>
                <w:rFonts w:ascii="Palatino Linotype" w:hAnsi="Palatino Linotype"/>
                <w:b/>
                <w:sz w:val="20"/>
                <w:szCs w:val="20"/>
              </w:rPr>
            </w:pPr>
          </w:p>
        </w:tc>
        <w:tc>
          <w:tcPr>
            <w:tcW w:w="1363" w:type="dxa"/>
            <w:noWrap/>
            <w:hideMark/>
          </w:tcPr>
          <w:p w14:paraId="4CCAD9BD"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1,521,252</w:t>
            </w:r>
          </w:p>
        </w:tc>
        <w:tc>
          <w:tcPr>
            <w:tcW w:w="1417" w:type="dxa"/>
            <w:noWrap/>
            <w:hideMark/>
          </w:tcPr>
          <w:p w14:paraId="1D10007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59" w:type="dxa"/>
            <w:noWrap/>
            <w:hideMark/>
          </w:tcPr>
          <w:p w14:paraId="09EE1EFC" w14:textId="77777777" w:rsidR="004A064D" w:rsidRPr="00302058" w:rsidRDefault="004A064D" w:rsidP="00F16445">
            <w:pPr>
              <w:jc w:val="right"/>
              <w:rPr>
                <w:rFonts w:ascii="Palatino Linotype" w:hAnsi="Palatino Linotype"/>
                <w:b/>
                <w:sz w:val="20"/>
                <w:szCs w:val="20"/>
              </w:rPr>
            </w:pPr>
          </w:p>
        </w:tc>
        <w:tc>
          <w:tcPr>
            <w:tcW w:w="2127" w:type="dxa"/>
            <w:noWrap/>
            <w:hideMark/>
          </w:tcPr>
          <w:p w14:paraId="0F276FE8" w14:textId="26C494E4"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IDR 33,20</w:t>
            </w:r>
            <w:r w:rsidR="00B9330E" w:rsidRPr="00302058">
              <w:rPr>
                <w:rFonts w:ascii="Palatino Linotype" w:hAnsi="Palatino Linotype"/>
                <w:b/>
                <w:sz w:val="20"/>
                <w:szCs w:val="20"/>
              </w:rPr>
              <w:t>4</w:t>
            </w:r>
            <w:r w:rsidRPr="00302058">
              <w:rPr>
                <w:rFonts w:ascii="Palatino Linotype" w:hAnsi="Palatino Linotype"/>
                <w:b/>
                <w:sz w:val="20"/>
                <w:szCs w:val="20"/>
              </w:rPr>
              <w:t>,</w:t>
            </w:r>
            <w:r w:rsidR="00B9330E" w:rsidRPr="00302058">
              <w:rPr>
                <w:rFonts w:ascii="Palatino Linotype" w:hAnsi="Palatino Linotype"/>
                <w:b/>
                <w:sz w:val="20"/>
                <w:szCs w:val="20"/>
              </w:rPr>
              <w:t>561</w:t>
            </w:r>
            <w:r w:rsidRPr="00302058">
              <w:rPr>
                <w:rFonts w:ascii="Palatino Linotype" w:hAnsi="Palatino Linotype"/>
                <w:b/>
                <w:sz w:val="20"/>
                <w:szCs w:val="20"/>
              </w:rPr>
              <w:t>,</w:t>
            </w:r>
            <w:r w:rsidR="00B9330E" w:rsidRPr="00302058">
              <w:rPr>
                <w:rFonts w:ascii="Palatino Linotype" w:hAnsi="Palatino Linotype"/>
                <w:b/>
                <w:sz w:val="20"/>
                <w:szCs w:val="20"/>
              </w:rPr>
              <w:t>250</w:t>
            </w:r>
          </w:p>
        </w:tc>
      </w:tr>
    </w:tbl>
    <w:p w14:paraId="5E344108" w14:textId="77777777" w:rsidR="004A064D" w:rsidRPr="00302058" w:rsidRDefault="004A064D" w:rsidP="004A064D">
      <w:pPr>
        <w:rPr>
          <w:rFonts w:ascii="Palatino Linotype" w:eastAsia="Times New Roman" w:hAnsi="Palatino Linotype" w:cs="Calibri"/>
          <w:b/>
          <w:bCs/>
          <w:color w:val="000000"/>
          <w:sz w:val="20"/>
          <w:szCs w:val="20"/>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F16445">
        <w:tc>
          <w:tcPr>
            <w:tcW w:w="4132" w:type="dxa"/>
          </w:tcPr>
          <w:p w14:paraId="15AFAFE4"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C Share is a Preferred Share superior to Class B Share.</w:t>
            </w:r>
          </w:p>
        </w:tc>
        <w:tc>
          <w:tcPr>
            <w:tcW w:w="4510" w:type="dxa"/>
          </w:tcPr>
          <w:p w14:paraId="20EEB8E4"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0137CD2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w:t>
            </w:r>
          </w:p>
          <w:p w14:paraId="54C65890"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58406EC5"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C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tingkatan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w:t>
            </w:r>
          </w:p>
          <w:p w14:paraId="3AE6546F" w14:textId="77777777" w:rsidR="004A064D" w:rsidRPr="00302058" w:rsidRDefault="004A064D" w:rsidP="00F16445">
            <w:pPr>
              <w:ind w:left="987"/>
              <w:rPr>
                <w:rFonts w:ascii="Palatino Linotype" w:hAnsi="Palatino Linotype"/>
                <w:sz w:val="20"/>
                <w:szCs w:val="20"/>
              </w:rPr>
            </w:pP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A01D51" w:rsidRPr="00302058" w14:paraId="0B0F362B" w14:textId="77777777" w:rsidTr="007B5F69">
        <w:tc>
          <w:tcPr>
            <w:tcW w:w="2694" w:type="dxa"/>
            <w:shd w:val="clear" w:color="auto" w:fill="548DD4"/>
          </w:tcPr>
          <w:p w14:paraId="19C0918C" w14:textId="52848EC0"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Pihak</w:t>
            </w:r>
            <w:proofErr w:type="spellEnd"/>
          </w:p>
          <w:p w14:paraId="0B9C6C0C" w14:textId="77777777" w:rsidR="00A01D51" w:rsidRPr="00302058" w:rsidRDefault="00A01D51" w:rsidP="007B5F6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7B5F6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7B5F6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16445">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w:t>
            </w:r>
            <w:proofErr w:type="spellStart"/>
            <w:r w:rsidRPr="00302058">
              <w:rPr>
                <w:rFonts w:ascii="Palatino Linotype" w:hAnsi="Palatino Linotype"/>
                <w:b/>
                <w:i/>
                <w:iCs/>
                <w:sz w:val="20"/>
                <w:szCs w:val="20"/>
              </w:rPr>
              <w:t>Elektronik</w:t>
            </w:r>
            <w:proofErr w:type="spellEnd"/>
            <w:r w:rsidRPr="00302058">
              <w:rPr>
                <w:rFonts w:ascii="Palatino Linotype" w:hAnsi="Palatino Linotype"/>
                <w:b/>
                <w:i/>
                <w:iCs/>
                <w:sz w:val="20"/>
                <w:szCs w:val="20"/>
              </w:rPr>
              <w:t xml:space="preserve"> dan </w:t>
            </w:r>
          </w:p>
          <w:p w14:paraId="6BB7F3C1" w14:textId="1F22490A"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Nomor</w:t>
            </w:r>
            <w:proofErr w:type="spellEnd"/>
            <w:r w:rsidRPr="00302058">
              <w:rPr>
                <w:rFonts w:ascii="Palatino Linotype" w:hAnsi="Palatino Linotype"/>
                <w:b/>
                <w:i/>
                <w:iCs/>
                <w:sz w:val="20"/>
                <w:szCs w:val="20"/>
              </w:rPr>
              <w:t xml:space="preserve"> Fax</w:t>
            </w:r>
          </w:p>
        </w:tc>
      </w:tr>
      <w:tr w:rsidR="00A01D51" w:rsidRPr="00302058" w14:paraId="25836753" w14:textId="77777777" w:rsidTr="007B5F69">
        <w:tc>
          <w:tcPr>
            <w:tcW w:w="2694" w:type="dxa"/>
          </w:tcPr>
          <w:p w14:paraId="619DB742" w14:textId="77777777" w:rsidR="00A01D51" w:rsidRPr="00302058" w:rsidRDefault="00A01D51" w:rsidP="007B5F6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77777777" w:rsidR="00A01D51" w:rsidRPr="00302058" w:rsidRDefault="00A01D51" w:rsidP="00F16445">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p>
        </w:tc>
        <w:tc>
          <w:tcPr>
            <w:tcW w:w="1326" w:type="dxa"/>
          </w:tcPr>
          <w:p w14:paraId="70EDD5C6" w14:textId="77777777" w:rsidR="00A01D51" w:rsidRPr="00302058" w:rsidRDefault="00A01D51" w:rsidP="00F16445">
            <w:pPr>
              <w:rPr>
                <w:rFonts w:ascii="Palatino Linotype" w:hAnsi="Palatino Linotype"/>
                <w:sz w:val="20"/>
                <w:szCs w:val="20"/>
              </w:rPr>
            </w:pPr>
          </w:p>
        </w:tc>
        <w:tc>
          <w:tcPr>
            <w:tcW w:w="2693" w:type="dxa"/>
          </w:tcPr>
          <w:p w14:paraId="7BFD98C0" w14:textId="77777777" w:rsidR="00A01D51" w:rsidRPr="00302058" w:rsidRDefault="00A01D51" w:rsidP="00F16445">
            <w:pPr>
              <w:rPr>
                <w:rFonts w:ascii="Palatino Linotype" w:hAnsi="Palatino Linotype"/>
                <w:sz w:val="20"/>
                <w:szCs w:val="20"/>
              </w:rPr>
            </w:pPr>
          </w:p>
          <w:p w14:paraId="4AD9EDC4" w14:textId="77777777" w:rsidR="00A01D51" w:rsidRPr="00302058" w:rsidRDefault="00A01D51" w:rsidP="00F16445">
            <w:pPr>
              <w:rPr>
                <w:rFonts w:ascii="Palatino Linotype" w:hAnsi="Palatino Linotype"/>
                <w:sz w:val="20"/>
                <w:szCs w:val="20"/>
              </w:rPr>
            </w:pPr>
          </w:p>
        </w:tc>
      </w:tr>
      <w:tr w:rsidR="00A01D51" w:rsidRPr="00302058" w14:paraId="681B4214" w14:textId="77777777" w:rsidTr="007B5F69">
        <w:tc>
          <w:tcPr>
            <w:tcW w:w="2694" w:type="dxa"/>
          </w:tcPr>
          <w:p w14:paraId="3D1F9CF1" w14:textId="77777777" w:rsidR="00A01D51" w:rsidRPr="00302058" w:rsidRDefault="00A01D51" w:rsidP="007B5F69">
            <w:pPr>
              <w:contextualSpacing/>
              <w:rPr>
                <w:rFonts w:ascii="Palatino Linotype" w:hAnsi="Palatino Linotype"/>
                <w:sz w:val="20"/>
                <w:szCs w:val="20"/>
              </w:rPr>
            </w:pPr>
          </w:p>
        </w:tc>
        <w:tc>
          <w:tcPr>
            <w:tcW w:w="2218" w:type="dxa"/>
          </w:tcPr>
          <w:p w14:paraId="00D48F77" w14:textId="77777777" w:rsidR="00A01D51" w:rsidRPr="00302058" w:rsidRDefault="00A01D51" w:rsidP="007B5F69">
            <w:pPr>
              <w:contextualSpacing/>
              <w:jc w:val="both"/>
              <w:rPr>
                <w:rFonts w:ascii="Palatino Linotype" w:hAnsi="Palatino Linotype"/>
                <w:sz w:val="20"/>
                <w:szCs w:val="20"/>
              </w:rPr>
            </w:pPr>
          </w:p>
        </w:tc>
        <w:tc>
          <w:tcPr>
            <w:tcW w:w="1326" w:type="dxa"/>
          </w:tcPr>
          <w:p w14:paraId="75906766" w14:textId="77777777" w:rsidR="00A01D51" w:rsidRPr="00302058" w:rsidRDefault="00A01D51" w:rsidP="00F16445">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4337A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 xml:space="preserve">BCA KCP </w:t>
      </w:r>
      <w:proofErr w:type="spellStart"/>
      <w:r w:rsidRPr="00302058">
        <w:rPr>
          <w:rFonts w:ascii="Palatino Linotype" w:eastAsia="Palatino Linotype" w:hAnsi="Palatino Linotype" w:cs="Palatino Linotype"/>
          <w:sz w:val="20"/>
          <w:szCs w:val="20"/>
        </w:rPr>
        <w:t>Graha</w:t>
      </w:r>
      <w:proofErr w:type="spellEnd"/>
      <w:r w:rsidRPr="00302058">
        <w:rPr>
          <w:rFonts w:ascii="Palatino Linotype" w:eastAsia="Palatino Linotype" w:hAnsi="Palatino Linotype" w:cs="Palatino Linotype"/>
          <w:sz w:val="20"/>
          <w:szCs w:val="20"/>
        </w:rPr>
        <w:t xml:space="preserve">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4337A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Mitra </w:t>
      </w:r>
      <w:proofErr w:type="spellStart"/>
      <w:r w:rsidRPr="00302058">
        <w:rPr>
          <w:rFonts w:ascii="Palatino Linotype" w:hAnsi="Palatino Linotype"/>
          <w:sz w:val="20"/>
          <w:szCs w:val="20"/>
        </w:rPr>
        <w:t>Hadiprana</w:t>
      </w:r>
      <w:proofErr w:type="spellEnd"/>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IDR </w:t>
      </w:r>
      <w:proofErr w:type="spellStart"/>
      <w:r w:rsidRPr="00302058">
        <w:rPr>
          <w:rFonts w:ascii="Palatino Linotype" w:hAnsi="Palatino Linotype"/>
          <w:sz w:val="20"/>
          <w:szCs w:val="20"/>
        </w:rPr>
        <w:t>IDR</w:t>
      </w:r>
      <w:proofErr w:type="spellEnd"/>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Pr="00302058" w:rsidRDefault="00564BCE"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0032A785" w14:textId="77777777" w:rsidR="00BD7260" w:rsidRPr="00302058" w:rsidRDefault="00BD7260" w:rsidP="006A39AB">
      <w:pPr>
        <w:rPr>
          <w:rFonts w:ascii="Palatino Linotype" w:hAnsi="Palatino Linotype"/>
          <w:sz w:val="20"/>
          <w:szCs w:val="20"/>
        </w:rPr>
      </w:pPr>
    </w:p>
    <w:p w14:paraId="32514CB8" w14:textId="77777777" w:rsidR="00BD7260" w:rsidRPr="00302058" w:rsidRDefault="00BD7260" w:rsidP="006A39AB">
      <w:pPr>
        <w:rPr>
          <w:rFonts w:ascii="Palatino Linotype" w:hAnsi="Palatino Linotype"/>
          <w:sz w:val="20"/>
          <w:szCs w:val="20"/>
        </w:rPr>
      </w:pPr>
    </w:p>
    <w:p w14:paraId="73F8F98C" w14:textId="77777777" w:rsidR="00BD7260" w:rsidRPr="00302058" w:rsidRDefault="00BD7260" w:rsidP="006A39AB">
      <w:pPr>
        <w:rPr>
          <w:rFonts w:ascii="Palatino Linotype" w:hAnsi="Palatino Linotype"/>
          <w:sz w:val="20"/>
          <w:szCs w:val="20"/>
        </w:rPr>
      </w:pPr>
    </w:p>
    <w:p w14:paraId="318A5BC2" w14:textId="77777777" w:rsidR="00BD7260" w:rsidRPr="00302058" w:rsidRDefault="00BD7260" w:rsidP="006A39AB">
      <w:pPr>
        <w:rPr>
          <w:rFonts w:ascii="Palatino Linotype" w:hAnsi="Palatino Linotype"/>
          <w:sz w:val="20"/>
          <w:szCs w:val="20"/>
        </w:rPr>
      </w:pPr>
    </w:p>
    <w:p w14:paraId="23EEEA89" w14:textId="77777777" w:rsidR="00BD7260" w:rsidRPr="00302058" w:rsidRDefault="00BD7260" w:rsidP="006A39AB">
      <w:pPr>
        <w:rPr>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lastRenderedPageBreak/>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0BA87305"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proofErr w:type="spellStart"/>
      <w:r w:rsidR="004F529A" w:rsidRPr="00302058">
        <w:rPr>
          <w:rFonts w:ascii="Palatino Linotype" w:hAnsi="Palatino Linotype"/>
          <w:sz w:val="20"/>
          <w:szCs w:val="20"/>
        </w:rPr>
        <w:t>i</w:t>
      </w:r>
      <w:proofErr w:type="spellEnd"/>
      <w:r w:rsidR="004F529A" w:rsidRPr="00302058">
        <w:rPr>
          <w:rFonts w:ascii="Palatino Linotype" w:hAnsi="Palatino Linotype"/>
          <w:sz w:val="20"/>
          <w:szCs w:val="20"/>
        </w:rPr>
        <w:t>)</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Investor 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302058">
        <w:rPr>
          <w:rFonts w:ascii="Palatino Linotype" w:hAnsi="Palatino Linotype"/>
          <w:i/>
          <w:sz w:val="20"/>
          <w:szCs w:val="20"/>
        </w:rPr>
        <w:t xml:space="preserve">Saham </w:t>
      </w:r>
      <w:proofErr w:type="spellStart"/>
      <w:r w:rsidRPr="00302058">
        <w:rPr>
          <w:rFonts w:ascii="Palatino Linotype" w:hAnsi="Palatino Linotype"/>
          <w:i/>
          <w:sz w:val="20"/>
          <w:szCs w:val="20"/>
        </w:rPr>
        <w:t>Preferen</w:t>
      </w:r>
      <w:proofErr w:type="spellEnd"/>
      <w:r w:rsidRPr="00302058">
        <w:rPr>
          <w:rFonts w:ascii="Palatino Linotype" w:hAnsi="Palatino Linotype"/>
          <w:i/>
          <w:sz w:val="20"/>
          <w:szCs w:val="20"/>
        </w:rPr>
        <w:t xml:space="preserve"> </w:t>
      </w:r>
      <w:proofErr w:type="spellStart"/>
      <w:r w:rsidRPr="00302058">
        <w:rPr>
          <w:rFonts w:ascii="Palatino Linotype" w:hAnsi="Palatino Linotype"/>
          <w:i/>
          <w:sz w:val="20"/>
          <w:szCs w:val="20"/>
        </w:rPr>
        <w:t>Kelas</w:t>
      </w:r>
      <w:proofErr w:type="spellEnd"/>
      <w:r w:rsidRPr="00302058">
        <w:rPr>
          <w:rFonts w:ascii="Palatino Linotype" w:hAnsi="Palatino Linotype"/>
          <w:i/>
          <w:sz w:val="20"/>
          <w:szCs w:val="20"/>
        </w:rPr>
        <w:t xml:space="preserve"> </w:t>
      </w:r>
      <w:r w:rsidR="00784EDB" w:rsidRPr="00302058">
        <w:rPr>
          <w:rFonts w:ascii="Palatino Linotype" w:hAnsi="Palatino Linotype"/>
          <w:i/>
          <w:sz w:val="20"/>
          <w:szCs w:val="20"/>
        </w:rPr>
        <w:t>C</w:t>
      </w:r>
      <w:r w:rsidR="00B61EA6"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memiliki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hak</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sebagai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berikut</w:t>
      </w:r>
      <w:proofErr w:type="spellEnd"/>
      <w:r w:rsidR="00324B45" w:rsidRPr="00302058">
        <w:rPr>
          <w:rFonts w:ascii="Palatino Linotype" w:hAnsi="Palatino Linotype"/>
          <w:i/>
          <w:sz w:val="20"/>
          <w:szCs w:val="20"/>
        </w:rPr>
        <w:t xml:space="preserve"> yang </w:t>
      </w:r>
      <w:proofErr w:type="spellStart"/>
      <w:r w:rsidR="00324B45" w:rsidRPr="00302058">
        <w:rPr>
          <w:rFonts w:ascii="Palatino Linotype" w:hAnsi="Palatino Linotype"/>
          <w:i/>
          <w:sz w:val="20"/>
          <w:szCs w:val="20"/>
        </w:rPr>
        <w:t>akan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dimasukkan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dalam</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Anggaran</w:t>
      </w:r>
      <w:proofErr w:type="spellEnd"/>
      <w:r w:rsidR="00324B45" w:rsidRPr="00302058">
        <w:rPr>
          <w:rFonts w:ascii="Palatino Linotype" w:hAnsi="Palatino Linotype"/>
          <w:i/>
          <w:sz w:val="20"/>
          <w:szCs w:val="20"/>
        </w:rPr>
        <w:t xml:space="preserve"> Dasar Perusahaan </w:t>
      </w:r>
      <w:proofErr w:type="spellStart"/>
      <w:r w:rsidR="00324B45" w:rsidRPr="00302058">
        <w:rPr>
          <w:rFonts w:ascii="Palatino Linotype" w:hAnsi="Palatino Linotype"/>
          <w:i/>
          <w:sz w:val="20"/>
          <w:szCs w:val="20"/>
        </w:rPr>
        <w:t>saat</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Penyelesaian</w:t>
      </w:r>
      <w:proofErr w:type="spellEnd"/>
      <w:r w:rsidR="00324B45" w:rsidRPr="00302058">
        <w:rPr>
          <w:rFonts w:ascii="Palatino Linotype" w:hAnsi="Palatino Linotype"/>
          <w:i/>
          <w:sz w:val="20"/>
          <w:szCs w:val="20"/>
        </w:rPr>
        <w:t>:</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0FF1FF24"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w:t>
            </w:r>
            <w:proofErr w:type="spellStart"/>
            <w:r w:rsidR="00287DCC" w:rsidRPr="00302058">
              <w:rPr>
                <w:rFonts w:ascii="Palatino Linotype" w:hAnsi="Palatino Linotype"/>
                <w:bCs/>
                <w:sz w:val="20"/>
                <w:szCs w:val="20"/>
              </w:rPr>
              <w:t>preferrence</w:t>
            </w:r>
            <w:proofErr w:type="spellEnd"/>
            <w:r w:rsidR="00287DCC" w:rsidRPr="00302058">
              <w:rPr>
                <w:rFonts w:ascii="Palatino Linotype" w:hAnsi="Palatino Linotype"/>
                <w:bCs/>
                <w:sz w:val="20"/>
                <w:szCs w:val="20"/>
              </w:rPr>
              <w:t xml:space="preserv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Dividen</w:t>
            </w:r>
            <w:proofErr w:type="spellEnd"/>
          </w:p>
          <w:p w14:paraId="69413314"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prefrensi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mana pun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dibayarkan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dinyatakan</w:t>
            </w:r>
            <w:proofErr w:type="spellEnd"/>
            <w:r w:rsidRPr="00302058">
              <w:rPr>
                <w:rFonts w:ascii="Palatino Linotype" w:hAnsi="Palatino Linotype"/>
                <w:bCs/>
                <w:color w:val="E7E6E6" w:themeColor="background2"/>
                <w:sz w:val="20"/>
                <w:szCs w:val="20"/>
              </w:rPr>
              <w:t xml:space="preserve"> oleh Dewan </w:t>
            </w:r>
            <w:proofErr w:type="spellStart"/>
            <w:r w:rsidRPr="00302058">
              <w:rPr>
                <w:rFonts w:ascii="Palatino Linotype" w:hAnsi="Palatino Linotype"/>
                <w:bCs/>
                <w:color w:val="E7E6E6" w:themeColor="background2"/>
                <w:sz w:val="20"/>
                <w:szCs w:val="20"/>
              </w:rPr>
              <w:t>Komisaris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berpartisipasi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hasil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w:t>
            </w:r>
          </w:p>
          <w:p w14:paraId="05517A8F"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1235297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w:t>
            </w:r>
            <w:proofErr w:type="spellStart"/>
            <w:r w:rsidRPr="00302058">
              <w:rPr>
                <w:rFonts w:ascii="Palatino Linotype" w:hAnsi="Palatino Linotype"/>
                <w:bCs/>
                <w:sz w:val="20"/>
                <w:szCs w:val="20"/>
              </w:rPr>
              <w:t>Anti Dilution</w:t>
            </w:r>
            <w:proofErr w:type="spellEnd"/>
            <w:r w:rsidRPr="00302058">
              <w:rPr>
                <w:rFonts w:ascii="Palatino Linotype" w:hAnsi="Palatino Linotype"/>
                <w:bCs/>
                <w:sz w:val="20"/>
                <w:szCs w:val="20"/>
              </w:rPr>
              <w:t xml:space="preserve">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p>
          <w:p w14:paraId="0EA203FA"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lembar</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kapanpun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Nilai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adalah</w:t>
            </w:r>
            <w:proofErr w:type="spellEnd"/>
            <w:r w:rsidRPr="00302058">
              <w:rPr>
                <w:rFonts w:ascii="Palatino Linotype" w:hAnsi="Palatino Linotype"/>
                <w:bCs/>
                <w:color w:val="E7E6E6" w:themeColor="background2"/>
                <w:sz w:val="20"/>
                <w:szCs w:val="20"/>
              </w:rPr>
              <w:t xml:space="preserve"> 1:1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banding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konsilidasi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seperti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dijelaskan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w:t>
            </w:r>
          </w:p>
          <w:p w14:paraId="787F517A"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05206875"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Otomatis</w:t>
            </w:r>
            <w:proofErr w:type="spellEnd"/>
          </w:p>
          <w:p w14:paraId="29A84C90"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Masing-masing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otomatis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25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w:t>
            </w:r>
          </w:p>
          <w:p w14:paraId="388DF8C5"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58265DDF"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Perlindungan</w:t>
            </w:r>
            <w:proofErr w:type="spellEnd"/>
            <w:r w:rsidRPr="00302058">
              <w:rPr>
                <w:rFonts w:ascii="Palatino Linotype" w:hAnsi="Palatino Linotype"/>
                <w:b/>
                <w:color w:val="E7E6E6" w:themeColor="background2"/>
                <w:sz w:val="20"/>
                <w:szCs w:val="20"/>
              </w:rPr>
              <w:t xml:space="preserve"> Anti-</w:t>
            </w:r>
            <w:proofErr w:type="spellStart"/>
            <w:r w:rsidRPr="00302058">
              <w:rPr>
                <w:rFonts w:ascii="Palatino Linotype" w:hAnsi="Palatino Linotype"/>
                <w:b/>
                <w:color w:val="E7E6E6" w:themeColor="background2"/>
                <w:sz w:val="20"/>
                <w:szCs w:val="20"/>
              </w:rPr>
              <w:t>Dilusi</w:t>
            </w:r>
            <w:proofErr w:type="spellEnd"/>
          </w:p>
          <w:p w14:paraId="6B1FCE67" w14:textId="28B4B56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Rasio</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antara</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disesuaikan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“broad-based weighted average”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penambahan</w:t>
            </w:r>
            <w:proofErr w:type="spellEnd"/>
            <w:r w:rsidRPr="00302058">
              <w:rPr>
                <w:rFonts w:ascii="Palatino Linotype" w:hAnsi="Palatino Linotype"/>
                <w:bCs/>
                <w:color w:val="E7E6E6" w:themeColor="background2"/>
                <w:sz w:val="20"/>
                <w:szCs w:val="20"/>
              </w:rPr>
              <w:t xml:space="preserve"> modal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struktur</w:t>
            </w:r>
            <w:proofErr w:type="spellEnd"/>
            <w:r w:rsidRPr="00302058">
              <w:rPr>
                <w:rFonts w:ascii="Palatino Linotype" w:hAnsi="Palatino Linotype"/>
                <w:bCs/>
                <w:color w:val="E7E6E6" w:themeColor="background2"/>
                <w:sz w:val="20"/>
                <w:szCs w:val="20"/>
              </w:rPr>
              <w:t xml:space="preserve"> modal di Perusahaan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dimana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berada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valuasi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tujuan</w:t>
            </w:r>
            <w:proofErr w:type="spellEnd"/>
            <w:r w:rsidRPr="00302058">
              <w:rPr>
                <w:rFonts w:ascii="Palatino Linotype" w:hAnsi="Palatino Linotype"/>
                <w:bCs/>
                <w:color w:val="E7E6E6" w:themeColor="background2"/>
                <w:sz w:val="20"/>
                <w:szCs w:val="20"/>
              </w:rPr>
              <w:t xml:space="preserve"> ESOP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skema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sejenisnya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kesepakatan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Rapat</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Umum</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 </w:t>
            </w:r>
            <w:proofErr w:type="spellStart"/>
            <w:r w:rsidR="00784EDB" w:rsidRPr="00302058">
              <w:rPr>
                <w:rFonts w:ascii="Palatino Linotype" w:hAnsi="Palatino Linotype"/>
                <w:bCs/>
                <w:color w:val="E7E6E6" w:themeColor="background2"/>
                <w:sz w:val="20"/>
                <w:szCs w:val="20"/>
              </w:rPr>
              <w:t>atau</w:t>
            </w:r>
            <w:proofErr w:type="spellEnd"/>
            <w:r w:rsidR="00784EDB" w:rsidRPr="00302058">
              <w:rPr>
                <w:rFonts w:ascii="Palatino Linotype" w:hAnsi="Palatino Linotype"/>
                <w:bCs/>
                <w:color w:val="E7E6E6" w:themeColor="background2"/>
                <w:sz w:val="20"/>
                <w:szCs w:val="20"/>
              </w:rPr>
              <w:t xml:space="preserve"> Keputusan </w:t>
            </w:r>
            <w:proofErr w:type="spellStart"/>
            <w:r w:rsidR="00784EDB" w:rsidRPr="00302058">
              <w:rPr>
                <w:rFonts w:ascii="Palatino Linotype" w:hAnsi="Palatino Linotype"/>
                <w:bCs/>
                <w:color w:val="E7E6E6" w:themeColor="background2"/>
                <w:sz w:val="20"/>
                <w:szCs w:val="20"/>
              </w:rPr>
              <w:t>Sirkuler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w:t>
            </w:r>
            <w:r w:rsidRPr="00302058">
              <w:rPr>
                <w:rFonts w:ascii="Palatino Linotype" w:hAnsi="Palatino Linotype"/>
                <w:bCs/>
                <w:color w:val="E7E6E6" w:themeColor="background2"/>
                <w:sz w:val="20"/>
                <w:szCs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Other Anti-Dilution Adjustment</w:t>
            </w:r>
          </w:p>
          <w:p w14:paraId="19536EAB" w14:textId="52EC25D4"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Penyesuaian</w:t>
            </w:r>
            <w:proofErr w:type="spellEnd"/>
            <w:r w:rsidRPr="00302058">
              <w:rPr>
                <w:rFonts w:ascii="Palatino Linotype" w:hAnsi="Palatino Linotype"/>
                <w:b/>
                <w:color w:val="E7E6E6" w:themeColor="background2"/>
                <w:sz w:val="20"/>
                <w:szCs w:val="20"/>
              </w:rPr>
              <w:t xml:space="preserve"> Anti </w:t>
            </w:r>
            <w:proofErr w:type="spellStart"/>
            <w:r w:rsidRPr="00302058">
              <w:rPr>
                <w:rFonts w:ascii="Palatino Linotype" w:hAnsi="Palatino Linotype"/>
                <w:b/>
                <w:color w:val="E7E6E6" w:themeColor="background2"/>
                <w:sz w:val="20"/>
                <w:szCs w:val="20"/>
              </w:rPr>
              <w:t>Dilusi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Lainnya</w:t>
            </w:r>
            <w:proofErr w:type="spellEnd"/>
          </w:p>
          <w:p w14:paraId="379D274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proposional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kejadian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w:t>
            </w:r>
          </w:p>
          <w:p w14:paraId="22F8F283"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77777777"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5171374A"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the </w:t>
            </w:r>
            <w:r w:rsidR="007E540C"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Shares holder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4BEE8F73"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Class C </w:t>
            </w:r>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4033D10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w:t>
            </w:r>
            <w:proofErr w:type="spellStart"/>
            <w:r w:rsidRPr="00302058">
              <w:rPr>
                <w:rFonts w:ascii="Palatino Linotype" w:hAnsi="Palatino Linotype"/>
                <w:bCs/>
                <w:sz w:val="20"/>
                <w:szCs w:val="20"/>
              </w:rPr>
              <w:t>preferrence</w:t>
            </w:r>
            <w:proofErr w:type="spellEnd"/>
            <w:r w:rsidRPr="00302058">
              <w:rPr>
                <w:rFonts w:ascii="Palatino Linotype" w:hAnsi="Palatino Linotype"/>
                <w:bCs/>
                <w:sz w:val="20"/>
                <w:szCs w:val="20"/>
              </w:rPr>
              <w:t xml:space="preserve"> and </w:t>
            </w:r>
            <w:proofErr w:type="spellStart"/>
            <w:r w:rsidRPr="00302058">
              <w:rPr>
                <w:rFonts w:ascii="Palatino Linotype" w:hAnsi="Palatino Linotype"/>
                <w:bCs/>
                <w:sz w:val="20"/>
                <w:szCs w:val="20"/>
              </w:rPr>
              <w:t>priviledges</w:t>
            </w:r>
            <w:proofErr w:type="spellEnd"/>
            <w:r w:rsidRPr="00302058">
              <w:rPr>
                <w:rFonts w:ascii="Palatino Linotype" w:hAnsi="Palatino Linotype"/>
                <w:bCs/>
                <w:sz w:val="20"/>
                <w:szCs w:val="20"/>
              </w:rPr>
              <w:t xml:space="preserve">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senior to or equal to 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487B728F"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6D4CAD9C"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Class C 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BE0956">
            <w:pPr>
              <w:jc w:val="both"/>
              <w:rPr>
                <w:rFonts w:ascii="Palatino Linotype" w:hAnsi="Palatino Linotype"/>
                <w:bCs/>
                <w:sz w:val="20"/>
                <w:szCs w:val="20"/>
              </w:rPr>
            </w:pPr>
          </w:p>
        </w:tc>
        <w:tc>
          <w:tcPr>
            <w:tcW w:w="4147" w:type="dxa"/>
          </w:tcPr>
          <w:p w14:paraId="51C006F3"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Suara</w:t>
            </w:r>
            <w:proofErr w:type="spellEnd"/>
          </w:p>
          <w:p w14:paraId="4ED776D6"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asalkan</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samping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persyaratan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mayoritas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beberapa</w:t>
            </w:r>
            <w:proofErr w:type="spellEnd"/>
            <w:r w:rsidRPr="00302058">
              <w:rPr>
                <w:rFonts w:ascii="Palatino Linotype" w:hAnsi="Palatino Linotype"/>
                <w:bCs/>
                <w:color w:val="E7E6E6" w:themeColor="background2"/>
                <w:sz w:val="20"/>
                <w:szCs w:val="20"/>
              </w:rPr>
              <w:t xml:space="preserve"> Keputusan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terbatas</w:t>
            </w:r>
            <w:proofErr w:type="spellEnd"/>
            <w:r w:rsidRPr="00302058">
              <w:rPr>
                <w:rFonts w:ascii="Palatino Linotype" w:hAnsi="Palatino Linotype"/>
                <w:bCs/>
                <w:color w:val="E7E6E6" w:themeColor="background2"/>
                <w:sz w:val="20"/>
                <w:szCs w:val="20"/>
              </w:rPr>
              <w:t xml:space="preserve"> pada Tindakan:</w:t>
            </w:r>
          </w:p>
          <w:p w14:paraId="3AF6D26C"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Merubah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dokumen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pokok</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menimbulkan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dampak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negatif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kekuasaan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pembatasan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29F35B8B"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kewenangan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baru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serangkaian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senior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diberikan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umumnya</w:t>
            </w:r>
            <w:proofErr w:type="spellEnd"/>
            <w:r w:rsidRPr="00302058">
              <w:rPr>
                <w:rFonts w:ascii="Palatino Linotype" w:hAnsi="Palatino Linotype"/>
                <w:bCs/>
                <w:color w:val="E7E6E6" w:themeColor="background2"/>
                <w:sz w:val="20"/>
                <w:szCs w:val="20"/>
              </w:rPr>
              <w:t>;</w:t>
            </w:r>
          </w:p>
          <w:p w14:paraId="780BA2F5"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Menyetujui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reorganisasi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akuisisi</w:t>
            </w:r>
            <w:proofErr w:type="spellEnd"/>
            <w:r w:rsidRPr="00302058">
              <w:rPr>
                <w:rFonts w:ascii="Palatino Linotype" w:hAnsi="Palatino Linotype"/>
                <w:bCs/>
                <w:color w:val="E7E6E6" w:themeColor="background2"/>
                <w:sz w:val="20"/>
                <w:szCs w:val="20"/>
              </w:rPr>
              <w:t>;</w:t>
            </w:r>
          </w:p>
          <w:p w14:paraId="71778B6F"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Co-Sale Rights</w:t>
            </w:r>
          </w:p>
          <w:p w14:paraId="003F0DAE" w14:textId="56C3CF0C"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302058">
              <w:rPr>
                <w:rFonts w:ascii="Palatino Linotype" w:hAnsi="Palatino Linotype"/>
                <w:b/>
                <w:sz w:val="20"/>
                <w:szCs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302058">
              <w:rPr>
                <w:rFonts w:ascii="Palatino Linotype" w:hAnsi="Palatino Linotype"/>
                <w:b/>
                <w:sz w:val="20"/>
                <w:szCs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302058">
              <w:rPr>
                <w:rFonts w:ascii="Palatino Linotype" w:hAnsi="Palatino Linotype"/>
                <w:b/>
                <w:sz w:val="20"/>
                <w:szCs w:val="20"/>
              </w:rPr>
              <w:t>Co-Sale Acceptance Notice</w:t>
            </w:r>
            <w:r w:rsidRPr="00302058">
              <w:rPr>
                <w:rFonts w:ascii="Palatino Linotype" w:hAnsi="Palatino Linotype"/>
                <w:bCs/>
                <w:sz w:val="20"/>
                <w:szCs w:val="20"/>
              </w:rPr>
              <w:t>”) within the Acceptance Period.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7CE5569A"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w:t>
            </w:r>
            <w:proofErr w:type="spellStart"/>
            <w:r w:rsidRPr="00302058">
              <w:rPr>
                <w:rFonts w:ascii="Palatino Linotype" w:hAnsi="Palatino Linotype"/>
                <w:bCs/>
                <w:sz w:val="20"/>
                <w:szCs w:val="20"/>
              </w:rPr>
              <w:t>Sharesholders</w:t>
            </w:r>
            <w:proofErr w:type="spellEnd"/>
            <w:r w:rsidRPr="00302058">
              <w:rPr>
                <w:rFonts w:ascii="Palatino Linotype" w:hAnsi="Palatino Linotype"/>
                <w:bCs/>
                <w:sz w:val="20"/>
                <w:szCs w:val="20"/>
              </w:rPr>
              <w:t xml:space="preserve">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302058">
              <w:rPr>
                <w:rFonts w:ascii="Palatino Linotype" w:hAnsi="Palatino Linotype"/>
                <w:b/>
                <w:sz w:val="20"/>
                <w:szCs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5E620BE0"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Turut</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Jual</w:t>
            </w:r>
            <w:proofErr w:type="spellEnd"/>
          </w:p>
          <w:p w14:paraId="75D057A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Penolakan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perhitungan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proporsional</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yang </w:t>
            </w:r>
            <w:proofErr w:type="spellStart"/>
            <w:r w:rsidRPr="00302058">
              <w:rPr>
                <w:rFonts w:ascii="Palatino Linotype" w:hAnsi="Palatino Linotype"/>
                <w:bCs/>
                <w:color w:val="E7E6E6" w:themeColor="background2"/>
                <w:sz w:val="20"/>
                <w:szCs w:val="20"/>
              </w:rPr>
              <w:t>diajukan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dijual</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menyediakan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mengalihkan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Periode</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tunduk</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pengecualian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berakhir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IPO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Kendali</w:t>
            </w:r>
            <w:proofErr w:type="spellEnd"/>
            <w:r w:rsidRPr="00302058">
              <w:rPr>
                <w:rFonts w:ascii="Palatino Linotype" w:hAnsi="Palatino Linotype"/>
                <w:bCs/>
                <w:color w:val="E7E6E6" w:themeColor="background2"/>
                <w:sz w:val="20"/>
                <w:szCs w:val="20"/>
              </w:rPr>
              <w:t>.</w:t>
            </w:r>
          </w:p>
          <w:p w14:paraId="54BFE4C8" w14:textId="77777777" w:rsidR="00287DCC" w:rsidRPr="00302058" w:rsidRDefault="00287DCC" w:rsidP="006A39AB">
            <w:pPr>
              <w:jc w:val="both"/>
              <w:rPr>
                <w:rFonts w:ascii="Palatino Linotype" w:hAnsi="Palatino Linotype"/>
                <w:bCs/>
                <w:color w:val="E7E6E6" w:themeColor="background2"/>
                <w:sz w:val="20"/>
                <w:szCs w:val="20"/>
              </w:rPr>
            </w:pPr>
          </w:p>
          <w:p w14:paraId="60B8A632"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agar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menggunakan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kemampuan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terbaiknya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“Saham Total”);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tetapi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hendak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Total, Saham Total </w:t>
            </w:r>
            <w:proofErr w:type="spellStart"/>
            <w:r w:rsidRPr="00302058">
              <w:rPr>
                <w:rFonts w:ascii="Palatino Linotype" w:hAnsi="Palatino Linotype"/>
                <w:bCs/>
                <w:color w:val="E7E6E6" w:themeColor="background2"/>
                <w:sz w:val="20"/>
                <w:szCs w:val="20"/>
              </w:rPr>
              <w:t>dikurangi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pro-rata </w:t>
            </w:r>
            <w:proofErr w:type="spellStart"/>
            <w:r w:rsidRPr="00302058">
              <w:rPr>
                <w:rFonts w:ascii="Palatino Linotype" w:hAnsi="Palatino Linotype"/>
                <w:bCs/>
                <w:color w:val="E7E6E6" w:themeColor="background2"/>
                <w:sz w:val="20"/>
                <w:szCs w:val="20"/>
              </w:rPr>
              <w:t>diantara</w:t>
            </w:r>
            <w:proofErr w:type="spellEnd"/>
            <w:r w:rsidRPr="00302058">
              <w:rPr>
                <w:rFonts w:ascii="Palatino Linotype" w:hAnsi="Palatino Linotype"/>
                <w:bCs/>
                <w:color w:val="E7E6E6" w:themeColor="background2"/>
                <w:sz w:val="20"/>
                <w:szCs w:val="20"/>
              </w:rPr>
              <w:t xml:space="preserve"> Investor yang </w:t>
            </w:r>
            <w:proofErr w:type="spellStart"/>
            <w:r w:rsidRPr="00302058">
              <w:rPr>
                <w:rFonts w:ascii="Palatino Linotype" w:hAnsi="Palatino Linotype"/>
                <w:bCs/>
                <w:color w:val="E7E6E6" w:themeColor="background2"/>
                <w:sz w:val="20"/>
                <w:szCs w:val="20"/>
              </w:rPr>
              <w:t>melaksankan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w:t>
            </w:r>
          </w:p>
          <w:p w14:paraId="26CCA854" w14:textId="77777777" w:rsidR="00287DCC" w:rsidRPr="00302058" w:rsidRDefault="00287DCC" w:rsidP="006A39AB">
            <w:pPr>
              <w:jc w:val="both"/>
              <w:rPr>
                <w:rFonts w:ascii="Palatino Linotype" w:hAnsi="Palatino Linotype"/>
                <w:bCs/>
                <w:color w:val="E7E6E6" w:themeColor="background2"/>
                <w:sz w:val="20"/>
                <w:szCs w:val="20"/>
              </w:rPr>
            </w:pPr>
          </w:p>
          <w:p w14:paraId="14626207"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syarat-syarat</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ketentuan-ketentuan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302058" w:rsidRDefault="00FA3668" w:rsidP="006A39AB">
            <w:pPr>
              <w:jc w:val="both"/>
              <w:rPr>
                <w:rFonts w:ascii="Palatino Linotype" w:hAnsi="Palatino Linotype"/>
                <w:bCs/>
                <w:color w:val="E7E6E6" w:themeColor="background2"/>
                <w:sz w:val="20"/>
                <w:szCs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Liquidation Preference</w:t>
            </w:r>
          </w:p>
          <w:p w14:paraId="728945CA" w14:textId="2A2BBDAF"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77297937"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 xml:space="preserve">first to the holder of Class C </w:t>
            </w:r>
            <w:ins w:id="111" w:author="OLTRE" w:date="2024-05-23T00:37:00Z">
              <w:r w:rsidR="00D32057">
                <w:rPr>
                  <w:rFonts w:ascii="Palatino Linotype" w:hAnsi="Palatino Linotype"/>
                  <w:sz w:val="20"/>
                  <w:szCs w:val="20"/>
                </w:rPr>
                <w:t>Preferred</w:t>
              </w:r>
              <w:r w:rsidR="00D32057" w:rsidRPr="00302058">
                <w:rPr>
                  <w:rFonts w:ascii="Palatino Linotype" w:hAnsi="Palatino Linotype"/>
                  <w:bCs/>
                  <w:sz w:val="20"/>
                  <w:szCs w:val="20"/>
                </w:rPr>
                <w:t xml:space="preserve"> </w:t>
              </w:r>
            </w:ins>
            <w:r w:rsidRPr="00302058">
              <w:rPr>
                <w:rFonts w:ascii="Palatino Linotype" w:hAnsi="Palatino Linotype"/>
                <w:bCs/>
                <w:sz w:val="20"/>
                <w:szCs w:val="20"/>
              </w:rPr>
              <w:t>Shares;</w:t>
            </w:r>
          </w:p>
          <w:p w14:paraId="2B94F13E" w14:textId="40C347F3"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 xml:space="preserve">second to the holder of Class B </w:t>
            </w:r>
            <w:ins w:id="112" w:author="OLTRE" w:date="2024-05-23T00:37:00Z">
              <w:r w:rsidR="00D32057">
                <w:rPr>
                  <w:rFonts w:ascii="Palatino Linotype" w:hAnsi="Palatino Linotype"/>
                  <w:sz w:val="20"/>
                  <w:szCs w:val="20"/>
                </w:rPr>
                <w:t>Preferred</w:t>
              </w:r>
              <w:r w:rsidR="00D32057" w:rsidRPr="00302058">
                <w:rPr>
                  <w:rFonts w:ascii="Palatino Linotype" w:hAnsi="Palatino Linotype"/>
                  <w:bCs/>
                  <w:sz w:val="20"/>
                  <w:szCs w:val="20"/>
                </w:rPr>
                <w:t xml:space="preserve"> </w:t>
              </w:r>
            </w:ins>
            <w:r w:rsidRPr="00302058">
              <w:rPr>
                <w:rFonts w:ascii="Palatino Linotype" w:hAnsi="Palatino Linotype"/>
                <w:bCs/>
                <w:sz w:val="20"/>
                <w:szCs w:val="20"/>
              </w:rPr>
              <w:t>Shares;</w:t>
            </w:r>
          </w:p>
          <w:p w14:paraId="0BF79B30" w14:textId="524C0762"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5D11B1AE"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 xml:space="preserve">Deemed </w:t>
            </w:r>
            <w:proofErr w:type="spellStart"/>
            <w:r w:rsidRPr="00302058">
              <w:rPr>
                <w:rFonts w:ascii="Palatino Linotype" w:hAnsi="Palatino Linotype"/>
                <w:b/>
                <w:sz w:val="20"/>
                <w:szCs w:val="20"/>
              </w:rPr>
              <w:t>Liquidiation</w:t>
            </w:r>
            <w:proofErr w:type="spellEnd"/>
            <w:r w:rsidRPr="00302058">
              <w:rPr>
                <w:rFonts w:ascii="Palatino Linotype" w:hAnsi="Palatino Linotype"/>
                <w:b/>
                <w:sz w:val="20"/>
                <w:szCs w:val="20"/>
              </w:rPr>
              <w:t xml:space="preserve">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proofErr w:type="spellStart"/>
            <w:r w:rsidRPr="00302058">
              <w:rPr>
                <w:rFonts w:ascii="Palatino Linotype" w:hAnsi="Palatino Linotype"/>
                <w:bCs/>
                <w:i/>
                <w:iCs/>
                <w:sz w:val="20"/>
                <w:szCs w:val="20"/>
              </w:rPr>
              <w:t>Penundaan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Kewajiban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Pembayaran</w:t>
            </w:r>
            <w:proofErr w:type="spellEnd"/>
            <w:r w:rsidRPr="00302058">
              <w:rPr>
                <w:rFonts w:ascii="Palatino Linotype" w:hAnsi="Palatino Linotype"/>
                <w:bCs/>
                <w:i/>
                <w:iCs/>
                <w:sz w:val="20"/>
                <w:szCs w:val="20"/>
              </w:rPr>
              <w:t xml:space="preserve">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Preferen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dalam</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p>
          <w:p w14:paraId="1AE853F7" w14:textId="5503610F"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Pada </w:t>
            </w:r>
            <w:proofErr w:type="spellStart"/>
            <w:r w:rsidRPr="00302058">
              <w:rPr>
                <w:rFonts w:ascii="Palatino Linotype" w:hAnsi="Palatino Linotype"/>
                <w:bCs/>
                <w:color w:val="E7E6E6" w:themeColor="background2"/>
                <w:sz w:val="20"/>
                <w:szCs w:val="20"/>
              </w:rPr>
              <w:t>saat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dibandingkan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A dan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sebesar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investasi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awal</w:t>
            </w:r>
            <w:proofErr w:type="spellEnd"/>
            <w:r w:rsidR="00784EDB"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ditambah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ditetapkan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berikut</w:t>
            </w:r>
            <w:proofErr w:type="spellEnd"/>
            <w:r w:rsidRPr="00302058">
              <w:rPr>
                <w:rFonts w:ascii="Palatino Linotype" w:hAnsi="Palatino Linotype"/>
                <w:bCs/>
                <w:color w:val="E7E6E6" w:themeColor="background2"/>
                <w:sz w:val="20"/>
                <w:szCs w:val="20"/>
              </w:rPr>
              <w:t>:</w:t>
            </w:r>
          </w:p>
          <w:p w14:paraId="5DE9E194" w14:textId="77777777" w:rsidR="00287DCC" w:rsidRPr="00302058" w:rsidRDefault="00287DCC" w:rsidP="006A39AB">
            <w:pPr>
              <w:jc w:val="both"/>
              <w:rPr>
                <w:rFonts w:ascii="Palatino Linotype" w:hAnsi="Palatino Linotype"/>
                <w:bCs/>
                <w:color w:val="E7E6E6" w:themeColor="background2"/>
                <w:sz w:val="20"/>
                <w:szCs w:val="20"/>
              </w:rPr>
            </w:pPr>
          </w:p>
          <w:p w14:paraId="707FC31A" w14:textId="2C067D7A"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Pertama-tama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C</w:t>
            </w:r>
            <w:r w:rsidRPr="00302058">
              <w:rPr>
                <w:rFonts w:ascii="Palatino Linotype" w:hAnsi="Palatino Linotype"/>
                <w:bCs/>
                <w:color w:val="E7E6E6" w:themeColor="background2"/>
                <w:sz w:val="20"/>
                <w:szCs w:val="20"/>
              </w:rPr>
              <w:t>;</w:t>
            </w:r>
          </w:p>
          <w:p w14:paraId="706CC290" w14:textId="4A2F4AD2"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Kedua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B</w:t>
            </w:r>
            <w:r w:rsidRPr="00302058">
              <w:rPr>
                <w:rFonts w:ascii="Palatino Linotype" w:hAnsi="Palatino Linotype"/>
                <w:bCs/>
                <w:color w:val="E7E6E6" w:themeColor="background2"/>
                <w:sz w:val="20"/>
                <w:szCs w:val="20"/>
              </w:rPr>
              <w:t>;</w:t>
            </w:r>
          </w:p>
          <w:p w14:paraId="6815A663" w14:textId="77777777"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Setelah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sisa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 rata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w:t>
            </w:r>
          </w:p>
          <w:p w14:paraId="219D0E84" w14:textId="77777777" w:rsidR="00287DCC" w:rsidRPr="00302058" w:rsidRDefault="00287DCC" w:rsidP="006A39AB">
            <w:pPr>
              <w:jc w:val="both"/>
              <w:rPr>
                <w:rFonts w:ascii="Palatino Linotype" w:hAnsi="Palatino Linotype"/>
                <w:bCs/>
                <w:color w:val="E7E6E6" w:themeColor="background2"/>
                <w:sz w:val="20"/>
                <w:szCs w:val="20"/>
              </w:rPr>
            </w:pPr>
          </w:p>
          <w:p w14:paraId="21429CAC"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w:t>
            </w:r>
            <w:proofErr w:type="spellStart"/>
            <w:r w:rsidRPr="00302058">
              <w:rPr>
                <w:rFonts w:ascii="Palatino Linotype" w:hAnsi="Palatino Linotype"/>
                <w:b/>
                <w:color w:val="E7E6E6" w:themeColor="background2"/>
                <w:sz w:val="20"/>
                <w:szCs w:val="20"/>
              </w:rPr>
              <w:t>Peristiwa</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berarti</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ekuitas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orang lain yang </w:t>
            </w:r>
            <w:proofErr w:type="spellStart"/>
            <w:r w:rsidRPr="00302058">
              <w:rPr>
                <w:rFonts w:ascii="Palatino Linotype" w:hAnsi="Palatino Linotype"/>
                <w:bCs/>
                <w:color w:val="E7E6E6" w:themeColor="background2"/>
                <w:sz w:val="20"/>
                <w:szCs w:val="20"/>
              </w:rPr>
              <w:t>mengakibatkan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50%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Perseoran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badan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pemberian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lisensi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ekslusif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intelektual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properti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(d)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huruf</w:t>
            </w:r>
            <w:proofErr w:type="spellEnd"/>
            <w:r w:rsidRPr="00302058">
              <w:rPr>
                <w:rFonts w:ascii="Palatino Linotype" w:hAnsi="Palatino Linotype"/>
                <w:bCs/>
                <w:color w:val="E7E6E6" w:themeColor="background2"/>
                <w:sz w:val="20"/>
                <w:szCs w:val="20"/>
              </w:rPr>
              <w:t xml:space="preserve"> (a)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bersangkutan</w:t>
            </w:r>
            <w:proofErr w:type="spellEnd"/>
            <w:r w:rsidRPr="00302058">
              <w:rPr>
                <w:rFonts w:ascii="Palatino Linotype" w:hAnsi="Palatino Linotype"/>
                <w:bCs/>
                <w:color w:val="E7E6E6" w:themeColor="background2"/>
                <w:sz w:val="20"/>
                <w:szCs w:val="20"/>
              </w:rPr>
              <w:t>.</w:t>
            </w:r>
          </w:p>
          <w:p w14:paraId="1381273D"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2FB9B019"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will not, </w:t>
            </w:r>
            <w:r w:rsidR="00287DCC" w:rsidRPr="00302058">
              <w:rPr>
                <w:rFonts w:ascii="Palatino Linotype" w:hAnsi="Palatino Linotype"/>
                <w:bCs/>
                <w:sz w:val="20"/>
                <w:szCs w:val="20"/>
              </w:rPr>
              <w:t xml:space="preserve">without the written consent of 2/3 </w:t>
            </w:r>
            <w:r w:rsidR="00287DCC" w:rsidRPr="00302058">
              <w:rPr>
                <w:rFonts w:ascii="Palatino Linotype" w:hAnsi="Palatino Linotype"/>
                <w:bCs/>
                <w:sz w:val="20"/>
                <w:szCs w:val="20"/>
              </w:rPr>
              <w:lastRenderedPageBreak/>
              <w:t xml:space="preserve">(two-third) of the </w:t>
            </w:r>
            <w:r w:rsidR="009E02FF"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07AD4568"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establish a joint venture, or own shares in a company; </w:t>
            </w:r>
          </w:p>
          <w:p w14:paraId="464EC97B" w14:textId="201839CD"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45F709C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11B97BA0"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p>
          <w:p w14:paraId="6CC8C4C7" w14:textId="6EB398C1"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r w:rsidR="00287DCC" w:rsidRPr="00302058">
              <w:rPr>
                <w:rFonts w:ascii="Palatino Linotype" w:hAnsi="Palatino Linotype"/>
                <w:bCs/>
                <w:sz w:val="20"/>
                <w:szCs w:val="20"/>
              </w:rPr>
              <w:t>;</w:t>
            </w:r>
          </w:p>
          <w:p w14:paraId="23A63D6B" w14:textId="60350FFF"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281E2101"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enter into any corporate strategic relationship involving the payment contribution or assignment by the Company or to the Company of assets 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2C18A4EA"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138B08B3"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Ketentuan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Perlindungan</w:t>
            </w:r>
            <w:proofErr w:type="spellEnd"/>
          </w:p>
          <w:p w14:paraId="0923031A"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Perseroan </w:t>
            </w:r>
            <w:proofErr w:type="spellStart"/>
            <w:r w:rsidRPr="00302058">
              <w:rPr>
                <w:rFonts w:ascii="Palatino Linotype" w:hAnsi="Palatino Linotype"/>
                <w:bCs/>
                <w:color w:val="E7E6E6" w:themeColor="background2"/>
                <w:sz w:val="20"/>
                <w:szCs w:val="20"/>
              </w:rPr>
              <w:t>dilarang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tanpa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perwakilan</w:t>
            </w:r>
            <w:proofErr w:type="spellEnd"/>
            <w:r w:rsidRPr="00302058">
              <w:rPr>
                <w:rFonts w:ascii="Palatino Linotype" w:hAnsi="Palatino Linotype"/>
                <w:bCs/>
                <w:color w:val="E7E6E6" w:themeColor="background2"/>
                <w:sz w:val="20"/>
                <w:szCs w:val="20"/>
              </w:rPr>
              <w:t xml:space="preserve"> 2/3 (</w:t>
            </w:r>
            <w:proofErr w:type="spellStart"/>
            <w:r w:rsidRPr="00302058">
              <w:rPr>
                <w:rFonts w:ascii="Palatino Linotype" w:hAnsi="Palatino Linotype"/>
                <w:bCs/>
                <w:color w:val="E7E6E6" w:themeColor="background2"/>
                <w:sz w:val="20"/>
                <w:szCs w:val="20"/>
              </w:rPr>
              <w:t>dua</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tiga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w:t>
            </w:r>
          </w:p>
          <w:p w14:paraId="1F3ABB3D" w14:textId="77777777" w:rsidR="00287DCC" w:rsidRPr="00302058" w:rsidRDefault="00287DCC" w:rsidP="006A39AB">
            <w:pPr>
              <w:jc w:val="both"/>
              <w:rPr>
                <w:rFonts w:ascii="Palatino Linotype" w:hAnsi="Palatino Linotype"/>
                <w:bCs/>
                <w:color w:val="E7E6E6" w:themeColor="background2"/>
                <w:sz w:val="20"/>
                <w:szCs w:val="20"/>
              </w:rPr>
            </w:pPr>
          </w:p>
          <w:p w14:paraId="2B2DCEE1"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mengakhiri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kegiatan</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w:t>
            </w:r>
            <w:r w:rsidRPr="00302058">
              <w:rPr>
                <w:rFonts w:ascii="Palatino Linotype" w:hAnsi="Palatino Linotype"/>
                <w:bCs/>
                <w:color w:val="E7E6E6" w:themeColor="background2"/>
                <w:sz w:val="20"/>
                <w:szCs w:val="20"/>
              </w:rPr>
              <w:lastRenderedPageBreak/>
              <w:t>yang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w:t>
            </w:r>
          </w:p>
          <w:p w14:paraId="17665EAA"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4D4A59D4"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3864EB17"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29B995D"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mengganti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menarik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Hukum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6574D9D"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0E496F28"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mengizinkan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penciptaan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penerbitan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lainnya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dieksekusi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323A136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membayar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Kembali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bekas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konsultan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berhentinya</w:t>
            </w:r>
            <w:proofErr w:type="spellEnd"/>
            <w:r w:rsidRPr="00302058">
              <w:rPr>
                <w:rFonts w:ascii="Palatino Linotype" w:hAnsi="Palatino Linotype"/>
                <w:bCs/>
                <w:color w:val="E7E6E6" w:themeColor="background2"/>
                <w:sz w:val="20"/>
                <w:szCs w:val="20"/>
              </w:rPr>
              <w:t xml:space="preserve"> masa </w:t>
            </w:r>
            <w:proofErr w:type="spellStart"/>
            <w:r w:rsidRPr="00302058">
              <w:rPr>
                <w:rFonts w:ascii="Palatino Linotype" w:hAnsi="Palatino Linotype"/>
                <w:bCs/>
                <w:color w:val="E7E6E6" w:themeColor="background2"/>
                <w:sz w:val="20"/>
                <w:szCs w:val="20"/>
              </w:rPr>
              <w:t>jabatan</w:t>
            </w:r>
            <w:proofErr w:type="spellEnd"/>
            <w:r w:rsidRPr="00302058">
              <w:rPr>
                <w:rFonts w:ascii="Palatino Linotype" w:hAnsi="Palatino Linotype"/>
                <w:bCs/>
                <w:color w:val="E7E6E6" w:themeColor="background2"/>
                <w:sz w:val="20"/>
                <w:szCs w:val="20"/>
              </w:rPr>
              <w:t>/</w:t>
            </w:r>
            <w:proofErr w:type="spellStart"/>
            <w:r w:rsidRPr="00302058">
              <w:rPr>
                <w:rFonts w:ascii="Palatino Linotype" w:hAnsi="Palatino Linotype"/>
                <w:bCs/>
                <w:color w:val="E7E6E6" w:themeColor="background2"/>
                <w:sz w:val="20"/>
                <w:szCs w:val="20"/>
              </w:rPr>
              <w:t>penyediaan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pasar,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yang </w:t>
            </w:r>
            <w:proofErr w:type="spellStart"/>
            <w:r w:rsidRPr="00302058">
              <w:rPr>
                <w:rFonts w:ascii="Palatino Linotype" w:hAnsi="Palatino Linotype"/>
                <w:bCs/>
                <w:color w:val="E7E6E6" w:themeColor="background2"/>
                <w:sz w:val="20"/>
                <w:szCs w:val="20"/>
              </w:rPr>
              <w:t>disetujui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906D691"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6626074"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Membuat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mengesahkan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jaminan</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jika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utang Perseroan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melebihi</w:t>
            </w:r>
            <w:proofErr w:type="spellEnd"/>
            <w:r w:rsidRPr="00302058">
              <w:rPr>
                <w:rFonts w:ascii="Palatino Linotype" w:hAnsi="Palatino Linotype"/>
                <w:bCs/>
                <w:color w:val="E7E6E6" w:themeColor="background2"/>
                <w:sz w:val="20"/>
                <w:szCs w:val="20"/>
              </w:rPr>
              <w:t xml:space="preserve"> USD 500.000 (lima ratus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pinjaman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kredit</w:t>
            </w:r>
            <w:proofErr w:type="spellEnd"/>
            <w:r w:rsidRPr="00302058">
              <w:rPr>
                <w:rFonts w:ascii="Palatino Linotype" w:hAnsi="Palatino Linotype"/>
                <w:bCs/>
                <w:color w:val="E7E6E6" w:themeColor="background2"/>
                <w:sz w:val="20"/>
                <w:szCs w:val="20"/>
              </w:rPr>
              <w:t xml:space="preserve"> bank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ditunjuk</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571B0BA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subsidiari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bukan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merupakan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milik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sepenuhnya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Sebagian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subsidiary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w:t>
            </w:r>
          </w:p>
          <w:p w14:paraId="439A9A0C"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pejabat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rekanan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individu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menghasilkan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r w:rsidRPr="00302058">
              <w:rPr>
                <w:rFonts w:ascii="Palatino Linotype" w:hAnsi="Palatino Linotype"/>
                <w:bCs/>
                <w:color w:val="E7E6E6" w:themeColor="background2"/>
                <w:sz w:val="20"/>
                <w:szCs w:val="20"/>
              </w:rPr>
              <w:lastRenderedPageBreak/>
              <w:t xml:space="preserve">USD 50.000 (lima </w:t>
            </w:r>
            <w:proofErr w:type="spellStart"/>
            <w:r w:rsidRPr="00302058">
              <w:rPr>
                <w:rFonts w:ascii="Palatino Linotype" w:hAnsi="Palatino Linotype"/>
                <w:bCs/>
                <w:color w:val="E7E6E6" w:themeColor="background2"/>
                <w:sz w:val="20"/>
                <w:szCs w:val="20"/>
              </w:rPr>
              <w:t>puluh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tahun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1D14A7C9"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strategis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kontribusi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1.000.000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p>
          <w:p w14:paraId="05A0BD2E" w14:textId="62F3DE36"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kecuali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sebagaimana</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diatur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melalui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Anggaran</w:t>
            </w:r>
            <w:proofErr w:type="spellEnd"/>
            <w:r w:rsidR="00784EDB" w:rsidRPr="00302058">
              <w:rPr>
                <w:rFonts w:ascii="Palatino Linotype" w:hAnsi="Palatino Linotype"/>
                <w:bCs/>
                <w:color w:val="E7E6E6" w:themeColor="background2"/>
                <w:sz w:val="20"/>
                <w:szCs w:val="20"/>
              </w:rPr>
              <w:t xml:space="preserve"> Dasar</w:t>
            </w:r>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p>
          <w:p w14:paraId="028636C7" w14:textId="77777777" w:rsidR="00287DCC" w:rsidRPr="00302058" w:rsidDel="00D62953"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ssociation up until the Closing </w:t>
      </w:r>
      <w:proofErr w:type="gramStart"/>
      <w:r w:rsidRPr="00302058">
        <w:rPr>
          <w:rFonts w:ascii="Palatino Linotype" w:hAnsi="Palatino Linotype" w:cs="Calibri"/>
          <w:sz w:val="20"/>
          <w:szCs w:val="20"/>
        </w:rPr>
        <w:t>date;</w:t>
      </w:r>
      <w:proofErr w:type="gramEnd"/>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725D36F5"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w:t>
      </w:r>
      <w:commentRangeStart w:id="113"/>
      <w:r w:rsidRPr="00302058">
        <w:rPr>
          <w:rFonts w:ascii="Palatino Linotype" w:hAnsi="Palatino Linotype" w:cs="Calibri"/>
          <w:sz w:val="20"/>
          <w:szCs w:val="20"/>
        </w:rPr>
        <w:t xml:space="preserve">132,815,832,000 (one hundred </w:t>
      </w:r>
      <w:proofErr w:type="gramStart"/>
      <w:r w:rsidRPr="00302058">
        <w:rPr>
          <w:rFonts w:ascii="Palatino Linotype" w:hAnsi="Palatino Linotype" w:cs="Calibri"/>
          <w:sz w:val="20"/>
          <w:szCs w:val="20"/>
        </w:rPr>
        <w:t>thirty two</w:t>
      </w:r>
      <w:proofErr w:type="gramEnd"/>
      <w:r w:rsidRPr="00302058">
        <w:rPr>
          <w:rFonts w:ascii="Palatino Linotype" w:hAnsi="Palatino Linotype" w:cs="Calibri"/>
          <w:sz w:val="20"/>
          <w:szCs w:val="20"/>
        </w:rPr>
        <w:t xml:space="preserve"> billion eight hundred and fifteen million eight hundred and thirty two thousand Rupiah)</w:t>
      </w:r>
      <w:commentRangeEnd w:id="113"/>
      <w:r w:rsidR="002B2AD3" w:rsidRPr="00302058">
        <w:rPr>
          <w:rStyle w:val="CommentReference"/>
          <w:rFonts w:ascii="Palatino Linotype" w:eastAsia="MS Mincho" w:hAnsi="Palatino Linotype"/>
          <w:lang w:val="en-ID" w:eastAsia="en-US"/>
        </w:rPr>
        <w:commentReference w:id="113"/>
      </w:r>
      <w:r w:rsidRPr="00302058">
        <w:rPr>
          <w:rFonts w:ascii="Palatino Linotype" w:hAnsi="Palatino Linotype" w:cs="Calibri"/>
          <w:sz w:val="20"/>
          <w:szCs w:val="20"/>
        </w:rPr>
        <w:t>;</w:t>
      </w:r>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5FF4665C"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 </w:t>
      </w:r>
      <w:r w:rsidR="001D042D" w:rsidRPr="00302058">
        <w:rPr>
          <w:rFonts w:ascii="Palatino Linotype" w:hAnsi="Palatino Linotype" w:cs="Calibri"/>
          <w:sz w:val="20"/>
          <w:szCs w:val="20"/>
        </w:rPr>
        <w:t>the increase of the Company’s s</w:t>
      </w:r>
      <w:r w:rsidRPr="00302058">
        <w:rPr>
          <w:rFonts w:ascii="Palatino Linotype" w:hAnsi="Palatino Linotype" w:cs="Calibri"/>
          <w:sz w:val="20"/>
          <w:szCs w:val="20"/>
        </w:rPr>
        <w:t xml:space="preserve">ubscribed and </w:t>
      </w:r>
      <w:r w:rsidR="001D042D" w:rsidRPr="00302058">
        <w:rPr>
          <w:rFonts w:ascii="Palatino Linotype" w:hAnsi="Palatino Linotype" w:cs="Calibri"/>
          <w:sz w:val="20"/>
          <w:szCs w:val="20"/>
        </w:rPr>
        <w:t>p</w:t>
      </w:r>
      <w:r w:rsidRPr="00302058">
        <w:rPr>
          <w:rFonts w:ascii="Palatino Linotype" w:hAnsi="Palatino Linotype" w:cs="Calibri"/>
          <w:sz w:val="20"/>
          <w:szCs w:val="20"/>
        </w:rPr>
        <w:t>aid-</w:t>
      </w:r>
      <w:r w:rsidR="001D042D" w:rsidRPr="00302058">
        <w:rPr>
          <w:rFonts w:ascii="Palatino Linotype" w:hAnsi="Palatino Linotype" w:cs="Calibri"/>
          <w:sz w:val="20"/>
          <w:szCs w:val="20"/>
        </w:rPr>
        <w:t>u</w:t>
      </w:r>
      <w:r w:rsidRPr="00302058">
        <w:rPr>
          <w:rFonts w:ascii="Palatino Linotype" w:hAnsi="Palatino Linotype" w:cs="Calibri"/>
          <w:sz w:val="20"/>
          <w:szCs w:val="20"/>
        </w:rPr>
        <w:t xml:space="preserve">p </w:t>
      </w:r>
      <w:r w:rsidR="001D042D" w:rsidRPr="00302058">
        <w:rPr>
          <w:rFonts w:ascii="Palatino Linotype" w:hAnsi="Palatino Linotype" w:cs="Calibri"/>
          <w:sz w:val="20"/>
          <w:szCs w:val="20"/>
        </w:rPr>
        <w:t>c</w:t>
      </w:r>
      <w:r w:rsidRPr="00302058">
        <w:rPr>
          <w:rFonts w:ascii="Palatino Linotype" w:hAnsi="Palatino Linotype" w:cs="Calibri"/>
          <w:sz w:val="20"/>
          <w:szCs w:val="20"/>
        </w:rPr>
        <w:t xml:space="preserve">apital as stated </w:t>
      </w:r>
      <w:r w:rsidR="001D042D" w:rsidRPr="00302058">
        <w:rPr>
          <w:rFonts w:ascii="Palatino Linotype" w:hAnsi="Palatino Linotype" w:cs="Calibri"/>
          <w:sz w:val="20"/>
          <w:szCs w:val="20"/>
        </w:rPr>
        <w:t xml:space="preserve">from </w:t>
      </w:r>
      <w:commentRangeStart w:id="114"/>
      <w:r w:rsidR="001D042D" w:rsidRPr="00302058">
        <w:rPr>
          <w:rFonts w:ascii="Palatino Linotype" w:hAnsi="Palatino Linotype" w:cs="Calibri"/>
          <w:sz w:val="20"/>
          <w:szCs w:val="20"/>
        </w:rPr>
        <w:t xml:space="preserve">IDR 20,703,958,000 (twenty billion seven hundred and three million nine hundred and </w:t>
      </w:r>
      <w:proofErr w:type="gramStart"/>
      <w:r w:rsidR="001D042D" w:rsidRPr="00302058">
        <w:rPr>
          <w:rFonts w:ascii="Palatino Linotype" w:hAnsi="Palatino Linotype" w:cs="Calibri"/>
          <w:sz w:val="20"/>
          <w:szCs w:val="20"/>
        </w:rPr>
        <w:t>fifty eight</w:t>
      </w:r>
      <w:proofErr w:type="gramEnd"/>
      <w:r w:rsidR="001D042D" w:rsidRPr="00302058">
        <w:rPr>
          <w:rFonts w:ascii="Palatino Linotype" w:hAnsi="Palatino Linotype" w:cs="Calibri"/>
          <w:sz w:val="20"/>
          <w:szCs w:val="20"/>
        </w:rPr>
        <w:t xml:space="preserve"> thousand Rupiah)</w:t>
      </w:r>
      <w:commentRangeEnd w:id="114"/>
      <w:r w:rsidR="002847B0" w:rsidRPr="00302058">
        <w:rPr>
          <w:rStyle w:val="CommentReference"/>
          <w:rFonts w:ascii="Palatino Linotype" w:eastAsia="MS Mincho" w:hAnsi="Palatino Linotype"/>
          <w:lang w:val="en-ID" w:eastAsia="en-US"/>
        </w:rPr>
        <w:commentReference w:id="114"/>
      </w:r>
      <w:r w:rsidR="001D042D"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001D042D"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001D042D"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001D042D"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25B68814"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addition of a new class of shares called the Class C Preferred </w:t>
      </w:r>
      <w:proofErr w:type="gramStart"/>
      <w:r w:rsidRPr="00302058">
        <w:rPr>
          <w:rFonts w:ascii="Palatino Linotype" w:hAnsi="Palatino Linotype" w:cs="Calibri"/>
          <w:bCs/>
          <w:sz w:val="20"/>
          <w:szCs w:val="20"/>
        </w:rPr>
        <w:t>Shares,  each</w:t>
      </w:r>
      <w:proofErr w:type="gramEnd"/>
      <w:r w:rsidRPr="00302058">
        <w:rPr>
          <w:rFonts w:ascii="Palatino Linotype" w:hAnsi="Palatino Linotype" w:cs="Calibri"/>
          <w:bCs/>
          <w:sz w:val="20"/>
          <w:szCs w:val="20"/>
        </w:rPr>
        <w:t xml:space="preserve"> with the nominal of IDR 82,155 (eighty two thousand one hundred fifty five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 xml:space="preserve">newly issued Class C Preferred </w:t>
      </w:r>
      <w:proofErr w:type="gramStart"/>
      <w:r w:rsidRPr="00302058">
        <w:rPr>
          <w:rFonts w:ascii="Palatino Linotype" w:hAnsi="Palatino Linotype" w:cs="Calibri"/>
          <w:sz w:val="20"/>
          <w:szCs w:val="20"/>
        </w:rPr>
        <w:t>Shares</w:t>
      </w:r>
      <w:r w:rsidR="001D042D" w:rsidRPr="00302058">
        <w:rPr>
          <w:rFonts w:ascii="Palatino Linotype" w:hAnsi="Palatino Linotype" w:cs="Calibri"/>
          <w:bCs/>
          <w:sz w:val="20"/>
          <w:szCs w:val="20"/>
        </w:rPr>
        <w:t>;</w:t>
      </w:r>
      <w:proofErr w:type="gramEnd"/>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4AEC9CE1"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proofErr w:type="gramStart"/>
      <w:r w:rsidR="00A4387B" w:rsidRPr="00302058">
        <w:rPr>
          <w:rFonts w:ascii="Palatino Linotype" w:hAnsi="Palatino Linotype"/>
          <w:bCs/>
          <w:sz w:val="20"/>
          <w:szCs w:val="20"/>
        </w:rPr>
        <w:t>12,499,883,250.-</w:t>
      </w:r>
      <w:proofErr w:type="gramEnd"/>
      <w:r w:rsidR="00A4387B" w:rsidRPr="00302058">
        <w:rPr>
          <w:rFonts w:ascii="Palatino Linotype" w:hAnsi="Palatino Linotype"/>
          <w:sz w:val="20"/>
          <w:szCs w:val="20"/>
        </w:rPr>
        <w:t xml:space="preserve"> (twelve billion  and four hundred ninety nine million eight hundred eighty three thousand two hundred fifty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w:t>
      </w:r>
      <w:proofErr w:type="spellStart"/>
      <w:r w:rsidR="00CD3965" w:rsidRPr="00302058">
        <w:rPr>
          <w:rFonts w:ascii="Palatino Linotype" w:hAnsi="Palatino Linotype" w:cs="Calibri"/>
          <w:sz w:val="20"/>
          <w:szCs w:val="20"/>
        </w:rPr>
        <w:t>i</w:t>
      </w:r>
      <w:proofErr w:type="spellEnd"/>
      <w:r w:rsidR="00CD3965" w:rsidRPr="00302058">
        <w:rPr>
          <w:rFonts w:ascii="Palatino Linotype" w:hAnsi="Palatino Linotype" w:cs="Calibri"/>
          <w:sz w:val="20"/>
          <w:szCs w:val="20"/>
        </w:rPr>
        <w:t>)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29C5CA25"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any other matter required to implement this Agreement and the Investor </w:t>
      </w:r>
      <w:proofErr w:type="gramStart"/>
      <w:r w:rsidRPr="00302058">
        <w:rPr>
          <w:rFonts w:ascii="Palatino Linotype" w:hAnsi="Palatino Linotype" w:cs="Calibri"/>
          <w:bCs/>
          <w:sz w:val="20"/>
          <w:szCs w:val="20"/>
        </w:rPr>
        <w:t>Agreement</w:t>
      </w:r>
      <w:r w:rsidR="002722AE" w:rsidRPr="00302058">
        <w:rPr>
          <w:rFonts w:ascii="Palatino Linotype" w:hAnsi="Palatino Linotype" w:cs="Calibri"/>
          <w:bCs/>
          <w:sz w:val="20"/>
          <w:szCs w:val="20"/>
        </w:rPr>
        <w:t>;</w:t>
      </w:r>
      <w:proofErr w:type="gramEnd"/>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 xml:space="preserve">with minimum period of two years entered into by and between the Company and each Key </w:t>
      </w:r>
      <w:proofErr w:type="gramStart"/>
      <w:r w:rsidRPr="00302058">
        <w:rPr>
          <w:rFonts w:ascii="Palatino Linotype" w:hAnsi="Palatino Linotype" w:cs="Calibri"/>
          <w:sz w:val="20"/>
          <w:szCs w:val="20"/>
        </w:rPr>
        <w:t>Employee;</w:t>
      </w:r>
      <w:proofErr w:type="gramEnd"/>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proofErr w:type="gramStart"/>
      <w:r w:rsidRPr="00302058">
        <w:rPr>
          <w:rFonts w:ascii="Palatino Linotype" w:hAnsi="Palatino Linotype" w:cs="Calibri"/>
          <w:sz w:val="20"/>
          <w:szCs w:val="20"/>
        </w:rPr>
        <w:t>entered into</w:t>
      </w:r>
      <w:proofErr w:type="gramEnd"/>
      <w:r w:rsidRPr="00302058">
        <w:rPr>
          <w:rFonts w:ascii="Palatino Linotype" w:hAnsi="Palatino Linotype" w:cs="Calibri"/>
          <w:sz w:val="20"/>
          <w:szCs w:val="20"/>
        </w:rPr>
        <w:t xml:space="preserve">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lastRenderedPageBreak/>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 xml:space="preserve">right to distribute the Company’s </w:t>
      </w:r>
      <w:proofErr w:type="gramStart"/>
      <w:r w:rsidR="00FD2558" w:rsidRPr="00302058">
        <w:rPr>
          <w:rFonts w:ascii="Palatino Linotype" w:hAnsi="Palatino Linotype" w:cs="Calibri"/>
          <w:sz w:val="20"/>
          <w:szCs w:val="20"/>
        </w:rPr>
        <w:t>products;</w:t>
      </w:r>
      <w:proofErr w:type="gramEnd"/>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5593EA7B" w:rsidR="008028CA" w:rsidRPr="00302058" w:rsidRDefault="00296062">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proofErr w:type="spellStart"/>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illigence</w:t>
      </w:r>
      <w:proofErr w:type="spellEnd"/>
      <w:r w:rsidR="00132BC2" w:rsidRPr="00302058">
        <w:rPr>
          <w:rFonts w:ascii="Palatino Linotype" w:hAnsi="Palatino Linotype" w:cs="Calibri"/>
          <w:sz w:val="20"/>
          <w:szCs w:val="20"/>
        </w:rPr>
        <w:t xml:space="preserv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 and</w:t>
      </w:r>
      <w:r w:rsidR="00D74785" w:rsidRPr="00302058">
        <w:rPr>
          <w:rFonts w:ascii="Palatino Linotype" w:hAnsi="Palatino Linotype" w:cs="Calibri"/>
          <w:sz w:val="20"/>
          <w:szCs w:val="20"/>
        </w:rPr>
        <w:t>/or</w:t>
      </w:r>
      <w:r w:rsidR="007E314E" w:rsidRPr="00302058">
        <w:rPr>
          <w:rFonts w:ascii="Palatino Linotype" w:hAnsi="Palatino Linotype" w:cs="Calibri"/>
          <w:sz w:val="20"/>
          <w:szCs w:val="20"/>
        </w:rPr>
        <w:t xml:space="preserve"> its </w:t>
      </w:r>
      <w:r w:rsidR="00FB1B0E" w:rsidRPr="00302058">
        <w:rPr>
          <w:rFonts w:ascii="Palatino Linotype" w:hAnsi="Palatino Linotype" w:cs="Calibri"/>
          <w:sz w:val="20"/>
          <w:szCs w:val="20"/>
        </w:rPr>
        <w:t>E</w:t>
      </w:r>
      <w:r w:rsidR="007E314E" w:rsidRPr="00302058">
        <w:rPr>
          <w:rFonts w:ascii="Palatino Linotype" w:hAnsi="Palatino Linotype" w:cs="Calibri"/>
          <w:sz w:val="20"/>
          <w:szCs w:val="20"/>
        </w:rPr>
        <w:t xml:space="preserve">xisting </w:t>
      </w:r>
      <w:r w:rsidR="00FB1B0E" w:rsidRPr="00302058">
        <w:rPr>
          <w:rFonts w:ascii="Palatino Linotype" w:hAnsi="Palatino Linotype" w:cs="Calibri"/>
          <w:sz w:val="20"/>
          <w:szCs w:val="20"/>
        </w:rPr>
        <w:t>S</w:t>
      </w:r>
      <w:r w:rsidR="007E314E" w:rsidRPr="00302058">
        <w:rPr>
          <w:rFonts w:ascii="Palatino Linotype" w:hAnsi="Palatino Linotype" w:cs="Calibri"/>
          <w:sz w:val="20"/>
          <w:szCs w:val="20"/>
        </w:rPr>
        <w:t>hareholders</w:t>
      </w:r>
      <w:r w:rsidR="009E5B11" w:rsidRPr="00302058">
        <w:rPr>
          <w:rFonts w:ascii="Palatino Linotype" w:hAnsi="Palatino Linotype" w:cs="Calibri"/>
          <w:sz w:val="20"/>
          <w:szCs w:val="20"/>
        </w:rPr>
        <w:t xml:space="preserve">; </w:t>
      </w:r>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186D6B8F" w:rsidR="004D13CD" w:rsidRPr="00302058"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uccessfully procured that the Investor 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and</w:t>
      </w:r>
    </w:p>
    <w:p w14:paraId="1FCD3A0F" w14:textId="77777777" w:rsidR="004D13CD" w:rsidRPr="00302058" w:rsidRDefault="004D13CD" w:rsidP="007B5F69">
      <w:pPr>
        <w:pStyle w:val="ListParagraph"/>
        <w:ind w:left="0"/>
        <w:jc w:val="both"/>
        <w:rPr>
          <w:rFonts w:ascii="Palatino Linotype" w:hAnsi="Palatino Linotype" w:cs="Calibri"/>
          <w:sz w:val="20"/>
          <w:szCs w:val="20"/>
        </w:rPr>
      </w:pPr>
    </w:p>
    <w:p w14:paraId="0B5D6F33" w14:textId="1F6BEE6A" w:rsidR="008C305C" w:rsidRPr="00302058" w:rsidRDefault="005B272D"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Investor 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302058" w:rsidRDefault="004D13CD" w:rsidP="004D13CD">
      <w:pPr>
        <w:jc w:val="both"/>
        <w:rPr>
          <w:rFonts w:ascii="Palatino Linotype" w:hAnsi="Palatino Linotype"/>
          <w:b/>
          <w:sz w:val="20"/>
        </w:rPr>
      </w:pPr>
    </w:p>
    <w:sectPr w:rsidR="004D13CD" w:rsidRPr="00302058"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OLTRE" w:date="2024-05-21T13:28:00Z" w:initials="OLTRE">
    <w:p w14:paraId="4AE95BFA" w14:textId="77777777" w:rsidR="00395BC7" w:rsidRDefault="00395BC7" w:rsidP="00395BC7">
      <w:r>
        <w:rPr>
          <w:rStyle w:val="CommentReference"/>
        </w:rPr>
        <w:annotationRef/>
      </w:r>
      <w:r>
        <w:t>Note to Regene:</w:t>
      </w:r>
    </w:p>
    <w:p w14:paraId="757A5219" w14:textId="77777777" w:rsidR="00395BC7" w:rsidRDefault="00395BC7" w:rsidP="00395BC7">
      <w:r>
        <w:t>Please provide us with the MOLHR decree legalizing the establishment of the Company.</w:t>
      </w:r>
    </w:p>
  </w:comment>
  <w:comment w:id="32" w:author="OLTRE" w:date="2024-05-21T13:27:00Z" w:initials="OLTRE">
    <w:p w14:paraId="70AC6DDC" w14:textId="77777777" w:rsidR="00395BC7" w:rsidRDefault="00395BC7" w:rsidP="00395BC7">
      <w:r>
        <w:rPr>
          <w:rStyle w:val="CommentReference"/>
        </w:rPr>
        <w:annotationRef/>
      </w:r>
      <w:r>
        <w:rPr>
          <w:color w:val="000000"/>
        </w:rPr>
        <w:t>Note to Regene:</w:t>
      </w:r>
    </w:p>
    <w:p w14:paraId="21FF769A" w14:textId="77777777" w:rsidR="00395BC7" w:rsidRDefault="00395BC7" w:rsidP="00395BC7">
      <w:r>
        <w:rPr>
          <w:color w:val="000000"/>
        </w:rPr>
        <w:t>Please provide us with the MOLHR receipt of notification letters in relation to Deed No. 2, dated 23 February 2024, made before Jane Miranda Gasali, S.H., M.Kn, Notary in Depok City.</w:t>
      </w:r>
    </w:p>
  </w:comment>
  <w:comment w:id="38" w:author="OLTRE" w:date="2024-05-21T16:54:00Z" w:initials="OLTRE">
    <w:p w14:paraId="1A52F69D" w14:textId="77777777" w:rsidR="00357BB0" w:rsidRDefault="00357BB0" w:rsidP="00357BB0">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45" w:author="OLTRE" w:date="2024-05-23T00:13:00Z" w:initials="OLTRE">
    <w:p w14:paraId="6140B90E" w14:textId="77777777" w:rsidR="001D7B71" w:rsidRDefault="001D7B71" w:rsidP="001D7B71">
      <w:r>
        <w:rPr>
          <w:rStyle w:val="CommentReference"/>
        </w:rPr>
        <w:annotationRef/>
      </w:r>
      <w:r>
        <w:t>Note to Client: Based on our calculation, it is possible for the formula to return higher amount than IDR 12,500,000,000 (e.g., if the Undisclosed Liability amount is less than IDR 1,000,000). Please confirm.</w:t>
      </w:r>
    </w:p>
  </w:comment>
  <w:comment w:id="74" w:author="OLTRE" w:date="2024-05-21T16:54:00Z" w:initials="OLTRE">
    <w:p w14:paraId="738525CF" w14:textId="77777777" w:rsidR="00833061" w:rsidRDefault="00833061" w:rsidP="00833061">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78" w:author="OLTRE" w:date="2024-05-19T20:07:00Z" w:initials="OLTRE">
    <w:p w14:paraId="25FBDEE0" w14:textId="610E8E63" w:rsidR="00584FE6" w:rsidRDefault="007702FF" w:rsidP="00584FE6">
      <w:r>
        <w:rPr>
          <w:rStyle w:val="CommentReference"/>
        </w:rPr>
        <w:annotationRef/>
      </w:r>
      <w:r w:rsidR="00584FE6">
        <w:t xml:space="preserve">Note to Regene: Based on the Company's Deed dated 26 February 2024, the Company's authorized capital (i.e., IDR 40.000.000.000) appears to be sufficient for the issuance of the Shares. However, the Investor's Agreement provides that following the Company's Authorized capital shall become IDR 132.815.832.000. </w:t>
      </w:r>
      <w:r w:rsidR="00584FE6">
        <w:cr/>
      </w:r>
      <w:r w:rsidR="00584FE6">
        <w:cr/>
        <w:t>Please let us know when such increase of authorized capital is planned to be conducted. Is this conducted before or on the issuance of the Shares in this SSA?</w:t>
      </w:r>
    </w:p>
  </w:comment>
  <w:comment w:id="107" w:author="OLTRE" w:date="2024-05-21T17:39:00Z" w:initials="OLTRE">
    <w:p w14:paraId="23391995" w14:textId="77777777" w:rsidR="00584FE6" w:rsidRDefault="007468FB" w:rsidP="00584FE6">
      <w:r>
        <w:rPr>
          <w:rStyle w:val="CommentReference"/>
        </w:rPr>
        <w:annotationRef/>
      </w:r>
      <w:r w:rsidR="00584FE6">
        <w:t>Note to Regene: We've been informed that the Company's last amendment to the Articles of Association and composition of shareholders are in Deed No. 2 dated 23 Feb 2024 ("</w:t>
      </w:r>
      <w:r w:rsidR="00584FE6">
        <w:rPr>
          <w:b/>
          <w:bCs/>
        </w:rPr>
        <w:t>Deed No. 2/2024</w:t>
      </w:r>
      <w:r w:rsidR="00584FE6">
        <w:t xml:space="preserve">"). </w:t>
      </w:r>
      <w:r w:rsidR="00584FE6">
        <w:cr/>
      </w:r>
      <w:r w:rsidR="00584FE6">
        <w:cr/>
        <w:t xml:space="preserve">However, the capital structure prior to Closing in Exhibit A is different than that provided under Deed No. 2/2024. </w:t>
      </w:r>
      <w:r w:rsidR="00584FE6">
        <w:cr/>
      </w:r>
      <w:r w:rsidR="00584FE6">
        <w:cr/>
        <w:t xml:space="preserve">We have adjusted the shareholding structure to be aligned with Deed No. 2/2024. Please confirm. </w:t>
      </w:r>
    </w:p>
  </w:comment>
  <w:comment w:id="108" w:author="OLTRE" w:date="2024-05-21T19:36:00Z" w:initials="OLTRE">
    <w:p w14:paraId="11B989F4" w14:textId="77777777" w:rsidR="007A0B9C" w:rsidRDefault="007A0B9C"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109" w:author="OLTRE" w:date="2024-05-21T18:45:00Z" w:initials="OLTRE">
    <w:p w14:paraId="3D9A57B7" w14:textId="2B9E6F1D" w:rsidR="00584FE6" w:rsidRDefault="00584FE6" w:rsidP="00584FE6">
      <w:r>
        <w:rPr>
          <w:rStyle w:val="CommentReference"/>
        </w:rPr>
        <w:annotationRef/>
      </w:r>
      <w:r>
        <w:rPr>
          <w:color w:val="000000"/>
        </w:rPr>
        <w:t xml:space="preserve">Note to Regene: Pak Hikmat's holding of Series A Shares is not reflected in Deed No. 2/2024. </w:t>
      </w:r>
    </w:p>
    <w:p w14:paraId="6523D421" w14:textId="77777777" w:rsidR="00584FE6" w:rsidRDefault="00584FE6" w:rsidP="00584FE6"/>
    <w:p w14:paraId="2A8DEF39" w14:textId="77777777" w:rsidR="00584FE6" w:rsidRDefault="00584FE6" w:rsidP="00584FE6">
      <w:r>
        <w:rPr>
          <w:color w:val="000000"/>
        </w:rPr>
        <w:t xml:space="preserve">It seems that his shareholding of Series A is obtained through transfer of Bu Vichi's and Pak Desmond's series A shareholding. </w:t>
      </w:r>
    </w:p>
    <w:p w14:paraId="221F3381" w14:textId="77777777" w:rsidR="00584FE6" w:rsidRDefault="00584FE6" w:rsidP="00584FE6"/>
    <w:p w14:paraId="572A2AF5" w14:textId="77777777" w:rsidR="00584FE6" w:rsidRDefault="00584FE6" w:rsidP="00584FE6">
      <w:r>
        <w:rPr>
          <w:color w:val="000000"/>
        </w:rPr>
        <w:t>Please confirm and let us know whether this is transaction envisaged to be or has been conducted?</w:t>
      </w:r>
    </w:p>
  </w:comment>
  <w:comment w:id="110" w:author="OLTRE" w:date="2024-05-21T16:54:00Z" w:initials="OLTRE">
    <w:p w14:paraId="52081DA9" w14:textId="16F32FB4" w:rsidR="00240B05" w:rsidRDefault="00240B05" w:rsidP="00240B05">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113" w:author="OLTRE" w:date="2024-05-21T19:39:00Z" w:initials="OLTRE">
    <w:p w14:paraId="0C00DFBE" w14:textId="77777777" w:rsidR="002B2AD3" w:rsidRDefault="002B2AD3" w:rsidP="002B2AD3">
      <w:r>
        <w:rPr>
          <w:rStyle w:val="CommentReference"/>
        </w:rPr>
        <w:annotationRef/>
      </w:r>
      <w:r>
        <w:rPr>
          <w:color w:val="000000"/>
        </w:rPr>
        <w:t xml:space="preserve">Note to Regene: We refer to our previous comments in Article 5.2c. Please confirm. </w:t>
      </w:r>
    </w:p>
  </w:comment>
  <w:comment w:id="114" w:author="OLTRE" w:date="2024-05-21T19:40:00Z" w:initials="OLTRE">
    <w:p w14:paraId="6946794A" w14:textId="77777777" w:rsidR="002847B0" w:rsidRDefault="002847B0" w:rsidP="002847B0">
      <w:r>
        <w:rPr>
          <w:rStyle w:val="CommentReference"/>
        </w:rPr>
        <w:annotationRef/>
      </w:r>
      <w:r>
        <w:rPr>
          <w:color w:val="000000"/>
        </w:rPr>
        <w:t>Note to Regene: We refer to our comments in paragraph 1 of Exhibit A.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A5219" w15:done="0"/>
  <w15:commentEx w15:paraId="21FF769A" w15:done="0"/>
  <w15:commentEx w15:paraId="1A52F69D" w15:done="0"/>
  <w15:commentEx w15:paraId="6140B90E" w15:done="0"/>
  <w15:commentEx w15:paraId="738525CF" w15:done="0"/>
  <w15:commentEx w15:paraId="25FBDEE0" w15:done="0"/>
  <w15:commentEx w15:paraId="23391995" w15:done="0"/>
  <w15:commentEx w15:paraId="11B989F4" w15:done="0"/>
  <w15:commentEx w15:paraId="572A2AF5" w15:done="0"/>
  <w15:commentEx w15:paraId="52081DA9" w15:done="0"/>
  <w15:commentEx w15:paraId="0C00DFBE" w15:done="0"/>
  <w15:commentEx w15:paraId="69467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456BFB" w16cex:dateUtc="2024-05-21T06:28:00Z"/>
  <w16cex:commentExtensible w16cex:durableId="3A7E4395" w16cex:dateUtc="2024-05-21T06:27:00Z"/>
  <w16cex:commentExtensible w16cex:durableId="41A852D0" w16cex:dateUtc="2024-05-21T09:54:00Z"/>
  <w16cex:commentExtensible w16cex:durableId="7F02B556" w16cex:dateUtc="2024-05-22T17:13:00Z"/>
  <w16cex:commentExtensible w16cex:durableId="5304CCF8" w16cex:dateUtc="2024-05-21T09:54:00Z"/>
  <w16cex:commentExtensible w16cex:durableId="168C0827" w16cex:dateUtc="2024-05-19T13:07:00Z"/>
  <w16cex:commentExtensible w16cex:durableId="0820B10B" w16cex:dateUtc="2024-05-21T10:39:00Z"/>
  <w16cex:commentExtensible w16cex:durableId="7CD719C1" w16cex:dateUtc="2024-05-21T12:36:00Z"/>
  <w16cex:commentExtensible w16cex:durableId="2493A3BA" w16cex:dateUtc="2024-05-21T11:45:00Z"/>
  <w16cex:commentExtensible w16cex:durableId="7CE2F120" w16cex:dateUtc="2024-05-21T09:54:00Z"/>
  <w16cex:commentExtensible w16cex:durableId="3C3E5A54" w16cex:dateUtc="2024-05-21T12:39:00Z"/>
  <w16cex:commentExtensible w16cex:durableId="3278444E" w16cex:dateUtc="2024-05-2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A5219" w16cid:durableId="21456BFB"/>
  <w16cid:commentId w16cid:paraId="21FF769A" w16cid:durableId="3A7E4395"/>
  <w16cid:commentId w16cid:paraId="1A52F69D" w16cid:durableId="41A852D0"/>
  <w16cid:commentId w16cid:paraId="6140B90E" w16cid:durableId="7F02B556"/>
  <w16cid:commentId w16cid:paraId="738525CF" w16cid:durableId="5304CCF8"/>
  <w16cid:commentId w16cid:paraId="25FBDEE0" w16cid:durableId="168C0827"/>
  <w16cid:commentId w16cid:paraId="23391995" w16cid:durableId="0820B10B"/>
  <w16cid:commentId w16cid:paraId="11B989F4" w16cid:durableId="7CD719C1"/>
  <w16cid:commentId w16cid:paraId="572A2AF5" w16cid:durableId="2493A3BA"/>
  <w16cid:commentId w16cid:paraId="52081DA9" w16cid:durableId="7CE2F120"/>
  <w16cid:commentId w16cid:paraId="0C00DFBE" w16cid:durableId="3C3E5A54"/>
  <w16cid:commentId w16cid:paraId="6946794A" w16cid:durableId="32784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1DA5" w14:textId="77777777" w:rsidR="008D5B80" w:rsidRDefault="008D5B80" w:rsidP="003844D4">
      <w:r>
        <w:separator/>
      </w:r>
    </w:p>
  </w:endnote>
  <w:endnote w:type="continuationSeparator" w:id="0">
    <w:p w14:paraId="3BB6EBD0" w14:textId="77777777" w:rsidR="008D5B80" w:rsidRDefault="008D5B80" w:rsidP="003844D4">
      <w:r>
        <w:continuationSeparator/>
      </w:r>
    </w:p>
  </w:endnote>
  <w:endnote w:type="continuationNotice" w:id="1">
    <w:p w14:paraId="45ECF57A" w14:textId="77777777" w:rsidR="008D5B80" w:rsidRDefault="008D5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0A1D80" w:rsidRDefault="000A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66E3" w14:textId="77777777" w:rsidR="008D5B80" w:rsidRDefault="008D5B80" w:rsidP="003844D4">
      <w:r>
        <w:separator/>
      </w:r>
    </w:p>
  </w:footnote>
  <w:footnote w:type="continuationSeparator" w:id="0">
    <w:p w14:paraId="234218D7" w14:textId="77777777" w:rsidR="008D5B80" w:rsidRDefault="008D5B80" w:rsidP="003844D4">
      <w:r>
        <w:continuationSeparator/>
      </w:r>
    </w:p>
  </w:footnote>
  <w:footnote w:type="continuationNotice" w:id="1">
    <w:p w14:paraId="09496D6A" w14:textId="77777777" w:rsidR="008D5B80" w:rsidRDefault="008D5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0A1D80" w:rsidRDefault="000A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8"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1"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2"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3"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D2C2E"/>
    <w:multiLevelType w:val="multilevel"/>
    <w:tmpl w:val="F092B3B4"/>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rPr>
        <w:rFonts w:ascii="Palatino Linotype" w:hAnsi="Palatino Linotype" w:hint="default"/>
        <w:sz w:val="20"/>
        <w:szCs w:val="20"/>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19"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ABA2A57"/>
    <w:multiLevelType w:val="hybridMultilevel"/>
    <w:tmpl w:val="523EAD44"/>
    <w:lvl w:ilvl="0" w:tplc="99CCD6A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0" w15:restartNumberingAfterBreak="0">
    <w:nsid w:val="3D1E663F"/>
    <w:multiLevelType w:val="multilevel"/>
    <w:tmpl w:val="4FE0BDE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1" w15:restartNumberingAfterBreak="0">
    <w:nsid w:val="3DBF1677"/>
    <w:multiLevelType w:val="hybridMultilevel"/>
    <w:tmpl w:val="3AD44CEE"/>
    <w:lvl w:ilvl="0" w:tplc="C298F2A6">
      <w:start w:val="1"/>
      <w:numFmt w:val="decimal"/>
      <w:lvlText w:val="13.%1"/>
      <w:lvlJc w:val="left"/>
      <w:pPr>
        <w:ind w:left="720" w:hanging="360"/>
      </w:pPr>
      <w:rPr>
        <w:rFonts w:ascii="Palatino Linotype" w:hAnsi="Palatino Linotype"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3"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5"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8"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39"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5"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6"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8"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51"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4"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8"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4"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5"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24487">
    <w:abstractNumId w:val="59"/>
  </w:num>
  <w:num w:numId="2" w16cid:durableId="1122772144">
    <w:abstractNumId w:val="9"/>
  </w:num>
  <w:num w:numId="3" w16cid:durableId="2012562643">
    <w:abstractNumId w:val="43"/>
  </w:num>
  <w:num w:numId="4" w16cid:durableId="2023584364">
    <w:abstractNumId w:val="55"/>
  </w:num>
  <w:num w:numId="5" w16cid:durableId="46730954">
    <w:abstractNumId w:val="2"/>
  </w:num>
  <w:num w:numId="6" w16cid:durableId="2104717164">
    <w:abstractNumId w:val="1"/>
  </w:num>
  <w:num w:numId="7" w16cid:durableId="1629241906">
    <w:abstractNumId w:val="33"/>
  </w:num>
  <w:num w:numId="8" w16cid:durableId="1652438211">
    <w:abstractNumId w:val="28"/>
  </w:num>
  <w:num w:numId="9" w16cid:durableId="1176387760">
    <w:abstractNumId w:val="32"/>
  </w:num>
  <w:num w:numId="10" w16cid:durableId="499078298">
    <w:abstractNumId w:val="25"/>
  </w:num>
  <w:num w:numId="11" w16cid:durableId="265039832">
    <w:abstractNumId w:val="37"/>
  </w:num>
  <w:num w:numId="12" w16cid:durableId="1999840031">
    <w:abstractNumId w:val="44"/>
  </w:num>
  <w:num w:numId="13" w16cid:durableId="1846506191">
    <w:abstractNumId w:val="67"/>
  </w:num>
  <w:num w:numId="14" w16cid:durableId="1950696622">
    <w:abstractNumId w:val="42"/>
  </w:num>
  <w:num w:numId="15" w16cid:durableId="1801996641">
    <w:abstractNumId w:val="3"/>
  </w:num>
  <w:num w:numId="16" w16cid:durableId="537009648">
    <w:abstractNumId w:val="49"/>
  </w:num>
  <w:num w:numId="17" w16cid:durableId="2122796359">
    <w:abstractNumId w:val="35"/>
  </w:num>
  <w:num w:numId="18" w16cid:durableId="1528907691">
    <w:abstractNumId w:val="17"/>
  </w:num>
  <w:num w:numId="19" w16cid:durableId="289946585">
    <w:abstractNumId w:val="62"/>
  </w:num>
  <w:num w:numId="20" w16cid:durableId="794058747">
    <w:abstractNumId w:val="56"/>
  </w:num>
  <w:num w:numId="21" w16cid:durableId="1815176407">
    <w:abstractNumId w:val="22"/>
  </w:num>
  <w:num w:numId="22" w16cid:durableId="617834313">
    <w:abstractNumId w:val="5"/>
  </w:num>
  <w:num w:numId="23" w16cid:durableId="320502582">
    <w:abstractNumId w:val="60"/>
  </w:num>
  <w:num w:numId="24" w16cid:durableId="2140564949">
    <w:abstractNumId w:val="63"/>
  </w:num>
  <w:num w:numId="25" w16cid:durableId="1437795574">
    <w:abstractNumId w:val="46"/>
  </w:num>
  <w:num w:numId="26" w16cid:durableId="619342310">
    <w:abstractNumId w:val="11"/>
  </w:num>
  <w:num w:numId="27" w16cid:durableId="742946806">
    <w:abstractNumId w:val="10"/>
  </w:num>
  <w:num w:numId="28" w16cid:durableId="285743828">
    <w:abstractNumId w:val="0"/>
  </w:num>
  <w:num w:numId="29" w16cid:durableId="1178740048">
    <w:abstractNumId w:val="65"/>
  </w:num>
  <w:num w:numId="30" w16cid:durableId="1577781089">
    <w:abstractNumId w:val="41"/>
  </w:num>
  <w:num w:numId="31" w16cid:durableId="451443694">
    <w:abstractNumId w:val="14"/>
  </w:num>
  <w:num w:numId="32" w16cid:durableId="1670138089">
    <w:abstractNumId w:val="24"/>
  </w:num>
  <w:num w:numId="33" w16cid:durableId="1912427258">
    <w:abstractNumId w:val="57"/>
  </w:num>
  <w:num w:numId="34" w16cid:durableId="1315181562">
    <w:abstractNumId w:val="8"/>
  </w:num>
  <w:num w:numId="35" w16cid:durableId="1809978511">
    <w:abstractNumId w:val="13"/>
  </w:num>
  <w:num w:numId="36" w16cid:durableId="202257106">
    <w:abstractNumId w:val="6"/>
  </w:num>
  <w:num w:numId="37" w16cid:durableId="1511606781">
    <w:abstractNumId w:val="58"/>
  </w:num>
  <w:num w:numId="38" w16cid:durableId="760836653">
    <w:abstractNumId w:val="40"/>
  </w:num>
  <w:num w:numId="39" w16cid:durableId="310063947">
    <w:abstractNumId w:val="23"/>
  </w:num>
  <w:num w:numId="40" w16cid:durableId="19360360">
    <w:abstractNumId w:val="39"/>
  </w:num>
  <w:num w:numId="41" w16cid:durableId="158086891">
    <w:abstractNumId w:val="52"/>
  </w:num>
  <w:num w:numId="42" w16cid:durableId="185607902">
    <w:abstractNumId w:val="48"/>
  </w:num>
  <w:num w:numId="43" w16cid:durableId="1225289683">
    <w:abstractNumId w:val="61"/>
  </w:num>
  <w:num w:numId="44" w16cid:durableId="1317565171">
    <w:abstractNumId w:val="51"/>
  </w:num>
  <w:num w:numId="45" w16cid:durableId="725687363">
    <w:abstractNumId w:val="54"/>
  </w:num>
  <w:num w:numId="46" w16cid:durableId="1464079153">
    <w:abstractNumId w:val="64"/>
  </w:num>
  <w:num w:numId="47" w16cid:durableId="113133960">
    <w:abstractNumId w:val="66"/>
  </w:num>
  <w:num w:numId="48" w16cid:durableId="751122685">
    <w:abstractNumId w:val="7"/>
  </w:num>
  <w:num w:numId="49" w16cid:durableId="302007068">
    <w:abstractNumId w:val="16"/>
  </w:num>
  <w:num w:numId="50" w16cid:durableId="298800096">
    <w:abstractNumId w:val="15"/>
  </w:num>
  <w:num w:numId="51" w16cid:durableId="1513953181">
    <w:abstractNumId w:val="30"/>
  </w:num>
  <w:num w:numId="52" w16cid:durableId="1682969383">
    <w:abstractNumId w:val="2"/>
  </w:num>
  <w:num w:numId="53" w16cid:durableId="28267944">
    <w:abstractNumId w:val="2"/>
  </w:num>
  <w:num w:numId="54" w16cid:durableId="828593135">
    <w:abstractNumId w:val="2"/>
  </w:num>
  <w:num w:numId="55" w16cid:durableId="956326458">
    <w:abstractNumId w:val="2"/>
  </w:num>
  <w:num w:numId="56" w16cid:durableId="562327991">
    <w:abstractNumId w:val="50"/>
  </w:num>
  <w:num w:numId="57" w16cid:durableId="1864511160">
    <w:abstractNumId w:val="2"/>
  </w:num>
  <w:num w:numId="58" w16cid:durableId="767847616">
    <w:abstractNumId w:val="2"/>
  </w:num>
  <w:num w:numId="59" w16cid:durableId="780732589">
    <w:abstractNumId w:val="2"/>
  </w:num>
  <w:num w:numId="60" w16cid:durableId="1324360394">
    <w:abstractNumId w:val="34"/>
  </w:num>
  <w:num w:numId="61" w16cid:durableId="1901592723">
    <w:abstractNumId w:val="2"/>
  </w:num>
  <w:num w:numId="62" w16cid:durableId="1331759907">
    <w:abstractNumId w:val="2"/>
  </w:num>
  <w:num w:numId="63" w16cid:durableId="636110495">
    <w:abstractNumId w:val="2"/>
  </w:num>
  <w:num w:numId="64" w16cid:durableId="1174295668">
    <w:abstractNumId w:val="2"/>
  </w:num>
  <w:num w:numId="65" w16cid:durableId="741877806">
    <w:abstractNumId w:val="2"/>
  </w:num>
  <w:num w:numId="66" w16cid:durableId="373316623">
    <w:abstractNumId w:val="2"/>
  </w:num>
  <w:num w:numId="67" w16cid:durableId="1149710314">
    <w:abstractNumId w:val="2"/>
  </w:num>
  <w:num w:numId="68" w16cid:durableId="1947688096">
    <w:abstractNumId w:val="2"/>
  </w:num>
  <w:num w:numId="69" w16cid:durableId="906845081">
    <w:abstractNumId w:val="26"/>
  </w:num>
  <w:num w:numId="70" w16cid:durableId="720591274">
    <w:abstractNumId w:val="4"/>
  </w:num>
  <w:num w:numId="71" w16cid:durableId="1459106473">
    <w:abstractNumId w:val="2"/>
  </w:num>
  <w:num w:numId="72" w16cid:durableId="2061900820">
    <w:abstractNumId w:val="2"/>
  </w:num>
  <w:num w:numId="73" w16cid:durableId="162474016">
    <w:abstractNumId w:val="2"/>
  </w:num>
  <w:num w:numId="74" w16cid:durableId="89544915">
    <w:abstractNumId w:val="2"/>
  </w:num>
  <w:num w:numId="75" w16cid:durableId="1353454926">
    <w:abstractNumId w:val="2"/>
  </w:num>
  <w:num w:numId="76" w16cid:durableId="968587823">
    <w:abstractNumId w:val="2"/>
  </w:num>
  <w:num w:numId="77" w16cid:durableId="1991056827">
    <w:abstractNumId w:val="2"/>
  </w:num>
  <w:num w:numId="78" w16cid:durableId="1451974836">
    <w:abstractNumId w:val="12"/>
  </w:num>
  <w:num w:numId="79" w16cid:durableId="276370120">
    <w:abstractNumId w:val="2"/>
  </w:num>
  <w:num w:numId="80" w16cid:durableId="1010327490">
    <w:abstractNumId w:val="2"/>
  </w:num>
  <w:num w:numId="81" w16cid:durableId="1852526489">
    <w:abstractNumId w:val="2"/>
  </w:num>
  <w:num w:numId="82" w16cid:durableId="1123112839">
    <w:abstractNumId w:val="2"/>
  </w:num>
  <w:num w:numId="83" w16cid:durableId="323164969">
    <w:abstractNumId w:val="2"/>
  </w:num>
  <w:num w:numId="84" w16cid:durableId="1780296814">
    <w:abstractNumId w:val="2"/>
  </w:num>
  <w:num w:numId="85" w16cid:durableId="2006860149">
    <w:abstractNumId w:val="2"/>
  </w:num>
  <w:num w:numId="86" w16cid:durableId="2140491991">
    <w:abstractNumId w:val="2"/>
  </w:num>
  <w:num w:numId="87" w16cid:durableId="1773668238">
    <w:abstractNumId w:val="2"/>
  </w:num>
  <w:num w:numId="88" w16cid:durableId="521626292">
    <w:abstractNumId w:val="2"/>
  </w:num>
  <w:num w:numId="89" w16cid:durableId="510947778">
    <w:abstractNumId w:val="2"/>
  </w:num>
  <w:num w:numId="90" w16cid:durableId="565068283">
    <w:abstractNumId w:val="2"/>
  </w:num>
  <w:num w:numId="91" w16cid:durableId="1250579839">
    <w:abstractNumId w:val="2"/>
  </w:num>
  <w:num w:numId="92" w16cid:durableId="27992719">
    <w:abstractNumId w:val="2"/>
  </w:num>
  <w:num w:numId="93" w16cid:durableId="748622379">
    <w:abstractNumId w:val="2"/>
  </w:num>
  <w:num w:numId="94" w16cid:durableId="572470470">
    <w:abstractNumId w:val="2"/>
  </w:num>
  <w:num w:numId="95" w16cid:durableId="1631740711">
    <w:abstractNumId w:val="2"/>
  </w:num>
  <w:num w:numId="96" w16cid:durableId="1769692453">
    <w:abstractNumId w:val="47"/>
  </w:num>
  <w:num w:numId="97" w16cid:durableId="967323773">
    <w:abstractNumId w:val="2"/>
  </w:num>
  <w:num w:numId="98" w16cid:durableId="455217672">
    <w:abstractNumId w:val="18"/>
  </w:num>
  <w:num w:numId="99" w16cid:durableId="7560055">
    <w:abstractNumId w:val="36"/>
  </w:num>
  <w:num w:numId="100" w16cid:durableId="1915159213">
    <w:abstractNumId w:val="2"/>
  </w:num>
  <w:num w:numId="101" w16cid:durableId="1510482189">
    <w:abstractNumId w:val="2"/>
  </w:num>
  <w:num w:numId="102" w16cid:durableId="482084511">
    <w:abstractNumId w:val="2"/>
  </w:num>
  <w:num w:numId="103" w16cid:durableId="1452823505">
    <w:abstractNumId w:val="2"/>
  </w:num>
  <w:num w:numId="104" w16cid:durableId="1857115551">
    <w:abstractNumId w:val="2"/>
  </w:num>
  <w:num w:numId="105" w16cid:durableId="1219898972">
    <w:abstractNumId w:val="2"/>
  </w:num>
  <w:num w:numId="106" w16cid:durableId="1722092190">
    <w:abstractNumId w:val="2"/>
  </w:num>
  <w:num w:numId="107" w16cid:durableId="33699047">
    <w:abstractNumId w:val="21"/>
  </w:num>
  <w:num w:numId="108" w16cid:durableId="259416542">
    <w:abstractNumId w:val="2"/>
  </w:num>
  <w:num w:numId="109" w16cid:durableId="555777794">
    <w:abstractNumId w:val="2"/>
  </w:num>
  <w:num w:numId="110" w16cid:durableId="1870022190">
    <w:abstractNumId w:val="2"/>
  </w:num>
  <w:num w:numId="111" w16cid:durableId="1171988954">
    <w:abstractNumId w:val="2"/>
  </w:num>
  <w:num w:numId="112" w16cid:durableId="1744646549">
    <w:abstractNumId w:val="20"/>
  </w:num>
  <w:num w:numId="113" w16cid:durableId="741298648">
    <w:abstractNumId w:val="2"/>
  </w:num>
  <w:num w:numId="114" w16cid:durableId="973412090">
    <w:abstractNumId w:val="2"/>
  </w:num>
  <w:num w:numId="115" w16cid:durableId="441535196">
    <w:abstractNumId w:val="2"/>
  </w:num>
  <w:num w:numId="116" w16cid:durableId="1573157042">
    <w:abstractNumId w:val="2"/>
  </w:num>
  <w:num w:numId="117" w16cid:durableId="1059010824">
    <w:abstractNumId w:val="2"/>
  </w:num>
  <w:num w:numId="118" w16cid:durableId="1988044545">
    <w:abstractNumId w:val="2"/>
  </w:num>
  <w:num w:numId="119" w16cid:durableId="1168130055">
    <w:abstractNumId w:val="2"/>
  </w:num>
  <w:num w:numId="120" w16cid:durableId="668869291">
    <w:abstractNumId w:val="2"/>
  </w:num>
  <w:num w:numId="121" w16cid:durableId="1770815285">
    <w:abstractNumId w:val="2"/>
  </w:num>
  <w:num w:numId="122" w16cid:durableId="1976254920">
    <w:abstractNumId w:val="2"/>
  </w:num>
  <w:num w:numId="123" w16cid:durableId="1974361815">
    <w:abstractNumId w:val="2"/>
  </w:num>
  <w:num w:numId="124" w16cid:durableId="442766911">
    <w:abstractNumId w:val="2"/>
  </w:num>
  <w:num w:numId="125" w16cid:durableId="1447116535">
    <w:abstractNumId w:val="2"/>
  </w:num>
  <w:num w:numId="126" w16cid:durableId="970283054">
    <w:abstractNumId w:val="2"/>
  </w:num>
  <w:num w:numId="127" w16cid:durableId="1008407395">
    <w:abstractNumId w:val="2"/>
  </w:num>
  <w:num w:numId="128" w16cid:durableId="737748082">
    <w:abstractNumId w:val="2"/>
  </w:num>
  <w:num w:numId="129" w16cid:durableId="626743245">
    <w:abstractNumId w:val="2"/>
  </w:num>
  <w:num w:numId="130" w16cid:durableId="417867972">
    <w:abstractNumId w:val="2"/>
  </w:num>
  <w:num w:numId="131" w16cid:durableId="213933065">
    <w:abstractNumId w:val="19"/>
  </w:num>
  <w:num w:numId="132" w16cid:durableId="1918007067">
    <w:abstractNumId w:val="38"/>
  </w:num>
  <w:num w:numId="133" w16cid:durableId="1175458773">
    <w:abstractNumId w:val="27"/>
  </w:num>
  <w:num w:numId="134" w16cid:durableId="1058360540">
    <w:abstractNumId w:val="53"/>
  </w:num>
  <w:num w:numId="135" w16cid:durableId="1182014468">
    <w:abstractNumId w:val="45"/>
  </w:num>
  <w:num w:numId="136" w16cid:durableId="721565420">
    <w:abstractNumId w:val="2"/>
  </w:num>
  <w:num w:numId="137" w16cid:durableId="897588080">
    <w:abstractNumId w:val="29"/>
  </w:num>
  <w:num w:numId="138" w16cid:durableId="1707481137">
    <w:abstractNumId w:val="31"/>
  </w:num>
  <w:numIdMacAtCleanup w:val="1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628"/>
    <w:rsid w:val="00010764"/>
    <w:rsid w:val="00010B7D"/>
    <w:rsid w:val="00012370"/>
    <w:rsid w:val="000124CE"/>
    <w:rsid w:val="00012551"/>
    <w:rsid w:val="00012839"/>
    <w:rsid w:val="000149A7"/>
    <w:rsid w:val="000169FE"/>
    <w:rsid w:val="000213DC"/>
    <w:rsid w:val="00021719"/>
    <w:rsid w:val="00022429"/>
    <w:rsid w:val="000226E1"/>
    <w:rsid w:val="00023DB2"/>
    <w:rsid w:val="00023FF1"/>
    <w:rsid w:val="00025289"/>
    <w:rsid w:val="00025DD1"/>
    <w:rsid w:val="00027BA7"/>
    <w:rsid w:val="0003048C"/>
    <w:rsid w:val="000306BC"/>
    <w:rsid w:val="000312F0"/>
    <w:rsid w:val="000313BF"/>
    <w:rsid w:val="00032D72"/>
    <w:rsid w:val="00034340"/>
    <w:rsid w:val="000345E6"/>
    <w:rsid w:val="00037274"/>
    <w:rsid w:val="00040980"/>
    <w:rsid w:val="000414B0"/>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291F"/>
    <w:rsid w:val="00074C75"/>
    <w:rsid w:val="0007506C"/>
    <w:rsid w:val="00075297"/>
    <w:rsid w:val="00076F23"/>
    <w:rsid w:val="0008050B"/>
    <w:rsid w:val="00082410"/>
    <w:rsid w:val="00082501"/>
    <w:rsid w:val="00083877"/>
    <w:rsid w:val="000838C8"/>
    <w:rsid w:val="00083F32"/>
    <w:rsid w:val="00084E61"/>
    <w:rsid w:val="00087B8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642B"/>
    <w:rsid w:val="000A6A1C"/>
    <w:rsid w:val="000A7615"/>
    <w:rsid w:val="000B091B"/>
    <w:rsid w:val="000B1DC4"/>
    <w:rsid w:val="000B2456"/>
    <w:rsid w:val="000B467C"/>
    <w:rsid w:val="000B48A7"/>
    <w:rsid w:val="000B70E8"/>
    <w:rsid w:val="000C079E"/>
    <w:rsid w:val="000C0BA1"/>
    <w:rsid w:val="000C23D4"/>
    <w:rsid w:val="000C2545"/>
    <w:rsid w:val="000C3B41"/>
    <w:rsid w:val="000D0CDD"/>
    <w:rsid w:val="000D1667"/>
    <w:rsid w:val="000D1983"/>
    <w:rsid w:val="000D1A13"/>
    <w:rsid w:val="000D38E7"/>
    <w:rsid w:val="000D3B67"/>
    <w:rsid w:val="000D64F6"/>
    <w:rsid w:val="000D7A18"/>
    <w:rsid w:val="000E1F59"/>
    <w:rsid w:val="000E2AE4"/>
    <w:rsid w:val="000E2BE1"/>
    <w:rsid w:val="000E3457"/>
    <w:rsid w:val="000E41A1"/>
    <w:rsid w:val="000E497F"/>
    <w:rsid w:val="000E63F3"/>
    <w:rsid w:val="000E6EBE"/>
    <w:rsid w:val="000E7E1F"/>
    <w:rsid w:val="000F41C6"/>
    <w:rsid w:val="000F49C6"/>
    <w:rsid w:val="000F64C3"/>
    <w:rsid w:val="000F76D1"/>
    <w:rsid w:val="00100613"/>
    <w:rsid w:val="001009F2"/>
    <w:rsid w:val="00101F57"/>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DB0"/>
    <w:rsid w:val="0011665A"/>
    <w:rsid w:val="00117167"/>
    <w:rsid w:val="001254C4"/>
    <w:rsid w:val="00127E94"/>
    <w:rsid w:val="001300A1"/>
    <w:rsid w:val="00131F44"/>
    <w:rsid w:val="00132BC2"/>
    <w:rsid w:val="0013314E"/>
    <w:rsid w:val="00133548"/>
    <w:rsid w:val="0013565F"/>
    <w:rsid w:val="00135F5F"/>
    <w:rsid w:val="00136334"/>
    <w:rsid w:val="0013730B"/>
    <w:rsid w:val="001373D3"/>
    <w:rsid w:val="0014187B"/>
    <w:rsid w:val="00141DCE"/>
    <w:rsid w:val="0014237E"/>
    <w:rsid w:val="00144DA4"/>
    <w:rsid w:val="0014554A"/>
    <w:rsid w:val="00150DBE"/>
    <w:rsid w:val="00153153"/>
    <w:rsid w:val="001531AD"/>
    <w:rsid w:val="0015399B"/>
    <w:rsid w:val="0015463C"/>
    <w:rsid w:val="0015477E"/>
    <w:rsid w:val="00157185"/>
    <w:rsid w:val="0015760F"/>
    <w:rsid w:val="001610E8"/>
    <w:rsid w:val="001613F1"/>
    <w:rsid w:val="0016235B"/>
    <w:rsid w:val="0016237C"/>
    <w:rsid w:val="0016289E"/>
    <w:rsid w:val="00162A64"/>
    <w:rsid w:val="00162D6F"/>
    <w:rsid w:val="00162E38"/>
    <w:rsid w:val="001645B0"/>
    <w:rsid w:val="00164648"/>
    <w:rsid w:val="00165819"/>
    <w:rsid w:val="00165F13"/>
    <w:rsid w:val="00166F3E"/>
    <w:rsid w:val="00167013"/>
    <w:rsid w:val="001675B9"/>
    <w:rsid w:val="00170220"/>
    <w:rsid w:val="00171068"/>
    <w:rsid w:val="001765EA"/>
    <w:rsid w:val="00180317"/>
    <w:rsid w:val="00181EDD"/>
    <w:rsid w:val="00183188"/>
    <w:rsid w:val="00184059"/>
    <w:rsid w:val="001846BE"/>
    <w:rsid w:val="001857BC"/>
    <w:rsid w:val="00185802"/>
    <w:rsid w:val="00185CDE"/>
    <w:rsid w:val="0018678D"/>
    <w:rsid w:val="00186DD9"/>
    <w:rsid w:val="00190E1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AF5"/>
    <w:rsid w:val="001D1C2A"/>
    <w:rsid w:val="001D29F1"/>
    <w:rsid w:val="001D44DB"/>
    <w:rsid w:val="001D5377"/>
    <w:rsid w:val="001D5AF6"/>
    <w:rsid w:val="001D6C0C"/>
    <w:rsid w:val="001D6CD2"/>
    <w:rsid w:val="001D7B71"/>
    <w:rsid w:val="001E13C2"/>
    <w:rsid w:val="001E1493"/>
    <w:rsid w:val="001E1B21"/>
    <w:rsid w:val="001E509B"/>
    <w:rsid w:val="001E6D17"/>
    <w:rsid w:val="001E7B87"/>
    <w:rsid w:val="001F0573"/>
    <w:rsid w:val="001F0C6B"/>
    <w:rsid w:val="001F2ABF"/>
    <w:rsid w:val="001F3E9B"/>
    <w:rsid w:val="001F4AB8"/>
    <w:rsid w:val="001F61AA"/>
    <w:rsid w:val="001F7881"/>
    <w:rsid w:val="002012CA"/>
    <w:rsid w:val="00201EB4"/>
    <w:rsid w:val="00201F45"/>
    <w:rsid w:val="0020215C"/>
    <w:rsid w:val="0020260F"/>
    <w:rsid w:val="00203110"/>
    <w:rsid w:val="00203442"/>
    <w:rsid w:val="002052E9"/>
    <w:rsid w:val="0020579A"/>
    <w:rsid w:val="002067B6"/>
    <w:rsid w:val="00206BFA"/>
    <w:rsid w:val="00207BB8"/>
    <w:rsid w:val="0021097C"/>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778"/>
    <w:rsid w:val="00274B33"/>
    <w:rsid w:val="002751FF"/>
    <w:rsid w:val="00276F5B"/>
    <w:rsid w:val="00283770"/>
    <w:rsid w:val="002847B0"/>
    <w:rsid w:val="002861D1"/>
    <w:rsid w:val="002870A7"/>
    <w:rsid w:val="00287DCC"/>
    <w:rsid w:val="002906D2"/>
    <w:rsid w:val="00290B6E"/>
    <w:rsid w:val="0029322A"/>
    <w:rsid w:val="00295548"/>
    <w:rsid w:val="00296062"/>
    <w:rsid w:val="00296D4D"/>
    <w:rsid w:val="00297157"/>
    <w:rsid w:val="002A00E2"/>
    <w:rsid w:val="002A1703"/>
    <w:rsid w:val="002A1A76"/>
    <w:rsid w:val="002A219B"/>
    <w:rsid w:val="002A2482"/>
    <w:rsid w:val="002A5F09"/>
    <w:rsid w:val="002A6382"/>
    <w:rsid w:val="002A766B"/>
    <w:rsid w:val="002B15CA"/>
    <w:rsid w:val="002B23CD"/>
    <w:rsid w:val="002B2A5A"/>
    <w:rsid w:val="002B2AD3"/>
    <w:rsid w:val="002B3767"/>
    <w:rsid w:val="002B522D"/>
    <w:rsid w:val="002B5A5D"/>
    <w:rsid w:val="002B69BC"/>
    <w:rsid w:val="002C0261"/>
    <w:rsid w:val="002C0F67"/>
    <w:rsid w:val="002C1A9E"/>
    <w:rsid w:val="002C33C7"/>
    <w:rsid w:val="002C3449"/>
    <w:rsid w:val="002C3854"/>
    <w:rsid w:val="002C3A1B"/>
    <w:rsid w:val="002C672D"/>
    <w:rsid w:val="002C6DEC"/>
    <w:rsid w:val="002C7674"/>
    <w:rsid w:val="002D1070"/>
    <w:rsid w:val="002D38BF"/>
    <w:rsid w:val="002D443C"/>
    <w:rsid w:val="002D46F6"/>
    <w:rsid w:val="002D6CFC"/>
    <w:rsid w:val="002E0A16"/>
    <w:rsid w:val="002E115C"/>
    <w:rsid w:val="002E211C"/>
    <w:rsid w:val="002E33ED"/>
    <w:rsid w:val="002E4C90"/>
    <w:rsid w:val="002E5162"/>
    <w:rsid w:val="002E6BFC"/>
    <w:rsid w:val="002E7350"/>
    <w:rsid w:val="002F2900"/>
    <w:rsid w:val="002F2A4F"/>
    <w:rsid w:val="002F5877"/>
    <w:rsid w:val="002F672A"/>
    <w:rsid w:val="002F6775"/>
    <w:rsid w:val="003007F3"/>
    <w:rsid w:val="00302058"/>
    <w:rsid w:val="003030B4"/>
    <w:rsid w:val="00303132"/>
    <w:rsid w:val="003111EA"/>
    <w:rsid w:val="003114EF"/>
    <w:rsid w:val="003117DD"/>
    <w:rsid w:val="00311B4F"/>
    <w:rsid w:val="003120F1"/>
    <w:rsid w:val="00312F63"/>
    <w:rsid w:val="00313CAB"/>
    <w:rsid w:val="003148DC"/>
    <w:rsid w:val="00314909"/>
    <w:rsid w:val="00315058"/>
    <w:rsid w:val="003151E7"/>
    <w:rsid w:val="003152F0"/>
    <w:rsid w:val="00320AB2"/>
    <w:rsid w:val="0032123E"/>
    <w:rsid w:val="003216D8"/>
    <w:rsid w:val="00324472"/>
    <w:rsid w:val="00324747"/>
    <w:rsid w:val="00324B45"/>
    <w:rsid w:val="00324DD8"/>
    <w:rsid w:val="0032716A"/>
    <w:rsid w:val="00331A94"/>
    <w:rsid w:val="00331B1D"/>
    <w:rsid w:val="00332671"/>
    <w:rsid w:val="00333E0E"/>
    <w:rsid w:val="0033584B"/>
    <w:rsid w:val="00335ADB"/>
    <w:rsid w:val="00336282"/>
    <w:rsid w:val="00336AD1"/>
    <w:rsid w:val="00337AAA"/>
    <w:rsid w:val="00341CB1"/>
    <w:rsid w:val="00342850"/>
    <w:rsid w:val="00344E15"/>
    <w:rsid w:val="00344F27"/>
    <w:rsid w:val="00345A12"/>
    <w:rsid w:val="00351690"/>
    <w:rsid w:val="003519E6"/>
    <w:rsid w:val="00351A81"/>
    <w:rsid w:val="003542B0"/>
    <w:rsid w:val="00354F34"/>
    <w:rsid w:val="00355A86"/>
    <w:rsid w:val="003578B7"/>
    <w:rsid w:val="00357BB0"/>
    <w:rsid w:val="00360D97"/>
    <w:rsid w:val="003621BF"/>
    <w:rsid w:val="00362FD9"/>
    <w:rsid w:val="00363013"/>
    <w:rsid w:val="00363860"/>
    <w:rsid w:val="00363968"/>
    <w:rsid w:val="00363F92"/>
    <w:rsid w:val="003642B8"/>
    <w:rsid w:val="003655F4"/>
    <w:rsid w:val="00365BE0"/>
    <w:rsid w:val="0036603C"/>
    <w:rsid w:val="00366835"/>
    <w:rsid w:val="003673C2"/>
    <w:rsid w:val="00367459"/>
    <w:rsid w:val="00367950"/>
    <w:rsid w:val="0037012F"/>
    <w:rsid w:val="0037025F"/>
    <w:rsid w:val="00370856"/>
    <w:rsid w:val="00370F61"/>
    <w:rsid w:val="00372028"/>
    <w:rsid w:val="0037756C"/>
    <w:rsid w:val="003844D4"/>
    <w:rsid w:val="00384D49"/>
    <w:rsid w:val="00385DBF"/>
    <w:rsid w:val="00386312"/>
    <w:rsid w:val="003866E1"/>
    <w:rsid w:val="00386A4A"/>
    <w:rsid w:val="00387617"/>
    <w:rsid w:val="003902DD"/>
    <w:rsid w:val="00390631"/>
    <w:rsid w:val="0039111C"/>
    <w:rsid w:val="00392D4B"/>
    <w:rsid w:val="00393432"/>
    <w:rsid w:val="0039364F"/>
    <w:rsid w:val="00395BC7"/>
    <w:rsid w:val="003966A1"/>
    <w:rsid w:val="003972EC"/>
    <w:rsid w:val="00397C4D"/>
    <w:rsid w:val="003A30DD"/>
    <w:rsid w:val="003A4199"/>
    <w:rsid w:val="003A4EED"/>
    <w:rsid w:val="003A5858"/>
    <w:rsid w:val="003B1343"/>
    <w:rsid w:val="003B16EF"/>
    <w:rsid w:val="003B70CB"/>
    <w:rsid w:val="003B71F4"/>
    <w:rsid w:val="003B732D"/>
    <w:rsid w:val="003C1A04"/>
    <w:rsid w:val="003C1B4C"/>
    <w:rsid w:val="003C1CAB"/>
    <w:rsid w:val="003C35DE"/>
    <w:rsid w:val="003C426C"/>
    <w:rsid w:val="003C55EF"/>
    <w:rsid w:val="003C650C"/>
    <w:rsid w:val="003D02DD"/>
    <w:rsid w:val="003D03A3"/>
    <w:rsid w:val="003D07ED"/>
    <w:rsid w:val="003D10F0"/>
    <w:rsid w:val="003D1794"/>
    <w:rsid w:val="003D3E1C"/>
    <w:rsid w:val="003D44AB"/>
    <w:rsid w:val="003D4CFD"/>
    <w:rsid w:val="003E0AA9"/>
    <w:rsid w:val="003E3A41"/>
    <w:rsid w:val="003E4117"/>
    <w:rsid w:val="003E4805"/>
    <w:rsid w:val="003E494A"/>
    <w:rsid w:val="003E5156"/>
    <w:rsid w:val="003E5644"/>
    <w:rsid w:val="003E70C6"/>
    <w:rsid w:val="003E784E"/>
    <w:rsid w:val="003F05F8"/>
    <w:rsid w:val="003F1E88"/>
    <w:rsid w:val="003F1ED1"/>
    <w:rsid w:val="003F39DB"/>
    <w:rsid w:val="00400031"/>
    <w:rsid w:val="00400423"/>
    <w:rsid w:val="00400490"/>
    <w:rsid w:val="00400E78"/>
    <w:rsid w:val="00401E10"/>
    <w:rsid w:val="0040213E"/>
    <w:rsid w:val="00404B86"/>
    <w:rsid w:val="00405265"/>
    <w:rsid w:val="004066AF"/>
    <w:rsid w:val="00406EC1"/>
    <w:rsid w:val="00407840"/>
    <w:rsid w:val="00411366"/>
    <w:rsid w:val="0041208B"/>
    <w:rsid w:val="00412267"/>
    <w:rsid w:val="0041401B"/>
    <w:rsid w:val="0041445D"/>
    <w:rsid w:val="00415204"/>
    <w:rsid w:val="0041536A"/>
    <w:rsid w:val="004163C9"/>
    <w:rsid w:val="00416768"/>
    <w:rsid w:val="004204C9"/>
    <w:rsid w:val="00421813"/>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44245"/>
    <w:rsid w:val="00450743"/>
    <w:rsid w:val="00451654"/>
    <w:rsid w:val="00454565"/>
    <w:rsid w:val="004551E0"/>
    <w:rsid w:val="004553EB"/>
    <w:rsid w:val="0045693C"/>
    <w:rsid w:val="00456BED"/>
    <w:rsid w:val="0046124D"/>
    <w:rsid w:val="00462398"/>
    <w:rsid w:val="00463381"/>
    <w:rsid w:val="0046465A"/>
    <w:rsid w:val="0046758D"/>
    <w:rsid w:val="004723AF"/>
    <w:rsid w:val="004736A9"/>
    <w:rsid w:val="00474180"/>
    <w:rsid w:val="00476F9A"/>
    <w:rsid w:val="00477D4C"/>
    <w:rsid w:val="00477FBF"/>
    <w:rsid w:val="0048034D"/>
    <w:rsid w:val="004820DB"/>
    <w:rsid w:val="00482910"/>
    <w:rsid w:val="00486488"/>
    <w:rsid w:val="00486F57"/>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548E"/>
    <w:rsid w:val="004A7352"/>
    <w:rsid w:val="004B16D7"/>
    <w:rsid w:val="004B3413"/>
    <w:rsid w:val="004B561D"/>
    <w:rsid w:val="004B5CA4"/>
    <w:rsid w:val="004B5EE1"/>
    <w:rsid w:val="004B7261"/>
    <w:rsid w:val="004B7996"/>
    <w:rsid w:val="004B7E77"/>
    <w:rsid w:val="004C078A"/>
    <w:rsid w:val="004C0F0E"/>
    <w:rsid w:val="004C1667"/>
    <w:rsid w:val="004C2382"/>
    <w:rsid w:val="004C37F8"/>
    <w:rsid w:val="004C4908"/>
    <w:rsid w:val="004C6577"/>
    <w:rsid w:val="004C6A21"/>
    <w:rsid w:val="004C6B4B"/>
    <w:rsid w:val="004D13CD"/>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7BF"/>
    <w:rsid w:val="00531F07"/>
    <w:rsid w:val="00532A8A"/>
    <w:rsid w:val="00533793"/>
    <w:rsid w:val="00533962"/>
    <w:rsid w:val="00534488"/>
    <w:rsid w:val="00535102"/>
    <w:rsid w:val="0053515A"/>
    <w:rsid w:val="005357DD"/>
    <w:rsid w:val="00535FCF"/>
    <w:rsid w:val="00536F64"/>
    <w:rsid w:val="00537F69"/>
    <w:rsid w:val="00540085"/>
    <w:rsid w:val="00540139"/>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F5F"/>
    <w:rsid w:val="00561EC5"/>
    <w:rsid w:val="00562276"/>
    <w:rsid w:val="005639A4"/>
    <w:rsid w:val="005647BA"/>
    <w:rsid w:val="00564BCE"/>
    <w:rsid w:val="00567CC6"/>
    <w:rsid w:val="00571007"/>
    <w:rsid w:val="00571225"/>
    <w:rsid w:val="00572977"/>
    <w:rsid w:val="00573FFE"/>
    <w:rsid w:val="00574D45"/>
    <w:rsid w:val="0057566D"/>
    <w:rsid w:val="00575B73"/>
    <w:rsid w:val="00576A2B"/>
    <w:rsid w:val="005801C0"/>
    <w:rsid w:val="00580EC7"/>
    <w:rsid w:val="00582207"/>
    <w:rsid w:val="005843CB"/>
    <w:rsid w:val="00584499"/>
    <w:rsid w:val="00584AB4"/>
    <w:rsid w:val="00584FE6"/>
    <w:rsid w:val="005855F6"/>
    <w:rsid w:val="00585A3C"/>
    <w:rsid w:val="0058651B"/>
    <w:rsid w:val="005870CA"/>
    <w:rsid w:val="005875B0"/>
    <w:rsid w:val="0059078A"/>
    <w:rsid w:val="00593322"/>
    <w:rsid w:val="005938A5"/>
    <w:rsid w:val="005957C0"/>
    <w:rsid w:val="00595A1E"/>
    <w:rsid w:val="00596942"/>
    <w:rsid w:val="005970C5"/>
    <w:rsid w:val="00597578"/>
    <w:rsid w:val="005A02A1"/>
    <w:rsid w:val="005A0A58"/>
    <w:rsid w:val="005A0D72"/>
    <w:rsid w:val="005A0F60"/>
    <w:rsid w:val="005A25F8"/>
    <w:rsid w:val="005A3EC9"/>
    <w:rsid w:val="005A6562"/>
    <w:rsid w:val="005A65AB"/>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58D"/>
    <w:rsid w:val="005E1C4B"/>
    <w:rsid w:val="005E22B3"/>
    <w:rsid w:val="005E4AF0"/>
    <w:rsid w:val="005E541A"/>
    <w:rsid w:val="005E67F3"/>
    <w:rsid w:val="005E78F2"/>
    <w:rsid w:val="005F18AF"/>
    <w:rsid w:val="005F3447"/>
    <w:rsid w:val="005F3A25"/>
    <w:rsid w:val="005F602E"/>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6E"/>
    <w:rsid w:val="006234F1"/>
    <w:rsid w:val="00624C1E"/>
    <w:rsid w:val="00624FDE"/>
    <w:rsid w:val="006347C3"/>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5E9B"/>
    <w:rsid w:val="0066756C"/>
    <w:rsid w:val="006717EF"/>
    <w:rsid w:val="006719F1"/>
    <w:rsid w:val="00675A8F"/>
    <w:rsid w:val="00675CDD"/>
    <w:rsid w:val="006768DC"/>
    <w:rsid w:val="006804EC"/>
    <w:rsid w:val="006843B9"/>
    <w:rsid w:val="006848F7"/>
    <w:rsid w:val="00685D37"/>
    <w:rsid w:val="00687658"/>
    <w:rsid w:val="00687A21"/>
    <w:rsid w:val="00687D2B"/>
    <w:rsid w:val="0069265E"/>
    <w:rsid w:val="0069384E"/>
    <w:rsid w:val="006949FE"/>
    <w:rsid w:val="00695116"/>
    <w:rsid w:val="0069511D"/>
    <w:rsid w:val="00696202"/>
    <w:rsid w:val="00696A98"/>
    <w:rsid w:val="006A253E"/>
    <w:rsid w:val="006A39AB"/>
    <w:rsid w:val="006A6536"/>
    <w:rsid w:val="006A7439"/>
    <w:rsid w:val="006A7CFC"/>
    <w:rsid w:val="006B1286"/>
    <w:rsid w:val="006B1CD8"/>
    <w:rsid w:val="006B2081"/>
    <w:rsid w:val="006B253A"/>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5E2B"/>
    <w:rsid w:val="006D6032"/>
    <w:rsid w:val="006D6113"/>
    <w:rsid w:val="006D7786"/>
    <w:rsid w:val="006D77B3"/>
    <w:rsid w:val="006D7F1A"/>
    <w:rsid w:val="006E0019"/>
    <w:rsid w:val="006E0054"/>
    <w:rsid w:val="006E2644"/>
    <w:rsid w:val="006E719B"/>
    <w:rsid w:val="006F06D7"/>
    <w:rsid w:val="006F0729"/>
    <w:rsid w:val="006F1179"/>
    <w:rsid w:val="006F152E"/>
    <w:rsid w:val="006F212C"/>
    <w:rsid w:val="006F258D"/>
    <w:rsid w:val="006F399A"/>
    <w:rsid w:val="006F5B8A"/>
    <w:rsid w:val="006F6A24"/>
    <w:rsid w:val="00701A20"/>
    <w:rsid w:val="00703A01"/>
    <w:rsid w:val="0070498A"/>
    <w:rsid w:val="0070684F"/>
    <w:rsid w:val="0070763F"/>
    <w:rsid w:val="00707BCF"/>
    <w:rsid w:val="00707F67"/>
    <w:rsid w:val="00711BF1"/>
    <w:rsid w:val="00713066"/>
    <w:rsid w:val="00713644"/>
    <w:rsid w:val="007138D9"/>
    <w:rsid w:val="00713EEC"/>
    <w:rsid w:val="0071403F"/>
    <w:rsid w:val="00714074"/>
    <w:rsid w:val="00714414"/>
    <w:rsid w:val="00715C0E"/>
    <w:rsid w:val="00720B16"/>
    <w:rsid w:val="00722205"/>
    <w:rsid w:val="007229F4"/>
    <w:rsid w:val="0072412B"/>
    <w:rsid w:val="0072488B"/>
    <w:rsid w:val="007268DD"/>
    <w:rsid w:val="00726A3B"/>
    <w:rsid w:val="00726E00"/>
    <w:rsid w:val="00726EB8"/>
    <w:rsid w:val="00730899"/>
    <w:rsid w:val="007318AE"/>
    <w:rsid w:val="0073222D"/>
    <w:rsid w:val="007322A8"/>
    <w:rsid w:val="007327C6"/>
    <w:rsid w:val="00732F1D"/>
    <w:rsid w:val="007337F7"/>
    <w:rsid w:val="00733CA2"/>
    <w:rsid w:val="00734F5B"/>
    <w:rsid w:val="007363CB"/>
    <w:rsid w:val="00736F8A"/>
    <w:rsid w:val="00737237"/>
    <w:rsid w:val="007379EC"/>
    <w:rsid w:val="00741BD6"/>
    <w:rsid w:val="00741FC5"/>
    <w:rsid w:val="00743441"/>
    <w:rsid w:val="00743BB6"/>
    <w:rsid w:val="00745765"/>
    <w:rsid w:val="007468FB"/>
    <w:rsid w:val="00746C79"/>
    <w:rsid w:val="00746CB3"/>
    <w:rsid w:val="007514FD"/>
    <w:rsid w:val="00751578"/>
    <w:rsid w:val="00752731"/>
    <w:rsid w:val="007538B5"/>
    <w:rsid w:val="00754143"/>
    <w:rsid w:val="007565B5"/>
    <w:rsid w:val="0076148E"/>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96680"/>
    <w:rsid w:val="007A072E"/>
    <w:rsid w:val="007A0B9C"/>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67B6"/>
    <w:rsid w:val="008269BC"/>
    <w:rsid w:val="00826E44"/>
    <w:rsid w:val="0083037A"/>
    <w:rsid w:val="0083045E"/>
    <w:rsid w:val="0083053B"/>
    <w:rsid w:val="00831634"/>
    <w:rsid w:val="0083279C"/>
    <w:rsid w:val="00832809"/>
    <w:rsid w:val="00832C24"/>
    <w:rsid w:val="00832E0E"/>
    <w:rsid w:val="00833061"/>
    <w:rsid w:val="00834323"/>
    <w:rsid w:val="00835D9E"/>
    <w:rsid w:val="008360B2"/>
    <w:rsid w:val="00836616"/>
    <w:rsid w:val="00837E1D"/>
    <w:rsid w:val="008429FF"/>
    <w:rsid w:val="0084396B"/>
    <w:rsid w:val="00845D62"/>
    <w:rsid w:val="00846E98"/>
    <w:rsid w:val="008513B8"/>
    <w:rsid w:val="00851535"/>
    <w:rsid w:val="008542FF"/>
    <w:rsid w:val="0085496C"/>
    <w:rsid w:val="0085499A"/>
    <w:rsid w:val="00854D2C"/>
    <w:rsid w:val="00857268"/>
    <w:rsid w:val="0085796E"/>
    <w:rsid w:val="008615A4"/>
    <w:rsid w:val="008626E8"/>
    <w:rsid w:val="008636A8"/>
    <w:rsid w:val="008660D5"/>
    <w:rsid w:val="00866157"/>
    <w:rsid w:val="0086727E"/>
    <w:rsid w:val="008674D2"/>
    <w:rsid w:val="00867553"/>
    <w:rsid w:val="00873D00"/>
    <w:rsid w:val="00873DEB"/>
    <w:rsid w:val="00875842"/>
    <w:rsid w:val="00877D8B"/>
    <w:rsid w:val="00877EF1"/>
    <w:rsid w:val="00881610"/>
    <w:rsid w:val="008857AD"/>
    <w:rsid w:val="00890865"/>
    <w:rsid w:val="008938D9"/>
    <w:rsid w:val="0089467A"/>
    <w:rsid w:val="00894709"/>
    <w:rsid w:val="008958A0"/>
    <w:rsid w:val="00895F9F"/>
    <w:rsid w:val="008967DF"/>
    <w:rsid w:val="008968CE"/>
    <w:rsid w:val="008A0A14"/>
    <w:rsid w:val="008A1D2E"/>
    <w:rsid w:val="008A3426"/>
    <w:rsid w:val="008A4FF1"/>
    <w:rsid w:val="008A5020"/>
    <w:rsid w:val="008A6482"/>
    <w:rsid w:val="008A765B"/>
    <w:rsid w:val="008B027D"/>
    <w:rsid w:val="008B07CA"/>
    <w:rsid w:val="008B0F1B"/>
    <w:rsid w:val="008B43DD"/>
    <w:rsid w:val="008B4C63"/>
    <w:rsid w:val="008B5152"/>
    <w:rsid w:val="008B6C46"/>
    <w:rsid w:val="008C0E71"/>
    <w:rsid w:val="008C193C"/>
    <w:rsid w:val="008C2149"/>
    <w:rsid w:val="008C216E"/>
    <w:rsid w:val="008C305C"/>
    <w:rsid w:val="008C403B"/>
    <w:rsid w:val="008C4A14"/>
    <w:rsid w:val="008C5C66"/>
    <w:rsid w:val="008C69C4"/>
    <w:rsid w:val="008C7841"/>
    <w:rsid w:val="008C7F9A"/>
    <w:rsid w:val="008D0018"/>
    <w:rsid w:val="008D0BAA"/>
    <w:rsid w:val="008D0E03"/>
    <w:rsid w:val="008D13E0"/>
    <w:rsid w:val="008D162D"/>
    <w:rsid w:val="008D1AE2"/>
    <w:rsid w:val="008D2C52"/>
    <w:rsid w:val="008D2FE5"/>
    <w:rsid w:val="008D335D"/>
    <w:rsid w:val="008D34E9"/>
    <w:rsid w:val="008D451B"/>
    <w:rsid w:val="008D5B80"/>
    <w:rsid w:val="008D6C27"/>
    <w:rsid w:val="008E03F2"/>
    <w:rsid w:val="008E1BD2"/>
    <w:rsid w:val="008E26AD"/>
    <w:rsid w:val="008E393C"/>
    <w:rsid w:val="008E3FB6"/>
    <w:rsid w:val="008E4962"/>
    <w:rsid w:val="008E53C5"/>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1E24"/>
    <w:rsid w:val="00932A0A"/>
    <w:rsid w:val="009364BC"/>
    <w:rsid w:val="00936A71"/>
    <w:rsid w:val="0094065B"/>
    <w:rsid w:val="00940EAB"/>
    <w:rsid w:val="00941006"/>
    <w:rsid w:val="0094176B"/>
    <w:rsid w:val="00943782"/>
    <w:rsid w:val="00944FCA"/>
    <w:rsid w:val="009450A9"/>
    <w:rsid w:val="00951500"/>
    <w:rsid w:val="00952F85"/>
    <w:rsid w:val="0095379A"/>
    <w:rsid w:val="00954FFC"/>
    <w:rsid w:val="00955F55"/>
    <w:rsid w:val="00955F74"/>
    <w:rsid w:val="009577A3"/>
    <w:rsid w:val="0096707A"/>
    <w:rsid w:val="0096729A"/>
    <w:rsid w:val="00972A1B"/>
    <w:rsid w:val="00972B31"/>
    <w:rsid w:val="009734C5"/>
    <w:rsid w:val="00973559"/>
    <w:rsid w:val="00976655"/>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1D9A"/>
    <w:rsid w:val="00993BEC"/>
    <w:rsid w:val="00995FA5"/>
    <w:rsid w:val="009972E7"/>
    <w:rsid w:val="009A1E62"/>
    <w:rsid w:val="009A34FD"/>
    <w:rsid w:val="009A3C9B"/>
    <w:rsid w:val="009A47C1"/>
    <w:rsid w:val="009A4D92"/>
    <w:rsid w:val="009A5380"/>
    <w:rsid w:val="009A5EFC"/>
    <w:rsid w:val="009A7128"/>
    <w:rsid w:val="009A7D7B"/>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2DAD"/>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A0A"/>
    <w:rsid w:val="009F7B57"/>
    <w:rsid w:val="009F7DD5"/>
    <w:rsid w:val="00A001EB"/>
    <w:rsid w:val="00A01D51"/>
    <w:rsid w:val="00A03E80"/>
    <w:rsid w:val="00A04392"/>
    <w:rsid w:val="00A04BC8"/>
    <w:rsid w:val="00A0501B"/>
    <w:rsid w:val="00A05A95"/>
    <w:rsid w:val="00A05E6B"/>
    <w:rsid w:val="00A06685"/>
    <w:rsid w:val="00A0787C"/>
    <w:rsid w:val="00A07C57"/>
    <w:rsid w:val="00A12108"/>
    <w:rsid w:val="00A137E4"/>
    <w:rsid w:val="00A1428B"/>
    <w:rsid w:val="00A1518D"/>
    <w:rsid w:val="00A158D6"/>
    <w:rsid w:val="00A166CE"/>
    <w:rsid w:val="00A176A7"/>
    <w:rsid w:val="00A17FF7"/>
    <w:rsid w:val="00A20950"/>
    <w:rsid w:val="00A21A1D"/>
    <w:rsid w:val="00A21D60"/>
    <w:rsid w:val="00A2207C"/>
    <w:rsid w:val="00A22257"/>
    <w:rsid w:val="00A22A3E"/>
    <w:rsid w:val="00A2380D"/>
    <w:rsid w:val="00A23D1D"/>
    <w:rsid w:val="00A242BE"/>
    <w:rsid w:val="00A242C5"/>
    <w:rsid w:val="00A247A6"/>
    <w:rsid w:val="00A25E11"/>
    <w:rsid w:val="00A2611C"/>
    <w:rsid w:val="00A325B6"/>
    <w:rsid w:val="00A33AFD"/>
    <w:rsid w:val="00A34037"/>
    <w:rsid w:val="00A35CE4"/>
    <w:rsid w:val="00A3612C"/>
    <w:rsid w:val="00A3710A"/>
    <w:rsid w:val="00A37272"/>
    <w:rsid w:val="00A37D26"/>
    <w:rsid w:val="00A37F2C"/>
    <w:rsid w:val="00A4387B"/>
    <w:rsid w:val="00A4462D"/>
    <w:rsid w:val="00A44D38"/>
    <w:rsid w:val="00A45F8E"/>
    <w:rsid w:val="00A46042"/>
    <w:rsid w:val="00A461A9"/>
    <w:rsid w:val="00A463D0"/>
    <w:rsid w:val="00A475C0"/>
    <w:rsid w:val="00A47902"/>
    <w:rsid w:val="00A505C2"/>
    <w:rsid w:val="00A556AD"/>
    <w:rsid w:val="00A56680"/>
    <w:rsid w:val="00A62D5B"/>
    <w:rsid w:val="00A62E3C"/>
    <w:rsid w:val="00A631F9"/>
    <w:rsid w:val="00A6345A"/>
    <w:rsid w:val="00A63B48"/>
    <w:rsid w:val="00A64089"/>
    <w:rsid w:val="00A64EC2"/>
    <w:rsid w:val="00A658ED"/>
    <w:rsid w:val="00A6631B"/>
    <w:rsid w:val="00A66806"/>
    <w:rsid w:val="00A66CD5"/>
    <w:rsid w:val="00A724EB"/>
    <w:rsid w:val="00A72DAF"/>
    <w:rsid w:val="00A73232"/>
    <w:rsid w:val="00A73DD0"/>
    <w:rsid w:val="00A75EF9"/>
    <w:rsid w:val="00A764EA"/>
    <w:rsid w:val="00A807B6"/>
    <w:rsid w:val="00A81428"/>
    <w:rsid w:val="00A82CB7"/>
    <w:rsid w:val="00A83883"/>
    <w:rsid w:val="00A84FF5"/>
    <w:rsid w:val="00A87226"/>
    <w:rsid w:val="00A9028E"/>
    <w:rsid w:val="00A912DF"/>
    <w:rsid w:val="00A920AA"/>
    <w:rsid w:val="00A92C30"/>
    <w:rsid w:val="00A931BA"/>
    <w:rsid w:val="00A93420"/>
    <w:rsid w:val="00A94764"/>
    <w:rsid w:val="00A95317"/>
    <w:rsid w:val="00A97509"/>
    <w:rsid w:val="00A97B32"/>
    <w:rsid w:val="00AA1046"/>
    <w:rsid w:val="00AA16CC"/>
    <w:rsid w:val="00AA424D"/>
    <w:rsid w:val="00AA4D7A"/>
    <w:rsid w:val="00AA5EB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06D"/>
    <w:rsid w:val="00AD4ABB"/>
    <w:rsid w:val="00AD54C2"/>
    <w:rsid w:val="00AD5851"/>
    <w:rsid w:val="00AD649C"/>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31D3"/>
    <w:rsid w:val="00B04714"/>
    <w:rsid w:val="00B04E27"/>
    <w:rsid w:val="00B051BA"/>
    <w:rsid w:val="00B101FC"/>
    <w:rsid w:val="00B106C6"/>
    <w:rsid w:val="00B1080B"/>
    <w:rsid w:val="00B113CD"/>
    <w:rsid w:val="00B16714"/>
    <w:rsid w:val="00B168D8"/>
    <w:rsid w:val="00B17450"/>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414DA"/>
    <w:rsid w:val="00B42D01"/>
    <w:rsid w:val="00B449BE"/>
    <w:rsid w:val="00B44FB5"/>
    <w:rsid w:val="00B45523"/>
    <w:rsid w:val="00B4579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85752"/>
    <w:rsid w:val="00B87540"/>
    <w:rsid w:val="00B91D0D"/>
    <w:rsid w:val="00B926E6"/>
    <w:rsid w:val="00B9330E"/>
    <w:rsid w:val="00B948BE"/>
    <w:rsid w:val="00B9513A"/>
    <w:rsid w:val="00B95B34"/>
    <w:rsid w:val="00B96B32"/>
    <w:rsid w:val="00B978A7"/>
    <w:rsid w:val="00BA0485"/>
    <w:rsid w:val="00BA21C8"/>
    <w:rsid w:val="00BA2330"/>
    <w:rsid w:val="00BA2C21"/>
    <w:rsid w:val="00BA43D1"/>
    <w:rsid w:val="00BA4C25"/>
    <w:rsid w:val="00BA56DB"/>
    <w:rsid w:val="00BA5FE9"/>
    <w:rsid w:val="00BA6649"/>
    <w:rsid w:val="00BA7FD7"/>
    <w:rsid w:val="00BB3874"/>
    <w:rsid w:val="00BB4D9F"/>
    <w:rsid w:val="00BB6D3D"/>
    <w:rsid w:val="00BB72A4"/>
    <w:rsid w:val="00BB7A53"/>
    <w:rsid w:val="00BB7CA0"/>
    <w:rsid w:val="00BC02FC"/>
    <w:rsid w:val="00BC0459"/>
    <w:rsid w:val="00BC0982"/>
    <w:rsid w:val="00BC1AC2"/>
    <w:rsid w:val="00BC3904"/>
    <w:rsid w:val="00BC3D9A"/>
    <w:rsid w:val="00BC4923"/>
    <w:rsid w:val="00BC54A4"/>
    <w:rsid w:val="00BC5913"/>
    <w:rsid w:val="00BC5EF0"/>
    <w:rsid w:val="00BC68B9"/>
    <w:rsid w:val="00BC6E7C"/>
    <w:rsid w:val="00BD0A98"/>
    <w:rsid w:val="00BD0C12"/>
    <w:rsid w:val="00BD1DBE"/>
    <w:rsid w:val="00BD3F25"/>
    <w:rsid w:val="00BD4823"/>
    <w:rsid w:val="00BD5331"/>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74B"/>
    <w:rsid w:val="00C01BF3"/>
    <w:rsid w:val="00C047C7"/>
    <w:rsid w:val="00C05440"/>
    <w:rsid w:val="00C06799"/>
    <w:rsid w:val="00C07798"/>
    <w:rsid w:val="00C07D04"/>
    <w:rsid w:val="00C10A91"/>
    <w:rsid w:val="00C10F4C"/>
    <w:rsid w:val="00C135EA"/>
    <w:rsid w:val="00C13D05"/>
    <w:rsid w:val="00C13DC3"/>
    <w:rsid w:val="00C13FFF"/>
    <w:rsid w:val="00C14AAB"/>
    <w:rsid w:val="00C15102"/>
    <w:rsid w:val="00C1519E"/>
    <w:rsid w:val="00C15B6C"/>
    <w:rsid w:val="00C1610E"/>
    <w:rsid w:val="00C16C0A"/>
    <w:rsid w:val="00C1734A"/>
    <w:rsid w:val="00C20C56"/>
    <w:rsid w:val="00C22F74"/>
    <w:rsid w:val="00C23F01"/>
    <w:rsid w:val="00C24BDA"/>
    <w:rsid w:val="00C24CC4"/>
    <w:rsid w:val="00C25867"/>
    <w:rsid w:val="00C25AE8"/>
    <w:rsid w:val="00C272CF"/>
    <w:rsid w:val="00C27A4C"/>
    <w:rsid w:val="00C33547"/>
    <w:rsid w:val="00C36481"/>
    <w:rsid w:val="00C405A4"/>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7DD"/>
    <w:rsid w:val="00C52798"/>
    <w:rsid w:val="00C54B8B"/>
    <w:rsid w:val="00C54F4F"/>
    <w:rsid w:val="00C55750"/>
    <w:rsid w:val="00C5720E"/>
    <w:rsid w:val="00C57E7E"/>
    <w:rsid w:val="00C601ED"/>
    <w:rsid w:val="00C63700"/>
    <w:rsid w:val="00C64016"/>
    <w:rsid w:val="00C641C3"/>
    <w:rsid w:val="00C6793F"/>
    <w:rsid w:val="00C70541"/>
    <w:rsid w:val="00C71146"/>
    <w:rsid w:val="00C73950"/>
    <w:rsid w:val="00C80E15"/>
    <w:rsid w:val="00C8239E"/>
    <w:rsid w:val="00C82594"/>
    <w:rsid w:val="00C82E42"/>
    <w:rsid w:val="00C83B73"/>
    <w:rsid w:val="00C86835"/>
    <w:rsid w:val="00C87A5F"/>
    <w:rsid w:val="00C90108"/>
    <w:rsid w:val="00C911AC"/>
    <w:rsid w:val="00C94A5E"/>
    <w:rsid w:val="00C97A7A"/>
    <w:rsid w:val="00CA0047"/>
    <w:rsid w:val="00CA1077"/>
    <w:rsid w:val="00CA1FF1"/>
    <w:rsid w:val="00CA30BA"/>
    <w:rsid w:val="00CA3596"/>
    <w:rsid w:val="00CA4FC0"/>
    <w:rsid w:val="00CB0B69"/>
    <w:rsid w:val="00CB0E49"/>
    <w:rsid w:val="00CB19B6"/>
    <w:rsid w:val="00CB2167"/>
    <w:rsid w:val="00CB24B8"/>
    <w:rsid w:val="00CB29AA"/>
    <w:rsid w:val="00CB310D"/>
    <w:rsid w:val="00CB3A58"/>
    <w:rsid w:val="00CB4E99"/>
    <w:rsid w:val="00CB5CFE"/>
    <w:rsid w:val="00CB6001"/>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2813"/>
    <w:rsid w:val="00CD34A2"/>
    <w:rsid w:val="00CD3965"/>
    <w:rsid w:val="00CD7A95"/>
    <w:rsid w:val="00CE126C"/>
    <w:rsid w:val="00CE1FE3"/>
    <w:rsid w:val="00CE24A4"/>
    <w:rsid w:val="00CE4738"/>
    <w:rsid w:val="00CE6287"/>
    <w:rsid w:val="00CF215E"/>
    <w:rsid w:val="00CF25FB"/>
    <w:rsid w:val="00CF2B19"/>
    <w:rsid w:val="00CF320B"/>
    <w:rsid w:val="00CF3706"/>
    <w:rsid w:val="00CF4C91"/>
    <w:rsid w:val="00CF4FF5"/>
    <w:rsid w:val="00D00F32"/>
    <w:rsid w:val="00D03B68"/>
    <w:rsid w:val="00D0653C"/>
    <w:rsid w:val="00D06BE6"/>
    <w:rsid w:val="00D06FDE"/>
    <w:rsid w:val="00D07072"/>
    <w:rsid w:val="00D07831"/>
    <w:rsid w:val="00D111FA"/>
    <w:rsid w:val="00D11FF4"/>
    <w:rsid w:val="00D12FE5"/>
    <w:rsid w:val="00D1591E"/>
    <w:rsid w:val="00D15B5B"/>
    <w:rsid w:val="00D16684"/>
    <w:rsid w:val="00D17A20"/>
    <w:rsid w:val="00D22039"/>
    <w:rsid w:val="00D26870"/>
    <w:rsid w:val="00D26914"/>
    <w:rsid w:val="00D30683"/>
    <w:rsid w:val="00D32057"/>
    <w:rsid w:val="00D34CED"/>
    <w:rsid w:val="00D43C00"/>
    <w:rsid w:val="00D43C23"/>
    <w:rsid w:val="00D528D5"/>
    <w:rsid w:val="00D544D3"/>
    <w:rsid w:val="00D54A84"/>
    <w:rsid w:val="00D54EEE"/>
    <w:rsid w:val="00D60173"/>
    <w:rsid w:val="00D6189D"/>
    <w:rsid w:val="00D62D91"/>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3039"/>
    <w:rsid w:val="00D83677"/>
    <w:rsid w:val="00D83845"/>
    <w:rsid w:val="00D83963"/>
    <w:rsid w:val="00D84285"/>
    <w:rsid w:val="00D8526A"/>
    <w:rsid w:val="00D854C0"/>
    <w:rsid w:val="00D860D8"/>
    <w:rsid w:val="00D86833"/>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7455"/>
    <w:rsid w:val="00E103D4"/>
    <w:rsid w:val="00E11ECE"/>
    <w:rsid w:val="00E12AE1"/>
    <w:rsid w:val="00E12B99"/>
    <w:rsid w:val="00E12E33"/>
    <w:rsid w:val="00E12EB0"/>
    <w:rsid w:val="00E1382F"/>
    <w:rsid w:val="00E13D6A"/>
    <w:rsid w:val="00E140EC"/>
    <w:rsid w:val="00E17CBA"/>
    <w:rsid w:val="00E21E5C"/>
    <w:rsid w:val="00E2250F"/>
    <w:rsid w:val="00E22969"/>
    <w:rsid w:val="00E22EF1"/>
    <w:rsid w:val="00E23003"/>
    <w:rsid w:val="00E2340F"/>
    <w:rsid w:val="00E2346C"/>
    <w:rsid w:val="00E25DE4"/>
    <w:rsid w:val="00E26E92"/>
    <w:rsid w:val="00E273A6"/>
    <w:rsid w:val="00E27DC3"/>
    <w:rsid w:val="00E31827"/>
    <w:rsid w:val="00E3239D"/>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81E3A"/>
    <w:rsid w:val="00E8255E"/>
    <w:rsid w:val="00E8482A"/>
    <w:rsid w:val="00E84DEA"/>
    <w:rsid w:val="00E85606"/>
    <w:rsid w:val="00E863AB"/>
    <w:rsid w:val="00E86908"/>
    <w:rsid w:val="00E878FD"/>
    <w:rsid w:val="00E87B19"/>
    <w:rsid w:val="00E90C5D"/>
    <w:rsid w:val="00E91708"/>
    <w:rsid w:val="00E91DEE"/>
    <w:rsid w:val="00E93AC8"/>
    <w:rsid w:val="00E95328"/>
    <w:rsid w:val="00E95AFB"/>
    <w:rsid w:val="00E9679F"/>
    <w:rsid w:val="00E9754E"/>
    <w:rsid w:val="00E97F88"/>
    <w:rsid w:val="00EA2FC3"/>
    <w:rsid w:val="00EA3011"/>
    <w:rsid w:val="00EA40E7"/>
    <w:rsid w:val="00EA7287"/>
    <w:rsid w:val="00EA7AC3"/>
    <w:rsid w:val="00EB05C5"/>
    <w:rsid w:val="00EB0CDB"/>
    <w:rsid w:val="00EB1CB3"/>
    <w:rsid w:val="00EB3881"/>
    <w:rsid w:val="00EB4453"/>
    <w:rsid w:val="00EC18BB"/>
    <w:rsid w:val="00EC30A6"/>
    <w:rsid w:val="00EC3F83"/>
    <w:rsid w:val="00EC4385"/>
    <w:rsid w:val="00EC5F69"/>
    <w:rsid w:val="00EC6FED"/>
    <w:rsid w:val="00EC7611"/>
    <w:rsid w:val="00EC7942"/>
    <w:rsid w:val="00ED074D"/>
    <w:rsid w:val="00ED083F"/>
    <w:rsid w:val="00ED1C87"/>
    <w:rsid w:val="00ED36D2"/>
    <w:rsid w:val="00ED5722"/>
    <w:rsid w:val="00ED7463"/>
    <w:rsid w:val="00ED77FE"/>
    <w:rsid w:val="00ED7F6D"/>
    <w:rsid w:val="00EE0FD9"/>
    <w:rsid w:val="00EE1003"/>
    <w:rsid w:val="00EE1D36"/>
    <w:rsid w:val="00EE6BBD"/>
    <w:rsid w:val="00EE7466"/>
    <w:rsid w:val="00EF4299"/>
    <w:rsid w:val="00EF5629"/>
    <w:rsid w:val="00EF6F7F"/>
    <w:rsid w:val="00EF70C5"/>
    <w:rsid w:val="00EF7588"/>
    <w:rsid w:val="00EF7B3B"/>
    <w:rsid w:val="00F00ADF"/>
    <w:rsid w:val="00F00B11"/>
    <w:rsid w:val="00F0209A"/>
    <w:rsid w:val="00F03630"/>
    <w:rsid w:val="00F037EA"/>
    <w:rsid w:val="00F064D9"/>
    <w:rsid w:val="00F07CE8"/>
    <w:rsid w:val="00F10F1E"/>
    <w:rsid w:val="00F137A8"/>
    <w:rsid w:val="00F2006C"/>
    <w:rsid w:val="00F20BA5"/>
    <w:rsid w:val="00F21A34"/>
    <w:rsid w:val="00F260EF"/>
    <w:rsid w:val="00F2659E"/>
    <w:rsid w:val="00F26923"/>
    <w:rsid w:val="00F3127B"/>
    <w:rsid w:val="00F31944"/>
    <w:rsid w:val="00F31D2C"/>
    <w:rsid w:val="00F340BC"/>
    <w:rsid w:val="00F341B9"/>
    <w:rsid w:val="00F35EC5"/>
    <w:rsid w:val="00F36583"/>
    <w:rsid w:val="00F36A6D"/>
    <w:rsid w:val="00F4028A"/>
    <w:rsid w:val="00F40AA6"/>
    <w:rsid w:val="00F41CA4"/>
    <w:rsid w:val="00F4289A"/>
    <w:rsid w:val="00F4342E"/>
    <w:rsid w:val="00F43FED"/>
    <w:rsid w:val="00F442FB"/>
    <w:rsid w:val="00F45AAA"/>
    <w:rsid w:val="00F465CB"/>
    <w:rsid w:val="00F4787C"/>
    <w:rsid w:val="00F50DD1"/>
    <w:rsid w:val="00F516EB"/>
    <w:rsid w:val="00F51DE3"/>
    <w:rsid w:val="00F54603"/>
    <w:rsid w:val="00F5691F"/>
    <w:rsid w:val="00F5715D"/>
    <w:rsid w:val="00F623BF"/>
    <w:rsid w:val="00F64BB5"/>
    <w:rsid w:val="00F65415"/>
    <w:rsid w:val="00F6574F"/>
    <w:rsid w:val="00F6725E"/>
    <w:rsid w:val="00F71D48"/>
    <w:rsid w:val="00F746FE"/>
    <w:rsid w:val="00F753DE"/>
    <w:rsid w:val="00F76BC4"/>
    <w:rsid w:val="00F76C41"/>
    <w:rsid w:val="00F77348"/>
    <w:rsid w:val="00F778B4"/>
    <w:rsid w:val="00F77E77"/>
    <w:rsid w:val="00F811D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0915"/>
    <w:rsid w:val="00FB1B0E"/>
    <w:rsid w:val="00FB2D82"/>
    <w:rsid w:val="00FB30AD"/>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F2F6-9974-0D47-A33A-4E9EC4C3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41</Pages>
  <Words>13014</Words>
  <Characters>74180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87020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10</cp:revision>
  <cp:lastPrinted>2018-08-17T16:39:00Z</cp:lastPrinted>
  <dcterms:created xsi:type="dcterms:W3CDTF">2024-05-22T11:59:00Z</dcterms:created>
  <dcterms:modified xsi:type="dcterms:W3CDTF">2024-05-22T17:40:00Z</dcterms:modified>
</cp:coreProperties>
</file>