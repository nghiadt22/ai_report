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Shading2-Accent2"/>
        <w:tblW w:w="0" w:type="auto"/>
        <w:tblLook w:val="04A0" w:firstRow="1" w:lastRow="0" w:firstColumn="1" w:lastColumn="0" w:noHBand="0" w:noVBand="1"/>
      </w:tblPr>
      <w:tblGrid>
        <w:gridCol w:w="599"/>
        <w:gridCol w:w="4264"/>
        <w:gridCol w:w="4157"/>
      </w:tblGrid>
      <w:tr w:rsidR="00CA4B68" w:rsidRPr="00BD318C" w14:paraId="2F29B8CA" w14:textId="77777777" w:rsidTr="00CA4B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shd w:val="clear" w:color="auto" w:fill="23C779"/>
          </w:tcPr>
          <w:p w14:paraId="56EB3C9F" w14:textId="77777777" w:rsidR="00022EA6" w:rsidRPr="005955D4" w:rsidRDefault="00022EA6" w:rsidP="00CB1B03">
            <w:pPr>
              <w:contextualSpacing/>
              <w:jc w:val="both"/>
              <w:rPr>
                <w:rFonts w:ascii="Palatino" w:hAnsi="Palatino"/>
                <w:sz w:val="20"/>
                <w:szCs w:val="20"/>
              </w:rPr>
            </w:pPr>
          </w:p>
        </w:tc>
        <w:tc>
          <w:tcPr>
            <w:tcW w:w="4851" w:type="dxa"/>
            <w:shd w:val="clear" w:color="auto" w:fill="23C779"/>
          </w:tcPr>
          <w:p w14:paraId="1981799A" w14:textId="3C87D1F2" w:rsidR="00022EA6" w:rsidRPr="00BD318C" w:rsidRDefault="00BE1E3D" w:rsidP="00CB1B03">
            <w:pPr>
              <w:contextualSpacing/>
              <w:jc w:val="both"/>
              <w:cnfStyle w:val="100000000000" w:firstRow="1" w:lastRow="0" w:firstColumn="0" w:lastColumn="0" w:oddVBand="0" w:evenVBand="0" w:oddHBand="0" w:evenHBand="0" w:firstRowFirstColumn="0" w:firstRowLastColumn="0" w:lastRowFirstColumn="0" w:lastRowLastColumn="0"/>
              <w:rPr>
                <w:rFonts w:ascii="Palatino" w:hAnsi="Palatino"/>
                <w:color w:val="000000" w:themeColor="text1"/>
                <w:sz w:val="20"/>
                <w:rPrChange w:id="0" w:author="OLTRE" w:date="2024-07-05T23:08:00Z">
                  <w:rPr>
                    <w:rFonts w:ascii="Palatino" w:hAnsi="Palatino"/>
                    <w:sz w:val="20"/>
                  </w:rPr>
                </w:rPrChange>
              </w:rPr>
            </w:pPr>
            <w:r w:rsidRPr="00BD318C">
              <w:rPr>
                <w:rFonts w:ascii="Palatino" w:hAnsi="Palatino"/>
                <w:color w:val="000000" w:themeColor="text1"/>
                <w:sz w:val="20"/>
                <w:rPrChange w:id="1" w:author="OLTRE" w:date="2024-07-05T23:08:00Z">
                  <w:rPr>
                    <w:rFonts w:ascii="Palatino" w:hAnsi="Palatino"/>
                    <w:sz w:val="20"/>
                  </w:rPr>
                </w:rPrChange>
              </w:rPr>
              <w:t xml:space="preserve">INVESTOR </w:t>
            </w:r>
            <w:r w:rsidR="00022EA6" w:rsidRPr="00BD318C">
              <w:rPr>
                <w:rFonts w:ascii="Palatino" w:hAnsi="Palatino"/>
                <w:color w:val="000000" w:themeColor="text1"/>
                <w:sz w:val="20"/>
                <w:rPrChange w:id="2" w:author="OLTRE" w:date="2024-07-05T23:08:00Z">
                  <w:rPr>
                    <w:rFonts w:ascii="Palatino" w:hAnsi="Palatino"/>
                    <w:sz w:val="20"/>
                  </w:rPr>
                </w:rPrChange>
              </w:rPr>
              <w:t>INDEMNIFICATION AGREEMENT</w:t>
            </w:r>
          </w:p>
        </w:tc>
        <w:tc>
          <w:tcPr>
            <w:tcW w:w="4943" w:type="dxa"/>
            <w:shd w:val="clear" w:color="auto" w:fill="23C779"/>
          </w:tcPr>
          <w:p w14:paraId="1722DA9F" w14:textId="7CA46B30" w:rsidR="00022EA6" w:rsidRPr="00BD318C" w:rsidRDefault="00022EA6" w:rsidP="009A05E6">
            <w:pPr>
              <w:contextualSpacing/>
              <w:jc w:val="center"/>
              <w:cnfStyle w:val="100000000000" w:firstRow="1" w:lastRow="0" w:firstColumn="0" w:lastColumn="0" w:oddVBand="0" w:evenVBand="0" w:oddHBand="0" w:evenHBand="0" w:firstRowFirstColumn="0" w:firstRowLastColumn="0" w:lastRowFirstColumn="0" w:lastRowLastColumn="0"/>
              <w:rPr>
                <w:rFonts w:ascii="Palatino" w:hAnsi="Palatino"/>
                <w:color w:val="auto"/>
                <w:sz w:val="20"/>
                <w:szCs w:val="20"/>
              </w:rPr>
            </w:pPr>
            <w:r w:rsidRPr="00BD318C">
              <w:rPr>
                <w:rFonts w:ascii="Palatino" w:hAnsi="Palatino"/>
                <w:color w:val="auto"/>
                <w:sz w:val="20"/>
                <w:szCs w:val="20"/>
              </w:rPr>
              <w:t xml:space="preserve">PERJANJIAN PERTANGGUNGAN </w:t>
            </w:r>
            <w:r w:rsidR="00BE1E3D" w:rsidRPr="00BD318C">
              <w:rPr>
                <w:rFonts w:ascii="Palatino" w:hAnsi="Palatino"/>
                <w:color w:val="auto"/>
                <w:sz w:val="20"/>
                <w:szCs w:val="20"/>
              </w:rPr>
              <w:t>INVESTOR</w:t>
            </w:r>
          </w:p>
        </w:tc>
      </w:tr>
      <w:tr w:rsidR="00022EA6" w:rsidRPr="00BD318C" w14:paraId="009961B4" w14:textId="77777777" w:rsidTr="00636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28A9179" w14:textId="77777777" w:rsidR="00022EA6" w:rsidRPr="009C2E96" w:rsidRDefault="00022EA6" w:rsidP="00CB1B03">
            <w:pPr>
              <w:contextualSpacing/>
              <w:jc w:val="both"/>
              <w:rPr>
                <w:del w:id="3" w:author="OLTRE" w:date="2024-07-05T23:08:00Z"/>
                <w:rFonts w:ascii="Palatino" w:hAnsi="Palatino"/>
                <w:b w:val="0"/>
                <w:bCs w:val="0"/>
                <w:sz w:val="20"/>
                <w:szCs w:val="20"/>
              </w:rPr>
            </w:pPr>
          </w:p>
          <w:p w14:paraId="28FBA1E8" w14:textId="77777777" w:rsidR="00CB1B03" w:rsidRPr="009C2E96" w:rsidRDefault="00CB1B03" w:rsidP="00CB1B03">
            <w:pPr>
              <w:contextualSpacing/>
              <w:jc w:val="both"/>
              <w:rPr>
                <w:del w:id="4" w:author="OLTRE" w:date="2024-07-05T23:08:00Z"/>
                <w:rFonts w:ascii="Palatino" w:hAnsi="Palatino"/>
                <w:b w:val="0"/>
                <w:bCs w:val="0"/>
                <w:sz w:val="20"/>
                <w:szCs w:val="20"/>
              </w:rPr>
            </w:pPr>
          </w:p>
          <w:p w14:paraId="0BFE93E8" w14:textId="77777777" w:rsidR="00022EA6" w:rsidRPr="005955D4" w:rsidRDefault="00022EA6" w:rsidP="00CB1B03">
            <w:pPr>
              <w:contextualSpacing/>
              <w:jc w:val="both"/>
              <w:rPr>
                <w:rFonts w:ascii="Palatino" w:hAnsi="Palatino"/>
                <w:b w:val="0"/>
                <w:bCs w:val="0"/>
                <w:sz w:val="20"/>
                <w:szCs w:val="20"/>
              </w:rPr>
            </w:pPr>
          </w:p>
          <w:p w14:paraId="066B23A2" w14:textId="77777777" w:rsidR="00CB1B03" w:rsidRPr="005955D4" w:rsidRDefault="00CB1B03" w:rsidP="00CB1B03">
            <w:pPr>
              <w:contextualSpacing/>
              <w:jc w:val="both"/>
              <w:rPr>
                <w:rFonts w:ascii="Palatino" w:hAnsi="Palatino"/>
                <w:b w:val="0"/>
                <w:bCs w:val="0"/>
                <w:sz w:val="20"/>
                <w:szCs w:val="20"/>
              </w:rPr>
            </w:pPr>
          </w:p>
          <w:p w14:paraId="342F59F9" w14:textId="77777777" w:rsidR="00CB1B03" w:rsidRPr="005955D4" w:rsidRDefault="00CB1B03" w:rsidP="00CB1B03">
            <w:pPr>
              <w:contextualSpacing/>
              <w:jc w:val="both"/>
              <w:rPr>
                <w:rFonts w:ascii="Palatino" w:hAnsi="Palatino"/>
                <w:b w:val="0"/>
                <w:bCs w:val="0"/>
                <w:sz w:val="20"/>
                <w:szCs w:val="20"/>
              </w:rPr>
            </w:pPr>
          </w:p>
          <w:p w14:paraId="4338BABD" w14:textId="77777777" w:rsidR="00CB1B03" w:rsidRPr="005955D4" w:rsidRDefault="00CB1B03" w:rsidP="00CB1B03">
            <w:pPr>
              <w:contextualSpacing/>
              <w:jc w:val="both"/>
              <w:rPr>
                <w:rFonts w:ascii="Palatino" w:hAnsi="Palatino"/>
                <w:b w:val="0"/>
                <w:bCs w:val="0"/>
                <w:sz w:val="20"/>
                <w:szCs w:val="20"/>
              </w:rPr>
            </w:pPr>
          </w:p>
          <w:p w14:paraId="04A4243C" w14:textId="77777777" w:rsidR="00CB1B03" w:rsidRPr="005955D4" w:rsidRDefault="00CB1B03" w:rsidP="00CB1B03">
            <w:pPr>
              <w:contextualSpacing/>
              <w:jc w:val="both"/>
              <w:rPr>
                <w:rFonts w:ascii="Palatino" w:hAnsi="Palatino"/>
                <w:b w:val="0"/>
                <w:bCs w:val="0"/>
                <w:sz w:val="20"/>
                <w:szCs w:val="20"/>
              </w:rPr>
            </w:pPr>
          </w:p>
          <w:p w14:paraId="5BE08703" w14:textId="77777777" w:rsidR="00CB1B03" w:rsidRPr="005955D4" w:rsidRDefault="00CB1B03" w:rsidP="00CB1B03">
            <w:pPr>
              <w:contextualSpacing/>
              <w:jc w:val="both"/>
              <w:rPr>
                <w:rFonts w:ascii="Palatino" w:hAnsi="Palatino"/>
                <w:b w:val="0"/>
                <w:bCs w:val="0"/>
                <w:sz w:val="20"/>
                <w:szCs w:val="20"/>
              </w:rPr>
            </w:pPr>
          </w:p>
          <w:p w14:paraId="091C8D4F" w14:textId="77777777" w:rsidR="00CB1B03" w:rsidRPr="005955D4" w:rsidRDefault="00CB1B03" w:rsidP="00CB1B03">
            <w:pPr>
              <w:contextualSpacing/>
              <w:jc w:val="both"/>
              <w:rPr>
                <w:rFonts w:ascii="Palatino" w:hAnsi="Palatino"/>
                <w:b w:val="0"/>
                <w:bCs w:val="0"/>
                <w:sz w:val="20"/>
                <w:szCs w:val="20"/>
              </w:rPr>
            </w:pPr>
          </w:p>
          <w:p w14:paraId="04FAB2AA" w14:textId="77777777" w:rsidR="00CB1B03" w:rsidRPr="005955D4" w:rsidRDefault="00CB1B03" w:rsidP="00CB1B03">
            <w:pPr>
              <w:contextualSpacing/>
              <w:jc w:val="both"/>
              <w:rPr>
                <w:rFonts w:ascii="Palatino" w:hAnsi="Palatino"/>
                <w:b w:val="0"/>
                <w:bCs w:val="0"/>
                <w:sz w:val="20"/>
                <w:szCs w:val="20"/>
              </w:rPr>
            </w:pPr>
          </w:p>
          <w:p w14:paraId="6CE8013A" w14:textId="77777777" w:rsidR="00CB1B03" w:rsidRPr="005955D4" w:rsidRDefault="00CB1B03" w:rsidP="00CB1B03">
            <w:pPr>
              <w:contextualSpacing/>
              <w:jc w:val="both"/>
              <w:rPr>
                <w:rFonts w:ascii="Palatino" w:hAnsi="Palatino"/>
                <w:b w:val="0"/>
                <w:bCs w:val="0"/>
                <w:sz w:val="20"/>
                <w:szCs w:val="20"/>
              </w:rPr>
            </w:pPr>
          </w:p>
          <w:p w14:paraId="33892C29" w14:textId="77777777" w:rsidR="00CB1B03" w:rsidRPr="005955D4" w:rsidRDefault="00CB1B03" w:rsidP="00CB1B03">
            <w:pPr>
              <w:contextualSpacing/>
              <w:jc w:val="both"/>
              <w:rPr>
                <w:rFonts w:ascii="Palatino" w:hAnsi="Palatino"/>
                <w:b w:val="0"/>
                <w:bCs w:val="0"/>
                <w:sz w:val="20"/>
                <w:szCs w:val="20"/>
              </w:rPr>
            </w:pPr>
          </w:p>
          <w:p w14:paraId="52C7B1E8" w14:textId="77777777" w:rsidR="00CB1B03" w:rsidRPr="005955D4" w:rsidRDefault="00CB1B03" w:rsidP="00CB1B03">
            <w:pPr>
              <w:contextualSpacing/>
              <w:jc w:val="both"/>
              <w:rPr>
                <w:rFonts w:ascii="Palatino" w:hAnsi="Palatino"/>
                <w:b w:val="0"/>
                <w:bCs w:val="0"/>
                <w:sz w:val="20"/>
                <w:szCs w:val="20"/>
              </w:rPr>
            </w:pPr>
          </w:p>
          <w:p w14:paraId="0BBB4E3C" w14:textId="77777777" w:rsidR="00CB1B03" w:rsidRPr="005955D4" w:rsidRDefault="00CB1B03" w:rsidP="00CB1B03">
            <w:pPr>
              <w:contextualSpacing/>
              <w:jc w:val="both"/>
              <w:rPr>
                <w:rFonts w:ascii="Palatino" w:hAnsi="Palatino"/>
                <w:b w:val="0"/>
                <w:bCs w:val="0"/>
                <w:sz w:val="20"/>
                <w:szCs w:val="20"/>
              </w:rPr>
            </w:pPr>
          </w:p>
          <w:p w14:paraId="5AF33974" w14:textId="77777777" w:rsidR="00CB1B03" w:rsidRPr="005955D4" w:rsidRDefault="00CB1B03" w:rsidP="00CB1B03">
            <w:pPr>
              <w:contextualSpacing/>
              <w:jc w:val="both"/>
              <w:rPr>
                <w:rFonts w:ascii="Palatino" w:hAnsi="Palatino"/>
                <w:b w:val="0"/>
                <w:bCs w:val="0"/>
                <w:sz w:val="20"/>
                <w:szCs w:val="20"/>
              </w:rPr>
            </w:pPr>
          </w:p>
          <w:p w14:paraId="7594A0FA" w14:textId="77777777" w:rsidR="00CB1B03" w:rsidRPr="005955D4" w:rsidRDefault="00CB1B03" w:rsidP="00CB1B03">
            <w:pPr>
              <w:contextualSpacing/>
              <w:jc w:val="both"/>
              <w:rPr>
                <w:rFonts w:ascii="Palatino" w:hAnsi="Palatino"/>
                <w:b w:val="0"/>
                <w:bCs w:val="0"/>
                <w:sz w:val="20"/>
                <w:szCs w:val="20"/>
              </w:rPr>
            </w:pPr>
          </w:p>
          <w:p w14:paraId="66DE6757" w14:textId="77777777" w:rsidR="00CB1B03" w:rsidRPr="005955D4" w:rsidRDefault="00CB1B03" w:rsidP="00CB1B03">
            <w:pPr>
              <w:contextualSpacing/>
              <w:jc w:val="both"/>
              <w:rPr>
                <w:rFonts w:ascii="Palatino" w:hAnsi="Palatino"/>
                <w:b w:val="0"/>
                <w:bCs w:val="0"/>
                <w:sz w:val="20"/>
                <w:szCs w:val="20"/>
              </w:rPr>
            </w:pPr>
          </w:p>
          <w:p w14:paraId="1D56C0C4" w14:textId="77777777" w:rsidR="00CB1B03" w:rsidRPr="005955D4" w:rsidRDefault="00CB1B03" w:rsidP="00CB1B03">
            <w:pPr>
              <w:contextualSpacing/>
              <w:jc w:val="both"/>
              <w:rPr>
                <w:rFonts w:ascii="Palatino" w:hAnsi="Palatino"/>
                <w:b w:val="0"/>
                <w:bCs w:val="0"/>
                <w:sz w:val="20"/>
                <w:szCs w:val="20"/>
              </w:rPr>
            </w:pPr>
          </w:p>
          <w:p w14:paraId="0FA4501B" w14:textId="77777777" w:rsidR="00CB1B03" w:rsidRPr="005955D4" w:rsidRDefault="00CB1B03" w:rsidP="00CB1B03">
            <w:pPr>
              <w:contextualSpacing/>
              <w:jc w:val="both"/>
              <w:rPr>
                <w:rFonts w:ascii="Palatino" w:hAnsi="Palatino"/>
                <w:b w:val="0"/>
                <w:bCs w:val="0"/>
                <w:sz w:val="20"/>
                <w:szCs w:val="20"/>
              </w:rPr>
            </w:pPr>
          </w:p>
          <w:p w14:paraId="3606D942" w14:textId="77777777" w:rsidR="00CB1B03" w:rsidRPr="005955D4" w:rsidRDefault="00CB1B03" w:rsidP="00CB1B03">
            <w:pPr>
              <w:contextualSpacing/>
              <w:jc w:val="both"/>
              <w:rPr>
                <w:rFonts w:ascii="Palatino" w:hAnsi="Palatino"/>
                <w:b w:val="0"/>
                <w:bCs w:val="0"/>
                <w:sz w:val="20"/>
                <w:szCs w:val="20"/>
              </w:rPr>
            </w:pPr>
          </w:p>
          <w:p w14:paraId="31D5FBD3" w14:textId="77777777" w:rsidR="00CB1B03" w:rsidRPr="005955D4" w:rsidRDefault="00CB1B03" w:rsidP="00CB1B03">
            <w:pPr>
              <w:contextualSpacing/>
              <w:jc w:val="both"/>
              <w:rPr>
                <w:rFonts w:ascii="Palatino" w:hAnsi="Palatino"/>
                <w:b w:val="0"/>
                <w:bCs w:val="0"/>
                <w:sz w:val="20"/>
                <w:szCs w:val="20"/>
              </w:rPr>
            </w:pPr>
          </w:p>
          <w:p w14:paraId="7348EB60" w14:textId="77777777" w:rsidR="00CB1B03" w:rsidRPr="005955D4" w:rsidRDefault="00CB1B03" w:rsidP="00CB1B03">
            <w:pPr>
              <w:contextualSpacing/>
              <w:jc w:val="both"/>
              <w:rPr>
                <w:rFonts w:ascii="Palatino" w:hAnsi="Palatino"/>
                <w:b w:val="0"/>
                <w:bCs w:val="0"/>
                <w:sz w:val="20"/>
                <w:szCs w:val="20"/>
              </w:rPr>
            </w:pPr>
          </w:p>
          <w:p w14:paraId="31E79CDC" w14:textId="77777777" w:rsidR="00CB1B03" w:rsidRPr="005955D4" w:rsidRDefault="00CB1B03" w:rsidP="00CB1B03">
            <w:pPr>
              <w:contextualSpacing/>
              <w:jc w:val="both"/>
              <w:rPr>
                <w:rFonts w:ascii="Palatino" w:hAnsi="Palatino"/>
                <w:b w:val="0"/>
                <w:bCs w:val="0"/>
                <w:sz w:val="20"/>
                <w:szCs w:val="20"/>
              </w:rPr>
            </w:pPr>
          </w:p>
          <w:p w14:paraId="58D1D3E6" w14:textId="77777777" w:rsidR="00CB1B03" w:rsidRPr="005955D4" w:rsidRDefault="00CB1B03" w:rsidP="00CB1B03">
            <w:pPr>
              <w:contextualSpacing/>
              <w:jc w:val="both"/>
              <w:rPr>
                <w:rFonts w:ascii="Palatino" w:hAnsi="Palatino"/>
                <w:b w:val="0"/>
                <w:bCs w:val="0"/>
                <w:sz w:val="20"/>
                <w:szCs w:val="20"/>
              </w:rPr>
            </w:pPr>
          </w:p>
          <w:p w14:paraId="15A117CE" w14:textId="77777777" w:rsidR="00CB1B03" w:rsidRPr="005955D4" w:rsidRDefault="00CB1B03" w:rsidP="00CB1B03">
            <w:pPr>
              <w:contextualSpacing/>
              <w:jc w:val="both"/>
              <w:rPr>
                <w:rFonts w:ascii="Palatino" w:hAnsi="Palatino"/>
                <w:b w:val="0"/>
                <w:bCs w:val="0"/>
                <w:sz w:val="20"/>
                <w:szCs w:val="20"/>
              </w:rPr>
            </w:pPr>
          </w:p>
          <w:p w14:paraId="0387CDD1" w14:textId="77777777" w:rsidR="00CB1B03" w:rsidRPr="005955D4" w:rsidRDefault="00CB1B03" w:rsidP="00CB1B03">
            <w:pPr>
              <w:contextualSpacing/>
              <w:jc w:val="both"/>
              <w:rPr>
                <w:rFonts w:ascii="Palatino" w:hAnsi="Palatino"/>
                <w:b w:val="0"/>
                <w:bCs w:val="0"/>
                <w:sz w:val="20"/>
                <w:szCs w:val="20"/>
              </w:rPr>
            </w:pPr>
          </w:p>
          <w:p w14:paraId="3BD56099" w14:textId="77777777" w:rsidR="00CB1B03" w:rsidRPr="005955D4" w:rsidRDefault="00CB1B03" w:rsidP="00CB1B03">
            <w:pPr>
              <w:contextualSpacing/>
              <w:jc w:val="both"/>
              <w:rPr>
                <w:rFonts w:ascii="Palatino" w:hAnsi="Palatino"/>
                <w:b w:val="0"/>
                <w:bCs w:val="0"/>
                <w:sz w:val="20"/>
                <w:szCs w:val="20"/>
              </w:rPr>
            </w:pPr>
          </w:p>
          <w:p w14:paraId="17F4C293" w14:textId="77777777" w:rsidR="00CB1B03" w:rsidRPr="005955D4" w:rsidRDefault="00CB1B03" w:rsidP="00CB1B03">
            <w:pPr>
              <w:contextualSpacing/>
              <w:jc w:val="both"/>
              <w:rPr>
                <w:rFonts w:ascii="Palatino" w:hAnsi="Palatino"/>
                <w:b w:val="0"/>
                <w:bCs w:val="0"/>
                <w:sz w:val="20"/>
                <w:szCs w:val="20"/>
              </w:rPr>
            </w:pPr>
          </w:p>
          <w:p w14:paraId="5A0BE4B0" w14:textId="77777777" w:rsidR="00CB1B03" w:rsidRPr="005955D4" w:rsidRDefault="00CB1B03" w:rsidP="00CB1B03">
            <w:pPr>
              <w:contextualSpacing/>
              <w:jc w:val="both"/>
              <w:rPr>
                <w:rFonts w:ascii="Palatino" w:hAnsi="Palatino"/>
                <w:b w:val="0"/>
                <w:bCs w:val="0"/>
                <w:sz w:val="20"/>
                <w:szCs w:val="20"/>
              </w:rPr>
            </w:pPr>
          </w:p>
          <w:p w14:paraId="662AA7AE" w14:textId="77777777" w:rsidR="00CB1B03" w:rsidRPr="005955D4" w:rsidRDefault="00CB1B03" w:rsidP="00CB1B03">
            <w:pPr>
              <w:contextualSpacing/>
              <w:jc w:val="both"/>
              <w:rPr>
                <w:rFonts w:ascii="Palatino" w:hAnsi="Palatino"/>
                <w:b w:val="0"/>
                <w:bCs w:val="0"/>
                <w:sz w:val="20"/>
                <w:szCs w:val="20"/>
              </w:rPr>
            </w:pPr>
          </w:p>
          <w:p w14:paraId="4921C0DD" w14:textId="77777777" w:rsidR="00CB1B03" w:rsidRPr="005955D4" w:rsidRDefault="00CB1B03" w:rsidP="00CB1B03">
            <w:pPr>
              <w:contextualSpacing/>
              <w:jc w:val="both"/>
              <w:rPr>
                <w:rFonts w:ascii="Palatino" w:hAnsi="Palatino"/>
                <w:b w:val="0"/>
                <w:bCs w:val="0"/>
                <w:sz w:val="20"/>
                <w:szCs w:val="20"/>
              </w:rPr>
            </w:pPr>
          </w:p>
          <w:p w14:paraId="62EE7FA4" w14:textId="77777777" w:rsidR="00CB1B03" w:rsidRPr="005955D4" w:rsidRDefault="00CB1B03" w:rsidP="00CB1B03">
            <w:pPr>
              <w:contextualSpacing/>
              <w:jc w:val="both"/>
              <w:rPr>
                <w:rFonts w:ascii="Palatino" w:hAnsi="Palatino"/>
                <w:b w:val="0"/>
                <w:bCs w:val="0"/>
                <w:sz w:val="20"/>
                <w:szCs w:val="20"/>
              </w:rPr>
            </w:pPr>
          </w:p>
          <w:p w14:paraId="0B40C402" w14:textId="77777777" w:rsidR="00CB1B03" w:rsidRPr="005955D4" w:rsidRDefault="00CB1B03" w:rsidP="00CB1B03">
            <w:pPr>
              <w:contextualSpacing/>
              <w:jc w:val="both"/>
              <w:rPr>
                <w:rFonts w:ascii="Palatino" w:hAnsi="Palatino"/>
                <w:b w:val="0"/>
                <w:bCs w:val="0"/>
                <w:sz w:val="20"/>
                <w:szCs w:val="20"/>
              </w:rPr>
            </w:pPr>
          </w:p>
          <w:p w14:paraId="3F39021D" w14:textId="77777777" w:rsidR="00CB1B03" w:rsidRPr="005955D4" w:rsidRDefault="00CB1B03" w:rsidP="00CB1B03">
            <w:pPr>
              <w:contextualSpacing/>
              <w:jc w:val="both"/>
              <w:rPr>
                <w:rFonts w:ascii="Palatino" w:hAnsi="Palatino"/>
                <w:b w:val="0"/>
                <w:bCs w:val="0"/>
                <w:sz w:val="20"/>
                <w:szCs w:val="20"/>
              </w:rPr>
            </w:pPr>
          </w:p>
          <w:p w14:paraId="291DDDAB" w14:textId="77777777" w:rsidR="00CB1B03" w:rsidRPr="005955D4" w:rsidRDefault="00CB1B03" w:rsidP="00CB1B03">
            <w:pPr>
              <w:contextualSpacing/>
              <w:jc w:val="both"/>
              <w:rPr>
                <w:rFonts w:ascii="Palatino" w:hAnsi="Palatino"/>
                <w:b w:val="0"/>
                <w:bCs w:val="0"/>
                <w:sz w:val="20"/>
                <w:szCs w:val="20"/>
              </w:rPr>
            </w:pPr>
          </w:p>
          <w:p w14:paraId="63086834" w14:textId="77777777" w:rsidR="00CB1B03" w:rsidRPr="005955D4" w:rsidRDefault="00CB1B03" w:rsidP="00CB1B03">
            <w:pPr>
              <w:contextualSpacing/>
              <w:jc w:val="both"/>
              <w:rPr>
                <w:rFonts w:ascii="Palatino" w:hAnsi="Palatino"/>
                <w:b w:val="0"/>
                <w:bCs w:val="0"/>
                <w:sz w:val="20"/>
                <w:szCs w:val="20"/>
              </w:rPr>
            </w:pPr>
          </w:p>
          <w:p w14:paraId="3E94CE12" w14:textId="77777777" w:rsidR="00CB1B03" w:rsidRPr="005955D4" w:rsidRDefault="00CB1B03" w:rsidP="00CB1B03">
            <w:pPr>
              <w:contextualSpacing/>
              <w:jc w:val="both"/>
              <w:rPr>
                <w:rFonts w:ascii="Palatino" w:hAnsi="Palatino"/>
                <w:b w:val="0"/>
                <w:bCs w:val="0"/>
                <w:sz w:val="20"/>
                <w:szCs w:val="20"/>
              </w:rPr>
            </w:pPr>
          </w:p>
          <w:p w14:paraId="34F99EE7" w14:textId="77777777" w:rsidR="00CB1B03" w:rsidRPr="005955D4" w:rsidRDefault="00CB1B03" w:rsidP="00CB1B03">
            <w:pPr>
              <w:contextualSpacing/>
              <w:jc w:val="both"/>
              <w:rPr>
                <w:rFonts w:ascii="Palatino" w:hAnsi="Palatino"/>
                <w:b w:val="0"/>
                <w:bCs w:val="0"/>
                <w:sz w:val="20"/>
                <w:szCs w:val="20"/>
              </w:rPr>
            </w:pPr>
          </w:p>
          <w:p w14:paraId="476AF30A" w14:textId="77777777" w:rsidR="00CB1B03" w:rsidRPr="005955D4" w:rsidRDefault="00CB1B03" w:rsidP="00CB1B03">
            <w:pPr>
              <w:contextualSpacing/>
              <w:jc w:val="both"/>
              <w:rPr>
                <w:rFonts w:ascii="Palatino" w:hAnsi="Palatino"/>
                <w:b w:val="0"/>
                <w:bCs w:val="0"/>
                <w:sz w:val="20"/>
                <w:szCs w:val="20"/>
              </w:rPr>
            </w:pPr>
          </w:p>
          <w:p w14:paraId="689454FA" w14:textId="77777777" w:rsidR="00CB1B03" w:rsidRPr="005955D4" w:rsidRDefault="00CB1B03" w:rsidP="00CB1B03">
            <w:pPr>
              <w:contextualSpacing/>
              <w:jc w:val="both"/>
              <w:rPr>
                <w:rFonts w:ascii="Palatino" w:hAnsi="Palatino"/>
                <w:b w:val="0"/>
                <w:bCs w:val="0"/>
                <w:sz w:val="20"/>
                <w:szCs w:val="20"/>
              </w:rPr>
            </w:pPr>
          </w:p>
          <w:p w14:paraId="41D505E4" w14:textId="77777777" w:rsidR="00CB1B03" w:rsidRPr="005955D4" w:rsidRDefault="00CB1B03" w:rsidP="00CB1B03">
            <w:pPr>
              <w:contextualSpacing/>
              <w:jc w:val="both"/>
              <w:rPr>
                <w:rFonts w:ascii="Palatino" w:hAnsi="Palatino"/>
                <w:b w:val="0"/>
                <w:bCs w:val="0"/>
                <w:sz w:val="20"/>
                <w:szCs w:val="20"/>
              </w:rPr>
            </w:pPr>
          </w:p>
          <w:p w14:paraId="2471A20E" w14:textId="77777777" w:rsidR="00CB1B03" w:rsidRPr="005955D4" w:rsidRDefault="00CB1B03" w:rsidP="00CB1B03">
            <w:pPr>
              <w:contextualSpacing/>
              <w:jc w:val="both"/>
              <w:rPr>
                <w:rFonts w:ascii="Palatino" w:hAnsi="Palatino"/>
                <w:b w:val="0"/>
                <w:bCs w:val="0"/>
                <w:sz w:val="20"/>
                <w:szCs w:val="20"/>
              </w:rPr>
            </w:pPr>
          </w:p>
          <w:p w14:paraId="056E0804" w14:textId="77777777" w:rsidR="00CB1B03" w:rsidRPr="005955D4" w:rsidRDefault="00CB1B03" w:rsidP="00CB1B03">
            <w:pPr>
              <w:contextualSpacing/>
              <w:jc w:val="both"/>
              <w:rPr>
                <w:rFonts w:ascii="Palatino" w:hAnsi="Palatino"/>
                <w:b w:val="0"/>
                <w:bCs w:val="0"/>
                <w:sz w:val="20"/>
                <w:szCs w:val="20"/>
              </w:rPr>
            </w:pPr>
          </w:p>
          <w:p w14:paraId="6245815A" w14:textId="77777777" w:rsidR="00CB1B03" w:rsidRPr="005955D4" w:rsidRDefault="00CB1B03" w:rsidP="00CB1B03">
            <w:pPr>
              <w:contextualSpacing/>
              <w:jc w:val="both"/>
              <w:rPr>
                <w:rFonts w:ascii="Palatino" w:hAnsi="Palatino"/>
                <w:b w:val="0"/>
                <w:bCs w:val="0"/>
                <w:sz w:val="20"/>
                <w:szCs w:val="20"/>
              </w:rPr>
            </w:pPr>
          </w:p>
          <w:p w14:paraId="16B2C483" w14:textId="77777777" w:rsidR="00CB1B03" w:rsidRPr="005955D4" w:rsidRDefault="00CB1B03" w:rsidP="00CB1B03">
            <w:pPr>
              <w:contextualSpacing/>
              <w:jc w:val="both"/>
              <w:rPr>
                <w:rFonts w:ascii="Palatino" w:hAnsi="Palatino"/>
                <w:b w:val="0"/>
                <w:bCs w:val="0"/>
                <w:sz w:val="20"/>
                <w:szCs w:val="20"/>
              </w:rPr>
            </w:pPr>
          </w:p>
          <w:p w14:paraId="4A3FF113" w14:textId="77777777" w:rsidR="00CB1B03" w:rsidRPr="005955D4" w:rsidRDefault="00CB1B03" w:rsidP="00CB1B03">
            <w:pPr>
              <w:contextualSpacing/>
              <w:jc w:val="both"/>
              <w:rPr>
                <w:rFonts w:ascii="Palatino" w:hAnsi="Palatino"/>
                <w:b w:val="0"/>
                <w:bCs w:val="0"/>
                <w:sz w:val="20"/>
                <w:szCs w:val="20"/>
              </w:rPr>
            </w:pPr>
          </w:p>
          <w:p w14:paraId="134ABAA2" w14:textId="77777777" w:rsidR="00CB1B03" w:rsidRPr="005955D4" w:rsidRDefault="00CB1B03" w:rsidP="00CB1B03">
            <w:pPr>
              <w:contextualSpacing/>
              <w:jc w:val="both"/>
              <w:rPr>
                <w:rFonts w:ascii="Palatino" w:hAnsi="Palatino"/>
                <w:b w:val="0"/>
                <w:bCs w:val="0"/>
                <w:sz w:val="20"/>
                <w:szCs w:val="20"/>
              </w:rPr>
            </w:pPr>
          </w:p>
          <w:p w14:paraId="5B213023" w14:textId="77777777" w:rsidR="001E7FBA" w:rsidRPr="005955D4" w:rsidRDefault="001E7FBA" w:rsidP="00CB1B03">
            <w:pPr>
              <w:contextualSpacing/>
              <w:jc w:val="both"/>
              <w:rPr>
                <w:rFonts w:ascii="Palatino" w:hAnsi="Palatino"/>
                <w:b w:val="0"/>
                <w:sz w:val="20"/>
                <w:szCs w:val="20"/>
              </w:rPr>
            </w:pPr>
          </w:p>
          <w:p w14:paraId="53D941D7" w14:textId="77777777" w:rsidR="004F2DC7" w:rsidRPr="005955D4" w:rsidRDefault="004F2DC7" w:rsidP="00CB1B03">
            <w:pPr>
              <w:contextualSpacing/>
              <w:jc w:val="both"/>
              <w:rPr>
                <w:rFonts w:ascii="Palatino" w:hAnsi="Palatino"/>
                <w:b w:val="0"/>
                <w:bCs w:val="0"/>
                <w:sz w:val="20"/>
                <w:szCs w:val="20"/>
              </w:rPr>
            </w:pPr>
          </w:p>
          <w:p w14:paraId="68396275" w14:textId="77777777" w:rsidR="004F2DC7" w:rsidRPr="005955D4" w:rsidRDefault="004F2DC7" w:rsidP="00CB1B03">
            <w:pPr>
              <w:contextualSpacing/>
              <w:jc w:val="both"/>
              <w:rPr>
                <w:rFonts w:ascii="Palatino" w:hAnsi="Palatino"/>
                <w:b w:val="0"/>
                <w:bCs w:val="0"/>
                <w:sz w:val="20"/>
                <w:szCs w:val="20"/>
              </w:rPr>
            </w:pPr>
          </w:p>
          <w:p w14:paraId="4CDA56CE" w14:textId="77777777" w:rsidR="004F2DC7" w:rsidRPr="005955D4" w:rsidRDefault="004F2DC7" w:rsidP="00CB1B03">
            <w:pPr>
              <w:contextualSpacing/>
              <w:jc w:val="both"/>
              <w:rPr>
                <w:rFonts w:ascii="Palatino" w:hAnsi="Palatino"/>
                <w:b w:val="0"/>
                <w:bCs w:val="0"/>
                <w:sz w:val="20"/>
                <w:szCs w:val="20"/>
              </w:rPr>
            </w:pPr>
          </w:p>
          <w:p w14:paraId="4C1D8694" w14:textId="77777777" w:rsidR="007F4EBD" w:rsidRPr="005955D4" w:rsidRDefault="007F4EBD" w:rsidP="00CB1B03">
            <w:pPr>
              <w:contextualSpacing/>
              <w:jc w:val="both"/>
              <w:rPr>
                <w:rFonts w:ascii="Palatino" w:hAnsi="Palatino"/>
                <w:b w:val="0"/>
                <w:sz w:val="20"/>
                <w:szCs w:val="20"/>
              </w:rPr>
            </w:pPr>
          </w:p>
          <w:p w14:paraId="174B570B" w14:textId="77777777" w:rsidR="005E42B8" w:rsidRPr="005955D4" w:rsidRDefault="005E42B8" w:rsidP="00CB1B03">
            <w:pPr>
              <w:contextualSpacing/>
              <w:jc w:val="both"/>
              <w:rPr>
                <w:rFonts w:ascii="Palatino" w:hAnsi="Palatino"/>
                <w:b w:val="0"/>
                <w:bCs w:val="0"/>
                <w:sz w:val="20"/>
                <w:szCs w:val="20"/>
              </w:rPr>
            </w:pPr>
          </w:p>
          <w:p w14:paraId="28E8B498" w14:textId="77777777" w:rsidR="005E42B8" w:rsidRPr="005955D4" w:rsidRDefault="005E42B8" w:rsidP="00CB1B03">
            <w:pPr>
              <w:contextualSpacing/>
              <w:jc w:val="both"/>
              <w:rPr>
                <w:rFonts w:ascii="Palatino" w:hAnsi="Palatino"/>
                <w:b w:val="0"/>
                <w:bCs w:val="0"/>
                <w:sz w:val="20"/>
                <w:szCs w:val="20"/>
              </w:rPr>
            </w:pPr>
          </w:p>
          <w:p w14:paraId="75CB2149" w14:textId="77777777" w:rsidR="005E42B8" w:rsidRPr="005955D4" w:rsidRDefault="005E42B8" w:rsidP="00CB1B03">
            <w:pPr>
              <w:contextualSpacing/>
              <w:jc w:val="both"/>
              <w:rPr>
                <w:rFonts w:ascii="Palatino" w:hAnsi="Palatino"/>
                <w:b w:val="0"/>
                <w:bCs w:val="0"/>
                <w:sz w:val="20"/>
                <w:szCs w:val="20"/>
              </w:rPr>
            </w:pPr>
          </w:p>
          <w:p w14:paraId="6228B8EA" w14:textId="77777777" w:rsidR="005E42B8" w:rsidRPr="005955D4" w:rsidRDefault="005E42B8" w:rsidP="00CB1B03">
            <w:pPr>
              <w:contextualSpacing/>
              <w:jc w:val="both"/>
              <w:rPr>
                <w:rFonts w:ascii="Palatino" w:hAnsi="Palatino"/>
                <w:b w:val="0"/>
                <w:bCs w:val="0"/>
                <w:sz w:val="20"/>
                <w:szCs w:val="20"/>
              </w:rPr>
            </w:pPr>
          </w:p>
          <w:p w14:paraId="02EB0775" w14:textId="77777777" w:rsidR="005E42B8" w:rsidRPr="005955D4" w:rsidRDefault="005E42B8" w:rsidP="00CB1B03">
            <w:pPr>
              <w:contextualSpacing/>
              <w:jc w:val="both"/>
              <w:rPr>
                <w:rFonts w:ascii="Palatino" w:hAnsi="Palatino"/>
                <w:b w:val="0"/>
                <w:bCs w:val="0"/>
                <w:sz w:val="20"/>
                <w:szCs w:val="20"/>
              </w:rPr>
            </w:pPr>
          </w:p>
          <w:p w14:paraId="53729B37" w14:textId="77777777" w:rsidR="005E42B8" w:rsidRPr="005955D4" w:rsidRDefault="005E42B8" w:rsidP="00CB1B03">
            <w:pPr>
              <w:contextualSpacing/>
              <w:jc w:val="both"/>
              <w:rPr>
                <w:rFonts w:ascii="Palatino" w:hAnsi="Palatino"/>
                <w:b w:val="0"/>
                <w:bCs w:val="0"/>
                <w:sz w:val="20"/>
                <w:szCs w:val="20"/>
              </w:rPr>
            </w:pPr>
          </w:p>
          <w:p w14:paraId="58CD01EB" w14:textId="77777777" w:rsidR="005E42B8" w:rsidRPr="005955D4" w:rsidRDefault="005E42B8" w:rsidP="00CB1B03">
            <w:pPr>
              <w:contextualSpacing/>
              <w:jc w:val="both"/>
              <w:rPr>
                <w:rFonts w:ascii="Palatino" w:hAnsi="Palatino"/>
                <w:b w:val="0"/>
                <w:bCs w:val="0"/>
                <w:sz w:val="20"/>
                <w:szCs w:val="20"/>
              </w:rPr>
            </w:pPr>
          </w:p>
          <w:p w14:paraId="492C470D" w14:textId="77777777" w:rsidR="005E42B8" w:rsidRPr="005955D4" w:rsidRDefault="005E42B8" w:rsidP="00CB1B03">
            <w:pPr>
              <w:contextualSpacing/>
              <w:jc w:val="both"/>
              <w:rPr>
                <w:rFonts w:ascii="Palatino" w:hAnsi="Palatino"/>
                <w:b w:val="0"/>
                <w:bCs w:val="0"/>
                <w:sz w:val="20"/>
                <w:szCs w:val="20"/>
              </w:rPr>
            </w:pPr>
          </w:p>
          <w:p w14:paraId="3D3E94E7" w14:textId="77777777" w:rsidR="005E42B8" w:rsidRPr="005955D4" w:rsidRDefault="005E42B8" w:rsidP="00CB1B03">
            <w:pPr>
              <w:contextualSpacing/>
              <w:jc w:val="both"/>
              <w:rPr>
                <w:rFonts w:ascii="Palatino" w:hAnsi="Palatino"/>
                <w:b w:val="0"/>
                <w:bCs w:val="0"/>
                <w:sz w:val="20"/>
                <w:szCs w:val="20"/>
              </w:rPr>
            </w:pPr>
          </w:p>
          <w:p w14:paraId="794ADA33" w14:textId="77777777" w:rsidR="005E42B8" w:rsidRPr="005955D4" w:rsidRDefault="005E42B8" w:rsidP="00CB1B03">
            <w:pPr>
              <w:contextualSpacing/>
              <w:jc w:val="both"/>
              <w:rPr>
                <w:rFonts w:ascii="Palatino" w:hAnsi="Palatino"/>
                <w:b w:val="0"/>
                <w:bCs w:val="0"/>
                <w:sz w:val="20"/>
                <w:szCs w:val="20"/>
              </w:rPr>
            </w:pPr>
          </w:p>
          <w:p w14:paraId="284CE35F" w14:textId="77777777" w:rsidR="005E42B8" w:rsidRPr="005955D4" w:rsidRDefault="005E42B8" w:rsidP="00CB1B03">
            <w:pPr>
              <w:contextualSpacing/>
              <w:jc w:val="both"/>
              <w:rPr>
                <w:rFonts w:ascii="Palatino" w:hAnsi="Palatino"/>
                <w:b w:val="0"/>
                <w:bCs w:val="0"/>
                <w:sz w:val="20"/>
                <w:szCs w:val="20"/>
              </w:rPr>
            </w:pPr>
          </w:p>
          <w:p w14:paraId="35FE9736" w14:textId="77777777" w:rsidR="005E42B8" w:rsidRPr="005955D4" w:rsidRDefault="005E42B8" w:rsidP="00CB1B03">
            <w:pPr>
              <w:contextualSpacing/>
              <w:jc w:val="both"/>
              <w:rPr>
                <w:rFonts w:ascii="Palatino" w:hAnsi="Palatino"/>
                <w:b w:val="0"/>
                <w:bCs w:val="0"/>
                <w:sz w:val="20"/>
                <w:szCs w:val="20"/>
              </w:rPr>
            </w:pPr>
          </w:p>
          <w:p w14:paraId="110A943D" w14:textId="77777777" w:rsidR="005E42B8" w:rsidRPr="005955D4" w:rsidRDefault="005E42B8" w:rsidP="00CB1B03">
            <w:pPr>
              <w:contextualSpacing/>
              <w:jc w:val="both"/>
              <w:rPr>
                <w:rFonts w:ascii="Palatino" w:hAnsi="Palatino"/>
                <w:b w:val="0"/>
                <w:bCs w:val="0"/>
                <w:sz w:val="20"/>
                <w:szCs w:val="20"/>
              </w:rPr>
            </w:pPr>
          </w:p>
          <w:p w14:paraId="6E0D1CE4" w14:textId="77777777" w:rsidR="005E42B8" w:rsidRPr="005955D4" w:rsidRDefault="005E42B8" w:rsidP="00CB1B03">
            <w:pPr>
              <w:contextualSpacing/>
              <w:jc w:val="both"/>
              <w:rPr>
                <w:rFonts w:ascii="Palatino" w:hAnsi="Palatino"/>
                <w:b w:val="0"/>
                <w:bCs w:val="0"/>
                <w:sz w:val="20"/>
                <w:szCs w:val="20"/>
              </w:rPr>
            </w:pPr>
          </w:p>
          <w:p w14:paraId="721A0739" w14:textId="77777777" w:rsidR="005E42B8" w:rsidRPr="005955D4" w:rsidRDefault="005E42B8" w:rsidP="00CB1B03">
            <w:pPr>
              <w:contextualSpacing/>
              <w:jc w:val="both"/>
              <w:rPr>
                <w:rFonts w:ascii="Palatino" w:hAnsi="Palatino"/>
                <w:b w:val="0"/>
                <w:bCs w:val="0"/>
                <w:sz w:val="20"/>
                <w:szCs w:val="20"/>
              </w:rPr>
            </w:pPr>
          </w:p>
          <w:p w14:paraId="40BCA83E" w14:textId="77777777" w:rsidR="005E42B8" w:rsidRPr="005955D4" w:rsidRDefault="005E42B8" w:rsidP="00CB1B03">
            <w:pPr>
              <w:contextualSpacing/>
              <w:jc w:val="both"/>
              <w:rPr>
                <w:rFonts w:ascii="Palatino" w:hAnsi="Palatino"/>
                <w:b w:val="0"/>
                <w:bCs w:val="0"/>
                <w:sz w:val="20"/>
                <w:szCs w:val="20"/>
              </w:rPr>
            </w:pPr>
          </w:p>
          <w:p w14:paraId="301018AC" w14:textId="77777777" w:rsidR="005E42B8" w:rsidRPr="005955D4" w:rsidRDefault="005E42B8" w:rsidP="00CB1B03">
            <w:pPr>
              <w:contextualSpacing/>
              <w:jc w:val="both"/>
              <w:rPr>
                <w:rFonts w:ascii="Palatino" w:hAnsi="Palatino"/>
                <w:b w:val="0"/>
                <w:bCs w:val="0"/>
                <w:sz w:val="20"/>
                <w:szCs w:val="20"/>
              </w:rPr>
            </w:pPr>
          </w:p>
          <w:p w14:paraId="64ECDFB9" w14:textId="77777777" w:rsidR="005E42B8" w:rsidRPr="005955D4" w:rsidRDefault="005E42B8" w:rsidP="00CB1B03">
            <w:pPr>
              <w:contextualSpacing/>
              <w:jc w:val="both"/>
              <w:rPr>
                <w:rFonts w:ascii="Palatino" w:hAnsi="Palatino"/>
                <w:b w:val="0"/>
                <w:bCs w:val="0"/>
                <w:sz w:val="20"/>
                <w:szCs w:val="20"/>
              </w:rPr>
            </w:pPr>
          </w:p>
          <w:p w14:paraId="00ABDFF9" w14:textId="77777777" w:rsidR="005E42B8" w:rsidRPr="005955D4" w:rsidRDefault="005E42B8" w:rsidP="00CB1B03">
            <w:pPr>
              <w:contextualSpacing/>
              <w:jc w:val="both"/>
              <w:rPr>
                <w:rFonts w:ascii="Palatino" w:hAnsi="Palatino"/>
                <w:b w:val="0"/>
                <w:bCs w:val="0"/>
                <w:sz w:val="20"/>
                <w:szCs w:val="20"/>
              </w:rPr>
            </w:pPr>
          </w:p>
          <w:p w14:paraId="4AAB3BFC" w14:textId="77777777" w:rsidR="005E42B8" w:rsidRPr="005955D4" w:rsidRDefault="005E42B8" w:rsidP="00CB1B03">
            <w:pPr>
              <w:contextualSpacing/>
              <w:jc w:val="both"/>
              <w:rPr>
                <w:rFonts w:ascii="Palatino" w:hAnsi="Palatino"/>
                <w:b w:val="0"/>
                <w:bCs w:val="0"/>
                <w:sz w:val="20"/>
                <w:szCs w:val="20"/>
              </w:rPr>
            </w:pPr>
          </w:p>
          <w:p w14:paraId="1153F20D" w14:textId="77777777" w:rsidR="005E42B8" w:rsidRPr="005955D4" w:rsidRDefault="005E42B8" w:rsidP="00CB1B03">
            <w:pPr>
              <w:contextualSpacing/>
              <w:jc w:val="both"/>
              <w:rPr>
                <w:rFonts w:ascii="Palatino" w:hAnsi="Palatino"/>
                <w:b w:val="0"/>
                <w:bCs w:val="0"/>
                <w:sz w:val="20"/>
                <w:szCs w:val="20"/>
              </w:rPr>
            </w:pPr>
          </w:p>
          <w:p w14:paraId="2694B899" w14:textId="77777777" w:rsidR="005E42B8" w:rsidRDefault="005E42B8" w:rsidP="00CB1B03">
            <w:pPr>
              <w:contextualSpacing/>
              <w:jc w:val="both"/>
              <w:rPr>
                <w:rFonts w:ascii="Palatino" w:hAnsi="Palatino"/>
                <w:sz w:val="20"/>
                <w:szCs w:val="20"/>
              </w:rPr>
            </w:pPr>
          </w:p>
          <w:p w14:paraId="71B2F6BE" w14:textId="77777777" w:rsidR="00BD318C" w:rsidRDefault="00BD318C" w:rsidP="00CB1B03">
            <w:pPr>
              <w:contextualSpacing/>
              <w:jc w:val="both"/>
              <w:rPr>
                <w:rFonts w:ascii="Palatino" w:hAnsi="Palatino"/>
                <w:sz w:val="20"/>
                <w:szCs w:val="20"/>
              </w:rPr>
            </w:pPr>
          </w:p>
          <w:p w14:paraId="0C5B0A91" w14:textId="77777777" w:rsidR="00BD318C" w:rsidRDefault="00BD318C" w:rsidP="00CB1B03">
            <w:pPr>
              <w:contextualSpacing/>
              <w:jc w:val="both"/>
              <w:rPr>
                <w:rFonts w:ascii="Palatino" w:hAnsi="Palatino"/>
                <w:sz w:val="20"/>
                <w:szCs w:val="20"/>
              </w:rPr>
            </w:pPr>
          </w:p>
          <w:p w14:paraId="74B9A356" w14:textId="77777777" w:rsidR="00BD318C" w:rsidRDefault="00BD318C" w:rsidP="00CB1B03">
            <w:pPr>
              <w:contextualSpacing/>
              <w:jc w:val="both"/>
              <w:rPr>
                <w:rFonts w:ascii="Palatino" w:hAnsi="Palatino"/>
                <w:sz w:val="20"/>
                <w:szCs w:val="20"/>
              </w:rPr>
            </w:pPr>
          </w:p>
          <w:p w14:paraId="174487B9" w14:textId="77777777" w:rsidR="00BD318C" w:rsidRDefault="00BD318C" w:rsidP="00CB1B03">
            <w:pPr>
              <w:contextualSpacing/>
              <w:jc w:val="both"/>
              <w:rPr>
                <w:rFonts w:ascii="Palatino" w:hAnsi="Palatino"/>
                <w:sz w:val="20"/>
                <w:szCs w:val="20"/>
              </w:rPr>
            </w:pPr>
          </w:p>
          <w:p w14:paraId="0D6E70BA" w14:textId="77777777" w:rsidR="00BD318C" w:rsidRDefault="00BD318C" w:rsidP="00CB1B03">
            <w:pPr>
              <w:contextualSpacing/>
              <w:jc w:val="both"/>
              <w:rPr>
                <w:rFonts w:ascii="Palatino" w:hAnsi="Palatino"/>
                <w:sz w:val="20"/>
                <w:szCs w:val="20"/>
              </w:rPr>
            </w:pPr>
          </w:p>
          <w:p w14:paraId="213AE999" w14:textId="77777777" w:rsidR="00BD318C" w:rsidRDefault="00BD318C" w:rsidP="00CB1B03">
            <w:pPr>
              <w:contextualSpacing/>
              <w:jc w:val="both"/>
              <w:rPr>
                <w:rFonts w:ascii="Palatino" w:hAnsi="Palatino"/>
                <w:sz w:val="20"/>
                <w:szCs w:val="20"/>
              </w:rPr>
            </w:pPr>
          </w:p>
          <w:p w14:paraId="2D911A99" w14:textId="77777777" w:rsidR="00BD318C" w:rsidRDefault="00BD318C" w:rsidP="00CB1B03">
            <w:pPr>
              <w:contextualSpacing/>
              <w:jc w:val="both"/>
              <w:rPr>
                <w:rFonts w:ascii="Palatino" w:hAnsi="Palatino"/>
                <w:sz w:val="20"/>
                <w:szCs w:val="20"/>
              </w:rPr>
            </w:pPr>
          </w:p>
          <w:p w14:paraId="0F5928DD" w14:textId="77777777" w:rsidR="00BD318C" w:rsidRDefault="00BD318C" w:rsidP="00CB1B03">
            <w:pPr>
              <w:contextualSpacing/>
              <w:jc w:val="both"/>
              <w:rPr>
                <w:rFonts w:ascii="Palatino" w:hAnsi="Palatino"/>
                <w:sz w:val="20"/>
                <w:szCs w:val="20"/>
              </w:rPr>
            </w:pPr>
          </w:p>
          <w:p w14:paraId="01294AD3" w14:textId="77777777" w:rsidR="00BD318C" w:rsidRDefault="00BD318C" w:rsidP="00CB1B03">
            <w:pPr>
              <w:contextualSpacing/>
              <w:jc w:val="both"/>
              <w:rPr>
                <w:rFonts w:ascii="Palatino" w:hAnsi="Palatino"/>
                <w:sz w:val="20"/>
                <w:szCs w:val="20"/>
              </w:rPr>
            </w:pPr>
          </w:p>
          <w:p w14:paraId="283F74DB" w14:textId="77777777" w:rsidR="00BD318C" w:rsidRDefault="00BD318C" w:rsidP="00CB1B03">
            <w:pPr>
              <w:contextualSpacing/>
              <w:jc w:val="both"/>
              <w:rPr>
                <w:rFonts w:ascii="Palatino" w:hAnsi="Palatino"/>
                <w:sz w:val="20"/>
                <w:szCs w:val="20"/>
              </w:rPr>
            </w:pPr>
          </w:p>
          <w:p w14:paraId="3C344FB6" w14:textId="77777777" w:rsidR="00BD318C" w:rsidRPr="005955D4" w:rsidRDefault="00BD318C" w:rsidP="00CB1B03">
            <w:pPr>
              <w:contextualSpacing/>
              <w:jc w:val="both"/>
              <w:rPr>
                <w:rFonts w:ascii="Palatino" w:hAnsi="Palatino"/>
                <w:b w:val="0"/>
                <w:bCs w:val="0"/>
                <w:sz w:val="20"/>
                <w:szCs w:val="20"/>
              </w:rPr>
            </w:pPr>
          </w:p>
          <w:p w14:paraId="07D42A49" w14:textId="618D466A" w:rsidR="005E42B8" w:rsidRPr="005955D4" w:rsidRDefault="005E42B8" w:rsidP="00CB1B03">
            <w:pPr>
              <w:contextualSpacing/>
              <w:jc w:val="both"/>
              <w:rPr>
                <w:rFonts w:ascii="Palatino" w:hAnsi="Palatino"/>
                <w:sz w:val="20"/>
                <w:szCs w:val="20"/>
              </w:rPr>
            </w:pPr>
          </w:p>
          <w:p w14:paraId="1ABDE78E" w14:textId="276EA79E" w:rsidR="00CB1B03" w:rsidRPr="005955D4" w:rsidRDefault="00CB1B03" w:rsidP="00CB1B03">
            <w:pPr>
              <w:contextualSpacing/>
              <w:jc w:val="both"/>
              <w:rPr>
                <w:rFonts w:ascii="Palatino" w:hAnsi="Palatino"/>
                <w:sz w:val="20"/>
                <w:szCs w:val="20"/>
              </w:rPr>
            </w:pPr>
            <w:r w:rsidRPr="005955D4">
              <w:rPr>
                <w:rFonts w:ascii="Palatino" w:hAnsi="Palatino"/>
                <w:b w:val="0"/>
                <w:bCs w:val="0"/>
                <w:sz w:val="20"/>
                <w:szCs w:val="20"/>
              </w:rPr>
              <w:t>A.</w:t>
            </w:r>
          </w:p>
          <w:p w14:paraId="0F09BF78" w14:textId="77777777" w:rsidR="00CB1B03" w:rsidRPr="005955D4" w:rsidRDefault="00CB1B03" w:rsidP="00CB1B03">
            <w:pPr>
              <w:contextualSpacing/>
              <w:jc w:val="both"/>
              <w:rPr>
                <w:rFonts w:ascii="Palatino" w:hAnsi="Palatino"/>
                <w:b w:val="0"/>
                <w:sz w:val="20"/>
                <w:szCs w:val="20"/>
              </w:rPr>
            </w:pPr>
          </w:p>
          <w:p w14:paraId="2CCDBF4B" w14:textId="77777777" w:rsidR="004F2DC7" w:rsidRPr="005955D4" w:rsidRDefault="004F2DC7" w:rsidP="00CB1B03">
            <w:pPr>
              <w:contextualSpacing/>
              <w:jc w:val="both"/>
              <w:rPr>
                <w:rFonts w:ascii="Palatino" w:hAnsi="Palatino"/>
                <w:b w:val="0"/>
                <w:bCs w:val="0"/>
                <w:sz w:val="20"/>
                <w:szCs w:val="20"/>
              </w:rPr>
            </w:pPr>
          </w:p>
          <w:p w14:paraId="77C2FCCF" w14:textId="77777777" w:rsidR="000220A9" w:rsidRPr="005955D4" w:rsidRDefault="000220A9" w:rsidP="00CB1B03">
            <w:pPr>
              <w:contextualSpacing/>
              <w:jc w:val="both"/>
              <w:rPr>
                <w:rFonts w:ascii="Palatino" w:hAnsi="Palatino"/>
                <w:b w:val="0"/>
                <w:sz w:val="20"/>
                <w:szCs w:val="20"/>
              </w:rPr>
            </w:pPr>
          </w:p>
          <w:p w14:paraId="446AD94B" w14:textId="77777777" w:rsidR="005E42B8" w:rsidRPr="005955D4" w:rsidRDefault="005E42B8" w:rsidP="00CB1B03">
            <w:pPr>
              <w:contextualSpacing/>
              <w:jc w:val="both"/>
              <w:rPr>
                <w:rFonts w:ascii="Palatino" w:hAnsi="Palatino"/>
                <w:b w:val="0"/>
                <w:bCs w:val="0"/>
                <w:sz w:val="20"/>
                <w:szCs w:val="20"/>
              </w:rPr>
            </w:pPr>
          </w:p>
          <w:p w14:paraId="7B879822" w14:textId="77777777" w:rsidR="005E42B8" w:rsidRPr="005955D4" w:rsidRDefault="005E42B8" w:rsidP="00CB1B03">
            <w:pPr>
              <w:contextualSpacing/>
              <w:jc w:val="both"/>
              <w:rPr>
                <w:rFonts w:ascii="Palatino" w:hAnsi="Palatino"/>
                <w:sz w:val="20"/>
                <w:rPrChange w:id="5" w:author="OLTRE" w:date="2024-07-05T23:08:00Z">
                  <w:rPr>
                    <w:rFonts w:ascii="Palatino" w:hAnsi="Palatino"/>
                    <w:b w:val="0"/>
                    <w:sz w:val="20"/>
                  </w:rPr>
                </w:rPrChange>
              </w:rPr>
            </w:pPr>
          </w:p>
          <w:p w14:paraId="6C72207F" w14:textId="77777777" w:rsidR="00CE18BD" w:rsidRPr="005955D4" w:rsidRDefault="00CE18BD" w:rsidP="00CB1B03">
            <w:pPr>
              <w:contextualSpacing/>
              <w:jc w:val="both"/>
              <w:rPr>
                <w:rFonts w:ascii="Palatino" w:hAnsi="Palatino"/>
                <w:b w:val="0"/>
                <w:sz w:val="20"/>
                <w:rPrChange w:id="6" w:author="OLTRE" w:date="2024-07-05T23:08:00Z">
                  <w:rPr>
                    <w:rFonts w:ascii="Palatino" w:hAnsi="Palatino"/>
                    <w:sz w:val="20"/>
                  </w:rPr>
                </w:rPrChange>
              </w:rPr>
            </w:pPr>
          </w:p>
          <w:p w14:paraId="01C4899A" w14:textId="77777777" w:rsidR="007D225C" w:rsidRPr="005955D4" w:rsidRDefault="007D225C" w:rsidP="00CB1B03">
            <w:pPr>
              <w:contextualSpacing/>
              <w:jc w:val="both"/>
              <w:rPr>
                <w:ins w:id="7" w:author="OLTRE" w:date="2024-07-05T23:08:00Z"/>
                <w:rFonts w:ascii="Palatino" w:hAnsi="Palatino"/>
                <w:sz w:val="20"/>
                <w:szCs w:val="20"/>
              </w:rPr>
            </w:pPr>
          </w:p>
          <w:p w14:paraId="4A56E640" w14:textId="50D33C6A" w:rsidR="00CB1B03" w:rsidRPr="005955D4" w:rsidRDefault="00CB1B03" w:rsidP="00CB1B03">
            <w:pPr>
              <w:contextualSpacing/>
              <w:jc w:val="both"/>
              <w:rPr>
                <w:rFonts w:ascii="Palatino" w:hAnsi="Palatino"/>
                <w:sz w:val="20"/>
                <w:szCs w:val="20"/>
              </w:rPr>
            </w:pPr>
            <w:r w:rsidRPr="005955D4">
              <w:rPr>
                <w:rFonts w:ascii="Palatino" w:hAnsi="Palatino"/>
                <w:b w:val="0"/>
                <w:bCs w:val="0"/>
                <w:sz w:val="20"/>
                <w:szCs w:val="20"/>
              </w:rPr>
              <w:t>B.</w:t>
            </w:r>
          </w:p>
          <w:p w14:paraId="1F2FED4E" w14:textId="77777777" w:rsidR="00CB1B03" w:rsidRPr="005955D4" w:rsidRDefault="00CB1B03" w:rsidP="00CB1B03">
            <w:pPr>
              <w:contextualSpacing/>
              <w:jc w:val="both"/>
              <w:rPr>
                <w:rFonts w:ascii="Palatino" w:hAnsi="Palatino"/>
                <w:sz w:val="20"/>
                <w:szCs w:val="20"/>
              </w:rPr>
            </w:pPr>
          </w:p>
          <w:p w14:paraId="1172721A" w14:textId="77777777" w:rsidR="00CB1B03" w:rsidRPr="005955D4" w:rsidRDefault="00CB1B03" w:rsidP="00CB1B03">
            <w:pPr>
              <w:contextualSpacing/>
              <w:jc w:val="both"/>
              <w:rPr>
                <w:rFonts w:ascii="Palatino" w:hAnsi="Palatino"/>
                <w:sz w:val="20"/>
                <w:szCs w:val="20"/>
              </w:rPr>
            </w:pPr>
          </w:p>
          <w:p w14:paraId="45CECAD3" w14:textId="77777777" w:rsidR="00CB1B03" w:rsidRPr="005955D4" w:rsidRDefault="00CB1B03" w:rsidP="00CB1B03">
            <w:pPr>
              <w:contextualSpacing/>
              <w:jc w:val="both"/>
              <w:rPr>
                <w:rFonts w:ascii="Palatino" w:hAnsi="Palatino"/>
                <w:sz w:val="20"/>
                <w:szCs w:val="20"/>
              </w:rPr>
            </w:pPr>
          </w:p>
          <w:p w14:paraId="43EC4D13" w14:textId="77777777" w:rsidR="00CB1B03" w:rsidRPr="005955D4" w:rsidRDefault="00CB1B03" w:rsidP="00CB1B03">
            <w:pPr>
              <w:contextualSpacing/>
              <w:jc w:val="both"/>
              <w:rPr>
                <w:rFonts w:ascii="Palatino" w:hAnsi="Palatino"/>
                <w:sz w:val="20"/>
                <w:szCs w:val="20"/>
              </w:rPr>
            </w:pPr>
          </w:p>
          <w:p w14:paraId="1A57D693" w14:textId="77777777" w:rsidR="00CB1B03" w:rsidRPr="005955D4" w:rsidRDefault="00CB1B03" w:rsidP="00CB1B03">
            <w:pPr>
              <w:contextualSpacing/>
              <w:jc w:val="both"/>
              <w:rPr>
                <w:rFonts w:ascii="Palatino" w:hAnsi="Palatino"/>
                <w:b w:val="0"/>
                <w:bCs w:val="0"/>
                <w:sz w:val="20"/>
                <w:szCs w:val="20"/>
              </w:rPr>
            </w:pPr>
          </w:p>
          <w:p w14:paraId="23640B37" w14:textId="77777777" w:rsidR="000220A9" w:rsidRPr="005955D4" w:rsidRDefault="000220A9" w:rsidP="00CB1B03">
            <w:pPr>
              <w:contextualSpacing/>
              <w:jc w:val="both"/>
              <w:rPr>
                <w:rFonts w:ascii="Palatino" w:hAnsi="Palatino"/>
                <w:b w:val="0"/>
                <w:bCs w:val="0"/>
                <w:sz w:val="20"/>
                <w:szCs w:val="20"/>
              </w:rPr>
            </w:pPr>
          </w:p>
          <w:p w14:paraId="6A3F5240" w14:textId="77777777" w:rsidR="000220A9" w:rsidRPr="005955D4" w:rsidRDefault="000220A9" w:rsidP="00CB1B03">
            <w:pPr>
              <w:contextualSpacing/>
              <w:jc w:val="both"/>
              <w:rPr>
                <w:rFonts w:ascii="Palatino" w:hAnsi="Palatino"/>
                <w:b w:val="0"/>
                <w:sz w:val="20"/>
                <w:rPrChange w:id="8" w:author="OLTRE" w:date="2024-07-05T23:08:00Z">
                  <w:rPr>
                    <w:rFonts w:ascii="Palatino" w:hAnsi="Palatino"/>
                    <w:sz w:val="20"/>
                  </w:rPr>
                </w:rPrChange>
              </w:rPr>
            </w:pPr>
          </w:p>
          <w:p w14:paraId="1C6F881D" w14:textId="77777777" w:rsidR="001C2AA6" w:rsidRPr="005955D4" w:rsidRDefault="001C2AA6" w:rsidP="00CB1B03">
            <w:pPr>
              <w:contextualSpacing/>
              <w:jc w:val="both"/>
              <w:rPr>
                <w:ins w:id="9" w:author="OLTRE" w:date="2024-07-05T23:08:00Z"/>
                <w:rFonts w:ascii="Palatino" w:hAnsi="Palatino"/>
                <w:sz w:val="20"/>
                <w:szCs w:val="20"/>
              </w:rPr>
            </w:pPr>
          </w:p>
          <w:p w14:paraId="31DC1CFE" w14:textId="5AF19306" w:rsidR="00CB1B03" w:rsidRPr="005955D4" w:rsidRDefault="00CB1B03" w:rsidP="00CB1B03">
            <w:pPr>
              <w:contextualSpacing/>
              <w:jc w:val="both"/>
              <w:rPr>
                <w:rFonts w:ascii="Palatino" w:hAnsi="Palatino"/>
                <w:b w:val="0"/>
                <w:bCs w:val="0"/>
                <w:sz w:val="20"/>
                <w:szCs w:val="20"/>
              </w:rPr>
            </w:pPr>
            <w:r w:rsidRPr="005955D4">
              <w:rPr>
                <w:rFonts w:ascii="Palatino" w:hAnsi="Palatino"/>
                <w:b w:val="0"/>
                <w:bCs w:val="0"/>
                <w:sz w:val="20"/>
                <w:szCs w:val="20"/>
              </w:rPr>
              <w:t xml:space="preserve">C. </w:t>
            </w:r>
          </w:p>
          <w:p w14:paraId="360BFEF9" w14:textId="77777777" w:rsidR="00CB1B03" w:rsidRPr="005955D4" w:rsidRDefault="00CB1B03" w:rsidP="00CB1B03">
            <w:pPr>
              <w:contextualSpacing/>
              <w:jc w:val="both"/>
              <w:rPr>
                <w:rFonts w:ascii="Palatino" w:hAnsi="Palatino"/>
                <w:b w:val="0"/>
                <w:bCs w:val="0"/>
                <w:sz w:val="20"/>
                <w:szCs w:val="20"/>
              </w:rPr>
            </w:pPr>
          </w:p>
          <w:p w14:paraId="6EA2EB9B" w14:textId="62950D8D" w:rsidR="00CB1B03" w:rsidRPr="005955D4" w:rsidRDefault="00CB1B03" w:rsidP="00CB1B03">
            <w:pPr>
              <w:contextualSpacing/>
              <w:jc w:val="both"/>
              <w:rPr>
                <w:rFonts w:ascii="Palatino" w:hAnsi="Palatino"/>
                <w:sz w:val="20"/>
                <w:szCs w:val="20"/>
              </w:rPr>
            </w:pPr>
          </w:p>
        </w:tc>
        <w:tc>
          <w:tcPr>
            <w:tcW w:w="4923" w:type="dxa"/>
          </w:tcPr>
          <w:p w14:paraId="7B358B6C" w14:textId="587EF7AE"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lastRenderedPageBreak/>
              <w:t xml:space="preserve">This </w:t>
            </w:r>
            <w:r w:rsidR="00BE1E3D" w:rsidRPr="005955D4">
              <w:rPr>
                <w:rFonts w:ascii="Palatino" w:hAnsi="Palatino"/>
                <w:sz w:val="20"/>
                <w:szCs w:val="20"/>
              </w:rPr>
              <w:t>Investor</w:t>
            </w:r>
            <w:r w:rsidRPr="005955D4">
              <w:rPr>
                <w:rFonts w:ascii="Palatino" w:hAnsi="Palatino"/>
                <w:sz w:val="20"/>
                <w:szCs w:val="20"/>
              </w:rPr>
              <w:t xml:space="preserve"> Indemnification Agreement</w:t>
            </w:r>
            <w:r w:rsidR="00185985" w:rsidRPr="005955D4">
              <w:rPr>
                <w:rFonts w:ascii="Palatino" w:hAnsi="Palatino"/>
                <w:sz w:val="20"/>
                <w:szCs w:val="20"/>
              </w:rPr>
              <w:t xml:space="preserve"> (“</w:t>
            </w:r>
            <w:r w:rsidR="00185985" w:rsidRPr="005955D4">
              <w:rPr>
                <w:rFonts w:ascii="Palatino" w:hAnsi="Palatino"/>
                <w:b/>
                <w:bCs/>
                <w:sz w:val="20"/>
                <w:szCs w:val="20"/>
              </w:rPr>
              <w:t>Agreement</w:t>
            </w:r>
            <w:r w:rsidR="00185985" w:rsidRPr="005955D4">
              <w:rPr>
                <w:rFonts w:ascii="Palatino" w:hAnsi="Palatino"/>
                <w:sz w:val="20"/>
                <w:szCs w:val="20"/>
              </w:rPr>
              <w:t>”)</w:t>
            </w:r>
            <w:r w:rsidRPr="005955D4">
              <w:rPr>
                <w:rFonts w:ascii="Palatino" w:hAnsi="Palatino"/>
                <w:sz w:val="20"/>
                <w:szCs w:val="20"/>
              </w:rPr>
              <w:t xml:space="preserve"> is made on the</w:t>
            </w:r>
            <w:r w:rsidR="000279C1" w:rsidRPr="005955D4">
              <w:rPr>
                <w:rFonts w:ascii="Palatino" w:hAnsi="Palatino"/>
                <w:sz w:val="20"/>
                <w:szCs w:val="20"/>
              </w:rPr>
              <w:t xml:space="preserve"> </w:t>
            </w:r>
            <w:del w:id="10" w:author="OLTRE" w:date="2024-07-05T23:08:00Z">
              <w:r w:rsidR="000279C1" w:rsidRPr="009C2E96">
                <w:rPr>
                  <w:rFonts w:ascii="Palatino" w:hAnsi="Palatino"/>
                  <w:sz w:val="20"/>
                  <w:szCs w:val="20"/>
                </w:rPr>
                <w:delText>[</w:delText>
              </w:r>
              <w:r w:rsidR="00CA73F8" w:rsidRPr="009C2E96">
                <w:rPr>
                  <w:rFonts w:ascii="Palatino" w:hAnsi="Palatino"/>
                  <w:sz w:val="20"/>
                  <w:szCs w:val="20"/>
                  <w:highlight w:val="yellow"/>
                </w:rPr>
                <w:delText>______________</w:delText>
              </w:r>
              <w:r w:rsidR="000279C1" w:rsidRPr="009C2E96">
                <w:rPr>
                  <w:rFonts w:ascii="Palatino" w:hAnsi="Palatino"/>
                  <w:sz w:val="20"/>
                  <w:szCs w:val="20"/>
                </w:rPr>
                <w:delText>]</w:delText>
              </w:r>
              <w:r w:rsidR="00CB1B03" w:rsidRPr="009C2E96">
                <w:rPr>
                  <w:rFonts w:ascii="Palatino" w:hAnsi="Palatino"/>
                  <w:sz w:val="20"/>
                  <w:szCs w:val="20"/>
                </w:rPr>
                <w:delText>,</w:delText>
              </w:r>
            </w:del>
            <w:ins w:id="11" w:author="OLTRE" w:date="2024-07-05T23:08:00Z">
              <w:r w:rsidR="006662DC" w:rsidRPr="005955D4">
                <w:rPr>
                  <w:rFonts w:ascii="Palatino" w:hAnsi="Palatino"/>
                  <w:sz w:val="20"/>
                  <w:szCs w:val="20"/>
                </w:rPr>
                <w:t>14</w:t>
              </w:r>
              <w:r w:rsidR="006662DC" w:rsidRPr="00BD318C">
                <w:rPr>
                  <w:rFonts w:ascii="Palatino" w:hAnsi="Palatino"/>
                  <w:sz w:val="20"/>
                  <w:szCs w:val="20"/>
                  <w:vertAlign w:val="superscript"/>
                </w:rPr>
                <w:t>th</w:t>
              </w:r>
              <w:r w:rsidR="006662DC" w:rsidRPr="005955D4">
                <w:rPr>
                  <w:rFonts w:ascii="Palatino" w:hAnsi="Palatino"/>
                  <w:sz w:val="20"/>
                  <w:szCs w:val="20"/>
                </w:rPr>
                <w:t xml:space="preserve"> of Ju</w:t>
              </w:r>
              <w:r w:rsidR="000E6D5C" w:rsidRPr="005955D4">
                <w:rPr>
                  <w:rFonts w:ascii="Palatino" w:hAnsi="Palatino"/>
                  <w:sz w:val="20"/>
                  <w:szCs w:val="20"/>
                </w:rPr>
                <w:t>ne</w:t>
              </w:r>
              <w:r w:rsidR="006662DC" w:rsidRPr="005955D4">
                <w:rPr>
                  <w:rFonts w:ascii="Palatino" w:hAnsi="Palatino"/>
                  <w:sz w:val="20"/>
                  <w:szCs w:val="20"/>
                </w:rPr>
                <w:t xml:space="preserve"> 2024,</w:t>
              </w:r>
            </w:ins>
            <w:r w:rsidR="006662DC" w:rsidRPr="005955D4">
              <w:rPr>
                <w:rFonts w:ascii="Palatino" w:hAnsi="Palatino"/>
                <w:sz w:val="20"/>
                <w:szCs w:val="20"/>
              </w:rPr>
              <w:t>  </w:t>
            </w:r>
          </w:p>
          <w:p w14:paraId="5032A0A6" w14:textId="77777777" w:rsidR="008D24A5" w:rsidRPr="005955D4" w:rsidRDefault="008D24A5"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4149E83B" w14:textId="7CC03DB7" w:rsidR="00022EA6" w:rsidRPr="005955D4"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sz w:val="20"/>
              </w:rPr>
              <w:t xml:space="preserve">BY and </w:t>
            </w:r>
            <w:r w:rsidR="00022EA6" w:rsidRPr="005955D4">
              <w:rPr>
                <w:rFonts w:ascii="Palatino" w:hAnsi="Palatino"/>
                <w:sz w:val="20"/>
              </w:rPr>
              <w:t>BETWEEN :</w:t>
            </w:r>
          </w:p>
          <w:p w14:paraId="4B5EF6CD" w14:textId="77777777" w:rsidR="00022EA6" w:rsidRPr="005955D4"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E537AFD" w14:textId="7BBF0A41" w:rsidR="008D24A5" w:rsidRPr="005955D4" w:rsidRDefault="00BE1E3D" w:rsidP="00E1551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sz w:val="20"/>
              </w:rPr>
              <w:t xml:space="preserve">PT REGENE ARTIFISIAL INTELIGEN </w:t>
            </w:r>
            <w:r w:rsidRPr="005955D4">
              <w:rPr>
                <w:rFonts w:ascii="Palatino" w:hAnsi="Palatino"/>
                <w:sz w:val="20"/>
              </w:rPr>
              <w:t>(“</w:t>
            </w:r>
            <w:r w:rsidRPr="005955D4">
              <w:rPr>
                <w:rFonts w:ascii="Palatino" w:hAnsi="Palatino"/>
                <w:b/>
                <w:sz w:val="20"/>
              </w:rPr>
              <w:t>Company</w:t>
            </w:r>
            <w:r w:rsidRPr="005955D4">
              <w:rPr>
                <w:rFonts w:ascii="Palatino" w:hAnsi="Palatino"/>
                <w:sz w:val="20"/>
              </w:rPr>
              <w:t xml:space="preserve">”), a company in the form of limited liability company incorporated based on Deed </w:t>
            </w:r>
            <w:r w:rsidR="004358B8" w:rsidRPr="005955D4">
              <w:rPr>
                <w:rFonts w:ascii="Palatino" w:hAnsi="Palatino"/>
                <w:sz w:val="20"/>
              </w:rPr>
              <w:t>N</w:t>
            </w:r>
            <w:r w:rsidRPr="005955D4">
              <w:rPr>
                <w:rFonts w:ascii="Palatino" w:hAnsi="Palatino"/>
                <w:sz w:val="20"/>
              </w:rPr>
              <w:t>o. 3 dated  March 2</w:t>
            </w:r>
            <w:r w:rsidRPr="005955D4">
              <w:rPr>
                <w:rFonts w:ascii="Palatino" w:hAnsi="Palatino"/>
                <w:sz w:val="20"/>
                <w:vertAlign w:val="superscript"/>
              </w:rPr>
              <w:t>nd,</w:t>
            </w:r>
            <w:r w:rsidRPr="005955D4">
              <w:rPr>
                <w:rFonts w:ascii="Palatino" w:hAnsi="Palatino"/>
                <w:sz w:val="20"/>
              </w:rPr>
              <w:t xml:space="preserve"> 2022, drawn before Sandi Guntara Trisna, S.Kom., S.h., M.M, M.Kn., Notary in Kabupaten Karawang, having received a legalization from Minister Law and Human Right’s Decree No. AHU-0015625.AH.01.01.TAHUN 2022 on March 2</w:t>
            </w:r>
            <w:r w:rsidRPr="005955D4">
              <w:rPr>
                <w:rFonts w:ascii="Palatino" w:hAnsi="Palatino"/>
                <w:sz w:val="20"/>
                <w:vertAlign w:val="superscript"/>
              </w:rPr>
              <w:t>nd</w:t>
            </w:r>
            <w:r w:rsidRPr="005955D4">
              <w:rPr>
                <w:rFonts w:ascii="Palatino" w:hAnsi="Palatino"/>
                <w:sz w:val="20"/>
              </w:rPr>
              <w:t>, 2022 under the laws of Indonesia, that latest has been amended under Deed No. 02</w:t>
            </w:r>
            <w:r w:rsidRPr="005955D4">
              <w:rPr>
                <w:rFonts w:ascii="Palatino" w:hAnsi="Palatino"/>
                <w:sz w:val="20"/>
                <w:lang w:val="en-GB"/>
              </w:rPr>
              <w:t xml:space="preserve"> dated Feb</w:t>
            </w:r>
            <w:r w:rsidR="00CB1B03" w:rsidRPr="005955D4">
              <w:rPr>
                <w:rFonts w:ascii="Palatino" w:hAnsi="Palatino"/>
                <w:sz w:val="20"/>
                <w:lang w:val="en-GB"/>
              </w:rPr>
              <w:t>r</w:t>
            </w:r>
            <w:r w:rsidRPr="005955D4">
              <w:rPr>
                <w:rFonts w:ascii="Palatino" w:hAnsi="Palatino"/>
                <w:sz w:val="20"/>
                <w:lang w:val="en-GB"/>
              </w:rPr>
              <w:t>uary 23</w:t>
            </w:r>
            <w:r w:rsidR="004358B8" w:rsidRPr="005955D4">
              <w:rPr>
                <w:rFonts w:ascii="Palatino" w:hAnsi="Palatino"/>
                <w:sz w:val="20"/>
                <w:vertAlign w:val="superscript"/>
                <w:lang w:val="en-GB"/>
              </w:rPr>
              <w:t>rd</w:t>
            </w:r>
            <w:r w:rsidRPr="005955D4">
              <w:rPr>
                <w:rFonts w:ascii="Palatino" w:hAnsi="Palatino"/>
                <w:sz w:val="20"/>
                <w:lang w:val="en-GB"/>
              </w:rPr>
              <w:t>, 2024, drawn before Jane Miranda Gasali, S.H., M.Kn., a notary in Kota Depok</w:t>
            </w:r>
            <w:r w:rsidRPr="005955D4">
              <w:rPr>
                <w:rFonts w:ascii="Palatino" w:hAnsi="Palatino" w:cs="Segoe UI"/>
                <w:sz w:val="20"/>
                <w:lang w:val="en-GB"/>
              </w:rPr>
              <w:t>  had been accepted by  Minister Law</w:t>
            </w:r>
            <w:r w:rsidRPr="005955D4">
              <w:rPr>
                <w:rFonts w:ascii="Palatino" w:hAnsi="Palatino"/>
                <w:sz w:val="20"/>
                <w:lang w:val="en-GB"/>
              </w:rPr>
              <w:t xml:space="preserve"> and </w:t>
            </w:r>
            <w:r w:rsidRPr="005955D4">
              <w:rPr>
                <w:rFonts w:ascii="Palatino" w:hAnsi="Palatino" w:cs="Segoe UI"/>
                <w:sz w:val="20"/>
                <w:lang w:val="en-GB"/>
              </w:rPr>
              <w:t>Human Right’s Decree under Letter of Acceptance of Notification of Changes of Article of Association No.  AHU-AH.01.03-0046718 on Feb</w:t>
            </w:r>
            <w:r w:rsidR="00CB1B03" w:rsidRPr="005955D4">
              <w:rPr>
                <w:rFonts w:ascii="Palatino" w:hAnsi="Palatino" w:cs="Segoe UI"/>
                <w:sz w:val="20"/>
                <w:lang w:val="en-GB"/>
              </w:rPr>
              <w:t>r</w:t>
            </w:r>
            <w:r w:rsidRPr="005955D4">
              <w:rPr>
                <w:rFonts w:ascii="Palatino" w:hAnsi="Palatino" w:cs="Segoe UI"/>
                <w:sz w:val="20"/>
                <w:lang w:val="en-GB"/>
              </w:rPr>
              <w:t>uary 23</w:t>
            </w:r>
            <w:r w:rsidR="00CB1B03" w:rsidRPr="005955D4">
              <w:rPr>
                <w:rFonts w:ascii="Palatino" w:hAnsi="Palatino" w:cs="Segoe UI"/>
                <w:sz w:val="20"/>
                <w:vertAlign w:val="superscript"/>
                <w:lang w:val="en-GB"/>
              </w:rPr>
              <w:t>rd</w:t>
            </w:r>
            <w:r w:rsidR="00CB1B03" w:rsidRPr="005955D4">
              <w:rPr>
                <w:rFonts w:ascii="Palatino" w:hAnsi="Palatino" w:cs="Segoe UI"/>
                <w:sz w:val="20"/>
                <w:lang w:val="en-GB"/>
              </w:rPr>
              <w:t xml:space="preserve">, </w:t>
            </w:r>
            <w:r w:rsidRPr="005955D4">
              <w:rPr>
                <w:rFonts w:ascii="Palatino" w:hAnsi="Palatino" w:cs="Segoe UI"/>
                <w:sz w:val="20"/>
                <w:lang w:val="en-GB"/>
              </w:rPr>
              <w:t>2024 </w:t>
            </w:r>
            <w:r w:rsidRPr="005955D4">
              <w:rPr>
                <w:rFonts w:ascii="Palatino" w:hAnsi="Palatino"/>
                <w:sz w:val="20"/>
              </w:rPr>
              <w:t xml:space="preserve">and having its domicile at </w:t>
            </w:r>
            <w:r w:rsidRPr="005955D4">
              <w:rPr>
                <w:rFonts w:ascii="Palatino" w:hAnsi="Palatino" w:cs="Segoe UI"/>
                <w:sz w:val="20"/>
                <w:lang w:val="en-GB"/>
              </w:rPr>
              <w:t>Office 8 Building, 18A floor, SCBD Lot. 28, Jl. Jend. Sudirman Kav. 52-53, Senayan, Kebayoran Baru, South Jakarta,</w:t>
            </w:r>
            <w:r w:rsidRPr="005955D4">
              <w:rPr>
                <w:rFonts w:ascii="Palatino" w:hAnsi="Palatino"/>
                <w:sz w:val="20"/>
                <w:lang w:val="en-GB"/>
              </w:rPr>
              <w:t xml:space="preserve"> Indonesia in this matter represented by Tiang Vichi Lestari (a holder of Indonesian Resident’s </w:t>
            </w:r>
            <w:r w:rsidR="00CB1B03" w:rsidRPr="005955D4">
              <w:rPr>
                <w:rFonts w:ascii="Palatino" w:hAnsi="Palatino"/>
                <w:sz w:val="20"/>
                <w:lang w:val="en-GB"/>
              </w:rPr>
              <w:t>Citizen C</w:t>
            </w:r>
            <w:r w:rsidRPr="005955D4">
              <w:rPr>
                <w:rFonts w:ascii="Palatino" w:hAnsi="Palatino"/>
                <w:sz w:val="20"/>
                <w:lang w:val="en-GB"/>
              </w:rPr>
              <w:t xml:space="preserve">ard </w:t>
            </w:r>
            <w:r w:rsidR="00CB1B03" w:rsidRPr="005955D4">
              <w:rPr>
                <w:rFonts w:ascii="Palatino" w:hAnsi="Palatino"/>
                <w:sz w:val="20"/>
                <w:lang w:val="en-GB"/>
              </w:rPr>
              <w:t>N</w:t>
            </w:r>
            <w:r w:rsidRPr="005955D4">
              <w:rPr>
                <w:rFonts w:ascii="Palatino" w:hAnsi="Palatino"/>
                <w:sz w:val="20"/>
                <w:lang w:val="en-GB"/>
              </w:rPr>
              <w:t>o. </w:t>
            </w:r>
            <w:r w:rsidRPr="005955D4">
              <w:rPr>
                <w:rFonts w:ascii="Palatino" w:hAnsi="Palatino" w:cs="Segoe UI"/>
                <w:sz w:val="20"/>
                <w:lang w:val="en-GB"/>
              </w:rPr>
              <w:t xml:space="preserve"> 3172016602860006</w:t>
            </w:r>
            <w:r w:rsidRPr="005955D4">
              <w:rPr>
                <w:rFonts w:ascii="Palatino" w:hAnsi="Palatino"/>
                <w:sz w:val="20"/>
                <w:lang w:val="en-GB"/>
              </w:rPr>
              <w:t>) based on afore mentioned deed of establishment, acting in his capacity as the Director for and behalf of the Company</w:t>
            </w:r>
            <w:r w:rsidRPr="005955D4">
              <w:rPr>
                <w:rFonts w:ascii="Palatino" w:hAnsi="Palatino"/>
                <w:sz w:val="20"/>
              </w:rPr>
              <w:t xml:space="preserve">; </w:t>
            </w:r>
          </w:p>
          <w:p w14:paraId="0F0BEF91" w14:textId="77777777" w:rsidR="00D24EA6" w:rsidRPr="005955D4" w:rsidRDefault="00D24EA6" w:rsidP="00E15516">
            <w:pPr>
              <w:pStyle w:val="BodyText"/>
              <w:spacing w:after="0"/>
              <w:ind w:left="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FEC16A7" w14:textId="6AF95639" w:rsidR="00D24EA6" w:rsidRPr="005955D4" w:rsidRDefault="00D24EA6" w:rsidP="00D24EA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bCs/>
                <w:sz w:val="20"/>
              </w:rPr>
              <w:t xml:space="preserve">TIANG VICHI LESTARI </w:t>
            </w:r>
            <w:r w:rsidRPr="005955D4">
              <w:rPr>
                <w:rFonts w:ascii="Palatino" w:hAnsi="Palatino"/>
                <w:sz w:val="20"/>
              </w:rPr>
              <w:t>(hereinafter Tiang Vichi Lestari and her successor shall be referred to as “</w:t>
            </w:r>
            <w:r w:rsidRPr="005955D4">
              <w:rPr>
                <w:rFonts w:ascii="Palatino" w:hAnsi="Palatino"/>
                <w:b/>
                <w:bCs/>
                <w:sz w:val="20"/>
              </w:rPr>
              <w:t>Vichi</w:t>
            </w:r>
            <w:r w:rsidRPr="005955D4">
              <w:rPr>
                <w:rFonts w:ascii="Palatino" w:hAnsi="Palatino"/>
                <w:sz w:val="20"/>
              </w:rPr>
              <w:t xml:space="preserve">“), an Indonesian citizen, holder of Resident’s Identity Card No. 3172016602860006, residing at Jalan Lavender V </w:t>
            </w:r>
            <w:r w:rsidR="004358B8" w:rsidRPr="005955D4">
              <w:rPr>
                <w:rFonts w:ascii="Palatino" w:hAnsi="Palatino"/>
                <w:sz w:val="20"/>
              </w:rPr>
              <w:t>N</w:t>
            </w:r>
            <w:r w:rsidRPr="005955D4">
              <w:rPr>
                <w:rFonts w:ascii="Palatino" w:hAnsi="Palatino"/>
                <w:sz w:val="20"/>
              </w:rPr>
              <w:t xml:space="preserve">o. 32, Kabupaten Tangerang, Banten, Indonesia, in this matter representing herself as a founding shareholder of the Company and as the sole Director of the Company since its establishment; </w:t>
            </w:r>
          </w:p>
          <w:p w14:paraId="3F2DDA3D" w14:textId="77777777" w:rsidR="00D24EA6" w:rsidRPr="005955D4" w:rsidRDefault="00D24EA6" w:rsidP="00CA4B68">
            <w:pPr>
              <w:pStyle w:val="ListParagrap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975EC77" w14:textId="52DB60DE" w:rsidR="00CB1B03" w:rsidRPr="005955D4" w:rsidRDefault="00D24EA6" w:rsidP="00CB1B03">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bCs/>
                <w:sz w:val="20"/>
              </w:rPr>
              <w:t xml:space="preserve">DESMOND PREVIN </w:t>
            </w:r>
            <w:r w:rsidRPr="005955D4">
              <w:rPr>
                <w:rFonts w:ascii="Palatino" w:hAnsi="Palatino"/>
                <w:sz w:val="20"/>
              </w:rPr>
              <w:t>(hereinafter Desmond Previn and his successor shall be referred to as “</w:t>
            </w:r>
            <w:r w:rsidRPr="005955D4">
              <w:rPr>
                <w:rFonts w:ascii="Palatino" w:hAnsi="Palatino"/>
                <w:b/>
                <w:bCs/>
                <w:sz w:val="20"/>
              </w:rPr>
              <w:t>Desmond</w:t>
            </w:r>
            <w:r w:rsidRPr="005955D4">
              <w:rPr>
                <w:rFonts w:ascii="Palatino" w:hAnsi="Palatino"/>
                <w:sz w:val="20"/>
              </w:rPr>
              <w:t xml:space="preserve">“), an Indonesian citizen, holder of Resident’s Identity Card No. 3171080209740007, residing at Jalan Mitra Gading Villa Blok E1 No. 8, Kelapa Gading, Jakarta Utara, Indonesia, in this matter representing himself as a founding shareholder of the Company and as the sole Commissioner </w:t>
            </w:r>
            <w:r w:rsidRPr="005955D4">
              <w:rPr>
                <w:rFonts w:ascii="Palatino" w:hAnsi="Palatino"/>
                <w:sz w:val="20"/>
              </w:rPr>
              <w:lastRenderedPageBreak/>
              <w:t>of the Company since its establishment; and</w:t>
            </w:r>
          </w:p>
          <w:p w14:paraId="00AC402C" w14:textId="77777777" w:rsidR="00022EA6" w:rsidRPr="005955D4"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7D904A63" w14:textId="58E5AA62" w:rsidR="008B38AA" w:rsidRPr="005955D4" w:rsidRDefault="00590584" w:rsidP="00E1551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sz w:val="20"/>
              </w:rPr>
              <w:t xml:space="preserve">PT </w:t>
            </w:r>
            <w:r w:rsidRPr="005955D4">
              <w:rPr>
                <w:rFonts w:ascii="Palatino" w:hAnsi="Palatino"/>
                <w:b/>
                <w:bCs/>
                <w:sz w:val="20"/>
              </w:rPr>
              <w:t>PRIMA CAKRAWALA INDONESIA</w:t>
            </w:r>
            <w:r w:rsidRPr="005955D4">
              <w:rPr>
                <w:rFonts w:ascii="Palatino" w:hAnsi="Palatino"/>
                <w:b/>
                <w:sz w:val="20"/>
              </w:rPr>
              <w:t xml:space="preserve"> </w:t>
            </w:r>
            <w:r w:rsidR="00022EA6" w:rsidRPr="005955D4">
              <w:rPr>
                <w:rFonts w:ascii="Palatino" w:hAnsi="Palatino"/>
                <w:sz w:val="20"/>
              </w:rPr>
              <w:t>(“</w:t>
            </w:r>
            <w:r w:rsidR="00BE1E3D" w:rsidRPr="005955D4">
              <w:rPr>
                <w:rFonts w:ascii="Palatino" w:hAnsi="Palatino"/>
                <w:b/>
                <w:sz w:val="20"/>
              </w:rPr>
              <w:t>Investor</w:t>
            </w:r>
            <w:r w:rsidR="00022EA6" w:rsidRPr="005955D4">
              <w:rPr>
                <w:rFonts w:ascii="Palatino" w:hAnsi="Palatino"/>
                <w:sz w:val="20"/>
              </w:rPr>
              <w:t xml:space="preserve">”), a limited liability company incorporated based on Deed No. </w:t>
            </w:r>
            <w:r w:rsidRPr="005955D4">
              <w:rPr>
                <w:rFonts w:ascii="Palatino" w:hAnsi="Palatino"/>
                <w:sz w:val="20"/>
              </w:rPr>
              <w:t xml:space="preserve">28 </w:t>
            </w:r>
            <w:r w:rsidR="00022EA6" w:rsidRPr="005955D4">
              <w:rPr>
                <w:rFonts w:ascii="Palatino" w:hAnsi="Palatino"/>
                <w:sz w:val="20"/>
              </w:rPr>
              <w:t xml:space="preserve">dated </w:t>
            </w:r>
            <w:r w:rsidRPr="005955D4">
              <w:rPr>
                <w:rFonts w:ascii="Palatino" w:hAnsi="Palatino"/>
                <w:sz w:val="20"/>
              </w:rPr>
              <w:t>11</w:t>
            </w:r>
            <w:r w:rsidR="00533D04" w:rsidRPr="005955D4">
              <w:rPr>
                <w:rFonts w:ascii="Palatino" w:hAnsi="Palatino"/>
                <w:sz w:val="20"/>
              </w:rPr>
              <w:t xml:space="preserve"> </w:t>
            </w:r>
            <w:r w:rsidR="00533D04" w:rsidRPr="00BD318C">
              <w:rPr>
                <w:rFonts w:ascii="Palatino" w:hAnsi="Palatino"/>
                <w:sz w:val="20"/>
                <w:rPrChange w:id="12" w:author="OLTRE" w:date="2024-07-05T23:08:00Z">
                  <w:rPr>
                    <w:rFonts w:ascii="Palatino" w:hAnsi="Palatino"/>
                    <w:sz w:val="20"/>
                    <w:highlight w:val="cyan"/>
                  </w:rPr>
                </w:rPrChange>
              </w:rPr>
              <w:t>June 2024</w:t>
            </w:r>
            <w:r w:rsidR="00022EA6" w:rsidRPr="005955D4">
              <w:rPr>
                <w:rFonts w:ascii="Palatino" w:hAnsi="Palatino"/>
                <w:sz w:val="20"/>
              </w:rPr>
              <w:t xml:space="preserve">, drawn before Notary </w:t>
            </w:r>
            <w:r w:rsidRPr="005955D4">
              <w:rPr>
                <w:rFonts w:ascii="Palatino" w:hAnsi="Palatino"/>
                <w:sz w:val="20"/>
              </w:rPr>
              <w:t xml:space="preserve">Anesta Chrisanti, SH., M.Kn, a Notary in Depok, </w:t>
            </w:r>
            <w:r w:rsidR="00FA3F93" w:rsidRPr="005955D4">
              <w:rPr>
                <w:rFonts w:ascii="Palatino" w:hAnsi="Palatino"/>
                <w:sz w:val="20"/>
              </w:rPr>
              <w:t xml:space="preserve">which establishment has been approved by the Minister of Law and Human Rights </w:t>
            </w:r>
            <w:r w:rsidR="00702BBD" w:rsidRPr="005955D4">
              <w:rPr>
                <w:rFonts w:ascii="Palatino" w:hAnsi="Palatino"/>
                <w:sz w:val="20"/>
              </w:rPr>
              <w:t xml:space="preserve">based on </w:t>
            </w:r>
            <w:r w:rsidRPr="005955D4">
              <w:rPr>
                <w:rFonts w:ascii="Palatino" w:hAnsi="Palatino"/>
                <w:sz w:val="20"/>
              </w:rPr>
              <w:t xml:space="preserve">the Minister of </w:t>
            </w:r>
            <w:r w:rsidR="001401F3" w:rsidRPr="005955D4">
              <w:rPr>
                <w:rFonts w:ascii="Palatino" w:hAnsi="Palatino"/>
                <w:sz w:val="20"/>
              </w:rPr>
              <w:t>L</w:t>
            </w:r>
            <w:r w:rsidRPr="005955D4">
              <w:rPr>
                <w:rFonts w:ascii="Palatino" w:hAnsi="Palatino"/>
                <w:sz w:val="20"/>
              </w:rPr>
              <w:t xml:space="preserve">aw and Human Right’s Decree No. </w:t>
            </w:r>
            <w:r w:rsidRPr="005955D4">
              <w:rPr>
                <w:rFonts w:ascii="Palatino" w:hAnsi="Palatino"/>
                <w:sz w:val="20"/>
                <w:lang w:val="en-ID"/>
              </w:rPr>
              <w:t>AHU-0042432.AH.01.01TAHUN 2024 on 11 June 2024 under the law of the Republic of Indonesia</w:t>
            </w:r>
            <w:r w:rsidRPr="005955D4">
              <w:rPr>
                <w:rFonts w:ascii="Palatino" w:hAnsi="Palatino"/>
                <w:sz w:val="20"/>
              </w:rPr>
              <w:t>,</w:t>
            </w:r>
            <w:r w:rsidR="00022EA6" w:rsidRPr="005955D4">
              <w:rPr>
                <w:rFonts w:ascii="Palatino" w:hAnsi="Palatino"/>
                <w:sz w:val="20"/>
              </w:rPr>
              <w:t xml:space="preserve"> domiciled at </w:t>
            </w:r>
            <w:r w:rsidR="00702BBD" w:rsidRPr="005955D4">
              <w:rPr>
                <w:rFonts w:ascii="Palatino" w:hAnsi="Palatino"/>
                <w:sz w:val="20"/>
              </w:rPr>
              <w:t>West Jakarta</w:t>
            </w:r>
            <w:r w:rsidR="00022EA6" w:rsidRPr="005955D4">
              <w:rPr>
                <w:rFonts w:ascii="Palatino" w:hAnsi="Palatino"/>
                <w:sz w:val="20"/>
              </w:rPr>
              <w:t xml:space="preserve">, in this matter represented by </w:t>
            </w:r>
            <w:r w:rsidR="00702BBD" w:rsidRPr="005955D4">
              <w:rPr>
                <w:rFonts w:ascii="Palatino" w:hAnsi="Palatino"/>
                <w:sz w:val="20"/>
              </w:rPr>
              <w:t>Johan Satria Putra, a holder of Indonesian resident’s citizen card no.</w:t>
            </w:r>
            <w:r w:rsidR="00702BBD" w:rsidRPr="005955D4">
              <w:rPr>
                <w:rFonts w:ascii="Palatino" w:eastAsia="Calibri" w:hAnsi="Palatino" w:cs="Calibri"/>
                <w:color w:val="000000" w:themeColor="text1"/>
                <w:sz w:val="20"/>
              </w:rPr>
              <w:t xml:space="preserve"> </w:t>
            </w:r>
            <w:r w:rsidR="00702BBD" w:rsidRPr="005955D4">
              <w:rPr>
                <w:rFonts w:ascii="Palatino" w:hAnsi="Palatino"/>
                <w:sz w:val="20"/>
                <w:lang w:val="en-ID"/>
              </w:rPr>
              <w:t>3216070909850013</w:t>
            </w:r>
            <w:r w:rsidR="00022EA6" w:rsidRPr="005955D4">
              <w:rPr>
                <w:rFonts w:ascii="Palatino" w:hAnsi="Palatino"/>
                <w:sz w:val="20"/>
              </w:rPr>
              <w:t xml:space="preserve"> according to </w:t>
            </w:r>
            <w:r w:rsidR="00BE1E3D" w:rsidRPr="005955D4">
              <w:rPr>
                <w:rFonts w:ascii="Palatino" w:hAnsi="Palatino"/>
                <w:sz w:val="20"/>
              </w:rPr>
              <w:t>its’</w:t>
            </w:r>
            <w:r w:rsidR="00022EA6" w:rsidRPr="005955D4">
              <w:rPr>
                <w:rFonts w:ascii="Palatino" w:hAnsi="Palatino"/>
                <w:sz w:val="20"/>
              </w:rPr>
              <w:t xml:space="preserve"> deed of incorporation acting as the appointed Director for and on behalf of the </w:t>
            </w:r>
            <w:r w:rsidR="00BE1E3D" w:rsidRPr="005955D4">
              <w:rPr>
                <w:rFonts w:ascii="Palatino" w:hAnsi="Palatino"/>
                <w:sz w:val="20"/>
              </w:rPr>
              <w:t>Investor</w:t>
            </w:r>
            <w:r w:rsidR="00B056B5" w:rsidRPr="005955D4">
              <w:rPr>
                <w:rFonts w:ascii="Palatino" w:hAnsi="Palatino"/>
                <w:sz w:val="20"/>
              </w:rPr>
              <w:t>.</w:t>
            </w:r>
          </w:p>
          <w:p w14:paraId="63CBBBC5" w14:textId="77777777" w:rsidR="009249B3" w:rsidRPr="00BD318C" w:rsidRDefault="009249B3" w:rsidP="00BD318C">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001980E7" w14:textId="1B8121BB" w:rsidR="00022EA6" w:rsidRPr="005955D4"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bCs/>
                <w:sz w:val="20"/>
                <w:szCs w:val="20"/>
              </w:rPr>
              <w:t>WHEREAS</w:t>
            </w:r>
            <w:r w:rsidR="00022EA6" w:rsidRPr="005955D4">
              <w:rPr>
                <w:rFonts w:ascii="Palatino" w:hAnsi="Palatino"/>
                <w:sz w:val="20"/>
                <w:szCs w:val="20"/>
              </w:rPr>
              <w:t xml:space="preserve">: </w:t>
            </w:r>
          </w:p>
          <w:p w14:paraId="19F0A31B" w14:textId="77777777" w:rsidR="000220A9" w:rsidRPr="009C2E96" w:rsidRDefault="000220A9" w:rsidP="00CB1B03">
            <w:pPr>
              <w:contextualSpacing/>
              <w:jc w:val="both"/>
              <w:cnfStyle w:val="000000100000" w:firstRow="0" w:lastRow="0" w:firstColumn="0" w:lastColumn="0" w:oddVBand="0" w:evenVBand="0" w:oddHBand="1" w:evenHBand="0" w:firstRowFirstColumn="0" w:firstRowLastColumn="0" w:lastRowFirstColumn="0" w:lastRowLastColumn="0"/>
              <w:rPr>
                <w:del w:id="13" w:author="OLTRE" w:date="2024-07-05T23:08:00Z"/>
                <w:rFonts w:ascii="Palatino" w:hAnsi="Palatino"/>
                <w:sz w:val="20"/>
                <w:szCs w:val="20"/>
              </w:rPr>
            </w:pPr>
          </w:p>
          <w:p w14:paraId="6D72C3FB" w14:textId="292E1838"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The Company </w:t>
            </w:r>
            <w:r w:rsidR="00BE1E3D" w:rsidRPr="005955D4">
              <w:rPr>
                <w:rFonts w:ascii="Palatino" w:hAnsi="Palatino"/>
                <w:sz w:val="20"/>
                <w:szCs w:val="20"/>
              </w:rPr>
              <w:t>is</w:t>
            </w:r>
            <w:r w:rsidR="0092005B" w:rsidRPr="005955D4">
              <w:rPr>
                <w:rFonts w:ascii="Palatino" w:hAnsi="Palatino"/>
                <w:sz w:val="20"/>
                <w:szCs w:val="20"/>
              </w:rPr>
              <w:t xml:space="preserve"> currently raising funds for its business development and expansion, and has agreed to accept the investment from the Investor</w:t>
            </w:r>
            <w:r w:rsidR="00636BA2" w:rsidRPr="005955D4">
              <w:rPr>
                <w:rFonts w:ascii="Palatino" w:hAnsi="Palatino"/>
                <w:sz w:val="20"/>
                <w:szCs w:val="20"/>
              </w:rPr>
              <w:t xml:space="preserve"> </w:t>
            </w:r>
            <w:r w:rsidR="00D55EB8" w:rsidRPr="005955D4">
              <w:rPr>
                <w:rFonts w:ascii="Palatino" w:hAnsi="Palatino"/>
                <w:sz w:val="20"/>
                <w:szCs w:val="20"/>
              </w:rPr>
              <w:t xml:space="preserve">subject to and in accordance with </w:t>
            </w:r>
            <w:r w:rsidR="00636BA2" w:rsidRPr="005955D4">
              <w:rPr>
                <w:rFonts w:ascii="Palatino" w:hAnsi="Palatino"/>
                <w:sz w:val="20"/>
                <w:szCs w:val="20"/>
              </w:rPr>
              <w:t xml:space="preserve">the </w:t>
            </w:r>
            <w:r w:rsidR="00D55EB8" w:rsidRPr="005955D4">
              <w:rPr>
                <w:rFonts w:ascii="Palatino" w:hAnsi="Palatino"/>
                <w:sz w:val="20"/>
                <w:szCs w:val="20"/>
              </w:rPr>
              <w:t>terms and conditions under the SSA</w:t>
            </w:r>
            <w:r w:rsidR="009249B3" w:rsidRPr="005955D4">
              <w:rPr>
                <w:rFonts w:ascii="Palatino" w:hAnsi="Palatino"/>
                <w:sz w:val="20"/>
                <w:szCs w:val="20"/>
              </w:rPr>
              <w:t xml:space="preserve"> </w:t>
            </w:r>
            <w:r w:rsidR="00636BA2" w:rsidRPr="005955D4">
              <w:rPr>
                <w:rFonts w:ascii="Palatino" w:hAnsi="Palatino"/>
                <w:sz w:val="20"/>
                <w:szCs w:val="20"/>
              </w:rPr>
              <w:t xml:space="preserve">and </w:t>
            </w:r>
            <w:r w:rsidR="009E27BC" w:rsidRPr="005955D4">
              <w:rPr>
                <w:rFonts w:ascii="Palatino" w:hAnsi="Palatino"/>
                <w:sz w:val="20"/>
                <w:szCs w:val="20"/>
              </w:rPr>
              <w:t>Shareholder Agreement</w:t>
            </w:r>
            <w:r w:rsidRPr="005955D4">
              <w:rPr>
                <w:rFonts w:ascii="Palatino" w:hAnsi="Palatino"/>
                <w:sz w:val="20"/>
                <w:szCs w:val="20"/>
              </w:rPr>
              <w:t>;</w:t>
            </w:r>
          </w:p>
          <w:p w14:paraId="3718B2C1" w14:textId="77777777" w:rsidR="000220A9" w:rsidRPr="005955D4" w:rsidRDefault="000220A9" w:rsidP="00CB1B03">
            <w:pPr>
              <w:contextualSpacing/>
              <w:jc w:val="both"/>
              <w:cnfStyle w:val="000000100000" w:firstRow="0" w:lastRow="0" w:firstColumn="0" w:lastColumn="0" w:oddVBand="0" w:evenVBand="0" w:oddHBand="1" w:evenHBand="0" w:firstRowFirstColumn="0" w:firstRowLastColumn="0" w:lastRowFirstColumn="0" w:lastRowLastColumn="0"/>
              <w:rPr>
                <w:ins w:id="14" w:author="OLTRE" w:date="2024-07-05T23:08:00Z"/>
                <w:rFonts w:ascii="Palatino" w:hAnsi="Palatino"/>
                <w:sz w:val="20"/>
                <w:szCs w:val="20"/>
              </w:rPr>
            </w:pPr>
          </w:p>
          <w:p w14:paraId="6F0D5EC8" w14:textId="77777777" w:rsidR="00CE18BD" w:rsidRPr="005955D4" w:rsidRDefault="00CE18B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2E9D" w14:textId="3FAE14EE" w:rsidR="00BC315F" w:rsidRPr="005955D4" w:rsidRDefault="00BC315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The Company </w:t>
            </w:r>
            <w:r w:rsidR="005370A6" w:rsidRPr="005955D4">
              <w:rPr>
                <w:rFonts w:ascii="Palatino" w:hAnsi="Palatino"/>
                <w:sz w:val="20"/>
                <w:szCs w:val="20"/>
              </w:rPr>
              <w:t xml:space="preserve">and the Founding Members </w:t>
            </w:r>
            <w:r w:rsidR="009249B3" w:rsidRPr="005955D4">
              <w:rPr>
                <w:rFonts w:ascii="Palatino" w:hAnsi="Palatino"/>
                <w:sz w:val="20"/>
                <w:szCs w:val="20"/>
              </w:rPr>
              <w:t xml:space="preserve">is </w:t>
            </w:r>
            <w:r w:rsidRPr="005955D4">
              <w:rPr>
                <w:rFonts w:ascii="Palatino" w:hAnsi="Palatino"/>
                <w:sz w:val="20"/>
                <w:szCs w:val="20"/>
              </w:rPr>
              <w:t xml:space="preserve">aware that </w:t>
            </w:r>
            <w:r w:rsidR="00BE1E3D" w:rsidRPr="005955D4">
              <w:rPr>
                <w:rFonts w:ascii="Palatino" w:hAnsi="Palatino"/>
                <w:sz w:val="20"/>
                <w:szCs w:val="20"/>
              </w:rPr>
              <w:t xml:space="preserve">Investor has not participated in the equity participation of the Company before </w:t>
            </w:r>
            <w:del w:id="15" w:author="OLTRE" w:date="2024-07-05T23:08:00Z">
              <w:r w:rsidR="00BE1E3D" w:rsidRPr="009C2E96">
                <w:rPr>
                  <w:rFonts w:ascii="Palatino" w:hAnsi="Palatino"/>
                  <w:sz w:val="20"/>
                  <w:szCs w:val="20"/>
                </w:rPr>
                <w:delText>June</w:delText>
              </w:r>
            </w:del>
            <w:ins w:id="16" w:author="OLTRE" w:date="2024-07-05T23:08:00Z">
              <w:r w:rsidR="00CE18BD" w:rsidRPr="005955D4">
                <w:rPr>
                  <w:rFonts w:ascii="Palatino" w:hAnsi="Palatino"/>
                  <w:sz w:val="20"/>
                  <w:szCs w:val="20"/>
                </w:rPr>
                <w:t>July</w:t>
              </w:r>
            </w:ins>
            <w:r w:rsidR="00CE18BD" w:rsidRPr="005955D4">
              <w:rPr>
                <w:rFonts w:ascii="Palatino" w:hAnsi="Palatino"/>
                <w:sz w:val="20"/>
                <w:szCs w:val="20"/>
              </w:rPr>
              <w:t xml:space="preserve"> </w:t>
            </w:r>
            <w:r w:rsidR="00BE1E3D" w:rsidRPr="005955D4">
              <w:rPr>
                <w:rFonts w:ascii="Palatino" w:hAnsi="Palatino"/>
                <w:sz w:val="20"/>
                <w:szCs w:val="20"/>
              </w:rPr>
              <w:t>2024</w:t>
            </w:r>
            <w:r w:rsidR="00CB1B03" w:rsidRPr="005955D4">
              <w:rPr>
                <w:rFonts w:ascii="Palatino" w:hAnsi="Palatino"/>
                <w:sz w:val="20"/>
                <w:szCs w:val="20"/>
              </w:rPr>
              <w:t>,</w:t>
            </w:r>
            <w:r w:rsidR="00BE1E3D" w:rsidRPr="005955D4">
              <w:rPr>
                <w:rFonts w:ascii="Palatino" w:hAnsi="Palatino"/>
                <w:sz w:val="20"/>
                <w:szCs w:val="20"/>
              </w:rPr>
              <w:t xml:space="preserve"> and for that purpose </w:t>
            </w:r>
            <w:r w:rsidRPr="005955D4">
              <w:rPr>
                <w:rFonts w:ascii="Palatino" w:hAnsi="Palatino"/>
                <w:sz w:val="20"/>
                <w:szCs w:val="20"/>
              </w:rPr>
              <w:t xml:space="preserve">only have access towards </w:t>
            </w:r>
            <w:r w:rsidR="00BE1E3D" w:rsidRPr="005955D4">
              <w:rPr>
                <w:rFonts w:ascii="Palatino" w:hAnsi="Palatino"/>
                <w:sz w:val="20"/>
                <w:szCs w:val="20"/>
              </w:rPr>
              <w:t>what is shown within the data and financial report provided by the Company prior to its entrance as a shareholder</w:t>
            </w:r>
            <w:r w:rsidRPr="005955D4">
              <w:rPr>
                <w:rFonts w:ascii="Palatino" w:hAnsi="Palatino"/>
                <w:sz w:val="20"/>
                <w:szCs w:val="20"/>
              </w:rPr>
              <w:t>;</w:t>
            </w:r>
            <w:r w:rsidR="00B70070" w:rsidRPr="005955D4">
              <w:rPr>
                <w:rFonts w:ascii="Palatino" w:hAnsi="Palatino"/>
                <w:sz w:val="20"/>
                <w:szCs w:val="20"/>
              </w:rPr>
              <w:t xml:space="preserve"> and</w:t>
            </w:r>
          </w:p>
          <w:p w14:paraId="043DDFAF" w14:textId="77777777" w:rsidR="000220A9" w:rsidRPr="005955D4" w:rsidRDefault="000220A9" w:rsidP="00CB1B03">
            <w:pPr>
              <w:contextualSpacing/>
              <w:jc w:val="both"/>
              <w:cnfStyle w:val="000000100000" w:firstRow="0" w:lastRow="0" w:firstColumn="0" w:lastColumn="0" w:oddVBand="0" w:evenVBand="0" w:oddHBand="1" w:evenHBand="0" w:firstRowFirstColumn="0" w:firstRowLastColumn="0" w:lastRowFirstColumn="0" w:lastRowLastColumn="0"/>
              <w:rPr>
                <w:ins w:id="17" w:author="OLTRE" w:date="2024-07-05T23:08:00Z"/>
                <w:rFonts w:ascii="Palatino" w:hAnsi="Palatino"/>
                <w:sz w:val="20"/>
                <w:szCs w:val="20"/>
              </w:rPr>
            </w:pPr>
          </w:p>
          <w:p w14:paraId="55EE2BE8" w14:textId="77777777" w:rsidR="001C2AA6" w:rsidRPr="005955D4" w:rsidRDefault="001C2A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6500019" w14:textId="228AE073" w:rsidR="00022EA6" w:rsidRPr="005955D4" w:rsidRDefault="009F546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In relation to the proposed investment by the Investor to the Company, t</w:t>
            </w:r>
            <w:r w:rsidR="00185985" w:rsidRPr="005955D4">
              <w:rPr>
                <w:rFonts w:ascii="Palatino" w:hAnsi="Palatino"/>
                <w:sz w:val="20"/>
                <w:szCs w:val="20"/>
              </w:rPr>
              <w:t>he Company</w:t>
            </w:r>
            <w:r w:rsidR="005370A6" w:rsidRPr="005955D4">
              <w:rPr>
                <w:rFonts w:ascii="Palatino" w:hAnsi="Palatino"/>
                <w:sz w:val="20"/>
                <w:szCs w:val="20"/>
              </w:rPr>
              <w:t xml:space="preserve"> and the Founding Members</w:t>
            </w:r>
            <w:r w:rsidR="00185985" w:rsidRPr="005955D4">
              <w:rPr>
                <w:rFonts w:ascii="Palatino" w:hAnsi="Palatino"/>
                <w:sz w:val="20"/>
                <w:szCs w:val="20"/>
              </w:rPr>
              <w:t xml:space="preserve"> assure the Investor that </w:t>
            </w:r>
            <w:r w:rsidR="003D5BE4" w:rsidRPr="005955D4">
              <w:rPr>
                <w:rFonts w:ascii="Palatino" w:hAnsi="Palatino"/>
                <w:sz w:val="20"/>
                <w:szCs w:val="20"/>
              </w:rPr>
              <w:t xml:space="preserve">the Company </w:t>
            </w:r>
            <w:r w:rsidR="00185985" w:rsidRPr="005955D4">
              <w:rPr>
                <w:rFonts w:ascii="Palatino" w:hAnsi="Palatino"/>
                <w:sz w:val="20"/>
                <w:szCs w:val="20"/>
              </w:rPr>
              <w:t xml:space="preserve">has no undisclosed liability or </w:t>
            </w:r>
            <w:r w:rsidRPr="005955D4">
              <w:rPr>
                <w:rFonts w:ascii="Palatino" w:hAnsi="Palatino"/>
                <w:sz w:val="20"/>
                <w:szCs w:val="20"/>
              </w:rPr>
              <w:t xml:space="preserve">any threatened or pending </w:t>
            </w:r>
            <w:r w:rsidR="00185985" w:rsidRPr="005955D4">
              <w:rPr>
                <w:rFonts w:ascii="Palatino" w:hAnsi="Palatino"/>
                <w:sz w:val="20"/>
                <w:szCs w:val="20"/>
              </w:rPr>
              <w:t>litigation or criminal charges against it</w:t>
            </w:r>
            <w:r w:rsidRPr="005955D4">
              <w:rPr>
                <w:rFonts w:ascii="Palatino" w:hAnsi="Palatino"/>
                <w:sz w:val="20"/>
                <w:szCs w:val="20"/>
              </w:rPr>
              <w:t xml:space="preserve"> that will adversely affect the Investor’s decision to make its investment into the Company</w:t>
            </w:r>
            <w:r w:rsidR="005370A6" w:rsidRPr="005955D4">
              <w:rPr>
                <w:rFonts w:ascii="Palatino" w:hAnsi="Palatino"/>
                <w:sz w:val="20"/>
                <w:szCs w:val="20"/>
              </w:rPr>
              <w:t xml:space="preserve"> and that any and all representation</w:t>
            </w:r>
            <w:r w:rsidR="00D55EB8" w:rsidRPr="005955D4">
              <w:rPr>
                <w:rFonts w:ascii="Palatino" w:hAnsi="Palatino"/>
                <w:sz w:val="20"/>
                <w:szCs w:val="20"/>
              </w:rPr>
              <w:t>s</w:t>
            </w:r>
            <w:r w:rsidR="005370A6" w:rsidRPr="005955D4">
              <w:rPr>
                <w:rFonts w:ascii="Palatino" w:hAnsi="Palatino"/>
                <w:sz w:val="20"/>
                <w:szCs w:val="20"/>
              </w:rPr>
              <w:t xml:space="preserve"> and warranties provided by the Company and/or the Founding Members</w:t>
            </w:r>
            <w:r w:rsidR="00D55EB8" w:rsidRPr="005955D4">
              <w:rPr>
                <w:rFonts w:ascii="Palatino" w:hAnsi="Palatino"/>
                <w:sz w:val="20"/>
                <w:szCs w:val="20"/>
              </w:rPr>
              <w:t xml:space="preserve"> under the SSA and </w:t>
            </w:r>
            <w:r w:rsidR="006F3EFA" w:rsidRPr="005955D4">
              <w:rPr>
                <w:rFonts w:ascii="Palatino" w:hAnsi="Palatino"/>
                <w:sz w:val="20"/>
                <w:szCs w:val="20"/>
              </w:rPr>
              <w:t xml:space="preserve">Shareholder Agreement </w:t>
            </w:r>
            <w:r w:rsidR="00D55EB8" w:rsidRPr="005955D4">
              <w:rPr>
                <w:rFonts w:ascii="Palatino" w:hAnsi="Palatino"/>
                <w:sz w:val="20"/>
                <w:szCs w:val="20"/>
              </w:rPr>
              <w:t>are true, complete and correct</w:t>
            </w:r>
            <w:r w:rsidR="00185985" w:rsidRPr="005955D4">
              <w:rPr>
                <w:rFonts w:ascii="Palatino" w:hAnsi="Palatino"/>
                <w:sz w:val="20"/>
                <w:szCs w:val="20"/>
              </w:rPr>
              <w:t xml:space="preserve">. </w:t>
            </w:r>
          </w:p>
          <w:p w14:paraId="3620885D"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17C3272" w14:textId="77777777" w:rsidR="00305065" w:rsidRDefault="0030506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3C33253"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37D3B75"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8623910" w14:textId="77777777" w:rsidR="00305065" w:rsidRPr="005955D4" w:rsidRDefault="0030506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697735" w14:textId="471A71F2"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5955D4">
              <w:rPr>
                <w:rFonts w:ascii="Palatino" w:hAnsi="Palatino" w:cstheme="minorHAnsi"/>
                <w:b/>
                <w:sz w:val="20"/>
                <w:szCs w:val="20"/>
              </w:rPr>
              <w:lastRenderedPageBreak/>
              <w:t>NOW, THEREFORE</w:t>
            </w:r>
            <w:r w:rsidRPr="005955D4">
              <w:rPr>
                <w:rFonts w:ascii="Palatino" w:hAnsi="Palatino" w:cstheme="minorHAnsi"/>
                <w:sz w:val="20"/>
                <w:szCs w:val="20"/>
              </w:rPr>
              <w:t>, in consideration of the</w:t>
            </w:r>
            <w:r w:rsidR="006127F7" w:rsidRPr="005955D4">
              <w:rPr>
                <w:rFonts w:ascii="Palatino" w:hAnsi="Palatino" w:cstheme="minorHAnsi"/>
                <w:sz w:val="20"/>
                <w:szCs w:val="20"/>
              </w:rPr>
              <w:t xml:space="preserve"> above</w:t>
            </w:r>
            <w:r w:rsidR="001E7FBA" w:rsidRPr="005955D4">
              <w:rPr>
                <w:rFonts w:ascii="Palatino" w:hAnsi="Palatino" w:cstheme="minorHAnsi"/>
                <w:sz w:val="20"/>
                <w:szCs w:val="20"/>
              </w:rPr>
              <w:t>,</w:t>
            </w:r>
            <w:r w:rsidRPr="005955D4">
              <w:rPr>
                <w:rFonts w:ascii="Palatino" w:hAnsi="Palatino" w:cstheme="minorHAnsi"/>
                <w:sz w:val="20"/>
                <w:szCs w:val="20"/>
              </w:rPr>
              <w:t xml:space="preserve"> the Parties agree as follows</w:t>
            </w:r>
            <w:r w:rsidR="001E7FBA" w:rsidRPr="005955D4">
              <w:rPr>
                <w:rFonts w:ascii="Palatino" w:hAnsi="Palatino" w:cstheme="minorHAnsi"/>
                <w:sz w:val="20"/>
                <w:szCs w:val="20"/>
              </w:rPr>
              <w:t>:</w:t>
            </w:r>
          </w:p>
          <w:p w14:paraId="1DEB5B67" w14:textId="05B4C026" w:rsidR="001E7FBA" w:rsidRPr="005955D4"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691E2ED2" w14:textId="1465CB4D"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ins w:id="18" w:author="OLTRE" w:date="2024-07-05T23:08:00Z"/>
                <w:rFonts w:ascii="Palatino" w:hAnsi="Palatino"/>
                <w:sz w:val="20"/>
                <w:szCs w:val="20"/>
              </w:rPr>
            </w:pPr>
            <w:r w:rsidRPr="00BD318C">
              <w:rPr>
                <w:rFonts w:ascii="Palatino" w:hAnsi="Palatino"/>
                <w:sz w:val="20"/>
                <w:szCs w:val="20"/>
              </w:rPr>
              <w:lastRenderedPageBreak/>
              <w:t xml:space="preserve">Perjanjian Pertanggungan </w:t>
            </w:r>
            <w:r w:rsidR="00BE1E3D" w:rsidRPr="00BD318C">
              <w:rPr>
                <w:rFonts w:ascii="Palatino" w:hAnsi="Palatino"/>
                <w:sz w:val="20"/>
                <w:szCs w:val="20"/>
              </w:rPr>
              <w:t>Investor</w:t>
            </w:r>
            <w:r w:rsidRPr="00BD318C">
              <w:rPr>
                <w:rFonts w:ascii="Palatino" w:hAnsi="Palatino"/>
                <w:sz w:val="20"/>
                <w:szCs w:val="20"/>
              </w:rPr>
              <w:t xml:space="preserve"> ini</w:t>
            </w:r>
            <w:r w:rsidRPr="00BD318C">
              <w:rPr>
                <w:rFonts w:ascii="Palatino" w:hAnsi="Palatino"/>
                <w:b/>
                <w:sz w:val="20"/>
                <w:szCs w:val="20"/>
              </w:rPr>
              <w:t xml:space="preserve"> (“Perjanjian”) </w:t>
            </w:r>
            <w:r w:rsidRPr="00BD318C">
              <w:rPr>
                <w:rFonts w:ascii="Palatino" w:hAnsi="Palatino"/>
                <w:sz w:val="20"/>
                <w:szCs w:val="20"/>
              </w:rPr>
              <w:t>dibuat pada</w:t>
            </w:r>
            <w:r w:rsidR="006662DC" w:rsidRPr="005955D4">
              <w:rPr>
                <w:rFonts w:ascii="Palatino" w:hAnsi="Palatino"/>
                <w:sz w:val="20"/>
                <w:szCs w:val="20"/>
              </w:rPr>
              <w:t xml:space="preserve"> </w:t>
            </w:r>
            <w:del w:id="19" w:author="OLTRE" w:date="2024-07-05T23:08:00Z">
              <w:r w:rsidR="00E53498" w:rsidRPr="004358B8">
                <w:rPr>
                  <w:rFonts w:ascii="Palatino" w:hAnsi="Palatino"/>
                  <w:sz w:val="20"/>
                </w:rPr>
                <w:delText>1 (satu</w:delText>
              </w:r>
              <w:r w:rsidR="00BE1E3D" w:rsidRPr="004358B8">
                <w:rPr>
                  <w:rFonts w:ascii="Palatino" w:hAnsi="Palatino"/>
                  <w:sz w:val="20"/>
                </w:rPr>
                <w:delText>)</w:delText>
              </w:r>
            </w:del>
            <w:ins w:id="20" w:author="OLTRE" w:date="2024-07-05T23:08:00Z">
              <w:r w:rsidR="006662DC" w:rsidRPr="005955D4">
                <w:rPr>
                  <w:rFonts w:ascii="Palatino" w:hAnsi="Palatino"/>
                  <w:sz w:val="20"/>
                  <w:szCs w:val="20"/>
                </w:rPr>
                <w:t>14</w:t>
              </w:r>
            </w:ins>
            <w:r w:rsidR="006662DC" w:rsidRPr="005955D4">
              <w:rPr>
                <w:rFonts w:ascii="Palatino" w:hAnsi="Palatino"/>
                <w:sz w:val="20"/>
                <w:szCs w:val="20"/>
              </w:rPr>
              <w:t xml:space="preserve"> Juni 2024</w:t>
            </w:r>
            <w:commentRangeStart w:id="21"/>
            <w:r w:rsidR="00CB1B03" w:rsidRPr="00BD318C">
              <w:rPr>
                <w:rFonts w:ascii="Palatino" w:hAnsi="Palatino"/>
                <w:sz w:val="20"/>
                <w:szCs w:val="20"/>
              </w:rPr>
              <w:t>,</w:t>
            </w:r>
            <w:r w:rsidRPr="00BD318C">
              <w:rPr>
                <w:rFonts w:ascii="Palatino" w:hAnsi="Palatino"/>
                <w:sz w:val="20"/>
                <w:szCs w:val="20"/>
              </w:rPr>
              <w:t xml:space="preserve">  </w:t>
            </w:r>
            <w:commentRangeEnd w:id="21"/>
            <w:ins w:id="22" w:author="OLTRE" w:date="2024-07-05T23:08:00Z">
              <w:r w:rsidR="006662DC" w:rsidRPr="00BD318C">
                <w:rPr>
                  <w:rStyle w:val="CommentReference"/>
                  <w:rFonts w:ascii="Palatino" w:eastAsiaTheme="minorHAnsi" w:hAnsi="Palatino"/>
                  <w:sz w:val="20"/>
                  <w:szCs w:val="20"/>
                  <w:lang w:val="en-US"/>
                </w:rPr>
                <w:commentReference w:id="21"/>
              </w:r>
            </w:ins>
          </w:p>
          <w:p w14:paraId="09151CFB" w14:textId="77777777" w:rsidR="008945CB" w:rsidRPr="00BD318C" w:rsidRDefault="008945C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D529" w14:textId="77777777"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OLEH dan ANTARA :</w:t>
            </w:r>
          </w:p>
          <w:p w14:paraId="4F4544C2" w14:textId="77777777"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F6BAF87" w14:textId="6644BD04" w:rsidR="00022EA6" w:rsidRPr="00BD318C"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 xml:space="preserve">PT REGENE ARTIFISIAL INTELIGEN </w:t>
            </w:r>
            <w:r w:rsidRPr="00BD318C">
              <w:rPr>
                <w:rFonts w:ascii="Palatino" w:hAnsi="Palatino"/>
                <w:sz w:val="20"/>
                <w:szCs w:val="20"/>
              </w:rPr>
              <w:t>(“</w:t>
            </w:r>
            <w:r w:rsidRPr="00BD318C">
              <w:rPr>
                <w:rFonts w:ascii="Palatino" w:hAnsi="Palatino"/>
                <w:b/>
                <w:sz w:val="20"/>
                <w:szCs w:val="20"/>
              </w:rPr>
              <w:t>Perusahaan</w:t>
            </w:r>
            <w:r w:rsidRPr="00BD318C">
              <w:rPr>
                <w:rFonts w:ascii="Palatino" w:hAnsi="Palatino"/>
                <w:sz w:val="20"/>
                <w:szCs w:val="20"/>
              </w:rPr>
              <w:t>”), suatu perseroan terbatas yang dibentuk berdasarkan Akta No. 3  tanggal 2 Maret 2024, yang dibuat di</w:t>
            </w:r>
            <w:r w:rsidR="00CB1B03" w:rsidRPr="00BD318C">
              <w:rPr>
                <w:rFonts w:ascii="Palatino" w:hAnsi="Palatino"/>
                <w:sz w:val="20"/>
                <w:szCs w:val="20"/>
              </w:rPr>
              <w:t xml:space="preserve"> </w:t>
            </w:r>
            <w:r w:rsidRPr="00BD318C">
              <w:rPr>
                <w:rFonts w:ascii="Palatino" w:hAnsi="Palatino"/>
                <w:sz w:val="20"/>
                <w:szCs w:val="20"/>
              </w:rPr>
              <w:t>hadapan Sandi Guntara Trisna, S.Kom., S.h., M.M, M.Kn., Notaris di Kabupaten Karawang yang telah menerima pengesahan berdasarkan Surat Keputusan Menteri Hukum dan H</w:t>
            </w:r>
            <w:r w:rsidR="00CB1B03" w:rsidRPr="00BD318C">
              <w:rPr>
                <w:rFonts w:ascii="Palatino" w:hAnsi="Palatino"/>
                <w:sz w:val="20"/>
                <w:szCs w:val="20"/>
              </w:rPr>
              <w:t xml:space="preserve">ak </w:t>
            </w:r>
            <w:r w:rsidRPr="00BD318C">
              <w:rPr>
                <w:rFonts w:ascii="Palatino" w:hAnsi="Palatino"/>
                <w:sz w:val="20"/>
                <w:szCs w:val="20"/>
              </w:rPr>
              <w:t>A</w:t>
            </w:r>
            <w:r w:rsidR="00CB1B03" w:rsidRPr="00BD318C">
              <w:rPr>
                <w:rFonts w:ascii="Palatino" w:hAnsi="Palatino"/>
                <w:sz w:val="20"/>
                <w:szCs w:val="20"/>
              </w:rPr>
              <w:t xml:space="preserve">sasi </w:t>
            </w:r>
            <w:r w:rsidRPr="00BD318C">
              <w:rPr>
                <w:rFonts w:ascii="Palatino" w:hAnsi="Palatino"/>
                <w:sz w:val="20"/>
                <w:szCs w:val="20"/>
              </w:rPr>
              <w:t>M</w:t>
            </w:r>
            <w:r w:rsidR="00CB1B03" w:rsidRPr="00BD318C">
              <w:rPr>
                <w:rFonts w:ascii="Palatino" w:hAnsi="Palatino"/>
                <w:sz w:val="20"/>
                <w:szCs w:val="20"/>
              </w:rPr>
              <w:t>anusia</w:t>
            </w:r>
            <w:r w:rsidRPr="00BD318C">
              <w:rPr>
                <w:rFonts w:ascii="Palatino" w:hAnsi="Palatino"/>
                <w:sz w:val="20"/>
                <w:szCs w:val="20"/>
              </w:rPr>
              <w:t xml:space="preserve"> No. AHU-0015625.AH.01.01.TAHUN 2022 pada tanggal 2 Maret 2022 berdasarkan hukum Negara Republik Indonesia, yang terakhir diubah berdasarkan Akta No. 02 tanggal 23 Feb</w:t>
            </w:r>
            <w:r w:rsidR="00CB1B03" w:rsidRPr="00BD318C">
              <w:rPr>
                <w:rFonts w:ascii="Palatino" w:hAnsi="Palatino"/>
                <w:sz w:val="20"/>
                <w:szCs w:val="20"/>
              </w:rPr>
              <w:t>r</w:t>
            </w:r>
            <w:r w:rsidRPr="00BD318C">
              <w:rPr>
                <w:rFonts w:ascii="Palatino" w:hAnsi="Palatino"/>
                <w:sz w:val="20"/>
                <w:szCs w:val="20"/>
              </w:rPr>
              <w:t>uari 2024, yang dibuat di</w:t>
            </w:r>
            <w:r w:rsidR="00CB1B03" w:rsidRPr="00BD318C">
              <w:rPr>
                <w:rFonts w:ascii="Palatino" w:hAnsi="Palatino"/>
                <w:sz w:val="20"/>
                <w:szCs w:val="20"/>
              </w:rPr>
              <w:t xml:space="preserve"> </w:t>
            </w:r>
            <w:r w:rsidRPr="00BD318C">
              <w:rPr>
                <w:rFonts w:ascii="Palatino" w:hAnsi="Palatino"/>
                <w:sz w:val="20"/>
                <w:szCs w:val="20"/>
              </w:rPr>
              <w:t xml:space="preserve">hadapan </w:t>
            </w:r>
            <w:r w:rsidRPr="00BD318C">
              <w:rPr>
                <w:rFonts w:ascii="Palatino" w:hAnsi="Palatino"/>
                <w:sz w:val="20"/>
                <w:szCs w:val="20"/>
                <w:lang w:val="en-GB"/>
              </w:rPr>
              <w:t>Jane Miranda Gasali, S.H., M.Kn.,</w:t>
            </w:r>
            <w:r w:rsidRPr="00BD318C">
              <w:rPr>
                <w:rFonts w:ascii="Palatino" w:hAnsi="Palatino"/>
                <w:sz w:val="20"/>
                <w:szCs w:val="20"/>
              </w:rPr>
              <w:t xml:space="preserve"> Notaris di Kota Depok, telah diterima pemberitahuannya oleh Menteri Hukum dan </w:t>
            </w:r>
            <w:r w:rsidRPr="005955D4">
              <w:rPr>
                <w:rFonts w:ascii="Palatino" w:hAnsi="Palatino"/>
                <w:sz w:val="20"/>
                <w:szCs w:val="20"/>
              </w:rPr>
              <w:t>H</w:t>
            </w:r>
            <w:r w:rsidR="004358B8" w:rsidRPr="005955D4">
              <w:rPr>
                <w:rFonts w:ascii="Palatino" w:hAnsi="Palatino"/>
                <w:sz w:val="20"/>
                <w:szCs w:val="20"/>
              </w:rPr>
              <w:t xml:space="preserve">ak </w:t>
            </w:r>
            <w:r w:rsidRPr="005955D4">
              <w:rPr>
                <w:rFonts w:ascii="Palatino" w:hAnsi="Palatino"/>
                <w:sz w:val="20"/>
                <w:szCs w:val="20"/>
              </w:rPr>
              <w:t>A</w:t>
            </w:r>
            <w:r w:rsidR="004358B8" w:rsidRPr="005955D4">
              <w:rPr>
                <w:rFonts w:ascii="Palatino" w:hAnsi="Palatino"/>
                <w:sz w:val="20"/>
                <w:szCs w:val="20"/>
              </w:rPr>
              <w:t xml:space="preserve">sasi </w:t>
            </w:r>
            <w:r w:rsidRPr="005955D4">
              <w:rPr>
                <w:rFonts w:ascii="Palatino" w:hAnsi="Palatino"/>
                <w:sz w:val="20"/>
                <w:szCs w:val="20"/>
              </w:rPr>
              <w:t>M</w:t>
            </w:r>
            <w:r w:rsidR="004358B8" w:rsidRPr="005955D4">
              <w:rPr>
                <w:rFonts w:ascii="Palatino" w:hAnsi="Palatino"/>
                <w:sz w:val="20"/>
                <w:szCs w:val="20"/>
              </w:rPr>
              <w:t>anusia</w:t>
            </w:r>
            <w:r w:rsidRPr="00BD318C">
              <w:rPr>
                <w:rFonts w:ascii="Palatino" w:hAnsi="Palatino"/>
                <w:sz w:val="20"/>
                <w:szCs w:val="20"/>
              </w:rPr>
              <w:t xml:space="preserve"> berdasarkan Surat Penerimaan Pemberitahuan Perubahan Anggaran Dasar No. </w:t>
            </w:r>
            <w:r w:rsidRPr="00BD318C">
              <w:rPr>
                <w:rFonts w:ascii="Palatino" w:hAnsi="Palatino"/>
                <w:sz w:val="20"/>
                <w:szCs w:val="20"/>
                <w:lang w:val="en-GB"/>
              </w:rPr>
              <w:t>AHU-AH.01.03-0046718</w:t>
            </w:r>
            <w:r w:rsidRPr="00BD318C">
              <w:rPr>
                <w:rFonts w:ascii="Palatino" w:hAnsi="Palatino"/>
                <w:sz w:val="20"/>
                <w:szCs w:val="20"/>
              </w:rPr>
              <w:t xml:space="preserve"> pada 23 Feb</w:t>
            </w:r>
            <w:r w:rsidR="00CB1B03" w:rsidRPr="00BD318C">
              <w:rPr>
                <w:rFonts w:ascii="Palatino" w:hAnsi="Palatino"/>
                <w:sz w:val="20"/>
                <w:szCs w:val="20"/>
              </w:rPr>
              <w:t>r</w:t>
            </w:r>
            <w:r w:rsidRPr="00BD318C">
              <w:rPr>
                <w:rFonts w:ascii="Palatino" w:hAnsi="Palatino"/>
                <w:sz w:val="20"/>
                <w:szCs w:val="20"/>
              </w:rPr>
              <w:t>uari 2024, berkedudukan di Office 8 Building, Lantai 18A, SCBD Lot. 28, Jl. Jend. Sudirman Kav. 52-53, Senayan, Kebayoran Baru, Jakarta Selatan</w:t>
            </w:r>
            <w:r w:rsidRPr="00BD318C" w:rsidDel="00F92F8F">
              <w:rPr>
                <w:rFonts w:ascii="Palatino" w:hAnsi="Palatino"/>
                <w:sz w:val="20"/>
                <w:szCs w:val="20"/>
              </w:rPr>
              <w:t xml:space="preserve"> </w:t>
            </w:r>
            <w:r w:rsidRPr="00BD318C">
              <w:rPr>
                <w:rFonts w:ascii="Palatino" w:hAnsi="Palatino"/>
                <w:sz w:val="20"/>
                <w:szCs w:val="20"/>
              </w:rPr>
              <w:t xml:space="preserve">dalam hal ini diwakili oleh Tiang Vichi Lestari (pemegang </w:t>
            </w:r>
            <w:r w:rsidR="00CB1B03" w:rsidRPr="00BD318C">
              <w:rPr>
                <w:rFonts w:ascii="Palatino" w:hAnsi="Palatino"/>
                <w:sz w:val="20"/>
                <w:szCs w:val="20"/>
              </w:rPr>
              <w:t>K</w:t>
            </w:r>
            <w:r w:rsidRPr="00BD318C">
              <w:rPr>
                <w:rFonts w:ascii="Palatino" w:hAnsi="Palatino"/>
                <w:sz w:val="20"/>
                <w:szCs w:val="20"/>
              </w:rPr>
              <w:t xml:space="preserve">artu </w:t>
            </w:r>
            <w:r w:rsidR="00CB1B03" w:rsidRPr="00BD318C">
              <w:rPr>
                <w:rFonts w:ascii="Palatino" w:hAnsi="Palatino"/>
                <w:sz w:val="20"/>
                <w:szCs w:val="20"/>
              </w:rPr>
              <w:t>T</w:t>
            </w:r>
            <w:r w:rsidRPr="00BD318C">
              <w:rPr>
                <w:rFonts w:ascii="Palatino" w:hAnsi="Palatino"/>
                <w:sz w:val="20"/>
                <w:szCs w:val="20"/>
              </w:rPr>
              <w:t xml:space="preserve">anda </w:t>
            </w:r>
            <w:r w:rsidR="00CB1B03" w:rsidRPr="00BD318C">
              <w:rPr>
                <w:rFonts w:ascii="Palatino" w:hAnsi="Palatino"/>
                <w:sz w:val="20"/>
                <w:szCs w:val="20"/>
              </w:rPr>
              <w:t>P</w:t>
            </w:r>
            <w:r w:rsidRPr="00BD318C">
              <w:rPr>
                <w:rFonts w:ascii="Palatino" w:hAnsi="Palatino"/>
                <w:sz w:val="20"/>
                <w:szCs w:val="20"/>
              </w:rPr>
              <w:t xml:space="preserve">enduduk Indonesia </w:t>
            </w:r>
            <w:r w:rsidR="00CB1B03" w:rsidRPr="00BD318C">
              <w:rPr>
                <w:rFonts w:ascii="Palatino" w:hAnsi="Palatino"/>
                <w:sz w:val="20"/>
                <w:szCs w:val="20"/>
              </w:rPr>
              <w:t>N</w:t>
            </w:r>
            <w:r w:rsidRPr="00BD318C">
              <w:rPr>
                <w:rFonts w:ascii="Palatino" w:hAnsi="Palatino"/>
                <w:sz w:val="20"/>
                <w:szCs w:val="20"/>
              </w:rPr>
              <w:t xml:space="preserve">o.  </w:t>
            </w:r>
            <w:r w:rsidRPr="00BD318C">
              <w:rPr>
                <w:rFonts w:ascii="Palatino" w:hAnsi="Palatino"/>
                <w:sz w:val="20"/>
                <w:szCs w:val="20"/>
                <w:lang w:val="en-GB"/>
              </w:rPr>
              <w:t>3172016602860006</w:t>
            </w:r>
            <w:r w:rsidRPr="00BD318C">
              <w:rPr>
                <w:rFonts w:ascii="Palatino" w:hAnsi="Palatino"/>
                <w:sz w:val="20"/>
                <w:szCs w:val="20"/>
              </w:rPr>
              <w:t>) yang berdasarkan akta pendirian di</w:t>
            </w:r>
            <w:r w:rsidR="00CB1B03" w:rsidRPr="00BD318C">
              <w:rPr>
                <w:rFonts w:ascii="Palatino" w:hAnsi="Palatino"/>
                <w:sz w:val="20"/>
                <w:szCs w:val="20"/>
              </w:rPr>
              <w:t xml:space="preserve"> </w:t>
            </w:r>
            <w:r w:rsidRPr="00BD318C">
              <w:rPr>
                <w:rFonts w:ascii="Palatino" w:hAnsi="Palatino"/>
                <w:sz w:val="20"/>
                <w:szCs w:val="20"/>
              </w:rPr>
              <w:t>atas, bertindak dalam kapasitasnya sebagai Direktur untuk dan atas nama Perusahaan</w:t>
            </w:r>
            <w:r w:rsidR="00022EA6" w:rsidRPr="00BD318C">
              <w:rPr>
                <w:rFonts w:ascii="Palatino" w:hAnsi="Palatino"/>
                <w:sz w:val="20"/>
                <w:szCs w:val="20"/>
              </w:rPr>
              <w:t>;</w:t>
            </w:r>
          </w:p>
          <w:p w14:paraId="39C6ADFF" w14:textId="77777777" w:rsidR="004358B8" w:rsidRPr="005955D4" w:rsidRDefault="004358B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034FE79" w14:textId="77777777" w:rsidR="004358B8" w:rsidRDefault="004358B8" w:rsidP="00CB1B03">
            <w:pPr>
              <w:contextualSpacing/>
              <w:jc w:val="both"/>
              <w:cnfStyle w:val="000000100000" w:firstRow="0" w:lastRow="0" w:firstColumn="0" w:lastColumn="0" w:oddVBand="0" w:evenVBand="0" w:oddHBand="1" w:evenHBand="0" w:firstRowFirstColumn="0" w:firstRowLastColumn="0" w:lastRowFirstColumn="0" w:lastRowLastColumn="0"/>
              <w:rPr>
                <w:del w:id="23" w:author="OLTRE" w:date="2024-07-05T23:08:00Z"/>
                <w:rFonts w:ascii="Palatino" w:hAnsi="Palatino"/>
                <w:sz w:val="20"/>
              </w:rPr>
            </w:pPr>
          </w:p>
          <w:p w14:paraId="64094331" w14:textId="1E7A880D" w:rsidR="004358B8" w:rsidRPr="005955D4" w:rsidRDefault="00962A2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sz w:val="20"/>
                <w:szCs w:val="20"/>
              </w:rPr>
            </w:pPr>
            <w:r w:rsidRPr="005955D4">
              <w:rPr>
                <w:rFonts w:ascii="Palatino" w:hAnsi="Palatino"/>
                <w:b/>
                <w:color w:val="000000"/>
                <w:sz w:val="20"/>
                <w:szCs w:val="20"/>
              </w:rPr>
              <w:t xml:space="preserve">TIANG VICHI LESTARI  </w:t>
            </w:r>
            <w:r w:rsidR="004358B8" w:rsidRPr="005955D4">
              <w:rPr>
                <w:rFonts w:ascii="Palatino" w:hAnsi="Palatino"/>
                <w:color w:val="000000"/>
                <w:sz w:val="20"/>
                <w:szCs w:val="20"/>
              </w:rPr>
              <w:t>(selanjutnya Tiang Vichi Lestari dan ahli warisnya disebut sebagai “</w:t>
            </w:r>
            <w:r w:rsidR="004358B8" w:rsidRPr="005955D4">
              <w:rPr>
                <w:rFonts w:ascii="Palatino" w:hAnsi="Palatino"/>
                <w:b/>
                <w:color w:val="000000"/>
                <w:sz w:val="20"/>
                <w:szCs w:val="20"/>
              </w:rPr>
              <w:t>Vichi</w:t>
            </w:r>
            <w:r w:rsidR="004358B8" w:rsidRPr="005955D4">
              <w:rPr>
                <w:rFonts w:ascii="Palatino" w:hAnsi="Palatino"/>
                <w:color w:val="000000"/>
                <w:sz w:val="20"/>
                <w:szCs w:val="20"/>
              </w:rPr>
              <w:t>“), Warga Negara Indonesia, pemegang Kartu Tanda Penduduk No. 3172016602860006, bertempat tinggal di Jalan Lavender V No. 32, Kabupaten Tangerang, Banten, Indonesia, dalam hal ini mewakili dirinya sendiri sebagai pemegang saham pendiri Perusahaan dan sebagai Direktur satu-satunya Perusahaan sejak didirikan;</w:t>
            </w:r>
          </w:p>
          <w:p w14:paraId="7E50462E" w14:textId="77777777" w:rsidR="004358B8" w:rsidRPr="005955D4" w:rsidRDefault="004358B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81EF404" w14:textId="5AAF1A5B" w:rsidR="004358B8" w:rsidRPr="005955D4" w:rsidRDefault="00962A2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color w:val="000000"/>
                <w:sz w:val="20"/>
                <w:szCs w:val="20"/>
              </w:rPr>
              <w:t xml:space="preserve">DESMOND PREVIN </w:t>
            </w:r>
            <w:r w:rsidR="004358B8" w:rsidRPr="005955D4">
              <w:rPr>
                <w:rFonts w:ascii="Palatino" w:hAnsi="Palatino"/>
                <w:color w:val="000000"/>
                <w:sz w:val="20"/>
                <w:szCs w:val="20"/>
              </w:rPr>
              <w:t>(selanjutnya Desmond Previn dan ahli warisnya disebut sebagai “</w:t>
            </w:r>
            <w:r w:rsidR="004358B8" w:rsidRPr="005955D4">
              <w:rPr>
                <w:rFonts w:ascii="Palatino" w:hAnsi="Palatino"/>
                <w:b/>
                <w:color w:val="000000"/>
                <w:sz w:val="20"/>
                <w:szCs w:val="20"/>
              </w:rPr>
              <w:t>Desmond</w:t>
            </w:r>
            <w:r w:rsidR="004358B8" w:rsidRPr="005955D4">
              <w:rPr>
                <w:rFonts w:ascii="Palatino" w:hAnsi="Palatino"/>
                <w:color w:val="000000"/>
                <w:sz w:val="20"/>
                <w:szCs w:val="20"/>
              </w:rPr>
              <w:t xml:space="preserve">“), Warga Negara Indonesia, pemegang Kartu Tanda Penduduk No. 3171080209740007, bertempat tinggal di Jalan Mitra Gading Villa Blok E1 No. 8, Kelapa Gading, Jakarta Utara, Indonesia dalam hal ini mewakili dirinya sendiri sebagai pemegang saham pendiri </w:t>
            </w:r>
            <w:r w:rsidR="004358B8" w:rsidRPr="005955D4">
              <w:rPr>
                <w:rFonts w:ascii="Palatino" w:hAnsi="Palatino"/>
                <w:color w:val="000000"/>
                <w:sz w:val="20"/>
                <w:szCs w:val="20"/>
              </w:rPr>
              <w:lastRenderedPageBreak/>
              <w:t>Perusahaan dan sebagai Komisaris satu-satunya Perusahaan sejak didirikan</w:t>
            </w:r>
            <w:ins w:id="24" w:author="OLTRE" w:date="2024-07-05T23:08:00Z">
              <w:r w:rsidR="00CE18BD" w:rsidRPr="005955D4">
                <w:rPr>
                  <w:rFonts w:ascii="Palatino" w:hAnsi="Palatino"/>
                  <w:color w:val="000000"/>
                  <w:sz w:val="20"/>
                  <w:szCs w:val="20"/>
                </w:rPr>
                <w:t>;</w:t>
              </w:r>
            </w:ins>
            <w:r w:rsidR="008D7FF9">
              <w:rPr>
                <w:rFonts w:ascii="Palatino" w:hAnsi="Palatino"/>
                <w:color w:val="000000"/>
                <w:sz w:val="20"/>
                <w:szCs w:val="20"/>
              </w:rPr>
              <w:t xml:space="preserve"> </w:t>
            </w:r>
            <w:ins w:id="25" w:author="OLTRE" w:date="2024-07-05T23:15:00Z">
              <w:r w:rsidR="00DC7B35">
                <w:rPr>
                  <w:rFonts w:ascii="Palatino" w:hAnsi="Palatino"/>
                  <w:color w:val="000000"/>
                  <w:sz w:val="20"/>
                  <w:szCs w:val="20"/>
                </w:rPr>
                <w:t>dan</w:t>
              </w:r>
            </w:ins>
          </w:p>
          <w:p w14:paraId="64CD3E58"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DD8FBC" w14:textId="252B9958"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rPrChange w:id="26" w:author="OLTRE" w:date="2024-07-05T23:08:00Z">
                  <w:rPr>
                    <w:rFonts w:ascii="Palatino" w:hAnsi="Palatino"/>
                    <w:sz w:val="20"/>
                  </w:rPr>
                </w:rPrChange>
              </w:rPr>
              <w:t>PT</w:t>
            </w:r>
            <w:r w:rsidRPr="00BD318C">
              <w:rPr>
                <w:rFonts w:ascii="Palatino" w:hAnsi="Palatino"/>
                <w:sz w:val="20"/>
                <w:szCs w:val="20"/>
              </w:rPr>
              <w:t xml:space="preserve"> </w:t>
            </w:r>
            <w:r w:rsidR="00533D04" w:rsidRPr="005955D4">
              <w:rPr>
                <w:rFonts w:ascii="Palatino" w:hAnsi="Palatino"/>
                <w:b/>
                <w:bCs/>
                <w:sz w:val="20"/>
                <w:szCs w:val="20"/>
              </w:rPr>
              <w:t>PRIMA CAKRAWALA INDONESIA</w:t>
            </w:r>
            <w:r w:rsidR="00533D04" w:rsidRPr="005955D4">
              <w:rPr>
                <w:rFonts w:ascii="Palatino" w:hAnsi="Palatino"/>
                <w:b/>
                <w:sz w:val="20"/>
                <w:szCs w:val="20"/>
              </w:rPr>
              <w:t xml:space="preserve"> </w:t>
            </w:r>
            <w:r w:rsidRPr="00BD318C">
              <w:rPr>
                <w:rFonts w:ascii="Palatino" w:hAnsi="Palatino"/>
                <w:sz w:val="20"/>
                <w:szCs w:val="20"/>
              </w:rPr>
              <w:t xml:space="preserve"> (“</w:t>
            </w:r>
            <w:r w:rsidR="00BE1E3D" w:rsidRPr="00BD318C">
              <w:rPr>
                <w:rFonts w:ascii="Palatino" w:hAnsi="Palatino"/>
                <w:b/>
                <w:sz w:val="20"/>
                <w:szCs w:val="20"/>
              </w:rPr>
              <w:t>Investor</w:t>
            </w:r>
            <w:r w:rsidRPr="00BD318C">
              <w:rPr>
                <w:rFonts w:ascii="Palatino" w:hAnsi="Palatino"/>
                <w:sz w:val="20"/>
                <w:szCs w:val="20"/>
              </w:rPr>
              <w:t xml:space="preserve">”), suatu </w:t>
            </w:r>
            <w:r w:rsidR="00533D04" w:rsidRPr="005955D4">
              <w:rPr>
                <w:rFonts w:ascii="Palatino" w:hAnsi="Palatino"/>
                <w:sz w:val="20"/>
                <w:szCs w:val="20"/>
              </w:rPr>
              <w:t>perseroan</w:t>
            </w:r>
            <w:r w:rsidR="00533D04" w:rsidRPr="00BD318C">
              <w:rPr>
                <w:rFonts w:ascii="Palatino" w:hAnsi="Palatino"/>
                <w:sz w:val="20"/>
                <w:szCs w:val="20"/>
              </w:rPr>
              <w:t xml:space="preserve"> </w:t>
            </w:r>
            <w:r w:rsidRPr="00BD318C">
              <w:rPr>
                <w:rFonts w:ascii="Palatino" w:hAnsi="Palatino"/>
                <w:sz w:val="20"/>
                <w:szCs w:val="20"/>
              </w:rPr>
              <w:t xml:space="preserve">terbatas yang didirikan berdasarkan Akta No. </w:t>
            </w:r>
            <w:r w:rsidR="00533D04" w:rsidRPr="005955D4">
              <w:rPr>
                <w:rFonts w:ascii="Palatino" w:hAnsi="Palatino"/>
                <w:sz w:val="20"/>
                <w:szCs w:val="20"/>
              </w:rPr>
              <w:t xml:space="preserve">28 tertanggal </w:t>
            </w:r>
            <w:r w:rsidR="00533D04" w:rsidRPr="00BD318C">
              <w:rPr>
                <w:rFonts w:ascii="Palatino" w:hAnsi="Palatino"/>
                <w:sz w:val="20"/>
                <w:rPrChange w:id="27" w:author="OLTRE" w:date="2024-07-05T23:08:00Z">
                  <w:rPr>
                    <w:rFonts w:ascii="Palatino" w:hAnsi="Palatino"/>
                    <w:sz w:val="20"/>
                    <w:highlight w:val="cyan"/>
                  </w:rPr>
                </w:rPrChange>
              </w:rPr>
              <w:t>11 Juni 2024</w:t>
            </w:r>
            <w:r w:rsidRPr="005955D4">
              <w:rPr>
                <w:rFonts w:ascii="Palatino" w:hAnsi="Palatino"/>
                <w:sz w:val="20"/>
                <w:szCs w:val="20"/>
              </w:rPr>
              <w:t>,</w:t>
            </w:r>
            <w:r w:rsidRPr="00BD318C">
              <w:rPr>
                <w:rFonts w:ascii="Palatino" w:hAnsi="Palatino"/>
                <w:sz w:val="20"/>
                <w:szCs w:val="20"/>
              </w:rPr>
              <w:t xml:space="preserve"> yang dibuat dihadapan Notaris </w:t>
            </w:r>
            <w:r w:rsidR="00533D04" w:rsidRPr="005955D4">
              <w:rPr>
                <w:rFonts w:ascii="Palatino" w:hAnsi="Palatino"/>
                <w:sz w:val="20"/>
                <w:szCs w:val="20"/>
              </w:rPr>
              <w:t>Anesta Chrisanti, SH., M.Kn</w:t>
            </w:r>
            <w:r w:rsidR="00533D04" w:rsidRPr="005955D4" w:rsidDel="00533D04">
              <w:rPr>
                <w:rFonts w:ascii="Palatino" w:hAnsi="Palatino"/>
                <w:sz w:val="20"/>
                <w:szCs w:val="20"/>
              </w:rPr>
              <w:t xml:space="preserve"> </w:t>
            </w:r>
            <w:r w:rsidRPr="005955D4">
              <w:rPr>
                <w:rFonts w:ascii="Palatino" w:hAnsi="Palatino"/>
                <w:sz w:val="20"/>
                <w:szCs w:val="20"/>
              </w:rPr>
              <w:t>,</w:t>
            </w:r>
            <w:r w:rsidRPr="00BD318C">
              <w:rPr>
                <w:rFonts w:ascii="Palatino" w:hAnsi="Palatino"/>
                <w:sz w:val="20"/>
                <w:szCs w:val="20"/>
              </w:rPr>
              <w:t xml:space="preserve"> Notaris di </w:t>
            </w:r>
            <w:r w:rsidR="00533D04" w:rsidRPr="005955D4">
              <w:rPr>
                <w:rFonts w:ascii="Palatino" w:hAnsi="Palatino"/>
                <w:sz w:val="20"/>
                <w:szCs w:val="20"/>
              </w:rPr>
              <w:t>Depok</w:t>
            </w:r>
            <w:r w:rsidRPr="005955D4">
              <w:rPr>
                <w:rFonts w:ascii="Palatino" w:hAnsi="Palatino"/>
                <w:sz w:val="20"/>
                <w:szCs w:val="20"/>
              </w:rPr>
              <w:t>,</w:t>
            </w:r>
            <w:r w:rsidRPr="00BD318C">
              <w:rPr>
                <w:rFonts w:ascii="Palatino" w:hAnsi="Palatino"/>
                <w:sz w:val="20"/>
                <w:szCs w:val="20"/>
              </w:rPr>
              <w:t xml:space="preserve"> yang telah menerima pengesahan berdasarkan Surat Keputusan Menteri Hukum dan </w:t>
            </w:r>
            <w:r w:rsidRPr="005955D4">
              <w:rPr>
                <w:rFonts w:ascii="Palatino" w:hAnsi="Palatino"/>
                <w:sz w:val="20"/>
                <w:szCs w:val="20"/>
              </w:rPr>
              <w:t>H</w:t>
            </w:r>
            <w:r w:rsidR="00533D04" w:rsidRPr="005955D4">
              <w:rPr>
                <w:rFonts w:ascii="Palatino" w:hAnsi="Palatino"/>
                <w:sz w:val="20"/>
                <w:szCs w:val="20"/>
              </w:rPr>
              <w:t xml:space="preserve">ak </w:t>
            </w:r>
            <w:r w:rsidRPr="005955D4">
              <w:rPr>
                <w:rFonts w:ascii="Palatino" w:hAnsi="Palatino"/>
                <w:sz w:val="20"/>
                <w:szCs w:val="20"/>
              </w:rPr>
              <w:t>A</w:t>
            </w:r>
            <w:r w:rsidR="00533D04" w:rsidRPr="005955D4">
              <w:rPr>
                <w:rFonts w:ascii="Palatino" w:hAnsi="Palatino"/>
                <w:sz w:val="20"/>
                <w:szCs w:val="20"/>
              </w:rPr>
              <w:t xml:space="preserve">sasi </w:t>
            </w:r>
            <w:r w:rsidRPr="005955D4">
              <w:rPr>
                <w:rFonts w:ascii="Palatino" w:hAnsi="Palatino"/>
                <w:sz w:val="20"/>
                <w:szCs w:val="20"/>
              </w:rPr>
              <w:t>M</w:t>
            </w:r>
            <w:r w:rsidR="00533D04" w:rsidRPr="005955D4">
              <w:rPr>
                <w:rFonts w:ascii="Palatino" w:hAnsi="Palatino"/>
                <w:sz w:val="20"/>
                <w:szCs w:val="20"/>
              </w:rPr>
              <w:t>anusia</w:t>
            </w:r>
            <w:r w:rsidRPr="005955D4">
              <w:rPr>
                <w:rFonts w:ascii="Palatino" w:hAnsi="Palatino"/>
                <w:sz w:val="20"/>
                <w:szCs w:val="20"/>
              </w:rPr>
              <w:t xml:space="preserve"> No. </w:t>
            </w:r>
            <w:r w:rsidR="00533D04" w:rsidRPr="005955D4">
              <w:rPr>
                <w:rFonts w:ascii="Palatino" w:hAnsi="Palatino"/>
                <w:sz w:val="20"/>
                <w:szCs w:val="20"/>
              </w:rPr>
              <w:t>AHU-0042432.AH.01.01TAHUN 2024</w:t>
            </w:r>
            <w:r w:rsidRPr="00BD318C">
              <w:rPr>
                <w:rFonts w:ascii="Palatino" w:hAnsi="Palatino"/>
                <w:sz w:val="20"/>
                <w:szCs w:val="20"/>
              </w:rPr>
              <w:t xml:space="preserve">  pada </w:t>
            </w:r>
            <w:r w:rsidR="00533D04" w:rsidRPr="005955D4">
              <w:rPr>
                <w:rFonts w:ascii="Palatino" w:hAnsi="Palatino"/>
                <w:sz w:val="20"/>
                <w:szCs w:val="20"/>
              </w:rPr>
              <w:t>tanggal 11 Juni 2024</w:t>
            </w:r>
            <w:r w:rsidRPr="005955D4">
              <w:rPr>
                <w:rFonts w:ascii="Palatino" w:hAnsi="Palatino"/>
                <w:sz w:val="20"/>
                <w:szCs w:val="20"/>
              </w:rPr>
              <w:t xml:space="preserve"> </w:t>
            </w:r>
            <w:r w:rsidR="00533D04" w:rsidRPr="005955D4">
              <w:rPr>
                <w:rFonts w:ascii="Palatino" w:hAnsi="Palatino"/>
                <w:sz w:val="20"/>
                <w:szCs w:val="20"/>
              </w:rPr>
              <w:t xml:space="preserve">berdasarkan </w:t>
            </w:r>
            <w:r w:rsidRPr="00BD318C">
              <w:rPr>
                <w:rFonts w:ascii="Palatino" w:hAnsi="Palatino"/>
                <w:sz w:val="20"/>
                <w:szCs w:val="20"/>
              </w:rPr>
              <w:t xml:space="preserve">hukum Negara Republik Indonesia, berdomisili di </w:t>
            </w:r>
            <w:r w:rsidR="00533D04" w:rsidRPr="005955D4">
              <w:rPr>
                <w:rFonts w:ascii="Palatino" w:hAnsi="Palatino"/>
                <w:sz w:val="20"/>
                <w:szCs w:val="20"/>
              </w:rPr>
              <w:t>Jakarta Barat</w:t>
            </w:r>
            <w:r w:rsidR="00BE1E3D" w:rsidRPr="005955D4">
              <w:rPr>
                <w:rFonts w:ascii="Palatino" w:hAnsi="Palatino"/>
                <w:sz w:val="20"/>
                <w:szCs w:val="20"/>
              </w:rPr>
              <w:t>,</w:t>
            </w:r>
            <w:r w:rsidRPr="00BD318C">
              <w:rPr>
                <w:rFonts w:ascii="Palatino" w:hAnsi="Palatino"/>
                <w:sz w:val="20"/>
                <w:szCs w:val="20"/>
              </w:rPr>
              <w:t xml:space="preserve"> dalam hal ini diwakili </w:t>
            </w:r>
            <w:r w:rsidR="00533D04" w:rsidRPr="005955D4">
              <w:rPr>
                <w:rFonts w:ascii="Palatino" w:hAnsi="Palatino"/>
                <w:sz w:val="20"/>
                <w:szCs w:val="20"/>
              </w:rPr>
              <w:t>oleh Johan Satria Putra</w:t>
            </w:r>
            <w:r w:rsidR="009249B3" w:rsidRPr="005955D4">
              <w:rPr>
                <w:rFonts w:ascii="Palatino" w:hAnsi="Palatino"/>
                <w:sz w:val="20"/>
                <w:szCs w:val="20"/>
              </w:rPr>
              <w:t xml:space="preserve">, </w:t>
            </w:r>
            <w:r w:rsidRPr="00BD318C">
              <w:rPr>
                <w:rFonts w:ascii="Palatino" w:hAnsi="Palatino"/>
                <w:sz w:val="20"/>
                <w:szCs w:val="20"/>
              </w:rPr>
              <w:t xml:space="preserve">pemegang </w:t>
            </w:r>
            <w:r w:rsidR="00CB1B03" w:rsidRPr="00BD318C">
              <w:rPr>
                <w:rFonts w:ascii="Palatino" w:hAnsi="Palatino"/>
                <w:sz w:val="20"/>
                <w:szCs w:val="20"/>
              </w:rPr>
              <w:t>K</w:t>
            </w:r>
            <w:r w:rsidRPr="00BD318C">
              <w:rPr>
                <w:rFonts w:ascii="Palatino" w:hAnsi="Palatino"/>
                <w:sz w:val="20"/>
                <w:szCs w:val="20"/>
              </w:rPr>
              <w:t xml:space="preserve">artu </w:t>
            </w:r>
            <w:r w:rsidR="00CB1B03" w:rsidRPr="00BD318C">
              <w:rPr>
                <w:rFonts w:ascii="Palatino" w:hAnsi="Palatino"/>
                <w:sz w:val="20"/>
                <w:szCs w:val="20"/>
              </w:rPr>
              <w:t>T</w:t>
            </w:r>
            <w:r w:rsidRPr="00BD318C">
              <w:rPr>
                <w:rFonts w:ascii="Palatino" w:hAnsi="Palatino"/>
                <w:sz w:val="20"/>
                <w:szCs w:val="20"/>
              </w:rPr>
              <w:t xml:space="preserve">anda </w:t>
            </w:r>
            <w:r w:rsidR="00CB1B03" w:rsidRPr="00BD318C">
              <w:rPr>
                <w:rFonts w:ascii="Palatino" w:hAnsi="Palatino"/>
                <w:sz w:val="20"/>
                <w:szCs w:val="20"/>
              </w:rPr>
              <w:t>P</w:t>
            </w:r>
            <w:r w:rsidRPr="00BD318C">
              <w:rPr>
                <w:rFonts w:ascii="Palatino" w:hAnsi="Palatino"/>
                <w:sz w:val="20"/>
                <w:szCs w:val="20"/>
              </w:rPr>
              <w:t xml:space="preserve">enduduk Indonesia </w:t>
            </w:r>
            <w:r w:rsidR="00CB1B03" w:rsidRPr="00BD318C">
              <w:rPr>
                <w:rFonts w:ascii="Palatino" w:hAnsi="Palatino"/>
                <w:sz w:val="20"/>
                <w:szCs w:val="20"/>
              </w:rPr>
              <w:t>N</w:t>
            </w:r>
            <w:r w:rsidRPr="00BD318C">
              <w:rPr>
                <w:rFonts w:ascii="Palatino" w:hAnsi="Palatino"/>
                <w:sz w:val="20"/>
                <w:szCs w:val="20"/>
              </w:rPr>
              <w:t xml:space="preserve">o. </w:t>
            </w:r>
            <w:r w:rsidR="00533D04" w:rsidRPr="005955D4">
              <w:rPr>
                <w:rFonts w:ascii="Palatino" w:hAnsi="Palatino"/>
                <w:sz w:val="20"/>
                <w:szCs w:val="20"/>
              </w:rPr>
              <w:t>3216070909850013</w:t>
            </w:r>
            <w:r w:rsidRPr="00BD318C">
              <w:rPr>
                <w:rFonts w:ascii="Palatino" w:hAnsi="Palatino"/>
                <w:sz w:val="20"/>
                <w:szCs w:val="20"/>
              </w:rPr>
              <w:t xml:space="preserve"> yang berdasarkan </w:t>
            </w:r>
            <w:r w:rsidR="009249B3" w:rsidRPr="005955D4">
              <w:rPr>
                <w:rFonts w:ascii="Palatino" w:hAnsi="Palatino"/>
                <w:sz w:val="20"/>
                <w:szCs w:val="20"/>
              </w:rPr>
              <w:t>a</w:t>
            </w:r>
            <w:r w:rsidRPr="005955D4">
              <w:rPr>
                <w:rFonts w:ascii="Palatino" w:hAnsi="Palatino"/>
                <w:sz w:val="20"/>
                <w:szCs w:val="20"/>
              </w:rPr>
              <w:t>kta</w:t>
            </w:r>
            <w:r w:rsidRPr="00BD318C">
              <w:rPr>
                <w:rFonts w:ascii="Palatino" w:hAnsi="Palatino"/>
                <w:sz w:val="20"/>
                <w:szCs w:val="20"/>
              </w:rPr>
              <w:t xml:space="preserve"> pendirian</w:t>
            </w:r>
            <w:r w:rsidR="00BE1E3D" w:rsidRPr="00BD318C">
              <w:rPr>
                <w:rFonts w:ascii="Palatino" w:hAnsi="Palatino"/>
                <w:sz w:val="20"/>
                <w:szCs w:val="20"/>
              </w:rPr>
              <w:t xml:space="preserve">nya </w:t>
            </w:r>
            <w:r w:rsidRPr="00BD318C">
              <w:rPr>
                <w:rFonts w:ascii="Palatino" w:hAnsi="Palatino"/>
                <w:sz w:val="20"/>
                <w:szCs w:val="20"/>
              </w:rPr>
              <w:t xml:space="preserve">yang disebut </w:t>
            </w:r>
            <w:r w:rsidRPr="005955D4">
              <w:rPr>
                <w:rFonts w:ascii="Palatino" w:hAnsi="Palatino"/>
                <w:sz w:val="20"/>
                <w:szCs w:val="20"/>
              </w:rPr>
              <w:t>di</w:t>
            </w:r>
            <w:r w:rsidR="009249B3" w:rsidRPr="005955D4">
              <w:rPr>
                <w:rFonts w:ascii="Palatino" w:hAnsi="Palatino"/>
                <w:sz w:val="20"/>
                <w:szCs w:val="20"/>
              </w:rPr>
              <w:t xml:space="preserve"> </w:t>
            </w:r>
            <w:r w:rsidRPr="005955D4">
              <w:rPr>
                <w:rFonts w:ascii="Palatino" w:hAnsi="Palatino"/>
                <w:sz w:val="20"/>
                <w:szCs w:val="20"/>
              </w:rPr>
              <w:t>atas</w:t>
            </w:r>
            <w:r w:rsidRPr="00BD318C">
              <w:rPr>
                <w:rFonts w:ascii="Palatino" w:hAnsi="Palatino"/>
                <w:sz w:val="20"/>
                <w:szCs w:val="20"/>
              </w:rPr>
              <w:t xml:space="preserve"> bertindak dalam kapasitasnya sebagai Direktur yang ditunjuk untuk dan atas </w:t>
            </w:r>
            <w:r w:rsidR="00BE1E3D" w:rsidRPr="00BD318C">
              <w:rPr>
                <w:rFonts w:ascii="Palatino" w:hAnsi="Palatino"/>
                <w:sz w:val="20"/>
                <w:szCs w:val="20"/>
              </w:rPr>
              <w:t>nama Investor</w:t>
            </w:r>
            <w:r w:rsidRPr="00BD318C">
              <w:rPr>
                <w:rFonts w:ascii="Palatino" w:hAnsi="Palatino"/>
                <w:sz w:val="20"/>
                <w:szCs w:val="20"/>
              </w:rPr>
              <w:t>.</w:t>
            </w:r>
          </w:p>
          <w:p w14:paraId="25F2F449" w14:textId="77777777" w:rsidR="001E7FBA" w:rsidRPr="005955D4"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4BE1B526" w14:textId="77777777" w:rsidR="009249B3" w:rsidRPr="00BD318C"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2F20DF83" w14:textId="2AE70C8C" w:rsidR="00022EA6" w:rsidRPr="00BD318C"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BAHWA</w:t>
            </w:r>
            <w:r w:rsidR="00022EA6" w:rsidRPr="00BD318C">
              <w:rPr>
                <w:rFonts w:ascii="Palatino" w:hAnsi="Palatino"/>
                <w:sz w:val="20"/>
                <w:szCs w:val="20"/>
              </w:rPr>
              <w:t xml:space="preserve">: </w:t>
            </w:r>
          </w:p>
          <w:p w14:paraId="2C1335F5" w14:textId="77777777" w:rsidR="009249B3" w:rsidRPr="004358B8"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del w:id="28" w:author="OLTRE" w:date="2024-07-05T23:08:00Z"/>
                <w:rFonts w:ascii="Palatino" w:hAnsi="Palatino"/>
                <w:sz w:val="20"/>
              </w:rPr>
            </w:pPr>
          </w:p>
          <w:p w14:paraId="1B2B7271" w14:textId="535084E2"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D9D9D9" w:themeColor="background1" w:themeShade="D9"/>
                <w:sz w:val="20"/>
                <w:rPrChange w:id="29" w:author="OLTRE" w:date="2024-07-05T23:08:00Z">
                  <w:rPr>
                    <w:rFonts w:ascii="Palatino" w:hAnsi="Palatino"/>
                    <w:sz w:val="20"/>
                  </w:rPr>
                </w:rPrChange>
              </w:rPr>
            </w:pPr>
            <w:r w:rsidRPr="005955D4">
              <w:rPr>
                <w:rFonts w:ascii="Palatino" w:hAnsi="Palatino"/>
                <w:sz w:val="20"/>
                <w:szCs w:val="20"/>
              </w:rPr>
              <w:t xml:space="preserve">Perusahaan </w:t>
            </w:r>
            <w:r w:rsidR="009249B3" w:rsidRPr="005955D4">
              <w:rPr>
                <w:rFonts w:ascii="Palatino" w:hAnsi="Palatino"/>
                <w:sz w:val="20"/>
                <w:szCs w:val="20"/>
              </w:rPr>
              <w:t xml:space="preserve">saat ini sedang mengumpulkan dana untuk pengembangan dan perluasan usahanya, dan telah setuju untuk menerima investasi dari Investor dengan tunduk </w:t>
            </w:r>
            <w:ins w:id="30" w:author="OLTRE" w:date="2024-07-05T23:08:00Z">
              <w:r w:rsidR="00CE18BD" w:rsidRPr="005955D4">
                <w:rPr>
                  <w:rFonts w:ascii="Palatino" w:hAnsi="Palatino"/>
                  <w:sz w:val="20"/>
                  <w:szCs w:val="20"/>
                </w:rPr>
                <w:t xml:space="preserve">pada </w:t>
              </w:r>
            </w:ins>
            <w:r w:rsidR="009249B3" w:rsidRPr="005955D4">
              <w:rPr>
                <w:rFonts w:ascii="Palatino" w:hAnsi="Palatino"/>
                <w:sz w:val="20"/>
                <w:szCs w:val="20"/>
              </w:rPr>
              <w:t xml:space="preserve">dan sesuai dengan syarat dan ketentuan dalam </w:t>
            </w:r>
            <w:r w:rsidR="00305065" w:rsidRPr="005955D4">
              <w:rPr>
                <w:rFonts w:ascii="Palatino" w:hAnsi="Palatino"/>
                <w:sz w:val="20"/>
                <w:szCs w:val="20"/>
              </w:rPr>
              <w:t>PPS</w:t>
            </w:r>
            <w:r w:rsidR="009249B3" w:rsidRPr="005955D4">
              <w:rPr>
                <w:rFonts w:ascii="Palatino" w:hAnsi="Palatino"/>
                <w:sz w:val="20"/>
                <w:szCs w:val="20"/>
              </w:rPr>
              <w:t xml:space="preserve">  dan Perjanjian Pemegang Saham</w:t>
            </w:r>
            <w:r w:rsidRPr="005955D4">
              <w:rPr>
                <w:rFonts w:ascii="Palatino" w:hAnsi="Palatino"/>
                <w:sz w:val="20"/>
                <w:szCs w:val="20"/>
              </w:rPr>
              <w:t>;</w:t>
            </w:r>
          </w:p>
          <w:p w14:paraId="4638EC07" w14:textId="77777777" w:rsidR="009249B3" w:rsidRPr="005955D4"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ins w:id="31" w:author="OLTRE" w:date="2024-07-05T23:08:00Z"/>
                <w:rFonts w:ascii="Palatino" w:hAnsi="Palatino"/>
                <w:sz w:val="20"/>
                <w:szCs w:val="20"/>
              </w:rPr>
            </w:pPr>
          </w:p>
          <w:p w14:paraId="4D71E00B" w14:textId="77777777" w:rsidR="009E5A28" w:rsidRPr="005955D4"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CD22853" w14:textId="2C457753"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Perusahaan</w:t>
            </w:r>
            <w:r w:rsidR="009249B3" w:rsidRPr="005955D4">
              <w:rPr>
                <w:rFonts w:ascii="Palatino" w:hAnsi="Palatino"/>
                <w:sz w:val="20"/>
                <w:szCs w:val="20"/>
              </w:rPr>
              <w:t xml:space="preserve"> dan Para Pendiri</w:t>
            </w:r>
            <w:r w:rsidRPr="00BD318C">
              <w:rPr>
                <w:rFonts w:ascii="Palatino" w:hAnsi="Palatino"/>
                <w:sz w:val="20"/>
                <w:szCs w:val="20"/>
              </w:rPr>
              <w:t xml:space="preserve"> menyadari bahwa </w:t>
            </w:r>
            <w:r w:rsidR="00BE1E3D" w:rsidRPr="00BD318C">
              <w:rPr>
                <w:rFonts w:ascii="Palatino" w:hAnsi="Palatino"/>
                <w:sz w:val="20"/>
                <w:szCs w:val="20"/>
              </w:rPr>
              <w:t>Investor</w:t>
            </w:r>
            <w:r w:rsidRPr="00BD318C">
              <w:rPr>
                <w:rFonts w:ascii="Palatino" w:hAnsi="Palatino"/>
                <w:sz w:val="20"/>
                <w:szCs w:val="20"/>
              </w:rPr>
              <w:t xml:space="preserve"> </w:t>
            </w:r>
            <w:r w:rsidR="00BE1E3D" w:rsidRPr="00BD318C">
              <w:rPr>
                <w:rFonts w:ascii="Palatino" w:hAnsi="Palatino"/>
                <w:sz w:val="20"/>
                <w:szCs w:val="20"/>
              </w:rPr>
              <w:t xml:space="preserve">belum berpartisipasi pada penyertaan modal di Perusahaan sebelum </w:t>
            </w:r>
            <w:del w:id="32" w:author="OLTRE" w:date="2024-07-05T23:08:00Z">
              <w:r w:rsidR="00BE1E3D" w:rsidRPr="004358B8">
                <w:rPr>
                  <w:rFonts w:ascii="Palatino" w:hAnsi="Palatino"/>
                  <w:sz w:val="20"/>
                </w:rPr>
                <w:delText>Juni</w:delText>
              </w:r>
            </w:del>
            <w:ins w:id="33" w:author="OLTRE" w:date="2024-07-05T23:08:00Z">
              <w:r w:rsidR="00CE18BD" w:rsidRPr="005955D4">
                <w:rPr>
                  <w:rFonts w:ascii="Palatino" w:hAnsi="Palatino"/>
                  <w:sz w:val="20"/>
                  <w:szCs w:val="20"/>
                </w:rPr>
                <w:t>Juli</w:t>
              </w:r>
            </w:ins>
            <w:r w:rsidR="00CE18BD" w:rsidRPr="00BD318C">
              <w:rPr>
                <w:rFonts w:ascii="Palatino" w:hAnsi="Palatino"/>
                <w:sz w:val="20"/>
                <w:szCs w:val="20"/>
              </w:rPr>
              <w:t xml:space="preserve"> </w:t>
            </w:r>
            <w:r w:rsidR="00BE1E3D" w:rsidRPr="00BD318C">
              <w:rPr>
                <w:rFonts w:ascii="Palatino" w:hAnsi="Palatino"/>
                <w:sz w:val="20"/>
                <w:szCs w:val="20"/>
              </w:rPr>
              <w:t>2024</w:t>
            </w:r>
            <w:r w:rsidR="00CB1B03" w:rsidRPr="00BD318C">
              <w:rPr>
                <w:rFonts w:ascii="Palatino" w:hAnsi="Palatino"/>
                <w:sz w:val="20"/>
                <w:szCs w:val="20"/>
              </w:rPr>
              <w:t>,</w:t>
            </w:r>
            <w:r w:rsidR="00BE1E3D" w:rsidRPr="00BD318C">
              <w:rPr>
                <w:rFonts w:ascii="Palatino" w:hAnsi="Palatino"/>
                <w:sz w:val="20"/>
                <w:szCs w:val="20"/>
              </w:rPr>
              <w:t xml:space="preserve"> dan untuk </w:t>
            </w:r>
            <w:del w:id="34" w:author="OLTRE" w:date="2024-07-05T23:08:00Z">
              <w:r w:rsidR="00BE1E3D" w:rsidRPr="004358B8">
                <w:rPr>
                  <w:rFonts w:ascii="Palatino" w:hAnsi="Palatino"/>
                  <w:sz w:val="20"/>
                </w:rPr>
                <w:delText>tujuan</w:delText>
              </w:r>
            </w:del>
            <w:ins w:id="35" w:author="OLTRE" w:date="2024-07-05T23:08:00Z">
              <w:r w:rsidR="001C2AA6" w:rsidRPr="005955D4">
                <w:rPr>
                  <w:rFonts w:ascii="Palatino" w:hAnsi="Palatino"/>
                  <w:sz w:val="20"/>
                  <w:szCs w:val="20"/>
                </w:rPr>
                <w:t>hal</w:t>
              </w:r>
            </w:ins>
            <w:r w:rsidR="001C2AA6" w:rsidRPr="00BD318C">
              <w:rPr>
                <w:rFonts w:ascii="Palatino" w:hAnsi="Palatino"/>
                <w:sz w:val="20"/>
                <w:szCs w:val="20"/>
              </w:rPr>
              <w:t xml:space="preserve"> </w:t>
            </w:r>
            <w:r w:rsidR="00BE1E3D" w:rsidRPr="00BD318C">
              <w:rPr>
                <w:rFonts w:ascii="Palatino" w:hAnsi="Palatino"/>
                <w:sz w:val="20"/>
                <w:szCs w:val="20"/>
              </w:rPr>
              <w:t xml:space="preserve">tersebut hanya memiliki akses terhadap </w:t>
            </w:r>
            <w:r w:rsidR="009249B3" w:rsidRPr="005955D4">
              <w:rPr>
                <w:rFonts w:ascii="Palatino" w:hAnsi="Palatino"/>
                <w:sz w:val="20"/>
                <w:szCs w:val="20"/>
              </w:rPr>
              <w:t xml:space="preserve">hal-hal yang ditunjukkan dalam </w:t>
            </w:r>
            <w:r w:rsidR="00BE1E3D" w:rsidRPr="00BD318C">
              <w:rPr>
                <w:rFonts w:ascii="Palatino" w:hAnsi="Palatino"/>
                <w:sz w:val="20"/>
                <w:szCs w:val="20"/>
              </w:rPr>
              <w:t xml:space="preserve">data dan laporan keuangan yang </w:t>
            </w:r>
            <w:r w:rsidR="00CB1B03" w:rsidRPr="00BD318C">
              <w:rPr>
                <w:rFonts w:ascii="Palatino" w:hAnsi="Palatino"/>
                <w:sz w:val="20"/>
                <w:szCs w:val="20"/>
              </w:rPr>
              <w:t>d</w:t>
            </w:r>
            <w:r w:rsidR="00BE1E3D" w:rsidRPr="00BD318C">
              <w:rPr>
                <w:rFonts w:ascii="Palatino" w:hAnsi="Palatino"/>
                <w:sz w:val="20"/>
                <w:szCs w:val="20"/>
              </w:rPr>
              <w:t>iberikan oleh Perusahaan sebelum dirinya masuk sebagai pemegang saham</w:t>
            </w:r>
            <w:r w:rsidRPr="005955D4">
              <w:rPr>
                <w:rFonts w:ascii="Palatino" w:hAnsi="Palatino"/>
                <w:sz w:val="20"/>
                <w:szCs w:val="20"/>
              </w:rPr>
              <w:t>;</w:t>
            </w:r>
            <w:r w:rsidR="009249B3" w:rsidRPr="005955D4">
              <w:rPr>
                <w:rFonts w:ascii="Palatino" w:hAnsi="Palatino"/>
                <w:sz w:val="20"/>
                <w:szCs w:val="20"/>
              </w:rPr>
              <w:t xml:space="preserve"> dan</w:t>
            </w:r>
          </w:p>
          <w:p w14:paraId="6D0B0C69" w14:textId="77777777" w:rsidR="009E5A28" w:rsidRPr="00BD318C"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ins w:id="36" w:author="OLTRE" w:date="2024-07-05T23:08:00Z"/>
                <w:rFonts w:ascii="Palatino" w:hAnsi="Palatino"/>
                <w:sz w:val="20"/>
                <w:szCs w:val="20"/>
              </w:rPr>
            </w:pPr>
          </w:p>
          <w:p w14:paraId="720CFAB4" w14:textId="1352CD8A" w:rsidR="009249B3" w:rsidRPr="005955D4"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Sehubungan dengan usulan penanaman modal oleh Investor kepada </w:t>
            </w:r>
            <w:del w:id="37" w:author="OLTRE" w:date="2024-07-05T23:08:00Z">
              <w:r w:rsidRPr="009249B3">
                <w:rPr>
                  <w:rFonts w:ascii="Palatino" w:hAnsi="Palatino"/>
                  <w:sz w:val="20"/>
                </w:rPr>
                <w:delText>Perseroan</w:delText>
              </w:r>
            </w:del>
            <w:ins w:id="38" w:author="OLTRE" w:date="2024-07-05T23:08:00Z">
              <w:r w:rsidR="009F207A" w:rsidRPr="005955D4">
                <w:rPr>
                  <w:rFonts w:ascii="Palatino" w:hAnsi="Palatino"/>
                  <w:sz w:val="20"/>
                  <w:szCs w:val="20"/>
                </w:rPr>
                <w:t>Perusahaan</w:t>
              </w:r>
            </w:ins>
            <w:r w:rsidRPr="005955D4">
              <w:rPr>
                <w:rFonts w:ascii="Palatino" w:hAnsi="Palatino"/>
                <w:sz w:val="20"/>
                <w:szCs w:val="20"/>
              </w:rPr>
              <w:t>, Per</w:t>
            </w:r>
            <w:r w:rsidR="00305065" w:rsidRPr="005955D4">
              <w:rPr>
                <w:rFonts w:ascii="Palatino" w:hAnsi="Palatino"/>
                <w:sz w:val="20"/>
                <w:szCs w:val="20"/>
              </w:rPr>
              <w:t>usahaan</w:t>
            </w:r>
            <w:r w:rsidRPr="005955D4">
              <w:rPr>
                <w:rFonts w:ascii="Palatino" w:hAnsi="Palatino"/>
                <w:sz w:val="20"/>
                <w:szCs w:val="20"/>
              </w:rPr>
              <w:t xml:space="preserve"> dan Para Pendiri meyakinkan Investor bahwa Per</w:t>
            </w:r>
            <w:r w:rsidR="00305065" w:rsidRPr="005955D4">
              <w:rPr>
                <w:rFonts w:ascii="Palatino" w:hAnsi="Palatino"/>
                <w:sz w:val="20"/>
                <w:szCs w:val="20"/>
              </w:rPr>
              <w:t>usahaan</w:t>
            </w:r>
            <w:r w:rsidRPr="005955D4">
              <w:rPr>
                <w:rFonts w:ascii="Palatino" w:hAnsi="Palatino"/>
                <w:sz w:val="20"/>
                <w:szCs w:val="20"/>
              </w:rPr>
              <w:t xml:space="preserve"> tidak memiliki tanggung jawab atau </w:t>
            </w:r>
            <w:del w:id="39" w:author="OLTRE" w:date="2024-07-05T23:08:00Z">
              <w:r w:rsidRPr="009249B3">
                <w:rPr>
                  <w:rFonts w:ascii="Palatino" w:hAnsi="Palatino"/>
                  <w:sz w:val="20"/>
                </w:rPr>
                <w:delText xml:space="preserve">ancaman atau tuntutan </w:delText>
              </w:r>
            </w:del>
            <w:ins w:id="40" w:author="OLTRE" w:date="2024-07-05T23:08:00Z">
              <w:r w:rsidR="002A673D" w:rsidRPr="005955D4">
                <w:rPr>
                  <w:rFonts w:ascii="Palatino" w:hAnsi="Palatino"/>
                  <w:sz w:val="20"/>
                  <w:szCs w:val="20"/>
                </w:rPr>
                <w:t xml:space="preserve">persidangan </w:t>
              </w:r>
            </w:ins>
            <w:r w:rsidR="002A673D" w:rsidRPr="005955D4">
              <w:rPr>
                <w:rFonts w:ascii="Palatino" w:hAnsi="Palatino"/>
                <w:sz w:val="20"/>
                <w:szCs w:val="20"/>
              </w:rPr>
              <w:t xml:space="preserve">litigasi atau </w:t>
            </w:r>
            <w:ins w:id="41" w:author="OLTRE" w:date="2024-07-05T23:08:00Z">
              <w:r w:rsidR="002A673D" w:rsidRPr="005955D4">
                <w:rPr>
                  <w:rFonts w:ascii="Palatino" w:hAnsi="Palatino"/>
                  <w:sz w:val="20"/>
                  <w:szCs w:val="20"/>
                </w:rPr>
                <w:t xml:space="preserve">tuntutan </w:t>
              </w:r>
            </w:ins>
            <w:r w:rsidR="002A673D" w:rsidRPr="005955D4">
              <w:rPr>
                <w:rFonts w:ascii="Palatino" w:hAnsi="Palatino"/>
                <w:sz w:val="20"/>
                <w:szCs w:val="20"/>
              </w:rPr>
              <w:t xml:space="preserve">pidana yang </w:t>
            </w:r>
            <w:ins w:id="42" w:author="OLTRE" w:date="2024-07-05T23:08:00Z">
              <w:r w:rsidR="002A673D" w:rsidRPr="005955D4">
                <w:rPr>
                  <w:rFonts w:ascii="Palatino" w:hAnsi="Palatino"/>
                  <w:sz w:val="20"/>
                  <w:szCs w:val="20"/>
                </w:rPr>
                <w:t xml:space="preserve">diancam kepada </w:t>
              </w:r>
              <w:r w:rsidR="009F207A" w:rsidRPr="005955D4">
                <w:rPr>
                  <w:rFonts w:ascii="Palatino" w:hAnsi="Palatino"/>
                  <w:sz w:val="20"/>
                  <w:szCs w:val="20"/>
                </w:rPr>
                <w:t xml:space="preserve">Perusahaan </w:t>
              </w:r>
              <w:r w:rsidR="002A673D" w:rsidRPr="005955D4">
                <w:rPr>
                  <w:rFonts w:ascii="Palatino" w:hAnsi="Palatino"/>
                  <w:sz w:val="20"/>
                  <w:szCs w:val="20"/>
                </w:rPr>
                <w:t xml:space="preserve">atau </w:t>
              </w:r>
            </w:ins>
            <w:r w:rsidR="002A673D" w:rsidRPr="005955D4">
              <w:rPr>
                <w:rFonts w:ascii="Palatino" w:hAnsi="Palatino"/>
                <w:sz w:val="20"/>
                <w:szCs w:val="20"/>
              </w:rPr>
              <w:t>sedang menunggu keputusan</w:t>
            </w:r>
            <w:del w:id="43" w:author="OLTRE" w:date="2024-07-05T23:08:00Z">
              <w:r w:rsidRPr="009249B3">
                <w:rPr>
                  <w:rFonts w:ascii="Palatino" w:hAnsi="Palatino"/>
                  <w:sz w:val="20"/>
                </w:rPr>
                <w:delText xml:space="preserve"> terhadap Per</w:delText>
              </w:r>
              <w:r w:rsidR="00305065">
                <w:rPr>
                  <w:rFonts w:ascii="Palatino" w:hAnsi="Palatino"/>
                  <w:sz w:val="20"/>
                </w:rPr>
                <w:delText>usahaan</w:delText>
              </w:r>
            </w:del>
            <w:r w:rsidR="002A673D" w:rsidRPr="005955D4">
              <w:rPr>
                <w:rFonts w:ascii="Palatino" w:hAnsi="Palatino"/>
                <w:sz w:val="20"/>
                <w:szCs w:val="20"/>
              </w:rPr>
              <w:t xml:space="preserve"> </w:t>
            </w:r>
            <w:r w:rsidR="00305065" w:rsidRPr="005955D4">
              <w:rPr>
                <w:rFonts w:ascii="Palatino" w:hAnsi="Palatino"/>
                <w:sz w:val="20"/>
                <w:szCs w:val="20"/>
              </w:rPr>
              <w:t>yang disembunyikan,</w:t>
            </w:r>
            <w:r w:rsidRPr="005955D4">
              <w:rPr>
                <w:rFonts w:ascii="Palatino" w:hAnsi="Palatino"/>
                <w:sz w:val="20"/>
                <w:szCs w:val="20"/>
              </w:rPr>
              <w:t xml:space="preserve"> yang akan berdampak buruk terhadap keputusan Investor untuk melakukan </w:t>
            </w:r>
            <w:r w:rsidR="00305065" w:rsidRPr="005955D4">
              <w:rPr>
                <w:rFonts w:ascii="Palatino" w:hAnsi="Palatino"/>
                <w:sz w:val="20"/>
                <w:szCs w:val="20"/>
              </w:rPr>
              <w:t xml:space="preserve">penanaman modal </w:t>
            </w:r>
            <w:r w:rsidRPr="005955D4">
              <w:rPr>
                <w:rFonts w:ascii="Palatino" w:hAnsi="Palatino"/>
                <w:sz w:val="20"/>
                <w:szCs w:val="20"/>
              </w:rPr>
              <w:t xml:space="preserve">ke dalam Perusahaan dan bahwa setiap dan seluruh pernyataan dan jaminan yang diberikan oleh Perusahaan dan/atau </w:t>
            </w:r>
            <w:r w:rsidR="00305065" w:rsidRPr="005955D4">
              <w:rPr>
                <w:rFonts w:ascii="Palatino" w:hAnsi="Palatino"/>
                <w:sz w:val="20"/>
                <w:szCs w:val="20"/>
              </w:rPr>
              <w:t xml:space="preserve">Para </w:t>
            </w:r>
            <w:r w:rsidRPr="005955D4">
              <w:rPr>
                <w:rFonts w:ascii="Palatino" w:hAnsi="Palatino"/>
                <w:sz w:val="20"/>
                <w:szCs w:val="20"/>
              </w:rPr>
              <w:t>Pendiri berdasarkan</w:t>
            </w:r>
            <w:r w:rsidR="00305065" w:rsidRPr="005955D4">
              <w:rPr>
                <w:rFonts w:ascii="Palatino" w:hAnsi="Palatino"/>
                <w:sz w:val="20"/>
                <w:szCs w:val="20"/>
              </w:rPr>
              <w:t xml:space="preserve"> PPS</w:t>
            </w:r>
            <w:r w:rsidRPr="005955D4">
              <w:rPr>
                <w:rFonts w:ascii="Palatino" w:hAnsi="Palatino"/>
                <w:sz w:val="20"/>
                <w:szCs w:val="20"/>
              </w:rPr>
              <w:t xml:space="preserve"> dan Perjanjian Pemegang Saham adalah benar, lengkap dan tepat.</w:t>
            </w:r>
          </w:p>
          <w:p w14:paraId="25C48362"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BE1C6A4" w14:textId="71AB89F3"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lastRenderedPageBreak/>
              <w:t>OLEH KARENANYA</w:t>
            </w:r>
            <w:r w:rsidRPr="00BD318C">
              <w:rPr>
                <w:rFonts w:ascii="Palatino" w:hAnsi="Palatino"/>
                <w:sz w:val="20"/>
                <w:szCs w:val="20"/>
              </w:rPr>
              <w:t xml:space="preserve">, berdasarkan </w:t>
            </w:r>
            <w:r w:rsidR="00546698" w:rsidRPr="005955D4">
              <w:rPr>
                <w:rFonts w:ascii="Palatino" w:hAnsi="Palatino"/>
                <w:sz w:val="20"/>
                <w:szCs w:val="20"/>
              </w:rPr>
              <w:t>hal-hal yang disebutkan di atas,</w:t>
            </w:r>
            <w:r w:rsidR="00546698" w:rsidRPr="00BD318C">
              <w:rPr>
                <w:rFonts w:ascii="Palatino" w:hAnsi="Palatino"/>
                <w:sz w:val="20"/>
                <w:szCs w:val="20"/>
              </w:rPr>
              <w:t xml:space="preserve"> </w:t>
            </w:r>
            <w:r w:rsidRPr="00BD318C">
              <w:rPr>
                <w:rFonts w:ascii="Palatino" w:hAnsi="Palatino"/>
                <w:sz w:val="20"/>
                <w:szCs w:val="20"/>
              </w:rPr>
              <w:t xml:space="preserve">Para Pihak sepakat sebagai berikut </w:t>
            </w:r>
            <w:r w:rsidRPr="005955D4">
              <w:rPr>
                <w:rFonts w:ascii="Palatino" w:hAnsi="Palatino"/>
                <w:sz w:val="20"/>
                <w:szCs w:val="20"/>
              </w:rPr>
              <w:t>di</w:t>
            </w:r>
            <w:r w:rsidR="00546698" w:rsidRPr="005955D4">
              <w:rPr>
                <w:rFonts w:ascii="Palatino" w:hAnsi="Palatino"/>
                <w:sz w:val="20"/>
                <w:szCs w:val="20"/>
              </w:rPr>
              <w:t xml:space="preserve"> </w:t>
            </w:r>
            <w:r w:rsidRPr="005955D4">
              <w:rPr>
                <w:rFonts w:ascii="Palatino" w:hAnsi="Palatino"/>
                <w:sz w:val="20"/>
                <w:szCs w:val="20"/>
              </w:rPr>
              <w:t>bawah</w:t>
            </w:r>
            <w:r w:rsidRPr="00BD318C">
              <w:rPr>
                <w:rFonts w:ascii="Palatino" w:hAnsi="Palatino"/>
                <w:sz w:val="20"/>
                <w:szCs w:val="20"/>
              </w:rPr>
              <w:t xml:space="preserve"> ini:</w:t>
            </w:r>
          </w:p>
          <w:p w14:paraId="7EF10D55" w14:textId="63E8812C" w:rsidR="00546698" w:rsidRPr="00BD318C"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BD318C" w14:paraId="4166F4F1"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1745F88E" w14:textId="77777777" w:rsidR="00022EA6" w:rsidRPr="005955D4" w:rsidRDefault="00022EA6" w:rsidP="00CB1B03">
            <w:pPr>
              <w:contextualSpacing/>
              <w:jc w:val="both"/>
              <w:rPr>
                <w:rFonts w:ascii="Palatino" w:hAnsi="Palatino"/>
                <w:sz w:val="20"/>
                <w:szCs w:val="20"/>
              </w:rPr>
            </w:pPr>
            <w:r w:rsidRPr="005955D4">
              <w:rPr>
                <w:rFonts w:ascii="Palatino" w:hAnsi="Palatino"/>
                <w:sz w:val="20"/>
                <w:szCs w:val="20"/>
              </w:rPr>
              <w:lastRenderedPageBreak/>
              <w:t>1.</w:t>
            </w:r>
          </w:p>
        </w:tc>
        <w:tc>
          <w:tcPr>
            <w:tcW w:w="4851" w:type="dxa"/>
          </w:tcPr>
          <w:p w14:paraId="725D21F9" w14:textId="77777777" w:rsidR="00022EA6" w:rsidRPr="005955D4"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u w:val="single"/>
              </w:rPr>
              <w:t>Relationship of the Parties</w:t>
            </w:r>
            <w:r w:rsidRPr="005955D4">
              <w:rPr>
                <w:rFonts w:ascii="Palatino" w:hAnsi="Palatino"/>
                <w:sz w:val="20"/>
                <w:szCs w:val="20"/>
              </w:rPr>
              <w:t>.</w:t>
            </w:r>
          </w:p>
          <w:p w14:paraId="79ED303F" w14:textId="77777777" w:rsidR="008D24A5"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D26F231" w14:textId="005E1E3B" w:rsidR="00022EA6" w:rsidRPr="005955D4"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r w:rsidRPr="005955D4">
              <w:rPr>
                <w:rFonts w:ascii="Palatino" w:eastAsia="Arial Unicode MS" w:hAnsi="Palatino" w:cs="Arial"/>
                <w:sz w:val="20"/>
                <w:szCs w:val="20"/>
              </w:rPr>
              <w:t xml:space="preserve">This Agreement is made by and only to bind the Parties herein and that </w:t>
            </w:r>
            <w:r w:rsidR="00714671" w:rsidRPr="005955D4">
              <w:rPr>
                <w:rFonts w:ascii="Palatino" w:eastAsia="Arial Unicode MS" w:hAnsi="Palatino" w:cs="Arial"/>
                <w:sz w:val="20"/>
                <w:szCs w:val="20"/>
              </w:rPr>
              <w:t xml:space="preserve">each </w:t>
            </w:r>
            <w:r w:rsidR="001E7FBA" w:rsidRPr="005955D4">
              <w:rPr>
                <w:rFonts w:ascii="Palatino" w:eastAsia="Arial Unicode MS" w:hAnsi="Palatino" w:cs="Arial"/>
                <w:sz w:val="20"/>
                <w:szCs w:val="20"/>
              </w:rPr>
              <w:t>P</w:t>
            </w:r>
            <w:r w:rsidR="00714671" w:rsidRPr="005955D4">
              <w:rPr>
                <w:rFonts w:ascii="Palatino" w:eastAsia="Arial Unicode MS" w:hAnsi="Palatino" w:cs="Arial"/>
                <w:sz w:val="20"/>
                <w:szCs w:val="20"/>
              </w:rPr>
              <w:t xml:space="preserve">arty shall be an independent party to the other Party. Therefore this Agreement </w:t>
            </w:r>
            <w:r w:rsidR="00EB2696" w:rsidRPr="005955D4">
              <w:rPr>
                <w:rFonts w:ascii="Palatino" w:eastAsia="Arial Unicode MS" w:hAnsi="Palatino" w:cs="Arial"/>
                <w:sz w:val="20"/>
                <w:szCs w:val="20"/>
              </w:rPr>
              <w:t xml:space="preserve">is </w:t>
            </w:r>
            <w:r w:rsidR="00714671" w:rsidRPr="005955D4">
              <w:rPr>
                <w:rFonts w:ascii="Palatino" w:eastAsia="Arial Unicode MS" w:hAnsi="Palatino" w:cs="Arial"/>
                <w:sz w:val="20"/>
                <w:szCs w:val="20"/>
              </w:rPr>
              <w:t>not intended to establish other legal form such as agency, joint venture, subsidiary, or others.</w:t>
            </w:r>
          </w:p>
          <w:p w14:paraId="39C0D81C" w14:textId="77777777" w:rsidR="001E7FBA" w:rsidRPr="005955D4"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1B60E0F1" w14:textId="5EB2B3D5" w:rsidR="001E7FBA" w:rsidRPr="005955D4"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c>
          <w:tcPr>
            <w:tcW w:w="4943" w:type="dxa"/>
          </w:tcPr>
          <w:p w14:paraId="6EA2415C" w14:textId="77777777" w:rsidR="00022EA6" w:rsidRPr="00BD318C"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Hubungan Antar Pihak</w:t>
            </w:r>
            <w:r w:rsidR="00BC315F" w:rsidRPr="00BD318C">
              <w:rPr>
                <w:rFonts w:ascii="Palatino" w:hAnsi="Palatino"/>
                <w:sz w:val="20"/>
                <w:szCs w:val="20"/>
              </w:rPr>
              <w:t>.</w:t>
            </w:r>
          </w:p>
          <w:p w14:paraId="61B24F05" w14:textId="77777777" w:rsidR="008D24A5"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10547BB8" w14:textId="6AA3ECF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ins w:id="44" w:author="OLTRE" w:date="2024-07-05T23:08:00Z"/>
                <w:rFonts w:ascii="Palatino" w:hAnsi="Palatino"/>
                <w:sz w:val="20"/>
                <w:szCs w:val="20"/>
              </w:rPr>
            </w:pPr>
            <w:r w:rsidRPr="00BD318C">
              <w:rPr>
                <w:rFonts w:ascii="Palatino" w:hAnsi="Palatino"/>
                <w:sz w:val="20"/>
                <w:szCs w:val="20"/>
              </w:rPr>
              <w:t xml:space="preserve">Perjanjian ini dibuat oleh dan hanya mengikat kepada Para Pihak dalam Perjanjian ini </w:t>
            </w:r>
            <w:r w:rsidR="00546698" w:rsidRPr="005955D4">
              <w:rPr>
                <w:rFonts w:ascii="Palatino" w:hAnsi="Palatino"/>
                <w:sz w:val="20"/>
                <w:szCs w:val="20"/>
              </w:rPr>
              <w:t>masing</w:t>
            </w:r>
            <w:r w:rsidR="00546698" w:rsidRPr="00BD318C">
              <w:rPr>
                <w:rFonts w:ascii="Palatino" w:hAnsi="Palatino"/>
                <w:sz w:val="20"/>
                <w:szCs w:val="20"/>
              </w:rPr>
              <w:t xml:space="preserve">-masing Pihak </w:t>
            </w:r>
            <w:r w:rsidRPr="00BD318C">
              <w:rPr>
                <w:rFonts w:ascii="Palatino" w:hAnsi="Palatino"/>
                <w:sz w:val="20"/>
                <w:szCs w:val="20"/>
              </w:rPr>
              <w:t xml:space="preserve">merupakan </w:t>
            </w:r>
            <w:r w:rsidR="00546698" w:rsidRPr="005955D4">
              <w:rPr>
                <w:rFonts w:ascii="Palatino" w:hAnsi="Palatino"/>
                <w:sz w:val="20"/>
                <w:szCs w:val="20"/>
              </w:rPr>
              <w:t>p</w:t>
            </w:r>
            <w:r w:rsidRPr="005955D4">
              <w:rPr>
                <w:rFonts w:ascii="Palatino" w:hAnsi="Palatino"/>
                <w:sz w:val="20"/>
                <w:szCs w:val="20"/>
              </w:rPr>
              <w:t>ihak</w:t>
            </w:r>
            <w:r w:rsidRPr="00BD318C">
              <w:rPr>
                <w:rFonts w:ascii="Palatino" w:hAnsi="Palatino"/>
                <w:sz w:val="20"/>
                <w:szCs w:val="20"/>
              </w:rPr>
              <w:t xml:space="preserve"> independen </w:t>
            </w:r>
            <w:del w:id="45" w:author="OLTRE" w:date="2024-07-05T23:08:00Z">
              <w:r w:rsidRPr="004358B8">
                <w:rPr>
                  <w:rFonts w:ascii="Palatino" w:hAnsi="Palatino"/>
                  <w:sz w:val="20"/>
                </w:rPr>
                <w:delText>terhadap</w:delText>
              </w:r>
            </w:del>
            <w:ins w:id="46" w:author="OLTRE" w:date="2024-07-05T23:08:00Z">
              <w:r w:rsidR="007F2152" w:rsidRPr="005955D4">
                <w:rPr>
                  <w:rFonts w:ascii="Palatino" w:hAnsi="Palatino"/>
                  <w:sz w:val="20"/>
                  <w:szCs w:val="20"/>
                </w:rPr>
                <w:t xml:space="preserve">dari </w:t>
              </w:r>
            </w:ins>
            <w:r w:rsidR="007F2152" w:rsidRPr="00BD318C">
              <w:rPr>
                <w:rFonts w:ascii="Palatino" w:hAnsi="Palatino"/>
                <w:sz w:val="20"/>
                <w:szCs w:val="20"/>
              </w:rPr>
              <w:t xml:space="preserve"> </w:t>
            </w:r>
            <w:r w:rsidRPr="00BD318C">
              <w:rPr>
                <w:rFonts w:ascii="Palatino" w:hAnsi="Palatino"/>
                <w:sz w:val="20"/>
                <w:szCs w:val="20"/>
              </w:rPr>
              <w:t>Pihak lainnya. Dengan demikian Perjanjian ini tidak dimaksudkan untuk membuat hubungan hukum dalam bentuk lainnya  seperti keagenan, usaha patungan, anak perusahaan atau lainnya.</w:t>
            </w:r>
          </w:p>
          <w:p w14:paraId="108E628A" w14:textId="55EAB019" w:rsidR="001A2DA4" w:rsidRPr="00BD318C" w:rsidRDefault="001A2DA4"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022EA6" w:rsidRPr="00BD318C" w14:paraId="37BC8EA5" w14:textId="77777777" w:rsidTr="00D5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5CF8CDB" w14:textId="77777777" w:rsidR="00022EA6" w:rsidRPr="005955D4" w:rsidRDefault="00714671" w:rsidP="00CB1B03">
            <w:pPr>
              <w:contextualSpacing/>
              <w:jc w:val="both"/>
              <w:rPr>
                <w:rFonts w:ascii="Palatino" w:hAnsi="Palatino"/>
                <w:sz w:val="20"/>
                <w:szCs w:val="20"/>
              </w:rPr>
            </w:pPr>
            <w:r w:rsidRPr="005955D4">
              <w:rPr>
                <w:rFonts w:ascii="Palatino" w:hAnsi="Palatino"/>
                <w:sz w:val="20"/>
                <w:szCs w:val="20"/>
              </w:rPr>
              <w:t>2.</w:t>
            </w:r>
          </w:p>
          <w:p w14:paraId="265B7617" w14:textId="77777777" w:rsidR="008D24A5" w:rsidRPr="005955D4" w:rsidRDefault="008D24A5" w:rsidP="00CB1B03">
            <w:pPr>
              <w:contextualSpacing/>
              <w:jc w:val="both"/>
              <w:rPr>
                <w:rFonts w:ascii="Palatino" w:hAnsi="Palatino"/>
                <w:sz w:val="20"/>
                <w:szCs w:val="20"/>
              </w:rPr>
            </w:pPr>
          </w:p>
          <w:p w14:paraId="1DCE239A" w14:textId="77777777" w:rsidR="00DC1127" w:rsidRPr="005955D4" w:rsidRDefault="00DC1127" w:rsidP="00CB1B03">
            <w:pPr>
              <w:contextualSpacing/>
              <w:jc w:val="both"/>
              <w:rPr>
                <w:rFonts w:ascii="Palatino" w:hAnsi="Palatino"/>
                <w:sz w:val="20"/>
                <w:szCs w:val="20"/>
              </w:rPr>
            </w:pPr>
            <w:r w:rsidRPr="005955D4">
              <w:rPr>
                <w:rFonts w:ascii="Palatino" w:hAnsi="Palatino"/>
                <w:sz w:val="20"/>
                <w:szCs w:val="20"/>
              </w:rPr>
              <w:t>2.1</w:t>
            </w:r>
          </w:p>
          <w:p w14:paraId="08389D38" w14:textId="77777777" w:rsidR="00714671" w:rsidRPr="005955D4" w:rsidRDefault="00714671" w:rsidP="00CB1B03">
            <w:pPr>
              <w:contextualSpacing/>
              <w:jc w:val="both"/>
              <w:rPr>
                <w:rFonts w:ascii="Palatino" w:hAnsi="Palatino"/>
                <w:sz w:val="20"/>
                <w:szCs w:val="20"/>
              </w:rPr>
            </w:pPr>
          </w:p>
          <w:p w14:paraId="7EF431C0" w14:textId="77777777" w:rsidR="00714671" w:rsidRPr="005955D4" w:rsidRDefault="00714671" w:rsidP="00CB1B03">
            <w:pPr>
              <w:contextualSpacing/>
              <w:jc w:val="both"/>
              <w:rPr>
                <w:rFonts w:ascii="Palatino" w:hAnsi="Palatino"/>
                <w:sz w:val="20"/>
                <w:szCs w:val="20"/>
              </w:rPr>
            </w:pPr>
          </w:p>
          <w:p w14:paraId="79258CBB" w14:textId="77777777" w:rsidR="00714671" w:rsidRPr="005955D4" w:rsidRDefault="00714671" w:rsidP="00CB1B03">
            <w:pPr>
              <w:contextualSpacing/>
              <w:jc w:val="both"/>
              <w:rPr>
                <w:rFonts w:ascii="Palatino" w:hAnsi="Palatino"/>
                <w:sz w:val="20"/>
                <w:szCs w:val="20"/>
              </w:rPr>
            </w:pPr>
          </w:p>
          <w:p w14:paraId="3094D70C" w14:textId="77777777" w:rsidR="00714671" w:rsidRPr="005955D4" w:rsidRDefault="00714671" w:rsidP="00CB1B03">
            <w:pPr>
              <w:contextualSpacing/>
              <w:jc w:val="both"/>
              <w:rPr>
                <w:rFonts w:ascii="Palatino" w:hAnsi="Palatino"/>
                <w:sz w:val="20"/>
                <w:szCs w:val="20"/>
              </w:rPr>
            </w:pPr>
          </w:p>
          <w:p w14:paraId="590ABD9A" w14:textId="77777777" w:rsidR="00714671" w:rsidRPr="005955D4" w:rsidRDefault="00714671" w:rsidP="00CB1B03">
            <w:pPr>
              <w:contextualSpacing/>
              <w:jc w:val="both"/>
              <w:rPr>
                <w:rFonts w:ascii="Palatino" w:hAnsi="Palatino"/>
                <w:sz w:val="20"/>
                <w:szCs w:val="20"/>
              </w:rPr>
            </w:pPr>
          </w:p>
          <w:p w14:paraId="0C189969" w14:textId="77777777" w:rsidR="00714671" w:rsidRPr="005955D4" w:rsidRDefault="00714671" w:rsidP="00CB1B03">
            <w:pPr>
              <w:contextualSpacing/>
              <w:jc w:val="both"/>
              <w:rPr>
                <w:rFonts w:ascii="Palatino" w:hAnsi="Palatino"/>
                <w:sz w:val="20"/>
                <w:szCs w:val="20"/>
              </w:rPr>
            </w:pPr>
          </w:p>
          <w:p w14:paraId="26C20A2B" w14:textId="77777777" w:rsidR="00714671" w:rsidRPr="005955D4" w:rsidRDefault="00714671" w:rsidP="00CB1B03">
            <w:pPr>
              <w:contextualSpacing/>
              <w:jc w:val="both"/>
              <w:rPr>
                <w:rFonts w:ascii="Palatino" w:hAnsi="Palatino"/>
                <w:sz w:val="20"/>
                <w:szCs w:val="20"/>
              </w:rPr>
            </w:pPr>
          </w:p>
          <w:p w14:paraId="7D0CCFDC" w14:textId="77777777" w:rsidR="00714671" w:rsidRPr="005955D4" w:rsidRDefault="00714671" w:rsidP="00CB1B03">
            <w:pPr>
              <w:contextualSpacing/>
              <w:jc w:val="both"/>
              <w:rPr>
                <w:rFonts w:ascii="Palatino" w:hAnsi="Palatino"/>
                <w:sz w:val="20"/>
                <w:szCs w:val="20"/>
              </w:rPr>
            </w:pPr>
          </w:p>
          <w:p w14:paraId="6F8F2C9F" w14:textId="77777777" w:rsidR="00714671" w:rsidRPr="005955D4" w:rsidRDefault="00714671" w:rsidP="00CB1B03">
            <w:pPr>
              <w:contextualSpacing/>
              <w:jc w:val="both"/>
              <w:rPr>
                <w:rFonts w:ascii="Palatino" w:hAnsi="Palatino"/>
                <w:sz w:val="20"/>
                <w:szCs w:val="20"/>
              </w:rPr>
            </w:pPr>
          </w:p>
          <w:p w14:paraId="62AFB9C9" w14:textId="77777777" w:rsidR="00714671" w:rsidRPr="005955D4" w:rsidRDefault="00714671" w:rsidP="00CB1B03">
            <w:pPr>
              <w:contextualSpacing/>
              <w:jc w:val="both"/>
              <w:rPr>
                <w:rFonts w:ascii="Palatino" w:hAnsi="Palatino"/>
                <w:sz w:val="20"/>
                <w:szCs w:val="20"/>
              </w:rPr>
            </w:pPr>
          </w:p>
          <w:p w14:paraId="5785FF87" w14:textId="77777777" w:rsidR="008D24A5" w:rsidRPr="005955D4" w:rsidRDefault="008D24A5" w:rsidP="00CB1B03">
            <w:pPr>
              <w:contextualSpacing/>
              <w:jc w:val="both"/>
              <w:rPr>
                <w:rFonts w:ascii="Palatino" w:hAnsi="Palatino"/>
                <w:sz w:val="20"/>
                <w:szCs w:val="20"/>
              </w:rPr>
            </w:pPr>
          </w:p>
          <w:p w14:paraId="6FD00E92" w14:textId="77777777" w:rsidR="00546698" w:rsidRDefault="00546698" w:rsidP="00CB1B03">
            <w:pPr>
              <w:contextualSpacing/>
              <w:jc w:val="both"/>
              <w:rPr>
                <w:rFonts w:ascii="Palatino" w:hAnsi="Palatino"/>
                <w:b w:val="0"/>
                <w:bCs w:val="0"/>
                <w:sz w:val="20"/>
              </w:rPr>
            </w:pPr>
          </w:p>
          <w:p w14:paraId="4E3A9B8D" w14:textId="77777777" w:rsidR="00BD318C" w:rsidRDefault="00BD318C" w:rsidP="00CB1B03">
            <w:pPr>
              <w:contextualSpacing/>
              <w:jc w:val="both"/>
              <w:rPr>
                <w:rFonts w:ascii="Palatino" w:hAnsi="Palatino"/>
                <w:b w:val="0"/>
                <w:bCs w:val="0"/>
                <w:sz w:val="20"/>
              </w:rPr>
            </w:pPr>
          </w:p>
          <w:p w14:paraId="5AA8709E" w14:textId="77777777" w:rsidR="00BD318C" w:rsidRPr="005955D4" w:rsidRDefault="00BD318C" w:rsidP="00CB1B03">
            <w:pPr>
              <w:contextualSpacing/>
              <w:jc w:val="both"/>
              <w:rPr>
                <w:rFonts w:ascii="Palatino" w:hAnsi="Palatino"/>
                <w:sz w:val="20"/>
                <w:rPrChange w:id="47" w:author="OLTRE" w:date="2024-07-05T23:08:00Z">
                  <w:rPr>
                    <w:rFonts w:ascii="Palatino" w:hAnsi="Palatino"/>
                    <w:b w:val="0"/>
                    <w:sz w:val="20"/>
                  </w:rPr>
                </w:rPrChange>
              </w:rPr>
            </w:pPr>
          </w:p>
          <w:p w14:paraId="2DC6A4A9" w14:textId="77777777" w:rsidR="006058DF" w:rsidRDefault="006058DF" w:rsidP="00CB1B03">
            <w:pPr>
              <w:contextualSpacing/>
              <w:jc w:val="both"/>
              <w:rPr>
                <w:del w:id="48" w:author="OLTRE" w:date="2024-07-05T23:08:00Z"/>
                <w:rFonts w:ascii="Palatino" w:hAnsi="Palatino"/>
                <w:b w:val="0"/>
                <w:bCs w:val="0"/>
                <w:sz w:val="20"/>
              </w:rPr>
            </w:pPr>
          </w:p>
          <w:p w14:paraId="38A7B492" w14:textId="77777777" w:rsidR="00546698" w:rsidRPr="009C2E96" w:rsidRDefault="00546698" w:rsidP="00CB1B03">
            <w:pPr>
              <w:contextualSpacing/>
              <w:jc w:val="both"/>
              <w:rPr>
                <w:del w:id="49" w:author="OLTRE" w:date="2024-07-05T23:08:00Z"/>
                <w:rFonts w:ascii="Palatino" w:hAnsi="Palatino"/>
                <w:sz w:val="20"/>
              </w:rPr>
            </w:pPr>
          </w:p>
          <w:p w14:paraId="4472787B" w14:textId="77777777" w:rsidR="00714671" w:rsidRPr="005955D4" w:rsidRDefault="00714671" w:rsidP="00CB1B03">
            <w:pPr>
              <w:contextualSpacing/>
              <w:jc w:val="both"/>
              <w:rPr>
                <w:rFonts w:ascii="Palatino" w:hAnsi="Palatino"/>
                <w:sz w:val="20"/>
                <w:szCs w:val="20"/>
              </w:rPr>
            </w:pPr>
            <w:r w:rsidRPr="005955D4">
              <w:rPr>
                <w:rFonts w:ascii="Palatino" w:hAnsi="Palatino"/>
                <w:sz w:val="20"/>
                <w:szCs w:val="20"/>
              </w:rPr>
              <w:t>a.</w:t>
            </w:r>
          </w:p>
          <w:p w14:paraId="7684EEE8" w14:textId="77777777" w:rsidR="00DC1127" w:rsidRPr="005955D4" w:rsidRDefault="00DC1127" w:rsidP="00CB1B03">
            <w:pPr>
              <w:contextualSpacing/>
              <w:jc w:val="both"/>
              <w:rPr>
                <w:rFonts w:ascii="Palatino" w:hAnsi="Palatino"/>
                <w:sz w:val="20"/>
                <w:szCs w:val="20"/>
              </w:rPr>
            </w:pPr>
          </w:p>
          <w:p w14:paraId="64CE2D85" w14:textId="77777777" w:rsidR="00DC1127" w:rsidRPr="005955D4" w:rsidRDefault="00DC1127" w:rsidP="00CB1B03">
            <w:pPr>
              <w:contextualSpacing/>
              <w:jc w:val="both"/>
              <w:rPr>
                <w:rFonts w:ascii="Palatino" w:hAnsi="Palatino"/>
                <w:sz w:val="20"/>
                <w:szCs w:val="20"/>
              </w:rPr>
            </w:pPr>
          </w:p>
          <w:p w14:paraId="54B52F3E" w14:textId="77777777" w:rsidR="00DC1127" w:rsidRPr="005955D4" w:rsidRDefault="00DC1127" w:rsidP="00CB1B03">
            <w:pPr>
              <w:contextualSpacing/>
              <w:jc w:val="both"/>
              <w:rPr>
                <w:rFonts w:ascii="Palatino" w:hAnsi="Palatino"/>
                <w:sz w:val="20"/>
                <w:szCs w:val="20"/>
              </w:rPr>
            </w:pPr>
          </w:p>
          <w:p w14:paraId="2DDF84AD" w14:textId="77777777" w:rsidR="006058DF" w:rsidRDefault="006058DF" w:rsidP="00CB1B03">
            <w:pPr>
              <w:contextualSpacing/>
              <w:jc w:val="both"/>
              <w:rPr>
                <w:rFonts w:ascii="Palatino" w:hAnsi="Palatino"/>
                <w:b w:val="0"/>
                <w:bCs w:val="0"/>
                <w:sz w:val="20"/>
                <w:szCs w:val="20"/>
              </w:rPr>
            </w:pPr>
          </w:p>
          <w:p w14:paraId="43D992CD" w14:textId="77777777" w:rsidR="00BD318C" w:rsidRPr="005955D4" w:rsidRDefault="00BD318C" w:rsidP="00CB1B03">
            <w:pPr>
              <w:contextualSpacing/>
              <w:jc w:val="both"/>
              <w:rPr>
                <w:rFonts w:ascii="Palatino" w:hAnsi="Palatino"/>
                <w:sz w:val="20"/>
                <w:szCs w:val="20"/>
              </w:rPr>
            </w:pPr>
          </w:p>
          <w:p w14:paraId="4B42DB0C" w14:textId="77777777" w:rsidR="008E68C9" w:rsidRPr="00BD318C" w:rsidRDefault="008E68C9" w:rsidP="00CB1B03">
            <w:pPr>
              <w:contextualSpacing/>
              <w:jc w:val="both"/>
              <w:rPr>
                <w:rFonts w:ascii="Palatino" w:hAnsi="Palatino"/>
                <w:sz w:val="20"/>
                <w:szCs w:val="20"/>
              </w:rPr>
            </w:pPr>
          </w:p>
          <w:p w14:paraId="59B3BFE6" w14:textId="77777777" w:rsidR="00546698" w:rsidRPr="005955D4" w:rsidRDefault="00546698" w:rsidP="00CB1B03">
            <w:pPr>
              <w:contextualSpacing/>
              <w:jc w:val="both"/>
              <w:rPr>
                <w:rFonts w:ascii="Palatino" w:hAnsi="Palatino"/>
                <w:b w:val="0"/>
                <w:sz w:val="20"/>
                <w:szCs w:val="20"/>
              </w:rPr>
            </w:pPr>
          </w:p>
          <w:p w14:paraId="73F0DB4B" w14:textId="36BB51EE" w:rsidR="008D24A5" w:rsidRPr="005955D4" w:rsidRDefault="00DC1127" w:rsidP="00CB1B03">
            <w:pPr>
              <w:contextualSpacing/>
              <w:jc w:val="both"/>
              <w:rPr>
                <w:rFonts w:ascii="Palatino" w:hAnsi="Palatino"/>
                <w:sz w:val="20"/>
                <w:szCs w:val="20"/>
              </w:rPr>
            </w:pPr>
            <w:r w:rsidRPr="005955D4">
              <w:rPr>
                <w:rFonts w:ascii="Palatino" w:hAnsi="Palatino"/>
                <w:sz w:val="20"/>
                <w:szCs w:val="20"/>
              </w:rPr>
              <w:t>b.</w:t>
            </w:r>
          </w:p>
          <w:p w14:paraId="6E86C302" w14:textId="77777777" w:rsidR="00CA09D5" w:rsidRPr="005955D4" w:rsidRDefault="00CA09D5" w:rsidP="00CB1B03">
            <w:pPr>
              <w:contextualSpacing/>
              <w:jc w:val="both"/>
              <w:rPr>
                <w:rFonts w:ascii="Palatino" w:hAnsi="Palatino"/>
                <w:sz w:val="20"/>
                <w:szCs w:val="20"/>
              </w:rPr>
            </w:pPr>
          </w:p>
          <w:p w14:paraId="42F40D00" w14:textId="77777777" w:rsidR="00CA09D5" w:rsidRPr="005955D4" w:rsidRDefault="00CA09D5" w:rsidP="00CB1B03">
            <w:pPr>
              <w:contextualSpacing/>
              <w:jc w:val="both"/>
              <w:rPr>
                <w:rFonts w:ascii="Palatino" w:hAnsi="Palatino"/>
                <w:sz w:val="20"/>
                <w:szCs w:val="20"/>
              </w:rPr>
            </w:pPr>
          </w:p>
          <w:p w14:paraId="27A39AC9" w14:textId="77777777" w:rsidR="00CA09D5" w:rsidRPr="005955D4" w:rsidRDefault="00CA09D5" w:rsidP="00CB1B03">
            <w:pPr>
              <w:contextualSpacing/>
              <w:jc w:val="both"/>
              <w:rPr>
                <w:rFonts w:ascii="Palatino" w:hAnsi="Palatino"/>
                <w:sz w:val="20"/>
                <w:szCs w:val="20"/>
              </w:rPr>
            </w:pPr>
          </w:p>
          <w:p w14:paraId="4A75C612" w14:textId="77777777" w:rsidR="00CA09D5" w:rsidRPr="005955D4" w:rsidRDefault="00CA09D5" w:rsidP="00CB1B03">
            <w:pPr>
              <w:contextualSpacing/>
              <w:jc w:val="both"/>
              <w:rPr>
                <w:rFonts w:ascii="Palatino" w:hAnsi="Palatino"/>
                <w:sz w:val="20"/>
                <w:szCs w:val="20"/>
              </w:rPr>
            </w:pPr>
          </w:p>
          <w:p w14:paraId="233C6B18" w14:textId="77777777" w:rsidR="00CA09D5" w:rsidRPr="005955D4" w:rsidRDefault="00CA09D5" w:rsidP="00CB1B03">
            <w:pPr>
              <w:contextualSpacing/>
              <w:jc w:val="both"/>
              <w:rPr>
                <w:rFonts w:ascii="Palatino" w:hAnsi="Palatino"/>
                <w:sz w:val="20"/>
                <w:szCs w:val="20"/>
              </w:rPr>
            </w:pPr>
          </w:p>
          <w:p w14:paraId="5FE5474A" w14:textId="77777777" w:rsidR="00CA09D5" w:rsidRPr="005955D4" w:rsidRDefault="00CA09D5" w:rsidP="00CB1B03">
            <w:pPr>
              <w:contextualSpacing/>
              <w:jc w:val="both"/>
              <w:rPr>
                <w:rFonts w:ascii="Palatino" w:hAnsi="Palatino"/>
                <w:sz w:val="20"/>
                <w:szCs w:val="20"/>
              </w:rPr>
            </w:pPr>
          </w:p>
          <w:p w14:paraId="79ECDE56" w14:textId="77777777" w:rsidR="008D24A5" w:rsidRPr="005955D4" w:rsidRDefault="008D24A5" w:rsidP="00CB1B03">
            <w:pPr>
              <w:contextualSpacing/>
              <w:jc w:val="both"/>
              <w:rPr>
                <w:rFonts w:ascii="Palatino" w:hAnsi="Palatino"/>
                <w:b w:val="0"/>
                <w:sz w:val="20"/>
                <w:szCs w:val="20"/>
              </w:rPr>
            </w:pPr>
          </w:p>
          <w:p w14:paraId="734C01CD" w14:textId="77777777" w:rsidR="008E68C9" w:rsidRPr="005955D4" w:rsidRDefault="008E68C9" w:rsidP="00CB1B03">
            <w:pPr>
              <w:contextualSpacing/>
              <w:jc w:val="both"/>
              <w:rPr>
                <w:rFonts w:ascii="Palatino" w:hAnsi="Palatino"/>
                <w:sz w:val="20"/>
                <w:szCs w:val="20"/>
              </w:rPr>
            </w:pPr>
          </w:p>
          <w:p w14:paraId="317E144B" w14:textId="77777777" w:rsidR="006F1163" w:rsidRPr="005955D4" w:rsidRDefault="006F1163" w:rsidP="00CB1B03">
            <w:pPr>
              <w:contextualSpacing/>
              <w:jc w:val="both"/>
              <w:rPr>
                <w:rFonts w:ascii="Palatino" w:hAnsi="Palatino"/>
                <w:b w:val="0"/>
                <w:bCs w:val="0"/>
                <w:sz w:val="20"/>
                <w:szCs w:val="20"/>
              </w:rPr>
            </w:pPr>
          </w:p>
          <w:p w14:paraId="73884978" w14:textId="77777777" w:rsidR="007C0009" w:rsidRPr="00BD318C" w:rsidRDefault="007C0009" w:rsidP="00CB1B03">
            <w:pPr>
              <w:contextualSpacing/>
              <w:jc w:val="both"/>
              <w:rPr>
                <w:rFonts w:ascii="Palatino" w:hAnsi="Palatino"/>
                <w:b w:val="0"/>
                <w:sz w:val="20"/>
                <w:szCs w:val="20"/>
              </w:rPr>
            </w:pPr>
          </w:p>
          <w:p w14:paraId="2AC66E02" w14:textId="77777777" w:rsidR="00546698" w:rsidRDefault="00546698" w:rsidP="00CB1B03">
            <w:pPr>
              <w:contextualSpacing/>
              <w:jc w:val="both"/>
              <w:rPr>
                <w:rFonts w:ascii="Palatino" w:hAnsi="Palatino"/>
                <w:sz w:val="20"/>
                <w:szCs w:val="20"/>
              </w:rPr>
            </w:pPr>
          </w:p>
          <w:p w14:paraId="086342FA" w14:textId="77777777" w:rsidR="00BD318C" w:rsidRDefault="00BD318C" w:rsidP="00CB1B03">
            <w:pPr>
              <w:contextualSpacing/>
              <w:jc w:val="both"/>
              <w:rPr>
                <w:rFonts w:ascii="Palatino" w:hAnsi="Palatino"/>
                <w:sz w:val="20"/>
                <w:szCs w:val="20"/>
              </w:rPr>
            </w:pPr>
          </w:p>
          <w:p w14:paraId="40FB36CD" w14:textId="77777777" w:rsidR="00BD318C" w:rsidRPr="005955D4" w:rsidRDefault="00BD318C" w:rsidP="00CB1B03">
            <w:pPr>
              <w:contextualSpacing/>
              <w:jc w:val="both"/>
              <w:rPr>
                <w:rFonts w:ascii="Palatino" w:hAnsi="Palatino"/>
                <w:b w:val="0"/>
                <w:bCs w:val="0"/>
                <w:sz w:val="20"/>
                <w:szCs w:val="20"/>
              </w:rPr>
            </w:pPr>
          </w:p>
          <w:p w14:paraId="134A0D07" w14:textId="77777777" w:rsidR="00546698" w:rsidRPr="005955D4" w:rsidRDefault="00546698" w:rsidP="00CB1B03">
            <w:pPr>
              <w:contextualSpacing/>
              <w:jc w:val="both"/>
              <w:rPr>
                <w:rFonts w:ascii="Palatino" w:hAnsi="Palatino"/>
                <w:sz w:val="20"/>
                <w:szCs w:val="20"/>
              </w:rPr>
            </w:pPr>
          </w:p>
          <w:p w14:paraId="164E686C" w14:textId="18816DC4" w:rsidR="005849A5" w:rsidRPr="005955D4" w:rsidRDefault="00E81C87" w:rsidP="00CB1B03">
            <w:pPr>
              <w:contextualSpacing/>
              <w:jc w:val="both"/>
              <w:rPr>
                <w:rFonts w:ascii="Palatino" w:hAnsi="Palatino"/>
                <w:b w:val="0"/>
                <w:bCs w:val="0"/>
                <w:sz w:val="20"/>
                <w:szCs w:val="20"/>
              </w:rPr>
            </w:pPr>
            <w:r w:rsidRPr="005955D4">
              <w:rPr>
                <w:rFonts w:ascii="Palatino" w:hAnsi="Palatino"/>
                <w:b w:val="0"/>
                <w:bCs w:val="0"/>
                <w:sz w:val="20"/>
                <w:szCs w:val="20"/>
              </w:rPr>
              <w:t>c.</w:t>
            </w:r>
          </w:p>
          <w:p w14:paraId="3FB47552" w14:textId="77777777" w:rsidR="005849A5" w:rsidRPr="005955D4" w:rsidRDefault="005849A5" w:rsidP="00CB1B03">
            <w:pPr>
              <w:contextualSpacing/>
              <w:jc w:val="both"/>
              <w:rPr>
                <w:rFonts w:ascii="Palatino" w:hAnsi="Palatino"/>
                <w:b w:val="0"/>
                <w:bCs w:val="0"/>
                <w:sz w:val="20"/>
                <w:szCs w:val="20"/>
              </w:rPr>
            </w:pPr>
          </w:p>
          <w:p w14:paraId="384817D1" w14:textId="77777777" w:rsidR="00D32885" w:rsidRPr="005955D4" w:rsidRDefault="00D32885" w:rsidP="00CB1B03">
            <w:pPr>
              <w:contextualSpacing/>
              <w:jc w:val="both"/>
              <w:rPr>
                <w:rFonts w:ascii="Palatino" w:hAnsi="Palatino"/>
                <w:b w:val="0"/>
                <w:bCs w:val="0"/>
                <w:sz w:val="20"/>
                <w:szCs w:val="20"/>
              </w:rPr>
            </w:pPr>
          </w:p>
          <w:p w14:paraId="1907D794" w14:textId="77777777" w:rsidR="00D32885" w:rsidRPr="005955D4" w:rsidRDefault="00D32885" w:rsidP="00CB1B03">
            <w:pPr>
              <w:contextualSpacing/>
              <w:jc w:val="both"/>
              <w:rPr>
                <w:rFonts w:ascii="Palatino" w:hAnsi="Palatino"/>
                <w:b w:val="0"/>
                <w:bCs w:val="0"/>
                <w:sz w:val="20"/>
                <w:szCs w:val="20"/>
              </w:rPr>
            </w:pPr>
          </w:p>
          <w:p w14:paraId="00F326B4" w14:textId="77777777" w:rsidR="00D32885" w:rsidRPr="005955D4" w:rsidRDefault="00D32885" w:rsidP="00CB1B03">
            <w:pPr>
              <w:contextualSpacing/>
              <w:jc w:val="both"/>
              <w:rPr>
                <w:rFonts w:ascii="Palatino" w:hAnsi="Palatino"/>
                <w:b w:val="0"/>
                <w:sz w:val="20"/>
                <w:szCs w:val="20"/>
              </w:rPr>
            </w:pPr>
          </w:p>
          <w:p w14:paraId="278D08C2" w14:textId="77777777" w:rsidR="00E4166C" w:rsidRPr="005955D4" w:rsidRDefault="00E4166C" w:rsidP="00CB1B03">
            <w:pPr>
              <w:contextualSpacing/>
              <w:jc w:val="both"/>
              <w:rPr>
                <w:rFonts w:ascii="Palatino" w:hAnsi="Palatino"/>
                <w:b w:val="0"/>
                <w:bCs w:val="0"/>
                <w:sz w:val="20"/>
                <w:szCs w:val="20"/>
              </w:rPr>
            </w:pPr>
          </w:p>
          <w:p w14:paraId="17B705A0" w14:textId="77777777" w:rsidR="00E4166C" w:rsidRDefault="00E4166C" w:rsidP="00CB1B03">
            <w:pPr>
              <w:contextualSpacing/>
              <w:jc w:val="both"/>
              <w:rPr>
                <w:rFonts w:ascii="Palatino" w:hAnsi="Palatino"/>
                <w:b w:val="0"/>
                <w:bCs w:val="0"/>
                <w:sz w:val="20"/>
                <w:szCs w:val="20"/>
              </w:rPr>
            </w:pPr>
          </w:p>
          <w:p w14:paraId="2B7C82CA" w14:textId="77777777" w:rsidR="00BD318C" w:rsidRPr="005955D4" w:rsidRDefault="00BD318C" w:rsidP="00CB1B03">
            <w:pPr>
              <w:contextualSpacing/>
              <w:jc w:val="both"/>
              <w:rPr>
                <w:rFonts w:ascii="Palatino" w:hAnsi="Palatino"/>
                <w:sz w:val="20"/>
                <w:szCs w:val="20"/>
              </w:rPr>
            </w:pPr>
          </w:p>
          <w:p w14:paraId="7B358860" w14:textId="77777777" w:rsidR="008D24A5" w:rsidRPr="005955D4" w:rsidRDefault="00CA09D5" w:rsidP="00CB1B03">
            <w:pPr>
              <w:contextualSpacing/>
              <w:jc w:val="both"/>
              <w:rPr>
                <w:rFonts w:ascii="Palatino" w:hAnsi="Palatino"/>
                <w:b w:val="0"/>
                <w:bCs w:val="0"/>
                <w:sz w:val="20"/>
                <w:szCs w:val="20"/>
              </w:rPr>
            </w:pPr>
            <w:r w:rsidRPr="005955D4">
              <w:rPr>
                <w:rFonts w:ascii="Palatino" w:hAnsi="Palatino"/>
                <w:sz w:val="20"/>
                <w:szCs w:val="20"/>
              </w:rPr>
              <w:t>2.2</w:t>
            </w:r>
          </w:p>
          <w:p w14:paraId="2E2DCFC2" w14:textId="77777777" w:rsidR="00E4166C" w:rsidRPr="005955D4" w:rsidRDefault="00E4166C" w:rsidP="00CB1B03">
            <w:pPr>
              <w:contextualSpacing/>
              <w:jc w:val="both"/>
              <w:rPr>
                <w:rFonts w:ascii="Palatino" w:hAnsi="Palatino"/>
                <w:b w:val="0"/>
                <w:bCs w:val="0"/>
                <w:sz w:val="20"/>
                <w:szCs w:val="20"/>
              </w:rPr>
            </w:pPr>
          </w:p>
          <w:p w14:paraId="37657541" w14:textId="77777777" w:rsidR="00E4166C" w:rsidRPr="005955D4" w:rsidRDefault="00E4166C" w:rsidP="00CB1B03">
            <w:pPr>
              <w:contextualSpacing/>
              <w:jc w:val="both"/>
              <w:rPr>
                <w:rFonts w:ascii="Palatino" w:hAnsi="Palatino"/>
                <w:b w:val="0"/>
                <w:bCs w:val="0"/>
                <w:sz w:val="20"/>
                <w:szCs w:val="20"/>
              </w:rPr>
            </w:pPr>
          </w:p>
          <w:p w14:paraId="7B9F04A4" w14:textId="77777777" w:rsidR="00E4166C" w:rsidRPr="005955D4" w:rsidRDefault="00E4166C" w:rsidP="00CB1B03">
            <w:pPr>
              <w:contextualSpacing/>
              <w:jc w:val="both"/>
              <w:rPr>
                <w:rFonts w:ascii="Palatino" w:hAnsi="Palatino"/>
                <w:b w:val="0"/>
                <w:bCs w:val="0"/>
                <w:sz w:val="20"/>
                <w:szCs w:val="20"/>
              </w:rPr>
            </w:pPr>
          </w:p>
          <w:p w14:paraId="7B382F02" w14:textId="77777777" w:rsidR="00E4166C" w:rsidRPr="005955D4" w:rsidRDefault="00E4166C" w:rsidP="00CB1B03">
            <w:pPr>
              <w:contextualSpacing/>
              <w:jc w:val="both"/>
              <w:rPr>
                <w:rFonts w:ascii="Palatino" w:hAnsi="Palatino"/>
                <w:b w:val="0"/>
                <w:bCs w:val="0"/>
                <w:sz w:val="20"/>
                <w:szCs w:val="20"/>
              </w:rPr>
            </w:pPr>
          </w:p>
          <w:p w14:paraId="2FE40440" w14:textId="77777777" w:rsidR="00E4166C" w:rsidRPr="005955D4" w:rsidRDefault="00E4166C" w:rsidP="00CB1B03">
            <w:pPr>
              <w:contextualSpacing/>
              <w:jc w:val="both"/>
              <w:rPr>
                <w:rFonts w:ascii="Palatino" w:hAnsi="Palatino"/>
                <w:b w:val="0"/>
                <w:bCs w:val="0"/>
                <w:sz w:val="20"/>
                <w:szCs w:val="20"/>
              </w:rPr>
            </w:pPr>
          </w:p>
          <w:p w14:paraId="32ED210E" w14:textId="77777777" w:rsidR="00E4166C" w:rsidRPr="005955D4" w:rsidRDefault="00E4166C" w:rsidP="00CB1B03">
            <w:pPr>
              <w:contextualSpacing/>
              <w:jc w:val="both"/>
              <w:rPr>
                <w:rFonts w:ascii="Palatino" w:hAnsi="Palatino"/>
                <w:b w:val="0"/>
                <w:bCs w:val="0"/>
                <w:sz w:val="20"/>
                <w:szCs w:val="20"/>
              </w:rPr>
            </w:pPr>
          </w:p>
          <w:p w14:paraId="53F68A31" w14:textId="77777777" w:rsidR="00E4166C" w:rsidRPr="005955D4" w:rsidRDefault="00E4166C" w:rsidP="00CB1B03">
            <w:pPr>
              <w:contextualSpacing/>
              <w:jc w:val="both"/>
              <w:rPr>
                <w:rFonts w:ascii="Palatino" w:hAnsi="Palatino"/>
                <w:b w:val="0"/>
                <w:bCs w:val="0"/>
                <w:sz w:val="20"/>
                <w:szCs w:val="20"/>
              </w:rPr>
            </w:pPr>
          </w:p>
          <w:p w14:paraId="582FA0FF" w14:textId="77777777" w:rsidR="00E4166C" w:rsidRPr="005955D4" w:rsidRDefault="00E4166C" w:rsidP="00CB1B03">
            <w:pPr>
              <w:contextualSpacing/>
              <w:jc w:val="both"/>
              <w:rPr>
                <w:rFonts w:ascii="Palatino" w:hAnsi="Palatino"/>
                <w:b w:val="0"/>
                <w:bCs w:val="0"/>
                <w:sz w:val="20"/>
                <w:szCs w:val="20"/>
              </w:rPr>
            </w:pPr>
          </w:p>
          <w:p w14:paraId="5B423F71" w14:textId="77777777" w:rsidR="00E4166C" w:rsidRPr="005955D4" w:rsidRDefault="00E4166C" w:rsidP="00CB1B03">
            <w:pPr>
              <w:contextualSpacing/>
              <w:jc w:val="both"/>
              <w:rPr>
                <w:rFonts w:ascii="Palatino" w:hAnsi="Palatino"/>
                <w:b w:val="0"/>
                <w:bCs w:val="0"/>
                <w:sz w:val="20"/>
                <w:szCs w:val="20"/>
              </w:rPr>
            </w:pPr>
          </w:p>
          <w:p w14:paraId="74EE90B1" w14:textId="77777777" w:rsidR="00E4166C" w:rsidRPr="005955D4" w:rsidRDefault="00E4166C" w:rsidP="00CB1B03">
            <w:pPr>
              <w:contextualSpacing/>
              <w:jc w:val="both"/>
              <w:rPr>
                <w:rFonts w:ascii="Palatino" w:hAnsi="Palatino"/>
                <w:b w:val="0"/>
                <w:bCs w:val="0"/>
                <w:sz w:val="20"/>
                <w:szCs w:val="20"/>
              </w:rPr>
            </w:pPr>
          </w:p>
          <w:p w14:paraId="32BA6A2C" w14:textId="77777777" w:rsidR="00E4166C" w:rsidRPr="005955D4" w:rsidRDefault="00E4166C" w:rsidP="00CB1B03">
            <w:pPr>
              <w:contextualSpacing/>
              <w:jc w:val="both"/>
              <w:rPr>
                <w:rFonts w:ascii="Palatino" w:hAnsi="Palatino"/>
                <w:b w:val="0"/>
                <w:bCs w:val="0"/>
                <w:sz w:val="20"/>
                <w:szCs w:val="20"/>
              </w:rPr>
            </w:pPr>
          </w:p>
          <w:p w14:paraId="5A51E8FC" w14:textId="77777777" w:rsidR="00E4166C" w:rsidRPr="005955D4" w:rsidRDefault="00E4166C" w:rsidP="00CB1B03">
            <w:pPr>
              <w:contextualSpacing/>
              <w:jc w:val="both"/>
              <w:rPr>
                <w:rFonts w:ascii="Palatino" w:hAnsi="Palatino"/>
                <w:sz w:val="20"/>
                <w:szCs w:val="20"/>
              </w:rPr>
            </w:pPr>
          </w:p>
          <w:p w14:paraId="7D61D06D" w14:textId="77777777" w:rsidR="009D7022" w:rsidRPr="00BD318C" w:rsidRDefault="009D7022" w:rsidP="00CB1B03">
            <w:pPr>
              <w:contextualSpacing/>
              <w:jc w:val="both"/>
              <w:rPr>
                <w:rFonts w:ascii="Palatino" w:hAnsi="Palatino"/>
                <w:b w:val="0"/>
                <w:sz w:val="20"/>
                <w:szCs w:val="20"/>
              </w:rPr>
            </w:pPr>
          </w:p>
          <w:p w14:paraId="7D2D33DC" w14:textId="77777777" w:rsidR="001E473B" w:rsidRPr="00BD318C" w:rsidRDefault="001E473B" w:rsidP="00CB1B03">
            <w:pPr>
              <w:contextualSpacing/>
              <w:jc w:val="both"/>
              <w:rPr>
                <w:rFonts w:ascii="Palatino" w:hAnsi="Palatino"/>
                <w:sz w:val="20"/>
                <w:szCs w:val="20"/>
              </w:rPr>
            </w:pPr>
          </w:p>
          <w:p w14:paraId="768F408F" w14:textId="77777777" w:rsidR="009D7022" w:rsidRPr="005955D4" w:rsidRDefault="009D7022" w:rsidP="00CB1B03">
            <w:pPr>
              <w:contextualSpacing/>
              <w:jc w:val="both"/>
              <w:rPr>
                <w:rFonts w:ascii="Palatino" w:hAnsi="Palatino"/>
                <w:sz w:val="20"/>
                <w:rPrChange w:id="50" w:author="OLTRE" w:date="2024-07-05T23:08:00Z">
                  <w:rPr>
                    <w:rFonts w:ascii="Palatino" w:hAnsi="Palatino"/>
                    <w:b w:val="0"/>
                    <w:sz w:val="20"/>
                  </w:rPr>
                </w:rPrChange>
              </w:rPr>
            </w:pPr>
          </w:p>
          <w:p w14:paraId="122583D4" w14:textId="77777777" w:rsidR="009E5A28" w:rsidRDefault="009E5A28" w:rsidP="00CB1B03">
            <w:pPr>
              <w:contextualSpacing/>
              <w:jc w:val="both"/>
              <w:rPr>
                <w:rFonts w:ascii="Palatino" w:hAnsi="Palatino"/>
                <w:b w:val="0"/>
                <w:bCs w:val="0"/>
                <w:sz w:val="20"/>
                <w:szCs w:val="20"/>
              </w:rPr>
            </w:pPr>
          </w:p>
          <w:p w14:paraId="0D2BA31E" w14:textId="77777777" w:rsidR="00BD318C" w:rsidRDefault="00BD318C" w:rsidP="00CB1B03">
            <w:pPr>
              <w:contextualSpacing/>
              <w:jc w:val="both"/>
              <w:rPr>
                <w:rFonts w:ascii="Palatino" w:hAnsi="Palatino"/>
                <w:b w:val="0"/>
                <w:bCs w:val="0"/>
                <w:sz w:val="20"/>
                <w:szCs w:val="20"/>
              </w:rPr>
            </w:pPr>
          </w:p>
          <w:p w14:paraId="053D6FE0" w14:textId="77777777" w:rsidR="00BD318C" w:rsidRDefault="00BD318C" w:rsidP="00CB1B03">
            <w:pPr>
              <w:contextualSpacing/>
              <w:jc w:val="both"/>
              <w:rPr>
                <w:rFonts w:ascii="Palatino" w:hAnsi="Palatino"/>
                <w:b w:val="0"/>
                <w:bCs w:val="0"/>
                <w:sz w:val="20"/>
                <w:szCs w:val="20"/>
              </w:rPr>
            </w:pPr>
          </w:p>
          <w:p w14:paraId="22CD51A9" w14:textId="77777777" w:rsidR="00BD318C" w:rsidRDefault="00BD318C" w:rsidP="00CB1B03">
            <w:pPr>
              <w:contextualSpacing/>
              <w:jc w:val="both"/>
              <w:rPr>
                <w:rFonts w:ascii="Palatino" w:hAnsi="Palatino"/>
                <w:b w:val="0"/>
                <w:bCs w:val="0"/>
                <w:sz w:val="20"/>
                <w:szCs w:val="20"/>
              </w:rPr>
            </w:pPr>
          </w:p>
          <w:p w14:paraId="78AC8C96" w14:textId="77777777" w:rsidR="00BD318C" w:rsidRDefault="00BD318C" w:rsidP="00CB1B03">
            <w:pPr>
              <w:contextualSpacing/>
              <w:jc w:val="both"/>
              <w:rPr>
                <w:rFonts w:ascii="Palatino" w:hAnsi="Palatino"/>
                <w:b w:val="0"/>
                <w:bCs w:val="0"/>
                <w:sz w:val="20"/>
                <w:szCs w:val="20"/>
              </w:rPr>
            </w:pPr>
          </w:p>
          <w:p w14:paraId="1FFA0CD1" w14:textId="77777777" w:rsidR="00BD318C" w:rsidRPr="005955D4" w:rsidRDefault="00BD318C" w:rsidP="00CB1B03">
            <w:pPr>
              <w:contextualSpacing/>
              <w:jc w:val="both"/>
              <w:rPr>
                <w:ins w:id="51" w:author="OLTRE" w:date="2024-07-05T23:08:00Z"/>
                <w:rFonts w:ascii="Palatino" w:hAnsi="Palatino"/>
                <w:sz w:val="20"/>
                <w:szCs w:val="20"/>
              </w:rPr>
            </w:pPr>
          </w:p>
          <w:p w14:paraId="4CC7660C" w14:textId="77777777" w:rsidR="009E5A28" w:rsidRPr="005955D4" w:rsidRDefault="009E5A28" w:rsidP="00CB1B03">
            <w:pPr>
              <w:contextualSpacing/>
              <w:jc w:val="both"/>
              <w:rPr>
                <w:ins w:id="52" w:author="OLTRE" w:date="2024-07-05T23:08:00Z"/>
                <w:rFonts w:ascii="Palatino" w:hAnsi="Palatino"/>
                <w:b w:val="0"/>
                <w:bCs w:val="0"/>
                <w:sz w:val="20"/>
                <w:szCs w:val="20"/>
              </w:rPr>
            </w:pPr>
          </w:p>
          <w:p w14:paraId="435DFED4" w14:textId="5CCAE600" w:rsidR="00E4166C" w:rsidRPr="005955D4" w:rsidRDefault="00E4166C" w:rsidP="00CB1B03">
            <w:pPr>
              <w:contextualSpacing/>
              <w:jc w:val="both"/>
              <w:rPr>
                <w:rFonts w:ascii="Palatino" w:hAnsi="Palatino"/>
                <w:sz w:val="20"/>
                <w:szCs w:val="20"/>
              </w:rPr>
            </w:pPr>
            <w:r w:rsidRPr="005955D4">
              <w:rPr>
                <w:rFonts w:ascii="Palatino" w:hAnsi="Palatino"/>
                <w:sz w:val="20"/>
                <w:szCs w:val="20"/>
              </w:rPr>
              <w:t>2.3</w:t>
            </w:r>
          </w:p>
          <w:p w14:paraId="6399E934" w14:textId="77777777" w:rsidR="00E4166C" w:rsidRPr="005955D4" w:rsidRDefault="00E4166C" w:rsidP="00CB1B03">
            <w:pPr>
              <w:contextualSpacing/>
              <w:jc w:val="both"/>
              <w:rPr>
                <w:rFonts w:ascii="Palatino" w:hAnsi="Palatino"/>
                <w:b w:val="0"/>
                <w:bCs w:val="0"/>
                <w:sz w:val="20"/>
                <w:szCs w:val="20"/>
              </w:rPr>
            </w:pPr>
          </w:p>
          <w:p w14:paraId="15B800B6" w14:textId="77777777" w:rsidR="00E4166C" w:rsidRPr="005955D4" w:rsidRDefault="00E4166C" w:rsidP="00CB1B03">
            <w:pPr>
              <w:contextualSpacing/>
              <w:jc w:val="both"/>
              <w:rPr>
                <w:rFonts w:ascii="Palatino" w:hAnsi="Palatino"/>
                <w:b w:val="0"/>
                <w:bCs w:val="0"/>
                <w:sz w:val="20"/>
                <w:szCs w:val="20"/>
              </w:rPr>
            </w:pPr>
          </w:p>
          <w:p w14:paraId="0F1A7E22" w14:textId="77777777" w:rsidR="00E4166C" w:rsidRPr="005955D4" w:rsidRDefault="00E4166C" w:rsidP="00CB1B03">
            <w:pPr>
              <w:contextualSpacing/>
              <w:jc w:val="both"/>
              <w:rPr>
                <w:rFonts w:ascii="Palatino" w:hAnsi="Palatino"/>
                <w:sz w:val="20"/>
                <w:szCs w:val="20"/>
              </w:rPr>
            </w:pPr>
          </w:p>
        </w:tc>
        <w:tc>
          <w:tcPr>
            <w:tcW w:w="4923" w:type="dxa"/>
          </w:tcPr>
          <w:p w14:paraId="06659F9E" w14:textId="7BCB7971"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5955D4">
              <w:rPr>
                <w:rFonts w:ascii="Palatino" w:hAnsi="Palatino"/>
                <w:sz w:val="20"/>
                <w:szCs w:val="20"/>
                <w:u w:val="single"/>
              </w:rPr>
              <w:lastRenderedPageBreak/>
              <w:t>Indemnification</w:t>
            </w:r>
            <w:r w:rsidR="00746D98" w:rsidRPr="005955D4">
              <w:rPr>
                <w:rFonts w:ascii="Palatino" w:hAnsi="Palatino"/>
                <w:sz w:val="20"/>
                <w:szCs w:val="20"/>
                <w:u w:val="single"/>
              </w:rPr>
              <w:t>.</w:t>
            </w:r>
            <w:r w:rsidRPr="005955D4">
              <w:rPr>
                <w:rFonts w:ascii="Palatino" w:hAnsi="Palatino"/>
                <w:sz w:val="20"/>
                <w:szCs w:val="20"/>
                <w:u w:val="single"/>
              </w:rPr>
              <w:t xml:space="preserve"> </w:t>
            </w:r>
          </w:p>
          <w:p w14:paraId="63A8EEDA"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05AC36" w14:textId="0E421D55"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 xml:space="preserve">The Company shall fully indemnify, defend, discharge, and hold harmless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from and against</w:t>
            </w:r>
            <w:r w:rsidR="00653C4E" w:rsidRPr="005955D4">
              <w:rPr>
                <w:rFonts w:ascii="Palatino" w:hAnsi="Palatino" w:cs="Arial"/>
                <w:sz w:val="20"/>
                <w:szCs w:val="20"/>
                <w:lang w:val="en-US"/>
              </w:rPr>
              <w:t xml:space="preserve"> any</w:t>
            </w:r>
            <w:r w:rsidRPr="005955D4">
              <w:rPr>
                <w:rFonts w:ascii="Palatino" w:hAnsi="Palatino" w:cs="Arial"/>
                <w:sz w:val="20"/>
                <w:szCs w:val="20"/>
                <w:lang w:val="en-US"/>
              </w:rPr>
              <w:t xml:space="preserve"> legal proceeding, claim, law suit, demands, objections, losses, obligations, responsibilities,</w:t>
            </w:r>
            <w:r w:rsidR="009935DC" w:rsidRPr="005955D4">
              <w:rPr>
                <w:rFonts w:ascii="Palatino" w:hAnsi="Palatino" w:cs="Arial"/>
                <w:sz w:val="20"/>
                <w:szCs w:val="20"/>
                <w:lang w:val="en-US"/>
              </w:rPr>
              <w:t xml:space="preserve"> liabilities,</w:t>
            </w:r>
            <w:r w:rsidRPr="005955D4">
              <w:rPr>
                <w:rFonts w:ascii="Palatino" w:hAnsi="Palatino" w:cs="Arial"/>
                <w:sz w:val="20"/>
                <w:szCs w:val="20"/>
                <w:lang w:val="en-US"/>
              </w:rPr>
              <w:t xml:space="preserve"> </w:t>
            </w:r>
            <w:r w:rsidR="000649D3" w:rsidRPr="005955D4">
              <w:rPr>
                <w:rFonts w:ascii="Palatino" w:hAnsi="Palatino" w:cs="Arial"/>
                <w:sz w:val="20"/>
                <w:szCs w:val="20"/>
                <w:lang w:val="en-US"/>
              </w:rPr>
              <w:t xml:space="preserve">fines, </w:t>
            </w:r>
            <w:r w:rsidRPr="005955D4">
              <w:rPr>
                <w:rFonts w:ascii="Palatino" w:hAnsi="Palatino" w:cs="Arial"/>
                <w:sz w:val="20"/>
                <w:szCs w:val="20"/>
                <w:lang w:val="en-US"/>
              </w:rPr>
              <w:t xml:space="preserve">costs, and expenses in whatsoever form and/or of whatsoever nature (including, without limitation, the settlement and legal costs as well as other costs for the purpose of investigating or defending from any actions) suffered, experienced, or incurred by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relating to, as a result of, and/or pertaining to</w:t>
            </w:r>
            <w:r w:rsidR="00D32885" w:rsidRPr="005955D4">
              <w:rPr>
                <w:rFonts w:ascii="Palatino" w:hAnsi="Palatino" w:cs="Arial"/>
                <w:sz w:val="20"/>
                <w:szCs w:val="20"/>
                <w:lang w:val="en-US"/>
              </w:rPr>
              <w:t xml:space="preserve"> any one or more of the following</w:t>
            </w:r>
            <w:r w:rsidRPr="005955D4">
              <w:rPr>
                <w:rFonts w:ascii="Palatino" w:hAnsi="Palatino" w:cs="Arial"/>
                <w:sz w:val="20"/>
                <w:szCs w:val="20"/>
                <w:lang w:val="en-US"/>
              </w:rPr>
              <w:t>:</w:t>
            </w:r>
          </w:p>
          <w:p w14:paraId="0DC3E8F4"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4C72254" w14:textId="77777777" w:rsidR="008D24A5"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del w:id="53" w:author="OLTRE" w:date="2024-07-05T23:08:00Z"/>
                <w:rFonts w:ascii="Palatino" w:hAnsi="Palatino" w:cs="Arial"/>
                <w:sz w:val="20"/>
                <w:szCs w:val="20"/>
                <w:lang w:val="en-US"/>
              </w:rPr>
            </w:pPr>
          </w:p>
          <w:p w14:paraId="367CA976" w14:textId="77777777" w:rsidR="00546698" w:rsidRPr="009C2E96"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del w:id="54" w:author="OLTRE" w:date="2024-07-05T23:08:00Z"/>
                <w:rFonts w:ascii="Palatino" w:hAnsi="Palatino" w:cs="Arial"/>
                <w:sz w:val="20"/>
                <w:szCs w:val="20"/>
                <w:lang w:val="en-US"/>
              </w:rPr>
            </w:pPr>
          </w:p>
          <w:p w14:paraId="081F8EB9" w14:textId="47724581"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whether intentionally or not, any breach or incorrectness or inaccuracy of any representation or warranty made or given by the Company within any agreement made or entered by the Company</w:t>
            </w:r>
            <w:r w:rsidR="00051A80" w:rsidRPr="005955D4">
              <w:rPr>
                <w:rFonts w:ascii="Palatino" w:hAnsi="Palatino" w:cs="Arial"/>
                <w:sz w:val="20"/>
                <w:szCs w:val="20"/>
                <w:lang w:val="en-US"/>
              </w:rPr>
              <w:t xml:space="preserve"> prior </w:t>
            </w:r>
            <w:r w:rsidR="00486DC6" w:rsidRPr="005955D4">
              <w:rPr>
                <w:rFonts w:ascii="Palatino" w:hAnsi="Palatino" w:cs="Arial"/>
                <w:sz w:val="20"/>
                <w:szCs w:val="20"/>
                <w:lang w:val="en-US"/>
              </w:rPr>
              <w:t xml:space="preserve">to or on </w:t>
            </w:r>
            <w:r w:rsidR="005D7DFF" w:rsidRPr="005955D4">
              <w:rPr>
                <w:rFonts w:ascii="Palatino" w:hAnsi="Palatino" w:cs="Arial"/>
                <w:sz w:val="20"/>
                <w:szCs w:val="20"/>
                <w:lang w:val="en-US"/>
              </w:rPr>
              <w:t xml:space="preserve">the </w:t>
            </w:r>
            <w:r w:rsidR="008E68C9" w:rsidRPr="005955D4">
              <w:rPr>
                <w:rFonts w:ascii="Palatino" w:hAnsi="Palatino" w:cs="Arial"/>
                <w:sz w:val="20"/>
                <w:szCs w:val="20"/>
                <w:lang w:val="en-US"/>
              </w:rPr>
              <w:t>Completion Date</w:t>
            </w:r>
            <w:r w:rsidRPr="005955D4">
              <w:rPr>
                <w:rFonts w:ascii="Palatino" w:hAnsi="Palatino" w:cs="Arial"/>
                <w:sz w:val="20"/>
                <w:szCs w:val="20"/>
                <w:lang w:val="en-US"/>
              </w:rPr>
              <w:t>;</w:t>
            </w:r>
            <w:r w:rsidR="008E68C9" w:rsidRPr="005955D4">
              <w:rPr>
                <w:rFonts w:ascii="Palatino" w:hAnsi="Palatino" w:cs="Arial"/>
                <w:sz w:val="20"/>
                <w:szCs w:val="20"/>
                <w:lang w:val="en-US"/>
              </w:rPr>
              <w:t xml:space="preserve"> </w:t>
            </w:r>
          </w:p>
          <w:p w14:paraId="5C78B079" w14:textId="77777777" w:rsidR="008D24A5" w:rsidRPr="005955D4"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4AD62B80"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D17032D" w14:textId="32214581"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anything related to the funds</w:t>
            </w:r>
            <w:r w:rsidR="008D24A5" w:rsidRPr="005955D4">
              <w:rPr>
                <w:rFonts w:ascii="Palatino" w:hAnsi="Palatino" w:cs="Arial"/>
                <w:sz w:val="20"/>
                <w:szCs w:val="20"/>
                <w:lang w:val="en-US"/>
              </w:rPr>
              <w:t>/financing</w:t>
            </w:r>
            <w:r w:rsidRPr="005955D4">
              <w:rPr>
                <w:rFonts w:ascii="Palatino" w:hAnsi="Palatino" w:cs="Arial"/>
                <w:sz w:val="20"/>
                <w:szCs w:val="20"/>
                <w:lang w:val="en-US"/>
              </w:rPr>
              <w:t xml:space="preserve"> (including but not limited to the source of funds), </w:t>
            </w:r>
            <w:r w:rsidR="00917CF4" w:rsidRPr="005955D4">
              <w:rPr>
                <w:rFonts w:ascii="Palatino" w:hAnsi="Palatino" w:cs="Arial"/>
                <w:sz w:val="20"/>
                <w:szCs w:val="20"/>
                <w:lang w:val="en-US"/>
              </w:rPr>
              <w:t>tax</w:t>
            </w:r>
            <w:r w:rsidR="005D7DFF" w:rsidRPr="005955D4">
              <w:rPr>
                <w:rFonts w:ascii="Palatino" w:hAnsi="Palatino" w:cs="Arial"/>
                <w:sz w:val="20"/>
                <w:szCs w:val="20"/>
                <w:lang w:val="en-US"/>
              </w:rPr>
              <w:t xml:space="preserve"> (including but not limited to any tax filing, tax payment obligations, tax dispute,</w:t>
            </w:r>
            <w:r w:rsidR="00CC20BB" w:rsidRPr="005955D4">
              <w:rPr>
                <w:rFonts w:ascii="Palatino" w:hAnsi="Palatino" w:cs="Arial"/>
                <w:sz w:val="20"/>
                <w:szCs w:val="20"/>
                <w:lang w:val="en-US"/>
              </w:rPr>
              <w:t xml:space="preserve"> </w:t>
            </w:r>
            <w:r w:rsidR="007C0009" w:rsidRPr="005955D4">
              <w:rPr>
                <w:rFonts w:ascii="Palatino" w:hAnsi="Palatino" w:cs="Arial"/>
                <w:sz w:val="20"/>
                <w:szCs w:val="20"/>
                <w:lang w:val="en-US"/>
              </w:rPr>
              <w:t>any charge, fine, or penalty imposed by tax authorities</w:t>
            </w:r>
            <w:r w:rsidR="00CC20BB" w:rsidRPr="005955D4">
              <w:rPr>
                <w:rFonts w:ascii="Palatino" w:hAnsi="Palatino" w:cs="Arial"/>
                <w:sz w:val="20"/>
                <w:szCs w:val="20"/>
                <w:lang w:val="en-US"/>
              </w:rPr>
              <w:t>,</w:t>
            </w:r>
            <w:r w:rsidR="005D7DFF" w:rsidRPr="005955D4">
              <w:rPr>
                <w:rFonts w:ascii="Palatino" w:hAnsi="Palatino" w:cs="Arial"/>
                <w:sz w:val="20"/>
                <w:szCs w:val="20"/>
                <w:lang w:val="en-US"/>
              </w:rPr>
              <w:t xml:space="preserve"> etc.)</w:t>
            </w:r>
            <w:r w:rsidR="00917CF4" w:rsidRPr="005955D4">
              <w:rPr>
                <w:rFonts w:ascii="Palatino" w:hAnsi="Palatino" w:cs="Arial"/>
                <w:sz w:val="20"/>
                <w:szCs w:val="20"/>
                <w:lang w:val="en-US"/>
              </w:rPr>
              <w:t xml:space="preserve">, </w:t>
            </w:r>
            <w:r w:rsidRPr="005955D4">
              <w:rPr>
                <w:rFonts w:ascii="Palatino" w:hAnsi="Palatino" w:cs="Arial"/>
                <w:sz w:val="20"/>
                <w:szCs w:val="20"/>
                <w:lang w:val="en-US"/>
              </w:rPr>
              <w:t xml:space="preserve">investments (including </w:t>
            </w:r>
            <w:r w:rsidR="005D7DFF" w:rsidRPr="005955D4">
              <w:rPr>
                <w:rFonts w:ascii="Palatino" w:hAnsi="Palatino" w:cs="Arial"/>
                <w:sz w:val="20"/>
                <w:szCs w:val="20"/>
                <w:lang w:val="en-US"/>
              </w:rPr>
              <w:t xml:space="preserve">but not limited to </w:t>
            </w:r>
            <w:r w:rsidRPr="005955D4">
              <w:rPr>
                <w:rFonts w:ascii="Palatino" w:hAnsi="Palatino" w:cs="Arial"/>
                <w:sz w:val="20"/>
                <w:szCs w:val="20"/>
                <w:lang w:val="en-US"/>
              </w:rPr>
              <w:t>any risks and cons</w:t>
            </w:r>
            <w:r w:rsidR="00DC1127" w:rsidRPr="005955D4">
              <w:rPr>
                <w:rFonts w:ascii="Palatino" w:hAnsi="Palatino" w:cs="Arial"/>
                <w:sz w:val="20"/>
                <w:szCs w:val="20"/>
                <w:lang w:val="en-US"/>
              </w:rPr>
              <w:t>equences arising out of the use or</w:t>
            </w:r>
            <w:r w:rsidRPr="005955D4">
              <w:rPr>
                <w:rFonts w:ascii="Palatino" w:hAnsi="Palatino" w:cs="Arial"/>
                <w:sz w:val="20"/>
                <w:szCs w:val="20"/>
                <w:lang w:val="en-US"/>
              </w:rPr>
              <w:t xml:space="preserve"> utilization</w:t>
            </w:r>
            <w:r w:rsidR="00DC1127" w:rsidRPr="005955D4">
              <w:rPr>
                <w:rFonts w:ascii="Palatino" w:hAnsi="Palatino" w:cs="Arial"/>
                <w:sz w:val="20"/>
                <w:szCs w:val="20"/>
                <w:lang w:val="en-US"/>
              </w:rPr>
              <w:t xml:space="preserve"> of investment),</w:t>
            </w:r>
            <w:r w:rsidRPr="005955D4">
              <w:rPr>
                <w:rFonts w:ascii="Palatino" w:hAnsi="Palatino" w:cs="Arial"/>
                <w:sz w:val="20"/>
                <w:szCs w:val="20"/>
                <w:lang w:val="en-US"/>
              </w:rPr>
              <w:t xml:space="preserve"> </w:t>
            </w:r>
            <w:r w:rsidR="00CA09D5" w:rsidRPr="005955D4">
              <w:rPr>
                <w:rFonts w:ascii="Palatino" w:hAnsi="Palatino" w:cs="Arial"/>
                <w:sz w:val="20"/>
                <w:szCs w:val="20"/>
                <w:lang w:val="en-US"/>
              </w:rPr>
              <w:t xml:space="preserve">entrance into any loan, </w:t>
            </w:r>
            <w:r w:rsidRPr="005955D4">
              <w:rPr>
                <w:rFonts w:ascii="Palatino" w:hAnsi="Palatino" w:cs="Arial"/>
                <w:sz w:val="20"/>
                <w:szCs w:val="20"/>
                <w:lang w:val="en-US"/>
              </w:rPr>
              <w:t>performance or repayment of an</w:t>
            </w:r>
            <w:r w:rsidR="00DC1127" w:rsidRPr="005955D4">
              <w:rPr>
                <w:rFonts w:ascii="Palatino" w:hAnsi="Palatino" w:cs="Arial"/>
                <w:sz w:val="20"/>
                <w:szCs w:val="20"/>
                <w:lang w:val="en-US"/>
              </w:rPr>
              <w:t xml:space="preserve">y debt, </w:t>
            </w:r>
            <w:r w:rsidR="005D7DFF" w:rsidRPr="005955D4">
              <w:rPr>
                <w:rFonts w:ascii="Palatino" w:hAnsi="Palatino" w:cs="Arial"/>
                <w:sz w:val="20"/>
                <w:szCs w:val="20"/>
                <w:lang w:val="en-US"/>
              </w:rPr>
              <w:t xml:space="preserve">or </w:t>
            </w:r>
            <w:r w:rsidR="00DC1127" w:rsidRPr="005955D4">
              <w:rPr>
                <w:rFonts w:ascii="Palatino" w:hAnsi="Palatino" w:cs="Arial"/>
                <w:sz w:val="20"/>
                <w:szCs w:val="20"/>
                <w:lang w:val="en-US"/>
              </w:rPr>
              <w:t>insolvency</w:t>
            </w:r>
            <w:r w:rsidR="005D7DFF" w:rsidRPr="005955D4">
              <w:rPr>
                <w:rFonts w:ascii="Palatino" w:hAnsi="Palatino" w:cs="Arial"/>
                <w:sz w:val="20"/>
                <w:szCs w:val="20"/>
                <w:lang w:val="en-US"/>
              </w:rPr>
              <w:t xml:space="preserve"> </w:t>
            </w:r>
            <w:r w:rsidR="008E68C9" w:rsidRPr="005955D4">
              <w:rPr>
                <w:rFonts w:ascii="Palatino" w:hAnsi="Palatino" w:cs="Arial"/>
                <w:sz w:val="20"/>
                <w:szCs w:val="20"/>
                <w:lang w:val="en-US"/>
              </w:rPr>
              <w:t>prior to the Completion Date</w:t>
            </w:r>
            <w:r w:rsidR="00DC1127" w:rsidRPr="005955D4">
              <w:rPr>
                <w:rFonts w:ascii="Palatino" w:hAnsi="Palatino" w:cs="Arial"/>
                <w:sz w:val="20"/>
                <w:szCs w:val="20"/>
                <w:lang w:val="en-US"/>
              </w:rPr>
              <w:t>;</w:t>
            </w:r>
            <w:r w:rsidR="00D32885" w:rsidRPr="005955D4">
              <w:rPr>
                <w:rFonts w:ascii="Palatino" w:hAnsi="Palatino" w:cs="Arial"/>
                <w:sz w:val="20"/>
                <w:szCs w:val="20"/>
                <w:lang w:val="en-US"/>
              </w:rPr>
              <w:t xml:space="preserve"> and</w:t>
            </w:r>
          </w:p>
          <w:p w14:paraId="2C705F5F" w14:textId="77777777" w:rsidR="00CA09D5" w:rsidRPr="005955D4"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434C6EE"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57E94E63"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3D100A0" w14:textId="52049131" w:rsidR="005849A5" w:rsidRPr="005955D4"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any</w:t>
            </w:r>
            <w:r w:rsidR="00FD0A52" w:rsidRPr="005955D4">
              <w:rPr>
                <w:rFonts w:ascii="Palatino" w:hAnsi="Palatino" w:cs="Arial"/>
                <w:sz w:val="20"/>
                <w:szCs w:val="20"/>
                <w:lang w:val="en-US"/>
              </w:rPr>
              <w:t xml:space="preserve"> </w:t>
            </w:r>
            <w:r w:rsidRPr="005955D4">
              <w:rPr>
                <w:rFonts w:ascii="Palatino" w:hAnsi="Palatino" w:cs="Arial"/>
                <w:sz w:val="20"/>
                <w:szCs w:val="20"/>
                <w:lang w:val="en-US"/>
              </w:rPr>
              <w:t xml:space="preserve">litigation, arbitration, or criminal proceedings threatened </w:t>
            </w:r>
            <w:r w:rsidR="00044914" w:rsidRPr="005955D4">
              <w:rPr>
                <w:rFonts w:ascii="Palatino" w:hAnsi="Palatino" w:cs="Arial"/>
                <w:sz w:val="20"/>
                <w:szCs w:val="20"/>
                <w:lang w:val="en-US"/>
              </w:rPr>
              <w:t xml:space="preserve">or filed </w:t>
            </w:r>
            <w:r w:rsidRPr="005955D4">
              <w:rPr>
                <w:rFonts w:ascii="Palatino" w:hAnsi="Palatino" w:cs="Arial"/>
                <w:sz w:val="20"/>
                <w:szCs w:val="20"/>
                <w:lang w:val="en-US"/>
              </w:rPr>
              <w:t xml:space="preserve">against the Company </w:t>
            </w:r>
            <w:r w:rsidR="004305CD" w:rsidRPr="005955D4">
              <w:rPr>
                <w:rFonts w:ascii="Palatino" w:hAnsi="Palatino" w:cs="Arial"/>
                <w:sz w:val="20"/>
                <w:szCs w:val="20"/>
                <w:lang w:val="en-US"/>
              </w:rPr>
              <w:t xml:space="preserve">in </w:t>
            </w:r>
            <w:r w:rsidR="008E5FA9" w:rsidRPr="005955D4">
              <w:rPr>
                <w:rFonts w:ascii="Palatino" w:hAnsi="Palatino" w:cs="Arial"/>
                <w:sz w:val="20"/>
                <w:szCs w:val="20"/>
                <w:lang w:val="en-US"/>
              </w:rPr>
              <w:t xml:space="preserve">relation </w:t>
            </w:r>
            <w:r w:rsidR="004305CD" w:rsidRPr="005955D4">
              <w:rPr>
                <w:rFonts w:ascii="Palatino" w:hAnsi="Palatino" w:cs="Arial"/>
                <w:sz w:val="20"/>
                <w:szCs w:val="20"/>
                <w:lang w:val="en-US"/>
              </w:rPr>
              <w:t>to</w:t>
            </w:r>
            <w:r w:rsidRPr="005955D4">
              <w:rPr>
                <w:rFonts w:ascii="Palatino" w:hAnsi="Palatino" w:cs="Arial"/>
                <w:sz w:val="20"/>
                <w:szCs w:val="20"/>
                <w:lang w:val="en-US"/>
              </w:rPr>
              <w:t xml:space="preserve"> any of its transactions</w:t>
            </w:r>
            <w:r w:rsidR="00FD0A52" w:rsidRPr="005955D4">
              <w:rPr>
                <w:rFonts w:ascii="Palatino" w:hAnsi="Palatino" w:cs="Arial"/>
                <w:sz w:val="20"/>
                <w:szCs w:val="20"/>
                <w:lang w:val="en-US"/>
              </w:rPr>
              <w:t>, actions, non-compliance,</w:t>
            </w:r>
            <w:r w:rsidRPr="005955D4">
              <w:rPr>
                <w:rFonts w:ascii="Palatino" w:hAnsi="Palatino" w:cs="Arial"/>
                <w:sz w:val="20"/>
                <w:szCs w:val="20"/>
                <w:lang w:val="en-US"/>
              </w:rPr>
              <w:t xml:space="preserve"> </w:t>
            </w:r>
            <w:r w:rsidR="00BC5C58" w:rsidRPr="005955D4">
              <w:rPr>
                <w:rFonts w:ascii="Palatino" w:hAnsi="Palatino" w:cs="Arial"/>
                <w:sz w:val="20"/>
                <w:szCs w:val="20"/>
                <w:lang w:val="en-US"/>
              </w:rPr>
              <w:t>and/or</w:t>
            </w:r>
            <w:r w:rsidRPr="005955D4">
              <w:rPr>
                <w:rFonts w:ascii="Palatino" w:hAnsi="Palatino" w:cs="Arial"/>
                <w:sz w:val="20"/>
                <w:szCs w:val="20"/>
                <w:lang w:val="en-US"/>
              </w:rPr>
              <w:t xml:space="preserve"> </w:t>
            </w:r>
            <w:r w:rsidR="00FD0A52" w:rsidRPr="005955D4">
              <w:rPr>
                <w:rFonts w:ascii="Palatino" w:hAnsi="Palatino" w:cs="Arial"/>
                <w:sz w:val="20"/>
                <w:szCs w:val="20"/>
                <w:lang w:val="en-US"/>
              </w:rPr>
              <w:t xml:space="preserve">violation of </w:t>
            </w:r>
            <w:r w:rsidR="00FD0A52" w:rsidRPr="005955D4">
              <w:rPr>
                <w:rFonts w:ascii="Palatino" w:hAnsi="Palatino" w:cs="Arial"/>
                <w:sz w:val="20"/>
                <w:szCs w:val="20"/>
                <w:lang w:val="en-US"/>
              </w:rPr>
              <w:lastRenderedPageBreak/>
              <w:t xml:space="preserve">any law or regulation </w:t>
            </w:r>
            <w:r w:rsidR="008E68C9" w:rsidRPr="005955D4">
              <w:rPr>
                <w:rFonts w:ascii="Palatino" w:hAnsi="Palatino" w:cs="Arial"/>
                <w:sz w:val="20"/>
                <w:szCs w:val="20"/>
                <w:lang w:val="en-US"/>
              </w:rPr>
              <w:t>prior to the Completion Date</w:t>
            </w:r>
            <w:r w:rsidRPr="005955D4">
              <w:rPr>
                <w:rFonts w:ascii="Palatino" w:hAnsi="Palatino" w:cs="Arial"/>
                <w:sz w:val="20"/>
                <w:szCs w:val="20"/>
                <w:lang w:val="en-US"/>
              </w:rPr>
              <w:t>.</w:t>
            </w:r>
          </w:p>
          <w:p w14:paraId="36961A5A" w14:textId="77777777" w:rsidR="00247D85" w:rsidRPr="005955D4" w:rsidRDefault="00247D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2A290895" w14:textId="77777777" w:rsidR="005E21D0" w:rsidRPr="005955D4" w:rsidRDefault="005E21D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E079BAC" w14:textId="30F3905D" w:rsidR="00714671" w:rsidRPr="005955D4"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cs="Arial"/>
                <w:sz w:val="20"/>
                <w:szCs w:val="20"/>
                <w:lang w:val="en-US"/>
              </w:rPr>
              <w:t xml:space="preserve">If due to certain reasons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w:t>
            </w:r>
            <w:r w:rsidR="006D1A50" w:rsidRPr="005955D4">
              <w:rPr>
                <w:rFonts w:ascii="Palatino" w:hAnsi="Palatino" w:cs="Arial"/>
                <w:sz w:val="20"/>
                <w:szCs w:val="20"/>
                <w:lang w:val="en-US"/>
              </w:rPr>
              <w:t xml:space="preserve">in its own discretion determines that it </w:t>
            </w:r>
            <w:r w:rsidRPr="005955D4">
              <w:rPr>
                <w:rFonts w:ascii="Palatino" w:hAnsi="Palatino" w:cs="Arial"/>
                <w:sz w:val="20"/>
                <w:szCs w:val="20"/>
                <w:lang w:val="en-US"/>
              </w:rPr>
              <w:t xml:space="preserve">has to or is forced to handle or to participate in the handling of such claim or suit as referred to in Clause 2.1 above, then all costs and expenses arising in such handling by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shall be borne by the Company and therefore the Company shall pay and/or reimburse all such costs and expenses to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s. </w:t>
            </w:r>
            <w:r w:rsidRPr="005955D4">
              <w:rPr>
                <w:rFonts w:ascii="Palatino" w:hAnsi="Palatino" w:cs="Arial"/>
                <w:bCs/>
                <w:sz w:val="20"/>
                <w:szCs w:val="20"/>
                <w:lang w:val="en-US"/>
              </w:rPr>
              <w:t>Without prejudice to the provisions herein</w:t>
            </w:r>
            <w:r w:rsidR="00D62E7C" w:rsidRPr="005955D4">
              <w:rPr>
                <w:rFonts w:ascii="Palatino" w:hAnsi="Palatino" w:cs="Arial"/>
                <w:bCs/>
                <w:sz w:val="20"/>
                <w:szCs w:val="20"/>
                <w:lang w:val="en-US"/>
              </w:rPr>
              <w:t xml:space="preserve"> and for clarity</w:t>
            </w:r>
            <w:r w:rsidRPr="005955D4">
              <w:rPr>
                <w:rFonts w:ascii="Palatino" w:hAnsi="Palatino" w:cs="Arial"/>
                <w:bCs/>
                <w:sz w:val="20"/>
                <w:szCs w:val="20"/>
                <w:lang w:val="en-US"/>
              </w:rPr>
              <w:t xml:space="preserve">, the </w:t>
            </w:r>
            <w:r w:rsidR="00BE1E3D" w:rsidRPr="005955D4">
              <w:rPr>
                <w:rFonts w:ascii="Palatino" w:hAnsi="Palatino" w:cs="Arial"/>
                <w:bCs/>
                <w:sz w:val="20"/>
                <w:szCs w:val="20"/>
                <w:lang w:val="en-US"/>
              </w:rPr>
              <w:t>Investor</w:t>
            </w:r>
            <w:r w:rsidRPr="005955D4">
              <w:rPr>
                <w:rFonts w:ascii="Palatino" w:hAnsi="Palatino" w:cs="Arial"/>
                <w:bCs/>
                <w:sz w:val="20"/>
                <w:szCs w:val="20"/>
                <w:lang w:val="en-US"/>
              </w:rPr>
              <w:t xml:space="preserve"> or its </w:t>
            </w:r>
            <w:r w:rsidR="00D62E7C" w:rsidRPr="005955D4">
              <w:rPr>
                <w:rFonts w:ascii="Palatino" w:hAnsi="Palatino" w:cs="Arial"/>
                <w:bCs/>
                <w:sz w:val="20"/>
                <w:szCs w:val="20"/>
                <w:lang w:val="en-US"/>
              </w:rPr>
              <w:t>o</w:t>
            </w:r>
            <w:r w:rsidRPr="005955D4">
              <w:rPr>
                <w:rFonts w:ascii="Palatino" w:hAnsi="Palatino" w:cs="Arial"/>
                <w:bCs/>
                <w:sz w:val="20"/>
                <w:szCs w:val="20"/>
                <w:lang w:val="en-US"/>
              </w:rPr>
              <w:t xml:space="preserve">fficers may, at its discretion, participate in the </w:t>
            </w:r>
            <w:r w:rsidR="00CA09D5" w:rsidRPr="005955D4">
              <w:rPr>
                <w:rFonts w:ascii="Palatino" w:hAnsi="Palatino" w:cs="Arial"/>
                <w:bCs/>
                <w:sz w:val="20"/>
                <w:szCs w:val="20"/>
                <w:lang w:val="en-US"/>
              </w:rPr>
              <w:t>defense</w:t>
            </w:r>
            <w:r w:rsidRPr="005955D4">
              <w:rPr>
                <w:rFonts w:ascii="Palatino" w:hAnsi="Palatino" w:cs="Arial"/>
                <w:bCs/>
                <w:sz w:val="20"/>
                <w:szCs w:val="20"/>
                <w:lang w:val="en-US"/>
              </w:rPr>
              <w:t xml:space="preserve"> in any claim or suit.  The Company, however shall bear all costs and expenses arising in such defense.</w:t>
            </w:r>
          </w:p>
          <w:p w14:paraId="074E4A35"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B57F13" w14:textId="77777777" w:rsidR="009D7022" w:rsidRPr="005955D4" w:rsidRDefault="009D7022"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D7DBDD0" w14:textId="77777777" w:rsidR="009E5A28" w:rsidRPr="005955D4"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335D3BA" w14:textId="77777777" w:rsidR="00C92E4B" w:rsidRPr="005955D4" w:rsidRDefault="00C92E4B" w:rsidP="00CB1B03">
            <w:pPr>
              <w:contextualSpacing/>
              <w:jc w:val="both"/>
              <w:cnfStyle w:val="000000100000" w:firstRow="0" w:lastRow="0" w:firstColumn="0" w:lastColumn="0" w:oddVBand="0" w:evenVBand="0" w:oddHBand="1" w:evenHBand="0" w:firstRowFirstColumn="0" w:firstRowLastColumn="0" w:lastRowFirstColumn="0" w:lastRowLastColumn="0"/>
              <w:rPr>
                <w:ins w:id="55" w:author="OLTRE" w:date="2024-07-05T23:08:00Z"/>
                <w:rFonts w:ascii="Palatino" w:hAnsi="Palatino"/>
                <w:sz w:val="20"/>
                <w:szCs w:val="20"/>
              </w:rPr>
            </w:pPr>
          </w:p>
          <w:p w14:paraId="26CC77BC" w14:textId="77777777" w:rsidR="001E473B" w:rsidRDefault="001E473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0B876C"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546582A"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E9A3499"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156C8D4"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ins w:id="56" w:author="OLTRE" w:date="2024-07-05T23:08:00Z"/>
                <w:rFonts w:ascii="Palatino" w:hAnsi="Palatino"/>
                <w:sz w:val="20"/>
                <w:szCs w:val="20"/>
              </w:rPr>
            </w:pPr>
          </w:p>
          <w:p w14:paraId="34EBFF5C" w14:textId="33442236" w:rsidR="009D7022" w:rsidRPr="005955D4" w:rsidRDefault="0093029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Each of the Founding Members covenants that in the event any of </w:t>
            </w:r>
            <w:r w:rsidR="004B0CA9" w:rsidRPr="005955D4">
              <w:rPr>
                <w:rFonts w:ascii="Palatino" w:hAnsi="Palatino"/>
                <w:sz w:val="20"/>
                <w:szCs w:val="20"/>
              </w:rPr>
              <w:t>his or her</w:t>
            </w:r>
            <w:r w:rsidRPr="005955D4">
              <w:rPr>
                <w:rFonts w:ascii="Palatino" w:hAnsi="Palatino"/>
                <w:sz w:val="20"/>
                <w:szCs w:val="20"/>
              </w:rPr>
              <w:t xml:space="preserve"> actions in any capacity gives rise to any liability for the Company (including any liability to pay any penalty, fine, losses, damages, costs, financial commitment, or expenses)</w:t>
            </w:r>
            <w:r w:rsidR="00074D6C" w:rsidRPr="005955D4">
              <w:rPr>
                <w:rFonts w:ascii="Palatino" w:hAnsi="Palatino"/>
                <w:sz w:val="20"/>
                <w:szCs w:val="20"/>
              </w:rPr>
              <w:t xml:space="preserve"> </w:t>
            </w:r>
            <w:r w:rsidR="00B23A08" w:rsidRPr="005955D4">
              <w:rPr>
                <w:rFonts w:ascii="Palatino" w:hAnsi="Palatino"/>
                <w:sz w:val="20"/>
                <w:szCs w:val="20"/>
              </w:rPr>
              <w:t xml:space="preserve">including those that arise </w:t>
            </w:r>
            <w:r w:rsidR="00074D6C" w:rsidRPr="005955D4">
              <w:rPr>
                <w:rFonts w:ascii="Palatino" w:hAnsi="Palatino"/>
                <w:sz w:val="20"/>
                <w:szCs w:val="20"/>
              </w:rPr>
              <w:t>under this Agreement</w:t>
            </w:r>
            <w:r w:rsidR="0099292A" w:rsidRPr="005955D4">
              <w:rPr>
                <w:rFonts w:ascii="Palatino" w:hAnsi="Palatino"/>
                <w:sz w:val="20"/>
                <w:szCs w:val="20"/>
              </w:rPr>
              <w:t xml:space="preserve">, </w:t>
            </w:r>
            <w:r w:rsidR="00B23A08" w:rsidRPr="005955D4">
              <w:rPr>
                <w:rFonts w:ascii="Palatino" w:hAnsi="Palatino"/>
                <w:sz w:val="20"/>
                <w:szCs w:val="20"/>
              </w:rPr>
              <w:t xml:space="preserve">SSA, </w:t>
            </w:r>
            <w:r w:rsidR="000F26ED" w:rsidRPr="005955D4">
              <w:rPr>
                <w:rFonts w:ascii="Palatino" w:hAnsi="Palatino"/>
                <w:sz w:val="20"/>
                <w:szCs w:val="20"/>
              </w:rPr>
              <w:t>Shareholder Agreement</w:t>
            </w:r>
            <w:r w:rsidR="00B23A08" w:rsidRPr="005955D4">
              <w:rPr>
                <w:rFonts w:ascii="Palatino" w:hAnsi="Palatino"/>
                <w:sz w:val="20"/>
                <w:szCs w:val="20"/>
              </w:rPr>
              <w:t xml:space="preserve">, any </w:t>
            </w:r>
            <w:r w:rsidR="0099292A" w:rsidRPr="005955D4">
              <w:rPr>
                <w:rFonts w:ascii="Palatino" w:hAnsi="Palatino"/>
                <w:sz w:val="20"/>
                <w:szCs w:val="20"/>
              </w:rPr>
              <w:t>applicable laws and regulations, third party claim,</w:t>
            </w:r>
            <w:r w:rsidR="00074D6C" w:rsidRPr="005955D4">
              <w:rPr>
                <w:rFonts w:ascii="Palatino" w:hAnsi="Palatino"/>
                <w:sz w:val="20"/>
                <w:szCs w:val="20"/>
              </w:rPr>
              <w:t xml:space="preserve"> or otherwise</w:t>
            </w:r>
            <w:r w:rsidRPr="005955D4">
              <w:rPr>
                <w:rFonts w:ascii="Palatino" w:hAnsi="Palatino"/>
                <w:sz w:val="20"/>
                <w:szCs w:val="20"/>
              </w:rPr>
              <w:t xml:space="preserve">, then such Founding </w:t>
            </w:r>
            <w:r w:rsidR="0099292A" w:rsidRPr="005955D4">
              <w:rPr>
                <w:rFonts w:ascii="Palatino" w:hAnsi="Palatino"/>
                <w:sz w:val="20"/>
                <w:szCs w:val="20"/>
              </w:rPr>
              <w:t>Member</w:t>
            </w:r>
            <w:r w:rsidRPr="005955D4">
              <w:rPr>
                <w:rFonts w:ascii="Palatino" w:hAnsi="Palatino"/>
                <w:sz w:val="20"/>
                <w:szCs w:val="20"/>
              </w:rPr>
              <w:t xml:space="preserve"> shall be liable to the Company for such liability and shall make payment to the Company in an amount that is at least equal to the liability that it caused and sufficient to return the Company to the same financial position as it would have been had any such liability not arisen.</w:t>
            </w:r>
          </w:p>
        </w:tc>
        <w:tc>
          <w:tcPr>
            <w:tcW w:w="5040" w:type="dxa"/>
          </w:tcPr>
          <w:p w14:paraId="677DEF81" w14:textId="77777777" w:rsidR="00022EA6" w:rsidRPr="004358B8"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del w:id="57" w:author="OLTRE" w:date="2024-07-05T23:08:00Z"/>
                <w:rFonts w:ascii="Palatino" w:hAnsi="Palatino"/>
                <w:sz w:val="20"/>
                <w:u w:val="single"/>
              </w:rPr>
            </w:pPr>
            <w:del w:id="58" w:author="OLTRE" w:date="2024-07-05T23:08:00Z">
              <w:r w:rsidRPr="004358B8">
                <w:rPr>
                  <w:rFonts w:ascii="Palatino" w:hAnsi="Palatino"/>
                  <w:sz w:val="20"/>
                  <w:u w:val="single"/>
                </w:rPr>
                <w:lastRenderedPageBreak/>
                <w:delText>Indemnification</w:delText>
              </w:r>
              <w:r w:rsidR="00746D98" w:rsidRPr="004358B8">
                <w:rPr>
                  <w:rFonts w:ascii="Palatino" w:hAnsi="Palatino"/>
                  <w:sz w:val="20"/>
                  <w:u w:val="single"/>
                </w:rPr>
                <w:delText>.</w:delText>
              </w:r>
            </w:del>
          </w:p>
          <w:p w14:paraId="655A0752" w14:textId="77777777" w:rsidR="008D24A5" w:rsidRPr="004358B8"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del w:id="59" w:author="OLTRE" w:date="2024-07-05T23:08:00Z"/>
                <w:rFonts w:ascii="Palatino" w:hAnsi="Palatino"/>
                <w:sz w:val="20"/>
              </w:rPr>
            </w:pPr>
          </w:p>
          <w:p w14:paraId="5CB03939" w14:textId="65526C72" w:rsidR="00022EA6" w:rsidRPr="00BD318C" w:rsidRDefault="001A2DA4" w:rsidP="00CB1B03">
            <w:pPr>
              <w:contextualSpacing/>
              <w:jc w:val="both"/>
              <w:cnfStyle w:val="000000100000" w:firstRow="0" w:lastRow="0" w:firstColumn="0" w:lastColumn="0" w:oddVBand="0" w:evenVBand="0" w:oddHBand="1" w:evenHBand="0" w:firstRowFirstColumn="0" w:firstRowLastColumn="0" w:lastRowFirstColumn="0" w:lastRowLastColumn="0"/>
              <w:rPr>
                <w:ins w:id="60" w:author="OLTRE" w:date="2024-07-05T23:08:00Z"/>
                <w:rFonts w:ascii="Palatino" w:hAnsi="Palatino"/>
                <w:sz w:val="20"/>
                <w:szCs w:val="20"/>
                <w:u w:val="single"/>
              </w:rPr>
            </w:pPr>
            <w:ins w:id="61" w:author="OLTRE" w:date="2024-07-05T23:08:00Z">
              <w:r w:rsidRPr="005955D4">
                <w:rPr>
                  <w:rFonts w:ascii="Palatino" w:hAnsi="Palatino"/>
                  <w:sz w:val="20"/>
                  <w:szCs w:val="20"/>
                  <w:u w:val="single"/>
                </w:rPr>
                <w:t>Indemnifikasi</w:t>
              </w:r>
              <w:r w:rsidR="00746D98" w:rsidRPr="00BD318C">
                <w:rPr>
                  <w:rFonts w:ascii="Palatino" w:hAnsi="Palatino"/>
                  <w:sz w:val="20"/>
                  <w:szCs w:val="20"/>
                  <w:u w:val="single"/>
                </w:rPr>
                <w:t>.</w:t>
              </w:r>
            </w:ins>
          </w:p>
          <w:p w14:paraId="6F902083" w14:textId="77777777"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ins w:id="62" w:author="OLTRE" w:date="2024-07-05T23:08:00Z"/>
                <w:rFonts w:ascii="Palatino" w:hAnsi="Palatino"/>
                <w:sz w:val="20"/>
                <w:szCs w:val="20"/>
              </w:rPr>
            </w:pPr>
          </w:p>
          <w:p w14:paraId="073C3582" w14:textId="02E10840"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Perusahaan wajib </w:t>
            </w:r>
            <w:ins w:id="63" w:author="OLTRE" w:date="2024-07-05T23:08:00Z">
              <w:r w:rsidR="002C6F29" w:rsidRPr="005955D4">
                <w:rPr>
                  <w:rFonts w:ascii="Palatino" w:hAnsi="Palatino"/>
                  <w:sz w:val="20"/>
                  <w:szCs w:val="20"/>
                </w:rPr>
                <w:t xml:space="preserve">memberikan ganti rugi, </w:t>
              </w:r>
            </w:ins>
            <w:r w:rsidRPr="00BD318C">
              <w:rPr>
                <w:rFonts w:ascii="Palatino" w:hAnsi="Palatino"/>
                <w:sz w:val="20"/>
                <w:szCs w:val="20"/>
              </w:rPr>
              <w:t xml:space="preserve">membela, </w:t>
            </w:r>
            <w:del w:id="64" w:author="OLTRE" w:date="2024-07-05T23:08:00Z">
              <w:r w:rsidRPr="004358B8">
                <w:rPr>
                  <w:rFonts w:ascii="Palatino" w:hAnsi="Palatino"/>
                  <w:sz w:val="20"/>
                </w:rPr>
                <w:delText xml:space="preserve">melindungi, membebaskan, </w:delText>
              </w:r>
            </w:del>
            <w:r w:rsidRPr="00BD318C">
              <w:rPr>
                <w:rFonts w:ascii="Palatino" w:hAnsi="Palatino"/>
                <w:sz w:val="20"/>
                <w:szCs w:val="20"/>
              </w:rPr>
              <w:t xml:space="preserve">melepaskan, dan </w:t>
            </w:r>
            <w:del w:id="65" w:author="OLTRE" w:date="2024-07-05T23:08:00Z">
              <w:r w:rsidRPr="004358B8">
                <w:rPr>
                  <w:rFonts w:ascii="Palatino" w:hAnsi="Palatino"/>
                  <w:sz w:val="20"/>
                </w:rPr>
                <w:delText>memberikan penggantian kepada</w:delText>
              </w:r>
            </w:del>
            <w:ins w:id="66" w:author="OLTRE" w:date="2024-07-05T23:08:00Z">
              <w:r w:rsidR="002C6F29" w:rsidRPr="005955D4">
                <w:rPr>
                  <w:rFonts w:ascii="Palatino" w:hAnsi="Palatino"/>
                  <w:sz w:val="20"/>
                  <w:szCs w:val="20"/>
                </w:rPr>
                <w:t>membebaskan</w:t>
              </w:r>
            </w:ins>
            <w:r w:rsidR="002C6F29" w:rsidRPr="005955D4">
              <w:rPr>
                <w:rFonts w:ascii="Palatino" w:hAnsi="Palatino"/>
                <w:sz w:val="20"/>
                <w:szCs w:val="20"/>
              </w:rPr>
              <w:t xml:space="preserve"> </w:t>
            </w:r>
            <w:r w:rsidR="00BE1E3D" w:rsidRPr="00BD318C">
              <w:rPr>
                <w:rFonts w:ascii="Palatino" w:hAnsi="Palatino"/>
                <w:sz w:val="20"/>
                <w:szCs w:val="20"/>
              </w:rPr>
              <w:t>Investor</w:t>
            </w:r>
            <w:del w:id="67" w:author="OLTRE" w:date="2024-07-05T23:08:00Z">
              <w:r w:rsidRPr="004358B8">
                <w:rPr>
                  <w:rFonts w:ascii="Palatino" w:hAnsi="Palatino"/>
                  <w:sz w:val="20"/>
                </w:rPr>
                <w:delText xml:space="preserve"> sepenuhnya</w:delText>
              </w:r>
            </w:del>
            <w:r w:rsidRPr="00BD318C">
              <w:rPr>
                <w:rFonts w:ascii="Palatino" w:hAnsi="Palatino"/>
                <w:sz w:val="20"/>
                <w:szCs w:val="20"/>
              </w:rPr>
              <w:t xml:space="preserve"> dari dan terhadap setiap proses hukum, klaim, gugatan, tuntutan, keberatan, kerugian, kewajiban, tanggungjawab</w:t>
            </w:r>
            <w:r w:rsidRPr="005955D4">
              <w:rPr>
                <w:rFonts w:ascii="Palatino" w:hAnsi="Palatino"/>
                <w:sz w:val="20"/>
                <w:szCs w:val="20"/>
              </w:rPr>
              <w:t xml:space="preserve">, </w:t>
            </w:r>
            <w:ins w:id="68" w:author="OLTRE" w:date="2024-07-05T23:08:00Z">
              <w:r w:rsidR="002C6F29" w:rsidRPr="005955D4">
                <w:rPr>
                  <w:rFonts w:ascii="Palatino" w:hAnsi="Palatino"/>
                  <w:sz w:val="20"/>
                  <w:szCs w:val="20"/>
                </w:rPr>
                <w:t xml:space="preserve">liabilitas, </w:t>
              </w:r>
            </w:ins>
            <w:r w:rsidR="002C6F29" w:rsidRPr="005955D4">
              <w:rPr>
                <w:rFonts w:ascii="Palatino" w:hAnsi="Palatino"/>
                <w:sz w:val="20"/>
                <w:szCs w:val="20"/>
              </w:rPr>
              <w:t xml:space="preserve">denda, </w:t>
            </w:r>
            <w:r w:rsidRPr="00BD318C">
              <w:rPr>
                <w:rFonts w:ascii="Palatino" w:hAnsi="Palatino"/>
                <w:sz w:val="20"/>
                <w:szCs w:val="20"/>
              </w:rPr>
              <w:t xml:space="preserve">biaya, </w:t>
            </w:r>
            <w:del w:id="69" w:author="OLTRE" w:date="2024-07-05T23:08:00Z">
              <w:r w:rsidRPr="004358B8">
                <w:rPr>
                  <w:rFonts w:ascii="Palatino" w:hAnsi="Palatino"/>
                  <w:sz w:val="20"/>
                </w:rPr>
                <w:delText>maupun</w:delText>
              </w:r>
            </w:del>
            <w:ins w:id="70" w:author="OLTRE" w:date="2024-07-05T23:08:00Z">
              <w:r w:rsidR="002C6F29" w:rsidRPr="005955D4">
                <w:rPr>
                  <w:rFonts w:ascii="Palatino" w:hAnsi="Palatino"/>
                  <w:sz w:val="20"/>
                  <w:szCs w:val="20"/>
                </w:rPr>
                <w:t>dan</w:t>
              </w:r>
            </w:ins>
            <w:r w:rsidR="002C6F29" w:rsidRPr="005955D4">
              <w:rPr>
                <w:rFonts w:ascii="Palatino" w:hAnsi="Palatino"/>
                <w:sz w:val="20"/>
                <w:szCs w:val="20"/>
              </w:rPr>
              <w:t xml:space="preserve"> </w:t>
            </w:r>
            <w:r w:rsidRPr="00BD318C">
              <w:rPr>
                <w:rFonts w:ascii="Palatino" w:hAnsi="Palatino"/>
                <w:sz w:val="20"/>
                <w:szCs w:val="20"/>
              </w:rPr>
              <w:t xml:space="preserve">pengeluaran dalam bentuk dan/atau dengan sifat apapun (termasuk, namun tidak terbatas pada, biaya penyelesaian serta biaya jasa hukum dan biaya lain untuk keperluan investigasi atau </w:t>
            </w:r>
            <w:r w:rsidR="002C6F29" w:rsidRPr="005955D4">
              <w:rPr>
                <w:rFonts w:ascii="Palatino" w:hAnsi="Palatino"/>
                <w:sz w:val="20"/>
                <w:szCs w:val="20"/>
              </w:rPr>
              <w:t xml:space="preserve">pembelaan </w:t>
            </w:r>
            <w:del w:id="71" w:author="OLTRE" w:date="2024-07-05T23:08:00Z">
              <w:r w:rsidR="00546698">
                <w:rPr>
                  <w:rFonts w:ascii="Palatino" w:hAnsi="Palatino"/>
                  <w:sz w:val="20"/>
                </w:rPr>
                <w:delText>atas</w:delText>
              </w:r>
            </w:del>
            <w:ins w:id="72" w:author="OLTRE" w:date="2024-07-05T23:08:00Z">
              <w:r w:rsidR="002C6F29" w:rsidRPr="005955D4">
                <w:rPr>
                  <w:rFonts w:ascii="Palatino" w:hAnsi="Palatino"/>
                  <w:sz w:val="20"/>
                  <w:szCs w:val="20"/>
                </w:rPr>
                <w:t xml:space="preserve">dari </w:t>
              </w:r>
            </w:ins>
            <w:r w:rsidR="00546698" w:rsidRPr="00BD318C">
              <w:rPr>
                <w:rFonts w:ascii="Palatino" w:hAnsi="Palatino"/>
                <w:sz w:val="20"/>
                <w:szCs w:val="20"/>
              </w:rPr>
              <w:t xml:space="preserve"> tindakan </w:t>
            </w:r>
            <w:r w:rsidRPr="00BD318C">
              <w:rPr>
                <w:rFonts w:ascii="Palatino" w:hAnsi="Palatino"/>
                <w:sz w:val="20"/>
                <w:szCs w:val="20"/>
              </w:rPr>
              <w:t xml:space="preserve">apapun) </w:t>
            </w:r>
            <w:bookmarkStart w:id="73" w:name="_DV_M741"/>
            <w:bookmarkEnd w:id="73"/>
            <w:r w:rsidRPr="00BD318C">
              <w:rPr>
                <w:rFonts w:ascii="Palatino" w:hAnsi="Palatino"/>
                <w:sz w:val="20"/>
                <w:szCs w:val="20"/>
              </w:rPr>
              <w:t xml:space="preserve">yang diderita, dialami, maupun dikeluarkan oleh </w:t>
            </w:r>
            <w:r w:rsidR="00BE1E3D" w:rsidRPr="00BD318C">
              <w:rPr>
                <w:rFonts w:ascii="Palatino" w:hAnsi="Palatino"/>
                <w:sz w:val="20"/>
                <w:szCs w:val="20"/>
              </w:rPr>
              <w:t>Investor</w:t>
            </w:r>
            <w:r w:rsidRPr="00BD318C">
              <w:rPr>
                <w:rFonts w:ascii="Palatino" w:hAnsi="Palatino"/>
                <w:sz w:val="20"/>
                <w:szCs w:val="20"/>
              </w:rPr>
              <w:t xml:space="preserve"> sebagai akibat dari, dan/atau </w:t>
            </w:r>
            <w:bookmarkStart w:id="74" w:name="_DV_M742"/>
            <w:bookmarkEnd w:id="74"/>
            <w:del w:id="75" w:author="OLTRE" w:date="2024-07-05T23:08:00Z">
              <w:r w:rsidRPr="004358B8">
                <w:rPr>
                  <w:rFonts w:ascii="Palatino" w:hAnsi="Palatino"/>
                  <w:sz w:val="20"/>
                </w:rPr>
                <w:delText>sehubungan dengan</w:delText>
              </w:r>
            </w:del>
            <w:ins w:id="76" w:author="OLTRE" w:date="2024-07-05T23:08:00Z">
              <w:r w:rsidR="002C6F29" w:rsidRPr="005955D4">
                <w:rPr>
                  <w:rFonts w:ascii="Palatino" w:hAnsi="Palatino"/>
                  <w:sz w:val="20"/>
                  <w:szCs w:val="20"/>
                </w:rPr>
                <w:t>mengenai</w:t>
              </w:r>
            </w:ins>
            <w:r w:rsidR="00546698" w:rsidRPr="00BD318C">
              <w:rPr>
                <w:rFonts w:ascii="Palatino" w:hAnsi="Palatino"/>
                <w:sz w:val="20"/>
                <w:szCs w:val="20"/>
              </w:rPr>
              <w:t xml:space="preserve"> </w:t>
            </w:r>
            <w:r w:rsidR="00546698" w:rsidRPr="005955D4">
              <w:rPr>
                <w:rFonts w:ascii="Palatino" w:hAnsi="Palatino"/>
                <w:sz w:val="20"/>
                <w:szCs w:val="20"/>
              </w:rPr>
              <w:t>satu atau lebih hal-hal berikut</w:t>
            </w:r>
            <w:r w:rsidRPr="00BD318C">
              <w:rPr>
                <w:rFonts w:ascii="Palatino" w:hAnsi="Palatino"/>
                <w:sz w:val="20"/>
                <w:szCs w:val="20"/>
              </w:rPr>
              <w:t>:</w:t>
            </w:r>
          </w:p>
          <w:p w14:paraId="0A67852E"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BDD6FB4" w14:textId="364FE854"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baik disengaja ataupun tidak,</w:t>
            </w:r>
            <w:ins w:id="77" w:author="OLTRE" w:date="2024-07-05T23:08:00Z">
              <w:r w:rsidRPr="00BD318C">
                <w:rPr>
                  <w:rFonts w:ascii="Palatino" w:hAnsi="Palatino"/>
                  <w:sz w:val="20"/>
                  <w:szCs w:val="20"/>
                </w:rPr>
                <w:t xml:space="preserve"> </w:t>
              </w:r>
              <w:r w:rsidR="006F2441" w:rsidRPr="005955D4">
                <w:rPr>
                  <w:rFonts w:ascii="Palatino" w:hAnsi="Palatino"/>
                  <w:sz w:val="20"/>
                  <w:szCs w:val="20"/>
                </w:rPr>
                <w:t>suatu</w:t>
              </w:r>
            </w:ins>
            <w:r w:rsidR="006F2441" w:rsidRPr="005955D4">
              <w:rPr>
                <w:rFonts w:ascii="Palatino" w:hAnsi="Palatino"/>
                <w:sz w:val="20"/>
                <w:szCs w:val="20"/>
              </w:rPr>
              <w:t xml:space="preserve"> </w:t>
            </w:r>
            <w:r w:rsidRPr="00BD318C">
              <w:rPr>
                <w:rFonts w:ascii="Palatino" w:hAnsi="Palatino"/>
                <w:sz w:val="20"/>
                <w:szCs w:val="20"/>
              </w:rPr>
              <w:t xml:space="preserve">pelanggaran atas atau tidak benarnya atau tidak akuratnya suatu pernyataan atau jaminan yang dibuat atau diberikan oleh Perusahaan  dalam </w:t>
            </w:r>
            <w:ins w:id="78" w:author="OLTRE" w:date="2024-07-05T23:08:00Z">
              <w:r w:rsidR="006F2441" w:rsidRPr="005955D4">
                <w:rPr>
                  <w:rFonts w:ascii="Palatino" w:hAnsi="Palatino"/>
                  <w:sz w:val="20"/>
                  <w:szCs w:val="20"/>
                </w:rPr>
                <w:t xml:space="preserve">suatu </w:t>
              </w:r>
            </w:ins>
            <w:r w:rsidRPr="00BD318C">
              <w:rPr>
                <w:rFonts w:ascii="Palatino" w:hAnsi="Palatino"/>
                <w:sz w:val="20"/>
                <w:szCs w:val="20"/>
              </w:rPr>
              <w:t>perjanjian yang dibuat atau ditandatangani oleh Perusahaan</w:t>
            </w:r>
            <w:ins w:id="79" w:author="OLTRE" w:date="2024-07-05T23:08:00Z">
              <w:r w:rsidR="00051A80" w:rsidRPr="00BD318C">
                <w:rPr>
                  <w:rFonts w:ascii="Palatino" w:hAnsi="Palatino"/>
                  <w:sz w:val="20"/>
                  <w:szCs w:val="20"/>
                </w:rPr>
                <w:t xml:space="preserve"> </w:t>
              </w:r>
              <w:r w:rsidR="006F2441" w:rsidRPr="00BD318C">
                <w:rPr>
                  <w:rFonts w:ascii="Palatino" w:hAnsi="Palatino"/>
                  <w:color w:val="000000" w:themeColor="text1"/>
                  <w:sz w:val="20"/>
                  <w:szCs w:val="20"/>
                </w:rPr>
                <w:t>atau</w:t>
              </w:r>
            </w:ins>
            <w:r w:rsidR="006F2441" w:rsidRPr="00BD318C">
              <w:rPr>
                <w:rFonts w:ascii="Palatino" w:hAnsi="Palatino"/>
                <w:color w:val="000000" w:themeColor="text1"/>
                <w:sz w:val="20"/>
                <w:rPrChange w:id="80" w:author="OLTRE" w:date="2024-07-05T23:08:00Z">
                  <w:rPr>
                    <w:rFonts w:ascii="Palatino" w:hAnsi="Palatino"/>
                    <w:sz w:val="20"/>
                  </w:rPr>
                </w:rPrChange>
              </w:rPr>
              <w:t xml:space="preserve"> pada </w:t>
            </w:r>
            <w:r w:rsidR="00546698" w:rsidRPr="005955D4">
              <w:rPr>
                <w:rFonts w:ascii="Palatino" w:hAnsi="Palatino"/>
                <w:sz w:val="20"/>
                <w:szCs w:val="20"/>
              </w:rPr>
              <w:t>Tanggal Penyelesaian</w:t>
            </w:r>
            <w:r w:rsidRPr="00BD318C">
              <w:rPr>
                <w:rFonts w:ascii="Palatino" w:hAnsi="Palatino"/>
                <w:sz w:val="20"/>
                <w:szCs w:val="20"/>
              </w:rPr>
              <w:t>;</w:t>
            </w:r>
          </w:p>
          <w:p w14:paraId="7D04E3C6" w14:textId="77777777" w:rsidR="00051A80" w:rsidRPr="00BD318C" w:rsidRDefault="00051A8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D752534" w14:textId="1C149AEF" w:rsidR="00CA09D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segala sesuatu yang terkait dengan dana/pembiayaan (termasuk namun tidak terbatas pada </w:t>
            </w:r>
            <w:del w:id="81" w:author="OLTRE" w:date="2024-07-05T23:08:00Z">
              <w:r w:rsidRPr="004358B8">
                <w:rPr>
                  <w:rFonts w:ascii="Palatino" w:hAnsi="Palatino"/>
                  <w:sz w:val="20"/>
                </w:rPr>
                <w:delText>asal muasal</w:delText>
              </w:r>
            </w:del>
            <w:ins w:id="82" w:author="OLTRE" w:date="2024-07-05T23:08:00Z">
              <w:r w:rsidR="006F2441" w:rsidRPr="005955D4">
                <w:rPr>
                  <w:rFonts w:ascii="Palatino" w:hAnsi="Palatino"/>
                  <w:sz w:val="20"/>
                  <w:szCs w:val="20"/>
                </w:rPr>
                <w:t>sumber</w:t>
              </w:r>
            </w:ins>
            <w:r w:rsidR="006F2441" w:rsidRPr="005955D4">
              <w:rPr>
                <w:rFonts w:ascii="Palatino" w:hAnsi="Palatino"/>
                <w:sz w:val="20"/>
                <w:szCs w:val="20"/>
              </w:rPr>
              <w:t xml:space="preserve"> </w:t>
            </w:r>
            <w:r w:rsidRPr="00BD318C">
              <w:rPr>
                <w:rFonts w:ascii="Palatino" w:hAnsi="Palatino"/>
                <w:sz w:val="20"/>
                <w:szCs w:val="20"/>
              </w:rPr>
              <w:t>dana),</w:t>
            </w:r>
            <w:r w:rsidR="00917CF4" w:rsidRPr="00BD318C">
              <w:rPr>
                <w:rFonts w:ascii="Palatino" w:hAnsi="Palatino"/>
                <w:sz w:val="20"/>
                <w:szCs w:val="20"/>
              </w:rPr>
              <w:t xml:space="preserve"> pajak</w:t>
            </w:r>
            <w:r w:rsidR="00546698" w:rsidRPr="005955D4">
              <w:rPr>
                <w:rFonts w:ascii="Palatino" w:hAnsi="Palatino"/>
                <w:sz w:val="20"/>
                <w:szCs w:val="20"/>
              </w:rPr>
              <w:t xml:space="preserve"> (termasuk namun tidak terbatas pada pelaporan pajak, kewajiban pembayaran pajak, sengketa pajak, segala biaya, denda, atau penalti yang dikenakan oleh otoritas pajak, dll.)</w:t>
            </w:r>
            <w:r w:rsidR="00917CF4" w:rsidRPr="005955D4">
              <w:rPr>
                <w:rFonts w:ascii="Palatino" w:hAnsi="Palatino"/>
                <w:sz w:val="20"/>
                <w:szCs w:val="20"/>
              </w:rPr>
              <w:t>,</w:t>
            </w:r>
            <w:r w:rsidRPr="00BD318C">
              <w:rPr>
                <w:rFonts w:ascii="Palatino" w:hAnsi="Palatino"/>
                <w:sz w:val="20"/>
                <w:szCs w:val="20"/>
              </w:rPr>
              <w:t xml:space="preserve"> investasi (termasuk </w:t>
            </w:r>
            <w:ins w:id="83" w:author="OLTRE" w:date="2024-07-05T23:08:00Z">
              <w:r w:rsidR="006F2441" w:rsidRPr="005955D4">
                <w:rPr>
                  <w:rFonts w:ascii="Palatino" w:hAnsi="Palatino"/>
                  <w:sz w:val="20"/>
                  <w:szCs w:val="20"/>
                </w:rPr>
                <w:t xml:space="preserve">namun tidak terbatas pada </w:t>
              </w:r>
            </w:ins>
            <w:r w:rsidRPr="00BD318C">
              <w:rPr>
                <w:rFonts w:ascii="Palatino" w:hAnsi="Palatino"/>
                <w:sz w:val="20"/>
                <w:szCs w:val="20"/>
              </w:rPr>
              <w:t>tiap r</w:t>
            </w:r>
            <w:r w:rsidR="006058DF" w:rsidRPr="00BD318C">
              <w:rPr>
                <w:rFonts w:ascii="Palatino" w:hAnsi="Palatino"/>
                <w:sz w:val="20"/>
                <w:szCs w:val="20"/>
              </w:rPr>
              <w:t>i</w:t>
            </w:r>
            <w:r w:rsidRPr="00BD318C">
              <w:rPr>
                <w:rFonts w:ascii="Palatino" w:hAnsi="Palatino"/>
                <w:sz w:val="20"/>
                <w:szCs w:val="20"/>
              </w:rPr>
              <w:t xml:space="preserve">siko dan konsekuensi yang timbul atas penggunaan atau pemanfaatan investasi), </w:t>
            </w:r>
            <w:r w:rsidR="00CA09D5" w:rsidRPr="00BD318C">
              <w:rPr>
                <w:rFonts w:ascii="Palatino" w:hAnsi="Palatino"/>
                <w:sz w:val="20"/>
                <w:szCs w:val="20"/>
              </w:rPr>
              <w:t>masuknya ke</w:t>
            </w:r>
            <w:r w:rsidR="006058DF" w:rsidRPr="00BD318C">
              <w:rPr>
                <w:rFonts w:ascii="Palatino" w:hAnsi="Palatino"/>
                <w:sz w:val="20"/>
                <w:szCs w:val="20"/>
              </w:rPr>
              <w:t xml:space="preserve"> </w:t>
            </w:r>
            <w:r w:rsidR="00CA09D5" w:rsidRPr="00BD318C">
              <w:rPr>
                <w:rFonts w:ascii="Palatino" w:hAnsi="Palatino"/>
                <w:sz w:val="20"/>
                <w:szCs w:val="20"/>
              </w:rPr>
              <w:t xml:space="preserve">dalam </w:t>
            </w:r>
            <w:ins w:id="84" w:author="OLTRE" w:date="2024-07-05T23:08:00Z">
              <w:r w:rsidR="006F2441" w:rsidRPr="005955D4">
                <w:rPr>
                  <w:rFonts w:ascii="Palatino" w:hAnsi="Palatino"/>
                  <w:sz w:val="20"/>
                  <w:szCs w:val="20"/>
                </w:rPr>
                <w:t xml:space="preserve">transaksi </w:t>
              </w:r>
            </w:ins>
            <w:r w:rsidR="00CA09D5" w:rsidRPr="00BD318C">
              <w:rPr>
                <w:rFonts w:ascii="Palatino" w:hAnsi="Palatino"/>
                <w:sz w:val="20"/>
                <w:szCs w:val="20"/>
              </w:rPr>
              <w:t>utang</w:t>
            </w:r>
            <w:r w:rsidR="006F2441" w:rsidRPr="005955D4">
              <w:rPr>
                <w:rFonts w:ascii="Palatino" w:hAnsi="Palatino"/>
                <w:sz w:val="20"/>
                <w:szCs w:val="20"/>
              </w:rPr>
              <w:t xml:space="preserve"> </w:t>
            </w:r>
            <w:r w:rsidR="00CA09D5" w:rsidRPr="00BD318C">
              <w:rPr>
                <w:rFonts w:ascii="Palatino" w:hAnsi="Palatino"/>
                <w:sz w:val="20"/>
                <w:szCs w:val="20"/>
              </w:rPr>
              <w:t xml:space="preserve">apapun, </w:t>
            </w:r>
            <w:r w:rsidRPr="00BD318C">
              <w:rPr>
                <w:rFonts w:ascii="Palatino" w:hAnsi="Palatino"/>
                <w:sz w:val="20"/>
                <w:szCs w:val="20"/>
              </w:rPr>
              <w:t xml:space="preserve">pelaksanaan atau pembayaran kembali </w:t>
            </w:r>
            <w:del w:id="85" w:author="OLTRE" w:date="2024-07-05T23:08:00Z">
              <w:r w:rsidRPr="004358B8">
                <w:rPr>
                  <w:rFonts w:ascii="Palatino" w:hAnsi="Palatino"/>
                  <w:sz w:val="20"/>
                </w:rPr>
                <w:delText xml:space="preserve">dari </w:delText>
              </w:r>
            </w:del>
            <w:r w:rsidRPr="00BD318C">
              <w:rPr>
                <w:rFonts w:ascii="Palatino" w:hAnsi="Palatino"/>
                <w:sz w:val="20"/>
                <w:szCs w:val="20"/>
              </w:rPr>
              <w:t>utang</w:t>
            </w:r>
            <w:ins w:id="86" w:author="OLTRE" w:date="2024-07-05T23:08:00Z">
              <w:r w:rsidR="006F2441" w:rsidRPr="005955D4">
                <w:rPr>
                  <w:rFonts w:ascii="Palatino" w:hAnsi="Palatino"/>
                  <w:sz w:val="20"/>
                  <w:szCs w:val="20"/>
                </w:rPr>
                <w:t xml:space="preserve"> apa pun</w:t>
              </w:r>
            </w:ins>
            <w:r w:rsidRPr="00BD318C">
              <w:rPr>
                <w:rFonts w:ascii="Palatino" w:hAnsi="Palatino"/>
                <w:sz w:val="20"/>
                <w:szCs w:val="20"/>
              </w:rPr>
              <w:t xml:space="preserve">, </w:t>
            </w:r>
            <w:r w:rsidR="006F2441" w:rsidRPr="005955D4">
              <w:rPr>
                <w:rFonts w:ascii="Palatino" w:hAnsi="Palatino"/>
                <w:sz w:val="20"/>
                <w:szCs w:val="20"/>
              </w:rPr>
              <w:t xml:space="preserve">atau </w:t>
            </w:r>
            <w:r w:rsidR="00546698" w:rsidRPr="005955D4">
              <w:rPr>
                <w:rFonts w:ascii="Palatino" w:hAnsi="Palatino"/>
                <w:sz w:val="20"/>
                <w:szCs w:val="20"/>
              </w:rPr>
              <w:t>insolvensi</w:t>
            </w:r>
            <w:r w:rsidR="00546698" w:rsidRPr="00BD318C">
              <w:rPr>
                <w:rFonts w:ascii="Palatino" w:hAnsi="Palatino"/>
                <w:sz w:val="20"/>
                <w:szCs w:val="20"/>
              </w:rPr>
              <w:t xml:space="preserve"> sebelum</w:t>
            </w:r>
            <w:r w:rsidR="00402609" w:rsidRPr="005955D4">
              <w:rPr>
                <w:rFonts w:ascii="Palatino" w:hAnsi="Palatino"/>
                <w:sz w:val="20"/>
                <w:szCs w:val="20"/>
              </w:rPr>
              <w:t xml:space="preserve"> </w:t>
            </w:r>
            <w:r w:rsidR="00546698" w:rsidRPr="005955D4">
              <w:rPr>
                <w:rFonts w:ascii="Palatino" w:hAnsi="Palatino"/>
                <w:sz w:val="20"/>
                <w:szCs w:val="20"/>
              </w:rPr>
              <w:t>Tanggal Penyelesaian</w:t>
            </w:r>
            <w:r w:rsidRPr="005955D4">
              <w:rPr>
                <w:rFonts w:ascii="Palatino" w:hAnsi="Palatino"/>
                <w:sz w:val="20"/>
                <w:szCs w:val="20"/>
              </w:rPr>
              <w:t>;</w:t>
            </w:r>
            <w:r w:rsidR="00546698" w:rsidRPr="005955D4">
              <w:rPr>
                <w:rFonts w:ascii="Palatino" w:hAnsi="Palatino"/>
                <w:sz w:val="20"/>
                <w:szCs w:val="20"/>
              </w:rPr>
              <w:t xml:space="preserve"> dan</w:t>
            </w:r>
          </w:p>
          <w:p w14:paraId="23C2945F" w14:textId="77777777" w:rsidR="00546698" w:rsidRPr="00BD318C"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DA2466E" w14:textId="0DF61F8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lastRenderedPageBreak/>
              <w:t xml:space="preserve">segala litigasi, arbitrase, atau proses pidana yang diancam atau diajukan terhadap Perusahaan sehubungan dengan </w:t>
            </w:r>
            <w:ins w:id="87" w:author="OLTRE" w:date="2024-07-05T23:08:00Z">
              <w:r w:rsidR="00402609" w:rsidRPr="005955D4">
                <w:rPr>
                  <w:rFonts w:ascii="Palatino" w:hAnsi="Palatino"/>
                  <w:sz w:val="20"/>
                  <w:szCs w:val="20"/>
                </w:rPr>
                <w:t xml:space="preserve">suatu </w:t>
              </w:r>
            </w:ins>
            <w:r w:rsidRPr="005955D4">
              <w:rPr>
                <w:rFonts w:ascii="Palatino" w:hAnsi="Palatino"/>
                <w:sz w:val="20"/>
                <w:szCs w:val="20"/>
              </w:rPr>
              <w:t>transaksi, tindakan, ketidakpatuhan, dan/atau pelanggaran hukum atau peraturan apa pun sebelum Tanggal Penyelesaian.</w:t>
            </w:r>
          </w:p>
          <w:p w14:paraId="1E2642CE" w14:textId="77777777" w:rsidR="008E68C9" w:rsidRPr="00BD318C"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6F2F014" w14:textId="456BA95F" w:rsidR="00CA09D5" w:rsidRPr="00BD318C"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Apabila </w:t>
            </w:r>
            <w:r w:rsidR="00BE1E3D" w:rsidRPr="00BD318C">
              <w:rPr>
                <w:rFonts w:ascii="Palatino" w:hAnsi="Palatino"/>
                <w:sz w:val="20"/>
                <w:szCs w:val="20"/>
              </w:rPr>
              <w:t>Investor</w:t>
            </w:r>
            <w:r w:rsidRPr="00BD318C">
              <w:rPr>
                <w:rFonts w:ascii="Palatino" w:hAnsi="Palatino"/>
                <w:sz w:val="20"/>
                <w:szCs w:val="20"/>
              </w:rPr>
              <w:t xml:space="preserve"> karena alasan apapun </w:t>
            </w:r>
            <w:ins w:id="88" w:author="OLTRE" w:date="2024-07-05T23:08:00Z">
              <w:r w:rsidR="00311A5E" w:rsidRPr="005955D4">
                <w:rPr>
                  <w:rFonts w:ascii="Palatino" w:hAnsi="Palatino"/>
                  <w:sz w:val="20"/>
                  <w:szCs w:val="20"/>
                </w:rPr>
                <w:t xml:space="preserve">berdasarkan diskresinya sendiri, menentukan bahwa Investor </w:t>
              </w:r>
            </w:ins>
            <w:r w:rsidRPr="00BD318C">
              <w:rPr>
                <w:rFonts w:ascii="Palatino" w:hAnsi="Palatino"/>
                <w:sz w:val="20"/>
                <w:szCs w:val="20"/>
              </w:rPr>
              <w:t xml:space="preserve">harus atau terpaksa harus menangani atau turut </w:t>
            </w:r>
            <w:del w:id="89" w:author="OLTRE" w:date="2024-07-05T23:08:00Z">
              <w:r w:rsidRPr="004358B8">
                <w:rPr>
                  <w:rFonts w:ascii="Palatino" w:hAnsi="Palatino"/>
                  <w:sz w:val="20"/>
                </w:rPr>
                <w:delText>menangani</w:delText>
              </w:r>
            </w:del>
            <w:ins w:id="90" w:author="OLTRE" w:date="2024-07-05T23:08:00Z">
              <w:r w:rsidR="00311A5E" w:rsidRPr="005955D4">
                <w:rPr>
                  <w:rFonts w:ascii="Palatino" w:hAnsi="Palatino"/>
                  <w:sz w:val="20"/>
                  <w:szCs w:val="20"/>
                </w:rPr>
                <w:t>berpartisipasi dalam penanganan suatu</w:t>
              </w:r>
            </w:ins>
            <w:r w:rsidR="00311A5E" w:rsidRPr="005955D4">
              <w:rPr>
                <w:rFonts w:ascii="Palatino" w:hAnsi="Palatino"/>
                <w:sz w:val="20"/>
                <w:szCs w:val="20"/>
              </w:rPr>
              <w:t xml:space="preserve"> </w:t>
            </w:r>
            <w:r w:rsidRPr="00BD318C">
              <w:rPr>
                <w:rFonts w:ascii="Palatino" w:hAnsi="Palatino"/>
                <w:sz w:val="20"/>
                <w:szCs w:val="20"/>
              </w:rPr>
              <w:t>klaim</w:t>
            </w:r>
            <w:del w:id="91" w:author="OLTRE" w:date="2024-07-05T23:08:00Z">
              <w:r w:rsidRPr="004358B8">
                <w:rPr>
                  <w:rFonts w:ascii="Palatino" w:hAnsi="Palatino"/>
                  <w:sz w:val="20"/>
                </w:rPr>
                <w:delText>, gugatan,</w:delText>
              </w:r>
            </w:del>
            <w:r w:rsidRPr="00BD318C">
              <w:rPr>
                <w:rFonts w:ascii="Palatino" w:hAnsi="Palatino"/>
                <w:sz w:val="20"/>
                <w:szCs w:val="20"/>
              </w:rPr>
              <w:t xml:space="preserve"> atau tuntutan sebagaimana dimaksud pada Pasal 2.1 di</w:t>
            </w:r>
            <w:r w:rsidR="006058DF" w:rsidRPr="00BD318C">
              <w:rPr>
                <w:rFonts w:ascii="Palatino" w:hAnsi="Palatino"/>
                <w:sz w:val="20"/>
                <w:szCs w:val="20"/>
              </w:rPr>
              <w:t xml:space="preserve"> </w:t>
            </w:r>
            <w:r w:rsidRPr="00BD318C">
              <w:rPr>
                <w:rFonts w:ascii="Palatino" w:hAnsi="Palatino"/>
                <w:sz w:val="20"/>
                <w:szCs w:val="20"/>
              </w:rPr>
              <w:t xml:space="preserve">atas, maka segala biaya dan ongkos yang timbul di dalam penanganan tersebut oleh </w:t>
            </w:r>
            <w:r w:rsidR="00BE1E3D" w:rsidRPr="00BD318C">
              <w:rPr>
                <w:rFonts w:ascii="Palatino" w:hAnsi="Palatino"/>
                <w:sz w:val="20"/>
                <w:szCs w:val="20"/>
              </w:rPr>
              <w:t>Investor</w:t>
            </w:r>
            <w:r w:rsidRPr="00BD318C">
              <w:rPr>
                <w:rFonts w:ascii="Palatino" w:hAnsi="Palatino"/>
                <w:sz w:val="20"/>
                <w:szCs w:val="20"/>
              </w:rPr>
              <w:t xml:space="preserve"> ditanggung seluruhnya oleh Perusahaan dan karenanya Perusahaan wajib membayar dan/atau mengganti seluruh biaya dan ongkos tersebut kepada </w:t>
            </w:r>
            <w:r w:rsidR="00BE1E3D" w:rsidRPr="00BD318C">
              <w:rPr>
                <w:rFonts w:ascii="Palatino" w:hAnsi="Palatino"/>
                <w:sz w:val="20"/>
                <w:szCs w:val="20"/>
              </w:rPr>
              <w:t>Investor</w:t>
            </w:r>
            <w:r w:rsidRPr="00BD318C">
              <w:rPr>
                <w:rFonts w:ascii="Palatino" w:hAnsi="Palatino"/>
                <w:sz w:val="20"/>
                <w:szCs w:val="20"/>
              </w:rPr>
              <w:t>. Tanpa menge</w:t>
            </w:r>
            <w:r w:rsidR="006058DF" w:rsidRPr="00BD318C">
              <w:rPr>
                <w:rFonts w:ascii="Palatino" w:hAnsi="Palatino"/>
                <w:sz w:val="20"/>
                <w:szCs w:val="20"/>
              </w:rPr>
              <w:t>ny</w:t>
            </w:r>
            <w:r w:rsidRPr="00BD318C">
              <w:rPr>
                <w:rFonts w:ascii="Palatino" w:hAnsi="Palatino"/>
                <w:sz w:val="20"/>
                <w:szCs w:val="20"/>
              </w:rPr>
              <w:t>ampingkan ketentuan</w:t>
            </w:r>
            <w:r w:rsidR="001E473B" w:rsidRPr="00BD318C">
              <w:rPr>
                <w:rFonts w:ascii="Palatino" w:hAnsi="Palatino"/>
                <w:sz w:val="20"/>
                <w:szCs w:val="20"/>
              </w:rPr>
              <w:t xml:space="preserve"> </w:t>
            </w:r>
            <w:r w:rsidR="001E473B" w:rsidRPr="005955D4">
              <w:rPr>
                <w:rFonts w:ascii="Palatino" w:hAnsi="Palatino"/>
                <w:sz w:val="20"/>
                <w:szCs w:val="20"/>
              </w:rPr>
              <w:t>dalam</w:t>
            </w:r>
            <w:r w:rsidRPr="00BD318C">
              <w:rPr>
                <w:rFonts w:ascii="Palatino" w:hAnsi="Palatino"/>
                <w:sz w:val="20"/>
                <w:szCs w:val="20"/>
              </w:rPr>
              <w:t xml:space="preserve"> Perjanjian ini</w:t>
            </w:r>
            <w:ins w:id="92" w:author="OLTRE" w:date="2024-07-05T23:08:00Z">
              <w:r w:rsidR="00311A5E" w:rsidRPr="005955D4">
                <w:rPr>
                  <w:rFonts w:ascii="Palatino" w:hAnsi="Palatino"/>
                  <w:sz w:val="20"/>
                  <w:szCs w:val="20"/>
                </w:rPr>
                <w:t xml:space="preserve"> dan untuk </w:t>
              </w:r>
              <w:r w:rsidR="003E476A" w:rsidRPr="005955D4">
                <w:rPr>
                  <w:rFonts w:ascii="Palatino" w:hAnsi="Palatino"/>
                  <w:sz w:val="20"/>
                  <w:szCs w:val="20"/>
                </w:rPr>
                <w:t>menghindari keragu-raguan</w:t>
              </w:r>
            </w:ins>
            <w:r w:rsidRPr="00BD318C">
              <w:rPr>
                <w:rFonts w:ascii="Palatino" w:hAnsi="Palatino"/>
                <w:sz w:val="20"/>
                <w:szCs w:val="20"/>
              </w:rPr>
              <w:t xml:space="preserve">, </w:t>
            </w:r>
            <w:r w:rsidR="00917CF4" w:rsidRPr="00BD318C">
              <w:rPr>
                <w:rFonts w:ascii="Palatino" w:hAnsi="Palatino"/>
                <w:sz w:val="20"/>
                <w:szCs w:val="20"/>
              </w:rPr>
              <w:t>Investor</w:t>
            </w:r>
            <w:r w:rsidR="001E473B" w:rsidRPr="00BD318C">
              <w:rPr>
                <w:rFonts w:ascii="Palatino" w:hAnsi="Palatino"/>
                <w:sz w:val="20"/>
                <w:szCs w:val="20"/>
              </w:rPr>
              <w:t xml:space="preserve"> </w:t>
            </w:r>
            <w:r w:rsidR="001E473B" w:rsidRPr="005955D4">
              <w:rPr>
                <w:rFonts w:ascii="Palatino" w:hAnsi="Palatino"/>
                <w:sz w:val="20"/>
                <w:szCs w:val="20"/>
              </w:rPr>
              <w:t>atau karyawannya,</w:t>
            </w:r>
            <w:r w:rsidRPr="005955D4">
              <w:rPr>
                <w:rFonts w:ascii="Palatino" w:hAnsi="Palatino"/>
                <w:sz w:val="20"/>
                <w:szCs w:val="20"/>
              </w:rPr>
              <w:t xml:space="preserve"> </w:t>
            </w:r>
            <w:del w:id="93" w:author="OLTRE" w:date="2024-07-05T23:08:00Z">
              <w:r w:rsidRPr="004358B8">
                <w:rPr>
                  <w:rFonts w:ascii="Palatino" w:hAnsi="Palatino"/>
                  <w:sz w:val="20"/>
                </w:rPr>
                <w:delText>atas pilihannya sendiri</w:delText>
              </w:r>
              <w:r w:rsidR="001E473B">
                <w:rPr>
                  <w:rFonts w:ascii="Palatino" w:hAnsi="Palatino"/>
                  <w:sz w:val="20"/>
                </w:rPr>
                <w:delText>,</w:delText>
              </w:r>
              <w:r w:rsidRPr="004358B8">
                <w:rPr>
                  <w:rFonts w:ascii="Palatino" w:hAnsi="Palatino"/>
                  <w:sz w:val="20"/>
                </w:rPr>
                <w:delText xml:space="preserve"> </w:delText>
              </w:r>
              <w:r w:rsidR="001E473B">
                <w:rPr>
                  <w:rFonts w:ascii="Palatino" w:hAnsi="Palatino"/>
                  <w:sz w:val="20"/>
                </w:rPr>
                <w:delText>dapat</w:delText>
              </w:r>
            </w:del>
            <w:ins w:id="94" w:author="OLTRE" w:date="2024-07-05T23:08:00Z">
              <w:r w:rsidR="00C92E4B" w:rsidRPr="005955D4">
                <w:rPr>
                  <w:rFonts w:ascii="Palatino" w:hAnsi="Palatino"/>
                  <w:sz w:val="20"/>
                  <w:szCs w:val="20"/>
                </w:rPr>
                <w:t xml:space="preserve">berdasarkan diskresinya </w:t>
              </w:r>
              <w:r w:rsidRPr="00BD318C">
                <w:rPr>
                  <w:rFonts w:ascii="Palatino" w:hAnsi="Palatino"/>
                  <w:sz w:val="20"/>
                  <w:szCs w:val="20"/>
                </w:rPr>
                <w:t>sendiri</w:t>
              </w:r>
              <w:r w:rsidR="00C92E4B" w:rsidRPr="005955D4">
                <w:rPr>
                  <w:rFonts w:ascii="Palatino" w:hAnsi="Palatino"/>
                  <w:color w:val="D9D9D9" w:themeColor="background1" w:themeShade="D9"/>
                  <w:sz w:val="20"/>
                  <w:szCs w:val="20"/>
                </w:rPr>
                <w:t xml:space="preserve">dapat </w:t>
              </w:r>
            </w:ins>
            <w:r w:rsidR="001E473B" w:rsidRPr="00BD318C">
              <w:rPr>
                <w:rFonts w:ascii="Palatino" w:hAnsi="Palatino"/>
                <w:sz w:val="20"/>
                <w:szCs w:val="20"/>
              </w:rPr>
              <w:t xml:space="preserve"> </w:t>
            </w:r>
            <w:r w:rsidRPr="00BD318C">
              <w:rPr>
                <w:rFonts w:ascii="Palatino" w:hAnsi="Palatino"/>
                <w:sz w:val="20"/>
                <w:szCs w:val="20"/>
              </w:rPr>
              <w:t>turut serta dalam pembelaan pada suatu klaim</w:t>
            </w:r>
            <w:del w:id="95" w:author="OLTRE" w:date="2024-07-05T23:08:00Z">
              <w:r w:rsidRPr="004358B8">
                <w:rPr>
                  <w:rFonts w:ascii="Palatino" w:hAnsi="Palatino"/>
                  <w:sz w:val="20"/>
                </w:rPr>
                <w:delText>, gugatan,</w:delText>
              </w:r>
            </w:del>
            <w:r w:rsidRPr="00BD318C">
              <w:rPr>
                <w:rFonts w:ascii="Palatino" w:hAnsi="Palatino"/>
                <w:sz w:val="20"/>
                <w:szCs w:val="20"/>
              </w:rPr>
              <w:t xml:space="preserve"> atau tuntutan. Namun demikian, Perusahaan wajib membayar semua biaya dan ongkos yang timbul di dalam pembelaan tersebut.</w:t>
            </w:r>
          </w:p>
          <w:p w14:paraId="2AC5CDCA" w14:textId="77777777" w:rsidR="004777FB" w:rsidRPr="00BD318C" w:rsidRDefault="004777F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D1D681B" w14:textId="0B33386B" w:rsidR="00746D98" w:rsidRPr="00BD318C" w:rsidRDefault="0004028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Masing-masing dari Para Pendiri berjanji bahwa dalam hal suatu tindakannya</w:t>
            </w:r>
            <w:del w:id="96" w:author="OLTRE" w:date="2024-07-05T23:08:00Z">
              <w:r w:rsidRPr="004358B8">
                <w:rPr>
                  <w:rFonts w:ascii="Palatino" w:hAnsi="Palatino"/>
                  <w:bCs/>
                  <w:sz w:val="20"/>
                </w:rPr>
                <w:delText>,</w:delText>
              </w:r>
            </w:del>
            <w:ins w:id="97" w:author="OLTRE" w:date="2024-07-05T23:08:00Z">
              <w:r w:rsidR="009F207A" w:rsidRPr="005955D4">
                <w:rPr>
                  <w:rFonts w:ascii="Palatino" w:hAnsi="Palatino"/>
                  <w:sz w:val="20"/>
                  <w:szCs w:val="20"/>
                </w:rPr>
                <w:t xml:space="preserve"> yang dilakukan di</w:t>
              </w:r>
            </w:ins>
            <w:r w:rsidRPr="00BD318C">
              <w:rPr>
                <w:rFonts w:ascii="Palatino" w:hAnsi="Palatino"/>
                <w:sz w:val="20"/>
                <w:szCs w:val="20"/>
              </w:rPr>
              <w:t xml:space="preserve"> dalam kapasitasnya yang mana pun, menimbulkan </w:t>
            </w:r>
            <w:ins w:id="98" w:author="OLTRE" w:date="2024-07-05T23:08:00Z">
              <w:r w:rsidR="009F207A" w:rsidRPr="005955D4">
                <w:rPr>
                  <w:rFonts w:ascii="Palatino" w:hAnsi="Palatino"/>
                  <w:sz w:val="20"/>
                  <w:szCs w:val="20"/>
                </w:rPr>
                <w:t xml:space="preserve">suatu </w:t>
              </w:r>
            </w:ins>
            <w:r w:rsidRPr="00BD318C">
              <w:rPr>
                <w:rFonts w:ascii="Palatino" w:hAnsi="Palatino"/>
                <w:sz w:val="20"/>
                <w:szCs w:val="20"/>
              </w:rPr>
              <w:t xml:space="preserve">tanggung jawab bagi </w:t>
            </w:r>
            <w:del w:id="99" w:author="OLTRE" w:date="2024-07-05T23:08:00Z">
              <w:r w:rsidRPr="004358B8">
                <w:rPr>
                  <w:rFonts w:ascii="Palatino" w:hAnsi="Palatino"/>
                  <w:bCs/>
                  <w:sz w:val="20"/>
                </w:rPr>
                <w:delText>Perseroan</w:delText>
              </w:r>
            </w:del>
            <w:ins w:id="100" w:author="OLTRE" w:date="2024-07-05T23:08:00Z">
              <w:r w:rsidR="009F207A" w:rsidRPr="005955D4">
                <w:rPr>
                  <w:rFonts w:ascii="Palatino" w:hAnsi="Palatino"/>
                  <w:sz w:val="20"/>
                  <w:szCs w:val="20"/>
                </w:rPr>
                <w:t>Perusahaan</w:t>
              </w:r>
            </w:ins>
            <w:r w:rsidR="009F207A" w:rsidRPr="00BD318C">
              <w:rPr>
                <w:rFonts w:ascii="Palatino" w:hAnsi="Palatino"/>
                <w:sz w:val="20"/>
                <w:szCs w:val="20"/>
              </w:rPr>
              <w:t xml:space="preserve"> </w:t>
            </w:r>
            <w:r w:rsidRPr="00BD318C">
              <w:rPr>
                <w:rFonts w:ascii="Palatino" w:hAnsi="Palatino"/>
                <w:sz w:val="20"/>
                <w:szCs w:val="20"/>
              </w:rPr>
              <w:t xml:space="preserve">(termasuk tanggung jawab untuk membayar </w:t>
            </w:r>
            <w:r w:rsidRPr="005955D4">
              <w:rPr>
                <w:rFonts w:ascii="Palatino" w:hAnsi="Palatino"/>
                <w:bCs/>
                <w:sz w:val="20"/>
                <w:szCs w:val="20"/>
              </w:rPr>
              <w:t>p</w:t>
            </w:r>
            <w:r w:rsidR="001E473B" w:rsidRPr="005955D4">
              <w:rPr>
                <w:rFonts w:ascii="Palatino" w:hAnsi="Palatino"/>
                <w:bCs/>
                <w:sz w:val="20"/>
                <w:szCs w:val="20"/>
              </w:rPr>
              <w:t>i</w:t>
            </w:r>
            <w:r w:rsidRPr="005955D4">
              <w:rPr>
                <w:rFonts w:ascii="Palatino" w:hAnsi="Palatino"/>
                <w:bCs/>
                <w:sz w:val="20"/>
                <w:szCs w:val="20"/>
              </w:rPr>
              <w:t>nalti</w:t>
            </w:r>
            <w:r w:rsidRPr="00BD318C">
              <w:rPr>
                <w:rFonts w:ascii="Palatino" w:hAnsi="Palatino"/>
                <w:sz w:val="20"/>
                <w:szCs w:val="20"/>
              </w:rPr>
              <w:t>, denda, kerugian-kerugian, kerusakan-kerusakan, biaya-biaya, komitmen-komitmen finansial, atau pengeluaran-pengeluaran)</w:t>
            </w:r>
            <w:r w:rsidR="00074D6C" w:rsidRPr="00BD318C">
              <w:rPr>
                <w:rFonts w:ascii="Palatino" w:hAnsi="Palatino"/>
                <w:sz w:val="20"/>
                <w:szCs w:val="20"/>
              </w:rPr>
              <w:t xml:space="preserve"> </w:t>
            </w:r>
            <w:r w:rsidR="009F5A3D" w:rsidRPr="00BD318C">
              <w:rPr>
                <w:rFonts w:ascii="Palatino" w:hAnsi="Palatino"/>
                <w:sz w:val="20"/>
                <w:szCs w:val="20"/>
              </w:rPr>
              <w:t xml:space="preserve">termasuk yang timbul </w:t>
            </w:r>
            <w:r w:rsidR="00074D6C" w:rsidRPr="00BD318C">
              <w:rPr>
                <w:rFonts w:ascii="Palatino" w:hAnsi="Palatino"/>
                <w:sz w:val="20"/>
                <w:szCs w:val="20"/>
              </w:rPr>
              <w:t>berdasarkan Perjanjian ini,</w:t>
            </w:r>
            <w:r w:rsidR="009F5A3D" w:rsidRPr="00BD318C">
              <w:rPr>
                <w:rFonts w:ascii="Palatino" w:hAnsi="Palatino"/>
                <w:sz w:val="20"/>
                <w:szCs w:val="20"/>
              </w:rPr>
              <w:t xml:space="preserve"> </w:t>
            </w:r>
            <w:r w:rsidR="001E473B" w:rsidRPr="005955D4">
              <w:rPr>
                <w:rFonts w:ascii="Palatino" w:hAnsi="Palatino"/>
                <w:bCs/>
                <w:sz w:val="20"/>
                <w:szCs w:val="20"/>
              </w:rPr>
              <w:t>PPS</w:t>
            </w:r>
            <w:r w:rsidR="009F5A3D" w:rsidRPr="00BD318C">
              <w:rPr>
                <w:rFonts w:ascii="Palatino" w:hAnsi="Palatino"/>
                <w:sz w:val="20"/>
                <w:szCs w:val="20"/>
              </w:rPr>
              <w:t xml:space="preserve">, </w:t>
            </w:r>
            <w:r w:rsidR="000F26ED" w:rsidRPr="00BD318C">
              <w:rPr>
                <w:rFonts w:ascii="Palatino" w:hAnsi="Palatino"/>
                <w:sz w:val="20"/>
                <w:szCs w:val="20"/>
              </w:rPr>
              <w:t>Perjanjian Pemegang Saham</w:t>
            </w:r>
            <w:r w:rsidR="009F5A3D" w:rsidRPr="00BD318C">
              <w:rPr>
                <w:rFonts w:ascii="Palatino" w:hAnsi="Palatino"/>
                <w:sz w:val="20"/>
                <w:szCs w:val="20"/>
              </w:rPr>
              <w:t>,</w:t>
            </w:r>
            <w:r w:rsidR="00074D6C" w:rsidRPr="00BD318C">
              <w:rPr>
                <w:rFonts w:ascii="Palatino" w:hAnsi="Palatino"/>
                <w:sz w:val="20"/>
                <w:szCs w:val="20"/>
              </w:rPr>
              <w:t xml:space="preserve"> </w:t>
            </w:r>
            <w:ins w:id="101" w:author="OLTRE" w:date="2024-07-05T23:08:00Z">
              <w:r w:rsidR="009F207A" w:rsidRPr="005955D4">
                <w:rPr>
                  <w:rFonts w:ascii="Palatino" w:hAnsi="Palatino"/>
                  <w:sz w:val="20"/>
                  <w:szCs w:val="20"/>
                </w:rPr>
                <w:t xml:space="preserve">suatu </w:t>
              </w:r>
            </w:ins>
            <w:r w:rsidR="00074D6C" w:rsidRPr="00BD318C">
              <w:rPr>
                <w:rFonts w:ascii="Palatino" w:hAnsi="Palatino"/>
                <w:sz w:val="20"/>
                <w:szCs w:val="20"/>
              </w:rPr>
              <w:t xml:space="preserve">peraturan perundang-undangan yang berlaku, klaim pihak ketiga, </w:t>
            </w:r>
            <w:del w:id="102" w:author="OLTRE" w:date="2024-07-05T23:08:00Z">
              <w:r w:rsidR="00074D6C" w:rsidRPr="004358B8">
                <w:rPr>
                  <w:rFonts w:ascii="Palatino" w:hAnsi="Palatino"/>
                  <w:bCs/>
                  <w:sz w:val="20"/>
                </w:rPr>
                <w:delText>dan</w:delText>
              </w:r>
            </w:del>
            <w:ins w:id="103" w:author="OLTRE" w:date="2024-07-05T23:08:00Z">
              <w:r w:rsidR="009F207A" w:rsidRPr="005955D4">
                <w:rPr>
                  <w:rFonts w:ascii="Palatino" w:hAnsi="Palatino"/>
                  <w:sz w:val="20"/>
                  <w:szCs w:val="20"/>
                </w:rPr>
                <w:t>atau</w:t>
              </w:r>
            </w:ins>
            <w:r w:rsidR="009F207A" w:rsidRPr="005955D4">
              <w:rPr>
                <w:rFonts w:ascii="Palatino" w:hAnsi="Palatino"/>
                <w:sz w:val="20"/>
                <w:szCs w:val="20"/>
              </w:rPr>
              <w:t xml:space="preserve"> </w:t>
            </w:r>
            <w:r w:rsidR="00074D6C" w:rsidRPr="00BD318C">
              <w:rPr>
                <w:rFonts w:ascii="Palatino" w:hAnsi="Palatino"/>
                <w:sz w:val="20"/>
                <w:szCs w:val="20"/>
              </w:rPr>
              <w:t>hal lainnya mana pun</w:t>
            </w:r>
            <w:r w:rsidRPr="00BD318C">
              <w:rPr>
                <w:rFonts w:ascii="Palatino" w:hAnsi="Palatino"/>
                <w:sz w:val="20"/>
                <w:szCs w:val="20"/>
              </w:rPr>
              <w:t xml:space="preserve">, maka Pendiri </w:t>
            </w:r>
            <w:r w:rsidR="00304462" w:rsidRPr="00BD318C">
              <w:rPr>
                <w:rFonts w:ascii="Palatino" w:hAnsi="Palatino"/>
                <w:sz w:val="20"/>
                <w:szCs w:val="20"/>
              </w:rPr>
              <w:t xml:space="preserve">tersebut </w:t>
            </w:r>
            <w:del w:id="104" w:author="OLTRE" w:date="2024-07-05T23:08:00Z">
              <w:r w:rsidRPr="004358B8">
                <w:rPr>
                  <w:rFonts w:ascii="Palatino" w:hAnsi="Palatino"/>
                  <w:bCs/>
                  <w:sz w:val="20"/>
                </w:rPr>
                <w:delText>akan</w:delText>
              </w:r>
            </w:del>
            <w:ins w:id="105" w:author="OLTRE" w:date="2024-07-05T23:08:00Z">
              <w:r w:rsidR="009F207A" w:rsidRPr="005955D4">
                <w:rPr>
                  <w:rFonts w:ascii="Palatino" w:hAnsi="Palatino"/>
                  <w:sz w:val="20"/>
                  <w:szCs w:val="20"/>
                </w:rPr>
                <w:t>memiliki tanggung jawab untuk</w:t>
              </w:r>
            </w:ins>
            <w:r w:rsidR="009F207A" w:rsidRPr="005955D4">
              <w:rPr>
                <w:rFonts w:ascii="Palatino" w:hAnsi="Palatino"/>
                <w:sz w:val="20"/>
                <w:szCs w:val="20"/>
              </w:rPr>
              <w:t xml:space="preserve"> </w:t>
            </w:r>
            <w:r w:rsidRPr="00BD318C">
              <w:rPr>
                <w:rFonts w:ascii="Palatino" w:hAnsi="Palatino"/>
                <w:sz w:val="20"/>
                <w:szCs w:val="20"/>
              </w:rPr>
              <w:t xml:space="preserve">membayar ke </w:t>
            </w:r>
            <w:r w:rsidR="001E473B" w:rsidRPr="005955D4">
              <w:rPr>
                <w:rFonts w:ascii="Palatino" w:hAnsi="Palatino"/>
                <w:bCs/>
                <w:sz w:val="20"/>
                <w:szCs w:val="20"/>
              </w:rPr>
              <w:t>Perusahaan</w:t>
            </w:r>
            <w:r w:rsidR="001E473B" w:rsidRPr="00BD318C">
              <w:rPr>
                <w:rFonts w:ascii="Palatino" w:hAnsi="Palatino"/>
                <w:sz w:val="20"/>
                <w:szCs w:val="20"/>
              </w:rPr>
              <w:t xml:space="preserve"> </w:t>
            </w:r>
            <w:r w:rsidRPr="00BD318C">
              <w:rPr>
                <w:rFonts w:ascii="Palatino" w:hAnsi="Palatino"/>
                <w:sz w:val="20"/>
                <w:szCs w:val="20"/>
              </w:rPr>
              <w:t xml:space="preserve">suatu jumlah yang setidaknya setara dengan tanggung jawab yang ditimbulkannya dan cukup untuk mengembalikan </w:t>
            </w:r>
            <w:r w:rsidR="001E473B" w:rsidRPr="005955D4">
              <w:rPr>
                <w:rFonts w:ascii="Palatino" w:hAnsi="Palatino"/>
                <w:bCs/>
                <w:sz w:val="20"/>
                <w:szCs w:val="20"/>
              </w:rPr>
              <w:t>Perusahaan</w:t>
            </w:r>
            <w:r w:rsidR="001E473B" w:rsidRPr="00BD318C">
              <w:rPr>
                <w:rFonts w:ascii="Palatino" w:hAnsi="Palatino"/>
                <w:sz w:val="20"/>
                <w:szCs w:val="20"/>
              </w:rPr>
              <w:t xml:space="preserve"> </w:t>
            </w:r>
            <w:r w:rsidRPr="00BD318C">
              <w:rPr>
                <w:rFonts w:ascii="Palatino" w:hAnsi="Palatino"/>
                <w:sz w:val="20"/>
                <w:szCs w:val="20"/>
              </w:rPr>
              <w:t>ke posisi finansial yang sama seperti seharusnya jika tanggung jawab tersebut tidak timbul.</w:t>
            </w:r>
          </w:p>
          <w:p w14:paraId="388DECA7" w14:textId="76897D37" w:rsidR="00D21927" w:rsidRPr="00BD318C" w:rsidRDefault="00D21927"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BD318C" w14:paraId="403C5E21" w14:textId="77777777" w:rsidTr="001A50FE">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7B930D3" w14:textId="77777777" w:rsidR="00022EA6"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3.</w:t>
            </w:r>
          </w:p>
        </w:tc>
        <w:tc>
          <w:tcPr>
            <w:tcW w:w="4923" w:type="dxa"/>
          </w:tcPr>
          <w:p w14:paraId="7692E32B" w14:textId="77777777" w:rsidR="00022EA6"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u w:val="single"/>
              </w:rPr>
              <w:t>Survival of Agreement</w:t>
            </w:r>
            <w:r w:rsidRPr="005955D4">
              <w:rPr>
                <w:rFonts w:ascii="Palatino" w:hAnsi="Palatino"/>
                <w:sz w:val="20"/>
                <w:szCs w:val="20"/>
              </w:rPr>
              <w:t>.</w:t>
            </w:r>
          </w:p>
          <w:p w14:paraId="7C21E4A0" w14:textId="688FA117" w:rsidR="008D24A5"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rPr>
              <w:t>This Agreement</w:t>
            </w:r>
            <w:r w:rsidR="00CA09D5" w:rsidRPr="005955D4">
              <w:rPr>
                <w:rFonts w:ascii="Palatino" w:hAnsi="Palatino"/>
                <w:sz w:val="20"/>
                <w:szCs w:val="20"/>
              </w:rPr>
              <w:t xml:space="preserve"> shall be effective as of the </w:t>
            </w:r>
            <w:r w:rsidR="00BE38AA" w:rsidRPr="005955D4">
              <w:rPr>
                <w:rFonts w:ascii="Palatino" w:hAnsi="Palatino"/>
                <w:sz w:val="20"/>
                <w:szCs w:val="20"/>
              </w:rPr>
              <w:t xml:space="preserve">Completion Date </w:t>
            </w:r>
            <w:r w:rsidR="00CA09D5" w:rsidRPr="005955D4">
              <w:rPr>
                <w:rFonts w:ascii="Palatino" w:hAnsi="Palatino"/>
                <w:sz w:val="20"/>
                <w:szCs w:val="20"/>
              </w:rPr>
              <w:t>and</w:t>
            </w:r>
            <w:r w:rsidRPr="005955D4">
              <w:rPr>
                <w:rFonts w:ascii="Palatino" w:hAnsi="Palatino"/>
                <w:sz w:val="20"/>
                <w:szCs w:val="20"/>
              </w:rPr>
              <w:t xml:space="preserve"> shall </w:t>
            </w:r>
            <w:r w:rsidRPr="005955D4">
              <w:rPr>
                <w:rFonts w:ascii="Palatino" w:hAnsi="Palatino" w:cs="Arial"/>
                <w:sz w:val="20"/>
                <w:szCs w:val="20"/>
                <w:lang w:val="en-US"/>
              </w:rPr>
              <w:t xml:space="preserve">survive the expiration or termination of </w:t>
            </w:r>
            <w:r w:rsidR="00917CF4" w:rsidRPr="005955D4">
              <w:rPr>
                <w:rFonts w:ascii="Palatino" w:hAnsi="Palatino" w:cs="Arial"/>
                <w:sz w:val="20"/>
                <w:szCs w:val="20"/>
                <w:lang w:val="en-US"/>
              </w:rPr>
              <w:t>Shareholder</w:t>
            </w:r>
            <w:r w:rsidRPr="005955D4">
              <w:rPr>
                <w:rFonts w:ascii="Palatino" w:hAnsi="Palatino" w:cs="Arial"/>
                <w:sz w:val="20"/>
                <w:szCs w:val="20"/>
                <w:lang w:val="en-US"/>
              </w:rPr>
              <w:t xml:space="preserve"> Agreement or any kind of contract termination so long as the said matters involved the relationship between the Company </w:t>
            </w:r>
            <w:r w:rsidR="00917CF4" w:rsidRPr="005955D4">
              <w:rPr>
                <w:rFonts w:ascii="Palatino" w:hAnsi="Palatino" w:cs="Arial"/>
                <w:sz w:val="20"/>
                <w:szCs w:val="20"/>
                <w:lang w:val="en-US"/>
              </w:rPr>
              <w:t xml:space="preserve">and </w:t>
            </w:r>
            <w:r w:rsidRPr="005955D4">
              <w:rPr>
                <w:rFonts w:ascii="Palatino" w:hAnsi="Palatino" w:cs="Arial"/>
                <w:sz w:val="20"/>
                <w:szCs w:val="20"/>
                <w:lang w:val="en-US"/>
              </w:rPr>
              <w:t xml:space="preserve">the </w:t>
            </w:r>
            <w:r w:rsidR="00BE1E3D" w:rsidRPr="005955D4">
              <w:rPr>
                <w:rFonts w:ascii="Palatino" w:hAnsi="Palatino" w:cs="Arial"/>
                <w:sz w:val="20"/>
                <w:szCs w:val="20"/>
                <w:lang w:val="en-US"/>
              </w:rPr>
              <w:t>Investor</w:t>
            </w:r>
            <w:r w:rsidRPr="005955D4">
              <w:rPr>
                <w:rFonts w:ascii="Palatino" w:hAnsi="Palatino" w:cs="Arial"/>
                <w:sz w:val="20"/>
                <w:szCs w:val="20"/>
                <w:lang w:val="en-US"/>
              </w:rPr>
              <w:t>.</w:t>
            </w:r>
          </w:p>
        </w:tc>
        <w:tc>
          <w:tcPr>
            <w:tcW w:w="5040" w:type="dxa"/>
          </w:tcPr>
          <w:p w14:paraId="3B4CBFA4" w14:textId="77777777" w:rsidR="00022EA6"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Keberlangsungan Perjanjian</w:t>
            </w:r>
            <w:r w:rsidR="00BC315F" w:rsidRPr="00BD318C">
              <w:rPr>
                <w:rFonts w:ascii="Palatino" w:hAnsi="Palatino"/>
                <w:sz w:val="20"/>
                <w:szCs w:val="20"/>
              </w:rPr>
              <w:t>.</w:t>
            </w:r>
          </w:p>
          <w:p w14:paraId="1B92BB02" w14:textId="30FE3720" w:rsidR="008D24A5"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Perjanjian ini </w:t>
            </w:r>
            <w:r w:rsidR="00CA09D5" w:rsidRPr="00BD318C">
              <w:rPr>
                <w:rFonts w:ascii="Palatino" w:hAnsi="Palatino"/>
                <w:sz w:val="20"/>
                <w:szCs w:val="20"/>
              </w:rPr>
              <w:t xml:space="preserve">berlaku sejak Tanggal </w:t>
            </w:r>
            <w:r w:rsidR="00BA2ED7" w:rsidRPr="005955D4">
              <w:rPr>
                <w:rFonts w:ascii="Palatino" w:hAnsi="Palatino"/>
                <w:sz w:val="20"/>
                <w:szCs w:val="20"/>
              </w:rPr>
              <w:t>Penyelesaian</w:t>
            </w:r>
            <w:r w:rsidR="00CA09D5" w:rsidRPr="00BD318C">
              <w:rPr>
                <w:rFonts w:ascii="Palatino" w:hAnsi="Palatino"/>
                <w:sz w:val="20"/>
                <w:szCs w:val="20"/>
              </w:rPr>
              <w:t xml:space="preserve"> dan tetap berlaku meskipun </w:t>
            </w:r>
            <w:del w:id="106" w:author="OLTRE" w:date="2024-07-05T23:08:00Z">
              <w:r w:rsidR="00CA09D5" w:rsidRPr="004358B8">
                <w:rPr>
                  <w:rFonts w:ascii="Palatino" w:hAnsi="Palatino"/>
                  <w:sz w:val="20"/>
                </w:rPr>
                <w:delText>terdapat</w:delText>
              </w:r>
            </w:del>
            <w:ins w:id="107" w:author="OLTRE" w:date="2024-07-05T23:08:00Z">
              <w:r w:rsidR="00696203" w:rsidRPr="005955D4">
                <w:rPr>
                  <w:rFonts w:ascii="Palatino" w:hAnsi="Palatino"/>
                  <w:sz w:val="20"/>
                  <w:szCs w:val="20"/>
                </w:rPr>
                <w:t xml:space="preserve">telah daluwarsanya </w:t>
              </w:r>
              <w:r w:rsidR="00CA09D5" w:rsidRPr="00BD318C">
                <w:rPr>
                  <w:rFonts w:ascii="Palatino" w:hAnsi="Palatino"/>
                  <w:sz w:val="20"/>
                  <w:szCs w:val="20"/>
                </w:rPr>
                <w:t xml:space="preserve">atau </w:t>
              </w:r>
              <w:r w:rsidR="00696203" w:rsidRPr="005955D4">
                <w:rPr>
                  <w:rFonts w:ascii="Palatino" w:hAnsi="Palatino"/>
                  <w:sz w:val="20"/>
                  <w:szCs w:val="20"/>
                </w:rPr>
                <w:t>terjadi</w:t>
              </w:r>
            </w:ins>
            <w:r w:rsidR="00696203" w:rsidRPr="005955D4">
              <w:rPr>
                <w:rFonts w:ascii="Palatino" w:hAnsi="Palatino"/>
                <w:sz w:val="20"/>
                <w:szCs w:val="20"/>
              </w:rPr>
              <w:t xml:space="preserve"> pengakhiran </w:t>
            </w:r>
            <w:del w:id="108" w:author="OLTRE" w:date="2024-07-05T23:08:00Z">
              <w:r w:rsidR="00CA09D5" w:rsidRPr="004358B8">
                <w:rPr>
                  <w:rFonts w:ascii="Palatino" w:hAnsi="Palatino"/>
                  <w:sz w:val="20"/>
                </w:rPr>
                <w:delText xml:space="preserve">atau pemutusan dari </w:delText>
              </w:r>
            </w:del>
            <w:r w:rsidR="00CA09D5" w:rsidRPr="00BD318C">
              <w:rPr>
                <w:rFonts w:ascii="Palatino" w:hAnsi="Palatino"/>
                <w:sz w:val="20"/>
                <w:szCs w:val="20"/>
              </w:rPr>
              <w:t xml:space="preserve">Perjanjian </w:t>
            </w:r>
            <w:r w:rsidR="00917CF4" w:rsidRPr="00BD318C">
              <w:rPr>
                <w:rFonts w:ascii="Palatino" w:hAnsi="Palatino"/>
                <w:sz w:val="20"/>
                <w:szCs w:val="20"/>
              </w:rPr>
              <w:t>Pemegang Saham</w:t>
            </w:r>
            <w:r w:rsidR="00CA09D5" w:rsidRPr="00BD318C">
              <w:rPr>
                <w:rFonts w:ascii="Palatino" w:hAnsi="Palatino"/>
                <w:sz w:val="20"/>
                <w:szCs w:val="20"/>
              </w:rPr>
              <w:t xml:space="preserve"> atau pemutusan kontrak apapun sepanjang permasalahan tersebut </w:t>
            </w:r>
            <w:del w:id="109" w:author="OLTRE" w:date="2024-07-05T23:08:00Z">
              <w:r w:rsidR="00CA09D5" w:rsidRPr="004358B8">
                <w:rPr>
                  <w:rFonts w:ascii="Palatino" w:hAnsi="Palatino"/>
                  <w:sz w:val="20"/>
                </w:rPr>
                <w:lastRenderedPageBreak/>
                <w:delText>timbul karena</w:delText>
              </w:r>
            </w:del>
            <w:ins w:id="110" w:author="OLTRE" w:date="2024-07-05T23:08:00Z">
              <w:r w:rsidR="00696203" w:rsidRPr="005955D4">
                <w:rPr>
                  <w:rFonts w:ascii="Palatino" w:hAnsi="Palatino"/>
                  <w:sz w:val="20"/>
                  <w:szCs w:val="20"/>
                </w:rPr>
                <w:t>melibatkan</w:t>
              </w:r>
            </w:ins>
            <w:r w:rsidR="00696203" w:rsidRPr="005955D4">
              <w:rPr>
                <w:rFonts w:ascii="Palatino" w:hAnsi="Palatino"/>
                <w:sz w:val="20"/>
                <w:szCs w:val="20"/>
              </w:rPr>
              <w:t xml:space="preserve"> </w:t>
            </w:r>
            <w:r w:rsidR="00CA09D5" w:rsidRPr="00BD318C">
              <w:rPr>
                <w:rFonts w:ascii="Palatino" w:hAnsi="Palatino"/>
                <w:sz w:val="20"/>
                <w:szCs w:val="20"/>
              </w:rPr>
              <w:t>hubungan Perusahaan</w:t>
            </w:r>
            <w:r w:rsidR="00917CF4" w:rsidRPr="00BD318C">
              <w:rPr>
                <w:rFonts w:ascii="Palatino" w:hAnsi="Palatino"/>
                <w:sz w:val="20"/>
                <w:szCs w:val="20"/>
              </w:rPr>
              <w:t xml:space="preserve"> dan</w:t>
            </w:r>
            <w:r w:rsidR="00CA09D5" w:rsidRPr="00BD318C">
              <w:rPr>
                <w:rFonts w:ascii="Palatino" w:hAnsi="Palatino"/>
                <w:sz w:val="20"/>
                <w:szCs w:val="20"/>
              </w:rPr>
              <w:t xml:space="preserve"> </w:t>
            </w:r>
            <w:r w:rsidR="00BE1E3D" w:rsidRPr="00BD318C">
              <w:rPr>
                <w:rFonts w:ascii="Palatino" w:hAnsi="Palatino"/>
                <w:sz w:val="20"/>
                <w:szCs w:val="20"/>
              </w:rPr>
              <w:t>Investor</w:t>
            </w:r>
            <w:r w:rsidR="00CA09D5" w:rsidRPr="00BD318C">
              <w:rPr>
                <w:rFonts w:ascii="Palatino" w:hAnsi="Palatino"/>
                <w:sz w:val="20"/>
                <w:szCs w:val="20"/>
              </w:rPr>
              <w:t>.</w:t>
            </w:r>
          </w:p>
          <w:p w14:paraId="0A60D79D" w14:textId="1D3C8A74"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129323CE" w14:textId="77777777" w:rsidTr="00CA4B68">
        <w:trPr>
          <w:cnfStyle w:val="000000100000" w:firstRow="0" w:lastRow="0" w:firstColumn="0" w:lastColumn="0" w:oddVBand="0" w:evenVBand="0" w:oddHBand="1" w:evenHBand="0" w:firstRowFirstColumn="0" w:firstRowLastColumn="0" w:lastRowFirstColumn="0" w:lastRowLastColumn="0"/>
          <w:trHeight w:val="5287"/>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6F3E563" w14:textId="77777777" w:rsidR="00022EA6"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4.</w:t>
            </w:r>
          </w:p>
        </w:tc>
        <w:tc>
          <w:tcPr>
            <w:tcW w:w="4851" w:type="dxa"/>
          </w:tcPr>
          <w:p w14:paraId="35B3F928"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Severability</w:t>
            </w:r>
            <w:r w:rsidR="00BC315F" w:rsidRPr="005955D4">
              <w:rPr>
                <w:rFonts w:ascii="Palatino" w:hAnsi="Palatino" w:cs="Arial"/>
                <w:sz w:val="20"/>
                <w:szCs w:val="20"/>
              </w:rPr>
              <w:t>.</w:t>
            </w:r>
          </w:p>
          <w:p w14:paraId="7F7B68F8" w14:textId="77777777" w:rsidR="00022EA6"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If any provision of this Agreement or any part thereof is declared to be invalid, illegal, unenforceable, in conflict with any applicable laws, or contrary to public policy pursuant to any applicable laws, such invalidity, illegality, unenforceability, conflict, or contravention shall attach only to such provision or part thereof, whereas the validity, legality, and enforceability of the remaining part of such provision and all other provisions of this Agreement shall not in any way be affected or impaired and shall therefore remain in full force and effect.  In any such event, the Parties shall execute such documents as to give valid, legal, or enforceable effect to the invalid, illegal, unenforceable, conflicting, or contravening provision or part thereof, or to effect new provision or provisions which shall restore this Agreement as nearly as possible to what the Parties intended by the original provision and the purpose thereof.</w:t>
            </w:r>
          </w:p>
          <w:p w14:paraId="48AA2B46" w14:textId="77777777" w:rsidR="00251704" w:rsidRPr="005955D4" w:rsidRDefault="00251704"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p w14:paraId="546A467A" w14:textId="79A71F18" w:rsidR="00251704" w:rsidRPr="005955D4" w:rsidRDefault="00251704"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4943" w:type="dxa"/>
          </w:tcPr>
          <w:p w14:paraId="0C1E9316" w14:textId="77777777" w:rsidR="00022EA6"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Keterpisahan</w:t>
            </w:r>
            <w:r w:rsidR="00BC315F" w:rsidRPr="00BD318C">
              <w:rPr>
                <w:rFonts w:ascii="Palatino" w:hAnsi="Palatino"/>
                <w:sz w:val="20"/>
                <w:szCs w:val="20"/>
              </w:rPr>
              <w:t>.</w:t>
            </w:r>
          </w:p>
          <w:p w14:paraId="734142C7" w14:textId="23959441" w:rsidR="00714671"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Apabila suatu ketentuan dari Perjanjian ini atau bagian darinya dinyatakan tidak sah, tidak berlaku, tidak dapat dilaksanakan, bertentangan dengan ketentuan hukum yang berlaku, atau tidak sesuai dengan kebijakan umum berdasarkan ketentuan hukum yang berlaku, maka ketidakabsahan, ketidakberlakuan, tidak dapat dilaksanakannya, pertentangan, atau ketidaksesuaian tersebut hanya berlaku terhadap ketentuan tersebut atau bagian dari ketentuan tersebut, sedangkan keabsahan, keberlakuan, dan pelaksanaan bagian lain dari ketentuan tersebut serta ketentuan-ketentuan lain dari Perjanjian ini tidak terpengaruh atau terganggu dan karenanya tetap berlaku secara penuh dan sah.  Dalam hal demikian, Para Pihak wajib menandatangani dokumen-dokumen yang diperlukan untuk membuat agar ketentuan atau bagian darinya yang tidak sah, tidak berlaku, tidak dapat dilaksanakan, bertentangan, atau tidak sesuai</w:t>
            </w:r>
            <w:r w:rsidR="00251704" w:rsidRPr="00BD318C">
              <w:rPr>
                <w:rFonts w:ascii="Palatino" w:hAnsi="Palatino"/>
                <w:sz w:val="20"/>
                <w:szCs w:val="20"/>
                <w:lang w:val="id-ID"/>
              </w:rPr>
              <w:t xml:space="preserve"> </w:t>
            </w:r>
            <w:ins w:id="111" w:author="OLTRE" w:date="2024-07-05T23:08:00Z">
              <w:r w:rsidR="00031229" w:rsidRPr="005955D4">
                <w:rPr>
                  <w:rFonts w:ascii="Palatino" w:hAnsi="Palatino"/>
                  <w:sz w:val="20"/>
                  <w:szCs w:val="20"/>
                  <w:lang w:val="en-US"/>
                </w:rPr>
                <w:t xml:space="preserve">tersebut </w:t>
              </w:r>
            </w:ins>
            <w:r w:rsidR="00251704" w:rsidRPr="005955D4">
              <w:rPr>
                <w:rFonts w:ascii="Palatino" w:hAnsi="Palatino"/>
                <w:sz w:val="20"/>
                <w:szCs w:val="20"/>
                <w:lang w:val="id-ID"/>
              </w:rPr>
              <w:t xml:space="preserve">atau </w:t>
            </w:r>
            <w:ins w:id="112" w:author="OLTRE" w:date="2024-07-05T23:08:00Z">
              <w:r w:rsidR="00D9013A" w:rsidRPr="005955D4">
                <w:rPr>
                  <w:rFonts w:ascii="Palatino" w:hAnsi="Palatino"/>
                  <w:sz w:val="20"/>
                  <w:szCs w:val="20"/>
                  <w:lang w:val="en-US"/>
                </w:rPr>
                <w:t xml:space="preserve">suatu </w:t>
              </w:r>
            </w:ins>
            <w:r w:rsidR="00251704" w:rsidRPr="005955D4">
              <w:rPr>
                <w:rFonts w:ascii="Palatino" w:hAnsi="Palatino"/>
                <w:sz w:val="20"/>
                <w:szCs w:val="20"/>
                <w:lang w:val="id-ID"/>
              </w:rPr>
              <w:t>bagian daripadanya</w:t>
            </w:r>
            <w:del w:id="113" w:author="OLTRE" w:date="2024-07-05T23:08:00Z">
              <w:r w:rsidR="00251704">
                <w:rPr>
                  <w:rFonts w:ascii="Palatino" w:hAnsi="Palatino"/>
                  <w:sz w:val="20"/>
                  <w:lang w:val="id-ID"/>
                </w:rPr>
                <w:delText xml:space="preserve"> </w:delText>
              </w:r>
              <w:r w:rsidRPr="004358B8">
                <w:rPr>
                  <w:rFonts w:ascii="Palatino" w:hAnsi="Palatino"/>
                  <w:sz w:val="20"/>
                  <w:lang w:val="id-ID"/>
                </w:rPr>
                <w:delText xml:space="preserve"> tersebut</w:delText>
              </w:r>
            </w:del>
            <w:r w:rsidR="00251704" w:rsidRPr="005955D4">
              <w:rPr>
                <w:rFonts w:ascii="Palatino" w:hAnsi="Palatino"/>
                <w:sz w:val="20"/>
                <w:szCs w:val="20"/>
                <w:lang w:val="id-ID"/>
              </w:rPr>
              <w:t xml:space="preserve"> </w:t>
            </w:r>
            <w:r w:rsidRPr="00BD318C">
              <w:rPr>
                <w:rFonts w:ascii="Palatino" w:hAnsi="Palatino"/>
                <w:sz w:val="20"/>
                <w:szCs w:val="20"/>
                <w:lang w:val="id-ID"/>
              </w:rPr>
              <w:t>menjadi sah, berlaku, atau dapat dijalankan, atau untuk memberlakukan ketentuan atau ketentuan-ketentuan baru yang mengembalikan Perjanjian ini sedekat mungkin dengan apa yang diinginkan/dikehendaki oleh Para Pihak dengan atau melalui ketentuan yang semula serta maksud/tujuan dari ketentuan tersebut.</w:t>
            </w:r>
          </w:p>
          <w:p w14:paraId="0BFD6187" w14:textId="77777777" w:rsidR="00746D98" w:rsidRPr="00BD318C"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224E0854"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31D14C4F"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5.</w:t>
            </w:r>
          </w:p>
        </w:tc>
        <w:tc>
          <w:tcPr>
            <w:tcW w:w="4851" w:type="dxa"/>
          </w:tcPr>
          <w:p w14:paraId="45694E90"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Non-Assignment</w:t>
            </w:r>
            <w:r w:rsidR="00BC315F" w:rsidRPr="005955D4">
              <w:rPr>
                <w:rFonts w:ascii="Palatino" w:hAnsi="Palatino" w:cs="Arial"/>
                <w:sz w:val="20"/>
                <w:szCs w:val="20"/>
              </w:rPr>
              <w:t>.</w:t>
            </w:r>
          </w:p>
          <w:p w14:paraId="73F7B84F"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 xml:space="preserve">Except provided otherwise in this Agreement, no Party may or shall assign, transfer, and/or novate any or all of its rights and/or obligations under this Agreement to any other party, or have any or all of its obligations under this Agreement be assumed by any other party, without the prior written consent of the other Party.  </w:t>
            </w:r>
          </w:p>
        </w:tc>
        <w:tc>
          <w:tcPr>
            <w:tcW w:w="4943" w:type="dxa"/>
          </w:tcPr>
          <w:p w14:paraId="0166B247"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Tiada Pengalihan</w:t>
            </w:r>
            <w:r w:rsidR="00BC315F" w:rsidRPr="00BD318C">
              <w:rPr>
                <w:rFonts w:ascii="Palatino" w:hAnsi="Palatino"/>
                <w:sz w:val="20"/>
                <w:szCs w:val="20"/>
              </w:rPr>
              <w:t>.</w:t>
            </w:r>
          </w:p>
          <w:p w14:paraId="51AFE8BA"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Kecuali diatur lain di dalam Perjanjian ini, tidak ada Pihak yang dapat atau akan mengalihkan, memindahkan, dan/atau menovasikan suatu atau seluruh hak dan/atau kewajibannya berdasarkan Perjanjian ini kepada pihak lain, atau menyebabkan suatu atau seluruh kewajibannya berdasarkan Perjanjian ini ditanggung atau diambilalih oleh pihak lain, tanpa persetujuan tertulis terlebih dahulu dari Pihak lainnya.</w:t>
            </w:r>
          </w:p>
          <w:p w14:paraId="5BD1FFC5" w14:textId="77777777"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47F30D4A" w14:textId="77777777" w:rsidTr="00CA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26A242B4"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6.</w:t>
            </w:r>
          </w:p>
        </w:tc>
        <w:tc>
          <w:tcPr>
            <w:tcW w:w="4851" w:type="dxa"/>
          </w:tcPr>
          <w:p w14:paraId="39E5B21B"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Amendment</w:t>
            </w:r>
            <w:r w:rsidR="00BC315F" w:rsidRPr="005955D4">
              <w:rPr>
                <w:rFonts w:ascii="Palatino" w:hAnsi="Palatino" w:cs="Arial"/>
                <w:sz w:val="20"/>
                <w:szCs w:val="20"/>
              </w:rPr>
              <w:t>.</w:t>
            </w:r>
          </w:p>
          <w:p w14:paraId="009A57C9"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Any amendment to this Agreement shall not be valid and not be binding upon the Parties unless such amendment is made in writing and executed by the authorized representatives of the Parties.  Once duly executed by the authorized representatives of the Parties, such amendment shall constitute an integral and inseparable part of this Agreement.</w:t>
            </w:r>
          </w:p>
          <w:p w14:paraId="290FB524" w14:textId="77777777" w:rsidR="00C10F61" w:rsidRPr="005955D4"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p w14:paraId="3C653BFC" w14:textId="77777777" w:rsidR="00C10F61"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del w:id="114" w:author="OLTRE" w:date="2024-07-05T23:08:00Z"/>
                <w:rFonts w:ascii="Palatino" w:hAnsi="Palatino" w:cs="Arial"/>
                <w:sz w:val="20"/>
                <w:szCs w:val="20"/>
              </w:rPr>
            </w:pPr>
          </w:p>
          <w:p w14:paraId="12BAF922" w14:textId="77777777" w:rsidR="00C10F61"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del w:id="115" w:author="OLTRE" w:date="2024-07-05T23:08:00Z"/>
                <w:rFonts w:ascii="Palatino" w:hAnsi="Palatino" w:cs="Arial"/>
                <w:sz w:val="20"/>
                <w:szCs w:val="20"/>
              </w:rPr>
            </w:pPr>
          </w:p>
          <w:p w14:paraId="29F444E0" w14:textId="77777777" w:rsidR="00C10F61"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del w:id="116" w:author="OLTRE" w:date="2024-07-05T23:08:00Z"/>
                <w:rFonts w:ascii="Palatino" w:hAnsi="Palatino" w:cs="Arial"/>
                <w:sz w:val="20"/>
                <w:szCs w:val="20"/>
              </w:rPr>
            </w:pPr>
          </w:p>
          <w:p w14:paraId="3BEE90EC" w14:textId="77777777" w:rsidR="00C10F61" w:rsidRPr="005955D4"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tc>
        <w:tc>
          <w:tcPr>
            <w:tcW w:w="4943" w:type="dxa"/>
          </w:tcPr>
          <w:p w14:paraId="4A3A82C7" w14:textId="77777777" w:rsidR="00714671"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lastRenderedPageBreak/>
              <w:t>Perubahan</w:t>
            </w:r>
            <w:r w:rsidR="00BC315F" w:rsidRPr="00BD318C">
              <w:rPr>
                <w:rFonts w:ascii="Palatino" w:hAnsi="Palatino"/>
                <w:sz w:val="20"/>
                <w:szCs w:val="20"/>
              </w:rPr>
              <w:t>.</w:t>
            </w:r>
          </w:p>
          <w:p w14:paraId="1B030FB5" w14:textId="77777777"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Setiap perubahan terhadap Perjanjian ini tidak berlaku dan tidak mengikat bagi Para Pihak kecuali apabila perubahan tersebut dituangkan secara tertulis dan ditandatangani oleh wakil-wakil yang sah dari Para Pihak. Setelah perubahan tersebut ditandatangani dengan sebagaimana mestinya oleh wakil-wakil yang sah dari Para Pihak, perubahan tersebut akan menjadi satu kesatuan dengan dan bagian yang tidak terpisahkan dari Perjanjian ini.</w:t>
            </w:r>
          </w:p>
          <w:p w14:paraId="54265B9B" w14:textId="77777777" w:rsidR="00BD318C" w:rsidRPr="004358B8"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del w:id="117" w:author="OLTRE" w:date="2024-07-05T23:08:00Z"/>
                <w:rFonts w:ascii="Palatino" w:hAnsi="Palatino"/>
                <w:sz w:val="20"/>
                <w:lang w:val="id-ID"/>
              </w:rPr>
            </w:pPr>
          </w:p>
          <w:p w14:paraId="41B7EC5A" w14:textId="5F7E4D6C" w:rsidR="00746D98" w:rsidRPr="00BD318C"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57227CAF"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5251AC7E"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7.</w:t>
            </w:r>
          </w:p>
        </w:tc>
        <w:tc>
          <w:tcPr>
            <w:tcW w:w="4851" w:type="dxa"/>
          </w:tcPr>
          <w:p w14:paraId="22534B19"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Language</w:t>
            </w:r>
            <w:r w:rsidR="00BC315F" w:rsidRPr="005955D4">
              <w:rPr>
                <w:rFonts w:ascii="Palatino" w:hAnsi="Palatino" w:cs="Arial"/>
                <w:sz w:val="20"/>
                <w:szCs w:val="20"/>
              </w:rPr>
              <w:t>.</w:t>
            </w:r>
          </w:p>
          <w:p w14:paraId="7074B214" w14:textId="12564307" w:rsidR="00714671" w:rsidRPr="005955D4" w:rsidRDefault="00834FDE"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tc>
        <w:tc>
          <w:tcPr>
            <w:tcW w:w="4943" w:type="dxa"/>
          </w:tcPr>
          <w:p w14:paraId="47E0ABB7"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Bahasa</w:t>
            </w:r>
            <w:r w:rsidR="00BC315F" w:rsidRPr="00BD318C">
              <w:rPr>
                <w:rFonts w:ascii="Palatino" w:hAnsi="Palatino"/>
                <w:sz w:val="20"/>
                <w:szCs w:val="20"/>
              </w:rPr>
              <w:t>.</w:t>
            </w:r>
          </w:p>
          <w:p w14:paraId="638FC399" w14:textId="713FF5B3" w:rsidR="008A2016"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Perjanjian ini dibuat dalam Bahasa Indonesia dan Bahasa Inggris</w:t>
            </w:r>
            <w:r w:rsidRPr="005955D4">
              <w:rPr>
                <w:rFonts w:ascii="Palatino" w:hAnsi="Palatino"/>
                <w:sz w:val="20"/>
                <w:szCs w:val="20"/>
                <w:lang w:val="id-ID"/>
              </w:rPr>
              <w:t xml:space="preserve">. </w:t>
            </w:r>
            <w:r w:rsidR="008A2016" w:rsidRPr="005955D4">
              <w:rPr>
                <w:rFonts w:ascii="Palatino" w:hAnsi="Palatino"/>
                <w:sz w:val="20"/>
                <w:szCs w:val="20"/>
                <w:lang w:val="id-ID"/>
              </w:rPr>
              <w:t xml:space="preserve">Versi </w:t>
            </w:r>
            <w:r w:rsidR="008A2016" w:rsidRPr="00BD318C">
              <w:rPr>
                <w:rFonts w:ascii="Palatino" w:hAnsi="Palatino"/>
                <w:sz w:val="20"/>
                <w:szCs w:val="20"/>
                <w:lang w:val="id-ID"/>
              </w:rPr>
              <w:t>Bahasa Inggris</w:t>
            </w:r>
            <w:r w:rsidR="008A2016" w:rsidRPr="005955D4">
              <w:rPr>
                <w:rFonts w:ascii="Palatino" w:hAnsi="Palatino"/>
                <w:sz w:val="20"/>
                <w:szCs w:val="20"/>
                <w:lang w:val="id-ID"/>
              </w:rPr>
              <w:t xml:space="preserve"> akan mengontrol </w:t>
            </w:r>
            <w:del w:id="118" w:author="OLTRE" w:date="2024-07-05T23:08:00Z">
              <w:r w:rsidR="008A2016" w:rsidRPr="008A2016">
                <w:rPr>
                  <w:rFonts w:ascii="Palatino" w:hAnsi="Palatino"/>
                  <w:sz w:val="20"/>
                  <w:lang w:val="id-ID"/>
                </w:rPr>
                <w:delText>interpretasi</w:delText>
              </w:r>
            </w:del>
            <w:ins w:id="119" w:author="OLTRE" w:date="2024-07-05T23:08:00Z">
              <w:r w:rsidR="00021621" w:rsidRPr="005955D4">
                <w:rPr>
                  <w:rFonts w:ascii="Palatino" w:hAnsi="Palatino"/>
                  <w:sz w:val="20"/>
                  <w:szCs w:val="20"/>
                  <w:lang w:val="en-US"/>
                </w:rPr>
                <w:t>penafsiran</w:t>
              </w:r>
            </w:ins>
            <w:r w:rsidR="008A2016" w:rsidRPr="005955D4">
              <w:rPr>
                <w:rFonts w:ascii="Palatino" w:hAnsi="Palatino"/>
                <w:sz w:val="20"/>
                <w:szCs w:val="20"/>
                <w:lang w:val="id-ID"/>
              </w:rPr>
              <w:t xml:space="preserve"> Perjanjian ini, dan Para Pihak mengakui</w:t>
            </w:r>
            <w:r w:rsidR="008A2016" w:rsidRPr="00BD318C">
              <w:rPr>
                <w:rFonts w:ascii="Palatino" w:hAnsi="Palatino"/>
                <w:sz w:val="20"/>
                <w:szCs w:val="20"/>
                <w:lang w:val="id-ID"/>
              </w:rPr>
              <w:t xml:space="preserve"> dan </w:t>
            </w:r>
            <w:r w:rsidR="008A2016" w:rsidRPr="005955D4">
              <w:rPr>
                <w:rFonts w:ascii="Palatino" w:hAnsi="Palatino"/>
                <w:sz w:val="20"/>
                <w:szCs w:val="20"/>
                <w:lang w:val="id-ID"/>
              </w:rPr>
              <w:t>menyetujui bahwa</w:t>
            </w:r>
            <w:r w:rsidR="008A2016" w:rsidRPr="00BD318C">
              <w:rPr>
                <w:rFonts w:ascii="Palatino" w:hAnsi="Palatino"/>
                <w:sz w:val="20"/>
                <w:szCs w:val="20"/>
                <w:lang w:val="id-ID"/>
              </w:rPr>
              <w:t xml:space="preserve"> jika </w:t>
            </w:r>
            <w:del w:id="120" w:author="OLTRE" w:date="2024-07-05T23:08:00Z">
              <w:r w:rsidR="008A2016" w:rsidRPr="008A2016">
                <w:rPr>
                  <w:rFonts w:ascii="Palatino" w:hAnsi="Palatino"/>
                  <w:sz w:val="20"/>
                  <w:lang w:val="id-ID"/>
                </w:rPr>
                <w:delText>terjadi</w:delText>
              </w:r>
            </w:del>
            <w:ins w:id="121" w:author="OLTRE" w:date="2024-07-05T23:08:00Z">
              <w:r w:rsidR="00021621" w:rsidRPr="005955D4">
                <w:rPr>
                  <w:rFonts w:ascii="Palatino" w:hAnsi="Palatino"/>
                  <w:sz w:val="20"/>
                  <w:szCs w:val="20"/>
                  <w:lang w:val="en-US"/>
                </w:rPr>
                <w:t>terdapat suatu</w:t>
              </w:r>
            </w:ins>
            <w:r w:rsidR="00021621" w:rsidRPr="005955D4">
              <w:rPr>
                <w:rFonts w:ascii="Palatino" w:hAnsi="Palatino"/>
                <w:sz w:val="20"/>
                <w:lang w:val="en-US"/>
                <w:rPrChange w:id="122" w:author="OLTRE" w:date="2024-07-05T23:08:00Z">
                  <w:rPr>
                    <w:rFonts w:ascii="Palatino" w:hAnsi="Palatino"/>
                    <w:sz w:val="20"/>
                    <w:lang w:val="id-ID"/>
                  </w:rPr>
                </w:rPrChange>
              </w:rPr>
              <w:t xml:space="preserve"> </w:t>
            </w:r>
            <w:r w:rsidR="008A2016" w:rsidRPr="005955D4">
              <w:rPr>
                <w:rFonts w:ascii="Palatino" w:hAnsi="Palatino"/>
                <w:sz w:val="20"/>
                <w:szCs w:val="20"/>
                <w:lang w:val="id-ID"/>
              </w:rPr>
              <w:t>konflik atau ketidakkonsistenan antara kedua versi</w:t>
            </w:r>
            <w:r w:rsidR="008A2016" w:rsidRPr="00BD318C">
              <w:rPr>
                <w:rFonts w:ascii="Palatino" w:hAnsi="Palatino"/>
                <w:sz w:val="20"/>
                <w:szCs w:val="20"/>
                <w:lang w:val="id-ID"/>
              </w:rPr>
              <w:t xml:space="preserve"> Perjanjian ini</w:t>
            </w:r>
            <w:r w:rsidR="008A2016" w:rsidRPr="005955D4">
              <w:rPr>
                <w:rFonts w:ascii="Palatino" w:hAnsi="Palatino"/>
                <w:sz w:val="20"/>
                <w:szCs w:val="20"/>
                <w:lang w:val="id-ID"/>
              </w:rPr>
              <w:t>,</w:t>
            </w:r>
            <w:ins w:id="123" w:author="OLTRE" w:date="2024-07-05T23:08:00Z">
              <w:r w:rsidR="008A2016" w:rsidRPr="005955D4">
                <w:rPr>
                  <w:rFonts w:ascii="Palatino" w:hAnsi="Palatino"/>
                  <w:sz w:val="20"/>
                  <w:szCs w:val="20"/>
                  <w:lang w:val="id-ID"/>
                </w:rPr>
                <w:t xml:space="preserve"> </w:t>
              </w:r>
              <w:r w:rsidR="00021621" w:rsidRPr="005955D4">
                <w:rPr>
                  <w:rFonts w:ascii="Palatino" w:hAnsi="Palatino"/>
                  <w:sz w:val="20"/>
                  <w:szCs w:val="20"/>
                  <w:lang w:val="en-US"/>
                </w:rPr>
                <w:t>maka</w:t>
              </w:r>
            </w:ins>
            <w:r w:rsidR="00021621" w:rsidRPr="005955D4">
              <w:rPr>
                <w:rFonts w:ascii="Palatino" w:hAnsi="Palatino"/>
                <w:sz w:val="20"/>
                <w:lang w:val="en-US"/>
                <w:rPrChange w:id="124" w:author="OLTRE" w:date="2024-07-05T23:08:00Z">
                  <w:rPr>
                    <w:rFonts w:ascii="Palatino" w:hAnsi="Palatino"/>
                    <w:sz w:val="20"/>
                    <w:lang w:val="id-ID"/>
                  </w:rPr>
                </w:rPrChange>
              </w:rPr>
              <w:t xml:space="preserve"> </w:t>
            </w:r>
            <w:r w:rsidR="008A2016" w:rsidRPr="005955D4">
              <w:rPr>
                <w:rFonts w:ascii="Palatino" w:hAnsi="Palatino"/>
                <w:sz w:val="20"/>
                <w:szCs w:val="20"/>
                <w:lang w:val="id-ID"/>
              </w:rPr>
              <w:t>versi Bahasa Inggris yang akan berlaku, dan versi Bahasa Indonesia akan dianggap secara otomatis diubah untuk menyesuaikan dan membuat teks</w:t>
            </w:r>
            <w:r w:rsidR="008A2016" w:rsidRPr="00BD318C">
              <w:rPr>
                <w:rFonts w:ascii="Palatino" w:hAnsi="Palatino"/>
                <w:sz w:val="20"/>
                <w:szCs w:val="20"/>
                <w:lang w:val="id-ID"/>
              </w:rPr>
              <w:t xml:space="preserve"> Bahasa Indonesia yang </w:t>
            </w:r>
            <w:r w:rsidR="008A2016" w:rsidRPr="005955D4">
              <w:rPr>
                <w:rFonts w:ascii="Palatino" w:hAnsi="Palatino"/>
                <w:sz w:val="20"/>
                <w:szCs w:val="20"/>
                <w:lang w:val="id-ID"/>
              </w:rPr>
              <w:t>relevan konsisten dengan teks</w:t>
            </w:r>
            <w:r w:rsidR="008A2016" w:rsidRPr="00BD318C">
              <w:rPr>
                <w:rFonts w:ascii="Palatino" w:hAnsi="Palatino"/>
                <w:sz w:val="20"/>
                <w:szCs w:val="20"/>
                <w:lang w:val="id-ID"/>
              </w:rPr>
              <w:t xml:space="preserve"> bahasa </w:t>
            </w:r>
            <w:r w:rsidR="008A2016" w:rsidRPr="005955D4">
              <w:rPr>
                <w:rFonts w:ascii="Palatino" w:hAnsi="Palatino"/>
                <w:sz w:val="20"/>
                <w:szCs w:val="20"/>
                <w:lang w:val="id-ID"/>
              </w:rPr>
              <w:t>Inggris yang relevan</w:t>
            </w:r>
            <w:r w:rsidR="008A2016" w:rsidRPr="00BD318C">
              <w:rPr>
                <w:rFonts w:ascii="Palatino" w:hAnsi="Palatino"/>
                <w:sz w:val="20"/>
                <w:szCs w:val="20"/>
                <w:lang w:val="id-ID"/>
              </w:rPr>
              <w:t>.</w:t>
            </w:r>
          </w:p>
          <w:p w14:paraId="11286E77" w14:textId="77777777"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01D0AA4A" w14:textId="77777777" w:rsidTr="00CA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1161AEA" w14:textId="77777777" w:rsidR="004B57BB" w:rsidRPr="005955D4" w:rsidRDefault="00BC315F" w:rsidP="00CB1B03">
            <w:pPr>
              <w:contextualSpacing/>
              <w:jc w:val="both"/>
              <w:rPr>
                <w:rFonts w:ascii="Palatino" w:hAnsi="Palatino"/>
                <w:sz w:val="20"/>
                <w:szCs w:val="20"/>
              </w:rPr>
            </w:pPr>
            <w:r w:rsidRPr="005955D4">
              <w:rPr>
                <w:rFonts w:ascii="Palatino" w:hAnsi="Palatino"/>
                <w:sz w:val="20"/>
                <w:szCs w:val="20"/>
              </w:rPr>
              <w:t>8.</w:t>
            </w:r>
          </w:p>
        </w:tc>
        <w:tc>
          <w:tcPr>
            <w:tcW w:w="4851" w:type="dxa"/>
          </w:tcPr>
          <w:p w14:paraId="4DFB76C5" w14:textId="6D2E5ED6" w:rsidR="00746D98"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Definitions</w:t>
            </w:r>
            <w:r w:rsidR="00560742" w:rsidRPr="005955D4">
              <w:rPr>
                <w:rFonts w:ascii="Palatino" w:hAnsi="Palatino" w:cs="Arial"/>
                <w:sz w:val="20"/>
                <w:szCs w:val="20"/>
                <w:u w:val="single"/>
              </w:rPr>
              <w:t xml:space="preserve"> &amp; Interpretation</w:t>
            </w:r>
            <w:r w:rsidR="007C72F5" w:rsidRPr="005955D4">
              <w:rPr>
                <w:rFonts w:ascii="Palatino" w:hAnsi="Palatino" w:cs="Arial"/>
                <w:sz w:val="20"/>
                <w:szCs w:val="20"/>
                <w:u w:val="single"/>
              </w:rPr>
              <w:t>s</w:t>
            </w:r>
            <w:r w:rsidRPr="005955D4">
              <w:rPr>
                <w:rFonts w:ascii="Palatino" w:hAnsi="Palatino" w:cs="Arial"/>
                <w:sz w:val="20"/>
                <w:szCs w:val="20"/>
              </w:rPr>
              <w:t xml:space="preserve">. </w:t>
            </w:r>
          </w:p>
          <w:p w14:paraId="28137EF1" w14:textId="74BB3C0B"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For purposes of this Agreement:</w:t>
            </w:r>
          </w:p>
          <w:p w14:paraId="0EF9A7AA" w14:textId="77777777"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2F282EC0" w14:textId="273C21E2" w:rsidR="00FE49F3" w:rsidRPr="005955D4"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r w:rsidRPr="005955D4">
              <w:rPr>
                <w:rFonts w:ascii="Palatino" w:hAnsi="Palatino"/>
                <w:b/>
                <w:sz w:val="20"/>
                <w:szCs w:val="20"/>
              </w:rPr>
              <w:t>Completion Date</w:t>
            </w:r>
            <w:r w:rsidRPr="005955D4">
              <w:rPr>
                <w:rFonts w:ascii="Palatino" w:hAnsi="Palatino"/>
                <w:bCs/>
                <w:sz w:val="20"/>
                <w:szCs w:val="20"/>
              </w:rPr>
              <w:t xml:space="preserve"> shall have the meaning given to it in the Shareholder Agreement;</w:t>
            </w:r>
          </w:p>
          <w:p w14:paraId="1B35F587"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0B41B18"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50DA779F" w14:textId="33DAD163" w:rsidR="00CA365A" w:rsidRPr="005955D4" w:rsidRDefault="001A50FE"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r w:rsidRPr="005955D4">
              <w:rPr>
                <w:rFonts w:ascii="Palatino" w:hAnsi="Palatino"/>
                <w:b/>
                <w:sz w:val="20"/>
                <w:szCs w:val="20"/>
              </w:rPr>
              <w:t xml:space="preserve">Founding Members </w:t>
            </w:r>
            <w:r w:rsidR="00CA365A" w:rsidRPr="005955D4">
              <w:rPr>
                <w:rFonts w:ascii="Palatino" w:hAnsi="Palatino"/>
                <w:bCs/>
                <w:sz w:val="20"/>
                <w:szCs w:val="20"/>
              </w:rPr>
              <w:t>means Vichi and Desmond</w:t>
            </w:r>
            <w:r w:rsidR="008A2016" w:rsidRPr="005955D4">
              <w:rPr>
                <w:rFonts w:ascii="Palatino" w:hAnsi="Palatino"/>
                <w:bCs/>
                <w:sz w:val="20"/>
                <w:szCs w:val="20"/>
              </w:rPr>
              <w:t>;</w:t>
            </w:r>
          </w:p>
          <w:p w14:paraId="7B2A83B6" w14:textId="77777777" w:rsidR="00CA365A" w:rsidRPr="005955D4" w:rsidRDefault="00CA365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67FDCBCA" w14:textId="6C9F88CC" w:rsidR="00636BA2" w:rsidRPr="005955D4" w:rsidRDefault="006F3EF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r w:rsidRPr="005955D4">
              <w:rPr>
                <w:rFonts w:ascii="Palatino" w:hAnsi="Palatino"/>
                <w:b/>
                <w:sz w:val="20"/>
                <w:szCs w:val="20"/>
              </w:rPr>
              <w:t>SSA</w:t>
            </w:r>
            <w:r w:rsidRPr="005955D4">
              <w:rPr>
                <w:rFonts w:ascii="Palatino" w:hAnsi="Palatino"/>
                <w:bCs/>
                <w:sz w:val="20"/>
                <w:szCs w:val="20"/>
              </w:rPr>
              <w:t xml:space="preserve"> </w:t>
            </w:r>
            <w:r w:rsidR="005370A6" w:rsidRPr="005955D4">
              <w:rPr>
                <w:rFonts w:ascii="Palatino" w:hAnsi="Palatino"/>
                <w:bCs/>
                <w:sz w:val="20"/>
                <w:szCs w:val="20"/>
              </w:rPr>
              <w:t>means</w:t>
            </w:r>
            <w:r w:rsidR="005E21D0" w:rsidRPr="005955D4">
              <w:rPr>
                <w:rFonts w:ascii="Palatino" w:hAnsi="Palatino"/>
                <w:bCs/>
                <w:sz w:val="20"/>
                <w:szCs w:val="20"/>
              </w:rPr>
              <w:t xml:space="preserve"> Share Subscription Agreement between the Company and the Investor dated 23 February 2024</w:t>
            </w:r>
            <w:r w:rsidR="008A2016" w:rsidRPr="005955D4">
              <w:rPr>
                <w:rFonts w:ascii="Palatino" w:hAnsi="Palatino"/>
                <w:bCs/>
                <w:sz w:val="20"/>
                <w:szCs w:val="20"/>
              </w:rPr>
              <w:t>;</w:t>
            </w:r>
          </w:p>
          <w:p w14:paraId="57710DCA" w14:textId="77777777" w:rsidR="00636BA2" w:rsidRPr="005955D4" w:rsidRDefault="00636BA2"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AA1DC82" w14:textId="40A6E2D6" w:rsidR="004B57BB" w:rsidRPr="005955D4"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sz w:val="20"/>
                <w:szCs w:val="20"/>
              </w:rPr>
              <w:t>Shareholder</w:t>
            </w:r>
            <w:r w:rsidR="004B57BB" w:rsidRPr="005955D4">
              <w:rPr>
                <w:rFonts w:ascii="Palatino" w:hAnsi="Palatino"/>
                <w:b/>
                <w:sz w:val="20"/>
                <w:szCs w:val="20"/>
              </w:rPr>
              <w:t xml:space="preserve"> Agreement </w:t>
            </w:r>
            <w:r w:rsidR="004B57BB" w:rsidRPr="005955D4">
              <w:rPr>
                <w:rFonts w:ascii="Palatino" w:hAnsi="Palatino"/>
                <w:sz w:val="20"/>
                <w:szCs w:val="20"/>
              </w:rPr>
              <w:t xml:space="preserve">means </w:t>
            </w:r>
            <w:r w:rsidRPr="005955D4">
              <w:rPr>
                <w:rFonts w:ascii="Palatino" w:hAnsi="Palatino"/>
                <w:sz w:val="20"/>
                <w:szCs w:val="20"/>
              </w:rPr>
              <w:t>Shareholder</w:t>
            </w:r>
            <w:r w:rsidR="004B57BB" w:rsidRPr="005955D4">
              <w:rPr>
                <w:rFonts w:ascii="Palatino" w:hAnsi="Palatino"/>
                <w:sz w:val="20"/>
                <w:szCs w:val="20"/>
              </w:rPr>
              <w:t xml:space="preserve"> Agreement between</w:t>
            </w:r>
            <w:r w:rsidR="00AF0061" w:rsidRPr="005955D4">
              <w:rPr>
                <w:rFonts w:ascii="Palatino" w:hAnsi="Palatino"/>
                <w:sz w:val="20"/>
                <w:szCs w:val="20"/>
              </w:rPr>
              <w:t xml:space="preserve"> the Company, Vichi, Desmond, </w:t>
            </w:r>
            <w:del w:id="125" w:author="OLTRE" w:date="2024-07-05T23:08:00Z">
              <w:r w:rsidR="00AF0061" w:rsidRPr="009C2E96">
                <w:rPr>
                  <w:rFonts w:ascii="Palatino" w:hAnsi="Palatino"/>
                  <w:sz w:val="20"/>
                  <w:szCs w:val="20"/>
                </w:rPr>
                <w:delText xml:space="preserve">Mr. </w:delText>
              </w:r>
            </w:del>
            <w:r w:rsidR="00AF0061" w:rsidRPr="005955D4">
              <w:rPr>
                <w:rFonts w:ascii="Palatino" w:hAnsi="Palatino"/>
                <w:sz w:val="20"/>
                <w:szCs w:val="20"/>
              </w:rPr>
              <w:t xml:space="preserve">Hikmat </w:t>
            </w:r>
            <w:r w:rsidR="00AC5638" w:rsidRPr="005955D4">
              <w:rPr>
                <w:rFonts w:ascii="Palatino" w:hAnsi="Palatino"/>
                <w:sz w:val="20"/>
                <w:szCs w:val="20"/>
              </w:rPr>
              <w:t xml:space="preserve">Hardono, </w:t>
            </w:r>
            <w:del w:id="126" w:author="OLTRE" w:date="2024-07-05T23:08:00Z">
              <w:r w:rsidR="00AC5638" w:rsidRPr="009C2E96">
                <w:rPr>
                  <w:rFonts w:ascii="Palatino" w:hAnsi="Palatino"/>
                  <w:sz w:val="20"/>
                  <w:szCs w:val="20"/>
                </w:rPr>
                <w:delText xml:space="preserve">Mr. </w:delText>
              </w:r>
            </w:del>
            <w:r w:rsidR="00AC5638" w:rsidRPr="005955D4">
              <w:rPr>
                <w:rFonts w:ascii="Palatino" w:hAnsi="Palatino"/>
                <w:sz w:val="20"/>
                <w:szCs w:val="20"/>
              </w:rPr>
              <w:t xml:space="preserve">Salim Haykal, PT Mega Ozora Venture, </w:t>
            </w:r>
            <w:del w:id="127" w:author="OLTRE" w:date="2024-07-05T23:08:00Z">
              <w:r w:rsidR="00AC5638" w:rsidRPr="009C2E96">
                <w:rPr>
                  <w:rFonts w:ascii="Palatino" w:hAnsi="Palatino"/>
                  <w:sz w:val="20"/>
                  <w:szCs w:val="20"/>
                </w:rPr>
                <w:delText xml:space="preserve">Ms. </w:delText>
              </w:r>
            </w:del>
            <w:r w:rsidR="00AC5638" w:rsidRPr="005955D4">
              <w:rPr>
                <w:rFonts w:ascii="Palatino" w:hAnsi="Palatino"/>
                <w:sz w:val="20"/>
                <w:szCs w:val="20"/>
              </w:rPr>
              <w:t>Luna Famiarjo,</w:t>
            </w:r>
            <w:del w:id="128" w:author="OLTRE" w:date="2024-07-05T23:08:00Z">
              <w:r w:rsidR="00AC5638" w:rsidRPr="009C2E96">
                <w:rPr>
                  <w:rFonts w:ascii="Palatino" w:hAnsi="Palatino"/>
                  <w:sz w:val="20"/>
                  <w:szCs w:val="20"/>
                </w:rPr>
                <w:delText xml:space="preserve"> Mr.</w:delText>
              </w:r>
            </w:del>
            <w:r w:rsidR="00AC5638" w:rsidRPr="005955D4">
              <w:rPr>
                <w:rFonts w:ascii="Palatino" w:hAnsi="Palatino"/>
                <w:sz w:val="20"/>
                <w:szCs w:val="20"/>
              </w:rPr>
              <w:t xml:space="preserve"> Dexter Harto</w:t>
            </w:r>
            <w:r w:rsidR="00AF0061" w:rsidRPr="005955D4">
              <w:rPr>
                <w:rFonts w:ascii="Palatino" w:hAnsi="Palatino"/>
                <w:sz w:val="20"/>
                <w:szCs w:val="20"/>
              </w:rPr>
              <w:t xml:space="preserve">, </w:t>
            </w:r>
            <w:r w:rsidR="004B57BB" w:rsidRPr="005955D4">
              <w:rPr>
                <w:rFonts w:ascii="Palatino" w:hAnsi="Palatino"/>
                <w:sz w:val="20"/>
                <w:szCs w:val="20"/>
              </w:rPr>
              <w:t xml:space="preserve">and the </w:t>
            </w:r>
            <w:r w:rsidR="00BE1E3D" w:rsidRPr="005955D4">
              <w:rPr>
                <w:rFonts w:ascii="Palatino" w:hAnsi="Palatino"/>
                <w:sz w:val="20"/>
                <w:szCs w:val="20"/>
              </w:rPr>
              <w:t>Investor</w:t>
            </w:r>
            <w:r w:rsidR="004B57BB" w:rsidRPr="005955D4">
              <w:rPr>
                <w:rFonts w:ascii="Palatino" w:hAnsi="Palatino"/>
                <w:sz w:val="20"/>
                <w:szCs w:val="20"/>
              </w:rPr>
              <w:t xml:space="preserve"> </w:t>
            </w:r>
            <w:r w:rsidR="00AB6144" w:rsidRPr="005955D4">
              <w:rPr>
                <w:rFonts w:ascii="Palatino" w:hAnsi="Palatino"/>
                <w:sz w:val="20"/>
                <w:szCs w:val="20"/>
              </w:rPr>
              <w:t xml:space="preserve">dated </w:t>
            </w:r>
            <w:r w:rsidR="00C232AE" w:rsidRPr="00BD318C">
              <w:rPr>
                <w:rFonts w:ascii="Palatino" w:hAnsi="Palatino"/>
                <w:sz w:val="20"/>
                <w:rPrChange w:id="129" w:author="OLTRE" w:date="2024-07-05T23:08:00Z">
                  <w:rPr>
                    <w:rFonts w:ascii="Palatino" w:hAnsi="Palatino"/>
                    <w:sz w:val="20"/>
                    <w:highlight w:val="yellow"/>
                  </w:rPr>
                </w:rPrChange>
              </w:rPr>
              <w:t>23 February 2024</w:t>
            </w:r>
            <w:r w:rsidR="00C232AE" w:rsidRPr="005955D4">
              <w:rPr>
                <w:rFonts w:ascii="Palatino" w:hAnsi="Palatino"/>
                <w:sz w:val="20"/>
                <w:szCs w:val="20"/>
              </w:rPr>
              <w:t>;</w:t>
            </w:r>
            <w:r w:rsidR="00CA365A" w:rsidRPr="005955D4">
              <w:rPr>
                <w:rFonts w:ascii="Palatino" w:hAnsi="Palatino"/>
                <w:sz w:val="20"/>
                <w:szCs w:val="20"/>
              </w:rPr>
              <w:t xml:space="preserve"> and</w:t>
            </w:r>
          </w:p>
          <w:p w14:paraId="3BC5EFB7" w14:textId="77777777"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772C2F8" w14:textId="77777777"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0E84B66" w14:textId="4557BAA4"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sz w:val="20"/>
                <w:szCs w:val="20"/>
              </w:rPr>
              <w:t>Parties</w:t>
            </w:r>
            <w:r w:rsidRPr="005955D4">
              <w:rPr>
                <w:rFonts w:ascii="Palatino" w:hAnsi="Palatino"/>
                <w:sz w:val="20"/>
                <w:szCs w:val="20"/>
              </w:rPr>
              <w:t xml:space="preserve"> means jointly </w:t>
            </w:r>
            <w:r w:rsidR="00CA365A" w:rsidRPr="005955D4">
              <w:rPr>
                <w:rFonts w:ascii="Palatino" w:hAnsi="Palatino"/>
                <w:sz w:val="20"/>
                <w:szCs w:val="20"/>
              </w:rPr>
              <w:t xml:space="preserve">the Company, Vichi, Desmond, and the Investor, </w:t>
            </w:r>
            <w:r w:rsidRPr="005955D4">
              <w:rPr>
                <w:rFonts w:ascii="Palatino" w:hAnsi="Palatino"/>
                <w:sz w:val="20"/>
                <w:szCs w:val="20"/>
              </w:rPr>
              <w:t>while</w:t>
            </w:r>
            <w:r w:rsidRPr="005955D4">
              <w:rPr>
                <w:rFonts w:ascii="Palatino" w:hAnsi="Palatino"/>
                <w:b/>
                <w:sz w:val="20"/>
                <w:szCs w:val="20"/>
              </w:rPr>
              <w:t xml:space="preserve"> Party</w:t>
            </w:r>
            <w:r w:rsidRPr="005955D4">
              <w:rPr>
                <w:rFonts w:ascii="Palatino" w:hAnsi="Palatino"/>
                <w:sz w:val="20"/>
                <w:szCs w:val="20"/>
              </w:rPr>
              <w:t xml:space="preserve"> means either of them;</w:t>
            </w:r>
          </w:p>
          <w:p w14:paraId="05640995" w14:textId="77777777"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
                <w:sz w:val="20"/>
                <w:szCs w:val="20"/>
              </w:rPr>
            </w:pPr>
          </w:p>
          <w:p w14:paraId="14AE61BD" w14:textId="77777777" w:rsidR="00CA365A" w:rsidRPr="005955D4" w:rsidRDefault="001A50FE"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Cs/>
                <w:sz w:val="20"/>
                <w:szCs w:val="20"/>
              </w:rPr>
            </w:pPr>
            <w:r w:rsidRPr="005955D4">
              <w:rPr>
                <w:rFonts w:ascii="Palatino" w:hAnsi="Palatino" w:cs="Arial"/>
                <w:bCs/>
                <w:sz w:val="20"/>
                <w:szCs w:val="20"/>
              </w:rPr>
              <w:t xml:space="preserve">Unless the context requires otherwise, words importing the singular include the plural and vice versa and words importing a gender include every gender. </w:t>
            </w:r>
          </w:p>
          <w:p w14:paraId="338A1A38" w14:textId="7E90718B" w:rsidR="0094673F" w:rsidRPr="005955D4" w:rsidRDefault="0094673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4943" w:type="dxa"/>
          </w:tcPr>
          <w:p w14:paraId="3B3CA4D9" w14:textId="77777777" w:rsidR="00746D98"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t>Definisi</w:t>
            </w:r>
            <w:r w:rsidRPr="00BD318C">
              <w:rPr>
                <w:rFonts w:ascii="Palatino" w:hAnsi="Palatino"/>
                <w:sz w:val="20"/>
                <w:szCs w:val="20"/>
              </w:rPr>
              <w:t xml:space="preserve">. </w:t>
            </w:r>
          </w:p>
          <w:p w14:paraId="541CAEE8" w14:textId="134AE4EA"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Untuk tujuan Perjanjian ini:</w:t>
            </w:r>
          </w:p>
          <w:p w14:paraId="675091B0" w14:textId="77777777" w:rsidR="009E5A28" w:rsidRPr="005955D4"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color w:val="D9D9D9" w:themeColor="background1" w:themeShade="D9"/>
                <w:sz w:val="20"/>
                <w:rPrChange w:id="130" w:author="OLTRE" w:date="2024-07-05T23:08:00Z">
                  <w:rPr>
                    <w:rFonts w:ascii="Palatino" w:hAnsi="Palatino"/>
                    <w:sz w:val="20"/>
                  </w:rPr>
                </w:rPrChange>
              </w:rPr>
            </w:pPr>
          </w:p>
          <w:p w14:paraId="57369829" w14:textId="18833570" w:rsidR="00FE49F3"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r w:rsidRPr="005955D4">
              <w:rPr>
                <w:rFonts w:ascii="Palatino" w:hAnsi="Palatino" w:cstheme="minorHAnsi"/>
                <w:b/>
                <w:sz w:val="20"/>
                <w:szCs w:val="20"/>
              </w:rPr>
              <w:t xml:space="preserve">Tanggal Penyelesaian </w:t>
            </w:r>
            <w:r w:rsidRPr="005955D4">
              <w:rPr>
                <w:rFonts w:ascii="Palatino" w:hAnsi="Palatino" w:cstheme="minorHAnsi"/>
                <w:bCs/>
                <w:sz w:val="20"/>
                <w:szCs w:val="20"/>
              </w:rPr>
              <w:t>memiliki arti sebagaimana dimaksud dalam Perjanjian Pemegang Saham</w:t>
            </w:r>
            <w:r w:rsidRPr="005955D4">
              <w:rPr>
                <w:rFonts w:ascii="Palatino" w:hAnsi="Palatino" w:cstheme="minorHAnsi"/>
                <w:b/>
                <w:sz w:val="20"/>
                <w:szCs w:val="20"/>
              </w:rPr>
              <w:t>;</w:t>
            </w:r>
          </w:p>
          <w:p w14:paraId="747C56B9" w14:textId="77777777" w:rsidR="00FE49F3" w:rsidRPr="005955D4"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6BD2330D" w14:textId="2FD221C6" w:rsidR="00FE49F3"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r w:rsidRPr="005955D4">
              <w:rPr>
                <w:rFonts w:ascii="Palatino" w:hAnsi="Palatino" w:cstheme="minorHAnsi"/>
                <w:b/>
                <w:sz w:val="20"/>
                <w:szCs w:val="20"/>
              </w:rPr>
              <w:t xml:space="preserve">Para Pendiri </w:t>
            </w:r>
            <w:r w:rsidRPr="005955D4">
              <w:rPr>
                <w:rFonts w:ascii="Palatino" w:hAnsi="Palatino" w:cstheme="minorHAnsi"/>
                <w:bCs/>
                <w:sz w:val="20"/>
                <w:szCs w:val="20"/>
              </w:rPr>
              <w:t>berarti Vichi dan Desmond;</w:t>
            </w:r>
          </w:p>
          <w:p w14:paraId="07926072"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0E5952EA"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6309B46C" w14:textId="5D58FDDD"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r w:rsidRPr="005955D4">
              <w:rPr>
                <w:rFonts w:ascii="Palatino" w:hAnsi="Palatino"/>
                <w:b/>
                <w:sz w:val="20"/>
                <w:szCs w:val="20"/>
              </w:rPr>
              <w:t>PPS</w:t>
            </w:r>
            <w:del w:id="131" w:author="OLTRE" w:date="2024-07-05T23:08:00Z">
              <w:r>
                <w:rPr>
                  <w:rFonts w:ascii="Palatino" w:hAnsi="Palatino"/>
                  <w:b/>
                  <w:sz w:val="20"/>
                </w:rPr>
                <w:delText xml:space="preserve"> </w:delText>
              </w:r>
              <w:r w:rsidRPr="008A2016">
                <w:rPr>
                  <w:rFonts w:ascii="Palatino" w:hAnsi="Palatino"/>
                  <w:b/>
                  <w:sz w:val="20"/>
                </w:rPr>
                <w:delText>SSA</w:delText>
              </w:r>
            </w:del>
            <w:r w:rsidRPr="005955D4">
              <w:rPr>
                <w:rFonts w:ascii="Palatino" w:hAnsi="Palatino"/>
                <w:b/>
                <w:sz w:val="20"/>
                <w:szCs w:val="20"/>
              </w:rPr>
              <w:t xml:space="preserve"> </w:t>
            </w:r>
            <w:r w:rsidRPr="005955D4">
              <w:rPr>
                <w:rFonts w:ascii="Palatino" w:hAnsi="Palatino"/>
                <w:bCs/>
                <w:sz w:val="20"/>
                <w:szCs w:val="20"/>
              </w:rPr>
              <w:t>berarti Perjanjian Penyertaan Saham antara Perusahaan dan Investor tertanggal 23 Februari 2024;</w:t>
            </w:r>
          </w:p>
          <w:p w14:paraId="2F27F69C" w14:textId="77777777" w:rsidR="008A2016" w:rsidRPr="00BD318C"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19D18CA3" w14:textId="2800A096"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 xml:space="preserve">Perjanjian </w:t>
            </w:r>
            <w:r w:rsidR="00A0473C" w:rsidRPr="00BD318C">
              <w:rPr>
                <w:rFonts w:ascii="Palatino" w:hAnsi="Palatino"/>
                <w:b/>
                <w:sz w:val="20"/>
                <w:szCs w:val="20"/>
              </w:rPr>
              <w:t>Pemegang Saham</w:t>
            </w:r>
            <w:r w:rsidRPr="00BD318C">
              <w:rPr>
                <w:rFonts w:ascii="Palatino" w:hAnsi="Palatino"/>
                <w:sz w:val="20"/>
                <w:szCs w:val="20"/>
              </w:rPr>
              <w:t xml:space="preserve"> berarti Perjanjian </w:t>
            </w:r>
            <w:r w:rsidR="00A0473C" w:rsidRPr="00BD318C">
              <w:rPr>
                <w:rFonts w:ascii="Palatino" w:hAnsi="Palatino"/>
                <w:sz w:val="20"/>
                <w:szCs w:val="20"/>
              </w:rPr>
              <w:t>Pemegang Saham</w:t>
            </w:r>
            <w:r w:rsidRPr="00BD318C">
              <w:rPr>
                <w:rFonts w:ascii="Palatino" w:hAnsi="Palatino"/>
                <w:sz w:val="20"/>
                <w:szCs w:val="20"/>
              </w:rPr>
              <w:t xml:space="preserve"> yang ditandatangani oleh dan antara Perusahaan </w:t>
            </w:r>
            <w:r w:rsidR="008A2016" w:rsidRPr="005955D4">
              <w:rPr>
                <w:rFonts w:ascii="Palatino" w:hAnsi="Palatino"/>
                <w:sz w:val="20"/>
                <w:szCs w:val="20"/>
              </w:rPr>
              <w:t xml:space="preserve">Vichi, Desmond, </w:t>
            </w:r>
            <w:del w:id="132" w:author="OLTRE" w:date="2024-07-05T23:08:00Z">
              <w:r w:rsidR="008A2016" w:rsidRPr="009C2E96">
                <w:rPr>
                  <w:rFonts w:ascii="Palatino" w:hAnsi="Palatino"/>
                  <w:sz w:val="20"/>
                  <w:szCs w:val="20"/>
                </w:rPr>
                <w:delText xml:space="preserve">Mr. </w:delText>
              </w:r>
            </w:del>
            <w:r w:rsidR="008A2016" w:rsidRPr="005955D4">
              <w:rPr>
                <w:rFonts w:ascii="Palatino" w:hAnsi="Palatino"/>
                <w:sz w:val="20"/>
                <w:szCs w:val="20"/>
              </w:rPr>
              <w:t xml:space="preserve">Hikmat Hardono, </w:t>
            </w:r>
            <w:del w:id="133" w:author="OLTRE" w:date="2024-07-05T23:08:00Z">
              <w:r w:rsidR="008A2016" w:rsidRPr="009C2E96">
                <w:rPr>
                  <w:rFonts w:ascii="Palatino" w:hAnsi="Palatino"/>
                  <w:sz w:val="20"/>
                  <w:szCs w:val="20"/>
                </w:rPr>
                <w:delText xml:space="preserve">Mr. </w:delText>
              </w:r>
            </w:del>
            <w:r w:rsidR="008A2016" w:rsidRPr="005955D4">
              <w:rPr>
                <w:rFonts w:ascii="Palatino" w:hAnsi="Palatino"/>
                <w:sz w:val="20"/>
                <w:szCs w:val="20"/>
              </w:rPr>
              <w:t xml:space="preserve">Salim Haykal, PT Mega Ozora Venture, </w:t>
            </w:r>
            <w:del w:id="134" w:author="OLTRE" w:date="2024-07-05T23:08:00Z">
              <w:r w:rsidR="008A2016" w:rsidRPr="009C2E96">
                <w:rPr>
                  <w:rFonts w:ascii="Palatino" w:hAnsi="Palatino"/>
                  <w:sz w:val="20"/>
                  <w:szCs w:val="20"/>
                </w:rPr>
                <w:delText xml:space="preserve">Ms. </w:delText>
              </w:r>
            </w:del>
            <w:r w:rsidR="008A2016" w:rsidRPr="005955D4">
              <w:rPr>
                <w:rFonts w:ascii="Palatino" w:hAnsi="Palatino"/>
                <w:sz w:val="20"/>
                <w:szCs w:val="20"/>
              </w:rPr>
              <w:t xml:space="preserve">Luna Famiarjo, </w:t>
            </w:r>
            <w:del w:id="135" w:author="OLTRE" w:date="2024-07-05T23:08:00Z">
              <w:r w:rsidR="008A2016" w:rsidRPr="009C2E96">
                <w:rPr>
                  <w:rFonts w:ascii="Palatino" w:hAnsi="Palatino"/>
                  <w:sz w:val="20"/>
                  <w:szCs w:val="20"/>
                </w:rPr>
                <w:delText xml:space="preserve">Mr. </w:delText>
              </w:r>
            </w:del>
            <w:r w:rsidR="008A2016" w:rsidRPr="005955D4">
              <w:rPr>
                <w:rFonts w:ascii="Palatino" w:hAnsi="Palatino"/>
                <w:sz w:val="20"/>
                <w:szCs w:val="20"/>
              </w:rPr>
              <w:t>Dexter Harto, dan</w:t>
            </w:r>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pada </w:t>
            </w:r>
            <w:r w:rsidRPr="00BD318C">
              <w:rPr>
                <w:rFonts w:ascii="Palatino" w:hAnsi="Palatino"/>
                <w:sz w:val="20"/>
                <w:rPrChange w:id="136" w:author="OLTRE" w:date="2024-07-05T23:08:00Z">
                  <w:rPr>
                    <w:rFonts w:ascii="Palatino" w:hAnsi="Palatino"/>
                    <w:sz w:val="20"/>
                    <w:highlight w:val="yellow"/>
                  </w:rPr>
                </w:rPrChange>
              </w:rPr>
              <w:t>tanggal</w:t>
            </w:r>
            <w:r w:rsidR="00E53498" w:rsidRPr="00BD318C">
              <w:rPr>
                <w:rFonts w:ascii="Palatino" w:hAnsi="Palatino"/>
                <w:sz w:val="20"/>
                <w:rPrChange w:id="137" w:author="OLTRE" w:date="2024-07-05T23:08:00Z">
                  <w:rPr>
                    <w:rFonts w:ascii="Palatino" w:hAnsi="Palatino"/>
                    <w:sz w:val="20"/>
                    <w:highlight w:val="yellow"/>
                  </w:rPr>
                </w:rPrChange>
              </w:rPr>
              <w:t xml:space="preserve"> </w:t>
            </w:r>
            <w:del w:id="138" w:author="OLTRE" w:date="2024-07-05T23:08:00Z">
              <w:r w:rsidR="00A0473C" w:rsidRPr="001C51AC">
                <w:rPr>
                  <w:rFonts w:ascii="Palatino" w:hAnsi="Palatino"/>
                  <w:sz w:val="20"/>
                  <w:highlight w:val="yellow"/>
                </w:rPr>
                <w:delText>*</w:delText>
              </w:r>
              <w:r w:rsidRPr="004358B8">
                <w:rPr>
                  <w:rFonts w:ascii="Palatino" w:hAnsi="Palatino"/>
                  <w:sz w:val="20"/>
                </w:rPr>
                <w:delText xml:space="preserve"> </w:delText>
              </w:r>
            </w:del>
            <w:ins w:id="139" w:author="OLTRE" w:date="2024-07-05T23:08:00Z">
              <w:r w:rsidR="00841E0C" w:rsidRPr="005955D4">
                <w:rPr>
                  <w:rFonts w:ascii="Palatino" w:hAnsi="Palatino"/>
                  <w:sz w:val="20"/>
                  <w:szCs w:val="20"/>
                </w:rPr>
                <w:t>23 Februari 2024</w:t>
              </w:r>
            </w:ins>
            <w:r w:rsidRPr="00BD318C">
              <w:rPr>
                <w:rFonts w:ascii="Palatino" w:hAnsi="Palatino"/>
                <w:sz w:val="20"/>
                <w:szCs w:val="20"/>
              </w:rPr>
              <w:t xml:space="preserve">; </w:t>
            </w:r>
          </w:p>
          <w:p w14:paraId="453E89A9" w14:textId="77777777" w:rsidR="00A0473C" w:rsidRPr="00BD318C"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4E8B8500" w14:textId="02D2E228"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Para Pihak</w:t>
            </w:r>
            <w:r w:rsidRPr="00BD318C">
              <w:rPr>
                <w:rFonts w:ascii="Palatino" w:hAnsi="Palatino"/>
                <w:sz w:val="20"/>
                <w:szCs w:val="20"/>
              </w:rPr>
              <w:t xml:space="preserve"> berarti secara bersama-sama Perusahaan</w:t>
            </w:r>
            <w:r w:rsidR="006E38E8" w:rsidRPr="005955D4">
              <w:rPr>
                <w:rFonts w:ascii="Palatino" w:hAnsi="Palatino"/>
                <w:sz w:val="20"/>
                <w:szCs w:val="20"/>
              </w:rPr>
              <w:t>, Vichi, Desmond,</w:t>
            </w:r>
            <w:r w:rsidRPr="00BD318C">
              <w:rPr>
                <w:rFonts w:ascii="Palatino" w:hAnsi="Palatino"/>
                <w:sz w:val="20"/>
                <w:szCs w:val="20"/>
              </w:rPr>
              <w:t xml:space="preserve"> dan </w:t>
            </w:r>
            <w:r w:rsidR="00BE1E3D" w:rsidRPr="005955D4">
              <w:rPr>
                <w:rFonts w:ascii="Palatino" w:hAnsi="Palatino"/>
                <w:sz w:val="20"/>
                <w:szCs w:val="20"/>
              </w:rPr>
              <w:t>Investor</w:t>
            </w:r>
            <w:r w:rsidRPr="00BD318C">
              <w:rPr>
                <w:rFonts w:ascii="Palatino" w:hAnsi="Palatino"/>
                <w:sz w:val="20"/>
                <w:szCs w:val="20"/>
              </w:rPr>
              <w:t xml:space="preserve"> dimana </w:t>
            </w:r>
            <w:r w:rsidRPr="00BD318C">
              <w:rPr>
                <w:rFonts w:ascii="Palatino" w:hAnsi="Palatino"/>
                <w:b/>
                <w:sz w:val="20"/>
                <w:szCs w:val="20"/>
              </w:rPr>
              <w:t>Pihak</w:t>
            </w:r>
            <w:r w:rsidRPr="00BD318C">
              <w:rPr>
                <w:rFonts w:ascii="Palatino" w:hAnsi="Palatino"/>
                <w:sz w:val="20"/>
                <w:szCs w:val="20"/>
              </w:rPr>
              <w:t xml:space="preserve"> berarti salah satu dari mereka; </w:t>
            </w:r>
          </w:p>
          <w:p w14:paraId="18755332" w14:textId="77777777" w:rsidR="00746D98" w:rsidRPr="005955D4"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5DF330" w14:textId="3B1D53F6" w:rsidR="006E38E8" w:rsidRPr="005955D4" w:rsidRDefault="006E38E8" w:rsidP="00CB1B03">
            <w:pPr>
              <w:contextualSpacing/>
              <w:jc w:val="both"/>
              <w:cnfStyle w:val="000000100000" w:firstRow="0" w:lastRow="0" w:firstColumn="0" w:lastColumn="0" w:oddVBand="0" w:evenVBand="0" w:oddHBand="1" w:evenHBand="0" w:firstRowFirstColumn="0" w:firstRowLastColumn="0" w:lastRowFirstColumn="0" w:lastRowLastColumn="0"/>
              <w:rPr>
                <w:ins w:id="140" w:author="OLTRE" w:date="2024-07-05T23:08:00Z"/>
                <w:rFonts w:ascii="Palatino" w:hAnsi="Palatino"/>
                <w:sz w:val="20"/>
                <w:szCs w:val="20"/>
              </w:rPr>
            </w:pPr>
            <w:r w:rsidRPr="005955D4">
              <w:rPr>
                <w:rFonts w:ascii="Palatino" w:hAnsi="Palatino"/>
                <w:sz w:val="20"/>
                <w:szCs w:val="20"/>
              </w:rPr>
              <w:t xml:space="preserve">Kecuali jika konteksnya menentukan lain, kata-kata yang mengandung bentuk tunggal mencakup bentuk jamak dan sebaliknya, dan kata-kata yang mengandung </w:t>
            </w:r>
            <w:del w:id="141" w:author="OLTRE" w:date="2024-07-05T23:08:00Z">
              <w:r w:rsidRPr="006E38E8">
                <w:rPr>
                  <w:rFonts w:ascii="Palatino" w:hAnsi="Palatino"/>
                  <w:sz w:val="20"/>
                </w:rPr>
                <w:delText>gender</w:delText>
              </w:r>
            </w:del>
            <w:ins w:id="142" w:author="OLTRE" w:date="2024-07-05T23:08:00Z">
              <w:r w:rsidR="00164554" w:rsidRPr="005955D4">
                <w:rPr>
                  <w:rFonts w:ascii="Palatino" w:hAnsi="Palatino"/>
                  <w:sz w:val="20"/>
                  <w:szCs w:val="20"/>
                </w:rPr>
                <w:t>jenis kelamin</w:t>
              </w:r>
            </w:ins>
            <w:r w:rsidRPr="005955D4">
              <w:rPr>
                <w:rFonts w:ascii="Palatino" w:hAnsi="Palatino"/>
                <w:sz w:val="20"/>
                <w:szCs w:val="20"/>
              </w:rPr>
              <w:t xml:space="preserve"> mencakup semua jenis kelamin.</w:t>
            </w:r>
          </w:p>
          <w:p w14:paraId="2D75231C" w14:textId="1B5B3347" w:rsidR="00674455" w:rsidRPr="00BD318C" w:rsidRDefault="0067445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58C865E7"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3D218671"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9.</w:t>
            </w:r>
          </w:p>
        </w:tc>
        <w:tc>
          <w:tcPr>
            <w:tcW w:w="4851" w:type="dxa"/>
          </w:tcPr>
          <w:p w14:paraId="60999500" w14:textId="77777777" w:rsidR="00746D98"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u w:val="single"/>
              </w:rPr>
              <w:t>Notices</w:t>
            </w:r>
            <w:r w:rsidRPr="005955D4">
              <w:rPr>
                <w:rFonts w:ascii="Palatino" w:hAnsi="Palatino" w:cstheme="minorHAnsi"/>
                <w:sz w:val="20"/>
                <w:szCs w:val="20"/>
              </w:rPr>
              <w:t xml:space="preserve">.  </w:t>
            </w:r>
          </w:p>
          <w:p w14:paraId="6EE8FB8D" w14:textId="77777777" w:rsidR="008722D1"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 xml:space="preserve">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w:t>
            </w:r>
            <w:r w:rsidRPr="005955D4">
              <w:rPr>
                <w:rFonts w:ascii="Palatino" w:hAnsi="Palatino" w:cstheme="minorHAnsi"/>
                <w:sz w:val="20"/>
                <w:szCs w:val="20"/>
              </w:rPr>
              <w:lastRenderedPageBreak/>
              <w:t xml:space="preserve">after deposit with a nationally recognized overnight courier, specifying next day delivery, with written verification of receipt.  </w:t>
            </w:r>
          </w:p>
          <w:p w14:paraId="5F71FC20" w14:textId="77777777" w:rsidR="008722D1" w:rsidRPr="005955D4"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1853195A"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6E139548"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5701ADA5" w14:textId="77777777" w:rsidR="008722D1" w:rsidRPr="005955D4"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2F6150" w14:textId="745AB5E9" w:rsidR="00714671"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All communications shall be sent:</w:t>
            </w:r>
          </w:p>
          <w:p w14:paraId="196B7750" w14:textId="77777777"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CCF461" w14:textId="77777777"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theme="minorHAnsi"/>
                <w:sz w:val="20"/>
                <w:szCs w:val="20"/>
              </w:rPr>
              <w:t xml:space="preserve"> To Company:</w:t>
            </w:r>
          </w:p>
        </w:tc>
        <w:tc>
          <w:tcPr>
            <w:tcW w:w="4943" w:type="dxa"/>
          </w:tcPr>
          <w:p w14:paraId="6036FB9F" w14:textId="77777777" w:rsidR="00746D98"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lastRenderedPageBreak/>
              <w:t>Pemberitahuan</w:t>
            </w:r>
            <w:r w:rsidRPr="00BD318C">
              <w:rPr>
                <w:rFonts w:ascii="Palatino" w:hAnsi="Palatino"/>
                <w:sz w:val="20"/>
                <w:szCs w:val="20"/>
              </w:rPr>
              <w:t xml:space="preserve">. </w:t>
            </w:r>
          </w:p>
          <w:p w14:paraId="6994CC2C" w14:textId="23831822" w:rsidR="00746D98"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Seluruh pemberitahuan dan komunikasi yang diberikan atau dibuat berdasarkan Perjanjian ini </w:t>
            </w:r>
            <w:r w:rsidR="00F2766C" w:rsidRPr="005955D4">
              <w:rPr>
                <w:rFonts w:ascii="Palatino" w:hAnsi="Palatino"/>
                <w:sz w:val="20"/>
                <w:szCs w:val="20"/>
              </w:rPr>
              <w:t xml:space="preserve">harus </w:t>
            </w:r>
            <w:r w:rsidRPr="00BD318C">
              <w:rPr>
                <w:rFonts w:ascii="Palatino" w:hAnsi="Palatino"/>
                <w:sz w:val="20"/>
                <w:szCs w:val="20"/>
              </w:rPr>
              <w:t xml:space="preserve">dibuat secara tertulis dan dianggap telah diberikan:  (a) ketika diserahkan secara langsung kepada </w:t>
            </w:r>
            <w:r w:rsidR="008722D1" w:rsidRPr="00BD318C">
              <w:rPr>
                <w:rFonts w:ascii="Palatino" w:hAnsi="Palatino"/>
                <w:sz w:val="20"/>
                <w:szCs w:val="20"/>
              </w:rPr>
              <w:t>P</w:t>
            </w:r>
            <w:r w:rsidRPr="00BD318C">
              <w:rPr>
                <w:rFonts w:ascii="Palatino" w:hAnsi="Palatino"/>
                <w:sz w:val="20"/>
                <w:szCs w:val="20"/>
              </w:rPr>
              <w:t>ihak penerima pemberitahuan, (b) ketika dikirimkan melalui surat elektronik atau faksimili apabila dikirimkan pada saat jam kerja penerima dan apabila tidak</w:t>
            </w:r>
            <w:r w:rsidR="00F2766C" w:rsidRPr="005955D4">
              <w:rPr>
                <w:rFonts w:ascii="Palatino" w:hAnsi="Palatino"/>
                <w:sz w:val="20"/>
                <w:szCs w:val="20"/>
              </w:rPr>
              <w:t>,</w:t>
            </w:r>
            <w:r w:rsidRPr="00BD318C">
              <w:rPr>
                <w:rFonts w:ascii="Palatino" w:hAnsi="Palatino"/>
                <w:sz w:val="20"/>
                <w:szCs w:val="20"/>
              </w:rPr>
              <w:t xml:space="preserve"> maka pada hari kerja berikutnya, (c) lima (5) hari setelah </w:t>
            </w:r>
            <w:r w:rsidRPr="005955D4">
              <w:rPr>
                <w:rFonts w:ascii="Palatino" w:hAnsi="Palatino"/>
                <w:sz w:val="20"/>
                <w:szCs w:val="20"/>
              </w:rPr>
              <w:t>di</w:t>
            </w:r>
            <w:r w:rsidR="00F2766C" w:rsidRPr="005955D4">
              <w:rPr>
                <w:rFonts w:ascii="Palatino" w:hAnsi="Palatino"/>
                <w:sz w:val="20"/>
                <w:szCs w:val="20"/>
              </w:rPr>
              <w:t>kirimkan,</w:t>
            </w:r>
            <w:r w:rsidRPr="00BD318C">
              <w:rPr>
                <w:rFonts w:ascii="Palatino" w:hAnsi="Palatino"/>
                <w:sz w:val="20"/>
                <w:szCs w:val="20"/>
              </w:rPr>
              <w:t xml:space="preserve"> apabila dikirimkan melalui pos </w:t>
            </w:r>
            <w:r w:rsidRPr="00BD318C">
              <w:rPr>
                <w:rFonts w:ascii="Palatino" w:hAnsi="Palatino"/>
                <w:sz w:val="20"/>
                <w:szCs w:val="20"/>
              </w:rPr>
              <w:lastRenderedPageBreak/>
              <w:t xml:space="preserve">tercatat, </w:t>
            </w:r>
            <w:r w:rsidR="00F2766C" w:rsidRPr="005955D4">
              <w:rPr>
                <w:rFonts w:ascii="Palatino" w:hAnsi="Palatino"/>
                <w:sz w:val="20"/>
                <w:szCs w:val="20"/>
              </w:rPr>
              <w:t>tanda terima</w:t>
            </w:r>
            <w:r w:rsidRPr="00BD318C">
              <w:rPr>
                <w:rFonts w:ascii="Palatino" w:hAnsi="Palatino"/>
                <w:sz w:val="20"/>
                <w:szCs w:val="20"/>
              </w:rPr>
              <w:t xml:space="preserve"> dimintakan, surat terdaftar</w:t>
            </w:r>
            <w:r w:rsidR="00746D98" w:rsidRPr="00BD318C">
              <w:rPr>
                <w:rFonts w:ascii="Palatino" w:hAnsi="Palatino"/>
                <w:sz w:val="20"/>
                <w:szCs w:val="20"/>
              </w:rPr>
              <w:t xml:space="preserve"> </w:t>
            </w:r>
            <w:r w:rsidRPr="00BD318C">
              <w:rPr>
                <w:rFonts w:ascii="Palatino" w:hAnsi="Palatino"/>
                <w:sz w:val="20"/>
                <w:szCs w:val="20"/>
              </w:rPr>
              <w:t xml:space="preserve">pos prabayar, atau (d) satu (1) hari setelah penyerahan kepada kurir semalam sampai nasional, yang menyatakan penyerahan hari berikutnya, dengan verifikasi penerimaan. </w:t>
            </w:r>
          </w:p>
          <w:p w14:paraId="17556699"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3C80F8C" w14:textId="08393FE8"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rPr>
              <w:t>Seluruh komunikasi dikirimkan:</w:t>
            </w:r>
          </w:p>
          <w:p w14:paraId="1D092D53" w14:textId="77777777"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041C9D3A" w14:textId="60A82B46" w:rsidR="00714671"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rPr>
              <w:t>Kepada Perusahaan ke:</w:t>
            </w:r>
          </w:p>
        </w:tc>
      </w:tr>
      <w:tr w:rsidR="00BD318C" w:rsidRPr="00BD318C" w14:paraId="352E3A18" w14:textId="77777777" w:rsidTr="00BD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1AFA32BA" w14:textId="77777777" w:rsidR="004B57BB" w:rsidRPr="005955D4" w:rsidRDefault="004B57BB" w:rsidP="00CB1B03">
            <w:pPr>
              <w:contextualSpacing/>
              <w:jc w:val="both"/>
              <w:rPr>
                <w:rFonts w:ascii="Palatino" w:hAnsi="Palatino"/>
                <w:sz w:val="20"/>
                <w:szCs w:val="20"/>
              </w:rPr>
            </w:pPr>
          </w:p>
        </w:tc>
        <w:tc>
          <w:tcPr>
            <w:tcW w:w="9794" w:type="dxa"/>
            <w:gridSpan w:val="2"/>
            <w:shd w:val="clear" w:color="auto" w:fill="auto"/>
          </w:tcPr>
          <w:p w14:paraId="0B78BAF4" w14:textId="25B699C2" w:rsidR="004B57BB" w:rsidRPr="00BD318C" w:rsidRDefault="000279C1">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43"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BD318C">
              <w:rPr>
                <w:rFonts w:ascii="Palatino" w:hAnsi="Palatino"/>
                <w:sz w:val="20"/>
                <w:szCs w:val="20"/>
              </w:rPr>
              <w:t>[</w:t>
            </w:r>
            <w:r w:rsidR="000258C2" w:rsidRPr="005955D4">
              <w:rPr>
                <w:rFonts w:ascii="Palatino" w:hAnsi="Palatino"/>
                <w:sz w:val="20"/>
                <w:szCs w:val="20"/>
                <w:highlight w:val="yellow"/>
              </w:rPr>
              <w:t>***</w:t>
            </w:r>
            <w:r w:rsidRPr="00BD318C">
              <w:rPr>
                <w:rFonts w:ascii="Palatino" w:hAnsi="Palatino"/>
                <w:sz w:val="20"/>
                <w:szCs w:val="20"/>
              </w:rPr>
              <w:t>]</w:t>
            </w:r>
            <w:r w:rsidR="00F2766C" w:rsidRPr="005955D4">
              <w:rPr>
                <w:rFonts w:ascii="Palatino" w:hAnsi="Palatino"/>
                <w:sz w:val="20"/>
                <w:szCs w:val="20"/>
              </w:rPr>
              <w:tab/>
              <w:t>[</w:t>
            </w:r>
            <w:r w:rsidR="00F2766C" w:rsidRPr="00BD318C">
              <w:rPr>
                <w:rFonts w:ascii="Palatino" w:hAnsi="Palatino"/>
                <w:sz w:val="20"/>
                <w:highlight w:val="yellow"/>
                <w:rPrChange w:id="144" w:author="OLTRE" w:date="2024-07-05T23:08:00Z">
                  <w:rPr>
                    <w:rFonts w:ascii="Palatino" w:hAnsi="Palatino"/>
                    <w:sz w:val="20"/>
                  </w:rPr>
                </w:rPrChange>
              </w:rPr>
              <w:t>***]</w:t>
            </w:r>
          </w:p>
          <w:p w14:paraId="1FDEEB2A" w14:textId="77777777" w:rsidR="004B57BB" w:rsidRPr="00BD318C" w:rsidRDefault="004B57BB" w:rsidP="00BD318C">
            <w:pPr>
              <w:contextualSpacing/>
              <w:jc w:val="center"/>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296366F" w14:textId="77777777" w:rsidR="00892C33" w:rsidRPr="00BD318C" w:rsidRDefault="00892C33" w:rsidP="00E15516">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052B3CD" w14:textId="76D1E198" w:rsidR="00892C33" w:rsidRPr="00BD318C" w:rsidRDefault="00892C33">
            <w:pPr>
              <w:tabs>
                <w:tab w:val="left" w:pos="4257"/>
                <w:tab w:val="left" w:pos="489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45"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BD318C">
              <w:rPr>
                <w:rFonts w:ascii="Palatino" w:hAnsi="Palatino"/>
                <w:sz w:val="20"/>
                <w:szCs w:val="20"/>
              </w:rPr>
              <w:t>To Vichi:</w:t>
            </w:r>
            <w:r w:rsidR="00F2766C" w:rsidRPr="005955D4">
              <w:rPr>
                <w:rFonts w:ascii="Palatino" w:hAnsi="Palatino"/>
                <w:sz w:val="20"/>
                <w:szCs w:val="20"/>
              </w:rPr>
              <w:tab/>
              <w:t>Kepada Vichi:</w:t>
            </w:r>
          </w:p>
          <w:p w14:paraId="5FC8B09D" w14:textId="1756AF73" w:rsidR="00892C33" w:rsidRPr="00BD318C" w:rsidRDefault="00892C33">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46"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BD318C">
              <w:rPr>
                <w:rFonts w:ascii="Palatino" w:hAnsi="Palatino"/>
                <w:sz w:val="20"/>
                <w:szCs w:val="20"/>
              </w:rPr>
              <w:t>[</w:t>
            </w:r>
            <w:r w:rsidRPr="005955D4">
              <w:rPr>
                <w:rFonts w:ascii="Palatino" w:hAnsi="Palatino"/>
                <w:sz w:val="20"/>
                <w:szCs w:val="20"/>
                <w:highlight w:val="yellow"/>
              </w:rPr>
              <w:t>***</w:t>
            </w:r>
            <w:r w:rsidRPr="00BD318C">
              <w:rPr>
                <w:rFonts w:ascii="Palatino" w:hAnsi="Palatino"/>
                <w:sz w:val="20"/>
                <w:szCs w:val="20"/>
              </w:rPr>
              <w:t>]</w:t>
            </w:r>
            <w:r w:rsidR="00F2766C" w:rsidRPr="005955D4">
              <w:rPr>
                <w:rFonts w:ascii="Palatino" w:hAnsi="Palatino"/>
                <w:sz w:val="20"/>
                <w:szCs w:val="20"/>
              </w:rPr>
              <w:tab/>
              <w:t>[</w:t>
            </w:r>
            <w:r w:rsidR="00F2766C" w:rsidRPr="00BD318C">
              <w:rPr>
                <w:rFonts w:ascii="Palatino" w:hAnsi="Palatino"/>
                <w:sz w:val="20"/>
                <w:highlight w:val="yellow"/>
                <w:rPrChange w:id="147" w:author="OLTRE" w:date="2024-07-05T23:08:00Z">
                  <w:rPr>
                    <w:rFonts w:ascii="Palatino" w:hAnsi="Palatino"/>
                    <w:sz w:val="20"/>
                  </w:rPr>
                </w:rPrChange>
              </w:rPr>
              <w:t>***]</w:t>
            </w:r>
          </w:p>
          <w:p w14:paraId="312C5B84" w14:textId="77777777" w:rsidR="00892C33" w:rsidRPr="00BD318C" w:rsidRDefault="00892C33" w:rsidP="00892C3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DBFA0B0" w14:textId="77777777" w:rsidR="00892C33" w:rsidRPr="00BD318C" w:rsidRDefault="00892C33" w:rsidP="00892C3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84293A" w14:textId="18435F92" w:rsidR="00892C33" w:rsidRPr="00BD318C" w:rsidRDefault="00892C33">
            <w:pPr>
              <w:tabs>
                <w:tab w:val="left" w:pos="4257"/>
                <w:tab w:val="left" w:pos="489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48"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BD318C">
              <w:rPr>
                <w:rFonts w:ascii="Palatino" w:hAnsi="Palatino"/>
                <w:sz w:val="20"/>
                <w:szCs w:val="20"/>
              </w:rPr>
              <w:t>To Desmond:</w:t>
            </w:r>
            <w:r w:rsidR="00F2766C" w:rsidRPr="005955D4">
              <w:rPr>
                <w:rFonts w:ascii="Palatino" w:hAnsi="Palatino"/>
                <w:sz w:val="20"/>
                <w:szCs w:val="20"/>
              </w:rPr>
              <w:tab/>
              <w:t>Kepada Desmond:</w:t>
            </w:r>
          </w:p>
          <w:p w14:paraId="682E4CC4" w14:textId="6F2AEA6B" w:rsidR="00892C33" w:rsidRPr="00BD318C" w:rsidRDefault="00892C33">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49" w:author="OLTRE" w:date="2024-07-05T23:08:00Z">
                <w:pPr>
                  <w:tabs>
                    <w:tab w:val="center" w:pos="4789"/>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5955D4">
              <w:rPr>
                <w:rFonts w:ascii="Palatino" w:hAnsi="Palatino"/>
                <w:sz w:val="20"/>
                <w:szCs w:val="20"/>
              </w:rPr>
              <w:t>[</w:t>
            </w:r>
            <w:r w:rsidRPr="005955D4">
              <w:rPr>
                <w:rFonts w:ascii="Palatino" w:hAnsi="Palatino"/>
                <w:sz w:val="20"/>
                <w:szCs w:val="20"/>
                <w:highlight w:val="yellow"/>
              </w:rPr>
              <w:t>***</w:t>
            </w:r>
            <w:r w:rsidRPr="005955D4">
              <w:rPr>
                <w:rFonts w:ascii="Palatino" w:hAnsi="Palatino"/>
                <w:sz w:val="20"/>
                <w:szCs w:val="20"/>
              </w:rPr>
              <w:t>]</w:t>
            </w:r>
            <w:r w:rsidR="00F2766C" w:rsidRPr="005955D4">
              <w:rPr>
                <w:rFonts w:ascii="Palatino" w:hAnsi="Palatino"/>
                <w:sz w:val="20"/>
                <w:szCs w:val="20"/>
              </w:rPr>
              <w:tab/>
            </w:r>
            <w:del w:id="150" w:author="OLTRE" w:date="2024-07-05T23:08:00Z">
              <w:r w:rsidR="00F2766C">
                <w:rPr>
                  <w:rFonts w:ascii="Palatino" w:hAnsi="Palatino"/>
                  <w:sz w:val="20"/>
                </w:rPr>
                <w:tab/>
              </w:r>
            </w:del>
            <w:r w:rsidR="00F2766C" w:rsidRPr="00BD318C">
              <w:rPr>
                <w:rFonts w:ascii="Palatino" w:hAnsi="Palatino"/>
                <w:sz w:val="20"/>
                <w:szCs w:val="20"/>
              </w:rPr>
              <w:t>[</w:t>
            </w:r>
            <w:r w:rsidR="00F2766C" w:rsidRPr="005955D4">
              <w:rPr>
                <w:rFonts w:ascii="Palatino" w:hAnsi="Palatino"/>
                <w:sz w:val="20"/>
                <w:highlight w:val="yellow"/>
                <w:rPrChange w:id="151" w:author="OLTRE" w:date="2024-07-05T23:08:00Z">
                  <w:rPr>
                    <w:rFonts w:ascii="Palatino" w:hAnsi="Palatino"/>
                    <w:sz w:val="20"/>
                  </w:rPr>
                </w:rPrChange>
              </w:rPr>
              <w:t>***</w:t>
            </w:r>
            <w:r w:rsidR="00F2766C" w:rsidRPr="00BD318C">
              <w:rPr>
                <w:rFonts w:ascii="Palatino" w:hAnsi="Palatino"/>
                <w:sz w:val="20"/>
                <w:highlight w:val="yellow"/>
                <w:rPrChange w:id="152" w:author="OLTRE" w:date="2024-07-05T23:08:00Z">
                  <w:rPr>
                    <w:rFonts w:ascii="Palatino" w:hAnsi="Palatino"/>
                    <w:sz w:val="20"/>
                  </w:rPr>
                </w:rPrChange>
              </w:rPr>
              <w:t>]</w:t>
            </w:r>
          </w:p>
          <w:p w14:paraId="185B7EE6" w14:textId="77777777"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p w14:paraId="2C992D1C" w14:textId="77777777" w:rsidR="00DE59F3" w:rsidRPr="00BD318C" w:rsidRDefault="00DE5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p w14:paraId="45F077BC" w14:textId="77777777" w:rsidR="00DE59F3" w:rsidRPr="00BD318C" w:rsidRDefault="00DE5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tc>
      </w:tr>
      <w:tr w:rsidR="004B57BB" w:rsidRPr="00BD318C" w14:paraId="361D7C96"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4977798B" w14:textId="77777777" w:rsidR="004B57BB" w:rsidRPr="005955D4" w:rsidRDefault="004B57BB" w:rsidP="00CB1B03">
            <w:pPr>
              <w:contextualSpacing/>
              <w:jc w:val="both"/>
              <w:rPr>
                <w:rFonts w:ascii="Palatino" w:hAnsi="Palatino"/>
                <w:sz w:val="20"/>
                <w:szCs w:val="20"/>
              </w:rPr>
            </w:pPr>
          </w:p>
        </w:tc>
        <w:tc>
          <w:tcPr>
            <w:tcW w:w="4851" w:type="dxa"/>
          </w:tcPr>
          <w:p w14:paraId="077EA6A3" w14:textId="3B71644F"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 xml:space="preserve">To </w:t>
            </w:r>
            <w:r w:rsidR="00BE1E3D" w:rsidRPr="005955D4">
              <w:rPr>
                <w:rFonts w:ascii="Palatino" w:hAnsi="Palatino" w:cstheme="minorHAnsi"/>
                <w:sz w:val="20"/>
                <w:szCs w:val="20"/>
              </w:rPr>
              <w:t>Investor</w:t>
            </w:r>
            <w:r w:rsidRPr="005955D4">
              <w:rPr>
                <w:rFonts w:ascii="Palatino" w:hAnsi="Palatino" w:cstheme="minorHAnsi"/>
                <w:sz w:val="20"/>
                <w:szCs w:val="20"/>
              </w:rPr>
              <w:t xml:space="preserve"> :</w:t>
            </w:r>
          </w:p>
        </w:tc>
        <w:tc>
          <w:tcPr>
            <w:tcW w:w="4943" w:type="dxa"/>
          </w:tcPr>
          <w:p w14:paraId="20CB663A" w14:textId="7C170484"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Kepada </w:t>
            </w:r>
            <w:r w:rsidR="00BE1E3D" w:rsidRPr="00BD318C">
              <w:rPr>
                <w:rFonts w:ascii="Palatino" w:hAnsi="Palatino"/>
                <w:sz w:val="20"/>
                <w:szCs w:val="20"/>
              </w:rPr>
              <w:t>Investor</w:t>
            </w:r>
            <w:r w:rsidRPr="00BD318C">
              <w:rPr>
                <w:rFonts w:ascii="Palatino" w:hAnsi="Palatino"/>
                <w:sz w:val="20"/>
                <w:szCs w:val="20"/>
              </w:rPr>
              <w:t xml:space="preserve"> ke:</w:t>
            </w:r>
          </w:p>
        </w:tc>
      </w:tr>
      <w:tr w:rsidR="00BD318C" w:rsidRPr="00BD318C" w14:paraId="6380EAFD" w14:textId="77777777" w:rsidTr="00BD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24416534" w14:textId="77777777" w:rsidR="004B57BB" w:rsidRPr="005955D4" w:rsidRDefault="004B57BB" w:rsidP="00CB1B03">
            <w:pPr>
              <w:contextualSpacing/>
              <w:jc w:val="both"/>
              <w:rPr>
                <w:rFonts w:ascii="Palatino" w:hAnsi="Palatino"/>
                <w:sz w:val="20"/>
                <w:szCs w:val="20"/>
              </w:rPr>
            </w:pPr>
          </w:p>
        </w:tc>
        <w:tc>
          <w:tcPr>
            <w:tcW w:w="9794" w:type="dxa"/>
            <w:gridSpan w:val="2"/>
            <w:shd w:val="clear" w:color="auto" w:fill="auto"/>
          </w:tcPr>
          <w:p w14:paraId="2073EE7C" w14:textId="21C72DA4" w:rsidR="00657B1F" w:rsidRPr="00BD318C" w:rsidRDefault="00657B1F">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53"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5955D4">
              <w:rPr>
                <w:rFonts w:ascii="Palatino" w:hAnsi="Palatino"/>
                <w:sz w:val="20"/>
                <w:szCs w:val="20"/>
              </w:rPr>
              <w:t>Sedayu Square Blok L No. 30-32,</w:t>
            </w:r>
            <w:r w:rsidR="00F2766C" w:rsidRPr="005955D4">
              <w:rPr>
                <w:rFonts w:ascii="Palatino" w:hAnsi="Palatino"/>
                <w:sz w:val="20"/>
                <w:szCs w:val="20"/>
              </w:rPr>
              <w:tab/>
            </w:r>
            <w:r w:rsidR="00F2766C" w:rsidRPr="00BD318C">
              <w:rPr>
                <w:rFonts w:ascii="Palatino" w:hAnsi="Palatino"/>
                <w:sz w:val="20"/>
                <w:szCs w:val="20"/>
              </w:rPr>
              <w:t>Sedayu Square Blok L No. 30-32,</w:t>
            </w:r>
          </w:p>
          <w:p w14:paraId="41B580A4" w14:textId="27684DD2" w:rsidR="00657B1F" w:rsidRPr="00BD318C" w:rsidRDefault="00657B1F">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Change w:id="154" w:author="OLTRE" w:date="2024-07-05T23:08:00Z">
                <w:pPr>
                  <w:tabs>
                    <w:tab w:val="left" w:pos="4897"/>
                  </w:tabs>
                  <w:contextualSpacing/>
                  <w:cnfStyle w:val="000000100000" w:firstRow="0" w:lastRow="0" w:firstColumn="0" w:lastColumn="0" w:oddVBand="0" w:evenVBand="0" w:oddHBand="1" w:evenHBand="0" w:firstRowFirstColumn="0" w:firstRowLastColumn="0" w:lastRowFirstColumn="0" w:lastRowLastColumn="0"/>
                </w:pPr>
              </w:pPrChange>
            </w:pPr>
            <w:r w:rsidRPr="00BD318C">
              <w:rPr>
                <w:rFonts w:ascii="Palatino" w:hAnsi="Palatino"/>
                <w:sz w:val="20"/>
                <w:szCs w:val="20"/>
              </w:rPr>
              <w:t>Jl. Outer Ring Road Cengkareng, Jakarta Barat,</w:t>
            </w:r>
            <w:r w:rsidR="00F2766C" w:rsidRPr="005955D4">
              <w:rPr>
                <w:rFonts w:ascii="Palatino" w:hAnsi="Palatino"/>
                <w:sz w:val="20"/>
                <w:szCs w:val="20"/>
              </w:rPr>
              <w:tab/>
              <w:t>Jl. Outer Ring Road Cengkareng, Jakarta Barat,</w:t>
            </w:r>
            <w:ins w:id="155" w:author="OLTRE" w:date="2024-07-05T23:08:00Z">
              <w:r w:rsidR="00D57C92" w:rsidRPr="005955D4">
                <w:rPr>
                  <w:rFonts w:ascii="Palatino" w:hAnsi="Palatino"/>
                  <w:sz w:val="20"/>
                  <w:szCs w:val="20"/>
                </w:rPr>
                <w:t xml:space="preserve"> </w:t>
              </w:r>
              <w:r w:rsidRPr="005955D4">
                <w:rPr>
                  <w:rFonts w:ascii="Palatino" w:hAnsi="Palatino"/>
                  <w:sz w:val="20"/>
                  <w:szCs w:val="20"/>
                </w:rPr>
                <w:t>DKI Jakarta 11730</w:t>
              </w:r>
              <w:r w:rsidR="00F2766C" w:rsidRPr="005955D4">
                <w:rPr>
                  <w:rFonts w:ascii="Palatino" w:hAnsi="Palatino"/>
                  <w:sz w:val="20"/>
                  <w:szCs w:val="20"/>
                </w:rPr>
                <w:tab/>
              </w:r>
              <w:r w:rsidR="00F2766C" w:rsidRPr="00BD318C">
                <w:rPr>
                  <w:rFonts w:ascii="Palatino" w:hAnsi="Palatino"/>
                  <w:sz w:val="20"/>
                  <w:szCs w:val="20"/>
                </w:rPr>
                <w:t>DKI Jakarta 11730</w:t>
              </w:r>
            </w:ins>
          </w:p>
          <w:p w14:paraId="5C6FF3D8" w14:textId="77777777" w:rsidR="00657B1F" w:rsidRPr="004358B8" w:rsidRDefault="00657B1F" w:rsidP="001C51AC">
            <w:pPr>
              <w:tabs>
                <w:tab w:val="left" w:pos="4897"/>
              </w:tabs>
              <w:contextualSpacing/>
              <w:cnfStyle w:val="000000100000" w:firstRow="0" w:lastRow="0" w:firstColumn="0" w:lastColumn="0" w:oddVBand="0" w:evenVBand="0" w:oddHBand="1" w:evenHBand="0" w:firstRowFirstColumn="0" w:firstRowLastColumn="0" w:lastRowFirstColumn="0" w:lastRowLastColumn="0"/>
              <w:rPr>
                <w:del w:id="156" w:author="OLTRE" w:date="2024-07-05T23:08:00Z"/>
                <w:rFonts w:ascii="Palatino" w:hAnsi="Palatino"/>
                <w:sz w:val="20"/>
              </w:rPr>
            </w:pPr>
            <w:del w:id="157" w:author="OLTRE" w:date="2024-07-05T23:08:00Z">
              <w:r w:rsidRPr="004358B8">
                <w:rPr>
                  <w:rFonts w:ascii="Palatino" w:hAnsi="Palatino"/>
                  <w:sz w:val="20"/>
                </w:rPr>
                <w:delText>DKI Jakarta 11730</w:delText>
              </w:r>
              <w:r w:rsidR="00F2766C">
                <w:rPr>
                  <w:rFonts w:ascii="Palatino" w:hAnsi="Palatino"/>
                  <w:sz w:val="20"/>
                </w:rPr>
                <w:tab/>
              </w:r>
              <w:r w:rsidR="00F2766C" w:rsidRPr="004358B8">
                <w:rPr>
                  <w:rFonts w:ascii="Palatino" w:hAnsi="Palatino"/>
                  <w:sz w:val="20"/>
                </w:rPr>
                <w:delText>DKI Jakarta 11730</w:delText>
              </w:r>
            </w:del>
          </w:p>
          <w:p w14:paraId="3DEA6065" w14:textId="24B81EC1" w:rsidR="00E53498" w:rsidRPr="00BD318C" w:rsidRDefault="00E53498" w:rsidP="00657B1F">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tc>
      </w:tr>
      <w:tr w:rsidR="004B57BB" w:rsidRPr="00BD318C" w14:paraId="49857005"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3C3E61E" w14:textId="77777777" w:rsidR="004B57BB" w:rsidRPr="005955D4" w:rsidRDefault="004B57BB" w:rsidP="00CB1B03">
            <w:pPr>
              <w:contextualSpacing/>
              <w:jc w:val="both"/>
              <w:rPr>
                <w:rFonts w:ascii="Palatino" w:hAnsi="Palatino"/>
                <w:sz w:val="20"/>
                <w:szCs w:val="20"/>
              </w:rPr>
            </w:pPr>
          </w:p>
        </w:tc>
        <w:tc>
          <w:tcPr>
            <w:tcW w:w="4851" w:type="dxa"/>
          </w:tcPr>
          <w:p w14:paraId="6D5FF08D" w14:textId="677E2882"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r w:rsidRPr="005955D4">
              <w:rPr>
                <w:rFonts w:ascii="Palatino" w:hAnsi="Palatino" w:cstheme="minorHAnsi"/>
                <w:sz w:val="20"/>
                <w:szCs w:val="20"/>
              </w:rPr>
              <w:t xml:space="preserve">or to such other address as may have been furnished </w:t>
            </w:r>
            <w:r w:rsidR="00F2766C" w:rsidRPr="00BD318C">
              <w:rPr>
                <w:rFonts w:ascii="Palatino" w:hAnsi="Palatino"/>
                <w:sz w:val="20"/>
                <w:rPrChange w:id="158" w:author="OLTRE" w:date="2024-07-05T23:08:00Z">
                  <w:rPr>
                    <w:rFonts w:ascii="Palatino" w:hAnsi="Palatino"/>
                    <w:sz w:val="20"/>
                    <w:highlight w:val="cyan"/>
                  </w:rPr>
                </w:rPrChange>
              </w:rPr>
              <w:t>by</w:t>
            </w:r>
            <w:r w:rsidRPr="005955D4">
              <w:rPr>
                <w:rFonts w:ascii="Palatino" w:hAnsi="Palatino" w:cstheme="minorHAnsi"/>
                <w:sz w:val="20"/>
                <w:szCs w:val="20"/>
              </w:rPr>
              <w:t xml:space="preserve"> </w:t>
            </w:r>
            <w:r w:rsidR="00892C33" w:rsidRPr="005955D4">
              <w:rPr>
                <w:rFonts w:ascii="Palatino" w:hAnsi="Palatino" w:cstheme="minorHAnsi"/>
                <w:sz w:val="20"/>
                <w:szCs w:val="20"/>
              </w:rPr>
              <w:t>a Party to the other Parties</w:t>
            </w:r>
            <w:r w:rsidRPr="005955D4">
              <w:rPr>
                <w:rFonts w:ascii="Palatino" w:hAnsi="Palatino" w:cstheme="minorHAnsi"/>
                <w:sz w:val="20"/>
                <w:szCs w:val="20"/>
              </w:rPr>
              <w:t>.</w:t>
            </w:r>
          </w:p>
        </w:tc>
        <w:tc>
          <w:tcPr>
            <w:tcW w:w="4943" w:type="dxa"/>
          </w:tcPr>
          <w:p w14:paraId="769E88FB" w14:textId="3A524B02" w:rsidR="004B57BB" w:rsidRPr="00BD318C"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rPr>
              <w:t>a</w:t>
            </w:r>
            <w:r w:rsidR="004B57BB" w:rsidRPr="005955D4">
              <w:rPr>
                <w:rFonts w:ascii="Palatino" w:hAnsi="Palatino"/>
                <w:sz w:val="20"/>
                <w:szCs w:val="20"/>
              </w:rPr>
              <w:t>tau</w:t>
            </w:r>
            <w:r w:rsidR="004B57BB" w:rsidRPr="00BD318C">
              <w:rPr>
                <w:rFonts w:ascii="Palatino" w:hAnsi="Palatino"/>
                <w:sz w:val="20"/>
                <w:szCs w:val="20"/>
              </w:rPr>
              <w:t xml:space="preserve"> alamat lain </w:t>
            </w:r>
            <w:r w:rsidRPr="005955D4">
              <w:rPr>
                <w:rFonts w:ascii="Palatino" w:hAnsi="Palatino"/>
                <w:sz w:val="20"/>
                <w:szCs w:val="20"/>
              </w:rPr>
              <w:t>sebagaimana</w:t>
            </w:r>
            <w:r w:rsidRPr="00BD318C">
              <w:rPr>
                <w:rFonts w:ascii="Palatino" w:hAnsi="Palatino"/>
                <w:sz w:val="20"/>
                <w:szCs w:val="20"/>
              </w:rPr>
              <w:t xml:space="preserve"> diberikan </w:t>
            </w:r>
            <w:r w:rsidRPr="00BD318C">
              <w:rPr>
                <w:rFonts w:ascii="Palatino" w:hAnsi="Palatino"/>
                <w:sz w:val="20"/>
                <w:rPrChange w:id="159" w:author="OLTRE" w:date="2024-07-05T23:08:00Z">
                  <w:rPr>
                    <w:rFonts w:ascii="Palatino" w:hAnsi="Palatino"/>
                    <w:sz w:val="20"/>
                    <w:highlight w:val="cyan"/>
                  </w:rPr>
                </w:rPrChange>
              </w:rPr>
              <w:t>oleh</w:t>
            </w:r>
            <w:r w:rsidRPr="00BD318C">
              <w:rPr>
                <w:rFonts w:ascii="Palatino" w:hAnsi="Palatino"/>
                <w:sz w:val="20"/>
                <w:szCs w:val="20"/>
              </w:rPr>
              <w:t xml:space="preserve"> </w:t>
            </w:r>
            <w:r w:rsidRPr="005955D4">
              <w:rPr>
                <w:rFonts w:ascii="Palatino" w:hAnsi="Palatino"/>
                <w:sz w:val="20"/>
                <w:szCs w:val="20"/>
              </w:rPr>
              <w:t xml:space="preserve">suatu Pihak ke Pihak lainnya. </w:t>
            </w:r>
          </w:p>
          <w:p w14:paraId="149C4165" w14:textId="068523A1" w:rsidR="002F72F0" w:rsidRPr="00BD318C" w:rsidRDefault="002F72F0"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u w:val="single"/>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8"/>
      </w:tblGrid>
      <w:tr w:rsidR="00BD318C" w:rsidRPr="00BD318C" w14:paraId="441A4C4E" w14:textId="77777777" w:rsidTr="00BD318C">
        <w:tc>
          <w:tcPr>
            <w:tcW w:w="4962" w:type="dxa"/>
          </w:tcPr>
          <w:p w14:paraId="5AB0DC93" w14:textId="77777777" w:rsidR="00D57C92" w:rsidRPr="005955D4" w:rsidRDefault="00D57C92" w:rsidP="00BC315F">
            <w:pPr>
              <w:jc w:val="both"/>
              <w:rPr>
                <w:ins w:id="160" w:author="OLTRE" w:date="2024-07-05T23:08:00Z"/>
                <w:rFonts w:ascii="Palatino" w:hAnsi="Palatino"/>
                <w:sz w:val="20"/>
                <w:szCs w:val="20"/>
              </w:rPr>
            </w:pPr>
          </w:p>
          <w:p w14:paraId="4E70649C" w14:textId="77777777" w:rsidR="00D57C92" w:rsidRPr="005955D4" w:rsidRDefault="00D57C92" w:rsidP="00BC315F">
            <w:pPr>
              <w:jc w:val="both"/>
              <w:rPr>
                <w:ins w:id="161" w:author="OLTRE" w:date="2024-07-05T23:08:00Z"/>
                <w:rFonts w:ascii="Palatino" w:hAnsi="Palatino"/>
                <w:sz w:val="20"/>
                <w:szCs w:val="20"/>
              </w:rPr>
            </w:pPr>
          </w:p>
          <w:p w14:paraId="2D052A9C" w14:textId="77777777" w:rsidR="00D57C92" w:rsidRPr="005955D4" w:rsidRDefault="00D57C92" w:rsidP="00BC315F">
            <w:pPr>
              <w:jc w:val="both"/>
              <w:rPr>
                <w:ins w:id="162" w:author="OLTRE" w:date="2024-07-05T23:08:00Z"/>
                <w:rFonts w:ascii="Palatino" w:hAnsi="Palatino"/>
                <w:sz w:val="20"/>
                <w:szCs w:val="20"/>
              </w:rPr>
            </w:pPr>
          </w:p>
          <w:p w14:paraId="1F274FBA" w14:textId="24ECD71D" w:rsidR="00BC315F" w:rsidRPr="005955D4" w:rsidRDefault="00BC315F" w:rsidP="00BC315F">
            <w:pPr>
              <w:jc w:val="both"/>
              <w:rPr>
                <w:rFonts w:ascii="Palatino" w:hAnsi="Palatino"/>
                <w:sz w:val="20"/>
                <w:szCs w:val="20"/>
              </w:rPr>
            </w:pPr>
            <w:r w:rsidRPr="005955D4">
              <w:rPr>
                <w:rFonts w:ascii="Palatino" w:hAnsi="Palatino"/>
                <w:sz w:val="20"/>
                <w:szCs w:val="20"/>
              </w:rPr>
              <w:t>The remaining of this page is intentionally left blank</w:t>
            </w:r>
          </w:p>
          <w:p w14:paraId="422A593A" w14:textId="77777777" w:rsidR="00BC315F" w:rsidRPr="005955D4" w:rsidRDefault="00BC315F" w:rsidP="008128AC">
            <w:pPr>
              <w:jc w:val="both"/>
              <w:rPr>
                <w:rFonts w:ascii="Palatino" w:hAnsi="Palatino"/>
                <w:sz w:val="20"/>
                <w:szCs w:val="20"/>
              </w:rPr>
            </w:pPr>
          </w:p>
        </w:tc>
        <w:tc>
          <w:tcPr>
            <w:tcW w:w="4058" w:type="dxa"/>
          </w:tcPr>
          <w:p w14:paraId="61F8EA11" w14:textId="77777777" w:rsidR="00D57C92" w:rsidRPr="005955D4" w:rsidRDefault="00D57C92" w:rsidP="009A05E6">
            <w:pPr>
              <w:ind w:left="-110"/>
              <w:jc w:val="both"/>
              <w:rPr>
                <w:ins w:id="163" w:author="OLTRE" w:date="2024-07-05T23:08:00Z"/>
                <w:rFonts w:ascii="Palatino" w:hAnsi="Palatino"/>
                <w:sz w:val="20"/>
                <w:szCs w:val="20"/>
              </w:rPr>
            </w:pPr>
          </w:p>
          <w:p w14:paraId="7B85C86D" w14:textId="77777777" w:rsidR="00D57C92" w:rsidRPr="005955D4" w:rsidRDefault="00D57C92" w:rsidP="009A05E6">
            <w:pPr>
              <w:ind w:left="-110"/>
              <w:jc w:val="both"/>
              <w:rPr>
                <w:ins w:id="164" w:author="OLTRE" w:date="2024-07-05T23:08:00Z"/>
                <w:rFonts w:ascii="Palatino" w:hAnsi="Palatino"/>
                <w:sz w:val="20"/>
                <w:szCs w:val="20"/>
              </w:rPr>
            </w:pPr>
          </w:p>
          <w:p w14:paraId="4987E32F" w14:textId="77777777" w:rsidR="00D57C92" w:rsidRPr="005955D4" w:rsidRDefault="00D57C92" w:rsidP="009A05E6">
            <w:pPr>
              <w:ind w:left="-110"/>
              <w:jc w:val="both"/>
              <w:rPr>
                <w:ins w:id="165" w:author="OLTRE" w:date="2024-07-05T23:08:00Z"/>
                <w:rFonts w:ascii="Palatino" w:hAnsi="Palatino"/>
                <w:sz w:val="20"/>
                <w:szCs w:val="20"/>
              </w:rPr>
            </w:pPr>
          </w:p>
          <w:p w14:paraId="6DADEAEC" w14:textId="4DEA91BD" w:rsidR="00BC315F" w:rsidRPr="005955D4" w:rsidRDefault="00BC315F">
            <w:pPr>
              <w:tabs>
                <w:tab w:val="left" w:pos="420"/>
              </w:tabs>
              <w:ind w:left="-110"/>
              <w:jc w:val="both"/>
              <w:rPr>
                <w:rFonts w:ascii="Palatino" w:hAnsi="Palatino"/>
                <w:sz w:val="20"/>
                <w:szCs w:val="20"/>
              </w:rPr>
              <w:pPrChange w:id="166" w:author="OLTRE" w:date="2024-07-05T23:08:00Z">
                <w:pPr>
                  <w:ind w:left="-110"/>
                  <w:jc w:val="both"/>
                </w:pPr>
              </w:pPrChange>
            </w:pPr>
            <w:r w:rsidRPr="005955D4">
              <w:rPr>
                <w:rFonts w:ascii="Palatino" w:hAnsi="Palatino"/>
                <w:sz w:val="20"/>
                <w:szCs w:val="20"/>
              </w:rPr>
              <w:t xml:space="preserve">Sisa </w:t>
            </w:r>
            <w:del w:id="167" w:author="OLTRE" w:date="2024-07-05T23:08:00Z">
              <w:r w:rsidRPr="009C2E96">
                <w:rPr>
                  <w:rFonts w:ascii="Palatino" w:hAnsi="Palatino"/>
                  <w:sz w:val="20"/>
                  <w:szCs w:val="20"/>
                </w:rPr>
                <w:delText>Halaman</w:delText>
              </w:r>
            </w:del>
            <w:ins w:id="168" w:author="OLTRE" w:date="2024-07-05T23:08:00Z">
              <w:r w:rsidR="00D57C92" w:rsidRPr="005955D4">
                <w:rPr>
                  <w:rFonts w:ascii="Palatino" w:hAnsi="Palatino"/>
                  <w:sz w:val="20"/>
                  <w:szCs w:val="20"/>
                </w:rPr>
                <w:t>h</w:t>
              </w:r>
              <w:r w:rsidRPr="005955D4">
                <w:rPr>
                  <w:rFonts w:ascii="Palatino" w:hAnsi="Palatino"/>
                  <w:sz w:val="20"/>
                  <w:szCs w:val="20"/>
                </w:rPr>
                <w:t>alaman</w:t>
              </w:r>
            </w:ins>
            <w:r w:rsidRPr="005955D4">
              <w:rPr>
                <w:rFonts w:ascii="Palatino" w:hAnsi="Palatino"/>
                <w:sz w:val="20"/>
                <w:szCs w:val="20"/>
              </w:rPr>
              <w:t xml:space="preserve"> ini sengaja dibiarkan kosong</w:t>
            </w:r>
          </w:p>
        </w:tc>
      </w:tr>
    </w:tbl>
    <w:p w14:paraId="3FEE2DD1" w14:textId="77777777" w:rsidR="00542D1E" w:rsidRPr="005955D4" w:rsidRDefault="00542D1E" w:rsidP="008128AC">
      <w:pPr>
        <w:jc w:val="both"/>
        <w:rPr>
          <w:rFonts w:ascii="Palatino" w:hAnsi="Palatino"/>
          <w:sz w:val="20"/>
          <w:szCs w:val="20"/>
        </w:rPr>
      </w:pPr>
    </w:p>
    <w:p w14:paraId="56F15EC1" w14:textId="77777777" w:rsidR="00BC315F" w:rsidRPr="005955D4" w:rsidRDefault="00BC315F" w:rsidP="008128AC">
      <w:pPr>
        <w:jc w:val="both"/>
        <w:rPr>
          <w:rFonts w:ascii="Palatino" w:hAnsi="Palatino"/>
          <w:sz w:val="20"/>
          <w:szCs w:val="20"/>
        </w:rPr>
      </w:pPr>
    </w:p>
    <w:p w14:paraId="188DEA70" w14:textId="77777777" w:rsidR="00746D98" w:rsidRPr="005955D4" w:rsidRDefault="00746D98" w:rsidP="008128AC">
      <w:pPr>
        <w:jc w:val="both"/>
        <w:rPr>
          <w:rFonts w:ascii="Palatino" w:hAnsi="Palatino"/>
          <w:sz w:val="20"/>
          <w:szCs w:val="20"/>
        </w:rPr>
      </w:pPr>
    </w:p>
    <w:p w14:paraId="54984721" w14:textId="77777777" w:rsidR="00746D98" w:rsidRPr="005955D4" w:rsidRDefault="00746D98" w:rsidP="008128AC">
      <w:pPr>
        <w:jc w:val="both"/>
        <w:rPr>
          <w:rFonts w:ascii="Palatino" w:hAnsi="Palatino"/>
          <w:sz w:val="20"/>
          <w:szCs w:val="20"/>
        </w:rPr>
      </w:pPr>
    </w:p>
    <w:p w14:paraId="6789201F" w14:textId="77777777" w:rsidR="00746D98" w:rsidRPr="005955D4" w:rsidRDefault="00746D98" w:rsidP="008128AC">
      <w:pPr>
        <w:jc w:val="both"/>
        <w:rPr>
          <w:rFonts w:ascii="Palatino" w:hAnsi="Palatino"/>
          <w:sz w:val="20"/>
          <w:szCs w:val="20"/>
        </w:rPr>
      </w:pPr>
    </w:p>
    <w:p w14:paraId="230A599A" w14:textId="77777777" w:rsidR="00746D98" w:rsidRPr="005955D4" w:rsidRDefault="00746D98" w:rsidP="008128AC">
      <w:pPr>
        <w:jc w:val="both"/>
        <w:rPr>
          <w:rFonts w:ascii="Palatino" w:hAnsi="Palatino"/>
          <w:sz w:val="20"/>
          <w:szCs w:val="20"/>
        </w:rPr>
      </w:pPr>
    </w:p>
    <w:p w14:paraId="74F6C4CB" w14:textId="77777777" w:rsidR="00746D98" w:rsidRPr="005955D4" w:rsidRDefault="00746D98" w:rsidP="008128AC">
      <w:pPr>
        <w:jc w:val="both"/>
        <w:rPr>
          <w:rFonts w:ascii="Palatino" w:hAnsi="Palatino"/>
          <w:sz w:val="20"/>
          <w:szCs w:val="20"/>
        </w:rPr>
      </w:pPr>
    </w:p>
    <w:p w14:paraId="2D7511A1" w14:textId="77777777" w:rsidR="00746D98" w:rsidRPr="005955D4" w:rsidRDefault="00746D98" w:rsidP="008128AC">
      <w:pPr>
        <w:jc w:val="both"/>
        <w:rPr>
          <w:rFonts w:ascii="Palatino" w:hAnsi="Palatino"/>
          <w:sz w:val="20"/>
          <w:szCs w:val="20"/>
        </w:rPr>
      </w:pPr>
    </w:p>
    <w:p w14:paraId="74287339" w14:textId="77777777" w:rsidR="00746D98" w:rsidRPr="005955D4" w:rsidRDefault="00746D98" w:rsidP="008128AC">
      <w:pPr>
        <w:jc w:val="both"/>
        <w:rPr>
          <w:rFonts w:ascii="Palatino" w:hAnsi="Palatino"/>
          <w:sz w:val="20"/>
          <w:szCs w:val="20"/>
        </w:rPr>
      </w:pPr>
    </w:p>
    <w:p w14:paraId="7FC10510" w14:textId="77777777" w:rsidR="00746D98" w:rsidRPr="005955D4" w:rsidRDefault="00746D98" w:rsidP="008128AC">
      <w:pPr>
        <w:jc w:val="both"/>
        <w:rPr>
          <w:rFonts w:ascii="Palatino" w:hAnsi="Palatino"/>
          <w:sz w:val="20"/>
          <w:szCs w:val="20"/>
        </w:rPr>
      </w:pPr>
    </w:p>
    <w:p w14:paraId="2607FADD" w14:textId="49E5AE70" w:rsidR="009741FA" w:rsidRPr="005955D4" w:rsidRDefault="009741FA" w:rsidP="008128AC">
      <w:pPr>
        <w:jc w:val="both"/>
        <w:rPr>
          <w:rFonts w:ascii="Palatino" w:hAnsi="Palatino"/>
          <w:sz w:val="20"/>
          <w:szCs w:val="20"/>
        </w:rPr>
      </w:pPr>
      <w:r w:rsidRPr="005955D4">
        <w:rPr>
          <w:rFonts w:ascii="Palatino" w:hAnsi="Palatino"/>
          <w:sz w:val="20"/>
          <w:szCs w:val="20"/>
        </w:rPr>
        <w:br w:type="page"/>
      </w:r>
    </w:p>
    <w:p w14:paraId="04CCEA15" w14:textId="77777777" w:rsidR="00BC315F" w:rsidRPr="005955D4" w:rsidRDefault="00BC315F" w:rsidP="008128AC">
      <w:pPr>
        <w:jc w:val="both"/>
        <w:rPr>
          <w:rFonts w:ascii="Palatino" w:hAnsi="Palatino"/>
          <w:sz w:val="20"/>
          <w:szCs w:val="20"/>
        </w:rPr>
      </w:pPr>
    </w:p>
    <w:tbl>
      <w:tblPr>
        <w:tblStyle w:val="LightList-Accent2"/>
        <w:tblW w:w="9062" w:type="dxa"/>
        <w:shd w:val="clear" w:color="auto" w:fill="23C779"/>
        <w:tblLook w:val="04A0" w:firstRow="1" w:lastRow="0" w:firstColumn="1" w:lastColumn="0" w:noHBand="0" w:noVBand="1"/>
      </w:tblPr>
      <w:tblGrid>
        <w:gridCol w:w="4668"/>
        <w:gridCol w:w="4394"/>
      </w:tblGrid>
      <w:tr w:rsidR="00BD318C" w:rsidRPr="00BD318C" w14:paraId="1E2CA24D" w14:textId="77777777" w:rsidTr="00BD318C">
        <w:trPr>
          <w:cnfStyle w:val="100000000000" w:firstRow="1" w:lastRow="0" w:firstColumn="0" w:lastColumn="0" w:oddVBand="0" w:evenVBand="0" w:oddHBand="0"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4668" w:type="dxa"/>
            <w:shd w:val="clear" w:color="auto" w:fill="23C779"/>
          </w:tcPr>
          <w:p w14:paraId="443CE48C" w14:textId="5B3A6CCA" w:rsidR="00BC315F" w:rsidRPr="00BD318C" w:rsidRDefault="00BC315F" w:rsidP="00746D98">
            <w:pPr>
              <w:ind w:right="33"/>
              <w:jc w:val="both"/>
              <w:rPr>
                <w:rFonts w:ascii="Palatino" w:hAnsi="Palatino"/>
                <w:color w:val="000000" w:themeColor="text1"/>
                <w:sz w:val="20"/>
                <w:rPrChange w:id="169" w:author="OLTRE" w:date="2024-07-05T23:08:00Z">
                  <w:rPr>
                    <w:rFonts w:ascii="Palatino" w:hAnsi="Palatino"/>
                    <w:sz w:val="20"/>
                  </w:rPr>
                </w:rPrChange>
              </w:rPr>
            </w:pPr>
            <w:r w:rsidRPr="00BD318C">
              <w:rPr>
                <w:rFonts w:ascii="Palatino" w:hAnsi="Palatino"/>
                <w:color w:val="000000" w:themeColor="text1"/>
                <w:sz w:val="20"/>
                <w:rPrChange w:id="170" w:author="OLTRE" w:date="2024-07-05T23:08:00Z">
                  <w:rPr>
                    <w:rFonts w:ascii="Palatino" w:hAnsi="Palatino"/>
                    <w:sz w:val="20"/>
                  </w:rPr>
                </w:rPrChange>
              </w:rPr>
              <w:t xml:space="preserve">This Agreement is made in </w:t>
            </w:r>
            <w:r w:rsidR="007927D8" w:rsidRPr="00BD318C">
              <w:rPr>
                <w:rFonts w:ascii="Palatino" w:hAnsi="Palatino"/>
                <w:color w:val="000000" w:themeColor="text1"/>
                <w:sz w:val="20"/>
                <w:rPrChange w:id="171" w:author="OLTRE" w:date="2024-07-05T23:08:00Z">
                  <w:rPr>
                    <w:rFonts w:ascii="Palatino" w:hAnsi="Palatino"/>
                    <w:sz w:val="20"/>
                  </w:rPr>
                </w:rPrChange>
              </w:rPr>
              <w:t>4</w:t>
            </w:r>
            <w:r w:rsidRPr="00BD318C">
              <w:rPr>
                <w:rFonts w:ascii="Palatino" w:hAnsi="Palatino"/>
                <w:color w:val="000000" w:themeColor="text1"/>
                <w:sz w:val="20"/>
                <w:rPrChange w:id="172" w:author="OLTRE" w:date="2024-07-05T23:08:00Z">
                  <w:rPr>
                    <w:rFonts w:ascii="Palatino" w:hAnsi="Palatino"/>
                    <w:sz w:val="20"/>
                  </w:rPr>
                </w:rPrChange>
              </w:rPr>
              <w:t xml:space="preserve"> (</w:t>
            </w:r>
            <w:r w:rsidR="007927D8" w:rsidRPr="00BD318C">
              <w:rPr>
                <w:rFonts w:ascii="Palatino" w:hAnsi="Palatino"/>
                <w:color w:val="000000" w:themeColor="text1"/>
                <w:sz w:val="20"/>
                <w:rPrChange w:id="173" w:author="OLTRE" w:date="2024-07-05T23:08:00Z">
                  <w:rPr>
                    <w:rFonts w:ascii="Palatino" w:hAnsi="Palatino"/>
                    <w:sz w:val="20"/>
                  </w:rPr>
                </w:rPrChange>
              </w:rPr>
              <w:t>four</w:t>
            </w:r>
            <w:r w:rsidRPr="00BD318C">
              <w:rPr>
                <w:rFonts w:ascii="Palatino" w:hAnsi="Palatino"/>
                <w:color w:val="000000" w:themeColor="text1"/>
                <w:sz w:val="20"/>
                <w:rPrChange w:id="174" w:author="OLTRE" w:date="2024-07-05T23:08:00Z">
                  <w:rPr>
                    <w:rFonts w:ascii="Palatino" w:hAnsi="Palatino"/>
                    <w:sz w:val="20"/>
                  </w:rPr>
                </w:rPrChange>
              </w:rPr>
              <w:t xml:space="preserve">) sets of original, each is duly signed by the </w:t>
            </w:r>
            <w:r w:rsidR="007927D8" w:rsidRPr="00BD318C">
              <w:rPr>
                <w:rFonts w:ascii="Palatino" w:hAnsi="Palatino"/>
                <w:color w:val="000000" w:themeColor="text1"/>
                <w:sz w:val="20"/>
                <w:rPrChange w:id="175" w:author="OLTRE" w:date="2024-07-05T23:08:00Z">
                  <w:rPr>
                    <w:rFonts w:ascii="Palatino" w:hAnsi="Palatino"/>
                    <w:sz w:val="20"/>
                  </w:rPr>
                </w:rPrChange>
              </w:rPr>
              <w:t xml:space="preserve">Parties </w:t>
            </w:r>
            <w:r w:rsidRPr="00BD318C">
              <w:rPr>
                <w:rFonts w:ascii="Palatino" w:hAnsi="Palatino"/>
                <w:color w:val="000000" w:themeColor="text1"/>
                <w:sz w:val="20"/>
                <w:rPrChange w:id="176" w:author="OLTRE" w:date="2024-07-05T23:08:00Z">
                  <w:rPr>
                    <w:rFonts w:ascii="Palatino" w:hAnsi="Palatino"/>
                    <w:sz w:val="20"/>
                  </w:rPr>
                </w:rPrChange>
              </w:rPr>
              <w:t>on the date mentioned at the beginning of this Agreement, and each has equal legal force.</w:t>
            </w:r>
          </w:p>
        </w:tc>
        <w:tc>
          <w:tcPr>
            <w:tcW w:w="4394" w:type="dxa"/>
            <w:shd w:val="clear" w:color="auto" w:fill="23C779"/>
          </w:tcPr>
          <w:p w14:paraId="6F189C2F" w14:textId="63F9584D" w:rsidR="00BC315F" w:rsidRPr="00BD318C" w:rsidRDefault="00BC315F" w:rsidP="00746D98">
            <w:pPr>
              <w:ind w:right="-19"/>
              <w:jc w:val="both"/>
              <w:cnfStyle w:val="100000000000" w:firstRow="1" w:lastRow="0" w:firstColumn="0" w:lastColumn="0" w:oddVBand="0" w:evenVBand="0" w:oddHBand="0" w:evenHBand="0" w:firstRowFirstColumn="0" w:firstRowLastColumn="0" w:lastRowFirstColumn="0" w:lastRowLastColumn="0"/>
              <w:rPr>
                <w:rFonts w:ascii="Palatino" w:hAnsi="Palatino"/>
                <w:color w:val="000000" w:themeColor="text1"/>
                <w:sz w:val="20"/>
                <w:rPrChange w:id="177" w:author="OLTRE" w:date="2024-07-05T23:08:00Z">
                  <w:rPr>
                    <w:rFonts w:ascii="Palatino" w:hAnsi="Palatino"/>
                    <w:sz w:val="20"/>
                  </w:rPr>
                </w:rPrChange>
              </w:rPr>
            </w:pPr>
            <w:r w:rsidRPr="00BD318C">
              <w:rPr>
                <w:rFonts w:ascii="Palatino" w:hAnsi="Palatino"/>
                <w:color w:val="000000" w:themeColor="text1"/>
                <w:sz w:val="20"/>
                <w:rPrChange w:id="178" w:author="OLTRE" w:date="2024-07-05T23:08:00Z">
                  <w:rPr>
                    <w:rFonts w:ascii="Palatino" w:hAnsi="Palatino"/>
                    <w:sz w:val="20"/>
                  </w:rPr>
                </w:rPrChange>
              </w:rPr>
              <w:t xml:space="preserve">Perjanjian ini dibuat dalam </w:t>
            </w:r>
            <w:r w:rsidR="00D17CEE" w:rsidRPr="00BD318C">
              <w:rPr>
                <w:rFonts w:ascii="Palatino" w:hAnsi="Palatino"/>
                <w:color w:val="000000" w:themeColor="text1"/>
                <w:sz w:val="20"/>
                <w:rPrChange w:id="179" w:author="OLTRE" w:date="2024-07-05T23:08:00Z">
                  <w:rPr>
                    <w:rFonts w:ascii="Palatino" w:hAnsi="Palatino"/>
                    <w:sz w:val="20"/>
                  </w:rPr>
                </w:rPrChange>
              </w:rPr>
              <w:t>4</w:t>
            </w:r>
            <w:r w:rsidRPr="00BD318C">
              <w:rPr>
                <w:rFonts w:ascii="Palatino" w:hAnsi="Palatino"/>
                <w:color w:val="000000" w:themeColor="text1"/>
                <w:sz w:val="20"/>
                <w:rPrChange w:id="180" w:author="OLTRE" w:date="2024-07-05T23:08:00Z">
                  <w:rPr>
                    <w:rFonts w:ascii="Palatino" w:hAnsi="Palatino"/>
                    <w:sz w:val="20"/>
                  </w:rPr>
                </w:rPrChange>
              </w:rPr>
              <w:t xml:space="preserve"> (</w:t>
            </w:r>
            <w:r w:rsidR="00D17CEE" w:rsidRPr="00BD318C">
              <w:rPr>
                <w:rFonts w:ascii="Palatino" w:hAnsi="Palatino"/>
                <w:color w:val="000000" w:themeColor="text1"/>
                <w:sz w:val="20"/>
                <w:rPrChange w:id="181" w:author="OLTRE" w:date="2024-07-05T23:08:00Z">
                  <w:rPr>
                    <w:rFonts w:ascii="Palatino" w:hAnsi="Palatino"/>
                    <w:sz w:val="20"/>
                  </w:rPr>
                </w:rPrChange>
              </w:rPr>
              <w:t>empat</w:t>
            </w:r>
            <w:r w:rsidRPr="00BD318C">
              <w:rPr>
                <w:rFonts w:ascii="Palatino" w:hAnsi="Palatino"/>
                <w:color w:val="000000" w:themeColor="text1"/>
                <w:sz w:val="20"/>
                <w:rPrChange w:id="182" w:author="OLTRE" w:date="2024-07-05T23:08:00Z">
                  <w:rPr>
                    <w:rFonts w:ascii="Palatino" w:hAnsi="Palatino"/>
                    <w:sz w:val="20"/>
                  </w:rPr>
                </w:rPrChange>
              </w:rPr>
              <w:t xml:space="preserve">) rangkap asli, yang masing-masing ditandatangani dengan sebagaimana mestinya oleh </w:t>
            </w:r>
            <w:r w:rsidR="00D17CEE" w:rsidRPr="00BD318C">
              <w:rPr>
                <w:rFonts w:ascii="Palatino" w:hAnsi="Palatino"/>
                <w:color w:val="000000" w:themeColor="text1"/>
                <w:sz w:val="20"/>
                <w:rPrChange w:id="183" w:author="OLTRE" w:date="2024-07-05T23:08:00Z">
                  <w:rPr>
                    <w:rFonts w:ascii="Palatino" w:hAnsi="Palatino"/>
                    <w:sz w:val="20"/>
                  </w:rPr>
                </w:rPrChange>
              </w:rPr>
              <w:t xml:space="preserve">Para Pihak </w:t>
            </w:r>
            <w:r w:rsidRPr="00BD318C">
              <w:rPr>
                <w:rFonts w:ascii="Palatino" w:hAnsi="Palatino"/>
                <w:color w:val="000000" w:themeColor="text1"/>
                <w:sz w:val="20"/>
                <w:rPrChange w:id="184" w:author="OLTRE" w:date="2024-07-05T23:08:00Z">
                  <w:rPr>
                    <w:rFonts w:ascii="Palatino" w:hAnsi="Palatino"/>
                    <w:sz w:val="20"/>
                  </w:rPr>
                </w:rPrChange>
              </w:rPr>
              <w:t>pada tanggal sebagaimana disebut</w:t>
            </w:r>
            <w:r w:rsidR="00F2766C" w:rsidRPr="00BD318C">
              <w:rPr>
                <w:rFonts w:ascii="Palatino" w:hAnsi="Palatino"/>
                <w:color w:val="000000" w:themeColor="text1"/>
                <w:sz w:val="20"/>
                <w:rPrChange w:id="185" w:author="OLTRE" w:date="2024-07-05T23:08:00Z">
                  <w:rPr>
                    <w:rFonts w:ascii="Palatino" w:hAnsi="Palatino"/>
                    <w:sz w:val="20"/>
                  </w:rPr>
                </w:rPrChange>
              </w:rPr>
              <w:t>kan</w:t>
            </w:r>
            <w:r w:rsidRPr="00BD318C">
              <w:rPr>
                <w:rFonts w:ascii="Palatino" w:hAnsi="Palatino"/>
                <w:color w:val="000000" w:themeColor="text1"/>
                <w:sz w:val="20"/>
                <w:rPrChange w:id="186" w:author="OLTRE" w:date="2024-07-05T23:08:00Z">
                  <w:rPr>
                    <w:rFonts w:ascii="Palatino" w:hAnsi="Palatino"/>
                    <w:sz w:val="20"/>
                  </w:rPr>
                </w:rPrChange>
              </w:rPr>
              <w:t xml:space="preserve"> di awal Perjanjian ini, dan masing-masing mempunyai kekuatan hukum yang sama.</w:t>
            </w:r>
          </w:p>
        </w:tc>
      </w:tr>
    </w:tbl>
    <w:p w14:paraId="3AE5EB8F" w14:textId="77777777" w:rsidR="00BC315F" w:rsidRPr="009C2E96" w:rsidRDefault="00BC315F" w:rsidP="008128AC">
      <w:pPr>
        <w:jc w:val="both"/>
        <w:rPr>
          <w:del w:id="187" w:author="OLTRE" w:date="2024-07-05T23:08:00Z"/>
          <w:rFonts w:ascii="Palatino" w:hAnsi="Palatino"/>
          <w:sz w:val="20"/>
          <w:szCs w:val="20"/>
        </w:rPr>
      </w:pPr>
    </w:p>
    <w:tbl>
      <w:tblPr>
        <w:tblStyle w:val="MediumShading2-Accent2"/>
        <w:tblW w:w="9072" w:type="dxa"/>
        <w:shd w:val="clear" w:color="auto" w:fill="23C779"/>
        <w:tblLayout w:type="fixed"/>
        <w:tblLook w:val="00E0" w:firstRow="1" w:lastRow="1" w:firstColumn="1" w:lastColumn="0" w:noHBand="0" w:noVBand="0"/>
      </w:tblPr>
      <w:tblGrid>
        <w:gridCol w:w="4678"/>
        <w:gridCol w:w="4394"/>
      </w:tblGrid>
      <w:tr w:rsidR="00BD318C" w:rsidRPr="00BD318C" w14:paraId="30518DEF" w14:textId="77777777" w:rsidTr="00BD31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8" w:type="dxa"/>
            <w:shd w:val="clear" w:color="auto" w:fill="auto"/>
            <w:cellDel w:id="188" w:author="OLTRE" w:date="2024-07-05T23:08:00Z"/>
          </w:tcPr>
          <w:p w14:paraId="0D910723" w14:textId="77777777" w:rsidR="00BD318C" w:rsidRPr="009C2E96" w:rsidRDefault="00BD318C" w:rsidP="00764649">
            <w:pPr>
              <w:spacing w:line="252" w:lineRule="auto"/>
              <w:jc w:val="both"/>
              <w:rPr>
                <w:del w:id="189" w:author="OLTRE" w:date="2024-07-05T23:08:00Z"/>
                <w:rFonts w:ascii="Palatino" w:hAnsi="Palatino" w:cs="Arial"/>
                <w:lang w:val="en-US"/>
              </w:rPr>
            </w:pPr>
          </w:p>
          <w:p w14:paraId="0FCB8CC7" w14:textId="77777777" w:rsidR="00BD318C" w:rsidRPr="009C2E96" w:rsidRDefault="00BD318C" w:rsidP="00E740B5">
            <w:pPr>
              <w:spacing w:line="252" w:lineRule="auto"/>
              <w:jc w:val="both"/>
              <w:rPr>
                <w:del w:id="190" w:author="OLTRE" w:date="2024-07-05T23:08:00Z"/>
                <w:rFonts w:ascii="Palatino" w:hAnsi="Palatino" w:cs="Arial"/>
                <w:color w:val="000000" w:themeColor="text1"/>
                <w:lang w:val="en-US"/>
              </w:rPr>
            </w:pPr>
            <w:del w:id="191" w:author="OLTRE" w:date="2024-07-05T23:08:00Z">
              <w:r w:rsidRPr="009C2E96">
                <w:rPr>
                  <w:rFonts w:ascii="Palatino" w:hAnsi="Palatino" w:cs="Arial"/>
                  <w:color w:val="000000" w:themeColor="text1"/>
                  <w:lang w:val="en-US"/>
                </w:rPr>
                <w:delText>PT  REGENE ARTIFISIAL INTELIGEN</w:delText>
              </w:r>
            </w:del>
          </w:p>
          <w:p w14:paraId="0EE47793" w14:textId="77777777" w:rsidR="00BD318C" w:rsidRPr="009C2E96" w:rsidRDefault="00BD318C" w:rsidP="00E740B5">
            <w:pPr>
              <w:spacing w:line="252" w:lineRule="auto"/>
              <w:jc w:val="both"/>
              <w:rPr>
                <w:del w:id="192" w:author="OLTRE" w:date="2024-07-05T23:08:00Z"/>
                <w:rFonts w:ascii="Palatino" w:hAnsi="Palatino" w:cs="Arial"/>
                <w:u w:val="single"/>
                <w:lang w:val="en-US"/>
              </w:rPr>
            </w:pPr>
          </w:p>
          <w:p w14:paraId="6DCC0E9A" w14:textId="77777777" w:rsidR="00BD318C" w:rsidRPr="009C2E96" w:rsidRDefault="00BD318C" w:rsidP="00E740B5">
            <w:pPr>
              <w:spacing w:line="252" w:lineRule="auto"/>
              <w:jc w:val="both"/>
              <w:rPr>
                <w:del w:id="193" w:author="OLTRE" w:date="2024-07-05T23:08:00Z"/>
                <w:rFonts w:ascii="Palatino" w:hAnsi="Palatino"/>
                <w:u w:val="single"/>
                <w:lang w:val="en-US"/>
              </w:rPr>
            </w:pPr>
          </w:p>
          <w:p w14:paraId="48591FBB" w14:textId="77777777" w:rsidR="00BD318C" w:rsidRPr="009C2E96" w:rsidRDefault="00BD318C" w:rsidP="00E740B5">
            <w:pPr>
              <w:spacing w:line="252" w:lineRule="auto"/>
              <w:jc w:val="both"/>
              <w:rPr>
                <w:del w:id="194" w:author="OLTRE" w:date="2024-07-05T23:08:00Z"/>
                <w:rFonts w:ascii="Palatino" w:hAnsi="Palatino" w:cs="Arial"/>
                <w:b w:val="0"/>
                <w:bCs w:val="0"/>
                <w:u w:val="single"/>
                <w:lang w:val="en-US"/>
              </w:rPr>
            </w:pPr>
          </w:p>
          <w:p w14:paraId="1E233775" w14:textId="77777777" w:rsidR="00BD318C" w:rsidRPr="009C2E96" w:rsidRDefault="00BD318C" w:rsidP="00E740B5">
            <w:pPr>
              <w:spacing w:line="252" w:lineRule="auto"/>
              <w:jc w:val="both"/>
              <w:rPr>
                <w:del w:id="195" w:author="OLTRE" w:date="2024-07-05T23:08:00Z"/>
                <w:rFonts w:ascii="Palatino" w:hAnsi="Palatino"/>
                <w:u w:val="single"/>
                <w:lang w:val="en-US"/>
              </w:rPr>
            </w:pPr>
          </w:p>
          <w:p w14:paraId="481333E8" w14:textId="77777777" w:rsidR="00BD318C" w:rsidRPr="009C2E96" w:rsidRDefault="00BD318C" w:rsidP="00E740B5">
            <w:pPr>
              <w:spacing w:line="252" w:lineRule="auto"/>
              <w:jc w:val="both"/>
              <w:rPr>
                <w:del w:id="196" w:author="OLTRE" w:date="2024-07-05T23:08:00Z"/>
                <w:rFonts w:ascii="Palatino" w:hAnsi="Palatino"/>
                <w:u w:val="single"/>
                <w:lang w:val="en-US"/>
              </w:rPr>
            </w:pPr>
          </w:p>
          <w:p w14:paraId="23BB3229" w14:textId="77777777" w:rsidR="00BD318C" w:rsidRPr="009C2E96" w:rsidRDefault="00BD318C" w:rsidP="00E740B5">
            <w:pPr>
              <w:spacing w:line="252" w:lineRule="auto"/>
              <w:jc w:val="both"/>
              <w:rPr>
                <w:del w:id="197" w:author="OLTRE" w:date="2024-07-05T23:08:00Z"/>
                <w:rFonts w:ascii="Palatino" w:hAnsi="Palatino" w:cs="Arial"/>
                <w:b w:val="0"/>
                <w:bCs w:val="0"/>
                <w:u w:val="single"/>
                <w:lang w:val="en-US"/>
              </w:rPr>
            </w:pPr>
          </w:p>
          <w:p w14:paraId="5F80116E" w14:textId="77777777" w:rsidR="00BD318C" w:rsidRPr="009C2E96" w:rsidRDefault="00BD318C" w:rsidP="00D24EA6">
            <w:pPr>
              <w:spacing w:line="252" w:lineRule="auto"/>
              <w:jc w:val="both"/>
              <w:rPr>
                <w:del w:id="198" w:author="OLTRE" w:date="2024-07-05T23:08:00Z"/>
                <w:rFonts w:ascii="Palatino" w:hAnsi="Palatino" w:cs="Arial"/>
                <w:b w:val="0"/>
                <w:color w:val="000000" w:themeColor="text1"/>
                <w:u w:val="single"/>
                <w:lang w:val="en-US"/>
              </w:rPr>
            </w:pPr>
            <w:del w:id="199" w:author="OLTRE" w:date="2024-07-05T23:08:00Z">
              <w:r w:rsidRPr="009C2E96">
                <w:rPr>
                  <w:rFonts w:ascii="Palatino" w:hAnsi="Palatino" w:cs="Arial"/>
                  <w:b w:val="0"/>
                  <w:color w:val="000000" w:themeColor="text1"/>
                  <w:u w:val="single"/>
                  <w:lang w:val="en-US"/>
                </w:rPr>
                <w:delText>TIANG VICHI LESTARI</w:delText>
              </w:r>
            </w:del>
          </w:p>
          <w:p w14:paraId="4F298E30" w14:textId="77777777" w:rsidR="00BD318C" w:rsidRPr="009C2E96" w:rsidRDefault="00BD318C" w:rsidP="00D24EA6">
            <w:pPr>
              <w:spacing w:line="252" w:lineRule="auto"/>
              <w:jc w:val="both"/>
              <w:rPr>
                <w:del w:id="200" w:author="OLTRE" w:date="2024-07-05T23:08:00Z"/>
                <w:rFonts w:ascii="Palatino" w:hAnsi="Palatino" w:cs="Arial"/>
                <w:color w:val="000000" w:themeColor="text1"/>
                <w:u w:val="single"/>
                <w:lang w:val="en-US"/>
              </w:rPr>
            </w:pPr>
            <w:del w:id="201" w:author="OLTRE" w:date="2024-07-05T23:08:00Z">
              <w:r w:rsidRPr="009C2E96">
                <w:rPr>
                  <w:rFonts w:ascii="Palatino" w:hAnsi="Palatino" w:cs="Arial"/>
                  <w:color w:val="000000" w:themeColor="text1"/>
                </w:rPr>
                <w:delText xml:space="preserve">       [</w:delText>
              </w:r>
              <w:r w:rsidRPr="009C2E96">
                <w:rPr>
                  <w:rFonts w:ascii="Palatino" w:hAnsi="Palatino" w:cs="Arial"/>
                  <w:i/>
                  <w:color w:val="000000" w:themeColor="text1"/>
                </w:rPr>
                <w:delText>DIREKTUR</w:delText>
              </w:r>
              <w:r w:rsidRPr="009C2E96">
                <w:rPr>
                  <w:rFonts w:ascii="Palatino" w:hAnsi="Palatino" w:cs="Arial"/>
                  <w:color w:val="000000" w:themeColor="text1"/>
                </w:rPr>
                <w:delText>]</w:delText>
              </w:r>
            </w:del>
          </w:p>
          <w:p w14:paraId="0840B07E" w14:textId="77777777" w:rsidR="00BD318C" w:rsidRPr="009C2E96" w:rsidRDefault="00BD318C" w:rsidP="00E740B5">
            <w:pPr>
              <w:spacing w:line="252" w:lineRule="auto"/>
              <w:jc w:val="both"/>
              <w:rPr>
                <w:del w:id="202" w:author="OLTRE" w:date="2024-07-05T23:08:00Z"/>
                <w:rFonts w:ascii="Palatino" w:hAnsi="Palatino" w:cs="Arial"/>
                <w:u w:val="single"/>
                <w:lang w:val="en-US"/>
              </w:rPr>
            </w:pPr>
          </w:p>
          <w:p w14:paraId="34BF7836" w14:textId="77777777" w:rsidR="00BD318C" w:rsidRPr="009C2E96" w:rsidRDefault="00BD318C" w:rsidP="00E740B5">
            <w:pPr>
              <w:spacing w:line="252" w:lineRule="auto"/>
              <w:jc w:val="both"/>
              <w:rPr>
                <w:del w:id="203" w:author="OLTRE" w:date="2024-07-05T23:08:00Z"/>
                <w:rFonts w:ascii="Palatino" w:hAnsi="Palatino" w:cs="Arial"/>
                <w:u w:val="single"/>
                <w:lang w:val="en-US"/>
              </w:rPr>
            </w:pPr>
          </w:p>
          <w:p w14:paraId="3073906D" w14:textId="77777777" w:rsidR="00BD318C" w:rsidRPr="009C2E96" w:rsidRDefault="00BD318C" w:rsidP="00E740B5">
            <w:pPr>
              <w:spacing w:line="252" w:lineRule="auto"/>
              <w:jc w:val="both"/>
              <w:rPr>
                <w:del w:id="204" w:author="OLTRE" w:date="2024-07-05T23:08:00Z"/>
                <w:rFonts w:ascii="Palatino" w:hAnsi="Palatino" w:cs="Arial"/>
                <w:u w:val="single"/>
                <w:lang w:val="en-US"/>
              </w:rPr>
            </w:pPr>
          </w:p>
          <w:p w14:paraId="5C787326" w14:textId="77777777" w:rsidR="00BD318C" w:rsidRPr="009C2E96" w:rsidRDefault="00BD318C" w:rsidP="00E740B5">
            <w:pPr>
              <w:spacing w:line="252" w:lineRule="auto"/>
              <w:jc w:val="both"/>
              <w:rPr>
                <w:del w:id="205" w:author="OLTRE" w:date="2024-07-05T23:08:00Z"/>
                <w:rFonts w:ascii="Palatino" w:hAnsi="Palatino" w:cs="Arial"/>
                <w:u w:val="single"/>
                <w:lang w:val="en-US"/>
              </w:rPr>
            </w:pPr>
          </w:p>
          <w:p w14:paraId="13E65292" w14:textId="77777777" w:rsidR="00BD318C" w:rsidRPr="009C2E96" w:rsidRDefault="00BD318C" w:rsidP="00E740B5">
            <w:pPr>
              <w:spacing w:line="252" w:lineRule="auto"/>
              <w:jc w:val="both"/>
              <w:rPr>
                <w:del w:id="206" w:author="OLTRE" w:date="2024-07-05T23:08:00Z"/>
                <w:rFonts w:ascii="Palatino" w:hAnsi="Palatino" w:cs="Arial"/>
                <w:u w:val="single"/>
                <w:lang w:val="en-US"/>
              </w:rPr>
            </w:pPr>
          </w:p>
          <w:p w14:paraId="05FA75BF" w14:textId="77777777" w:rsidR="00BD318C" w:rsidRPr="009C2E96" w:rsidRDefault="00BD318C" w:rsidP="00E740B5">
            <w:pPr>
              <w:spacing w:line="252" w:lineRule="auto"/>
              <w:jc w:val="both"/>
              <w:rPr>
                <w:del w:id="207" w:author="OLTRE" w:date="2024-07-05T23:08:00Z"/>
                <w:rFonts w:ascii="Palatino" w:hAnsi="Palatino" w:cs="Arial"/>
                <w:u w:val="single"/>
                <w:lang w:val="en-US"/>
              </w:rPr>
            </w:pPr>
            <w:del w:id="208" w:author="OLTRE" w:date="2024-07-05T23:08:00Z">
              <w:r w:rsidRPr="009C2E96">
                <w:rPr>
                  <w:rFonts w:ascii="Palatino" w:hAnsi="Palatino" w:cs="Arial"/>
                  <w:b w:val="0"/>
                  <w:bCs w:val="0"/>
                  <w:u w:val="single"/>
                  <w:lang w:val="en-US"/>
                </w:rPr>
                <w:delText>DESMOND PREVIN</w:delText>
              </w:r>
            </w:del>
          </w:p>
          <w:p w14:paraId="7483D788" w14:textId="77777777" w:rsidR="00BD318C" w:rsidRPr="009C2E96" w:rsidRDefault="00BD318C" w:rsidP="00E740B5">
            <w:pPr>
              <w:spacing w:line="252" w:lineRule="auto"/>
              <w:jc w:val="both"/>
              <w:rPr>
                <w:del w:id="209" w:author="OLTRE" w:date="2024-07-05T23:08:00Z"/>
                <w:rFonts w:ascii="Palatino" w:hAnsi="Palatino" w:cs="Arial"/>
                <w:b w:val="0"/>
                <w:bCs w:val="0"/>
                <w:u w:val="single"/>
                <w:lang w:val="en-US"/>
              </w:rPr>
            </w:pPr>
          </w:p>
          <w:p w14:paraId="00F070A0" w14:textId="77777777" w:rsidR="00BD318C" w:rsidRPr="009C2E96" w:rsidRDefault="00BD318C" w:rsidP="00E740B5">
            <w:pPr>
              <w:spacing w:line="252" w:lineRule="auto"/>
              <w:jc w:val="both"/>
              <w:rPr>
                <w:del w:id="210" w:author="OLTRE" w:date="2024-07-05T23:08:00Z"/>
                <w:rFonts w:ascii="Palatino" w:hAnsi="Palatino" w:cs="Arial"/>
                <w:b w:val="0"/>
                <w:bCs w:val="0"/>
                <w:u w:val="single"/>
                <w:lang w:val="en-US"/>
              </w:rPr>
            </w:pPr>
          </w:p>
          <w:p w14:paraId="231D531D" w14:textId="77777777" w:rsidR="00BD318C" w:rsidRPr="009C2E96" w:rsidRDefault="00BD318C" w:rsidP="00E740B5">
            <w:pPr>
              <w:spacing w:line="252" w:lineRule="auto"/>
              <w:jc w:val="both"/>
              <w:rPr>
                <w:del w:id="211" w:author="OLTRE" w:date="2024-07-05T23:08:00Z"/>
                <w:rFonts w:ascii="Palatino" w:hAnsi="Palatino" w:cs="Arial"/>
                <w:b w:val="0"/>
                <w:bCs w:val="0"/>
                <w:u w:val="single"/>
                <w:lang w:val="en-US"/>
              </w:rPr>
            </w:pPr>
          </w:p>
          <w:p w14:paraId="370A40BA" w14:textId="77777777" w:rsidR="00BD318C" w:rsidRPr="009C2E96" w:rsidRDefault="00BD318C" w:rsidP="00E740B5">
            <w:pPr>
              <w:spacing w:line="252" w:lineRule="auto"/>
              <w:jc w:val="both"/>
              <w:rPr>
                <w:del w:id="212" w:author="OLTRE" w:date="2024-07-05T23:08:00Z"/>
                <w:rFonts w:ascii="Palatino" w:hAnsi="Palatino" w:cs="Arial"/>
                <w:u w:val="single"/>
                <w:lang w:val="en-US"/>
              </w:rPr>
            </w:pPr>
          </w:p>
          <w:p w14:paraId="1F61DF99" w14:textId="77777777" w:rsidR="00BD318C" w:rsidRPr="009C2E96" w:rsidRDefault="00BD318C" w:rsidP="00E740B5">
            <w:pPr>
              <w:spacing w:line="252" w:lineRule="auto"/>
              <w:jc w:val="both"/>
              <w:rPr>
                <w:del w:id="213" w:author="OLTRE" w:date="2024-07-05T23:08:00Z"/>
                <w:rFonts w:ascii="Palatino" w:hAnsi="Palatino" w:cs="Arial"/>
                <w:b w:val="0"/>
                <w:bCs w:val="0"/>
                <w:u w:val="single"/>
                <w:lang w:val="en-US"/>
              </w:rPr>
            </w:pPr>
          </w:p>
          <w:p w14:paraId="08CBBF69" w14:textId="77777777" w:rsidR="00BD318C" w:rsidRPr="009C2E96" w:rsidRDefault="00BD318C" w:rsidP="00E740B5">
            <w:pPr>
              <w:spacing w:line="252" w:lineRule="auto"/>
              <w:jc w:val="both"/>
              <w:rPr>
                <w:del w:id="214" w:author="OLTRE" w:date="2024-07-05T23:08:00Z"/>
                <w:rFonts w:ascii="Palatino" w:hAnsi="Palatino" w:cs="Arial"/>
                <w:b w:val="0"/>
                <w:bCs w:val="0"/>
                <w:u w:val="single"/>
                <w:lang w:val="en-US"/>
              </w:rPr>
            </w:pPr>
          </w:p>
          <w:p w14:paraId="3854418C" w14:textId="29F9C52B" w:rsidR="00BD318C" w:rsidRPr="00BD318C" w:rsidRDefault="00BD318C" w:rsidP="00764649">
            <w:pPr>
              <w:rPr>
                <w:rFonts w:ascii="Palatino" w:hAnsi="Palatino"/>
                <w:color w:val="000000" w:themeColor="text1"/>
                <w:sz w:val="20"/>
                <w:lang w:val="en-US"/>
                <w:rPrChange w:id="215" w:author="OLTRE" w:date="2024-07-05T23:08:00Z">
                  <w:rPr>
                    <w:rFonts w:ascii="Palatino" w:hAnsi="Palatino"/>
                    <w:b w:val="0"/>
                    <w:u w:val="single"/>
                    <w:lang w:val="en-US"/>
                  </w:rPr>
                </w:rPrChange>
              </w:rPr>
            </w:pPr>
          </w:p>
          <w:p w14:paraId="1DF45606" w14:textId="77777777" w:rsidR="00BD318C" w:rsidRPr="00BD318C" w:rsidRDefault="00BD318C" w:rsidP="00E740B5">
            <w:pPr>
              <w:spacing w:line="252" w:lineRule="auto"/>
              <w:jc w:val="both"/>
              <w:rPr>
                <w:rFonts w:ascii="Palatino" w:hAnsi="Palatino"/>
                <w:b w:val="0"/>
                <w:color w:val="000000" w:themeColor="text1"/>
                <w:sz w:val="20"/>
                <w:lang w:val="en-US"/>
                <w:rPrChange w:id="216" w:author="OLTRE" w:date="2024-07-05T23:08:00Z">
                  <w:rPr>
                    <w:rFonts w:ascii="Palatino" w:hAnsi="Palatino"/>
                    <w:b w:val="0"/>
                    <w:u w:val="single"/>
                    <w:lang w:val="en-US"/>
                  </w:rPr>
                </w:rPrChange>
              </w:rPr>
            </w:pPr>
          </w:p>
          <w:p w14:paraId="44E981FD" w14:textId="77777777" w:rsidR="00BD318C" w:rsidRPr="009C2E96" w:rsidRDefault="00BD318C" w:rsidP="00E740B5">
            <w:pPr>
              <w:spacing w:line="252" w:lineRule="auto"/>
              <w:jc w:val="both"/>
              <w:rPr>
                <w:del w:id="217" w:author="OLTRE" w:date="2024-07-05T23:08:00Z"/>
                <w:rFonts w:ascii="Palatino" w:hAnsi="Palatino" w:cs="Arial"/>
                <w:b w:val="0"/>
                <w:bCs w:val="0"/>
                <w:u w:val="single"/>
                <w:lang w:val="en-US"/>
              </w:rPr>
            </w:pPr>
          </w:p>
          <w:p w14:paraId="4D2CB342" w14:textId="77777777" w:rsidR="00BD318C" w:rsidRPr="009C2E96" w:rsidRDefault="00BD318C" w:rsidP="00E740B5">
            <w:pPr>
              <w:spacing w:line="252" w:lineRule="auto"/>
              <w:jc w:val="both"/>
              <w:rPr>
                <w:del w:id="218" w:author="OLTRE" w:date="2024-07-05T23:08:00Z"/>
                <w:rFonts w:ascii="Palatino" w:hAnsi="Palatino" w:cs="Arial"/>
                <w:b w:val="0"/>
                <w:bCs w:val="0"/>
                <w:u w:val="single"/>
                <w:lang w:val="en-US"/>
              </w:rPr>
            </w:pPr>
          </w:p>
          <w:p w14:paraId="46E5B77A" w14:textId="77777777" w:rsidR="00BD318C" w:rsidRPr="009C2E96" w:rsidRDefault="00BD318C" w:rsidP="00E740B5">
            <w:pPr>
              <w:spacing w:line="252" w:lineRule="auto"/>
              <w:jc w:val="both"/>
              <w:rPr>
                <w:del w:id="219" w:author="OLTRE" w:date="2024-07-05T23:08:00Z"/>
                <w:rFonts w:ascii="Palatino" w:hAnsi="Palatino" w:cs="Arial"/>
                <w:u w:val="single"/>
                <w:lang w:val="en-US"/>
              </w:rPr>
            </w:pPr>
          </w:p>
          <w:p w14:paraId="75BCAE9D" w14:textId="77777777" w:rsidR="00BD318C" w:rsidRPr="009C2E96" w:rsidRDefault="00BD318C" w:rsidP="00E740B5">
            <w:pPr>
              <w:spacing w:line="252" w:lineRule="auto"/>
              <w:jc w:val="both"/>
              <w:rPr>
                <w:del w:id="220" w:author="OLTRE" w:date="2024-07-05T23:08:00Z"/>
                <w:rFonts w:ascii="Palatino" w:hAnsi="Palatino" w:cs="Arial"/>
                <w:b w:val="0"/>
                <w:bCs w:val="0"/>
                <w:u w:val="single"/>
                <w:lang w:val="en-US"/>
              </w:rPr>
            </w:pPr>
          </w:p>
          <w:p w14:paraId="6283C16F" w14:textId="77777777" w:rsidR="00BD318C" w:rsidRPr="009C2E96" w:rsidRDefault="00BD318C" w:rsidP="00E740B5">
            <w:pPr>
              <w:spacing w:line="252" w:lineRule="auto"/>
              <w:jc w:val="both"/>
              <w:rPr>
                <w:del w:id="221" w:author="OLTRE" w:date="2024-07-05T23:08:00Z"/>
                <w:rFonts w:ascii="Palatino" w:hAnsi="Palatino" w:cs="Arial"/>
                <w:u w:val="single"/>
                <w:lang w:val="en-US"/>
              </w:rPr>
            </w:pPr>
          </w:p>
          <w:p w14:paraId="73A097A9" w14:textId="77777777" w:rsidR="00BD318C" w:rsidRPr="009C2E96" w:rsidRDefault="00BD318C" w:rsidP="00E740B5">
            <w:pPr>
              <w:spacing w:line="252" w:lineRule="auto"/>
              <w:jc w:val="both"/>
              <w:rPr>
                <w:del w:id="222" w:author="OLTRE" w:date="2024-07-05T23:08:00Z"/>
                <w:rFonts w:ascii="Palatino" w:hAnsi="Palatino" w:cs="Arial"/>
                <w:b w:val="0"/>
                <w:bCs w:val="0"/>
                <w:u w:val="single"/>
                <w:lang w:val="en-US"/>
              </w:rPr>
            </w:pPr>
          </w:p>
          <w:p w14:paraId="08837E4A" w14:textId="72E73483" w:rsidR="00BD318C" w:rsidRPr="00BD318C" w:rsidRDefault="00BD318C" w:rsidP="00E740B5">
            <w:pPr>
              <w:spacing w:line="252" w:lineRule="auto"/>
              <w:jc w:val="both"/>
              <w:rPr>
                <w:ins w:id="223" w:author="OLTRE" w:date="2024-07-05T23:08:00Z"/>
                <w:rFonts w:ascii="Palatino" w:hAnsi="Palatino" w:cs="Arial"/>
                <w:b w:val="0"/>
                <w:bCs w:val="0"/>
                <w:i/>
                <w:iCs/>
                <w:color w:val="000000" w:themeColor="text1"/>
                <w:sz w:val="20"/>
                <w:szCs w:val="20"/>
                <w:lang w:val="en-US"/>
              </w:rPr>
            </w:pPr>
            <w:del w:id="224" w:author="OLTRE" w:date="2024-07-05T23:08:00Z">
              <w:r w:rsidRPr="009C2E96">
                <w:rPr>
                  <w:rFonts w:ascii="Palatino" w:hAnsi="Palatino" w:cs="Arial"/>
                  <w:u w:val="single"/>
                  <w:lang w:val="en-US"/>
                </w:rPr>
                <w:delText xml:space="preserve">TIANG </w:delText>
              </w:r>
            </w:del>
            <w:ins w:id="225" w:author="OLTRE" w:date="2024-07-05T23:08:00Z">
              <w:r w:rsidRPr="00BD318C">
                <w:rPr>
                  <w:rFonts w:ascii="Palatino" w:hAnsi="Palatino" w:cs="Arial"/>
                  <w:b w:val="0"/>
                  <w:bCs w:val="0"/>
                  <w:color w:val="000000" w:themeColor="text1"/>
                  <w:sz w:val="20"/>
                  <w:szCs w:val="20"/>
                  <w:lang w:val="en-US"/>
                </w:rPr>
                <w:t xml:space="preserve">For and on behalf of / </w:t>
              </w:r>
              <w:r w:rsidRPr="00BD318C">
                <w:rPr>
                  <w:rFonts w:ascii="Palatino" w:hAnsi="Palatino" w:cs="Arial"/>
                  <w:b w:val="0"/>
                  <w:bCs w:val="0"/>
                  <w:i/>
                  <w:iCs/>
                  <w:color w:val="000000" w:themeColor="text1"/>
                  <w:sz w:val="20"/>
                  <w:szCs w:val="20"/>
                  <w:lang w:val="en-US"/>
                </w:rPr>
                <w:t>Untuk dan atas nama</w:t>
              </w:r>
            </w:ins>
          </w:p>
          <w:p w14:paraId="68B1B5D6" w14:textId="4194E78A" w:rsidR="00BD318C" w:rsidRPr="00BD318C" w:rsidRDefault="00BD318C" w:rsidP="00E740B5">
            <w:pPr>
              <w:spacing w:line="252" w:lineRule="auto"/>
              <w:jc w:val="both"/>
              <w:rPr>
                <w:ins w:id="226" w:author="OLTRE" w:date="2024-07-05T23:08:00Z"/>
                <w:rFonts w:ascii="Palatino" w:hAnsi="Palatino" w:cs="Arial"/>
                <w:color w:val="000000" w:themeColor="text1"/>
                <w:sz w:val="20"/>
                <w:szCs w:val="20"/>
                <w:u w:val="single"/>
                <w:lang w:val="en-US"/>
              </w:rPr>
            </w:pPr>
            <w:ins w:id="227" w:author="OLTRE" w:date="2024-07-05T23:08:00Z">
              <w:r w:rsidRPr="00BD318C">
                <w:rPr>
                  <w:rFonts w:ascii="Palatino" w:hAnsi="Palatino" w:cs="Arial"/>
                  <w:color w:val="000000" w:themeColor="text1"/>
                  <w:sz w:val="20"/>
                  <w:szCs w:val="20"/>
                  <w:u w:val="single"/>
                  <w:lang w:val="en-US"/>
                </w:rPr>
                <w:t>PT  REGENE ARTIFISIAL INTELIGEN</w:t>
              </w:r>
            </w:ins>
          </w:p>
          <w:p w14:paraId="0499BCEB" w14:textId="77777777" w:rsidR="00BD318C" w:rsidRPr="00BD318C" w:rsidRDefault="00BD318C" w:rsidP="00E740B5">
            <w:pPr>
              <w:spacing w:line="252" w:lineRule="auto"/>
              <w:jc w:val="both"/>
              <w:rPr>
                <w:ins w:id="228" w:author="OLTRE" w:date="2024-07-05T23:08:00Z"/>
                <w:rFonts w:ascii="Palatino" w:hAnsi="Palatino" w:cs="Arial"/>
                <w:color w:val="000000" w:themeColor="text1"/>
                <w:sz w:val="20"/>
                <w:szCs w:val="20"/>
                <w:u w:val="single"/>
                <w:lang w:val="en-US"/>
              </w:rPr>
            </w:pPr>
          </w:p>
          <w:p w14:paraId="18F1459C" w14:textId="12EA23C0" w:rsidR="00BD318C" w:rsidRPr="00BD318C" w:rsidRDefault="00BD318C" w:rsidP="00E740B5">
            <w:pPr>
              <w:spacing w:line="252" w:lineRule="auto"/>
              <w:jc w:val="both"/>
              <w:rPr>
                <w:ins w:id="229" w:author="OLTRE" w:date="2024-07-05T23:08:00Z"/>
                <w:rFonts w:ascii="Palatino" w:hAnsi="Palatino"/>
                <w:color w:val="000000" w:themeColor="text1"/>
                <w:sz w:val="20"/>
                <w:szCs w:val="20"/>
                <w:u w:val="single"/>
                <w:lang w:val="en-US"/>
              </w:rPr>
            </w:pPr>
          </w:p>
          <w:p w14:paraId="083C3507" w14:textId="77777777" w:rsidR="00BD318C" w:rsidRPr="00BD318C" w:rsidRDefault="00BD318C" w:rsidP="00E740B5">
            <w:pPr>
              <w:spacing w:line="252" w:lineRule="auto"/>
              <w:jc w:val="both"/>
              <w:rPr>
                <w:ins w:id="230" w:author="OLTRE" w:date="2024-07-05T23:08:00Z"/>
                <w:rFonts w:ascii="Palatino" w:hAnsi="Palatino" w:cs="Arial"/>
                <w:b w:val="0"/>
                <w:bCs w:val="0"/>
                <w:color w:val="000000" w:themeColor="text1"/>
                <w:sz w:val="20"/>
                <w:szCs w:val="20"/>
                <w:u w:val="single"/>
                <w:lang w:val="en-US"/>
              </w:rPr>
            </w:pPr>
          </w:p>
          <w:p w14:paraId="24B97235" w14:textId="77777777" w:rsidR="00BD318C" w:rsidRPr="00BD318C" w:rsidRDefault="00BD318C" w:rsidP="00E740B5">
            <w:pPr>
              <w:spacing w:line="252" w:lineRule="auto"/>
              <w:jc w:val="both"/>
              <w:rPr>
                <w:ins w:id="231" w:author="OLTRE" w:date="2024-07-05T23:08:00Z"/>
                <w:rFonts w:ascii="Palatino" w:hAnsi="Palatino"/>
                <w:b w:val="0"/>
                <w:bCs w:val="0"/>
                <w:color w:val="000000" w:themeColor="text1"/>
                <w:sz w:val="20"/>
                <w:szCs w:val="20"/>
                <w:u w:val="single"/>
                <w:lang w:val="en-US"/>
              </w:rPr>
            </w:pPr>
          </w:p>
          <w:p w14:paraId="32345E8B" w14:textId="77777777" w:rsidR="00BD318C" w:rsidRPr="00BD318C" w:rsidRDefault="00BD318C" w:rsidP="00E740B5">
            <w:pPr>
              <w:spacing w:line="252" w:lineRule="auto"/>
              <w:jc w:val="both"/>
              <w:rPr>
                <w:ins w:id="232" w:author="OLTRE" w:date="2024-07-05T23:08:00Z"/>
                <w:rFonts w:ascii="Palatino" w:hAnsi="Palatino"/>
                <w:color w:val="000000" w:themeColor="text1"/>
                <w:sz w:val="20"/>
                <w:szCs w:val="20"/>
                <w:u w:val="single"/>
                <w:lang w:val="en-US"/>
              </w:rPr>
            </w:pPr>
          </w:p>
          <w:p w14:paraId="251F79AB" w14:textId="77777777" w:rsidR="00BD318C" w:rsidRPr="00BD318C" w:rsidRDefault="00BD318C" w:rsidP="00E740B5">
            <w:pPr>
              <w:spacing w:line="252" w:lineRule="auto"/>
              <w:jc w:val="both"/>
              <w:rPr>
                <w:ins w:id="233" w:author="OLTRE" w:date="2024-07-05T23:08:00Z"/>
                <w:rFonts w:ascii="Palatino" w:hAnsi="Palatino"/>
                <w:color w:val="000000" w:themeColor="text1"/>
                <w:sz w:val="20"/>
                <w:szCs w:val="20"/>
                <w:u w:val="single"/>
                <w:lang w:val="en-US"/>
              </w:rPr>
            </w:pPr>
          </w:p>
          <w:p w14:paraId="56C80990" w14:textId="78169539" w:rsidR="00BD318C" w:rsidRPr="00BD318C" w:rsidRDefault="00BD318C" w:rsidP="00E740B5">
            <w:pPr>
              <w:spacing w:line="252" w:lineRule="auto"/>
              <w:jc w:val="both"/>
              <w:rPr>
                <w:ins w:id="234" w:author="OLTRE" w:date="2024-07-05T23:08:00Z"/>
                <w:rFonts w:ascii="Palatino" w:hAnsi="Palatino" w:cs="Arial"/>
                <w:b w:val="0"/>
                <w:bCs w:val="0"/>
                <w:color w:val="000000" w:themeColor="text1"/>
                <w:sz w:val="20"/>
                <w:szCs w:val="20"/>
                <w:u w:val="single"/>
                <w:lang w:val="en-US"/>
              </w:rPr>
            </w:pPr>
            <w:ins w:id="235" w:author="OLTRE" w:date="2024-07-05T23:08:00Z">
              <w:r w:rsidRPr="00BD318C">
                <w:rPr>
                  <w:rFonts w:ascii="Palatino" w:hAnsi="Palatino" w:cs="Arial"/>
                  <w:b w:val="0"/>
                  <w:bCs w:val="0"/>
                  <w:color w:val="000000" w:themeColor="text1"/>
                  <w:sz w:val="20"/>
                  <w:szCs w:val="20"/>
                  <w:u w:val="single"/>
                  <w:lang w:val="en-US"/>
                </w:rPr>
                <w:t>__________________________</w:t>
              </w:r>
            </w:ins>
          </w:p>
          <w:p w14:paraId="75EB150C" w14:textId="6467A607" w:rsidR="00BD318C" w:rsidRPr="00BD318C" w:rsidRDefault="00BD318C" w:rsidP="00D24EA6">
            <w:pPr>
              <w:spacing w:line="252" w:lineRule="auto"/>
              <w:jc w:val="both"/>
              <w:rPr>
                <w:ins w:id="236" w:author="OLTRE" w:date="2024-07-05T23:08:00Z"/>
                <w:rFonts w:ascii="Palatino" w:hAnsi="Palatino" w:cs="Arial"/>
                <w:bCs w:val="0"/>
                <w:color w:val="000000" w:themeColor="text1"/>
                <w:sz w:val="20"/>
                <w:szCs w:val="20"/>
                <w:lang w:val="en-US"/>
              </w:rPr>
            </w:pPr>
            <w:ins w:id="237"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Tiang Vichi Lestari</w:t>
              </w:r>
            </w:ins>
          </w:p>
          <w:p w14:paraId="52AA03D4" w14:textId="2A51CD21" w:rsidR="00BD318C" w:rsidRPr="00BD318C" w:rsidRDefault="00BD318C" w:rsidP="00D24EA6">
            <w:pPr>
              <w:spacing w:line="252" w:lineRule="auto"/>
              <w:jc w:val="both"/>
              <w:rPr>
                <w:ins w:id="238" w:author="OLTRE" w:date="2024-07-05T23:08:00Z"/>
                <w:rFonts w:ascii="Palatino" w:hAnsi="Palatino" w:cs="Arial"/>
                <w:color w:val="000000" w:themeColor="text1"/>
                <w:sz w:val="20"/>
                <w:szCs w:val="20"/>
                <w:lang w:val="en-US"/>
              </w:rPr>
            </w:pPr>
            <w:ins w:id="239" w:author="OLTRE" w:date="2024-07-05T23:08:00Z">
              <w:r w:rsidRPr="00BD318C">
                <w:rPr>
                  <w:rFonts w:ascii="Palatino" w:hAnsi="Palatino" w:cs="Arial"/>
                  <w:b w:val="0"/>
                  <w:color w:val="000000" w:themeColor="text1"/>
                  <w:sz w:val="20"/>
                  <w:szCs w:val="20"/>
                  <w:lang w:val="en-US"/>
                </w:rPr>
                <w:t>Position/</w:t>
              </w:r>
              <w:r w:rsidRPr="00BD318C">
                <w:rPr>
                  <w:rFonts w:ascii="Palatino" w:hAnsi="Palatino" w:cs="Arial"/>
                  <w:b w:val="0"/>
                  <w:i/>
                  <w:iCs/>
                  <w:color w:val="000000" w:themeColor="text1"/>
                  <w:sz w:val="20"/>
                  <w:szCs w:val="20"/>
                  <w:lang w:val="en-US"/>
                </w:rPr>
                <w:t xml:space="preserve">Jabatan: </w:t>
              </w:r>
              <w:r w:rsidRPr="00BD318C">
                <w:rPr>
                  <w:rFonts w:ascii="Palatino" w:hAnsi="Palatino" w:cs="Arial"/>
                  <w:b w:val="0"/>
                  <w:color w:val="000000" w:themeColor="text1"/>
                  <w:sz w:val="20"/>
                  <w:szCs w:val="20"/>
                  <w:lang w:val="en-US"/>
                </w:rPr>
                <w:t xml:space="preserve">Director / </w:t>
              </w:r>
              <w:r w:rsidRPr="00BD318C">
                <w:rPr>
                  <w:rFonts w:ascii="Palatino" w:hAnsi="Palatino" w:cs="Arial"/>
                  <w:b w:val="0"/>
                  <w:i/>
                  <w:iCs/>
                  <w:color w:val="000000" w:themeColor="text1"/>
                  <w:sz w:val="20"/>
                  <w:szCs w:val="20"/>
                  <w:lang w:val="en-US"/>
                </w:rPr>
                <w:t>Direktur</w:t>
              </w:r>
            </w:ins>
          </w:p>
          <w:p w14:paraId="3B6A27FC" w14:textId="728CC0F7" w:rsidR="00BD318C" w:rsidRPr="00BD318C" w:rsidRDefault="00BD318C" w:rsidP="00E740B5">
            <w:pPr>
              <w:spacing w:line="252" w:lineRule="auto"/>
              <w:jc w:val="both"/>
              <w:rPr>
                <w:ins w:id="240" w:author="OLTRE" w:date="2024-07-05T23:08:00Z"/>
                <w:rFonts w:ascii="Palatino" w:hAnsi="Palatino" w:cs="Arial"/>
                <w:color w:val="000000" w:themeColor="text1"/>
                <w:sz w:val="20"/>
                <w:szCs w:val="20"/>
                <w:u w:val="single"/>
                <w:lang w:val="en-US"/>
              </w:rPr>
            </w:pPr>
          </w:p>
          <w:p w14:paraId="01B98E2D" w14:textId="77777777" w:rsidR="00BD318C" w:rsidRPr="00BD318C" w:rsidRDefault="00BD318C" w:rsidP="00E740B5">
            <w:pPr>
              <w:spacing w:line="252" w:lineRule="auto"/>
              <w:jc w:val="both"/>
              <w:rPr>
                <w:ins w:id="241" w:author="OLTRE" w:date="2024-07-05T23:08:00Z"/>
                <w:rFonts w:ascii="Palatino" w:hAnsi="Palatino" w:cs="Arial"/>
                <w:color w:val="000000" w:themeColor="text1"/>
                <w:sz w:val="20"/>
                <w:szCs w:val="20"/>
                <w:u w:val="single"/>
                <w:lang w:val="en-US"/>
              </w:rPr>
            </w:pPr>
          </w:p>
          <w:p w14:paraId="4BB07503" w14:textId="77777777" w:rsidR="00BD318C" w:rsidRPr="00BD318C" w:rsidRDefault="00BD318C" w:rsidP="00D57C92">
            <w:pPr>
              <w:spacing w:line="252" w:lineRule="auto"/>
              <w:jc w:val="both"/>
              <w:rPr>
                <w:ins w:id="242" w:author="OLTRE" w:date="2024-07-05T23:08:00Z"/>
                <w:rFonts w:ascii="Palatino" w:hAnsi="Palatino" w:cs="Arial"/>
                <w:b w:val="0"/>
                <w:bCs w:val="0"/>
                <w:i/>
                <w:iCs/>
                <w:color w:val="000000" w:themeColor="text1"/>
                <w:sz w:val="20"/>
                <w:szCs w:val="20"/>
                <w:lang w:val="en-US"/>
              </w:rPr>
            </w:pPr>
            <w:ins w:id="243" w:author="OLTRE" w:date="2024-07-05T23:08:00Z">
              <w:r w:rsidRPr="00BD318C">
                <w:rPr>
                  <w:rFonts w:ascii="Palatino" w:hAnsi="Palatino" w:cs="Arial"/>
                  <w:b w:val="0"/>
                  <w:bCs w:val="0"/>
                  <w:color w:val="000000" w:themeColor="text1"/>
                  <w:sz w:val="20"/>
                  <w:szCs w:val="20"/>
                  <w:lang w:val="en-US"/>
                </w:rPr>
                <w:lastRenderedPageBreak/>
                <w:t xml:space="preserve">For and on behalf of / </w:t>
              </w:r>
              <w:r w:rsidRPr="00BD318C">
                <w:rPr>
                  <w:rFonts w:ascii="Palatino" w:hAnsi="Palatino" w:cs="Arial"/>
                  <w:b w:val="0"/>
                  <w:bCs w:val="0"/>
                  <w:i/>
                  <w:iCs/>
                  <w:color w:val="000000" w:themeColor="text1"/>
                  <w:sz w:val="20"/>
                  <w:szCs w:val="20"/>
                  <w:lang w:val="en-US"/>
                </w:rPr>
                <w:t>Untuk dan atas nama</w:t>
              </w:r>
            </w:ins>
          </w:p>
          <w:p w14:paraId="03A0C572" w14:textId="77777777" w:rsidR="00BD318C" w:rsidRPr="009C2E96" w:rsidRDefault="00BD318C" w:rsidP="00D24EA6">
            <w:pPr>
              <w:spacing w:line="252" w:lineRule="auto"/>
              <w:jc w:val="both"/>
              <w:rPr>
                <w:del w:id="244" w:author="OLTRE" w:date="2024-07-05T23:08:00Z"/>
                <w:rFonts w:ascii="Palatino" w:hAnsi="Palatino" w:cs="Arial"/>
                <w:u w:val="single"/>
                <w:lang w:val="en-US"/>
              </w:rPr>
            </w:pPr>
            <w:moveFromRangeStart w:id="245" w:author="OLTRE" w:date="2024-07-05T23:08:00Z" w:name="move171113317"/>
            <w:moveFrom w:id="246" w:author="OLTRE" w:date="2024-07-05T23:08:00Z">
              <w:r w:rsidRPr="00BD318C">
                <w:rPr>
                  <w:rFonts w:ascii="Palatino" w:hAnsi="Palatino" w:cs="Arial"/>
                  <w:color w:val="000000" w:themeColor="text1"/>
                  <w:sz w:val="20"/>
                  <w:szCs w:val="20"/>
                  <w:u w:val="single"/>
                  <w:lang w:val="en-US"/>
                </w:rPr>
                <w:t>VICHI</w:t>
              </w:r>
            </w:moveFrom>
            <w:moveFromRangeEnd w:id="245"/>
            <w:del w:id="247" w:author="OLTRE" w:date="2024-07-05T23:08:00Z">
              <w:r w:rsidRPr="009C2E96">
                <w:rPr>
                  <w:rFonts w:ascii="Palatino" w:hAnsi="Palatino" w:cs="Arial"/>
                  <w:u w:val="single"/>
                  <w:lang w:val="en-US"/>
                </w:rPr>
                <w:delText xml:space="preserve"> LESTARI</w:delText>
              </w:r>
            </w:del>
          </w:p>
          <w:p w14:paraId="49C34C7A" w14:textId="77777777" w:rsidR="00BD318C" w:rsidRPr="009C2E96" w:rsidRDefault="00BD318C" w:rsidP="00E740B5">
            <w:pPr>
              <w:spacing w:line="252" w:lineRule="auto"/>
              <w:jc w:val="both"/>
              <w:rPr>
                <w:del w:id="248" w:author="OLTRE" w:date="2024-07-05T23:08:00Z"/>
                <w:rFonts w:ascii="Palatino" w:hAnsi="Palatino" w:cs="Arial"/>
                <w:u w:val="single"/>
                <w:lang w:val="en-US"/>
              </w:rPr>
            </w:pPr>
          </w:p>
          <w:p w14:paraId="6459C8A6" w14:textId="77777777" w:rsidR="00BD318C" w:rsidRPr="009C2E96" w:rsidRDefault="00BD318C" w:rsidP="00E740B5">
            <w:pPr>
              <w:spacing w:line="252" w:lineRule="auto"/>
              <w:jc w:val="both"/>
              <w:rPr>
                <w:del w:id="249" w:author="OLTRE" w:date="2024-07-05T23:08:00Z"/>
                <w:rFonts w:ascii="Palatino" w:hAnsi="Palatino" w:cs="Arial"/>
                <w:u w:val="single"/>
                <w:lang w:val="en-US"/>
              </w:rPr>
            </w:pPr>
          </w:p>
          <w:p w14:paraId="63736A75" w14:textId="77777777" w:rsidR="00BD318C" w:rsidRPr="009C2E96" w:rsidRDefault="00BD318C" w:rsidP="00E740B5">
            <w:pPr>
              <w:spacing w:line="252" w:lineRule="auto"/>
              <w:jc w:val="both"/>
              <w:rPr>
                <w:del w:id="250" w:author="OLTRE" w:date="2024-07-05T23:08:00Z"/>
                <w:rFonts w:ascii="Palatino" w:hAnsi="Palatino" w:cs="Arial"/>
                <w:b w:val="0"/>
                <w:bCs w:val="0"/>
                <w:u w:val="single"/>
                <w:lang w:val="en-US"/>
              </w:rPr>
            </w:pPr>
          </w:p>
          <w:p w14:paraId="5DC808C2" w14:textId="77777777" w:rsidR="00BD318C" w:rsidRDefault="00BD318C" w:rsidP="00E740B5">
            <w:pPr>
              <w:spacing w:line="252" w:lineRule="auto"/>
              <w:jc w:val="both"/>
              <w:rPr>
                <w:del w:id="251" w:author="OLTRE" w:date="2024-07-05T23:08:00Z"/>
                <w:rFonts w:ascii="Palatino" w:hAnsi="Palatino" w:cs="Arial"/>
                <w:u w:val="single"/>
                <w:lang w:val="en-US"/>
              </w:rPr>
            </w:pPr>
          </w:p>
          <w:p w14:paraId="5E04D6C9" w14:textId="77777777" w:rsidR="00BD318C" w:rsidRDefault="00BD318C" w:rsidP="00E740B5">
            <w:pPr>
              <w:spacing w:line="252" w:lineRule="auto"/>
              <w:jc w:val="both"/>
              <w:rPr>
                <w:del w:id="252" w:author="OLTRE" w:date="2024-07-05T23:08:00Z"/>
                <w:rFonts w:ascii="Palatino" w:hAnsi="Palatino" w:cs="Arial"/>
                <w:u w:val="single"/>
                <w:lang w:val="en-US"/>
              </w:rPr>
            </w:pPr>
          </w:p>
          <w:p w14:paraId="7AB0D4D4" w14:textId="77777777" w:rsidR="00BD318C" w:rsidRPr="009C2E96" w:rsidRDefault="00BD318C" w:rsidP="00E740B5">
            <w:pPr>
              <w:spacing w:line="252" w:lineRule="auto"/>
              <w:jc w:val="both"/>
              <w:rPr>
                <w:del w:id="253" w:author="OLTRE" w:date="2024-07-05T23:08:00Z"/>
                <w:rFonts w:ascii="Palatino" w:hAnsi="Palatino" w:cs="Arial"/>
                <w:b w:val="0"/>
                <w:bCs w:val="0"/>
                <w:u w:val="single"/>
                <w:lang w:val="en-US"/>
              </w:rPr>
            </w:pPr>
          </w:p>
          <w:p w14:paraId="4B85DA4B" w14:textId="6CE1B3DC" w:rsidR="00BD318C" w:rsidRPr="00BD318C" w:rsidRDefault="00BD318C" w:rsidP="00D57C92">
            <w:pPr>
              <w:spacing w:line="252" w:lineRule="auto"/>
              <w:jc w:val="both"/>
              <w:rPr>
                <w:rFonts w:ascii="Palatino" w:hAnsi="Palatino"/>
                <w:color w:val="000000" w:themeColor="text1"/>
                <w:sz w:val="20"/>
                <w:u w:val="single"/>
                <w:lang w:val="en-US"/>
                <w:rPrChange w:id="254" w:author="OLTRE" w:date="2024-07-05T23:08:00Z">
                  <w:rPr>
                    <w:rFonts w:ascii="Palatino" w:hAnsi="Palatino"/>
                    <w:u w:val="single"/>
                    <w:lang w:val="en-US"/>
                  </w:rPr>
                </w:rPrChange>
              </w:rPr>
            </w:pPr>
            <w:r w:rsidRPr="00BD318C">
              <w:rPr>
                <w:rFonts w:ascii="Palatino" w:hAnsi="Palatino"/>
                <w:color w:val="000000" w:themeColor="text1"/>
                <w:sz w:val="20"/>
                <w:u w:val="single"/>
                <w:lang w:val="en-US"/>
                <w:rPrChange w:id="255" w:author="OLTRE" w:date="2024-07-05T23:08:00Z">
                  <w:rPr>
                    <w:rFonts w:ascii="Palatino" w:hAnsi="Palatino"/>
                    <w:u w:val="single"/>
                    <w:lang w:val="en-US"/>
                  </w:rPr>
                </w:rPrChange>
              </w:rPr>
              <w:t>PT PRIMA CAKRAWALA INDONESIA</w:t>
            </w:r>
          </w:p>
          <w:p w14:paraId="69143FCB" w14:textId="77777777" w:rsidR="00BD318C" w:rsidRPr="00BD318C" w:rsidRDefault="00BD318C" w:rsidP="00D57C92">
            <w:pPr>
              <w:spacing w:line="252" w:lineRule="auto"/>
              <w:jc w:val="both"/>
              <w:rPr>
                <w:rFonts w:ascii="Palatino" w:hAnsi="Palatino"/>
                <w:b w:val="0"/>
                <w:color w:val="000000" w:themeColor="text1"/>
                <w:sz w:val="20"/>
                <w:u w:val="single"/>
                <w:lang w:val="en-US"/>
                <w:rPrChange w:id="256" w:author="OLTRE" w:date="2024-07-05T23:08:00Z">
                  <w:rPr>
                    <w:rFonts w:ascii="Palatino" w:hAnsi="Palatino"/>
                    <w:b w:val="0"/>
                    <w:u w:val="single"/>
                    <w:lang w:val="en-US"/>
                  </w:rPr>
                </w:rPrChange>
              </w:rPr>
            </w:pPr>
          </w:p>
          <w:p w14:paraId="48E032B3" w14:textId="77777777" w:rsidR="00BD318C" w:rsidRPr="00BD318C" w:rsidRDefault="00BD318C" w:rsidP="00D57C92">
            <w:pPr>
              <w:spacing w:line="252" w:lineRule="auto"/>
              <w:jc w:val="both"/>
              <w:rPr>
                <w:rFonts w:ascii="Palatino" w:hAnsi="Palatino"/>
                <w:b w:val="0"/>
                <w:color w:val="000000" w:themeColor="text1"/>
                <w:sz w:val="20"/>
                <w:u w:val="single"/>
                <w:lang w:val="en-US"/>
                <w:rPrChange w:id="257" w:author="OLTRE" w:date="2024-07-05T23:08:00Z">
                  <w:rPr>
                    <w:rFonts w:ascii="Palatino" w:hAnsi="Palatino"/>
                    <w:b w:val="0"/>
                    <w:u w:val="single"/>
                    <w:lang w:val="en-US"/>
                  </w:rPr>
                </w:rPrChange>
              </w:rPr>
            </w:pPr>
          </w:p>
          <w:p w14:paraId="5C05E2B4" w14:textId="77777777" w:rsidR="00BD318C" w:rsidRPr="00BD318C" w:rsidRDefault="00BD318C" w:rsidP="00D57C92">
            <w:pPr>
              <w:spacing w:line="252" w:lineRule="auto"/>
              <w:jc w:val="both"/>
              <w:rPr>
                <w:rFonts w:ascii="Palatino" w:hAnsi="Palatino"/>
                <w:b w:val="0"/>
                <w:color w:val="000000" w:themeColor="text1"/>
                <w:sz w:val="20"/>
                <w:u w:val="single"/>
                <w:lang w:val="en-US"/>
                <w:rPrChange w:id="258" w:author="OLTRE" w:date="2024-07-05T23:08:00Z">
                  <w:rPr>
                    <w:rFonts w:ascii="Palatino" w:hAnsi="Palatino"/>
                    <w:b w:val="0"/>
                    <w:u w:val="single"/>
                    <w:lang w:val="en-US"/>
                  </w:rPr>
                </w:rPrChange>
              </w:rPr>
            </w:pPr>
          </w:p>
          <w:p w14:paraId="68D6FFE2" w14:textId="77777777" w:rsidR="00BD318C" w:rsidRPr="00BD318C" w:rsidRDefault="00BD318C" w:rsidP="00D57C92">
            <w:pPr>
              <w:spacing w:line="252" w:lineRule="auto"/>
              <w:jc w:val="both"/>
              <w:rPr>
                <w:rFonts w:ascii="Palatino" w:hAnsi="Palatino"/>
                <w:color w:val="000000" w:themeColor="text1"/>
                <w:sz w:val="20"/>
                <w:u w:val="single"/>
                <w:lang w:val="en-US"/>
                <w:rPrChange w:id="259" w:author="OLTRE" w:date="2024-07-05T23:08:00Z">
                  <w:rPr>
                    <w:rFonts w:ascii="Palatino" w:hAnsi="Palatino"/>
                    <w:u w:val="single"/>
                    <w:lang w:val="en-US"/>
                  </w:rPr>
                </w:rPrChange>
              </w:rPr>
            </w:pPr>
          </w:p>
          <w:p w14:paraId="1B2381E8" w14:textId="77777777" w:rsidR="00BD318C" w:rsidRPr="00BD318C" w:rsidRDefault="00BD318C" w:rsidP="00D57C92">
            <w:pPr>
              <w:spacing w:line="252" w:lineRule="auto"/>
              <w:jc w:val="both"/>
              <w:rPr>
                <w:rFonts w:ascii="Palatino" w:hAnsi="Palatino"/>
                <w:color w:val="000000" w:themeColor="text1"/>
                <w:sz w:val="20"/>
                <w:u w:val="single"/>
                <w:lang w:val="en-US"/>
                <w:rPrChange w:id="260" w:author="OLTRE" w:date="2024-07-05T23:08:00Z">
                  <w:rPr>
                    <w:rFonts w:ascii="Palatino" w:hAnsi="Palatino"/>
                    <w:u w:val="single"/>
                    <w:lang w:val="en-US"/>
                  </w:rPr>
                </w:rPrChange>
              </w:rPr>
            </w:pPr>
          </w:p>
          <w:p w14:paraId="3C3B5DF9" w14:textId="77777777" w:rsidR="00BD318C" w:rsidRPr="00BD318C" w:rsidRDefault="00BD318C" w:rsidP="00D57C92">
            <w:pPr>
              <w:spacing w:line="252" w:lineRule="auto"/>
              <w:jc w:val="both"/>
              <w:rPr>
                <w:rFonts w:ascii="Palatino" w:hAnsi="Palatino"/>
                <w:color w:val="000000" w:themeColor="text1"/>
                <w:sz w:val="20"/>
                <w:u w:val="single"/>
                <w:lang w:val="en-US"/>
                <w:rPrChange w:id="261" w:author="OLTRE" w:date="2024-07-05T23:08:00Z">
                  <w:rPr>
                    <w:rFonts w:ascii="Palatino" w:hAnsi="Palatino"/>
                    <w:b w:val="0"/>
                    <w:u w:val="single"/>
                    <w:lang w:val="en-US"/>
                  </w:rPr>
                </w:rPrChange>
              </w:rPr>
            </w:pPr>
          </w:p>
          <w:p w14:paraId="29BDFFE0" w14:textId="77777777" w:rsidR="00BD318C" w:rsidRPr="009C2E96" w:rsidRDefault="00BD318C" w:rsidP="00D24EA6">
            <w:pPr>
              <w:spacing w:line="252" w:lineRule="auto"/>
              <w:jc w:val="both"/>
              <w:rPr>
                <w:del w:id="262" w:author="OLTRE" w:date="2024-07-05T23:08:00Z"/>
                <w:rFonts w:ascii="Palatino" w:hAnsi="Palatino" w:cs="Arial"/>
                <w:u w:val="single"/>
                <w:lang w:val="en-US"/>
              </w:rPr>
            </w:pPr>
          </w:p>
          <w:p w14:paraId="790DFF13" w14:textId="77777777" w:rsidR="00BD318C" w:rsidRPr="009C2E96" w:rsidRDefault="00BD318C" w:rsidP="00D24EA6">
            <w:pPr>
              <w:spacing w:line="252" w:lineRule="auto"/>
              <w:jc w:val="both"/>
              <w:rPr>
                <w:del w:id="263" w:author="OLTRE" w:date="2024-07-05T23:08:00Z"/>
                <w:rFonts w:ascii="Palatino" w:hAnsi="Palatino" w:cs="Arial"/>
                <w:u w:val="single"/>
                <w:lang w:val="en-US"/>
              </w:rPr>
            </w:pPr>
          </w:p>
          <w:p w14:paraId="28FF7FC7" w14:textId="77777777" w:rsidR="00BD318C" w:rsidRPr="009C2E96" w:rsidRDefault="00BD318C" w:rsidP="00D24EA6">
            <w:pPr>
              <w:spacing w:line="252" w:lineRule="auto"/>
              <w:jc w:val="both"/>
              <w:rPr>
                <w:del w:id="264" w:author="OLTRE" w:date="2024-07-05T23:08:00Z"/>
                <w:rFonts w:ascii="Palatino" w:hAnsi="Palatino" w:cs="Arial"/>
                <w:u w:val="single"/>
                <w:lang w:val="en-US"/>
              </w:rPr>
            </w:pPr>
            <w:del w:id="265" w:author="OLTRE" w:date="2024-07-05T23:08:00Z">
              <w:r w:rsidRPr="009C2E96">
                <w:rPr>
                  <w:rFonts w:ascii="Palatino" w:hAnsi="Palatino" w:cs="Arial"/>
                  <w:b w:val="0"/>
                  <w:bCs w:val="0"/>
                  <w:u w:val="single"/>
                  <w:lang w:val="en-US"/>
                </w:rPr>
                <w:delText>JOHAN SATRIA PUTRA</w:delText>
              </w:r>
            </w:del>
          </w:p>
          <w:p w14:paraId="4C90F83E" w14:textId="6CD5C324" w:rsidR="00BD318C" w:rsidRPr="00BD318C" w:rsidRDefault="00BD318C" w:rsidP="00D57C92">
            <w:pPr>
              <w:spacing w:line="252" w:lineRule="auto"/>
              <w:jc w:val="both"/>
              <w:rPr>
                <w:ins w:id="266" w:author="OLTRE" w:date="2024-07-05T23:08:00Z"/>
                <w:rFonts w:ascii="Palatino" w:hAnsi="Palatino" w:cs="Arial"/>
                <w:b w:val="0"/>
                <w:bCs w:val="0"/>
                <w:color w:val="000000" w:themeColor="text1"/>
                <w:sz w:val="20"/>
                <w:szCs w:val="20"/>
                <w:u w:val="single"/>
                <w:lang w:val="en-US"/>
              </w:rPr>
            </w:pPr>
            <w:del w:id="267" w:author="OLTRE" w:date="2024-07-05T23:08:00Z">
              <w:r w:rsidRPr="009C2E96">
                <w:rPr>
                  <w:rFonts w:ascii="Palatino" w:hAnsi="Palatino" w:cs="Arial"/>
                  <w:lang w:val="en-US"/>
                </w:rPr>
                <w:delText>[</w:delText>
              </w:r>
            </w:del>
            <w:ins w:id="268" w:author="OLTRE" w:date="2024-07-05T23:08:00Z">
              <w:r w:rsidRPr="00BD318C">
                <w:rPr>
                  <w:rFonts w:ascii="Palatino" w:hAnsi="Palatino" w:cs="Arial"/>
                  <w:b w:val="0"/>
                  <w:bCs w:val="0"/>
                  <w:color w:val="000000" w:themeColor="text1"/>
                  <w:sz w:val="20"/>
                  <w:szCs w:val="20"/>
                  <w:u w:val="single"/>
                  <w:lang w:val="en-US"/>
                </w:rPr>
                <w:t>__________________________</w:t>
              </w:r>
            </w:ins>
          </w:p>
          <w:p w14:paraId="709033BE" w14:textId="77777777" w:rsidR="00BD318C" w:rsidRPr="00BD318C" w:rsidRDefault="00BD318C" w:rsidP="00D57C92">
            <w:pPr>
              <w:spacing w:line="252" w:lineRule="auto"/>
              <w:jc w:val="both"/>
              <w:rPr>
                <w:ins w:id="269" w:author="OLTRE" w:date="2024-07-05T23:08:00Z"/>
                <w:rFonts w:ascii="Palatino" w:hAnsi="Palatino" w:cs="Arial"/>
                <w:bCs w:val="0"/>
                <w:color w:val="000000" w:themeColor="text1"/>
                <w:sz w:val="20"/>
                <w:szCs w:val="20"/>
                <w:lang w:val="en-US"/>
              </w:rPr>
            </w:pPr>
            <w:ins w:id="270"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Johan Satria Putra</w:t>
              </w:r>
            </w:ins>
          </w:p>
          <w:p w14:paraId="671DFC54" w14:textId="5FAC31B7" w:rsidR="00BD318C" w:rsidRPr="00BD318C" w:rsidRDefault="00BD318C" w:rsidP="00D57C92">
            <w:pPr>
              <w:spacing w:line="252" w:lineRule="auto"/>
              <w:jc w:val="both"/>
              <w:rPr>
                <w:ins w:id="271" w:author="OLTRE" w:date="2024-07-05T23:08:00Z"/>
                <w:rFonts w:ascii="Palatino" w:hAnsi="Palatino" w:cs="Arial"/>
                <w:color w:val="000000" w:themeColor="text1"/>
                <w:sz w:val="20"/>
                <w:szCs w:val="20"/>
                <w:lang w:val="en-US"/>
              </w:rPr>
            </w:pPr>
            <w:ins w:id="272" w:author="OLTRE" w:date="2024-07-05T23:08:00Z">
              <w:r w:rsidRPr="00BD318C">
                <w:rPr>
                  <w:rFonts w:ascii="Palatino" w:hAnsi="Palatino" w:cs="Arial"/>
                  <w:b w:val="0"/>
                  <w:color w:val="000000" w:themeColor="text1"/>
                  <w:sz w:val="20"/>
                  <w:szCs w:val="20"/>
                  <w:lang w:val="en-US"/>
                </w:rPr>
                <w:t>Position/</w:t>
              </w:r>
              <w:r w:rsidRPr="00BD318C">
                <w:rPr>
                  <w:rFonts w:ascii="Palatino" w:hAnsi="Palatino" w:cs="Arial"/>
                  <w:b w:val="0"/>
                  <w:i/>
                  <w:iCs/>
                  <w:color w:val="000000" w:themeColor="text1"/>
                  <w:sz w:val="20"/>
                  <w:szCs w:val="20"/>
                  <w:lang w:val="en-US"/>
                </w:rPr>
                <w:t xml:space="preserve">Jabatan: </w:t>
              </w:r>
              <w:r w:rsidRPr="00BD318C">
                <w:rPr>
                  <w:rFonts w:ascii="Palatino" w:hAnsi="Palatino" w:cs="Arial"/>
                  <w:b w:val="0"/>
                  <w:color w:val="000000" w:themeColor="text1"/>
                  <w:sz w:val="20"/>
                  <w:szCs w:val="20"/>
                  <w:lang w:val="en-US"/>
                </w:rPr>
                <w:t xml:space="preserve">Director / </w:t>
              </w:r>
            </w:ins>
            <w:r w:rsidRPr="00941428">
              <w:rPr>
                <w:rFonts w:ascii="Palatino" w:hAnsi="Palatino"/>
                <w:b w:val="0"/>
                <w:bCs w:val="0"/>
                <w:i/>
                <w:color w:val="000000" w:themeColor="text1"/>
                <w:sz w:val="20"/>
                <w:lang w:val="en-US"/>
                <w:rPrChange w:id="273" w:author="OLTRE" w:date="2024-07-05T23:08:00Z">
                  <w:rPr>
                    <w:rFonts w:ascii="Palatino" w:hAnsi="Palatino"/>
                    <w:lang w:val="en-US"/>
                  </w:rPr>
                </w:rPrChange>
              </w:rPr>
              <w:t>Direktur</w:t>
            </w:r>
            <w:del w:id="274" w:author="OLTRE" w:date="2024-07-05T23:08:00Z">
              <w:r w:rsidRPr="009C2E96">
                <w:rPr>
                  <w:rFonts w:ascii="Palatino" w:hAnsi="Palatino" w:cs="Arial"/>
                  <w:lang w:val="en-US"/>
                </w:rPr>
                <w:delText>]</w:delText>
              </w:r>
            </w:del>
          </w:p>
          <w:p w14:paraId="4E218483" w14:textId="77777777" w:rsidR="00BD318C" w:rsidRPr="00BD318C" w:rsidRDefault="00BD318C" w:rsidP="00E740B5">
            <w:pPr>
              <w:spacing w:line="252" w:lineRule="auto"/>
              <w:jc w:val="both"/>
              <w:rPr>
                <w:ins w:id="275" w:author="OLTRE" w:date="2024-07-05T23:08:00Z"/>
                <w:rFonts w:ascii="Palatino" w:hAnsi="Palatino" w:cs="Arial"/>
                <w:color w:val="000000" w:themeColor="text1"/>
                <w:sz w:val="20"/>
                <w:szCs w:val="20"/>
                <w:u w:val="single"/>
                <w:lang w:val="en-US"/>
              </w:rPr>
            </w:pPr>
          </w:p>
          <w:p w14:paraId="10AD98BD" w14:textId="77777777" w:rsidR="00BD318C" w:rsidRPr="00BD318C" w:rsidRDefault="00BD318C" w:rsidP="00E740B5">
            <w:pPr>
              <w:spacing w:line="252" w:lineRule="auto"/>
              <w:jc w:val="both"/>
              <w:rPr>
                <w:ins w:id="276" w:author="OLTRE" w:date="2024-07-05T23:08:00Z"/>
                <w:rFonts w:ascii="Palatino" w:hAnsi="Palatino" w:cs="Arial"/>
                <w:color w:val="000000" w:themeColor="text1"/>
                <w:sz w:val="20"/>
                <w:szCs w:val="20"/>
                <w:u w:val="single"/>
                <w:lang w:val="en-US"/>
              </w:rPr>
            </w:pPr>
          </w:p>
          <w:p w14:paraId="17ADBF64" w14:textId="77777777" w:rsidR="00BD318C" w:rsidRPr="00BD318C" w:rsidRDefault="00BD318C" w:rsidP="00E740B5">
            <w:pPr>
              <w:spacing w:line="252" w:lineRule="auto"/>
              <w:jc w:val="both"/>
              <w:rPr>
                <w:ins w:id="277" w:author="OLTRE" w:date="2024-07-05T23:08:00Z"/>
                <w:rFonts w:ascii="Palatino" w:hAnsi="Palatino" w:cs="Arial"/>
                <w:b w:val="0"/>
                <w:bCs w:val="0"/>
                <w:color w:val="000000" w:themeColor="text1"/>
                <w:sz w:val="20"/>
                <w:szCs w:val="20"/>
                <w:u w:val="single"/>
                <w:lang w:val="en-US"/>
              </w:rPr>
            </w:pPr>
          </w:p>
          <w:p w14:paraId="6FF28B60" w14:textId="77777777" w:rsidR="00BD318C" w:rsidRPr="00BD318C" w:rsidRDefault="00BD318C" w:rsidP="00E740B5">
            <w:pPr>
              <w:spacing w:line="252" w:lineRule="auto"/>
              <w:jc w:val="both"/>
              <w:rPr>
                <w:ins w:id="278" w:author="OLTRE" w:date="2024-07-05T23:08:00Z"/>
                <w:rFonts w:ascii="Palatino" w:hAnsi="Palatino" w:cs="Arial"/>
                <w:b w:val="0"/>
                <w:bCs w:val="0"/>
                <w:color w:val="000000" w:themeColor="text1"/>
                <w:sz w:val="20"/>
                <w:szCs w:val="20"/>
                <w:u w:val="single"/>
                <w:lang w:val="en-US"/>
              </w:rPr>
            </w:pPr>
          </w:p>
          <w:p w14:paraId="2C70114B" w14:textId="77777777" w:rsidR="00BD318C" w:rsidRPr="00BD318C" w:rsidRDefault="00BD318C" w:rsidP="00E740B5">
            <w:pPr>
              <w:spacing w:line="252" w:lineRule="auto"/>
              <w:jc w:val="both"/>
              <w:rPr>
                <w:ins w:id="279" w:author="OLTRE" w:date="2024-07-05T23:08:00Z"/>
                <w:rFonts w:ascii="Palatino" w:hAnsi="Palatino" w:cs="Arial"/>
                <w:color w:val="000000" w:themeColor="text1"/>
                <w:sz w:val="20"/>
                <w:szCs w:val="20"/>
                <w:u w:val="single"/>
                <w:lang w:val="en-US"/>
              </w:rPr>
            </w:pPr>
          </w:p>
          <w:p w14:paraId="19FC16FA" w14:textId="0DE951F0" w:rsidR="00BD318C" w:rsidRPr="00BD318C" w:rsidRDefault="00BD318C" w:rsidP="00E740B5">
            <w:pPr>
              <w:spacing w:line="252" w:lineRule="auto"/>
              <w:jc w:val="both"/>
              <w:rPr>
                <w:rFonts w:ascii="Palatino" w:hAnsi="Palatino"/>
                <w:b w:val="0"/>
                <w:color w:val="000000" w:themeColor="text1"/>
                <w:sz w:val="20"/>
                <w:u w:val="single"/>
                <w:lang w:val="en-US"/>
                <w:rPrChange w:id="280" w:author="OLTRE" w:date="2024-07-05T23:08:00Z">
                  <w:rPr>
                    <w:rFonts w:ascii="Palatino" w:hAnsi="Palatino"/>
                    <w:lang w:val="en-US"/>
                  </w:rPr>
                </w:rPrChange>
              </w:rPr>
            </w:pPr>
          </w:p>
          <w:p w14:paraId="1CD3BC71" w14:textId="01F10682" w:rsidR="00BD318C" w:rsidRPr="00BD318C" w:rsidRDefault="00BD318C" w:rsidP="00E740B5">
            <w:pPr>
              <w:spacing w:line="252" w:lineRule="auto"/>
              <w:jc w:val="both"/>
              <w:rPr>
                <w:rFonts w:ascii="Palatino" w:hAnsi="Palatino"/>
                <w:b w:val="0"/>
                <w:color w:val="000000" w:themeColor="text1"/>
                <w:sz w:val="20"/>
                <w:u w:val="single"/>
                <w:lang w:val="en-US"/>
                <w:rPrChange w:id="281" w:author="OLTRE" w:date="2024-07-05T23:08:00Z">
                  <w:rPr>
                    <w:rFonts w:ascii="Palatino" w:hAnsi="Palatino"/>
                    <w:u w:val="single"/>
                    <w:lang w:val="en-US"/>
                  </w:rPr>
                </w:rPrChange>
              </w:rPr>
            </w:pPr>
          </w:p>
          <w:p w14:paraId="6061E660" w14:textId="77777777" w:rsidR="00BD318C" w:rsidRPr="00BD318C" w:rsidRDefault="00BD318C" w:rsidP="00E740B5">
            <w:pPr>
              <w:spacing w:line="252" w:lineRule="auto"/>
              <w:jc w:val="both"/>
              <w:rPr>
                <w:rFonts w:ascii="Palatino" w:hAnsi="Palatino"/>
                <w:color w:val="000000" w:themeColor="text1"/>
                <w:sz w:val="20"/>
                <w:u w:val="single"/>
                <w:lang w:val="en-US"/>
                <w:rPrChange w:id="282" w:author="OLTRE" w:date="2024-07-05T23:08:00Z">
                  <w:rPr>
                    <w:rFonts w:ascii="Palatino" w:hAnsi="Palatino"/>
                    <w:u w:val="single"/>
                    <w:lang w:val="en-US"/>
                  </w:rPr>
                </w:rPrChange>
              </w:rPr>
            </w:pPr>
          </w:p>
        </w:tc>
        <w:tc>
          <w:tcPr>
            <w:cnfStyle w:val="000010000000" w:firstRow="0" w:lastRow="0" w:firstColumn="0" w:lastColumn="0" w:oddVBand="1" w:evenVBand="0" w:oddHBand="0" w:evenHBand="0" w:firstRowFirstColumn="0" w:firstRowLastColumn="0" w:lastRowFirstColumn="0" w:lastRowLastColumn="0"/>
            <w:tcW w:w="4394" w:type="dxa"/>
            <w:shd w:val="clear" w:color="auto" w:fill="auto"/>
            <w:cellIns w:id="283" w:author="OLTRE" w:date="2024-07-05T23:08:00Z"/>
          </w:tcPr>
          <w:p w14:paraId="26E4B420" w14:textId="2EDF0A4A" w:rsidR="00BD318C" w:rsidRPr="00BD318C" w:rsidRDefault="00BD318C" w:rsidP="00E740B5">
            <w:pPr>
              <w:spacing w:line="252" w:lineRule="auto"/>
              <w:jc w:val="both"/>
              <w:rPr>
                <w:ins w:id="284" w:author="OLTRE" w:date="2024-07-05T23:08:00Z"/>
                <w:rFonts w:ascii="Palatino" w:hAnsi="Palatino" w:cs="Arial"/>
                <w:b w:val="0"/>
                <w:bCs w:val="0"/>
                <w:color w:val="000000" w:themeColor="text1"/>
                <w:sz w:val="20"/>
                <w:szCs w:val="20"/>
                <w:u w:val="single"/>
                <w:lang w:val="en-US"/>
              </w:rPr>
            </w:pPr>
          </w:p>
          <w:p w14:paraId="5A2F813C" w14:textId="77777777" w:rsidR="00BD318C" w:rsidRPr="00BD318C" w:rsidRDefault="00BD318C" w:rsidP="00E740B5">
            <w:pPr>
              <w:spacing w:line="252" w:lineRule="auto"/>
              <w:jc w:val="both"/>
              <w:rPr>
                <w:ins w:id="285" w:author="OLTRE" w:date="2024-07-05T23:08:00Z"/>
                <w:rFonts w:ascii="Palatino" w:hAnsi="Palatino" w:cs="Arial"/>
                <w:b w:val="0"/>
                <w:bCs w:val="0"/>
                <w:color w:val="000000" w:themeColor="text1"/>
                <w:sz w:val="20"/>
                <w:szCs w:val="20"/>
                <w:u w:val="single"/>
                <w:lang w:val="en-US"/>
              </w:rPr>
            </w:pPr>
          </w:p>
          <w:p w14:paraId="082E121A" w14:textId="767C0928" w:rsidR="00BD318C" w:rsidRPr="00BD318C" w:rsidRDefault="00BD318C" w:rsidP="00E740B5">
            <w:pPr>
              <w:spacing w:line="252" w:lineRule="auto"/>
              <w:jc w:val="both"/>
              <w:rPr>
                <w:ins w:id="286" w:author="OLTRE" w:date="2024-07-05T23:08:00Z"/>
                <w:rFonts w:ascii="Palatino" w:hAnsi="Palatino" w:cs="Arial"/>
                <w:b w:val="0"/>
                <w:bCs w:val="0"/>
                <w:i/>
                <w:iCs/>
                <w:color w:val="000000" w:themeColor="text1"/>
                <w:sz w:val="20"/>
                <w:szCs w:val="20"/>
                <w:lang w:val="en-US"/>
              </w:rPr>
            </w:pPr>
            <w:ins w:id="287" w:author="OLTRE" w:date="2024-07-05T23:08:00Z">
              <w:r w:rsidRPr="00BD318C">
                <w:rPr>
                  <w:rFonts w:ascii="Palatino" w:hAnsi="Palatino" w:cs="Arial"/>
                  <w:b w:val="0"/>
                  <w:bCs w:val="0"/>
                  <w:color w:val="000000" w:themeColor="text1"/>
                  <w:sz w:val="20"/>
                  <w:szCs w:val="20"/>
                  <w:lang w:val="en-US"/>
                </w:rPr>
                <w:t xml:space="preserve">For and on behalf of / </w:t>
              </w:r>
              <w:r w:rsidRPr="00BD318C">
                <w:rPr>
                  <w:rFonts w:ascii="Palatino" w:hAnsi="Palatino" w:cs="Arial"/>
                  <w:b w:val="0"/>
                  <w:bCs w:val="0"/>
                  <w:i/>
                  <w:iCs/>
                  <w:color w:val="000000" w:themeColor="text1"/>
                  <w:sz w:val="20"/>
                  <w:szCs w:val="20"/>
                  <w:lang w:val="en-US"/>
                </w:rPr>
                <w:t>Untuk dan atas nama</w:t>
              </w:r>
            </w:ins>
          </w:p>
          <w:p w14:paraId="4FD2F676" w14:textId="2E803997" w:rsidR="00BD318C" w:rsidRPr="00BD318C" w:rsidRDefault="00BD318C" w:rsidP="00E740B5">
            <w:pPr>
              <w:spacing w:line="252" w:lineRule="auto"/>
              <w:jc w:val="both"/>
              <w:rPr>
                <w:ins w:id="288" w:author="OLTRE" w:date="2024-07-05T23:08:00Z"/>
                <w:rFonts w:ascii="Palatino" w:hAnsi="Palatino" w:cs="Arial"/>
                <w:color w:val="000000" w:themeColor="text1"/>
                <w:sz w:val="20"/>
                <w:szCs w:val="20"/>
                <w:u w:val="single"/>
                <w:lang w:val="en-US"/>
              </w:rPr>
            </w:pPr>
            <w:moveToRangeStart w:id="289" w:author="OLTRE" w:date="2024-07-05T23:08:00Z" w:name="move171113317"/>
            <w:moveTo w:id="290" w:author="OLTRE" w:date="2024-07-05T23:08:00Z">
              <w:r w:rsidRPr="00BD318C">
                <w:rPr>
                  <w:rFonts w:ascii="Palatino" w:hAnsi="Palatino" w:cs="Arial"/>
                  <w:color w:val="000000" w:themeColor="text1"/>
                  <w:sz w:val="20"/>
                  <w:szCs w:val="20"/>
                  <w:u w:val="single"/>
                  <w:lang w:val="en-US"/>
                </w:rPr>
                <w:t>VICHI</w:t>
              </w:r>
            </w:moveTo>
            <w:moveToRangeEnd w:id="289"/>
          </w:p>
          <w:p w14:paraId="115365F8" w14:textId="77777777" w:rsidR="00BD318C" w:rsidRPr="00BD318C" w:rsidRDefault="00BD318C" w:rsidP="00E740B5">
            <w:pPr>
              <w:spacing w:line="252" w:lineRule="auto"/>
              <w:jc w:val="both"/>
              <w:rPr>
                <w:ins w:id="291" w:author="OLTRE" w:date="2024-07-05T23:08:00Z"/>
                <w:rFonts w:ascii="Palatino" w:hAnsi="Palatino" w:cs="Arial"/>
                <w:b w:val="0"/>
                <w:bCs w:val="0"/>
                <w:color w:val="000000" w:themeColor="text1"/>
                <w:sz w:val="20"/>
                <w:szCs w:val="20"/>
                <w:u w:val="single"/>
                <w:lang w:val="en-US"/>
              </w:rPr>
            </w:pPr>
          </w:p>
          <w:p w14:paraId="29C5F6EB" w14:textId="77777777" w:rsidR="00BD318C" w:rsidRPr="00BD318C" w:rsidRDefault="00BD318C" w:rsidP="00E740B5">
            <w:pPr>
              <w:spacing w:line="252" w:lineRule="auto"/>
              <w:jc w:val="both"/>
              <w:rPr>
                <w:ins w:id="292" w:author="OLTRE" w:date="2024-07-05T23:08:00Z"/>
                <w:rFonts w:ascii="Palatino" w:hAnsi="Palatino" w:cs="Arial"/>
                <w:color w:val="000000" w:themeColor="text1"/>
                <w:sz w:val="20"/>
                <w:szCs w:val="20"/>
                <w:u w:val="single"/>
                <w:lang w:val="en-US"/>
              </w:rPr>
            </w:pPr>
          </w:p>
          <w:p w14:paraId="13C1A57E" w14:textId="77777777" w:rsidR="00BD318C" w:rsidRPr="00BD318C" w:rsidRDefault="00BD318C" w:rsidP="00E740B5">
            <w:pPr>
              <w:spacing w:line="252" w:lineRule="auto"/>
              <w:jc w:val="both"/>
              <w:rPr>
                <w:ins w:id="293" w:author="OLTRE" w:date="2024-07-05T23:08:00Z"/>
                <w:rFonts w:ascii="Palatino" w:hAnsi="Palatino" w:cs="Arial"/>
                <w:b w:val="0"/>
                <w:bCs w:val="0"/>
                <w:color w:val="000000" w:themeColor="text1"/>
                <w:sz w:val="20"/>
                <w:szCs w:val="20"/>
                <w:u w:val="single"/>
                <w:lang w:val="en-US"/>
              </w:rPr>
            </w:pPr>
          </w:p>
          <w:p w14:paraId="2741AACC" w14:textId="77777777" w:rsidR="00BD318C" w:rsidRPr="00BD318C" w:rsidRDefault="00BD318C" w:rsidP="00E740B5">
            <w:pPr>
              <w:spacing w:line="252" w:lineRule="auto"/>
              <w:jc w:val="both"/>
              <w:rPr>
                <w:ins w:id="294" w:author="OLTRE" w:date="2024-07-05T23:08:00Z"/>
                <w:rFonts w:ascii="Palatino" w:hAnsi="Palatino" w:cs="Arial"/>
                <w:b w:val="0"/>
                <w:bCs w:val="0"/>
                <w:color w:val="000000" w:themeColor="text1"/>
                <w:sz w:val="20"/>
                <w:szCs w:val="20"/>
                <w:u w:val="single"/>
                <w:lang w:val="en-US"/>
              </w:rPr>
            </w:pPr>
          </w:p>
          <w:p w14:paraId="4BE68DD3" w14:textId="77777777" w:rsidR="00BD318C" w:rsidRPr="00BD318C" w:rsidRDefault="00BD318C" w:rsidP="00E740B5">
            <w:pPr>
              <w:spacing w:line="252" w:lineRule="auto"/>
              <w:jc w:val="both"/>
              <w:rPr>
                <w:ins w:id="295" w:author="OLTRE" w:date="2024-07-05T23:08:00Z"/>
                <w:rFonts w:ascii="Palatino" w:hAnsi="Palatino" w:cs="Arial"/>
                <w:b w:val="0"/>
                <w:bCs w:val="0"/>
                <w:color w:val="000000" w:themeColor="text1"/>
                <w:sz w:val="20"/>
                <w:szCs w:val="20"/>
                <w:u w:val="single"/>
                <w:lang w:val="en-US"/>
              </w:rPr>
            </w:pPr>
          </w:p>
          <w:p w14:paraId="2DF4E9C9" w14:textId="77777777" w:rsidR="00BD318C" w:rsidRPr="00BD318C" w:rsidRDefault="00BD318C" w:rsidP="00E740B5">
            <w:pPr>
              <w:spacing w:line="252" w:lineRule="auto"/>
              <w:jc w:val="both"/>
              <w:rPr>
                <w:ins w:id="296" w:author="OLTRE" w:date="2024-07-05T23:08:00Z"/>
                <w:rFonts w:ascii="Palatino" w:hAnsi="Palatino" w:cs="Arial"/>
                <w:color w:val="000000" w:themeColor="text1"/>
                <w:sz w:val="20"/>
                <w:szCs w:val="20"/>
                <w:u w:val="single"/>
                <w:lang w:val="en-US"/>
              </w:rPr>
            </w:pPr>
          </w:p>
          <w:p w14:paraId="659666DC" w14:textId="028673F7" w:rsidR="00BD318C" w:rsidRPr="00BD318C" w:rsidRDefault="00BD318C" w:rsidP="00E740B5">
            <w:pPr>
              <w:spacing w:line="252" w:lineRule="auto"/>
              <w:jc w:val="both"/>
              <w:rPr>
                <w:ins w:id="297" w:author="OLTRE" w:date="2024-07-05T23:08:00Z"/>
                <w:rFonts w:ascii="Palatino" w:hAnsi="Palatino" w:cs="Arial"/>
                <w:b w:val="0"/>
                <w:bCs w:val="0"/>
                <w:color w:val="000000" w:themeColor="text1"/>
                <w:sz w:val="20"/>
                <w:szCs w:val="20"/>
                <w:u w:val="single"/>
                <w:lang w:val="en-US"/>
              </w:rPr>
            </w:pPr>
            <w:ins w:id="298" w:author="OLTRE" w:date="2024-07-05T23:08:00Z">
              <w:r w:rsidRPr="00BD318C">
                <w:rPr>
                  <w:rFonts w:ascii="Palatino" w:hAnsi="Palatino" w:cs="Arial"/>
                  <w:b w:val="0"/>
                  <w:bCs w:val="0"/>
                  <w:color w:val="000000" w:themeColor="text1"/>
                  <w:sz w:val="20"/>
                  <w:szCs w:val="20"/>
                  <w:u w:val="single"/>
                  <w:lang w:val="en-US"/>
                </w:rPr>
                <w:t>___________________________</w:t>
              </w:r>
            </w:ins>
          </w:p>
          <w:p w14:paraId="5A25C9E1" w14:textId="34B9DF96" w:rsidR="00BD318C" w:rsidRPr="00BD318C" w:rsidRDefault="00BD318C" w:rsidP="000A4ECA">
            <w:pPr>
              <w:spacing w:line="252" w:lineRule="auto"/>
              <w:jc w:val="both"/>
              <w:rPr>
                <w:ins w:id="299" w:author="OLTRE" w:date="2024-07-05T23:08:00Z"/>
                <w:rFonts w:ascii="Palatino" w:hAnsi="Palatino" w:cs="Arial"/>
                <w:color w:val="000000" w:themeColor="text1"/>
                <w:sz w:val="20"/>
                <w:szCs w:val="20"/>
                <w:lang w:val="en-US"/>
              </w:rPr>
            </w:pPr>
            <w:ins w:id="300"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Tiang Vichi Lestari</w:t>
              </w:r>
            </w:ins>
          </w:p>
          <w:p w14:paraId="3EBCC51A" w14:textId="77777777" w:rsidR="00BD318C" w:rsidRPr="00BD318C" w:rsidRDefault="00BD318C" w:rsidP="00D24EA6">
            <w:pPr>
              <w:spacing w:line="252" w:lineRule="auto"/>
              <w:jc w:val="both"/>
              <w:rPr>
                <w:ins w:id="301" w:author="OLTRE" w:date="2024-07-05T23:08:00Z"/>
                <w:rFonts w:ascii="Palatino" w:hAnsi="Palatino" w:cs="Arial"/>
                <w:b w:val="0"/>
                <w:bCs w:val="0"/>
                <w:color w:val="000000" w:themeColor="text1"/>
                <w:sz w:val="20"/>
                <w:szCs w:val="20"/>
                <w:lang w:val="en-US"/>
              </w:rPr>
            </w:pPr>
          </w:p>
          <w:p w14:paraId="05581EC9" w14:textId="77777777" w:rsidR="00BD318C" w:rsidRPr="00BD318C" w:rsidRDefault="00BD318C" w:rsidP="00E740B5">
            <w:pPr>
              <w:spacing w:line="252" w:lineRule="auto"/>
              <w:jc w:val="both"/>
              <w:rPr>
                <w:ins w:id="302" w:author="OLTRE" w:date="2024-07-05T23:08:00Z"/>
                <w:rFonts w:ascii="Palatino" w:hAnsi="Palatino" w:cs="Arial"/>
                <w:color w:val="000000" w:themeColor="text1"/>
                <w:sz w:val="20"/>
                <w:szCs w:val="20"/>
                <w:u w:val="single"/>
                <w:lang w:val="en-US"/>
              </w:rPr>
            </w:pPr>
          </w:p>
          <w:p w14:paraId="7A013158" w14:textId="77777777" w:rsidR="00BD318C" w:rsidRPr="00BD318C" w:rsidRDefault="00BD318C" w:rsidP="00E740B5">
            <w:pPr>
              <w:spacing w:line="252" w:lineRule="auto"/>
              <w:jc w:val="both"/>
              <w:rPr>
                <w:ins w:id="303" w:author="OLTRE" w:date="2024-07-05T23:08:00Z"/>
                <w:rFonts w:ascii="Palatino" w:hAnsi="Palatino" w:cs="Arial"/>
                <w:color w:val="000000" w:themeColor="text1"/>
                <w:sz w:val="20"/>
                <w:szCs w:val="20"/>
                <w:u w:val="single"/>
                <w:lang w:val="en-US"/>
              </w:rPr>
            </w:pPr>
          </w:p>
          <w:p w14:paraId="226613F7" w14:textId="77777777" w:rsidR="00BD318C" w:rsidRPr="00BD318C" w:rsidRDefault="00BD318C" w:rsidP="00D57C92">
            <w:pPr>
              <w:spacing w:line="252" w:lineRule="auto"/>
              <w:jc w:val="both"/>
              <w:rPr>
                <w:ins w:id="304" w:author="OLTRE" w:date="2024-07-05T23:08:00Z"/>
                <w:rFonts w:ascii="Palatino" w:hAnsi="Palatino" w:cs="Arial"/>
                <w:b w:val="0"/>
                <w:bCs w:val="0"/>
                <w:color w:val="000000" w:themeColor="text1"/>
                <w:sz w:val="20"/>
                <w:szCs w:val="20"/>
                <w:u w:val="single"/>
                <w:lang w:val="en-US"/>
              </w:rPr>
            </w:pPr>
            <w:ins w:id="305" w:author="OLTRE" w:date="2024-07-05T23:08:00Z">
              <w:r w:rsidRPr="00BD318C">
                <w:rPr>
                  <w:rFonts w:ascii="Palatino" w:hAnsi="Palatino" w:cs="Arial"/>
                  <w:b w:val="0"/>
                  <w:bCs w:val="0"/>
                  <w:color w:val="000000" w:themeColor="text1"/>
                  <w:sz w:val="20"/>
                  <w:szCs w:val="20"/>
                  <w:lang w:val="en-US"/>
                </w:rPr>
                <w:t xml:space="preserve">For and on behalf of / </w:t>
              </w:r>
              <w:r w:rsidRPr="00BD318C">
                <w:rPr>
                  <w:rFonts w:ascii="Palatino" w:hAnsi="Palatino" w:cs="Arial"/>
                  <w:b w:val="0"/>
                  <w:bCs w:val="0"/>
                  <w:i/>
                  <w:iCs/>
                  <w:color w:val="000000" w:themeColor="text1"/>
                  <w:sz w:val="20"/>
                  <w:szCs w:val="20"/>
                  <w:lang w:val="en-US"/>
                </w:rPr>
                <w:t>Untuk dan atas nama</w:t>
              </w:r>
            </w:ins>
          </w:p>
          <w:p w14:paraId="4118AE17" w14:textId="77777777" w:rsidR="00BD318C" w:rsidRPr="00BD318C" w:rsidRDefault="00BD318C" w:rsidP="00D57C92">
            <w:pPr>
              <w:spacing w:line="252" w:lineRule="auto"/>
              <w:jc w:val="both"/>
              <w:rPr>
                <w:ins w:id="306" w:author="OLTRE" w:date="2024-07-05T23:08:00Z"/>
                <w:rFonts w:ascii="Palatino" w:hAnsi="Palatino" w:cs="Arial"/>
                <w:color w:val="000000" w:themeColor="text1"/>
                <w:sz w:val="20"/>
                <w:szCs w:val="20"/>
                <w:u w:val="single"/>
                <w:lang w:val="en-US"/>
              </w:rPr>
            </w:pPr>
            <w:ins w:id="307" w:author="OLTRE" w:date="2024-07-05T23:08:00Z">
              <w:r w:rsidRPr="00BD318C">
                <w:rPr>
                  <w:rFonts w:ascii="Palatino" w:hAnsi="Palatino" w:cs="Arial"/>
                  <w:color w:val="000000" w:themeColor="text1"/>
                  <w:sz w:val="20"/>
                  <w:szCs w:val="20"/>
                  <w:u w:val="single"/>
                  <w:lang w:val="en-US"/>
                </w:rPr>
                <w:t>DESMOND PREVIN</w:t>
              </w:r>
            </w:ins>
          </w:p>
          <w:p w14:paraId="6ADB8D82" w14:textId="77777777" w:rsidR="00BD318C" w:rsidRPr="00BD318C" w:rsidRDefault="00BD318C" w:rsidP="00D57C92">
            <w:pPr>
              <w:spacing w:line="252" w:lineRule="auto"/>
              <w:jc w:val="both"/>
              <w:rPr>
                <w:ins w:id="308" w:author="OLTRE" w:date="2024-07-05T23:08:00Z"/>
                <w:rFonts w:ascii="Palatino" w:hAnsi="Palatino" w:cs="Arial"/>
                <w:b w:val="0"/>
                <w:bCs w:val="0"/>
                <w:color w:val="000000" w:themeColor="text1"/>
                <w:sz w:val="20"/>
                <w:szCs w:val="20"/>
                <w:u w:val="single"/>
                <w:lang w:val="en-US"/>
              </w:rPr>
            </w:pPr>
          </w:p>
          <w:p w14:paraId="03D09650" w14:textId="77777777" w:rsidR="00BD318C" w:rsidRPr="00BD318C" w:rsidRDefault="00BD318C" w:rsidP="00D57C92">
            <w:pPr>
              <w:spacing w:line="252" w:lineRule="auto"/>
              <w:jc w:val="both"/>
              <w:rPr>
                <w:ins w:id="309" w:author="OLTRE" w:date="2024-07-05T23:08:00Z"/>
                <w:rFonts w:ascii="Palatino" w:hAnsi="Palatino" w:cs="Arial"/>
                <w:color w:val="000000" w:themeColor="text1"/>
                <w:sz w:val="20"/>
                <w:szCs w:val="20"/>
                <w:u w:val="single"/>
                <w:lang w:val="en-US"/>
              </w:rPr>
            </w:pPr>
          </w:p>
          <w:p w14:paraId="742325B2" w14:textId="77777777" w:rsidR="00BD318C" w:rsidRPr="00BD318C" w:rsidRDefault="00BD318C" w:rsidP="00D57C92">
            <w:pPr>
              <w:spacing w:line="252" w:lineRule="auto"/>
              <w:jc w:val="both"/>
              <w:rPr>
                <w:ins w:id="310" w:author="OLTRE" w:date="2024-07-05T23:08:00Z"/>
                <w:rFonts w:ascii="Palatino" w:hAnsi="Palatino" w:cs="Arial"/>
                <w:b w:val="0"/>
                <w:bCs w:val="0"/>
                <w:color w:val="000000" w:themeColor="text1"/>
                <w:sz w:val="20"/>
                <w:szCs w:val="20"/>
                <w:u w:val="single"/>
                <w:lang w:val="en-US"/>
              </w:rPr>
            </w:pPr>
          </w:p>
          <w:p w14:paraId="036A0512" w14:textId="77777777" w:rsidR="00BD318C" w:rsidRPr="00BD318C" w:rsidRDefault="00BD318C" w:rsidP="00D57C92">
            <w:pPr>
              <w:spacing w:line="252" w:lineRule="auto"/>
              <w:jc w:val="both"/>
              <w:rPr>
                <w:ins w:id="311" w:author="OLTRE" w:date="2024-07-05T23:08:00Z"/>
                <w:rFonts w:ascii="Palatino" w:hAnsi="Palatino" w:cs="Arial"/>
                <w:b w:val="0"/>
                <w:bCs w:val="0"/>
                <w:color w:val="000000" w:themeColor="text1"/>
                <w:sz w:val="20"/>
                <w:szCs w:val="20"/>
                <w:u w:val="single"/>
                <w:lang w:val="en-US"/>
              </w:rPr>
            </w:pPr>
          </w:p>
          <w:p w14:paraId="15512A21" w14:textId="77777777" w:rsidR="00BD318C" w:rsidRPr="00BD318C" w:rsidRDefault="00BD318C" w:rsidP="00D57C92">
            <w:pPr>
              <w:spacing w:line="252" w:lineRule="auto"/>
              <w:jc w:val="both"/>
              <w:rPr>
                <w:ins w:id="312" w:author="OLTRE" w:date="2024-07-05T23:08:00Z"/>
                <w:rFonts w:ascii="Palatino" w:hAnsi="Palatino" w:cs="Arial"/>
                <w:b w:val="0"/>
                <w:bCs w:val="0"/>
                <w:color w:val="000000" w:themeColor="text1"/>
                <w:sz w:val="20"/>
                <w:szCs w:val="20"/>
                <w:u w:val="single"/>
                <w:lang w:val="en-US"/>
              </w:rPr>
            </w:pPr>
          </w:p>
          <w:p w14:paraId="65C9FC5E" w14:textId="77777777" w:rsidR="00BD318C" w:rsidRPr="00BD318C" w:rsidRDefault="00BD318C" w:rsidP="00D57C92">
            <w:pPr>
              <w:spacing w:line="252" w:lineRule="auto"/>
              <w:jc w:val="both"/>
              <w:rPr>
                <w:ins w:id="313" w:author="OLTRE" w:date="2024-07-05T23:08:00Z"/>
                <w:rFonts w:ascii="Palatino" w:hAnsi="Palatino" w:cs="Arial"/>
                <w:color w:val="000000" w:themeColor="text1"/>
                <w:sz w:val="20"/>
                <w:szCs w:val="20"/>
                <w:u w:val="single"/>
                <w:lang w:val="en-US"/>
              </w:rPr>
            </w:pPr>
          </w:p>
          <w:p w14:paraId="10E38DD3" w14:textId="77777777" w:rsidR="00BD318C" w:rsidRPr="00BD318C" w:rsidRDefault="00BD318C" w:rsidP="00D57C92">
            <w:pPr>
              <w:spacing w:line="252" w:lineRule="auto"/>
              <w:jc w:val="both"/>
              <w:rPr>
                <w:ins w:id="314" w:author="OLTRE" w:date="2024-07-05T23:08:00Z"/>
                <w:rFonts w:ascii="Palatino" w:hAnsi="Palatino" w:cs="Arial"/>
                <w:b w:val="0"/>
                <w:bCs w:val="0"/>
                <w:color w:val="000000" w:themeColor="text1"/>
                <w:sz w:val="20"/>
                <w:szCs w:val="20"/>
                <w:u w:val="single"/>
                <w:lang w:val="en-US"/>
              </w:rPr>
            </w:pPr>
            <w:ins w:id="315" w:author="OLTRE" w:date="2024-07-05T23:08:00Z">
              <w:r w:rsidRPr="00BD318C">
                <w:rPr>
                  <w:rFonts w:ascii="Palatino" w:hAnsi="Palatino" w:cs="Arial"/>
                  <w:b w:val="0"/>
                  <w:bCs w:val="0"/>
                  <w:color w:val="000000" w:themeColor="text1"/>
                  <w:sz w:val="20"/>
                  <w:szCs w:val="20"/>
                  <w:u w:val="single"/>
                  <w:lang w:val="en-US"/>
                </w:rPr>
                <w:t>___________________________</w:t>
              </w:r>
            </w:ins>
          </w:p>
          <w:p w14:paraId="04C48BCE" w14:textId="77777777" w:rsidR="00BD318C" w:rsidRPr="00BD318C" w:rsidRDefault="00BD318C" w:rsidP="00D57C92">
            <w:pPr>
              <w:spacing w:line="252" w:lineRule="auto"/>
              <w:jc w:val="both"/>
              <w:rPr>
                <w:ins w:id="316" w:author="OLTRE" w:date="2024-07-05T23:08:00Z"/>
                <w:rFonts w:ascii="Palatino" w:hAnsi="Palatino" w:cs="Arial"/>
                <w:color w:val="000000" w:themeColor="text1"/>
                <w:sz w:val="20"/>
                <w:szCs w:val="20"/>
                <w:lang w:val="en-US"/>
              </w:rPr>
            </w:pPr>
            <w:ins w:id="317"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Desmond Previn</w:t>
              </w:r>
            </w:ins>
          </w:p>
          <w:p w14:paraId="4C2AA96C" w14:textId="77777777" w:rsidR="00BD318C" w:rsidRPr="00BD318C" w:rsidRDefault="00BD318C" w:rsidP="00E740B5">
            <w:pPr>
              <w:spacing w:line="252" w:lineRule="auto"/>
              <w:jc w:val="both"/>
              <w:rPr>
                <w:ins w:id="318" w:author="OLTRE" w:date="2024-07-05T23:08:00Z"/>
                <w:rFonts w:ascii="Palatino" w:hAnsi="Palatino" w:cs="Arial"/>
                <w:color w:val="000000" w:themeColor="text1"/>
                <w:sz w:val="20"/>
                <w:szCs w:val="20"/>
                <w:u w:val="single"/>
                <w:lang w:val="en-US"/>
              </w:rPr>
            </w:pPr>
          </w:p>
          <w:p w14:paraId="66F91C97" w14:textId="77777777" w:rsidR="00BD318C" w:rsidRPr="00BD318C" w:rsidRDefault="00BD318C" w:rsidP="00D24EA6">
            <w:pPr>
              <w:spacing w:line="252" w:lineRule="auto"/>
              <w:jc w:val="both"/>
              <w:rPr>
                <w:ins w:id="319" w:author="OLTRE" w:date="2024-07-05T23:08:00Z"/>
                <w:rFonts w:ascii="Palatino" w:hAnsi="Palatino" w:cs="Arial"/>
                <w:color w:val="000000" w:themeColor="text1"/>
                <w:sz w:val="20"/>
                <w:szCs w:val="20"/>
                <w:u w:val="single"/>
                <w:lang w:val="en-US"/>
              </w:rPr>
            </w:pPr>
          </w:p>
          <w:p w14:paraId="4F14DC03" w14:textId="77777777" w:rsidR="00BD318C" w:rsidRPr="00BD318C" w:rsidRDefault="00BD318C" w:rsidP="00E740B5">
            <w:pPr>
              <w:spacing w:line="252" w:lineRule="auto"/>
              <w:jc w:val="both"/>
              <w:rPr>
                <w:ins w:id="320" w:author="OLTRE" w:date="2024-07-05T23:08:00Z"/>
                <w:rFonts w:ascii="Palatino" w:hAnsi="Palatino" w:cs="Arial"/>
                <w:color w:val="000000" w:themeColor="text1"/>
                <w:sz w:val="20"/>
                <w:szCs w:val="20"/>
                <w:u w:val="single"/>
                <w:lang w:val="en-US"/>
              </w:rPr>
            </w:pPr>
          </w:p>
          <w:p w14:paraId="05CD4EB8" w14:textId="77777777" w:rsidR="00BD318C" w:rsidRPr="00BD318C" w:rsidRDefault="00BD318C" w:rsidP="00D24EA6">
            <w:pPr>
              <w:spacing w:line="252" w:lineRule="auto"/>
              <w:jc w:val="both"/>
              <w:rPr>
                <w:rFonts w:ascii="Palatino" w:hAnsi="Palatino" w:cs="Arial"/>
                <w:color w:val="000000" w:themeColor="text1"/>
                <w:sz w:val="20"/>
                <w:szCs w:val="20"/>
                <w:u w:val="single"/>
                <w:lang w:val="en-US"/>
              </w:rPr>
            </w:pPr>
          </w:p>
        </w:tc>
      </w:tr>
    </w:tbl>
    <w:p w14:paraId="7F1D9CE5" w14:textId="77777777" w:rsidR="00BC315F" w:rsidRPr="00BD318C" w:rsidRDefault="00BC315F" w:rsidP="00BC315F">
      <w:pPr>
        <w:rPr>
          <w:rFonts w:ascii="Palatino" w:hAnsi="Palatino"/>
          <w:b/>
          <w:sz w:val="20"/>
          <w:lang w:val="en-US"/>
          <w:rPrChange w:id="321" w:author="OLTRE" w:date="2024-07-05T23:08:00Z">
            <w:rPr>
              <w:rFonts w:ascii="Palatino" w:hAnsi="Palatino"/>
              <w:b/>
              <w:lang w:val="en-US"/>
            </w:rPr>
          </w:rPrChange>
        </w:rPr>
      </w:pPr>
    </w:p>
    <w:p w14:paraId="2E18EAD0" w14:textId="77777777" w:rsidR="00BC315F" w:rsidRPr="005955D4" w:rsidRDefault="00BC315F" w:rsidP="008128AC">
      <w:pPr>
        <w:jc w:val="both"/>
        <w:rPr>
          <w:rFonts w:ascii="Palatino" w:hAnsi="Palatino"/>
          <w:sz w:val="20"/>
          <w:szCs w:val="20"/>
        </w:rPr>
      </w:pPr>
    </w:p>
    <w:p w14:paraId="0CF4FD84" w14:textId="77777777" w:rsidR="00BC315F" w:rsidRPr="005955D4" w:rsidRDefault="00BC315F" w:rsidP="008128AC">
      <w:pPr>
        <w:jc w:val="both"/>
        <w:rPr>
          <w:rFonts w:ascii="Palatino" w:hAnsi="Palatino"/>
          <w:sz w:val="20"/>
          <w:szCs w:val="20"/>
        </w:rPr>
      </w:pPr>
    </w:p>
    <w:sectPr w:rsidR="00BC315F" w:rsidRPr="005955D4" w:rsidSect="00BD318C">
      <w:headerReference w:type="default" r:id="rId11"/>
      <w:footerReference w:type="even" r:id="rId12"/>
      <w:footerReference w:type="default" r:id="rId13"/>
      <w:pgSz w:w="11900" w:h="16840"/>
      <w:pgMar w:top="1440" w:right="1440" w:bottom="1440" w:left="1440" w:header="709" w:footer="373" w:gutter="0"/>
      <w:cols w:space="708"/>
      <w:docGrid w:linePitch="360"/>
      <w:sectPrChange w:id="332" w:author="OLTRE" w:date="2024-07-05T23:08:00Z">
        <w:sectPr w:rsidR="00BC315F" w:rsidRPr="005955D4" w:rsidSect="00BD318C">
          <w:pgMar w:top="720" w:right="720" w:bottom="720" w:left="72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OLTRE" w:date="2024-07-05T12:12:00Z" w:initials="OLTRE">
    <w:p w14:paraId="75C58913" w14:textId="77777777" w:rsidR="006662DC" w:rsidRDefault="006662DC" w:rsidP="006662DC">
      <w:r>
        <w:rPr>
          <w:rStyle w:val="CommentReference"/>
        </w:rPr>
        <w:annotationRef/>
      </w:r>
      <w:r>
        <w:rPr>
          <w:rFonts w:ascii="Arial" w:eastAsiaTheme="minorHAnsi" w:hAnsi="Arial"/>
          <w:color w:val="000000"/>
          <w:sz w:val="20"/>
          <w:szCs w:val="20"/>
          <w:lang w:val="en-US"/>
        </w:rPr>
        <w:t>Note to REGENE:</w:t>
      </w:r>
    </w:p>
    <w:p w14:paraId="36289CAF" w14:textId="77777777" w:rsidR="006662DC" w:rsidRDefault="006662DC" w:rsidP="006662DC"/>
    <w:p w14:paraId="76A070C1" w14:textId="77777777" w:rsidR="006662DC" w:rsidRDefault="006662DC" w:rsidP="006662DC">
      <w:r>
        <w:rPr>
          <w:rFonts w:ascii="Arial" w:eastAsiaTheme="minorHAnsi" w:hAnsi="Arial"/>
          <w:color w:val="000000"/>
          <w:sz w:val="20"/>
          <w:szCs w:val="20"/>
          <w:lang w:val="en-US"/>
        </w:rPr>
        <w:t>PT PCI has only been established on 11 June 2024. Please advise whether we can put the date of this agreement as 14 June 2024 (same as the SHA Novation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07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A14690" w16cex:dateUtc="2024-07-05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070C1" w16cid:durableId="5EA14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0E4A" w14:textId="77777777" w:rsidR="009C0759" w:rsidRDefault="009C0759" w:rsidP="00BC315F">
      <w:r>
        <w:separator/>
      </w:r>
    </w:p>
  </w:endnote>
  <w:endnote w:type="continuationSeparator" w:id="0">
    <w:p w14:paraId="1F8B9CC7" w14:textId="77777777" w:rsidR="009C0759" w:rsidRDefault="009C0759" w:rsidP="00BC315F">
      <w:r>
        <w:continuationSeparator/>
      </w:r>
    </w:p>
  </w:endnote>
  <w:endnote w:type="continuationNotice" w:id="1">
    <w:p w14:paraId="065A6AC4" w14:textId="77777777" w:rsidR="009C0759" w:rsidRDefault="009C0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7761930"/>
      <w:docPartObj>
        <w:docPartGallery w:val="Page Numbers (Bottom of Page)"/>
        <w:docPartUnique/>
      </w:docPartObj>
    </w:sdtPr>
    <w:sdtContent>
      <w:p w14:paraId="3C3E613D" w14:textId="6DC89284" w:rsidR="00D57C92" w:rsidRDefault="00D57C92" w:rsidP="0075529F">
        <w:pPr>
          <w:pStyle w:val="Footer"/>
          <w:framePr w:wrap="none" w:vAnchor="text" w:hAnchor="margin" w:xAlign="right" w:y="1"/>
          <w:rPr>
            <w:rStyle w:val="PageNumber"/>
          </w:rPr>
        </w:pPr>
        <w:ins w:id="322" w:author="OLTRE" w:date="2024-07-05T23:08:00Z">
          <w:r>
            <w:rPr>
              <w:rStyle w:val="PageNumber"/>
            </w:rPr>
            <w:fldChar w:fldCharType="begin"/>
          </w:r>
          <w:r>
            <w:rPr>
              <w:rStyle w:val="PageNumber"/>
            </w:rPr>
            <w:instrText xml:space="preserve"> PAGE </w:instrText>
          </w:r>
          <w:r>
            <w:rPr>
              <w:rStyle w:val="PageNumber"/>
            </w:rPr>
            <w:fldChar w:fldCharType="end"/>
          </w:r>
        </w:ins>
      </w:p>
    </w:sdtContent>
  </w:sdt>
  <w:p w14:paraId="6FD93861" w14:textId="77777777" w:rsidR="00D57C92" w:rsidRDefault="00D57C92">
    <w:pPr>
      <w:pStyle w:val="Footer"/>
      <w:ind w:right="360"/>
      <w:pPrChange w:id="323" w:author="OLTRE" w:date="2024-07-05T23:0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w:hAnsi="Palatino"/>
        <w:sz w:val="18"/>
        <w:szCs w:val="18"/>
      </w:rPr>
      <w:id w:val="-883719071"/>
      <w:docPartObj>
        <w:docPartGallery w:val="Page Numbers (Bottom of Page)"/>
        <w:docPartUnique/>
      </w:docPartObj>
    </w:sdtPr>
    <w:sdtContent>
      <w:p w14:paraId="1339D170" w14:textId="754F0F05" w:rsidR="00D57C92" w:rsidRPr="00BD318C" w:rsidRDefault="00D57C92" w:rsidP="0075529F">
        <w:pPr>
          <w:pStyle w:val="Footer"/>
          <w:framePr w:wrap="none" w:vAnchor="text" w:hAnchor="margin" w:xAlign="right" w:y="1"/>
          <w:rPr>
            <w:rStyle w:val="PageNumber"/>
            <w:rFonts w:ascii="Palatino" w:hAnsi="Palatino"/>
            <w:sz w:val="18"/>
            <w:szCs w:val="18"/>
          </w:rPr>
        </w:pPr>
        <w:ins w:id="324" w:author="OLTRE" w:date="2024-07-05T23:08:00Z">
          <w:r w:rsidRPr="00BD318C">
            <w:rPr>
              <w:rStyle w:val="PageNumber"/>
              <w:rFonts w:ascii="Palatino" w:hAnsi="Palatino"/>
              <w:sz w:val="18"/>
              <w:szCs w:val="18"/>
            </w:rPr>
            <w:fldChar w:fldCharType="begin"/>
          </w:r>
          <w:r w:rsidRPr="00BD318C">
            <w:rPr>
              <w:rStyle w:val="PageNumber"/>
              <w:rFonts w:ascii="Palatino" w:hAnsi="Palatino"/>
              <w:sz w:val="18"/>
              <w:szCs w:val="18"/>
            </w:rPr>
            <w:instrText xml:space="preserve"> PAGE </w:instrText>
          </w:r>
          <w:r w:rsidRPr="00BD318C">
            <w:rPr>
              <w:rStyle w:val="PageNumber"/>
              <w:rFonts w:ascii="Palatino" w:hAnsi="Palatino"/>
              <w:sz w:val="18"/>
              <w:szCs w:val="18"/>
            </w:rPr>
            <w:fldChar w:fldCharType="separate"/>
          </w:r>
          <w:r w:rsidRPr="00BD318C">
            <w:rPr>
              <w:rStyle w:val="PageNumber"/>
              <w:rFonts w:ascii="Palatino" w:hAnsi="Palatino"/>
              <w:noProof/>
              <w:sz w:val="18"/>
              <w:szCs w:val="18"/>
            </w:rPr>
            <w:t>1</w:t>
          </w:r>
          <w:r w:rsidRPr="00BD318C">
            <w:rPr>
              <w:rStyle w:val="PageNumber"/>
              <w:rFonts w:ascii="Palatino" w:hAnsi="Palatino"/>
              <w:sz w:val="18"/>
              <w:szCs w:val="18"/>
            </w:rPr>
            <w:fldChar w:fldCharType="end"/>
          </w:r>
        </w:ins>
      </w:p>
    </w:sdtContent>
  </w:sdt>
  <w:tbl>
    <w:tblPr>
      <w:tblW w:w="5440" w:type="dxa"/>
      <w:tblInd w:w="2805" w:type="dxa"/>
      <w:tblLook w:val="04A0" w:firstRow="1" w:lastRow="0" w:firstColumn="1" w:lastColumn="0" w:noHBand="0" w:noVBand="1"/>
    </w:tblPr>
    <w:tblGrid>
      <w:gridCol w:w="1907"/>
      <w:gridCol w:w="1176"/>
      <w:gridCol w:w="1196"/>
      <w:gridCol w:w="1161"/>
    </w:tblGrid>
    <w:tr w:rsidR="00BD318C" w:rsidRPr="00C738B9" w14:paraId="12CAF39A" w14:textId="77777777" w:rsidTr="00BD318C">
      <w:trPr>
        <w:trHeight w:val="229"/>
      </w:trPr>
      <w:tc>
        <w:tcPr>
          <w:tcW w:w="1907" w:type="dxa"/>
          <w:tcBorders>
            <w:top w:val="thinThickSmallGap" w:sz="12" w:space="0" w:color="auto"/>
            <w:left w:val="thinThickSmallGap" w:sz="12" w:space="0" w:color="auto"/>
            <w:right w:val="thickThinSmallGap" w:sz="12" w:space="0" w:color="auto"/>
          </w:tcBorders>
        </w:tcPr>
        <w:p w14:paraId="0B5A2C5D" w14:textId="77777777" w:rsidR="00D57C92" w:rsidRPr="00C738B9" w:rsidRDefault="00D57C92">
          <w:pPr>
            <w:pStyle w:val="Footer"/>
            <w:ind w:right="360"/>
            <w:jc w:val="center"/>
            <w:rPr>
              <w:rFonts w:cs="Arial"/>
              <w:sz w:val="16"/>
              <w:szCs w:val="16"/>
            </w:rPr>
            <w:pPrChange w:id="325" w:author="OLTRE" w:date="2024-07-05T23:08:00Z">
              <w:pPr>
                <w:pStyle w:val="Footer"/>
                <w:jc w:val="center"/>
              </w:pPr>
            </w:pPrChange>
          </w:pPr>
          <w:r>
            <w:rPr>
              <w:rFonts w:cs="Arial"/>
              <w:sz w:val="14"/>
              <w:szCs w:val="16"/>
              <w:lang w:val="en-US"/>
            </w:rPr>
            <w:t>Company/</w:t>
          </w:r>
          <w:r w:rsidRPr="00BD318C">
            <w:rPr>
              <w:i/>
              <w:sz w:val="14"/>
              <w:lang w:val="en-US"/>
              <w:rPrChange w:id="326" w:author="OLTRE" w:date="2024-07-05T23:08:00Z">
                <w:rPr>
                  <w:sz w:val="14"/>
                  <w:lang w:val="en-US"/>
                </w:rPr>
              </w:rPrChange>
            </w:rPr>
            <w:t>Perusahaan</w:t>
          </w:r>
        </w:p>
      </w:tc>
      <w:tc>
        <w:tcPr>
          <w:tcW w:w="1176" w:type="dxa"/>
          <w:tcBorders>
            <w:top w:val="thinThickSmallGap" w:sz="12" w:space="0" w:color="auto"/>
            <w:left w:val="thickThinSmallGap" w:sz="12" w:space="0" w:color="auto"/>
            <w:right w:val="thickThinSmallGap" w:sz="12" w:space="0" w:color="auto"/>
          </w:tcBorders>
        </w:tcPr>
        <w:p w14:paraId="21E75BC5" w14:textId="40F28932" w:rsidR="00D57C92" w:rsidRPr="00C738B9" w:rsidRDefault="00D57C92" w:rsidP="00D57C92">
          <w:pPr>
            <w:pStyle w:val="Footer"/>
            <w:jc w:val="center"/>
            <w:rPr>
              <w:rFonts w:cs="Arial"/>
            </w:rPr>
          </w:pPr>
          <w:ins w:id="327" w:author="OLTRE" w:date="2024-07-05T23:08:00Z">
            <w:r>
              <w:rPr>
                <w:rFonts w:cs="Arial"/>
                <w:sz w:val="14"/>
                <w:szCs w:val="16"/>
                <w:lang w:val="en-US"/>
              </w:rPr>
              <w:t>Vichi</w:t>
            </w:r>
          </w:ins>
        </w:p>
      </w:tc>
      <w:tc>
        <w:tcPr>
          <w:tcW w:w="1196" w:type="dxa"/>
          <w:tcBorders>
            <w:top w:val="thinThickSmallGap" w:sz="12" w:space="0" w:color="auto"/>
            <w:left w:val="thickThinSmallGap" w:sz="12" w:space="0" w:color="auto"/>
            <w:right w:val="thinThickSmallGap" w:sz="12" w:space="0" w:color="auto"/>
          </w:tcBorders>
          <w:cellIns w:id="328" w:author="OLTRE" w:date="2024-07-05T23:08:00Z"/>
        </w:tcPr>
        <w:p w14:paraId="1D64917A" w14:textId="10DD72E2" w:rsidR="00D57C92" w:rsidRPr="00C738B9" w:rsidRDefault="00D57C92" w:rsidP="00D57C92">
          <w:pPr>
            <w:pStyle w:val="Footer"/>
            <w:jc w:val="center"/>
            <w:rPr>
              <w:rFonts w:cs="Arial"/>
            </w:rPr>
          </w:pPr>
          <w:ins w:id="329" w:author="OLTRE" w:date="2024-07-05T23:08:00Z">
            <w:r>
              <w:rPr>
                <w:rFonts w:cs="Arial"/>
                <w:sz w:val="14"/>
                <w:szCs w:val="16"/>
                <w:lang w:val="en-US"/>
              </w:rPr>
              <w:t>Desmond</w:t>
            </w:r>
          </w:ins>
        </w:p>
      </w:tc>
      <w:tc>
        <w:tcPr>
          <w:tcW w:w="1161" w:type="dxa"/>
          <w:tcBorders>
            <w:top w:val="thinThickSmallGap" w:sz="12" w:space="0" w:color="auto"/>
            <w:left w:val="thinThickSmallGap" w:sz="12" w:space="0" w:color="auto"/>
            <w:right w:val="thickThinSmallGap" w:sz="12" w:space="0" w:color="auto"/>
          </w:tcBorders>
        </w:tcPr>
        <w:p w14:paraId="362DB6CF" w14:textId="4CB1C9DB" w:rsidR="00D57C92" w:rsidRPr="00C738B9" w:rsidRDefault="00BE1E3D" w:rsidP="00D57C92">
          <w:pPr>
            <w:pStyle w:val="Footer"/>
            <w:jc w:val="center"/>
            <w:rPr>
              <w:rFonts w:cs="Arial"/>
              <w:sz w:val="16"/>
              <w:szCs w:val="16"/>
            </w:rPr>
          </w:pPr>
          <w:del w:id="330" w:author="OLTRE" w:date="2024-07-05T23:08:00Z">
            <w:r>
              <w:rPr>
                <w:rFonts w:cs="Arial"/>
                <w:sz w:val="14"/>
                <w:szCs w:val="16"/>
              </w:rPr>
              <w:delText>Investor</w:delText>
            </w:r>
            <w:r w:rsidR="00BC315F">
              <w:rPr>
                <w:rFonts w:cs="Arial"/>
                <w:sz w:val="14"/>
                <w:szCs w:val="16"/>
              </w:rPr>
              <w:delText xml:space="preserve">/ </w:delText>
            </w:r>
          </w:del>
          <w:r w:rsidR="00D57C92">
            <w:rPr>
              <w:rFonts w:cs="Arial"/>
              <w:sz w:val="14"/>
              <w:szCs w:val="16"/>
            </w:rPr>
            <w:t>Investor</w:t>
          </w:r>
        </w:p>
      </w:tc>
    </w:tr>
    <w:tr w:rsidR="00BD318C" w:rsidRPr="00C738B9" w14:paraId="76F1E95E" w14:textId="77777777" w:rsidTr="00BD318C">
      <w:trPr>
        <w:trHeight w:val="238"/>
      </w:trPr>
      <w:tc>
        <w:tcPr>
          <w:tcW w:w="1907" w:type="dxa"/>
          <w:tcBorders>
            <w:left w:val="thinThickSmallGap" w:sz="12" w:space="0" w:color="auto"/>
            <w:bottom w:val="thickThinSmallGap" w:sz="12" w:space="0" w:color="auto"/>
            <w:right w:val="thickThinSmallGap" w:sz="12" w:space="0" w:color="auto"/>
          </w:tcBorders>
        </w:tcPr>
        <w:p w14:paraId="0EF00A9A" w14:textId="77777777" w:rsidR="00D57C92" w:rsidRPr="00C738B9" w:rsidRDefault="00D57C92" w:rsidP="00D57C92">
          <w:pPr>
            <w:pStyle w:val="Footer"/>
            <w:rPr>
              <w:rFonts w:cs="Arial"/>
            </w:rPr>
          </w:pPr>
        </w:p>
      </w:tc>
      <w:tc>
        <w:tcPr>
          <w:tcW w:w="1176" w:type="dxa"/>
          <w:tcBorders>
            <w:left w:val="thickThinSmallGap" w:sz="12" w:space="0" w:color="auto"/>
            <w:bottom w:val="thickThinSmallGap" w:sz="12" w:space="0" w:color="auto"/>
            <w:right w:val="thickThinSmallGap" w:sz="12" w:space="0" w:color="auto"/>
          </w:tcBorders>
        </w:tcPr>
        <w:p w14:paraId="14090D9F" w14:textId="77777777" w:rsidR="00D57C92" w:rsidRPr="00C738B9" w:rsidRDefault="00D57C92" w:rsidP="00D57C92">
          <w:pPr>
            <w:pStyle w:val="Footer"/>
            <w:rPr>
              <w:rFonts w:cs="Arial"/>
            </w:rPr>
          </w:pPr>
        </w:p>
      </w:tc>
      <w:tc>
        <w:tcPr>
          <w:tcW w:w="1196" w:type="dxa"/>
          <w:tcBorders>
            <w:left w:val="thickThinSmallGap" w:sz="12" w:space="0" w:color="auto"/>
            <w:bottom w:val="thickThinSmallGap" w:sz="12" w:space="0" w:color="auto"/>
            <w:right w:val="thinThickSmallGap" w:sz="12" w:space="0" w:color="auto"/>
          </w:tcBorders>
        </w:tcPr>
        <w:p w14:paraId="29D37D81" w14:textId="43B8650A" w:rsidR="00D57C92" w:rsidRPr="00C738B9" w:rsidRDefault="00D57C92" w:rsidP="00D57C92">
          <w:pPr>
            <w:pStyle w:val="Footer"/>
            <w:rPr>
              <w:rFonts w:cs="Arial"/>
            </w:rPr>
          </w:pPr>
        </w:p>
      </w:tc>
      <w:tc>
        <w:tcPr>
          <w:tcW w:w="1161" w:type="dxa"/>
          <w:tcBorders>
            <w:left w:val="thinThickSmallGap" w:sz="12" w:space="0" w:color="auto"/>
            <w:bottom w:val="thickThinSmallGap" w:sz="12" w:space="0" w:color="auto"/>
            <w:right w:val="thickThinSmallGap" w:sz="12" w:space="0" w:color="auto"/>
          </w:tcBorders>
          <w:cellIns w:id="331" w:author="OLTRE" w:date="2024-07-05T23:08:00Z"/>
        </w:tcPr>
        <w:p w14:paraId="31828340" w14:textId="77777777" w:rsidR="00D57C92" w:rsidRPr="00C738B9" w:rsidRDefault="00D57C92" w:rsidP="00D57C92">
          <w:pPr>
            <w:pStyle w:val="Footer"/>
            <w:rPr>
              <w:rFonts w:cs="Arial"/>
            </w:rPr>
          </w:pPr>
        </w:p>
      </w:tc>
    </w:tr>
  </w:tbl>
  <w:p w14:paraId="3992A10D" w14:textId="77777777" w:rsidR="00BC315F" w:rsidRPr="00BC315F" w:rsidRDefault="00BC315F" w:rsidP="00BC3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D37B" w14:textId="77777777" w:rsidR="009C0759" w:rsidRDefault="009C0759" w:rsidP="00BC315F">
      <w:r>
        <w:separator/>
      </w:r>
    </w:p>
  </w:footnote>
  <w:footnote w:type="continuationSeparator" w:id="0">
    <w:p w14:paraId="5E743EFC" w14:textId="77777777" w:rsidR="009C0759" w:rsidRDefault="009C0759" w:rsidP="00BC315F">
      <w:r>
        <w:continuationSeparator/>
      </w:r>
    </w:p>
  </w:footnote>
  <w:footnote w:type="continuationNotice" w:id="1">
    <w:p w14:paraId="3E446E36" w14:textId="77777777" w:rsidR="009C0759" w:rsidRDefault="009C0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B6D2" w14:textId="77777777" w:rsidR="00BD318C" w:rsidRDefault="00BD3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5B1"/>
    <w:multiLevelType w:val="hybridMultilevel"/>
    <w:tmpl w:val="D4C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E10"/>
    <w:multiLevelType w:val="hybridMultilevel"/>
    <w:tmpl w:val="8722CD20"/>
    <w:lvl w:ilvl="0" w:tplc="DBC6B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199361">
    <w:abstractNumId w:val="0"/>
  </w:num>
  <w:num w:numId="2" w16cid:durableId="13171490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8"/>
    <w:rsid w:val="00011B71"/>
    <w:rsid w:val="00012B1E"/>
    <w:rsid w:val="00021621"/>
    <w:rsid w:val="000220A9"/>
    <w:rsid w:val="00022EA6"/>
    <w:rsid w:val="000258C2"/>
    <w:rsid w:val="00025ABE"/>
    <w:rsid w:val="000279C1"/>
    <w:rsid w:val="0003094B"/>
    <w:rsid w:val="00031229"/>
    <w:rsid w:val="000319F4"/>
    <w:rsid w:val="0004028A"/>
    <w:rsid w:val="00042C7D"/>
    <w:rsid w:val="00044914"/>
    <w:rsid w:val="00051A80"/>
    <w:rsid w:val="000649D3"/>
    <w:rsid w:val="00065355"/>
    <w:rsid w:val="00074D6C"/>
    <w:rsid w:val="00076186"/>
    <w:rsid w:val="000A1D3A"/>
    <w:rsid w:val="000A4ECA"/>
    <w:rsid w:val="000B6C23"/>
    <w:rsid w:val="000D2EE6"/>
    <w:rsid w:val="000E1639"/>
    <w:rsid w:val="000E6D5C"/>
    <w:rsid w:val="000F26ED"/>
    <w:rsid w:val="000F3E7F"/>
    <w:rsid w:val="000F4385"/>
    <w:rsid w:val="00131541"/>
    <w:rsid w:val="001401F3"/>
    <w:rsid w:val="00164554"/>
    <w:rsid w:val="00165E0B"/>
    <w:rsid w:val="00176BFC"/>
    <w:rsid w:val="00185985"/>
    <w:rsid w:val="001951E9"/>
    <w:rsid w:val="001A2DA4"/>
    <w:rsid w:val="001A50FE"/>
    <w:rsid w:val="001C2AA6"/>
    <w:rsid w:val="001C51AC"/>
    <w:rsid w:val="001D12FD"/>
    <w:rsid w:val="001D49D4"/>
    <w:rsid w:val="001E473B"/>
    <w:rsid w:val="001E7FBA"/>
    <w:rsid w:val="00200AC0"/>
    <w:rsid w:val="00227458"/>
    <w:rsid w:val="00232D6A"/>
    <w:rsid w:val="00247D85"/>
    <w:rsid w:val="00251704"/>
    <w:rsid w:val="00261468"/>
    <w:rsid w:val="00272948"/>
    <w:rsid w:val="002A673D"/>
    <w:rsid w:val="002C6F29"/>
    <w:rsid w:val="002D4F81"/>
    <w:rsid w:val="002F72F0"/>
    <w:rsid w:val="00304462"/>
    <w:rsid w:val="00305065"/>
    <w:rsid w:val="00311A5E"/>
    <w:rsid w:val="003219BE"/>
    <w:rsid w:val="003258E0"/>
    <w:rsid w:val="003500DD"/>
    <w:rsid w:val="00360C8E"/>
    <w:rsid w:val="0036679C"/>
    <w:rsid w:val="003B1BB4"/>
    <w:rsid w:val="003D5BE4"/>
    <w:rsid w:val="003E476A"/>
    <w:rsid w:val="003E4C74"/>
    <w:rsid w:val="003F3999"/>
    <w:rsid w:val="004018EF"/>
    <w:rsid w:val="00402609"/>
    <w:rsid w:val="004038B6"/>
    <w:rsid w:val="004215A3"/>
    <w:rsid w:val="00427444"/>
    <w:rsid w:val="004305CD"/>
    <w:rsid w:val="004314EB"/>
    <w:rsid w:val="00433984"/>
    <w:rsid w:val="004358B8"/>
    <w:rsid w:val="004777FB"/>
    <w:rsid w:val="00484FDC"/>
    <w:rsid w:val="00486DC6"/>
    <w:rsid w:val="004A25D9"/>
    <w:rsid w:val="004A30BC"/>
    <w:rsid w:val="004B0CA9"/>
    <w:rsid w:val="004B49F8"/>
    <w:rsid w:val="004B57BB"/>
    <w:rsid w:val="004C298E"/>
    <w:rsid w:val="004C2AA3"/>
    <w:rsid w:val="004F2DC7"/>
    <w:rsid w:val="00503F16"/>
    <w:rsid w:val="0052391F"/>
    <w:rsid w:val="00533D04"/>
    <w:rsid w:val="005370A6"/>
    <w:rsid w:val="00542D1E"/>
    <w:rsid w:val="00546698"/>
    <w:rsid w:val="00560742"/>
    <w:rsid w:val="00582535"/>
    <w:rsid w:val="005849A5"/>
    <w:rsid w:val="00587188"/>
    <w:rsid w:val="00590584"/>
    <w:rsid w:val="005955D4"/>
    <w:rsid w:val="005D7DFF"/>
    <w:rsid w:val="005E21D0"/>
    <w:rsid w:val="005E42B8"/>
    <w:rsid w:val="006058DF"/>
    <w:rsid w:val="006127F7"/>
    <w:rsid w:val="00636BA2"/>
    <w:rsid w:val="00653C4E"/>
    <w:rsid w:val="00657B1F"/>
    <w:rsid w:val="006634A9"/>
    <w:rsid w:val="006662DC"/>
    <w:rsid w:val="00674455"/>
    <w:rsid w:val="00696203"/>
    <w:rsid w:val="006A1BE4"/>
    <w:rsid w:val="006B016F"/>
    <w:rsid w:val="006B15B7"/>
    <w:rsid w:val="006B6A97"/>
    <w:rsid w:val="006D1A50"/>
    <w:rsid w:val="006D26E8"/>
    <w:rsid w:val="006E1F97"/>
    <w:rsid w:val="006E38E8"/>
    <w:rsid w:val="006F1163"/>
    <w:rsid w:val="006F2441"/>
    <w:rsid w:val="006F3EFA"/>
    <w:rsid w:val="0070281B"/>
    <w:rsid w:val="00702BBD"/>
    <w:rsid w:val="00714671"/>
    <w:rsid w:val="0072595F"/>
    <w:rsid w:val="00744A08"/>
    <w:rsid w:val="00746D98"/>
    <w:rsid w:val="00747873"/>
    <w:rsid w:val="00764649"/>
    <w:rsid w:val="00767E2D"/>
    <w:rsid w:val="007927D8"/>
    <w:rsid w:val="00793C71"/>
    <w:rsid w:val="007C0009"/>
    <w:rsid w:val="007C72F5"/>
    <w:rsid w:val="007D225C"/>
    <w:rsid w:val="007F2152"/>
    <w:rsid w:val="007F4EBD"/>
    <w:rsid w:val="008128AC"/>
    <w:rsid w:val="0081625F"/>
    <w:rsid w:val="00817C22"/>
    <w:rsid w:val="00824C05"/>
    <w:rsid w:val="00834FDE"/>
    <w:rsid w:val="00836A16"/>
    <w:rsid w:val="00841E0C"/>
    <w:rsid w:val="008722D1"/>
    <w:rsid w:val="00892C33"/>
    <w:rsid w:val="008945CB"/>
    <w:rsid w:val="008A2016"/>
    <w:rsid w:val="008B38AA"/>
    <w:rsid w:val="008B4EE0"/>
    <w:rsid w:val="008B6677"/>
    <w:rsid w:val="008C574A"/>
    <w:rsid w:val="008C5E46"/>
    <w:rsid w:val="008D24A5"/>
    <w:rsid w:val="008D7FF9"/>
    <w:rsid w:val="008E5FA9"/>
    <w:rsid w:val="008E68C9"/>
    <w:rsid w:val="00917CF4"/>
    <w:rsid w:val="0092005B"/>
    <w:rsid w:val="009249B3"/>
    <w:rsid w:val="00930290"/>
    <w:rsid w:val="00941428"/>
    <w:rsid w:val="0094673F"/>
    <w:rsid w:val="00962A25"/>
    <w:rsid w:val="00973605"/>
    <w:rsid w:val="009741FA"/>
    <w:rsid w:val="00975EA2"/>
    <w:rsid w:val="0099292A"/>
    <w:rsid w:val="009935DC"/>
    <w:rsid w:val="009A05E6"/>
    <w:rsid w:val="009A1844"/>
    <w:rsid w:val="009B69DA"/>
    <w:rsid w:val="009C034A"/>
    <w:rsid w:val="009C0759"/>
    <w:rsid w:val="009C2E96"/>
    <w:rsid w:val="009C5F20"/>
    <w:rsid w:val="009D7022"/>
    <w:rsid w:val="009E27BC"/>
    <w:rsid w:val="009E5A28"/>
    <w:rsid w:val="009E7BC7"/>
    <w:rsid w:val="009F207A"/>
    <w:rsid w:val="009F4067"/>
    <w:rsid w:val="009F546F"/>
    <w:rsid w:val="009F5A3D"/>
    <w:rsid w:val="00A0473C"/>
    <w:rsid w:val="00A0698B"/>
    <w:rsid w:val="00A12583"/>
    <w:rsid w:val="00A14305"/>
    <w:rsid w:val="00A22F1D"/>
    <w:rsid w:val="00AB6144"/>
    <w:rsid w:val="00AC5638"/>
    <w:rsid w:val="00AD4F27"/>
    <w:rsid w:val="00AF0061"/>
    <w:rsid w:val="00B056B5"/>
    <w:rsid w:val="00B23A08"/>
    <w:rsid w:val="00B23A87"/>
    <w:rsid w:val="00B70070"/>
    <w:rsid w:val="00B9446D"/>
    <w:rsid w:val="00BA2ED7"/>
    <w:rsid w:val="00BC315F"/>
    <w:rsid w:val="00BC324C"/>
    <w:rsid w:val="00BC5C58"/>
    <w:rsid w:val="00BD318C"/>
    <w:rsid w:val="00BE0B59"/>
    <w:rsid w:val="00BE192C"/>
    <w:rsid w:val="00BE1E3D"/>
    <w:rsid w:val="00BE38AA"/>
    <w:rsid w:val="00BE3EE1"/>
    <w:rsid w:val="00BF125B"/>
    <w:rsid w:val="00BF6543"/>
    <w:rsid w:val="00C015DA"/>
    <w:rsid w:val="00C10F61"/>
    <w:rsid w:val="00C14566"/>
    <w:rsid w:val="00C21100"/>
    <w:rsid w:val="00C232AE"/>
    <w:rsid w:val="00C400E2"/>
    <w:rsid w:val="00C92E4B"/>
    <w:rsid w:val="00CA03FC"/>
    <w:rsid w:val="00CA09D5"/>
    <w:rsid w:val="00CA365A"/>
    <w:rsid w:val="00CA4B68"/>
    <w:rsid w:val="00CA73F8"/>
    <w:rsid w:val="00CB1B03"/>
    <w:rsid w:val="00CC20BB"/>
    <w:rsid w:val="00CC62F2"/>
    <w:rsid w:val="00CD567F"/>
    <w:rsid w:val="00CE18BD"/>
    <w:rsid w:val="00CE28C8"/>
    <w:rsid w:val="00D1483D"/>
    <w:rsid w:val="00D17CEE"/>
    <w:rsid w:val="00D21927"/>
    <w:rsid w:val="00D24EA6"/>
    <w:rsid w:val="00D32885"/>
    <w:rsid w:val="00D356E3"/>
    <w:rsid w:val="00D41FB3"/>
    <w:rsid w:val="00D51D20"/>
    <w:rsid w:val="00D55EB8"/>
    <w:rsid w:val="00D57C91"/>
    <w:rsid w:val="00D57C92"/>
    <w:rsid w:val="00D62E7C"/>
    <w:rsid w:val="00D64169"/>
    <w:rsid w:val="00D8642E"/>
    <w:rsid w:val="00D9013A"/>
    <w:rsid w:val="00D93A48"/>
    <w:rsid w:val="00D96AF4"/>
    <w:rsid w:val="00DA4810"/>
    <w:rsid w:val="00DC1127"/>
    <w:rsid w:val="00DC7B35"/>
    <w:rsid w:val="00DE201B"/>
    <w:rsid w:val="00DE59F3"/>
    <w:rsid w:val="00E15516"/>
    <w:rsid w:val="00E25A1F"/>
    <w:rsid w:val="00E33517"/>
    <w:rsid w:val="00E40340"/>
    <w:rsid w:val="00E4166C"/>
    <w:rsid w:val="00E4759E"/>
    <w:rsid w:val="00E53498"/>
    <w:rsid w:val="00E53E65"/>
    <w:rsid w:val="00E76A9D"/>
    <w:rsid w:val="00E81C87"/>
    <w:rsid w:val="00E91D73"/>
    <w:rsid w:val="00E91DE6"/>
    <w:rsid w:val="00E942EA"/>
    <w:rsid w:val="00EB2696"/>
    <w:rsid w:val="00EC2E00"/>
    <w:rsid w:val="00ED3A86"/>
    <w:rsid w:val="00EF0031"/>
    <w:rsid w:val="00EF2472"/>
    <w:rsid w:val="00EF5239"/>
    <w:rsid w:val="00F019C8"/>
    <w:rsid w:val="00F14DD0"/>
    <w:rsid w:val="00F2766C"/>
    <w:rsid w:val="00F3603F"/>
    <w:rsid w:val="00F37F9F"/>
    <w:rsid w:val="00F454AB"/>
    <w:rsid w:val="00F604A8"/>
    <w:rsid w:val="00FA3F93"/>
    <w:rsid w:val="00FB1789"/>
    <w:rsid w:val="00FD0A52"/>
    <w:rsid w:val="00FD6217"/>
    <w:rsid w:val="00FE49F3"/>
    <w:rsid w:val="00FF69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92EA9"/>
  <w14:defaultImageDpi w14:val="300"/>
  <w15:docId w15:val="{1C0C56EB-10D4-468E-AF85-C62F8983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315F"/>
    <w:pPr>
      <w:keepNext/>
      <w:jc w:val="center"/>
      <w:outlineLvl w:val="0"/>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D2EE6"/>
    <w:pPr>
      <w:spacing w:after="120"/>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99"/>
    <w:semiHidden/>
    <w:rsid w:val="000D2EE6"/>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unhideWhenUsed/>
    <w:rsid w:val="000D2EE6"/>
    <w:rPr>
      <w:rFonts w:ascii="Arial" w:eastAsiaTheme="minorHAnsi" w:hAnsi="Arial"/>
      <w:sz w:val="20"/>
      <w:szCs w:val="20"/>
      <w:lang w:val="en-US"/>
    </w:rPr>
  </w:style>
  <w:style w:type="character" w:customStyle="1" w:styleId="CommentTextChar">
    <w:name w:val="Comment Text Char"/>
    <w:basedOn w:val="DefaultParagraphFont"/>
    <w:link w:val="CommentText"/>
    <w:uiPriority w:val="99"/>
    <w:semiHidden/>
    <w:rsid w:val="000D2EE6"/>
    <w:rPr>
      <w:rFonts w:ascii="Arial" w:eastAsiaTheme="minorHAnsi" w:hAnsi="Arial"/>
      <w:sz w:val="20"/>
      <w:szCs w:val="20"/>
      <w:lang w:val="en-US"/>
    </w:rPr>
  </w:style>
  <w:style w:type="character" w:styleId="CommentReference">
    <w:name w:val="annotation reference"/>
    <w:basedOn w:val="DefaultParagraphFont"/>
    <w:uiPriority w:val="99"/>
    <w:semiHidden/>
    <w:unhideWhenUsed/>
    <w:rsid w:val="000D2EE6"/>
    <w:rPr>
      <w:sz w:val="16"/>
      <w:szCs w:val="16"/>
    </w:rPr>
  </w:style>
  <w:style w:type="paragraph" w:styleId="BalloonText">
    <w:name w:val="Balloon Text"/>
    <w:basedOn w:val="Normal"/>
    <w:link w:val="BalloonTextChar"/>
    <w:uiPriority w:val="99"/>
    <w:semiHidden/>
    <w:unhideWhenUsed/>
    <w:rsid w:val="000D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EE6"/>
    <w:rPr>
      <w:rFonts w:ascii="Lucida Grande" w:hAnsi="Lucida Grande" w:cs="Lucida Grande"/>
      <w:sz w:val="18"/>
      <w:szCs w:val="18"/>
    </w:rPr>
  </w:style>
  <w:style w:type="paragraph" w:styleId="ListParagraph">
    <w:name w:val="List Paragraph"/>
    <w:basedOn w:val="Normal"/>
    <w:uiPriority w:val="34"/>
    <w:qFormat/>
    <w:rsid w:val="00022EA6"/>
    <w:pPr>
      <w:ind w:left="720"/>
      <w:contextualSpacing/>
    </w:pPr>
  </w:style>
  <w:style w:type="paragraph" w:styleId="CommentSubject">
    <w:name w:val="annotation subject"/>
    <w:basedOn w:val="CommentText"/>
    <w:next w:val="CommentText"/>
    <w:link w:val="CommentSubjectChar"/>
    <w:uiPriority w:val="99"/>
    <w:semiHidden/>
    <w:unhideWhenUsed/>
    <w:rsid w:val="004B57BB"/>
    <w:rPr>
      <w:rFonts w:asciiTheme="minorHAnsi" w:eastAsiaTheme="minorEastAsia" w:hAnsiTheme="minorHAnsi"/>
      <w:b/>
      <w:bCs/>
      <w:lang w:val="en-ID"/>
    </w:rPr>
  </w:style>
  <w:style w:type="character" w:customStyle="1" w:styleId="CommentSubjectChar">
    <w:name w:val="Comment Subject Char"/>
    <w:basedOn w:val="CommentTextChar"/>
    <w:link w:val="CommentSubject"/>
    <w:uiPriority w:val="99"/>
    <w:semiHidden/>
    <w:rsid w:val="004B57BB"/>
    <w:rPr>
      <w:rFonts w:ascii="Arial" w:eastAsiaTheme="minorHAnsi" w:hAnsi="Arial"/>
      <w:b/>
      <w:bCs/>
      <w:sz w:val="20"/>
      <w:szCs w:val="20"/>
      <w:lang w:val="en-US"/>
    </w:rPr>
  </w:style>
  <w:style w:type="table" w:styleId="MediumShading2-Accent3">
    <w:name w:val="Medium Shading 2 Accent 3"/>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BC315F"/>
    <w:rPr>
      <w:rFonts w:ascii="Arial" w:eastAsia="Times New Roman" w:hAnsi="Arial" w:cs="Times New Roman"/>
      <w:sz w:val="28"/>
      <w:szCs w:val="20"/>
      <w:lang w:val="en-US"/>
    </w:rPr>
  </w:style>
  <w:style w:type="table" w:styleId="LightList-Accent2">
    <w:name w:val="Light List Accent 2"/>
    <w:basedOn w:val="TableNormal"/>
    <w:uiPriority w:val="61"/>
    <w:rsid w:val="00BC31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BC315F"/>
    <w:pPr>
      <w:tabs>
        <w:tab w:val="center" w:pos="4320"/>
        <w:tab w:val="right" w:pos="8640"/>
      </w:tabs>
    </w:pPr>
  </w:style>
  <w:style w:type="character" w:customStyle="1" w:styleId="HeaderChar">
    <w:name w:val="Header Char"/>
    <w:basedOn w:val="DefaultParagraphFont"/>
    <w:link w:val="Header"/>
    <w:uiPriority w:val="99"/>
    <w:rsid w:val="00BC315F"/>
  </w:style>
  <w:style w:type="paragraph" w:styleId="Footer">
    <w:name w:val="footer"/>
    <w:basedOn w:val="Normal"/>
    <w:link w:val="FooterChar"/>
    <w:uiPriority w:val="99"/>
    <w:unhideWhenUsed/>
    <w:rsid w:val="00BC315F"/>
    <w:pPr>
      <w:tabs>
        <w:tab w:val="center" w:pos="4320"/>
        <w:tab w:val="right" w:pos="8640"/>
      </w:tabs>
    </w:pPr>
  </w:style>
  <w:style w:type="character" w:customStyle="1" w:styleId="FooterChar">
    <w:name w:val="Footer Char"/>
    <w:basedOn w:val="DefaultParagraphFont"/>
    <w:link w:val="Footer"/>
    <w:uiPriority w:val="99"/>
    <w:rsid w:val="00BC315F"/>
  </w:style>
  <w:style w:type="character" w:styleId="Hyperlink">
    <w:name w:val="Hyperlink"/>
    <w:basedOn w:val="DefaultParagraphFont"/>
    <w:uiPriority w:val="99"/>
    <w:unhideWhenUsed/>
    <w:rsid w:val="00E53498"/>
    <w:rPr>
      <w:color w:val="0000FF" w:themeColor="hyperlink"/>
      <w:u w:val="single"/>
    </w:rPr>
  </w:style>
  <w:style w:type="character" w:styleId="UnresolvedMention">
    <w:name w:val="Unresolved Mention"/>
    <w:basedOn w:val="DefaultParagraphFont"/>
    <w:uiPriority w:val="99"/>
    <w:semiHidden/>
    <w:unhideWhenUsed/>
    <w:rsid w:val="00E53498"/>
    <w:rPr>
      <w:color w:val="605E5C"/>
      <w:shd w:val="clear" w:color="auto" w:fill="E1DFDD"/>
    </w:rPr>
  </w:style>
  <w:style w:type="paragraph" w:styleId="Revision">
    <w:name w:val="Revision"/>
    <w:hidden/>
    <w:uiPriority w:val="99"/>
    <w:semiHidden/>
    <w:rsid w:val="00CB1B03"/>
  </w:style>
  <w:style w:type="character" w:styleId="PageNumber">
    <w:name w:val="page number"/>
    <w:basedOn w:val="DefaultParagraphFont"/>
    <w:uiPriority w:val="99"/>
    <w:semiHidden/>
    <w:unhideWhenUsed/>
    <w:rsid w:val="00D57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32836">
      <w:bodyDiv w:val="1"/>
      <w:marLeft w:val="0"/>
      <w:marRight w:val="0"/>
      <w:marTop w:val="0"/>
      <w:marBottom w:val="0"/>
      <w:divBdr>
        <w:top w:val="none" w:sz="0" w:space="0" w:color="auto"/>
        <w:left w:val="none" w:sz="0" w:space="0" w:color="auto"/>
        <w:bottom w:val="none" w:sz="0" w:space="0" w:color="auto"/>
        <w:right w:val="none" w:sz="0" w:space="0" w:color="auto"/>
      </w:divBdr>
      <w:divsChild>
        <w:div w:id="555047454">
          <w:marLeft w:val="0"/>
          <w:marRight w:val="0"/>
          <w:marTop w:val="0"/>
          <w:marBottom w:val="0"/>
          <w:divBdr>
            <w:top w:val="none" w:sz="0" w:space="0" w:color="auto"/>
            <w:left w:val="none" w:sz="0" w:space="0" w:color="auto"/>
            <w:bottom w:val="none" w:sz="0" w:space="0" w:color="auto"/>
            <w:right w:val="none" w:sz="0" w:space="0" w:color="auto"/>
          </w:divBdr>
        </w:div>
        <w:div w:id="742411841">
          <w:marLeft w:val="0"/>
          <w:marRight w:val="0"/>
          <w:marTop w:val="0"/>
          <w:marBottom w:val="0"/>
          <w:divBdr>
            <w:top w:val="none" w:sz="0" w:space="0" w:color="auto"/>
            <w:left w:val="none" w:sz="0" w:space="0" w:color="auto"/>
            <w:bottom w:val="none" w:sz="0" w:space="0" w:color="auto"/>
            <w:right w:val="none" w:sz="0" w:space="0" w:color="auto"/>
          </w:divBdr>
          <w:divsChild>
            <w:div w:id="1146312101">
              <w:marLeft w:val="0"/>
              <w:marRight w:val="0"/>
              <w:marTop w:val="0"/>
              <w:marBottom w:val="0"/>
              <w:divBdr>
                <w:top w:val="none" w:sz="0" w:space="0" w:color="auto"/>
                <w:left w:val="none" w:sz="0" w:space="0" w:color="auto"/>
                <w:bottom w:val="none" w:sz="0" w:space="0" w:color="auto"/>
                <w:right w:val="none" w:sz="0" w:space="0" w:color="auto"/>
              </w:divBdr>
            </w:div>
          </w:divsChild>
        </w:div>
        <w:div w:id="933131127">
          <w:marLeft w:val="0"/>
          <w:marRight w:val="0"/>
          <w:marTop w:val="0"/>
          <w:marBottom w:val="0"/>
          <w:divBdr>
            <w:top w:val="none" w:sz="0" w:space="0" w:color="auto"/>
            <w:left w:val="none" w:sz="0" w:space="0" w:color="auto"/>
            <w:bottom w:val="none" w:sz="0" w:space="0" w:color="auto"/>
            <w:right w:val="none" w:sz="0" w:space="0" w:color="auto"/>
          </w:divBdr>
          <w:divsChild>
            <w:div w:id="169413384">
              <w:marLeft w:val="0"/>
              <w:marRight w:val="0"/>
              <w:marTop w:val="0"/>
              <w:marBottom w:val="0"/>
              <w:divBdr>
                <w:top w:val="none" w:sz="0" w:space="0" w:color="auto"/>
                <w:left w:val="none" w:sz="0" w:space="0" w:color="auto"/>
                <w:bottom w:val="none" w:sz="0" w:space="0" w:color="auto"/>
                <w:right w:val="none" w:sz="0" w:space="0" w:color="auto"/>
              </w:divBdr>
              <w:divsChild>
                <w:div w:id="1905143588">
                  <w:marLeft w:val="0"/>
                  <w:marRight w:val="0"/>
                  <w:marTop w:val="0"/>
                  <w:marBottom w:val="0"/>
                  <w:divBdr>
                    <w:top w:val="none" w:sz="0" w:space="0" w:color="auto"/>
                    <w:left w:val="none" w:sz="0" w:space="0" w:color="auto"/>
                    <w:bottom w:val="none" w:sz="0" w:space="0" w:color="auto"/>
                    <w:right w:val="none" w:sz="0" w:space="0" w:color="auto"/>
                  </w:divBdr>
                  <w:divsChild>
                    <w:div w:id="11416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0534">
      <w:bodyDiv w:val="1"/>
      <w:marLeft w:val="0"/>
      <w:marRight w:val="0"/>
      <w:marTop w:val="0"/>
      <w:marBottom w:val="0"/>
      <w:divBdr>
        <w:top w:val="none" w:sz="0" w:space="0" w:color="auto"/>
        <w:left w:val="none" w:sz="0" w:space="0" w:color="auto"/>
        <w:bottom w:val="none" w:sz="0" w:space="0" w:color="auto"/>
        <w:right w:val="none" w:sz="0" w:space="0" w:color="auto"/>
      </w:divBdr>
      <w:divsChild>
        <w:div w:id="2134013161">
          <w:marLeft w:val="0"/>
          <w:marRight w:val="0"/>
          <w:marTop w:val="0"/>
          <w:marBottom w:val="0"/>
          <w:divBdr>
            <w:top w:val="none" w:sz="0" w:space="0" w:color="auto"/>
            <w:left w:val="none" w:sz="0" w:space="0" w:color="auto"/>
            <w:bottom w:val="none" w:sz="0" w:space="0" w:color="auto"/>
            <w:right w:val="none" w:sz="0" w:space="0" w:color="auto"/>
          </w:divBdr>
        </w:div>
        <w:div w:id="1985621682">
          <w:marLeft w:val="0"/>
          <w:marRight w:val="0"/>
          <w:marTop w:val="0"/>
          <w:marBottom w:val="0"/>
          <w:divBdr>
            <w:top w:val="none" w:sz="0" w:space="0" w:color="auto"/>
            <w:left w:val="none" w:sz="0" w:space="0" w:color="auto"/>
            <w:bottom w:val="none" w:sz="0" w:space="0" w:color="auto"/>
            <w:right w:val="none" w:sz="0" w:space="0" w:color="auto"/>
          </w:divBdr>
          <w:divsChild>
            <w:div w:id="1210416967">
              <w:marLeft w:val="0"/>
              <w:marRight w:val="0"/>
              <w:marTop w:val="0"/>
              <w:marBottom w:val="0"/>
              <w:divBdr>
                <w:top w:val="none" w:sz="0" w:space="0" w:color="auto"/>
                <w:left w:val="none" w:sz="0" w:space="0" w:color="auto"/>
                <w:bottom w:val="none" w:sz="0" w:space="0" w:color="auto"/>
                <w:right w:val="none" w:sz="0" w:space="0" w:color="auto"/>
              </w:divBdr>
            </w:div>
          </w:divsChild>
        </w:div>
        <w:div w:id="2066022900">
          <w:marLeft w:val="0"/>
          <w:marRight w:val="0"/>
          <w:marTop w:val="0"/>
          <w:marBottom w:val="0"/>
          <w:divBdr>
            <w:top w:val="none" w:sz="0" w:space="0" w:color="auto"/>
            <w:left w:val="none" w:sz="0" w:space="0" w:color="auto"/>
            <w:bottom w:val="none" w:sz="0" w:space="0" w:color="auto"/>
            <w:right w:val="none" w:sz="0" w:space="0" w:color="auto"/>
          </w:divBdr>
          <w:divsChild>
            <w:div w:id="1377854060">
              <w:marLeft w:val="0"/>
              <w:marRight w:val="0"/>
              <w:marTop w:val="0"/>
              <w:marBottom w:val="0"/>
              <w:divBdr>
                <w:top w:val="none" w:sz="0" w:space="0" w:color="auto"/>
                <w:left w:val="none" w:sz="0" w:space="0" w:color="auto"/>
                <w:bottom w:val="none" w:sz="0" w:space="0" w:color="auto"/>
                <w:right w:val="none" w:sz="0" w:space="0" w:color="auto"/>
              </w:divBdr>
              <w:divsChild>
                <w:div w:id="967006263">
                  <w:marLeft w:val="0"/>
                  <w:marRight w:val="0"/>
                  <w:marTop w:val="0"/>
                  <w:marBottom w:val="0"/>
                  <w:divBdr>
                    <w:top w:val="none" w:sz="0" w:space="0" w:color="auto"/>
                    <w:left w:val="none" w:sz="0" w:space="0" w:color="auto"/>
                    <w:bottom w:val="none" w:sz="0" w:space="0" w:color="auto"/>
                    <w:right w:val="none" w:sz="0" w:space="0" w:color="auto"/>
                  </w:divBdr>
                  <w:divsChild>
                    <w:div w:id="20770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5</cp:revision>
  <dcterms:created xsi:type="dcterms:W3CDTF">2024-07-05T02:07:00Z</dcterms:created>
  <dcterms:modified xsi:type="dcterms:W3CDTF">2024-07-05T16:16:00Z</dcterms:modified>
</cp:coreProperties>
</file>