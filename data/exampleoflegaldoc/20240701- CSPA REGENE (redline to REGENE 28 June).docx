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24"/>
        <w:gridCol w:w="271"/>
        <w:gridCol w:w="4638"/>
      </w:tblGrid>
      <w:tr w:rsidR="00CD0B41" w:rsidRPr="00E1614A" w14:paraId="77809BB1" w14:textId="77777777" w:rsidTr="005B1243">
        <w:trPr>
          <w:trHeight w:val="332"/>
        </w:trPr>
        <w:tc>
          <w:tcPr>
            <w:tcW w:w="5024" w:type="dxa"/>
          </w:tcPr>
          <w:p w14:paraId="4F680CDD" w14:textId="77777777" w:rsidR="00CD0B41" w:rsidRPr="005B1243" w:rsidRDefault="00CD0B41" w:rsidP="00176863">
            <w:pPr>
              <w:spacing w:after="120" w:line="276" w:lineRule="auto"/>
              <w:jc w:val="center"/>
              <w:rPr>
                <w:rFonts w:ascii="Verdana" w:hAnsi="Verdana"/>
                <w:sz w:val="20"/>
              </w:rPr>
            </w:pPr>
            <w:r w:rsidRPr="00E1614A">
              <w:rPr>
                <w:rFonts w:ascii="Verdana" w:hAnsi="Verdana" w:cs="Verdana"/>
                <w:b/>
                <w:bCs/>
                <w:sz w:val="20"/>
                <w:szCs w:val="20"/>
              </w:rPr>
              <w:t>CONDITIONAL SHARE SALE AND PURCHASE AGREEMENT</w:t>
            </w:r>
          </w:p>
        </w:tc>
        <w:tc>
          <w:tcPr>
            <w:tcW w:w="271" w:type="dxa"/>
          </w:tcPr>
          <w:p w14:paraId="65C26368" w14:textId="77777777" w:rsidR="00CD0B41" w:rsidRPr="005B1243" w:rsidRDefault="00CD0B41" w:rsidP="00176863">
            <w:pPr>
              <w:spacing w:after="120" w:line="276" w:lineRule="auto"/>
              <w:rPr>
                <w:rFonts w:ascii="Verdana" w:hAnsi="Verdana"/>
                <w:sz w:val="20"/>
              </w:rPr>
            </w:pPr>
          </w:p>
        </w:tc>
        <w:tc>
          <w:tcPr>
            <w:tcW w:w="4638" w:type="dxa"/>
          </w:tcPr>
          <w:p w14:paraId="6D6C86E9" w14:textId="77777777" w:rsidR="00CD0B41" w:rsidRPr="005B1243" w:rsidRDefault="00CD0B41" w:rsidP="00176863">
            <w:pPr>
              <w:spacing w:after="120" w:line="276" w:lineRule="auto"/>
              <w:jc w:val="center"/>
              <w:rPr>
                <w:rFonts w:ascii="Verdana" w:hAnsi="Verdana"/>
                <w:color w:val="E8E8E8" w:themeColor="background2"/>
                <w:sz w:val="20"/>
              </w:rPr>
            </w:pPr>
            <w:r w:rsidRPr="005B1243">
              <w:rPr>
                <w:rFonts w:ascii="Verdana" w:hAnsi="Verdana"/>
                <w:b/>
                <w:color w:val="E8E8E8" w:themeColor="background2"/>
                <w:sz w:val="20"/>
              </w:rPr>
              <w:t>PERJANJIAN PENGIKATAN JUAL BELI SAHAM</w:t>
            </w:r>
          </w:p>
        </w:tc>
      </w:tr>
      <w:tr w:rsidR="00CD0B41" w:rsidRPr="00E1614A" w14:paraId="3AE318F9" w14:textId="77777777" w:rsidTr="005B1243">
        <w:tc>
          <w:tcPr>
            <w:tcW w:w="5024" w:type="dxa"/>
          </w:tcPr>
          <w:p w14:paraId="1BE1C9AB" w14:textId="47488C6A" w:rsidR="00CD0B41" w:rsidRPr="005B1243" w:rsidRDefault="00CD0B41" w:rsidP="007C57D1">
            <w:pPr>
              <w:spacing w:after="120"/>
              <w:jc w:val="both"/>
              <w:rPr>
                <w:rFonts w:ascii="Verdana" w:hAnsi="Verdana"/>
                <w:sz w:val="20"/>
              </w:rPr>
            </w:pPr>
            <w:r w:rsidRPr="00E1614A">
              <w:rPr>
                <w:rFonts w:ascii="Verdana" w:hAnsi="Verdana" w:cs="Verdana"/>
                <w:b/>
                <w:bCs/>
                <w:sz w:val="20"/>
                <w:szCs w:val="20"/>
              </w:rPr>
              <w:t xml:space="preserve">Conditional Share Sale </w:t>
            </w:r>
            <w:r w:rsidR="00E614AA" w:rsidRPr="00E1614A">
              <w:rPr>
                <w:rFonts w:ascii="Verdana" w:hAnsi="Verdana" w:cs="Verdana"/>
                <w:b/>
                <w:bCs/>
                <w:sz w:val="20"/>
                <w:szCs w:val="20"/>
              </w:rPr>
              <w:t>a</w:t>
            </w:r>
            <w:r w:rsidRPr="00E1614A">
              <w:rPr>
                <w:rFonts w:ascii="Verdana" w:hAnsi="Verdana" w:cs="Verdana"/>
                <w:b/>
                <w:bCs/>
                <w:sz w:val="20"/>
                <w:szCs w:val="20"/>
              </w:rPr>
              <w:t>nd Purchase Agreement</w:t>
            </w:r>
            <w:r w:rsidRPr="00E1614A">
              <w:rPr>
                <w:rFonts w:ascii="Verdana" w:hAnsi="Verdana" w:cs="Verdana"/>
                <w:sz w:val="20"/>
                <w:szCs w:val="20"/>
              </w:rPr>
              <w:t xml:space="preserve"> (“</w:t>
            </w:r>
            <w:r w:rsidRPr="008E3B7F">
              <w:rPr>
                <w:rFonts w:ascii="Verdana" w:hAnsi="Verdana" w:cs="Verdana"/>
                <w:b/>
                <w:bCs/>
                <w:sz w:val="20"/>
                <w:szCs w:val="20"/>
              </w:rPr>
              <w:t>Agreement</w:t>
            </w:r>
            <w:r w:rsidRPr="008E3B7F">
              <w:rPr>
                <w:rFonts w:ascii="Verdana" w:hAnsi="Verdana" w:cs="Verdana"/>
                <w:sz w:val="20"/>
                <w:szCs w:val="20"/>
              </w:rPr>
              <w:t xml:space="preserve">”) is made and entered into on </w:t>
            </w:r>
            <w:r w:rsidR="008E3B7F">
              <w:rPr>
                <w:rFonts w:ascii="Verdana" w:hAnsi="Verdana" w:cs="Verdana"/>
                <w:sz w:val="20"/>
                <w:szCs w:val="20"/>
              </w:rPr>
              <w:t>_____________</w:t>
            </w:r>
            <w:r w:rsidR="00D0262F" w:rsidRPr="00E1614A">
              <w:rPr>
                <w:rFonts w:ascii="Verdana" w:hAnsi="Verdana" w:cs="Verdana"/>
                <w:sz w:val="20"/>
                <w:szCs w:val="20"/>
              </w:rPr>
              <w:t xml:space="preserve"> </w:t>
            </w:r>
            <w:r w:rsidRPr="00E1614A">
              <w:rPr>
                <w:rFonts w:ascii="Verdana" w:hAnsi="Verdana" w:cs="Verdana"/>
                <w:sz w:val="20"/>
                <w:szCs w:val="20"/>
              </w:rPr>
              <w:t>2024 by and between:</w:t>
            </w:r>
          </w:p>
        </w:tc>
        <w:tc>
          <w:tcPr>
            <w:tcW w:w="271" w:type="dxa"/>
          </w:tcPr>
          <w:p w14:paraId="40025C0B" w14:textId="77777777" w:rsidR="00CD0B41" w:rsidRPr="005B1243" w:rsidRDefault="00CD0B41" w:rsidP="007C57D1">
            <w:pPr>
              <w:spacing w:after="120"/>
              <w:rPr>
                <w:rFonts w:ascii="Verdana" w:hAnsi="Verdana"/>
                <w:sz w:val="20"/>
              </w:rPr>
            </w:pPr>
          </w:p>
        </w:tc>
        <w:tc>
          <w:tcPr>
            <w:tcW w:w="4638" w:type="dxa"/>
          </w:tcPr>
          <w:p w14:paraId="3591F14E" w14:textId="55337C8B" w:rsidR="00CD0B41" w:rsidRPr="005B1243" w:rsidRDefault="00CD0B41" w:rsidP="007C57D1">
            <w:pPr>
              <w:spacing w:after="120"/>
              <w:jc w:val="both"/>
              <w:rPr>
                <w:rFonts w:ascii="Verdana" w:hAnsi="Verdana"/>
                <w:color w:val="E8E8E8" w:themeColor="background2"/>
                <w:sz w:val="20"/>
              </w:rPr>
            </w:pPr>
            <w:r w:rsidRPr="005B1243">
              <w:rPr>
                <w:rFonts w:ascii="Verdana" w:hAnsi="Verdana"/>
                <w:b/>
                <w:color w:val="E8E8E8" w:themeColor="background2"/>
                <w:spacing w:val="-3"/>
                <w:sz w:val="20"/>
              </w:rPr>
              <w:t xml:space="preserve">Pengikatan Perjanjian Jual Beli Saham (“Perjanjian”) </w:t>
            </w:r>
            <w:r w:rsidRPr="005B1243">
              <w:rPr>
                <w:rFonts w:ascii="Verdana" w:hAnsi="Verdana"/>
                <w:color w:val="E8E8E8" w:themeColor="background2"/>
                <w:spacing w:val="-3"/>
                <w:sz w:val="20"/>
              </w:rPr>
              <w:t>dibuat dan dilangsungkan pada tanggal * May 2024 oleh dan antara:</w:t>
            </w:r>
          </w:p>
        </w:tc>
      </w:tr>
      <w:tr w:rsidR="00CD0B41" w:rsidRPr="00E1614A" w14:paraId="6541864A" w14:textId="77777777" w:rsidTr="005B1243">
        <w:tc>
          <w:tcPr>
            <w:tcW w:w="5024" w:type="dxa"/>
          </w:tcPr>
          <w:p w14:paraId="3541E7EB" w14:textId="6725980D" w:rsidR="00CD0B41" w:rsidRPr="005B1243" w:rsidRDefault="00CD0B41" w:rsidP="007C57D1">
            <w:pPr>
              <w:pStyle w:val="ListParagraph"/>
              <w:numPr>
                <w:ilvl w:val="0"/>
                <w:numId w:val="1"/>
              </w:numPr>
              <w:spacing w:after="120"/>
              <w:ind w:left="310" w:hanging="310"/>
              <w:contextualSpacing w:val="0"/>
              <w:jc w:val="both"/>
              <w:rPr>
                <w:rFonts w:ascii="Verdana" w:hAnsi="Verdana"/>
                <w:sz w:val="20"/>
              </w:rPr>
            </w:pPr>
            <w:r w:rsidRPr="00E1614A">
              <w:rPr>
                <w:rFonts w:ascii="Verdana" w:hAnsi="Verdana" w:cs="Verdana"/>
                <w:b/>
                <w:bCs/>
                <w:sz w:val="20"/>
                <w:szCs w:val="20"/>
              </w:rPr>
              <w:t>PT REGENE ARTIFISIAL INTELIGEN (“REGENE”)</w:t>
            </w:r>
            <w:r w:rsidRPr="00E1614A">
              <w:rPr>
                <w:rFonts w:ascii="Verdana" w:hAnsi="Verdana" w:cs="Verdana"/>
                <w:sz w:val="20"/>
                <w:szCs w:val="20"/>
                <w:lang w:val="id-ID"/>
              </w:rPr>
              <w:t>,</w:t>
            </w:r>
            <w:r w:rsidRPr="00E1614A">
              <w:rPr>
                <w:rFonts w:ascii="Verdana" w:hAnsi="Verdana" w:cs="Verdana"/>
                <w:sz w:val="20"/>
                <w:szCs w:val="20"/>
              </w:rPr>
              <w:t xml:space="preserve"> </w:t>
            </w:r>
            <w:r w:rsidRPr="00E1614A">
              <w:rPr>
                <w:rFonts w:ascii="Verdana" w:hAnsi="Verdana"/>
                <w:sz w:val="20"/>
                <w:szCs w:val="20"/>
              </w:rPr>
              <w:t>a company in the form of limited liability company incorporated based on Deed no. 3 dated  March 2</w:t>
            </w:r>
            <w:r w:rsidRPr="00E1614A">
              <w:rPr>
                <w:rFonts w:ascii="Verdana" w:hAnsi="Verdana"/>
                <w:sz w:val="20"/>
                <w:szCs w:val="20"/>
                <w:vertAlign w:val="superscript"/>
              </w:rPr>
              <w:t>nd,</w:t>
            </w:r>
            <w:r w:rsidRPr="00E1614A">
              <w:rPr>
                <w:rFonts w:ascii="Verdana" w:hAnsi="Verdana"/>
                <w:sz w:val="20"/>
                <w:szCs w:val="20"/>
              </w:rPr>
              <w:t xml:space="preserve"> 2022, drawn before Sandi Guntara Trisna, S.Kom., S.</w:t>
            </w:r>
            <w:r w:rsidR="00CD2741" w:rsidRPr="00E1614A">
              <w:rPr>
                <w:rFonts w:ascii="Verdana" w:hAnsi="Verdana"/>
                <w:sz w:val="20"/>
                <w:szCs w:val="20"/>
              </w:rPr>
              <w:t>H</w:t>
            </w:r>
            <w:r w:rsidRPr="00E1614A">
              <w:rPr>
                <w:rFonts w:ascii="Verdana" w:hAnsi="Verdana"/>
                <w:sz w:val="20"/>
                <w:szCs w:val="20"/>
              </w:rPr>
              <w:t>., M.M, M.Kn., Notary in Kabupaten Karawang, having received a legalization from Minister Law and Human Right’s Decree No. AHU-0015625.AH.01.01.TAHUN 2022 on March 2</w:t>
            </w:r>
            <w:r w:rsidRPr="00E1614A">
              <w:rPr>
                <w:rFonts w:ascii="Verdana" w:hAnsi="Verdana"/>
                <w:sz w:val="20"/>
                <w:szCs w:val="20"/>
                <w:vertAlign w:val="superscript"/>
              </w:rPr>
              <w:t>nd</w:t>
            </w:r>
            <w:r w:rsidRPr="00E1614A">
              <w:rPr>
                <w:rFonts w:ascii="Verdana" w:hAnsi="Verdana"/>
                <w:sz w:val="20"/>
                <w:szCs w:val="20"/>
              </w:rPr>
              <w:t>, 2022 under the laws of Indonesia, that latest has been amended under Deed No. 02</w:t>
            </w:r>
            <w:r w:rsidRPr="00E1614A">
              <w:rPr>
                <w:rFonts w:ascii="Verdana" w:hAnsi="Verdana"/>
                <w:sz w:val="20"/>
                <w:szCs w:val="20"/>
                <w:lang w:val="en-GB"/>
              </w:rPr>
              <w:t xml:space="preserve"> dated Febuary 23</w:t>
            </w:r>
            <w:r w:rsidR="00E614AA" w:rsidRPr="00E1614A">
              <w:rPr>
                <w:rFonts w:ascii="Verdana" w:hAnsi="Verdana"/>
                <w:sz w:val="20"/>
                <w:szCs w:val="20"/>
                <w:vertAlign w:val="superscript"/>
                <w:lang w:val="en-GB"/>
              </w:rPr>
              <w:t>rd</w:t>
            </w:r>
            <w:r w:rsidRPr="00E1614A">
              <w:rPr>
                <w:rFonts w:ascii="Verdana" w:hAnsi="Verdana"/>
                <w:sz w:val="20"/>
                <w:szCs w:val="20"/>
                <w:lang w:val="en-GB"/>
              </w:rPr>
              <w:t>, 2024, drawn before Jane Miranda Gasali, S.H., M.Kn., a notary in Kota Depok</w:t>
            </w:r>
            <w:r w:rsidRPr="00E1614A">
              <w:rPr>
                <w:rFonts w:ascii="Verdana" w:eastAsia="Times New Roman" w:hAnsi="Verdana" w:cs="Segoe UI"/>
                <w:sz w:val="20"/>
                <w:szCs w:val="20"/>
                <w:lang w:val="en-GB"/>
              </w:rPr>
              <w:t>  had been accepted by  Minister Law</w:t>
            </w:r>
            <w:r w:rsidRPr="00E1614A">
              <w:rPr>
                <w:rFonts w:ascii="Verdana" w:hAnsi="Verdana"/>
                <w:sz w:val="20"/>
                <w:szCs w:val="20"/>
                <w:lang w:val="en-GB"/>
              </w:rPr>
              <w:t xml:space="preserve"> and </w:t>
            </w:r>
            <w:r w:rsidRPr="00E1614A">
              <w:rPr>
                <w:rFonts w:ascii="Verdana" w:eastAsia="Times New Roman" w:hAnsi="Verdana" w:cs="Segoe UI"/>
                <w:sz w:val="20"/>
                <w:szCs w:val="20"/>
                <w:lang w:val="en-GB"/>
              </w:rPr>
              <w:t>Human Right’s Decree under Letter of Acceptance of Notification of Changes of Article of Association No.  AHU-AH.01.03-0046718 on Febuary 23</w:t>
            </w:r>
            <w:r w:rsidR="00E614AA" w:rsidRPr="00E1614A">
              <w:rPr>
                <w:rFonts w:ascii="Verdana" w:eastAsia="Times New Roman" w:hAnsi="Verdana" w:cs="Segoe UI"/>
                <w:sz w:val="20"/>
                <w:szCs w:val="20"/>
                <w:vertAlign w:val="superscript"/>
                <w:lang w:val="en-GB"/>
              </w:rPr>
              <w:t>rd</w:t>
            </w:r>
            <w:r w:rsidR="00E614AA" w:rsidRPr="00E1614A">
              <w:rPr>
                <w:rFonts w:ascii="Verdana" w:eastAsia="Times New Roman" w:hAnsi="Verdana" w:cs="Segoe UI"/>
                <w:sz w:val="20"/>
                <w:szCs w:val="20"/>
                <w:lang w:val="en-GB"/>
              </w:rPr>
              <w:t xml:space="preserve">, </w:t>
            </w:r>
            <w:r w:rsidRPr="00E1614A">
              <w:rPr>
                <w:rFonts w:ascii="Verdana" w:eastAsia="Times New Roman" w:hAnsi="Verdana" w:cs="Segoe UI"/>
                <w:sz w:val="20"/>
                <w:szCs w:val="20"/>
                <w:lang w:val="en-GB"/>
              </w:rPr>
              <w:t>2024 </w:t>
            </w:r>
            <w:r w:rsidRPr="00E1614A">
              <w:rPr>
                <w:rFonts w:ascii="Verdana" w:hAnsi="Verdana"/>
                <w:sz w:val="20"/>
                <w:szCs w:val="20"/>
              </w:rPr>
              <w:t xml:space="preserve">and having its domicile at </w:t>
            </w:r>
            <w:r w:rsidRPr="00E1614A">
              <w:rPr>
                <w:rFonts w:ascii="Verdana" w:eastAsia="Times New Roman" w:hAnsi="Verdana" w:cs="Segoe UI"/>
                <w:sz w:val="20"/>
                <w:szCs w:val="20"/>
                <w:lang w:val="en-GB"/>
              </w:rPr>
              <w:t>Office 8 Building, 18A floor, SCBD Lot. 28, Jl. Jend. Sudirman Kav. 52-53, Senayan, Kebayoran Baru, South Jakarta,</w:t>
            </w:r>
            <w:r w:rsidRPr="00E1614A">
              <w:rPr>
                <w:rFonts w:ascii="Verdana" w:hAnsi="Verdana"/>
                <w:sz w:val="20"/>
                <w:szCs w:val="20"/>
                <w:lang w:val="en-GB"/>
              </w:rPr>
              <w:t xml:space="preserve"> Indonesia</w:t>
            </w:r>
            <w:r w:rsidRPr="00E1614A">
              <w:rPr>
                <w:rFonts w:ascii="Verdana" w:eastAsia="Times New Roman" w:hAnsi="Verdana"/>
                <w:sz w:val="20"/>
                <w:szCs w:val="20"/>
                <w:lang w:val="en-GB"/>
              </w:rPr>
              <w:t> </w:t>
            </w:r>
            <w:r w:rsidRPr="00E1614A">
              <w:rPr>
                <w:rFonts w:ascii="Verdana" w:hAnsi="Verdana"/>
                <w:sz w:val="20"/>
                <w:szCs w:val="20"/>
                <w:lang w:val="en-GB"/>
              </w:rPr>
              <w:t xml:space="preserve">in this matter represented by Tiang Vichi Lestari (a holder of Indonesian Resident’s </w:t>
            </w:r>
            <w:r w:rsidR="00E614AA" w:rsidRPr="00E1614A">
              <w:rPr>
                <w:rFonts w:ascii="Verdana" w:hAnsi="Verdana"/>
                <w:sz w:val="20"/>
                <w:szCs w:val="20"/>
                <w:lang w:val="en-GB"/>
              </w:rPr>
              <w:t>C</w:t>
            </w:r>
            <w:r w:rsidRPr="00E1614A">
              <w:rPr>
                <w:rFonts w:ascii="Verdana" w:hAnsi="Verdana"/>
                <w:sz w:val="20"/>
                <w:szCs w:val="20"/>
                <w:lang w:val="en-GB"/>
              </w:rPr>
              <w:t xml:space="preserve">itizen </w:t>
            </w:r>
            <w:r w:rsidR="00E614AA" w:rsidRPr="00E1614A">
              <w:rPr>
                <w:rFonts w:ascii="Verdana" w:hAnsi="Verdana"/>
                <w:sz w:val="20"/>
                <w:szCs w:val="20"/>
                <w:lang w:val="en-GB"/>
              </w:rPr>
              <w:t>C</w:t>
            </w:r>
            <w:r w:rsidRPr="00E1614A">
              <w:rPr>
                <w:rFonts w:ascii="Verdana" w:hAnsi="Verdana"/>
                <w:sz w:val="20"/>
                <w:szCs w:val="20"/>
                <w:lang w:val="en-GB"/>
              </w:rPr>
              <w:t>ard no.</w:t>
            </w:r>
            <w:r w:rsidRPr="00E1614A">
              <w:rPr>
                <w:rFonts w:ascii="Verdana" w:eastAsia="Times New Roman" w:hAnsi="Verdana"/>
                <w:sz w:val="20"/>
                <w:szCs w:val="20"/>
                <w:lang w:val="en-GB"/>
              </w:rPr>
              <w:t> </w:t>
            </w:r>
            <w:r w:rsidRPr="00E1614A">
              <w:rPr>
                <w:rFonts w:ascii="Verdana" w:eastAsia="Times New Roman" w:hAnsi="Verdana" w:cs="Segoe UI"/>
                <w:sz w:val="20"/>
                <w:szCs w:val="20"/>
                <w:lang w:val="en-GB"/>
              </w:rPr>
              <w:t xml:space="preserve"> 3172016602860006</w:t>
            </w:r>
            <w:r w:rsidRPr="00E1614A">
              <w:rPr>
                <w:rFonts w:ascii="Verdana" w:hAnsi="Verdana"/>
                <w:sz w:val="20"/>
                <w:szCs w:val="20"/>
                <w:lang w:val="en-GB"/>
              </w:rPr>
              <w:t>) based on afore mentioned deed of establishment, acting in his capacity as the Director for and behalf of the Company</w:t>
            </w:r>
            <w:r w:rsidRPr="00E1614A">
              <w:rPr>
                <w:rFonts w:ascii="Verdana" w:hAnsi="Verdana" w:cs="Verdana"/>
                <w:sz w:val="20"/>
                <w:szCs w:val="20"/>
              </w:rPr>
              <w:t xml:space="preserve"> which in this matter, REGENE is representing itself as a company and also based on the Deed of Power of Attorney No. * drawn before </w:t>
            </w:r>
            <w:r w:rsidRPr="00E1614A">
              <w:rPr>
                <w:rFonts w:ascii="Verdana" w:hAnsi="Verdana"/>
                <w:sz w:val="20"/>
                <w:szCs w:val="20"/>
                <w:lang w:val="en-GB"/>
              </w:rPr>
              <w:t>drawn before Jane Miranda Gasali, S.H., M.Kn., a notary in Kota Depok</w:t>
            </w:r>
            <w:r w:rsidRPr="00E1614A">
              <w:rPr>
                <w:rFonts w:ascii="Verdana" w:eastAsia="Times New Roman" w:hAnsi="Verdana" w:cs="Segoe UI"/>
                <w:sz w:val="20"/>
                <w:szCs w:val="20"/>
                <w:lang w:val="en-GB"/>
              </w:rPr>
              <w:t xml:space="preserve">  </w:t>
            </w:r>
            <w:r w:rsidRPr="00E1614A">
              <w:rPr>
                <w:rFonts w:ascii="Verdana" w:hAnsi="Verdana" w:cs="Verdana"/>
                <w:sz w:val="20"/>
                <w:szCs w:val="20"/>
              </w:rPr>
              <w:t>dated * is hereby representing Luna Famiarjo (“</w:t>
            </w:r>
            <w:r w:rsidRPr="00E1614A">
              <w:rPr>
                <w:rFonts w:ascii="Verdana" w:hAnsi="Verdana" w:cs="Verdana"/>
                <w:b/>
                <w:bCs/>
                <w:sz w:val="20"/>
                <w:szCs w:val="20"/>
              </w:rPr>
              <w:t>Seller</w:t>
            </w:r>
            <w:r w:rsidRPr="00E1614A">
              <w:rPr>
                <w:rFonts w:ascii="Verdana" w:hAnsi="Verdana" w:cs="Verdana"/>
                <w:sz w:val="20"/>
                <w:szCs w:val="20"/>
              </w:rPr>
              <w:t xml:space="preserve">”) on behalf of her 152,150 (one </w:t>
            </w:r>
            <w:r w:rsidR="009173A5" w:rsidRPr="00E1614A">
              <w:rPr>
                <w:rFonts w:ascii="Verdana" w:hAnsi="Verdana" w:cs="Verdana"/>
                <w:sz w:val="20"/>
                <w:szCs w:val="20"/>
              </w:rPr>
              <w:t xml:space="preserve">hundred </w:t>
            </w:r>
            <w:r w:rsidRPr="00E1614A">
              <w:rPr>
                <w:rFonts w:ascii="Verdana" w:hAnsi="Verdana" w:cs="Verdana"/>
                <w:sz w:val="20"/>
                <w:szCs w:val="20"/>
              </w:rPr>
              <w:t xml:space="preserve">fifty two thousand and </w:t>
            </w:r>
            <w:r w:rsidRPr="003B691E">
              <w:rPr>
                <w:rFonts w:ascii="Verdana" w:hAnsi="Verdana" w:cs="Verdana"/>
                <w:sz w:val="20"/>
                <w:szCs w:val="20"/>
              </w:rPr>
              <w:t xml:space="preserve">one hundred fifty) Class B Shares in </w:t>
            </w:r>
            <w:r w:rsidRPr="005B1243">
              <w:rPr>
                <w:rFonts w:ascii="Verdana" w:hAnsi="Verdana"/>
                <w:sz w:val="20"/>
              </w:rPr>
              <w:t>REGENE</w:t>
            </w:r>
            <w:r w:rsidRPr="003B691E">
              <w:rPr>
                <w:rFonts w:ascii="Verdana" w:hAnsi="Verdana" w:cs="Verdana"/>
                <w:sz w:val="20"/>
                <w:szCs w:val="20"/>
              </w:rPr>
              <w:t>;</w:t>
            </w:r>
            <w:r w:rsidRPr="00E1614A">
              <w:rPr>
                <w:rFonts w:ascii="Verdana" w:hAnsi="Verdana" w:cs="Verdana"/>
                <w:sz w:val="20"/>
                <w:szCs w:val="20"/>
              </w:rPr>
              <w:t xml:space="preserve"> </w:t>
            </w:r>
            <w:r w:rsidR="00AD28D1">
              <w:rPr>
                <w:rFonts w:ascii="Verdana" w:hAnsi="Verdana" w:cs="Verdana"/>
                <w:sz w:val="20"/>
                <w:szCs w:val="20"/>
              </w:rPr>
              <w:t>and</w:t>
            </w:r>
          </w:p>
        </w:tc>
        <w:tc>
          <w:tcPr>
            <w:tcW w:w="271" w:type="dxa"/>
          </w:tcPr>
          <w:p w14:paraId="3C6AE595" w14:textId="77777777" w:rsidR="00CD0B41" w:rsidRPr="005B1243" w:rsidRDefault="00CD0B41" w:rsidP="007C57D1">
            <w:pPr>
              <w:spacing w:after="120"/>
              <w:rPr>
                <w:rFonts w:ascii="Verdana" w:hAnsi="Verdana"/>
                <w:sz w:val="20"/>
              </w:rPr>
            </w:pPr>
          </w:p>
        </w:tc>
        <w:tc>
          <w:tcPr>
            <w:tcW w:w="4638" w:type="dxa"/>
          </w:tcPr>
          <w:p w14:paraId="6BF65C58" w14:textId="7B4D8BC5" w:rsidR="00CD0B41" w:rsidRPr="005B1243" w:rsidRDefault="00CD0B41" w:rsidP="007C57D1">
            <w:pPr>
              <w:pStyle w:val="ListParagraph"/>
              <w:numPr>
                <w:ilvl w:val="0"/>
                <w:numId w:val="2"/>
              </w:numPr>
              <w:spacing w:after="120"/>
              <w:ind w:left="397" w:hanging="397"/>
              <w:contextualSpacing w:val="0"/>
              <w:jc w:val="both"/>
              <w:rPr>
                <w:rFonts w:ascii="Verdana" w:hAnsi="Verdana"/>
                <w:color w:val="E8E8E8" w:themeColor="background2"/>
                <w:sz w:val="20"/>
              </w:rPr>
            </w:pPr>
            <w:r w:rsidRPr="005B1243">
              <w:rPr>
                <w:rFonts w:ascii="Verdana" w:hAnsi="Verdana"/>
                <w:b/>
                <w:color w:val="E8E8E8" w:themeColor="background2"/>
                <w:sz w:val="20"/>
              </w:rPr>
              <w:t xml:space="preserve">PT REGENE ARTIFISIAL INTELIGEN </w:t>
            </w:r>
            <w:r w:rsidRPr="005B1243">
              <w:rPr>
                <w:rFonts w:ascii="Verdana" w:hAnsi="Verdana"/>
                <w:color w:val="E8E8E8" w:themeColor="background2"/>
                <w:sz w:val="20"/>
              </w:rPr>
              <w:t>(“</w:t>
            </w:r>
            <w:r w:rsidRPr="005B1243">
              <w:rPr>
                <w:rFonts w:ascii="Verdana" w:hAnsi="Verdana"/>
                <w:b/>
                <w:color w:val="E8E8E8" w:themeColor="background2"/>
                <w:sz w:val="20"/>
              </w:rPr>
              <w:t>REGENE</w:t>
            </w:r>
            <w:r w:rsidRPr="005B1243">
              <w:rPr>
                <w:rFonts w:ascii="Verdana" w:hAnsi="Verdana"/>
                <w:color w:val="E8E8E8" w:themeColor="background2"/>
                <w:sz w:val="20"/>
              </w:rPr>
              <w:t>”), suatu perseroan terbatas yang dibentuk berdasarkan Akta No. 3  tanggal 2 Maret 2024, yang dibuat di</w:t>
            </w:r>
            <w:r w:rsidR="00CD2741" w:rsidRPr="005B1243">
              <w:rPr>
                <w:rFonts w:ascii="Verdana" w:hAnsi="Verdana"/>
                <w:color w:val="E8E8E8" w:themeColor="background2"/>
                <w:sz w:val="20"/>
              </w:rPr>
              <w:t xml:space="preserve"> </w:t>
            </w:r>
            <w:r w:rsidRPr="005B1243">
              <w:rPr>
                <w:rFonts w:ascii="Verdana" w:hAnsi="Verdana"/>
                <w:color w:val="E8E8E8" w:themeColor="background2"/>
                <w:sz w:val="20"/>
              </w:rPr>
              <w:t>hadapan Sandi Guntara Trisna, S.Kom., S.</w:t>
            </w:r>
            <w:r w:rsidR="00CD2741" w:rsidRPr="005B1243">
              <w:rPr>
                <w:rFonts w:ascii="Verdana" w:hAnsi="Verdana"/>
                <w:color w:val="E8E8E8" w:themeColor="background2"/>
                <w:sz w:val="20"/>
              </w:rPr>
              <w:t>H</w:t>
            </w:r>
            <w:r w:rsidRPr="005B1243">
              <w:rPr>
                <w:rFonts w:ascii="Verdana" w:hAnsi="Verdana"/>
                <w:color w:val="E8E8E8" w:themeColor="background2"/>
                <w:sz w:val="20"/>
              </w:rPr>
              <w:t>., M.M, M.Kn., Notaris di Kabupaten Karawang yang telah menerima pengesahan berdasarkan Surat Keputusan Menteri Hukum dan HAM No. AHU-0015625.AH.01.01.TAHUN 2022 pada tanggal 2 Maret 2022 berdasarkan hukum Negara Republik Indonesia, yang terakhir diubah berdasarkan Akta No. 02 tanggal 23 Feb</w:t>
            </w:r>
            <w:r w:rsidR="00E614AA" w:rsidRPr="005B1243">
              <w:rPr>
                <w:rFonts w:ascii="Verdana" w:hAnsi="Verdana"/>
                <w:color w:val="E8E8E8" w:themeColor="background2"/>
                <w:sz w:val="20"/>
              </w:rPr>
              <w:t>r</w:t>
            </w:r>
            <w:r w:rsidRPr="005B1243">
              <w:rPr>
                <w:rFonts w:ascii="Verdana" w:hAnsi="Verdana"/>
                <w:color w:val="E8E8E8" w:themeColor="background2"/>
                <w:sz w:val="20"/>
              </w:rPr>
              <w:t xml:space="preserve">uari 2024, yang dibuat dihadapan </w:t>
            </w:r>
            <w:r w:rsidRPr="005B1243">
              <w:rPr>
                <w:rFonts w:ascii="Verdana" w:hAnsi="Verdana"/>
                <w:color w:val="E8E8E8" w:themeColor="background2"/>
                <w:sz w:val="20"/>
                <w:lang w:val="en-GB"/>
              </w:rPr>
              <w:t>Jane Miranda Gasali, S.H., M.Kn.,</w:t>
            </w:r>
            <w:r w:rsidRPr="005B1243">
              <w:rPr>
                <w:rFonts w:ascii="Verdana" w:hAnsi="Verdana"/>
                <w:color w:val="E8E8E8" w:themeColor="background2"/>
                <w:sz w:val="20"/>
              </w:rPr>
              <w:t xml:space="preserve"> Notaris di Kota Depok, telah diterima pemberitahuannya oleh Menteri Hukum dan HAM berdasarkan Surat Penerimaan Pemberitahuan Perubahan Anggaran Dasar No. </w:t>
            </w:r>
            <w:r w:rsidRPr="005B1243">
              <w:rPr>
                <w:rFonts w:ascii="Verdana" w:hAnsi="Verdana"/>
                <w:color w:val="E8E8E8" w:themeColor="background2"/>
                <w:sz w:val="20"/>
                <w:lang w:val="en-GB"/>
              </w:rPr>
              <w:t>AHU-AH.01.03-0046718</w:t>
            </w:r>
            <w:r w:rsidRPr="005B1243">
              <w:rPr>
                <w:rFonts w:ascii="Verdana" w:hAnsi="Verdana"/>
                <w:color w:val="E8E8E8" w:themeColor="background2"/>
                <w:sz w:val="20"/>
              </w:rPr>
              <w:t xml:space="preserve"> </w:t>
            </w:r>
            <w:r w:rsidR="00E614AA" w:rsidRPr="005B1243">
              <w:rPr>
                <w:rFonts w:ascii="Verdana" w:hAnsi="Verdana"/>
                <w:color w:val="E8E8E8" w:themeColor="background2"/>
                <w:sz w:val="20"/>
              </w:rPr>
              <w:t xml:space="preserve">tertanggal </w:t>
            </w:r>
            <w:r w:rsidRPr="005B1243">
              <w:rPr>
                <w:rFonts w:ascii="Verdana" w:hAnsi="Verdana"/>
                <w:color w:val="E8E8E8" w:themeColor="background2"/>
                <w:sz w:val="20"/>
              </w:rPr>
              <w:t>23 Feb</w:t>
            </w:r>
            <w:r w:rsidR="00E614AA" w:rsidRPr="005B1243">
              <w:rPr>
                <w:rFonts w:ascii="Verdana" w:hAnsi="Verdana"/>
                <w:color w:val="E8E8E8" w:themeColor="background2"/>
                <w:sz w:val="20"/>
              </w:rPr>
              <w:t>r</w:t>
            </w:r>
            <w:r w:rsidRPr="005B1243">
              <w:rPr>
                <w:rFonts w:ascii="Verdana" w:hAnsi="Verdana"/>
                <w:color w:val="E8E8E8" w:themeColor="background2"/>
                <w:sz w:val="20"/>
              </w:rPr>
              <w:t>uari 2024, berkedudukan di Office 8 Building, Lantai 18A, SCBD Lot. 28, Jl. Jend. Sudirman Kav. 52-53, Senayan, Kebayoran Baru, Jakarta Selatan</w:t>
            </w:r>
            <w:r w:rsidRPr="005B1243" w:rsidDel="00F92F8F">
              <w:rPr>
                <w:rFonts w:ascii="Verdana" w:hAnsi="Verdana"/>
                <w:color w:val="E8E8E8" w:themeColor="background2"/>
                <w:sz w:val="20"/>
              </w:rPr>
              <w:t xml:space="preserve"> </w:t>
            </w:r>
            <w:r w:rsidRPr="005B1243">
              <w:rPr>
                <w:rFonts w:ascii="Verdana" w:hAnsi="Verdana"/>
                <w:color w:val="E8E8E8" w:themeColor="background2"/>
                <w:sz w:val="20"/>
              </w:rPr>
              <w:t xml:space="preserve">dalam hal ini diwakili oleh Tiang Vichi Lestari (pemegang </w:t>
            </w:r>
            <w:r w:rsidR="00E614AA" w:rsidRPr="005B1243">
              <w:rPr>
                <w:rFonts w:ascii="Verdana" w:hAnsi="Verdana"/>
                <w:color w:val="E8E8E8" w:themeColor="background2"/>
                <w:sz w:val="20"/>
              </w:rPr>
              <w:t>K</w:t>
            </w:r>
            <w:r w:rsidRPr="005B1243">
              <w:rPr>
                <w:rFonts w:ascii="Verdana" w:hAnsi="Verdana"/>
                <w:color w:val="E8E8E8" w:themeColor="background2"/>
                <w:sz w:val="20"/>
              </w:rPr>
              <w:t xml:space="preserve">artu </w:t>
            </w:r>
            <w:r w:rsidR="00E614AA" w:rsidRPr="005B1243">
              <w:rPr>
                <w:rFonts w:ascii="Verdana" w:hAnsi="Verdana"/>
                <w:color w:val="E8E8E8" w:themeColor="background2"/>
                <w:sz w:val="20"/>
              </w:rPr>
              <w:t>T</w:t>
            </w:r>
            <w:r w:rsidRPr="005B1243">
              <w:rPr>
                <w:rFonts w:ascii="Verdana" w:hAnsi="Verdana"/>
                <w:color w:val="E8E8E8" w:themeColor="background2"/>
                <w:sz w:val="20"/>
              </w:rPr>
              <w:t xml:space="preserve">anda </w:t>
            </w:r>
            <w:r w:rsidR="00E614AA" w:rsidRPr="005B1243">
              <w:rPr>
                <w:rFonts w:ascii="Verdana" w:hAnsi="Verdana"/>
                <w:color w:val="E8E8E8" w:themeColor="background2"/>
                <w:sz w:val="20"/>
              </w:rPr>
              <w:t>P</w:t>
            </w:r>
            <w:r w:rsidRPr="005B1243">
              <w:rPr>
                <w:rFonts w:ascii="Verdana" w:hAnsi="Verdana"/>
                <w:color w:val="E8E8E8" w:themeColor="background2"/>
                <w:sz w:val="20"/>
              </w:rPr>
              <w:t xml:space="preserve">enduduk Indonesia </w:t>
            </w:r>
            <w:r w:rsidR="00E614AA" w:rsidRPr="005B1243">
              <w:rPr>
                <w:rFonts w:ascii="Verdana" w:hAnsi="Verdana"/>
                <w:color w:val="E8E8E8" w:themeColor="background2"/>
                <w:sz w:val="20"/>
              </w:rPr>
              <w:t>N</w:t>
            </w:r>
            <w:r w:rsidRPr="005B1243">
              <w:rPr>
                <w:rFonts w:ascii="Verdana" w:hAnsi="Verdana"/>
                <w:color w:val="E8E8E8" w:themeColor="background2"/>
                <w:sz w:val="20"/>
              </w:rPr>
              <w:t xml:space="preserve">o.  </w:t>
            </w:r>
            <w:r w:rsidRPr="005B1243">
              <w:rPr>
                <w:rFonts w:ascii="Verdana" w:hAnsi="Verdana"/>
                <w:color w:val="E8E8E8" w:themeColor="background2"/>
                <w:sz w:val="20"/>
                <w:lang w:val="en-GB"/>
              </w:rPr>
              <w:t>3172016602860006</w:t>
            </w:r>
            <w:r w:rsidRPr="005B1243">
              <w:rPr>
                <w:rFonts w:ascii="Verdana" w:hAnsi="Verdana"/>
                <w:color w:val="E8E8E8" w:themeColor="background2"/>
                <w:sz w:val="20"/>
              </w:rPr>
              <w:t xml:space="preserve">) yang berdasarkan akta pendirian diatas, bertindak dalam kapasitasnya sebagai Direktur untuk dan atas nama REGENE dan berdasarkan Akta Pemberian Kuasa No * yang dibuat dihadapan </w:t>
            </w:r>
            <w:r w:rsidRPr="005B1243">
              <w:rPr>
                <w:rFonts w:ascii="Verdana" w:hAnsi="Verdana"/>
                <w:color w:val="E8E8E8" w:themeColor="background2"/>
                <w:sz w:val="20"/>
                <w:lang w:val="en-GB"/>
              </w:rPr>
              <w:t>Jane Miranda Gasali, S.H., M.Kn.,</w:t>
            </w:r>
            <w:r w:rsidRPr="005B1243">
              <w:rPr>
                <w:rFonts w:ascii="Verdana" w:hAnsi="Verdana"/>
                <w:color w:val="E8E8E8" w:themeColor="background2"/>
                <w:sz w:val="20"/>
              </w:rPr>
              <w:t xml:space="preserve"> Notaris di Kota Depok, dengan ini mewakili Luna Famiarjo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atas 152,150 (seratus lima puluh </w:t>
            </w:r>
            <w:r w:rsidR="00E614AA" w:rsidRPr="005B1243">
              <w:rPr>
                <w:rFonts w:ascii="Verdana" w:hAnsi="Verdana"/>
                <w:color w:val="E8E8E8" w:themeColor="background2"/>
                <w:sz w:val="20"/>
              </w:rPr>
              <w:t xml:space="preserve">dua </w:t>
            </w:r>
            <w:r w:rsidRPr="005B1243">
              <w:rPr>
                <w:rFonts w:ascii="Verdana" w:hAnsi="Verdana"/>
                <w:color w:val="E8E8E8" w:themeColor="background2"/>
                <w:sz w:val="20"/>
              </w:rPr>
              <w:t xml:space="preserve">ribu seratus lima puluh) lembar Saham Kelas B di </w:t>
            </w:r>
            <w:r w:rsidRPr="005B1243">
              <w:rPr>
                <w:rFonts w:ascii="Verdana" w:hAnsi="Verdana"/>
                <w:b/>
                <w:color w:val="E8E8E8" w:themeColor="background2"/>
                <w:sz w:val="20"/>
              </w:rPr>
              <w:t>REGENE</w:t>
            </w:r>
            <w:r w:rsidRPr="005B1243">
              <w:rPr>
                <w:rFonts w:ascii="Verdana" w:hAnsi="Verdana"/>
                <w:color w:val="E8E8E8" w:themeColor="background2"/>
                <w:sz w:val="20"/>
              </w:rPr>
              <w:t>;</w:t>
            </w:r>
          </w:p>
        </w:tc>
      </w:tr>
      <w:tr w:rsidR="00CD0B41" w:rsidRPr="00E1614A" w14:paraId="60112B13" w14:textId="77777777" w:rsidTr="005B1243">
        <w:tc>
          <w:tcPr>
            <w:tcW w:w="5024" w:type="dxa"/>
          </w:tcPr>
          <w:p w14:paraId="05755F83" w14:textId="2584D60A" w:rsidR="0071334E" w:rsidRPr="007D1EB7" w:rsidRDefault="0071334E" w:rsidP="007D1EB7">
            <w:pPr>
              <w:pStyle w:val="ListParagraph"/>
              <w:numPr>
                <w:ilvl w:val="0"/>
                <w:numId w:val="1"/>
              </w:numPr>
              <w:spacing w:after="120"/>
              <w:ind w:left="310" w:hanging="310"/>
              <w:contextualSpacing w:val="0"/>
              <w:jc w:val="both"/>
              <w:rPr>
                <w:rFonts w:ascii="Verdana" w:hAnsi="Verdana"/>
                <w:color w:val="000000" w:themeColor="text1"/>
                <w:sz w:val="20"/>
              </w:rPr>
            </w:pPr>
            <w:r w:rsidRPr="00A32FEC">
              <w:rPr>
                <w:rFonts w:ascii="Verdana" w:hAnsi="Verdana"/>
                <w:b/>
                <w:color w:val="000000" w:themeColor="text1"/>
                <w:sz w:val="20"/>
              </w:rPr>
              <w:t>PT</w:t>
            </w:r>
            <w:r w:rsidR="00A156CB" w:rsidRPr="00A32FEC">
              <w:rPr>
                <w:rFonts w:ascii="Verdana" w:hAnsi="Verdana"/>
                <w:b/>
                <w:color w:val="000000" w:themeColor="text1"/>
                <w:sz w:val="20"/>
              </w:rPr>
              <w:t xml:space="preserve"> PRIMA CAKRAWALA INDONESIA</w:t>
            </w:r>
            <w:r w:rsidR="00046323">
              <w:rPr>
                <w:rFonts w:ascii="Verdana" w:hAnsi="Verdana"/>
                <w:b/>
                <w:color w:val="000000" w:themeColor="text1"/>
                <w:sz w:val="20"/>
              </w:rPr>
              <w:t xml:space="preserve"> </w:t>
            </w:r>
            <w:r w:rsidRPr="00A32FEC">
              <w:rPr>
                <w:rFonts w:ascii="Verdana" w:hAnsi="Verdana"/>
                <w:bCs/>
                <w:color w:val="000000" w:themeColor="text1"/>
                <w:sz w:val="20"/>
              </w:rPr>
              <w:t>(“</w:t>
            </w:r>
            <w:r w:rsidRPr="00A32FEC">
              <w:rPr>
                <w:rFonts w:ascii="Verdana" w:hAnsi="Verdana"/>
                <w:b/>
                <w:color w:val="000000" w:themeColor="text1"/>
                <w:sz w:val="20"/>
              </w:rPr>
              <w:t>Purchaser</w:t>
            </w:r>
            <w:r w:rsidRPr="00A32FEC">
              <w:rPr>
                <w:rFonts w:ascii="Verdana" w:hAnsi="Verdana"/>
                <w:bCs/>
                <w:color w:val="000000" w:themeColor="text1"/>
                <w:sz w:val="20"/>
              </w:rPr>
              <w:t>”)</w:t>
            </w:r>
            <w:r w:rsidRPr="00A32FEC">
              <w:rPr>
                <w:rFonts w:ascii="Verdana" w:hAnsi="Verdana"/>
                <w:color w:val="000000" w:themeColor="text1"/>
                <w:sz w:val="20"/>
              </w:rPr>
              <w:t xml:space="preserve">, a limited </w:t>
            </w:r>
            <w:r w:rsidRPr="007D1EB7">
              <w:rPr>
                <w:rFonts w:ascii="Verdana" w:hAnsi="Verdana" w:cs="Verdana"/>
                <w:sz w:val="20"/>
                <w:szCs w:val="20"/>
              </w:rPr>
              <w:t>liability</w:t>
            </w:r>
            <w:r w:rsidRPr="00A32FEC">
              <w:rPr>
                <w:rFonts w:ascii="Verdana" w:hAnsi="Verdana"/>
                <w:color w:val="000000" w:themeColor="text1"/>
                <w:sz w:val="20"/>
              </w:rPr>
              <w:t xml:space="preserve"> company incorporated based on Deed </w:t>
            </w:r>
            <w:r w:rsidRPr="007D1EB7">
              <w:rPr>
                <w:rFonts w:ascii="Verdana" w:hAnsi="Verdana" w:cs="Verdana"/>
                <w:sz w:val="20"/>
                <w:szCs w:val="20"/>
              </w:rPr>
              <w:t>No</w:t>
            </w:r>
            <w:r w:rsidRPr="00A32FEC">
              <w:rPr>
                <w:rFonts w:ascii="Verdana" w:hAnsi="Verdana"/>
                <w:color w:val="000000" w:themeColor="text1"/>
                <w:sz w:val="20"/>
              </w:rPr>
              <w:t xml:space="preserve">. </w:t>
            </w:r>
            <w:r w:rsidR="00A156CB" w:rsidRPr="00A32FEC">
              <w:rPr>
                <w:rFonts w:ascii="Verdana" w:hAnsi="Verdana"/>
                <w:color w:val="000000" w:themeColor="text1"/>
                <w:sz w:val="20"/>
              </w:rPr>
              <w:t xml:space="preserve">28 </w:t>
            </w:r>
            <w:r w:rsidRPr="00A32FEC">
              <w:rPr>
                <w:rFonts w:ascii="Verdana" w:hAnsi="Verdana"/>
                <w:color w:val="000000" w:themeColor="text1"/>
                <w:sz w:val="20"/>
              </w:rPr>
              <w:t xml:space="preserve">dated </w:t>
            </w:r>
            <w:r w:rsidR="00A156CB" w:rsidRPr="00A32FEC">
              <w:rPr>
                <w:rFonts w:ascii="Verdana" w:hAnsi="Verdana"/>
                <w:color w:val="000000" w:themeColor="text1"/>
                <w:sz w:val="20"/>
              </w:rPr>
              <w:t>11 June 2024</w:t>
            </w:r>
            <w:r w:rsidRPr="00A32FEC">
              <w:rPr>
                <w:rFonts w:ascii="Verdana" w:hAnsi="Verdana"/>
                <w:color w:val="000000" w:themeColor="text1"/>
                <w:sz w:val="20"/>
              </w:rPr>
              <w:t xml:space="preserve">, drawn before </w:t>
            </w:r>
            <w:r w:rsidR="00A156CB" w:rsidRPr="00A32FEC">
              <w:rPr>
                <w:rFonts w:ascii="Verdana" w:hAnsi="Verdana"/>
                <w:color w:val="000000" w:themeColor="text1"/>
                <w:sz w:val="20"/>
              </w:rPr>
              <w:t>Anesta Chrisanti</w:t>
            </w:r>
            <w:r w:rsidRPr="00A32FEC">
              <w:rPr>
                <w:rFonts w:ascii="Verdana" w:hAnsi="Verdana"/>
                <w:color w:val="000000" w:themeColor="text1"/>
                <w:sz w:val="20"/>
              </w:rPr>
              <w:t xml:space="preserve">, SH., M.KN a Notary in </w:t>
            </w:r>
            <w:r w:rsidR="00A156CB" w:rsidRPr="00A32FEC">
              <w:rPr>
                <w:rFonts w:ascii="Verdana" w:hAnsi="Verdana"/>
                <w:color w:val="000000" w:themeColor="text1"/>
                <w:sz w:val="20"/>
              </w:rPr>
              <w:t>Depok,</w:t>
            </w:r>
            <w:r w:rsidR="004660A5">
              <w:rPr>
                <w:rFonts w:ascii="Verdana" w:hAnsi="Verdana"/>
                <w:color w:val="000000" w:themeColor="text1"/>
                <w:sz w:val="20"/>
              </w:rPr>
              <w:t xml:space="preserve"> which establishment has been approved by the </w:t>
            </w:r>
            <w:r w:rsidR="004660A5">
              <w:rPr>
                <w:rFonts w:ascii="Verdana" w:hAnsi="Verdana"/>
                <w:color w:val="000000" w:themeColor="text1"/>
                <w:sz w:val="20"/>
              </w:rPr>
              <w:lastRenderedPageBreak/>
              <w:t>Minister of Law and Human Rights</w:t>
            </w:r>
            <w:r w:rsidR="00A156CB" w:rsidRPr="00A32FEC">
              <w:rPr>
                <w:rFonts w:ascii="Verdana" w:hAnsi="Verdana"/>
                <w:color w:val="000000" w:themeColor="text1"/>
                <w:sz w:val="20"/>
              </w:rPr>
              <w:t xml:space="preserve"> </w:t>
            </w:r>
            <w:r w:rsidR="004660A5">
              <w:rPr>
                <w:rFonts w:ascii="Verdana" w:hAnsi="Verdana"/>
                <w:color w:val="000000" w:themeColor="text1"/>
                <w:sz w:val="20"/>
              </w:rPr>
              <w:t xml:space="preserve">based on the </w:t>
            </w:r>
            <w:r w:rsidRPr="00A32FEC">
              <w:rPr>
                <w:rFonts w:ascii="Verdana" w:hAnsi="Verdana"/>
                <w:color w:val="000000" w:themeColor="text1"/>
                <w:sz w:val="20"/>
              </w:rPr>
              <w:t xml:space="preserve">Minister Law and Human Right’s Decree No. </w:t>
            </w:r>
            <w:r w:rsidR="00A156CB" w:rsidRPr="00A32FEC">
              <w:rPr>
                <w:rFonts w:ascii="Verdana" w:hAnsi="Verdana"/>
                <w:color w:val="000000" w:themeColor="text1"/>
                <w:sz w:val="20"/>
              </w:rPr>
              <w:t xml:space="preserve">AHU-0042432.AH.01.01TAHUN 2024 </w:t>
            </w:r>
            <w:r w:rsidRPr="007D1EB7">
              <w:rPr>
                <w:rFonts w:ascii="Verdana" w:hAnsi="Verdana"/>
                <w:color w:val="000000" w:themeColor="text1"/>
                <w:sz w:val="20"/>
              </w:rPr>
              <w:t xml:space="preserve">on </w:t>
            </w:r>
            <w:r w:rsidR="0001564F" w:rsidRPr="00A32FEC">
              <w:rPr>
                <w:rFonts w:ascii="Verdana" w:hAnsi="Verdana"/>
                <w:color w:val="000000" w:themeColor="text1"/>
                <w:sz w:val="20"/>
              </w:rPr>
              <w:t>11 June 2024</w:t>
            </w:r>
            <w:r w:rsidRPr="007D1EB7">
              <w:rPr>
                <w:rFonts w:ascii="Verdana" w:hAnsi="Verdana"/>
                <w:color w:val="000000" w:themeColor="text1"/>
                <w:sz w:val="20"/>
              </w:rPr>
              <w:t xml:space="preserve"> under the law of Republic of Indonesia, domiciled </w:t>
            </w:r>
            <w:r w:rsidR="00A32FEC" w:rsidRPr="00A32FEC">
              <w:rPr>
                <w:rFonts w:ascii="Verdana" w:hAnsi="Verdana"/>
                <w:color w:val="000000" w:themeColor="text1"/>
                <w:sz w:val="20"/>
              </w:rPr>
              <w:t>in West Jakarta</w:t>
            </w:r>
            <w:r w:rsidR="00A32FEC" w:rsidRPr="007D1EB7">
              <w:rPr>
                <w:rFonts w:ascii="Verdana" w:hAnsi="Verdana"/>
                <w:color w:val="000000" w:themeColor="text1"/>
                <w:sz w:val="20"/>
              </w:rPr>
              <w:t xml:space="preserve">, </w:t>
            </w:r>
            <w:r w:rsidRPr="007D1EB7">
              <w:rPr>
                <w:rFonts w:ascii="Verdana" w:hAnsi="Verdana"/>
                <w:color w:val="000000" w:themeColor="text1"/>
                <w:sz w:val="20"/>
              </w:rPr>
              <w:t xml:space="preserve">in this matter represented by </w:t>
            </w:r>
            <w:r w:rsidR="00A32FEC" w:rsidRPr="00A32FEC">
              <w:rPr>
                <w:rFonts w:ascii="Verdana" w:hAnsi="Verdana"/>
                <w:color w:val="000000" w:themeColor="text1"/>
                <w:sz w:val="20"/>
              </w:rPr>
              <w:t>Johan Satria Putra,</w:t>
            </w:r>
            <w:r w:rsidR="00A32FEC" w:rsidRPr="007D1EB7">
              <w:rPr>
                <w:rFonts w:ascii="Verdana" w:hAnsi="Verdana"/>
                <w:color w:val="000000" w:themeColor="text1"/>
                <w:sz w:val="20"/>
              </w:rPr>
              <w:t xml:space="preserve"> </w:t>
            </w:r>
            <w:r w:rsidRPr="007D1EB7">
              <w:rPr>
                <w:rFonts w:ascii="Verdana" w:hAnsi="Verdana"/>
                <w:color w:val="000000" w:themeColor="text1"/>
                <w:sz w:val="20"/>
              </w:rPr>
              <w:t xml:space="preserve">a holder of Indonesian Resident’s citizen card no. </w:t>
            </w:r>
            <w:r w:rsidR="00A32FEC" w:rsidRPr="00A32FEC">
              <w:rPr>
                <w:rFonts w:ascii="Verdana" w:hAnsi="Verdana"/>
                <w:color w:val="000000" w:themeColor="text1"/>
                <w:sz w:val="20"/>
              </w:rPr>
              <w:t>3216070909850013</w:t>
            </w:r>
            <w:r w:rsidRPr="007D1EB7">
              <w:rPr>
                <w:rFonts w:ascii="Verdana" w:hAnsi="Verdana"/>
                <w:color w:val="000000" w:themeColor="text1"/>
                <w:sz w:val="20"/>
              </w:rPr>
              <w:t>, according to the Purchaser’s deed of incorporation acting in his capacity as the appointed Director for and on behalf of the Purchaser.</w:t>
            </w:r>
          </w:p>
          <w:p w14:paraId="1DC9BB7F" w14:textId="0A8B925A" w:rsidR="0071334E" w:rsidRPr="005B1243" w:rsidRDefault="0071334E" w:rsidP="005B1243">
            <w:pPr>
              <w:pStyle w:val="ListParagraph"/>
              <w:spacing w:after="120"/>
              <w:ind w:left="310"/>
              <w:contextualSpacing w:val="0"/>
              <w:jc w:val="both"/>
              <w:rPr>
                <w:rFonts w:ascii="Verdana" w:hAnsi="Verdana"/>
                <w:sz w:val="20"/>
              </w:rPr>
            </w:pPr>
          </w:p>
        </w:tc>
        <w:tc>
          <w:tcPr>
            <w:tcW w:w="271" w:type="dxa"/>
          </w:tcPr>
          <w:p w14:paraId="5F2ABF37" w14:textId="77777777" w:rsidR="00CD0B41" w:rsidRPr="005B1243" w:rsidRDefault="00CD0B41" w:rsidP="007434E7">
            <w:pPr>
              <w:spacing w:after="120"/>
              <w:rPr>
                <w:rFonts w:ascii="Verdana" w:hAnsi="Verdana"/>
                <w:sz w:val="20"/>
              </w:rPr>
            </w:pPr>
          </w:p>
        </w:tc>
        <w:tc>
          <w:tcPr>
            <w:tcW w:w="4638" w:type="dxa"/>
          </w:tcPr>
          <w:p w14:paraId="05F69725" w14:textId="6DBB83E6" w:rsidR="00CD0B41" w:rsidRPr="005B1243" w:rsidRDefault="00CD0B41" w:rsidP="007434E7">
            <w:pPr>
              <w:spacing w:after="120"/>
              <w:ind w:left="397"/>
              <w:jc w:val="both"/>
              <w:rPr>
                <w:rFonts w:ascii="Verdana" w:hAnsi="Verdana"/>
                <w:color w:val="E8E8E8" w:themeColor="background2"/>
                <w:sz w:val="20"/>
              </w:rPr>
            </w:pPr>
            <w:r w:rsidRPr="005B1243">
              <w:rPr>
                <w:rFonts w:ascii="Verdana" w:hAnsi="Verdana"/>
                <w:color w:val="E8E8E8" w:themeColor="background2"/>
                <w:sz w:val="20"/>
              </w:rPr>
              <w:t xml:space="preserve">(b). </w:t>
            </w:r>
            <w:r w:rsidRPr="005B1243">
              <w:rPr>
                <w:rFonts w:ascii="Verdana" w:hAnsi="Verdana"/>
                <w:b/>
                <w:color w:val="E8E8E8" w:themeColor="background2"/>
                <w:sz w:val="20"/>
              </w:rPr>
              <w:t>Tuan *</w:t>
            </w:r>
            <w:r w:rsidRPr="005B1243">
              <w:rPr>
                <w:rFonts w:ascii="Verdana" w:hAnsi="Verdana"/>
                <w:color w:val="E8E8E8" w:themeColor="background2"/>
                <w:sz w:val="20"/>
              </w:rPr>
              <w:t>, lahir di Jakarta, pada tanggal *, bertempat tinggal di Kota Jakarta, Jalan *, Pemegang Kartu Tanda Penduduk Indonesia No.* (</w:t>
            </w:r>
            <w:r w:rsidRPr="005B1243">
              <w:rPr>
                <w:rFonts w:ascii="Verdana" w:hAnsi="Verdana"/>
                <w:b/>
                <w:color w:val="E8E8E8" w:themeColor="background2"/>
                <w:sz w:val="20"/>
              </w:rPr>
              <w:t>Tuan *</w:t>
            </w:r>
            <w:r w:rsidRPr="005B1243">
              <w:rPr>
                <w:rFonts w:ascii="Verdana" w:hAnsi="Verdana"/>
                <w:color w:val="E8E8E8" w:themeColor="background2"/>
                <w:sz w:val="20"/>
              </w:rPr>
              <w:t xml:space="preserve">, penerus dan penerima pengalihannya </w:t>
            </w:r>
            <w:r w:rsidRPr="005B1243">
              <w:rPr>
                <w:rFonts w:ascii="Verdana" w:hAnsi="Verdana"/>
                <w:color w:val="E8E8E8" w:themeColor="background2"/>
                <w:sz w:val="20"/>
              </w:rPr>
              <w:lastRenderedPageBreak/>
              <w:t>selanjutnya cukup disebut sebagai “</w:t>
            </w:r>
            <w:r w:rsidRPr="005B1243">
              <w:rPr>
                <w:rFonts w:ascii="Verdana" w:hAnsi="Verdana"/>
                <w:b/>
                <w:color w:val="E8E8E8" w:themeColor="background2"/>
                <w:sz w:val="20"/>
              </w:rPr>
              <w:t>Pembeli</w:t>
            </w:r>
            <w:r w:rsidRPr="005B1243">
              <w:rPr>
                <w:rFonts w:ascii="Verdana" w:hAnsi="Verdana"/>
                <w:color w:val="E8E8E8" w:themeColor="background2"/>
                <w:sz w:val="20"/>
              </w:rPr>
              <w:t>”)”);</w:t>
            </w:r>
          </w:p>
        </w:tc>
      </w:tr>
      <w:tr w:rsidR="00CD0B41" w:rsidRPr="00E1614A" w14:paraId="094B1A09" w14:textId="77777777" w:rsidTr="005B1243">
        <w:tc>
          <w:tcPr>
            <w:tcW w:w="5024" w:type="dxa"/>
          </w:tcPr>
          <w:p w14:paraId="2F1D27D9" w14:textId="0871CFF6" w:rsidR="00CD0B41" w:rsidRPr="005B1243" w:rsidRDefault="007F014C" w:rsidP="007434E7">
            <w:pPr>
              <w:spacing w:after="120"/>
              <w:jc w:val="both"/>
              <w:rPr>
                <w:rFonts w:ascii="Verdana" w:hAnsi="Verdana"/>
                <w:sz w:val="20"/>
              </w:rPr>
            </w:pPr>
            <w:r w:rsidRPr="00E1614A">
              <w:rPr>
                <w:rFonts w:ascii="Verdana" w:hAnsi="Verdana" w:cs="Verdana"/>
                <w:b/>
                <w:bCs/>
                <w:sz w:val="20"/>
                <w:szCs w:val="20"/>
              </w:rPr>
              <w:lastRenderedPageBreak/>
              <w:t>REGENE</w:t>
            </w:r>
            <w:r w:rsidRPr="00E1614A">
              <w:rPr>
                <w:rFonts w:ascii="Verdana" w:hAnsi="Verdana" w:cs="Verdana"/>
                <w:sz w:val="20"/>
                <w:szCs w:val="20"/>
              </w:rPr>
              <w:t xml:space="preserve">, </w:t>
            </w:r>
            <w:r w:rsidR="00CD0B41" w:rsidRPr="00E1614A">
              <w:rPr>
                <w:rFonts w:ascii="Verdana" w:hAnsi="Verdana" w:cs="Verdana"/>
                <w:sz w:val="20"/>
                <w:szCs w:val="20"/>
              </w:rPr>
              <w:t xml:space="preserve">the </w:t>
            </w:r>
            <w:r w:rsidR="00CD0B41" w:rsidRPr="00E1614A">
              <w:rPr>
                <w:rFonts w:ascii="Verdana" w:hAnsi="Verdana" w:cs="Verdana"/>
                <w:b/>
                <w:bCs/>
                <w:sz w:val="20"/>
                <w:szCs w:val="20"/>
              </w:rPr>
              <w:t>Seller</w:t>
            </w:r>
            <w:r w:rsidRPr="00E1614A">
              <w:rPr>
                <w:rFonts w:ascii="Verdana" w:hAnsi="Verdana" w:cs="Verdana"/>
                <w:b/>
                <w:bCs/>
                <w:sz w:val="20"/>
                <w:szCs w:val="20"/>
              </w:rPr>
              <w:t xml:space="preserve"> </w:t>
            </w:r>
            <w:r w:rsidR="00CD0B41" w:rsidRPr="00E1614A">
              <w:rPr>
                <w:rFonts w:ascii="Verdana" w:hAnsi="Verdana" w:cs="Verdana"/>
                <w:sz w:val="20"/>
                <w:szCs w:val="20"/>
              </w:rPr>
              <w:t xml:space="preserve">and the </w:t>
            </w:r>
            <w:r w:rsidR="00CD0B41" w:rsidRPr="00E1614A">
              <w:rPr>
                <w:rFonts w:ascii="Verdana" w:hAnsi="Verdana" w:cs="Verdana"/>
                <w:b/>
                <w:bCs/>
                <w:sz w:val="20"/>
                <w:szCs w:val="20"/>
              </w:rPr>
              <w:t>Purchaser</w:t>
            </w:r>
            <w:r w:rsidR="00CD0B41" w:rsidRPr="00E1614A">
              <w:rPr>
                <w:rFonts w:ascii="Verdana" w:hAnsi="Verdana" w:cs="Verdana"/>
                <w:sz w:val="20"/>
                <w:szCs w:val="20"/>
              </w:rPr>
              <w:t xml:space="preserve"> shall be jointly and collectively hereinafter referred to as the “</w:t>
            </w:r>
            <w:r w:rsidR="00CD0B41" w:rsidRPr="00E1614A">
              <w:rPr>
                <w:rFonts w:ascii="Verdana" w:hAnsi="Verdana" w:cs="Verdana"/>
                <w:b/>
                <w:bCs/>
                <w:sz w:val="20"/>
                <w:szCs w:val="20"/>
              </w:rPr>
              <w:t>Parties</w:t>
            </w:r>
            <w:r w:rsidR="00CD0B41" w:rsidRPr="00E1614A">
              <w:rPr>
                <w:rFonts w:ascii="Verdana" w:hAnsi="Verdana" w:cs="Verdana"/>
                <w:sz w:val="20"/>
                <w:szCs w:val="20"/>
              </w:rPr>
              <w:t>” and individually a “</w:t>
            </w:r>
            <w:r w:rsidR="00CD0B41" w:rsidRPr="00E1614A">
              <w:rPr>
                <w:rFonts w:ascii="Verdana" w:hAnsi="Verdana" w:cs="Verdana"/>
                <w:b/>
                <w:bCs/>
                <w:sz w:val="20"/>
                <w:szCs w:val="20"/>
              </w:rPr>
              <w:t>Party</w:t>
            </w:r>
            <w:r w:rsidR="00CD0B41" w:rsidRPr="00E1614A">
              <w:rPr>
                <w:rFonts w:ascii="Verdana" w:hAnsi="Verdana" w:cs="Verdana"/>
                <w:sz w:val="20"/>
                <w:szCs w:val="20"/>
              </w:rPr>
              <w:t>”</w:t>
            </w:r>
            <w:r w:rsidR="007C57D1" w:rsidRPr="00E1614A">
              <w:rPr>
                <w:rFonts w:ascii="Verdana" w:hAnsi="Verdana" w:cs="Verdana"/>
                <w:sz w:val="20"/>
                <w:szCs w:val="20"/>
              </w:rPr>
              <w:t>.</w:t>
            </w:r>
          </w:p>
        </w:tc>
        <w:tc>
          <w:tcPr>
            <w:tcW w:w="271" w:type="dxa"/>
          </w:tcPr>
          <w:p w14:paraId="0C8E6D80" w14:textId="77777777" w:rsidR="00CD0B41" w:rsidRPr="005B1243" w:rsidRDefault="00CD0B41" w:rsidP="007434E7">
            <w:pPr>
              <w:spacing w:after="120"/>
              <w:rPr>
                <w:rFonts w:ascii="Verdana" w:hAnsi="Verdana"/>
                <w:sz w:val="20"/>
              </w:rPr>
            </w:pPr>
          </w:p>
        </w:tc>
        <w:tc>
          <w:tcPr>
            <w:tcW w:w="4638" w:type="dxa"/>
          </w:tcPr>
          <w:p w14:paraId="4F0B8DC8" w14:textId="1D0F74DE" w:rsidR="00CD0B41" w:rsidRPr="005B1243" w:rsidRDefault="00CD0B41" w:rsidP="007434E7">
            <w:pPr>
              <w:tabs>
                <w:tab w:val="left" w:pos="950"/>
              </w:tabs>
              <w:spacing w:after="120"/>
              <w:jc w:val="both"/>
              <w:rPr>
                <w:rFonts w:ascii="Verdana" w:hAnsi="Verdana"/>
                <w:color w:val="E8E8E8" w:themeColor="background2"/>
                <w:sz w:val="20"/>
              </w:rPr>
            </w:pPr>
            <w:r w:rsidRPr="005B1243">
              <w:rPr>
                <w:rFonts w:ascii="Verdana" w:hAnsi="Verdana"/>
                <w:color w:val="E8E8E8" w:themeColor="background2"/>
                <w:sz w:val="20"/>
              </w:rPr>
              <w:t>(</w:t>
            </w:r>
            <w:r w:rsidR="007F014C" w:rsidRPr="005B1243">
              <w:rPr>
                <w:rFonts w:ascii="Verdana" w:hAnsi="Verdana"/>
                <w:b/>
                <w:color w:val="E8E8E8" w:themeColor="background2"/>
                <w:sz w:val="20"/>
              </w:rPr>
              <w:t>REGENE</w:t>
            </w:r>
            <w:r w:rsidR="007F014C" w:rsidRPr="005B1243">
              <w:rPr>
                <w:rFonts w:ascii="Verdana" w:hAnsi="Verdana"/>
                <w:color w:val="E8E8E8" w:themeColor="background2"/>
                <w:sz w:val="20"/>
              </w:rPr>
              <w:t xml:space="preserve">,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dan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secara bersama-sama disebut sebagai “</w:t>
            </w:r>
            <w:r w:rsidRPr="005B1243">
              <w:rPr>
                <w:rFonts w:ascii="Verdana" w:hAnsi="Verdana"/>
                <w:b/>
                <w:color w:val="E8E8E8" w:themeColor="background2"/>
                <w:sz w:val="20"/>
              </w:rPr>
              <w:t>Para Pihak</w:t>
            </w:r>
            <w:r w:rsidRPr="005B1243">
              <w:rPr>
                <w:rFonts w:ascii="Verdana" w:hAnsi="Verdana"/>
                <w:color w:val="E8E8E8" w:themeColor="background2"/>
                <w:sz w:val="20"/>
              </w:rPr>
              <w:t>” dan masing-masing disebut sebagai “</w:t>
            </w:r>
            <w:r w:rsidRPr="005B1243">
              <w:rPr>
                <w:rFonts w:ascii="Verdana" w:hAnsi="Verdana"/>
                <w:b/>
                <w:color w:val="E8E8E8" w:themeColor="background2"/>
                <w:sz w:val="20"/>
              </w:rPr>
              <w:t>Pihak</w:t>
            </w:r>
            <w:r w:rsidRPr="005B1243">
              <w:rPr>
                <w:rFonts w:ascii="Verdana" w:hAnsi="Verdana"/>
                <w:color w:val="E8E8E8" w:themeColor="background2"/>
                <w:sz w:val="20"/>
              </w:rPr>
              <w:t>”)</w:t>
            </w:r>
            <w:r w:rsidR="007C57D1" w:rsidRPr="005B1243">
              <w:rPr>
                <w:rFonts w:ascii="Verdana" w:hAnsi="Verdana"/>
                <w:color w:val="E8E8E8" w:themeColor="background2"/>
                <w:sz w:val="20"/>
              </w:rPr>
              <w:t>.</w:t>
            </w:r>
          </w:p>
        </w:tc>
      </w:tr>
      <w:tr w:rsidR="00CD0B41" w:rsidRPr="00E1614A" w14:paraId="077F31AC" w14:textId="77777777" w:rsidTr="005B1243">
        <w:tc>
          <w:tcPr>
            <w:tcW w:w="5024" w:type="dxa"/>
          </w:tcPr>
          <w:p w14:paraId="599575F2" w14:textId="77777777" w:rsidR="00CD0B41" w:rsidRPr="005B1243" w:rsidRDefault="00CD0B41" w:rsidP="007434E7">
            <w:pPr>
              <w:spacing w:after="120"/>
              <w:jc w:val="center"/>
              <w:rPr>
                <w:rFonts w:ascii="Verdana" w:hAnsi="Verdana"/>
                <w:sz w:val="20"/>
              </w:rPr>
            </w:pPr>
            <w:r w:rsidRPr="00E1614A">
              <w:rPr>
                <w:rFonts w:ascii="Verdana" w:hAnsi="Verdana" w:cs="Verdana"/>
                <w:b/>
                <w:bCs/>
                <w:spacing w:val="-3"/>
                <w:sz w:val="20"/>
                <w:szCs w:val="20"/>
              </w:rPr>
              <w:t>WHEREAS</w:t>
            </w:r>
          </w:p>
        </w:tc>
        <w:tc>
          <w:tcPr>
            <w:tcW w:w="271" w:type="dxa"/>
          </w:tcPr>
          <w:p w14:paraId="55DAB322" w14:textId="77777777" w:rsidR="00CD0B41" w:rsidRPr="005B1243" w:rsidRDefault="00CD0B41" w:rsidP="007434E7">
            <w:pPr>
              <w:spacing w:after="120"/>
              <w:rPr>
                <w:rFonts w:ascii="Verdana" w:hAnsi="Verdana"/>
                <w:sz w:val="20"/>
              </w:rPr>
            </w:pPr>
          </w:p>
        </w:tc>
        <w:tc>
          <w:tcPr>
            <w:tcW w:w="4638" w:type="dxa"/>
          </w:tcPr>
          <w:p w14:paraId="4217009C" w14:textId="77777777" w:rsidR="00CD0B41" w:rsidRPr="005B1243" w:rsidRDefault="00CD0B41" w:rsidP="007434E7">
            <w:pPr>
              <w:spacing w:after="120"/>
              <w:jc w:val="center"/>
              <w:rPr>
                <w:rFonts w:ascii="Verdana" w:hAnsi="Verdana"/>
                <w:color w:val="E8E8E8" w:themeColor="background2"/>
                <w:sz w:val="20"/>
              </w:rPr>
            </w:pPr>
            <w:r w:rsidRPr="005B1243">
              <w:rPr>
                <w:rFonts w:ascii="Verdana" w:hAnsi="Verdana"/>
                <w:b/>
                <w:color w:val="E8E8E8" w:themeColor="background2"/>
                <w:sz w:val="20"/>
              </w:rPr>
              <w:t>BAHWA</w:t>
            </w:r>
          </w:p>
        </w:tc>
      </w:tr>
      <w:tr w:rsidR="00CD0B41" w:rsidRPr="00E1614A" w14:paraId="3B7A831B" w14:textId="77777777" w:rsidTr="005B1243">
        <w:tc>
          <w:tcPr>
            <w:tcW w:w="5024" w:type="dxa"/>
          </w:tcPr>
          <w:p w14:paraId="35A15486" w14:textId="6E9E4CE5" w:rsidR="00CD0B41" w:rsidRPr="005B1243" w:rsidRDefault="007F014C" w:rsidP="005B1243">
            <w:pPr>
              <w:pStyle w:val="ListParagraph"/>
              <w:numPr>
                <w:ilvl w:val="0"/>
                <w:numId w:val="3"/>
              </w:numPr>
              <w:spacing w:after="120"/>
              <w:ind w:left="460" w:hanging="426"/>
              <w:contextualSpacing w:val="0"/>
              <w:jc w:val="both"/>
              <w:rPr>
                <w:rFonts w:ascii="Verdana" w:hAnsi="Verdana"/>
                <w:sz w:val="20"/>
              </w:rPr>
            </w:pPr>
            <w:r w:rsidRPr="005B1243">
              <w:rPr>
                <w:rFonts w:ascii="Verdana" w:hAnsi="Verdana"/>
                <w:sz w:val="20"/>
              </w:rPr>
              <w:t>REGENE</w:t>
            </w:r>
            <w:r w:rsidR="00CD0B41" w:rsidRPr="003B691E">
              <w:rPr>
                <w:rFonts w:ascii="Verdana" w:hAnsi="Verdana" w:cs="Verdana"/>
                <w:sz w:val="20"/>
                <w:szCs w:val="20"/>
              </w:rPr>
              <w:t xml:space="preserve"> is a limited liability company which </w:t>
            </w:r>
            <w:r w:rsidR="00806773" w:rsidRPr="003B691E">
              <w:rPr>
                <w:rFonts w:ascii="Verdana" w:hAnsi="Verdana" w:cs="Verdana"/>
                <w:sz w:val="20"/>
                <w:szCs w:val="20"/>
              </w:rPr>
              <w:t>conduct</w:t>
            </w:r>
            <w:r w:rsidR="00991142">
              <w:rPr>
                <w:rFonts w:ascii="Verdana" w:hAnsi="Verdana" w:cs="Verdana"/>
                <w:sz w:val="20"/>
                <w:szCs w:val="20"/>
              </w:rPr>
              <w:t>s</w:t>
            </w:r>
            <w:r w:rsidR="00806773" w:rsidRPr="003B691E">
              <w:rPr>
                <w:rFonts w:ascii="Verdana" w:hAnsi="Verdana" w:cs="Verdana"/>
                <w:sz w:val="20"/>
                <w:szCs w:val="20"/>
              </w:rPr>
              <w:t xml:space="preserve"> DNA</w:t>
            </w:r>
            <w:r w:rsidR="00806773" w:rsidRPr="00E1614A">
              <w:rPr>
                <w:rFonts w:ascii="Verdana" w:hAnsi="Verdana" w:cs="Verdana"/>
                <w:sz w:val="20"/>
                <w:szCs w:val="20"/>
              </w:rPr>
              <w:t xml:space="preserve"> tests services and other </w:t>
            </w:r>
            <w:r w:rsidRPr="00E1614A">
              <w:rPr>
                <w:rFonts w:ascii="Verdana" w:hAnsi="Verdana" w:cs="Verdana"/>
                <w:sz w:val="20"/>
                <w:szCs w:val="20"/>
              </w:rPr>
              <w:t>genetic lab services</w:t>
            </w:r>
            <w:r w:rsidR="00CD0B41" w:rsidRPr="00E1614A">
              <w:rPr>
                <w:rFonts w:ascii="Verdana" w:hAnsi="Verdana" w:cs="Verdana"/>
                <w:sz w:val="20"/>
                <w:szCs w:val="20"/>
              </w:rPr>
              <w:t>, looking to expand its business in Indonesia</w:t>
            </w:r>
            <w:r w:rsidR="00F45588" w:rsidRPr="00E1614A">
              <w:rPr>
                <w:rFonts w:ascii="Verdana" w:hAnsi="Verdana" w:cs="Verdana"/>
                <w:sz w:val="20"/>
                <w:szCs w:val="20"/>
              </w:rPr>
              <w:t>;</w:t>
            </w:r>
          </w:p>
        </w:tc>
        <w:tc>
          <w:tcPr>
            <w:tcW w:w="271" w:type="dxa"/>
          </w:tcPr>
          <w:p w14:paraId="093465A2" w14:textId="77777777" w:rsidR="00CD0B41" w:rsidRPr="005B1243" w:rsidRDefault="00CD0B41" w:rsidP="007434E7">
            <w:pPr>
              <w:spacing w:after="120"/>
              <w:rPr>
                <w:rFonts w:ascii="Verdana" w:hAnsi="Verdana"/>
                <w:sz w:val="20"/>
              </w:rPr>
            </w:pPr>
          </w:p>
        </w:tc>
        <w:tc>
          <w:tcPr>
            <w:tcW w:w="4638" w:type="dxa"/>
          </w:tcPr>
          <w:p w14:paraId="3A2BC03C" w14:textId="1F4F33A0" w:rsidR="00CD0B41" w:rsidRPr="005B1243" w:rsidRDefault="007F014C" w:rsidP="007434E7">
            <w:pPr>
              <w:pStyle w:val="ListParagraph"/>
              <w:numPr>
                <w:ilvl w:val="0"/>
                <w:numId w:val="4"/>
              </w:numPr>
              <w:spacing w:after="120"/>
              <w:ind w:left="397"/>
              <w:contextualSpacing w:val="0"/>
              <w:jc w:val="both"/>
              <w:rPr>
                <w:rFonts w:ascii="Verdana" w:hAnsi="Verdana"/>
                <w:color w:val="E8E8E8" w:themeColor="background2"/>
                <w:sz w:val="20"/>
              </w:rPr>
            </w:pPr>
            <w:r w:rsidRPr="005B1243">
              <w:rPr>
                <w:rFonts w:ascii="Verdana" w:hAnsi="Verdana"/>
                <w:b/>
                <w:color w:val="E8E8E8" w:themeColor="background2"/>
                <w:spacing w:val="-3"/>
                <w:sz w:val="20"/>
              </w:rPr>
              <w:t xml:space="preserve">REGENE </w:t>
            </w:r>
            <w:r w:rsidR="00CD0B41" w:rsidRPr="005B1243">
              <w:rPr>
                <w:rFonts w:ascii="Verdana" w:hAnsi="Verdana"/>
                <w:color w:val="E8E8E8" w:themeColor="background2"/>
                <w:spacing w:val="-3"/>
                <w:sz w:val="20"/>
              </w:rPr>
              <w:t xml:space="preserve">adalah perusahaan perseroan terbatas yang menjalankan usaha </w:t>
            </w:r>
            <w:r w:rsidRPr="005B1243">
              <w:rPr>
                <w:rFonts w:ascii="Verdana" w:hAnsi="Verdana"/>
                <w:color w:val="E8E8E8" w:themeColor="background2"/>
                <w:spacing w:val="-3"/>
                <w:sz w:val="20"/>
              </w:rPr>
              <w:t>layanan laboratorium geneti</w:t>
            </w:r>
            <w:r w:rsidR="00394279" w:rsidRPr="005B1243">
              <w:rPr>
                <w:rFonts w:ascii="Verdana" w:hAnsi="Verdana"/>
                <w:color w:val="E8E8E8" w:themeColor="background2"/>
                <w:spacing w:val="-3"/>
                <w:sz w:val="20"/>
              </w:rPr>
              <w:t>k</w:t>
            </w:r>
            <w:r w:rsidR="00CD0B41" w:rsidRPr="005B1243">
              <w:rPr>
                <w:rFonts w:ascii="Verdana" w:hAnsi="Verdana"/>
                <w:color w:val="E8E8E8" w:themeColor="background2"/>
                <w:spacing w:val="-3"/>
                <w:sz w:val="20"/>
              </w:rPr>
              <w:t xml:space="preserve">, </w:t>
            </w:r>
            <w:r w:rsidRPr="005B1243">
              <w:rPr>
                <w:rFonts w:ascii="Verdana" w:hAnsi="Verdana"/>
                <w:color w:val="E8E8E8" w:themeColor="background2"/>
                <w:spacing w:val="-3"/>
                <w:sz w:val="20"/>
              </w:rPr>
              <w:t>sedang berupaya</w:t>
            </w:r>
            <w:r w:rsidR="00CD0B41" w:rsidRPr="005B1243">
              <w:rPr>
                <w:rFonts w:ascii="Verdana" w:hAnsi="Verdana"/>
                <w:color w:val="E8E8E8" w:themeColor="background2"/>
                <w:spacing w:val="-3"/>
                <w:sz w:val="20"/>
              </w:rPr>
              <w:t xml:space="preserve"> memperluas usahanya di Indonesia.</w:t>
            </w:r>
          </w:p>
        </w:tc>
      </w:tr>
      <w:tr w:rsidR="00CD0B41" w:rsidRPr="00E1614A" w14:paraId="78262CAA" w14:textId="77777777" w:rsidTr="005B1243">
        <w:tc>
          <w:tcPr>
            <w:tcW w:w="5024" w:type="dxa"/>
          </w:tcPr>
          <w:p w14:paraId="166493FE" w14:textId="4ACF461C" w:rsidR="00CD0B41" w:rsidRPr="003A294B" w:rsidRDefault="0001003F" w:rsidP="009238E1">
            <w:pPr>
              <w:pStyle w:val="ListParagraph"/>
              <w:numPr>
                <w:ilvl w:val="0"/>
                <w:numId w:val="3"/>
              </w:numPr>
              <w:spacing w:after="120"/>
              <w:ind w:left="460" w:hanging="426"/>
              <w:contextualSpacing w:val="0"/>
              <w:jc w:val="both"/>
              <w:rPr>
                <w:rFonts w:ascii="Verdana" w:hAnsi="Verdana"/>
                <w:sz w:val="20"/>
                <w:szCs w:val="20"/>
              </w:rPr>
            </w:pPr>
            <w:r>
              <w:rPr>
                <w:rFonts w:ascii="Verdana" w:hAnsi="Verdana" w:cs="Verdana"/>
                <w:sz w:val="20"/>
                <w:szCs w:val="20"/>
              </w:rPr>
              <w:t>T</w:t>
            </w:r>
            <w:r w:rsidR="00CD0B41" w:rsidRPr="00E1614A">
              <w:rPr>
                <w:rFonts w:ascii="Verdana" w:hAnsi="Verdana" w:cs="Verdana"/>
                <w:sz w:val="20"/>
                <w:szCs w:val="20"/>
              </w:rPr>
              <w:t xml:space="preserve">he </w:t>
            </w:r>
            <w:r w:rsidR="00CD0B41" w:rsidRPr="005B1243">
              <w:rPr>
                <w:rFonts w:ascii="Verdana" w:hAnsi="Verdana"/>
                <w:sz w:val="20"/>
              </w:rPr>
              <w:t>Seller</w:t>
            </w:r>
            <w:r w:rsidR="00CD0B41" w:rsidRPr="003B691E">
              <w:rPr>
                <w:rFonts w:ascii="Verdana" w:hAnsi="Verdana" w:cs="Verdana"/>
                <w:sz w:val="20"/>
                <w:szCs w:val="20"/>
              </w:rPr>
              <w:t xml:space="preserve"> </w:t>
            </w:r>
            <w:r w:rsidR="007F014C" w:rsidRPr="003B691E">
              <w:rPr>
                <w:rFonts w:ascii="Verdana" w:hAnsi="Verdana" w:cs="Verdana"/>
                <w:sz w:val="20"/>
                <w:szCs w:val="20"/>
              </w:rPr>
              <w:t>is</w:t>
            </w:r>
            <w:r w:rsidR="00126BF3" w:rsidRPr="003B691E">
              <w:rPr>
                <w:rFonts w:ascii="Verdana" w:hAnsi="Verdana" w:cs="Verdana"/>
                <w:sz w:val="20"/>
                <w:szCs w:val="20"/>
              </w:rPr>
              <w:t xml:space="preserve"> an</w:t>
            </w:r>
            <w:r w:rsidR="00CD0B41" w:rsidRPr="003B691E">
              <w:rPr>
                <w:rFonts w:ascii="Verdana" w:hAnsi="Verdana" w:cs="Verdana"/>
                <w:sz w:val="20"/>
                <w:szCs w:val="20"/>
              </w:rPr>
              <w:t xml:space="preserve"> Indonesian individual</w:t>
            </w:r>
            <w:r w:rsidR="007F014C" w:rsidRPr="003B691E">
              <w:rPr>
                <w:rFonts w:ascii="Verdana" w:hAnsi="Verdana" w:cs="Verdana"/>
                <w:sz w:val="20"/>
                <w:szCs w:val="20"/>
              </w:rPr>
              <w:t>,</w:t>
            </w:r>
            <w:r w:rsidR="00F003D5" w:rsidRPr="003B691E">
              <w:rPr>
                <w:rFonts w:ascii="Verdana" w:hAnsi="Verdana" w:cs="Verdana"/>
                <w:sz w:val="20"/>
                <w:szCs w:val="20"/>
              </w:rPr>
              <w:t xml:space="preserve"> who </w:t>
            </w:r>
            <w:r w:rsidR="005317D4" w:rsidRPr="003B691E">
              <w:rPr>
                <w:rFonts w:ascii="Verdana" w:hAnsi="Verdana" w:cs="Verdana"/>
                <w:sz w:val="20"/>
                <w:szCs w:val="20"/>
              </w:rPr>
              <w:t xml:space="preserve">owns </w:t>
            </w:r>
            <w:r w:rsidR="007F014C" w:rsidRPr="003B691E">
              <w:rPr>
                <w:rFonts w:ascii="Verdana" w:hAnsi="Verdana" w:cs="Verdana"/>
                <w:sz w:val="20"/>
                <w:szCs w:val="20"/>
              </w:rPr>
              <w:t xml:space="preserve">part </w:t>
            </w:r>
            <w:r w:rsidR="00CD0B41" w:rsidRPr="003B691E">
              <w:rPr>
                <w:rFonts w:ascii="Verdana" w:hAnsi="Verdana" w:cs="Verdana"/>
                <w:sz w:val="20"/>
                <w:szCs w:val="20"/>
              </w:rPr>
              <w:t xml:space="preserve">of the </w:t>
            </w:r>
            <w:r w:rsidR="00631817">
              <w:rPr>
                <w:rFonts w:ascii="Verdana" w:hAnsi="Verdana" w:cs="Verdana"/>
                <w:sz w:val="20"/>
                <w:szCs w:val="20"/>
              </w:rPr>
              <w:t xml:space="preserve">Class </w:t>
            </w:r>
            <w:r w:rsidR="007F014C" w:rsidRPr="003B691E">
              <w:rPr>
                <w:rFonts w:ascii="Verdana" w:hAnsi="Verdana" w:cs="Verdana"/>
                <w:sz w:val="20"/>
                <w:szCs w:val="20"/>
              </w:rPr>
              <w:t>B Shares</w:t>
            </w:r>
            <w:r w:rsidR="00CD0B41" w:rsidRPr="003B691E">
              <w:rPr>
                <w:rFonts w:ascii="Verdana" w:hAnsi="Verdana" w:cs="Verdana"/>
                <w:sz w:val="20"/>
                <w:szCs w:val="20"/>
              </w:rPr>
              <w:t xml:space="preserve"> </w:t>
            </w:r>
            <w:r w:rsidR="007F014C" w:rsidRPr="003B691E">
              <w:rPr>
                <w:rFonts w:ascii="Verdana" w:hAnsi="Verdana" w:cs="Verdana"/>
                <w:sz w:val="20"/>
                <w:szCs w:val="20"/>
              </w:rPr>
              <w:t>in</w:t>
            </w:r>
            <w:r w:rsidR="00CD0B41" w:rsidRPr="003B691E">
              <w:rPr>
                <w:rFonts w:ascii="Verdana" w:hAnsi="Verdana" w:cs="Verdana"/>
                <w:sz w:val="20"/>
                <w:szCs w:val="20"/>
              </w:rPr>
              <w:t xml:space="preserve"> </w:t>
            </w:r>
            <w:r w:rsidR="007F014C" w:rsidRPr="003B691E">
              <w:rPr>
                <w:rFonts w:ascii="Verdana" w:hAnsi="Verdana" w:cs="Verdana"/>
                <w:sz w:val="20"/>
                <w:szCs w:val="20"/>
              </w:rPr>
              <w:t>REGENE</w:t>
            </w:r>
            <w:r w:rsidR="00BF2396" w:rsidRPr="003B691E">
              <w:rPr>
                <w:rFonts w:ascii="Verdana" w:hAnsi="Verdana" w:cs="Verdana"/>
                <w:sz w:val="20"/>
                <w:szCs w:val="20"/>
              </w:rPr>
              <w:t xml:space="preserve"> and subject to the</w:t>
            </w:r>
            <w:r w:rsidR="00BF2396" w:rsidRPr="00E1614A">
              <w:rPr>
                <w:rFonts w:ascii="Verdana" w:hAnsi="Verdana" w:cs="Verdana"/>
                <w:sz w:val="20"/>
                <w:szCs w:val="20"/>
              </w:rPr>
              <w:t xml:space="preserve"> terms and conditions of this Agreement, desires to sell and transfer 152,150 of her </w:t>
            </w:r>
            <w:r w:rsidR="00631817">
              <w:rPr>
                <w:rFonts w:ascii="Verdana" w:hAnsi="Verdana" w:cs="Verdana"/>
                <w:sz w:val="20"/>
                <w:szCs w:val="20"/>
              </w:rPr>
              <w:t>Class</w:t>
            </w:r>
            <w:r w:rsidR="00631817" w:rsidRPr="00E1614A">
              <w:rPr>
                <w:rFonts w:ascii="Verdana" w:hAnsi="Verdana" w:cs="Verdana"/>
                <w:sz w:val="20"/>
                <w:szCs w:val="20"/>
              </w:rPr>
              <w:t xml:space="preserve"> </w:t>
            </w:r>
            <w:r w:rsidR="00BF2396" w:rsidRPr="00E1614A">
              <w:rPr>
                <w:rFonts w:ascii="Verdana" w:hAnsi="Verdana" w:cs="Verdana"/>
                <w:sz w:val="20"/>
                <w:szCs w:val="20"/>
              </w:rPr>
              <w:t>B Shares (“</w:t>
            </w:r>
            <w:r w:rsidR="00BF2396" w:rsidRPr="00E1614A">
              <w:rPr>
                <w:rFonts w:ascii="Verdana" w:hAnsi="Verdana" w:cs="Verdana"/>
                <w:b/>
                <w:bCs/>
                <w:sz w:val="20"/>
                <w:szCs w:val="20"/>
              </w:rPr>
              <w:t>Shares</w:t>
            </w:r>
            <w:r w:rsidR="00BF2396" w:rsidRPr="00E1614A">
              <w:rPr>
                <w:rFonts w:ascii="Verdana" w:hAnsi="Verdana" w:cs="Verdana"/>
                <w:sz w:val="20"/>
                <w:szCs w:val="20"/>
              </w:rPr>
              <w:t>”) to the Purchaser</w:t>
            </w:r>
            <w:r w:rsidR="00F45588" w:rsidRPr="00E1614A">
              <w:rPr>
                <w:rFonts w:ascii="Verdana" w:hAnsi="Verdana" w:cs="Verdana"/>
                <w:sz w:val="20"/>
                <w:szCs w:val="20"/>
              </w:rPr>
              <w:t>;</w:t>
            </w:r>
            <w:r w:rsidR="00F95146" w:rsidRPr="00E1614A">
              <w:rPr>
                <w:rFonts w:ascii="Verdana" w:hAnsi="Verdana" w:cs="Verdana"/>
                <w:sz w:val="20"/>
                <w:szCs w:val="20"/>
              </w:rPr>
              <w:t xml:space="preserve"> and</w:t>
            </w:r>
          </w:p>
          <w:p w14:paraId="66047D52" w14:textId="3A0D7FFF" w:rsidR="003A294B" w:rsidRPr="005B1243" w:rsidRDefault="003A294B" w:rsidP="005B1243">
            <w:pPr>
              <w:pStyle w:val="ListParagraph"/>
              <w:spacing w:after="120"/>
              <w:ind w:left="460"/>
              <w:contextualSpacing w:val="0"/>
              <w:jc w:val="both"/>
              <w:rPr>
                <w:rFonts w:ascii="Verdana" w:hAnsi="Verdana"/>
                <w:sz w:val="20"/>
              </w:rPr>
            </w:pPr>
          </w:p>
        </w:tc>
        <w:tc>
          <w:tcPr>
            <w:tcW w:w="271" w:type="dxa"/>
          </w:tcPr>
          <w:p w14:paraId="55489CD0" w14:textId="77777777" w:rsidR="00CD0B41" w:rsidRPr="005B1243" w:rsidRDefault="00CD0B41" w:rsidP="007434E7">
            <w:pPr>
              <w:spacing w:after="120"/>
              <w:rPr>
                <w:rFonts w:ascii="Verdana" w:hAnsi="Verdana"/>
                <w:sz w:val="20"/>
              </w:rPr>
            </w:pPr>
          </w:p>
        </w:tc>
        <w:tc>
          <w:tcPr>
            <w:tcW w:w="4638" w:type="dxa"/>
          </w:tcPr>
          <w:p w14:paraId="5DB4B239" w14:textId="1E8A2A6F" w:rsidR="00CD0B41" w:rsidRPr="005B1243" w:rsidRDefault="00CD0B41" w:rsidP="007434E7">
            <w:pPr>
              <w:pStyle w:val="ListParagraph"/>
              <w:numPr>
                <w:ilvl w:val="0"/>
                <w:numId w:val="4"/>
              </w:numPr>
              <w:spacing w:after="120"/>
              <w:ind w:left="397"/>
              <w:contextualSpacing w:val="0"/>
              <w:jc w:val="both"/>
              <w:rPr>
                <w:rFonts w:ascii="Verdana" w:hAnsi="Verdana"/>
                <w:color w:val="E8E8E8" w:themeColor="background2"/>
                <w:sz w:val="20"/>
              </w:rPr>
            </w:pPr>
            <w:r w:rsidRPr="005B1243">
              <w:rPr>
                <w:rFonts w:ascii="Verdana" w:hAnsi="Verdana"/>
                <w:b/>
                <w:color w:val="E8E8E8" w:themeColor="background2"/>
                <w:spacing w:val="-3"/>
                <w:sz w:val="20"/>
              </w:rPr>
              <w:t>Penjual</w:t>
            </w:r>
            <w:r w:rsidRPr="005B1243">
              <w:rPr>
                <w:rFonts w:ascii="Verdana" w:hAnsi="Verdana"/>
                <w:color w:val="E8E8E8" w:themeColor="background2"/>
                <w:spacing w:val="-3"/>
                <w:sz w:val="20"/>
              </w:rPr>
              <w:t xml:space="preserve"> adalah orang Indonesia</w:t>
            </w:r>
            <w:r w:rsidR="007F014C" w:rsidRPr="005B1243">
              <w:rPr>
                <w:rFonts w:ascii="Verdana" w:hAnsi="Verdana"/>
                <w:color w:val="E8E8E8" w:themeColor="background2"/>
                <w:spacing w:val="-3"/>
                <w:sz w:val="20"/>
              </w:rPr>
              <w:t xml:space="preserve"> sebagai pemilik dari sabagian Saham Kelas B di REGENE</w:t>
            </w:r>
            <w:r w:rsidRPr="005B1243">
              <w:rPr>
                <w:rFonts w:ascii="Verdana" w:hAnsi="Verdana"/>
                <w:color w:val="E8E8E8" w:themeColor="background2"/>
                <w:spacing w:val="-3"/>
                <w:sz w:val="20"/>
              </w:rPr>
              <w:t>.</w:t>
            </w:r>
          </w:p>
        </w:tc>
      </w:tr>
      <w:tr w:rsidR="00BF2396" w:rsidRPr="00E1614A" w14:paraId="2E63A751" w14:textId="77777777" w:rsidTr="005B1243">
        <w:tc>
          <w:tcPr>
            <w:tcW w:w="5024" w:type="dxa"/>
          </w:tcPr>
          <w:p w14:paraId="33231A01" w14:textId="76E8D7B2" w:rsidR="00BF2396" w:rsidRDefault="00BF2396" w:rsidP="009238E1">
            <w:pPr>
              <w:pStyle w:val="ListParagraph"/>
              <w:numPr>
                <w:ilvl w:val="0"/>
                <w:numId w:val="3"/>
              </w:numPr>
              <w:spacing w:after="120"/>
              <w:ind w:left="460" w:hanging="426"/>
              <w:contextualSpacing w:val="0"/>
              <w:jc w:val="both"/>
              <w:rPr>
                <w:rFonts w:ascii="Verdana" w:hAnsi="Verdana" w:cs="Verdana"/>
                <w:sz w:val="20"/>
                <w:szCs w:val="20"/>
              </w:rPr>
            </w:pPr>
            <w:r w:rsidRPr="00E1614A">
              <w:rPr>
                <w:rFonts w:ascii="Verdana" w:hAnsi="Verdana" w:cs="Verdana"/>
                <w:sz w:val="20"/>
                <w:szCs w:val="20"/>
              </w:rPr>
              <w:t xml:space="preserve">Subject to the terms and conditions of this Agreement, </w:t>
            </w:r>
            <w:r w:rsidRPr="005B1243">
              <w:rPr>
                <w:rFonts w:ascii="Verdana" w:hAnsi="Verdana"/>
                <w:sz w:val="20"/>
              </w:rPr>
              <w:t>Purchaser</w:t>
            </w:r>
            <w:r w:rsidRPr="00E1614A">
              <w:rPr>
                <w:rFonts w:ascii="Verdana" w:hAnsi="Verdana" w:cs="Verdana"/>
                <w:sz w:val="20"/>
                <w:szCs w:val="20"/>
              </w:rPr>
              <w:t xml:space="preserve"> wishes to </w:t>
            </w:r>
            <w:r w:rsidR="005B4713" w:rsidRPr="00E1614A">
              <w:rPr>
                <w:rFonts w:ascii="Verdana" w:hAnsi="Verdana" w:cs="Verdana"/>
                <w:sz w:val="20"/>
                <w:szCs w:val="20"/>
              </w:rPr>
              <w:t xml:space="preserve">simultaneously </w:t>
            </w:r>
            <w:r w:rsidR="000525B0" w:rsidRPr="00E1614A">
              <w:rPr>
                <w:rFonts w:ascii="Verdana" w:hAnsi="Verdana" w:cs="Verdana"/>
                <w:sz w:val="20"/>
                <w:szCs w:val="20"/>
              </w:rPr>
              <w:t xml:space="preserve">complete </w:t>
            </w:r>
            <w:r w:rsidR="005B4713" w:rsidRPr="00E1614A">
              <w:rPr>
                <w:rFonts w:ascii="Verdana" w:hAnsi="Verdana" w:cs="Verdana"/>
                <w:sz w:val="20"/>
                <w:szCs w:val="20"/>
              </w:rPr>
              <w:t>(i)</w:t>
            </w:r>
            <w:r w:rsidR="000525B0" w:rsidRPr="00E1614A">
              <w:rPr>
                <w:rFonts w:ascii="Verdana" w:hAnsi="Verdana" w:cs="Verdana"/>
                <w:sz w:val="20"/>
                <w:szCs w:val="20"/>
              </w:rPr>
              <w:t xml:space="preserve"> the</w:t>
            </w:r>
            <w:r w:rsidR="005B4713" w:rsidRPr="00E1614A">
              <w:rPr>
                <w:rFonts w:ascii="Verdana" w:hAnsi="Verdana" w:cs="Verdana"/>
                <w:sz w:val="20"/>
                <w:szCs w:val="20"/>
              </w:rPr>
              <w:t xml:space="preserve"> </w:t>
            </w:r>
            <w:r w:rsidRPr="00E1614A">
              <w:rPr>
                <w:rFonts w:ascii="Verdana" w:hAnsi="Verdana" w:cs="Verdana"/>
                <w:sz w:val="20"/>
                <w:szCs w:val="20"/>
              </w:rPr>
              <w:t xml:space="preserve">purchase </w:t>
            </w:r>
            <w:r w:rsidR="003F1BDD" w:rsidRPr="00E1614A">
              <w:rPr>
                <w:rFonts w:ascii="Verdana" w:hAnsi="Verdana" w:cs="Verdana"/>
                <w:sz w:val="20"/>
                <w:szCs w:val="20"/>
              </w:rPr>
              <w:t xml:space="preserve">of </w:t>
            </w:r>
            <w:r w:rsidRPr="00E1614A">
              <w:rPr>
                <w:rFonts w:ascii="Verdana" w:hAnsi="Verdana" w:cs="Verdana"/>
                <w:sz w:val="20"/>
                <w:szCs w:val="20"/>
              </w:rPr>
              <w:t xml:space="preserve">the </w:t>
            </w:r>
            <w:r w:rsidRPr="005B1243">
              <w:rPr>
                <w:rFonts w:ascii="Verdana" w:hAnsi="Verdana"/>
                <w:sz w:val="20"/>
              </w:rPr>
              <w:t>Shares</w:t>
            </w:r>
            <w:r w:rsidRPr="00E1614A">
              <w:rPr>
                <w:rFonts w:ascii="Verdana" w:hAnsi="Verdana" w:cs="Verdana"/>
                <w:sz w:val="20"/>
                <w:szCs w:val="20"/>
              </w:rPr>
              <w:t xml:space="preserve"> </w:t>
            </w:r>
            <w:r w:rsidR="0042407E" w:rsidRPr="00E1614A">
              <w:rPr>
                <w:rFonts w:ascii="Verdana" w:hAnsi="Verdana" w:cs="Verdana"/>
                <w:sz w:val="20"/>
                <w:szCs w:val="20"/>
              </w:rPr>
              <w:t xml:space="preserve">from </w:t>
            </w:r>
            <w:r w:rsidR="0042407E" w:rsidRPr="003B691E">
              <w:rPr>
                <w:rFonts w:ascii="Verdana" w:hAnsi="Verdana" w:cs="Verdana"/>
                <w:sz w:val="20"/>
                <w:szCs w:val="20"/>
              </w:rPr>
              <w:t xml:space="preserve">the </w:t>
            </w:r>
            <w:r w:rsidR="0042407E" w:rsidRPr="005B1243">
              <w:rPr>
                <w:rFonts w:ascii="Verdana" w:hAnsi="Verdana"/>
                <w:sz w:val="20"/>
              </w:rPr>
              <w:t>Seller</w:t>
            </w:r>
            <w:r w:rsidR="005B4713" w:rsidRPr="00E1614A">
              <w:rPr>
                <w:rFonts w:ascii="Verdana" w:hAnsi="Verdana" w:cs="Verdana"/>
                <w:sz w:val="20"/>
                <w:szCs w:val="20"/>
              </w:rPr>
              <w:t xml:space="preserve"> and (ii) </w:t>
            </w:r>
            <w:r w:rsidR="000525B0" w:rsidRPr="00E1614A">
              <w:rPr>
                <w:rFonts w:ascii="Verdana" w:hAnsi="Verdana" w:cs="Verdana"/>
                <w:sz w:val="20"/>
                <w:szCs w:val="20"/>
              </w:rPr>
              <w:t>the Conversion of Shares</w:t>
            </w:r>
            <w:r w:rsidR="00F95146" w:rsidRPr="00E1614A">
              <w:rPr>
                <w:rFonts w:ascii="Verdana" w:hAnsi="Verdana" w:cs="Verdana"/>
                <w:sz w:val="20"/>
                <w:szCs w:val="20"/>
              </w:rPr>
              <w:t>.</w:t>
            </w:r>
            <w:r w:rsidR="0042407E" w:rsidRPr="00E1614A">
              <w:rPr>
                <w:rFonts w:ascii="Verdana" w:hAnsi="Verdana" w:cs="Verdana"/>
                <w:sz w:val="20"/>
                <w:szCs w:val="20"/>
              </w:rPr>
              <w:t xml:space="preserve"> </w:t>
            </w:r>
          </w:p>
          <w:p w14:paraId="7B0272E3" w14:textId="56A65C06" w:rsidR="007A006A" w:rsidRPr="005B1243" w:rsidRDefault="007A006A" w:rsidP="005B1243">
            <w:pPr>
              <w:pStyle w:val="ListParagraph"/>
              <w:spacing w:after="120"/>
              <w:ind w:left="460"/>
              <w:contextualSpacing w:val="0"/>
              <w:jc w:val="both"/>
              <w:rPr>
                <w:rFonts w:ascii="Verdana" w:hAnsi="Verdana"/>
                <w:sz w:val="20"/>
              </w:rPr>
            </w:pPr>
          </w:p>
        </w:tc>
        <w:tc>
          <w:tcPr>
            <w:tcW w:w="271" w:type="dxa"/>
          </w:tcPr>
          <w:p w14:paraId="27FE642E" w14:textId="77777777" w:rsidR="00BF2396" w:rsidRPr="005B1243" w:rsidRDefault="00BF2396" w:rsidP="007434E7">
            <w:pPr>
              <w:spacing w:after="120"/>
              <w:rPr>
                <w:rFonts w:ascii="Verdana" w:hAnsi="Verdana"/>
                <w:sz w:val="20"/>
              </w:rPr>
            </w:pPr>
          </w:p>
        </w:tc>
        <w:tc>
          <w:tcPr>
            <w:tcW w:w="4638" w:type="dxa"/>
          </w:tcPr>
          <w:p w14:paraId="6555F9F9" w14:textId="1AD1713A" w:rsidR="00BF2396" w:rsidRPr="005B1243" w:rsidRDefault="00BF2396" w:rsidP="007434E7">
            <w:pPr>
              <w:pStyle w:val="ListParagraph"/>
              <w:numPr>
                <w:ilvl w:val="0"/>
                <w:numId w:val="4"/>
              </w:numPr>
              <w:spacing w:after="120"/>
              <w:ind w:left="397"/>
              <w:contextualSpacing w:val="0"/>
              <w:jc w:val="both"/>
              <w:rPr>
                <w:rFonts w:ascii="Verdana" w:hAnsi="Verdana"/>
                <w:b/>
                <w:color w:val="E8E8E8" w:themeColor="background2"/>
                <w:spacing w:val="-3"/>
                <w:sz w:val="20"/>
              </w:rPr>
            </w:pPr>
          </w:p>
        </w:tc>
      </w:tr>
      <w:tr w:rsidR="00240E41" w:rsidRPr="00E1614A" w14:paraId="73625BF8" w14:textId="77777777" w:rsidTr="005B1243">
        <w:trPr>
          <w:trHeight w:val="1598"/>
        </w:trPr>
        <w:tc>
          <w:tcPr>
            <w:tcW w:w="5024" w:type="dxa"/>
          </w:tcPr>
          <w:p w14:paraId="7096664D" w14:textId="1D64309C" w:rsidR="00240E41" w:rsidRPr="005B1243" w:rsidRDefault="00240E41" w:rsidP="00240E41">
            <w:pPr>
              <w:spacing w:after="120"/>
              <w:jc w:val="both"/>
              <w:rPr>
                <w:rFonts w:ascii="Verdana" w:hAnsi="Verdana"/>
                <w:sz w:val="20"/>
              </w:rPr>
            </w:pPr>
            <w:r w:rsidRPr="00E1614A">
              <w:rPr>
                <w:rFonts w:ascii="Verdana" w:hAnsi="Verdana" w:cs="Verdana"/>
                <w:sz w:val="20"/>
                <w:szCs w:val="20"/>
              </w:rPr>
              <w:t xml:space="preserve">NOW THEREFORE, the </w:t>
            </w:r>
            <w:r w:rsidRPr="005B1243">
              <w:rPr>
                <w:rFonts w:ascii="Verdana" w:hAnsi="Verdana"/>
                <w:sz w:val="20"/>
              </w:rPr>
              <w:t>Parties</w:t>
            </w:r>
            <w:r w:rsidRPr="00E1614A">
              <w:rPr>
                <w:rFonts w:ascii="Verdana" w:hAnsi="Verdana" w:cs="Verdana"/>
                <w:sz w:val="20"/>
                <w:szCs w:val="20"/>
              </w:rPr>
              <w:t xml:space="preserve"> hereby mutually agree and consent and bind themselves to enter into this Agreement as follows:</w:t>
            </w:r>
          </w:p>
        </w:tc>
        <w:tc>
          <w:tcPr>
            <w:tcW w:w="271" w:type="dxa"/>
          </w:tcPr>
          <w:p w14:paraId="54DF97A6" w14:textId="77777777" w:rsidR="00240E41" w:rsidRPr="005B1243" w:rsidRDefault="00240E41" w:rsidP="00240E41">
            <w:pPr>
              <w:spacing w:after="120"/>
              <w:rPr>
                <w:rFonts w:ascii="Verdana" w:hAnsi="Verdana"/>
                <w:sz w:val="20"/>
              </w:rPr>
            </w:pPr>
          </w:p>
        </w:tc>
        <w:tc>
          <w:tcPr>
            <w:tcW w:w="4638" w:type="dxa"/>
          </w:tcPr>
          <w:p w14:paraId="20C9A8ED" w14:textId="786C001B" w:rsidR="00240E41" w:rsidRPr="005B1243" w:rsidRDefault="00240E41" w:rsidP="00240E41">
            <w:pPr>
              <w:spacing w:after="120"/>
              <w:jc w:val="both"/>
              <w:rPr>
                <w:rFonts w:ascii="Verdana" w:hAnsi="Verdana"/>
                <w:color w:val="E8E8E8" w:themeColor="background2"/>
                <w:sz w:val="20"/>
              </w:rPr>
            </w:pPr>
            <w:r w:rsidRPr="005B1243">
              <w:rPr>
                <w:rFonts w:ascii="Verdana" w:hAnsi="Verdana"/>
                <w:color w:val="E8E8E8" w:themeColor="background2"/>
                <w:sz w:val="20"/>
              </w:rPr>
              <w:t xml:space="preserve">OLEH KARENA ITU, </w:t>
            </w:r>
            <w:r w:rsidRPr="005B1243">
              <w:rPr>
                <w:rFonts w:ascii="Verdana" w:hAnsi="Verdana"/>
                <w:b/>
                <w:color w:val="E8E8E8" w:themeColor="background2"/>
                <w:sz w:val="20"/>
              </w:rPr>
              <w:t>Para Pihak</w:t>
            </w:r>
            <w:r w:rsidRPr="005B1243">
              <w:rPr>
                <w:rFonts w:ascii="Verdana" w:hAnsi="Verdana"/>
                <w:color w:val="E8E8E8" w:themeColor="background2"/>
                <w:sz w:val="20"/>
              </w:rPr>
              <w:t xml:space="preserve"> dengan ini setuju dan sepakat dan saling mengikat ke dalam Perjanjian Pengikatan Jual Beli Saham Bersyarat berdasarkan syarat dan ketentuan yang akan diuraikan sebagai berikut:</w:t>
            </w:r>
          </w:p>
        </w:tc>
      </w:tr>
      <w:tr w:rsidR="00240E41" w:rsidRPr="00E1614A" w14:paraId="1D639D74" w14:textId="77777777" w:rsidTr="005B1243">
        <w:tc>
          <w:tcPr>
            <w:tcW w:w="5024" w:type="dxa"/>
          </w:tcPr>
          <w:p w14:paraId="1F6F2B10" w14:textId="77777777" w:rsidR="00240E41" w:rsidRPr="005B1243" w:rsidRDefault="00240E41" w:rsidP="005B1243">
            <w:pPr>
              <w:pStyle w:val="ListParagraph"/>
              <w:numPr>
                <w:ilvl w:val="0"/>
                <w:numId w:val="5"/>
              </w:numPr>
              <w:spacing w:after="120"/>
              <w:ind w:left="744" w:hanging="744"/>
              <w:contextualSpacing w:val="0"/>
              <w:jc w:val="both"/>
              <w:rPr>
                <w:rFonts w:ascii="Verdana" w:hAnsi="Verdana"/>
                <w:sz w:val="20"/>
              </w:rPr>
            </w:pPr>
            <w:bookmarkStart w:id="0" w:name="_Ref212464188"/>
            <w:r w:rsidRPr="005B1243">
              <w:rPr>
                <w:rFonts w:ascii="Verdana" w:hAnsi="Verdana"/>
                <w:b/>
                <w:spacing w:val="-3"/>
                <w:sz w:val="20"/>
              </w:rPr>
              <w:t>DEFINITION</w:t>
            </w:r>
            <w:r w:rsidRPr="00E1614A">
              <w:rPr>
                <w:rFonts w:ascii="Verdana" w:hAnsi="Verdana" w:cs="Verdana"/>
                <w:b/>
                <w:bCs/>
                <w:sz w:val="20"/>
                <w:szCs w:val="20"/>
              </w:rPr>
              <w:t xml:space="preserve"> OF TERMS</w:t>
            </w:r>
            <w:bookmarkEnd w:id="0"/>
          </w:p>
        </w:tc>
        <w:tc>
          <w:tcPr>
            <w:tcW w:w="271" w:type="dxa"/>
          </w:tcPr>
          <w:p w14:paraId="06D3C2EF" w14:textId="77777777" w:rsidR="00240E41" w:rsidRPr="005B1243" w:rsidRDefault="00240E41" w:rsidP="00240E41">
            <w:pPr>
              <w:spacing w:after="120"/>
              <w:rPr>
                <w:rFonts w:ascii="Verdana" w:hAnsi="Verdana"/>
                <w:sz w:val="20"/>
              </w:rPr>
            </w:pPr>
          </w:p>
        </w:tc>
        <w:tc>
          <w:tcPr>
            <w:tcW w:w="4638" w:type="dxa"/>
          </w:tcPr>
          <w:p w14:paraId="04E9EE32" w14:textId="77777777" w:rsidR="00240E41" w:rsidRPr="005B1243"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
            </w:pPr>
            <w:r w:rsidRPr="005B1243">
              <w:rPr>
                <w:rFonts w:ascii="Verdana" w:hAnsi="Verdana"/>
                <w:b/>
                <w:color w:val="E8E8E8" w:themeColor="background2"/>
                <w:sz w:val="20"/>
              </w:rPr>
              <w:t>DEFINISI PERRSYARATAN</w:t>
            </w:r>
          </w:p>
        </w:tc>
      </w:tr>
      <w:tr w:rsidR="00240E41" w:rsidRPr="00E1614A" w14:paraId="5830BD67" w14:textId="77777777" w:rsidTr="005B1243">
        <w:tc>
          <w:tcPr>
            <w:tcW w:w="5024" w:type="dxa"/>
          </w:tcPr>
          <w:p w14:paraId="119C21D7" w14:textId="1985C782" w:rsidR="00240E41" w:rsidRPr="005B1243" w:rsidRDefault="00240E41" w:rsidP="005B1243">
            <w:pPr>
              <w:spacing w:after="120"/>
              <w:ind w:left="744"/>
              <w:jc w:val="both"/>
              <w:rPr>
                <w:rFonts w:ascii="Verdana" w:hAnsi="Verdana"/>
                <w:sz w:val="20"/>
              </w:rPr>
            </w:pPr>
            <w:r w:rsidRPr="00E1614A">
              <w:rPr>
                <w:rFonts w:ascii="Verdana" w:hAnsi="Verdana" w:cs="Verdana"/>
                <w:sz w:val="20"/>
                <w:szCs w:val="20"/>
              </w:rPr>
              <w:t xml:space="preserve">The schedules and annexes to </w:t>
            </w:r>
            <w:r w:rsidRPr="003B691E">
              <w:rPr>
                <w:rFonts w:ascii="Verdana" w:hAnsi="Verdana" w:cs="Verdana"/>
                <w:sz w:val="20"/>
                <w:szCs w:val="20"/>
              </w:rPr>
              <w:t xml:space="preserve">this </w:t>
            </w:r>
            <w:r w:rsidRPr="005B1243">
              <w:rPr>
                <w:rFonts w:ascii="Verdana" w:hAnsi="Verdana"/>
                <w:sz w:val="20"/>
              </w:rPr>
              <w:t>Agreement</w:t>
            </w:r>
            <w:r w:rsidRPr="003B691E">
              <w:rPr>
                <w:rFonts w:ascii="Verdana" w:hAnsi="Verdana" w:cs="Verdana"/>
                <w:sz w:val="20"/>
                <w:szCs w:val="20"/>
              </w:rPr>
              <w:t xml:space="preserve"> form an integral part hereof. The definitions and rules for </w:t>
            </w:r>
            <w:r w:rsidRPr="003B691E">
              <w:rPr>
                <w:rFonts w:ascii="Verdana" w:hAnsi="Verdana" w:cs="Verdana"/>
                <w:sz w:val="20"/>
                <w:szCs w:val="20"/>
              </w:rPr>
              <w:lastRenderedPageBreak/>
              <w:t xml:space="preserve">interpretation </w:t>
            </w:r>
            <w:r w:rsidR="00855432">
              <w:rPr>
                <w:rFonts w:ascii="Verdana" w:hAnsi="Verdana" w:cs="Verdana"/>
                <w:sz w:val="20"/>
                <w:szCs w:val="20"/>
              </w:rPr>
              <w:t xml:space="preserve">of </w:t>
            </w:r>
            <w:r w:rsidRPr="003B691E">
              <w:rPr>
                <w:rFonts w:ascii="Verdana" w:hAnsi="Verdana" w:cs="Verdana"/>
                <w:sz w:val="20"/>
                <w:szCs w:val="20"/>
              </w:rPr>
              <w:t xml:space="preserve">this </w:t>
            </w:r>
            <w:r w:rsidRPr="005B1243">
              <w:rPr>
                <w:rFonts w:ascii="Verdana" w:hAnsi="Verdana"/>
                <w:sz w:val="20"/>
              </w:rPr>
              <w:t>Agreement</w:t>
            </w:r>
            <w:r w:rsidRPr="003B691E">
              <w:rPr>
                <w:rFonts w:ascii="Verdana" w:hAnsi="Verdana" w:cs="Verdana"/>
                <w:sz w:val="20"/>
                <w:szCs w:val="20"/>
              </w:rPr>
              <w:t xml:space="preserve"> are attached hereto as Schedule </w:t>
            </w:r>
            <w:r w:rsidR="00B169E7" w:rsidRPr="003B691E">
              <w:rPr>
                <w:rFonts w:ascii="Verdana" w:hAnsi="Verdana" w:cs="Verdana"/>
                <w:sz w:val="20"/>
                <w:szCs w:val="20"/>
              </w:rPr>
              <w:t>1.</w:t>
            </w:r>
          </w:p>
        </w:tc>
        <w:tc>
          <w:tcPr>
            <w:tcW w:w="271" w:type="dxa"/>
          </w:tcPr>
          <w:p w14:paraId="2DCAFF83" w14:textId="77777777" w:rsidR="00240E41" w:rsidRPr="005B1243" w:rsidRDefault="00240E41" w:rsidP="00240E41">
            <w:pPr>
              <w:spacing w:after="120"/>
              <w:rPr>
                <w:rFonts w:ascii="Verdana" w:hAnsi="Verdana"/>
                <w:sz w:val="20"/>
              </w:rPr>
            </w:pPr>
          </w:p>
        </w:tc>
        <w:tc>
          <w:tcPr>
            <w:tcW w:w="4638" w:type="dxa"/>
          </w:tcPr>
          <w:p w14:paraId="5FB9063A" w14:textId="624D07BD" w:rsidR="00240E41" w:rsidRPr="005B1243" w:rsidRDefault="00240E41" w:rsidP="00240E41">
            <w:pPr>
              <w:spacing w:after="120"/>
              <w:jc w:val="both"/>
              <w:rPr>
                <w:rFonts w:ascii="Verdana" w:hAnsi="Verdana"/>
                <w:color w:val="E8E8E8" w:themeColor="background2"/>
                <w:sz w:val="20"/>
              </w:rPr>
            </w:pPr>
            <w:r w:rsidRPr="005B1243">
              <w:rPr>
                <w:rFonts w:ascii="Verdana" w:hAnsi="Verdana"/>
                <w:color w:val="E8E8E8" w:themeColor="background2"/>
                <w:sz w:val="20"/>
              </w:rPr>
              <w:t xml:space="preserve">Jadwal dan lampiran dalam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adalah satu kesatuan dalam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Definisi dan aturan untuk penafsiran dalam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terlampir dalam Jadwal 1.</w:t>
            </w:r>
          </w:p>
        </w:tc>
      </w:tr>
      <w:tr w:rsidR="00240E41" w:rsidRPr="00E1614A" w14:paraId="31D37E10" w14:textId="77777777" w:rsidTr="005B1243">
        <w:tc>
          <w:tcPr>
            <w:tcW w:w="5024" w:type="dxa"/>
          </w:tcPr>
          <w:p w14:paraId="60DF0C8E" w14:textId="77777777" w:rsidR="00240E41" w:rsidRPr="005B1243" w:rsidRDefault="00240E41" w:rsidP="005B1243">
            <w:pPr>
              <w:pStyle w:val="ListParagraph"/>
              <w:numPr>
                <w:ilvl w:val="0"/>
                <w:numId w:val="5"/>
              </w:numPr>
              <w:spacing w:after="120"/>
              <w:ind w:left="744" w:hanging="744"/>
              <w:contextualSpacing w:val="0"/>
              <w:jc w:val="both"/>
              <w:rPr>
                <w:rFonts w:ascii="Verdana" w:hAnsi="Verdana"/>
                <w:sz w:val="20"/>
              </w:rPr>
            </w:pPr>
            <w:r w:rsidRPr="005B1243">
              <w:rPr>
                <w:rFonts w:ascii="Verdana" w:hAnsi="Verdana"/>
                <w:b/>
                <w:spacing w:val="-3"/>
                <w:sz w:val="20"/>
              </w:rPr>
              <w:t>SALE</w:t>
            </w:r>
            <w:r w:rsidRPr="00E1614A">
              <w:rPr>
                <w:rFonts w:ascii="Verdana" w:hAnsi="Verdana" w:cs="Verdana"/>
                <w:b/>
                <w:bCs/>
                <w:sz w:val="20"/>
                <w:szCs w:val="20"/>
              </w:rPr>
              <w:t xml:space="preserve"> AND PURCHASE</w:t>
            </w:r>
          </w:p>
        </w:tc>
        <w:tc>
          <w:tcPr>
            <w:tcW w:w="271" w:type="dxa"/>
          </w:tcPr>
          <w:p w14:paraId="67F19241" w14:textId="77777777" w:rsidR="00240E41" w:rsidRPr="005B1243" w:rsidRDefault="00240E41" w:rsidP="00240E41">
            <w:pPr>
              <w:spacing w:after="120"/>
              <w:rPr>
                <w:rFonts w:ascii="Verdana" w:hAnsi="Verdana"/>
                <w:sz w:val="20"/>
              </w:rPr>
            </w:pPr>
          </w:p>
        </w:tc>
        <w:tc>
          <w:tcPr>
            <w:tcW w:w="4638" w:type="dxa"/>
          </w:tcPr>
          <w:p w14:paraId="3984AC51" w14:textId="77777777" w:rsidR="00240E41" w:rsidRPr="005B1243"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
            </w:pPr>
            <w:r w:rsidRPr="005B1243">
              <w:rPr>
                <w:rFonts w:ascii="Verdana" w:hAnsi="Verdana"/>
                <w:b/>
                <w:color w:val="E8E8E8" w:themeColor="background2"/>
                <w:sz w:val="20"/>
              </w:rPr>
              <w:t>JUAL BELI</w:t>
            </w:r>
          </w:p>
        </w:tc>
      </w:tr>
      <w:tr w:rsidR="00240E41" w:rsidRPr="00E1614A" w14:paraId="367A82D5" w14:textId="77777777" w:rsidTr="005B1243">
        <w:tc>
          <w:tcPr>
            <w:tcW w:w="5024" w:type="dxa"/>
          </w:tcPr>
          <w:p w14:paraId="1997EF1A" w14:textId="6F9A98FD" w:rsidR="00240E41" w:rsidRPr="005B1243" w:rsidRDefault="00240E41" w:rsidP="005B1243">
            <w:pPr>
              <w:pStyle w:val="ListParagraph"/>
              <w:numPr>
                <w:ilvl w:val="1"/>
                <w:numId w:val="76"/>
              </w:numPr>
              <w:spacing w:after="120"/>
              <w:ind w:left="744" w:hanging="744"/>
              <w:jc w:val="both"/>
              <w:rPr>
                <w:rFonts w:ascii="Verdana" w:hAnsi="Verdana"/>
                <w:sz w:val="20"/>
              </w:rPr>
            </w:pPr>
            <w:r w:rsidRPr="00E1614A">
              <w:rPr>
                <w:rFonts w:ascii="Verdana" w:hAnsi="Verdana" w:cs="Verdana"/>
                <w:sz w:val="20"/>
                <w:szCs w:val="20"/>
              </w:rPr>
              <w:t>Sale and Purchase</w:t>
            </w:r>
          </w:p>
        </w:tc>
        <w:tc>
          <w:tcPr>
            <w:tcW w:w="271" w:type="dxa"/>
          </w:tcPr>
          <w:p w14:paraId="74BC7044" w14:textId="77777777" w:rsidR="00240E41" w:rsidRPr="005B1243" w:rsidRDefault="00240E41" w:rsidP="00240E41">
            <w:pPr>
              <w:spacing w:after="120"/>
              <w:rPr>
                <w:rFonts w:ascii="Verdana" w:hAnsi="Verdana"/>
                <w:sz w:val="20"/>
              </w:rPr>
            </w:pPr>
          </w:p>
        </w:tc>
        <w:tc>
          <w:tcPr>
            <w:tcW w:w="4638" w:type="dxa"/>
          </w:tcPr>
          <w:p w14:paraId="7C2BC6E7" w14:textId="77777777" w:rsidR="00240E41" w:rsidRPr="005B1243"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5B1243">
              <w:rPr>
                <w:rFonts w:ascii="Verdana" w:hAnsi="Verdana"/>
                <w:color w:val="E8E8E8" w:themeColor="background2"/>
                <w:sz w:val="20"/>
              </w:rPr>
              <w:t>Jual Beli</w:t>
            </w:r>
          </w:p>
        </w:tc>
      </w:tr>
      <w:tr w:rsidR="00240E41" w:rsidRPr="00E1614A" w14:paraId="31852B74" w14:textId="77777777" w:rsidTr="005B1243">
        <w:tc>
          <w:tcPr>
            <w:tcW w:w="5024" w:type="dxa"/>
          </w:tcPr>
          <w:p w14:paraId="14F9E30C" w14:textId="1E56B0C9" w:rsidR="00240E41" w:rsidRPr="005B1243" w:rsidRDefault="00240E41" w:rsidP="005B1243">
            <w:pPr>
              <w:spacing w:after="120"/>
              <w:ind w:left="744"/>
              <w:jc w:val="both"/>
              <w:rPr>
                <w:rFonts w:ascii="Verdana" w:hAnsi="Verdana"/>
                <w:sz w:val="20"/>
              </w:rPr>
            </w:pPr>
            <w:r w:rsidRPr="00E1614A">
              <w:rPr>
                <w:rFonts w:ascii="Verdana" w:hAnsi="Verdana" w:cs="Verdana"/>
                <w:sz w:val="20"/>
                <w:szCs w:val="20"/>
              </w:rPr>
              <w:t xml:space="preserve">On and </w:t>
            </w:r>
            <w:r w:rsidRPr="003B691E">
              <w:rPr>
                <w:rFonts w:ascii="Verdana" w:hAnsi="Verdana" w:cs="Verdana"/>
                <w:sz w:val="20"/>
                <w:szCs w:val="20"/>
              </w:rPr>
              <w:t xml:space="preserve">subject to the terms and conditions of this </w:t>
            </w:r>
            <w:r w:rsidRPr="005B1243">
              <w:rPr>
                <w:rFonts w:ascii="Verdana" w:hAnsi="Verdana"/>
                <w:sz w:val="20"/>
              </w:rPr>
              <w:t>Agreement</w:t>
            </w:r>
            <w:r w:rsidRPr="003B691E">
              <w:rPr>
                <w:rFonts w:ascii="Verdana" w:hAnsi="Verdana" w:cs="Verdana"/>
                <w:sz w:val="20"/>
                <w:szCs w:val="20"/>
              </w:rPr>
              <w:t xml:space="preserve">, the </w:t>
            </w:r>
            <w:r w:rsidRPr="005B1243">
              <w:rPr>
                <w:rFonts w:ascii="Verdana" w:hAnsi="Verdana"/>
                <w:sz w:val="20"/>
              </w:rPr>
              <w:t>Seller</w:t>
            </w:r>
            <w:r w:rsidRPr="003B691E">
              <w:rPr>
                <w:rFonts w:ascii="Verdana" w:hAnsi="Verdana" w:cs="Verdana"/>
                <w:sz w:val="20"/>
                <w:szCs w:val="20"/>
              </w:rPr>
              <w:t xml:space="preserve"> agree to bind itself to transfer, sell and convey to the </w:t>
            </w:r>
            <w:r w:rsidRPr="005B1243">
              <w:rPr>
                <w:rFonts w:ascii="Verdana" w:hAnsi="Verdana"/>
                <w:sz w:val="20"/>
              </w:rPr>
              <w:t>Purchaser</w:t>
            </w:r>
            <w:r w:rsidRPr="003B691E">
              <w:rPr>
                <w:rFonts w:ascii="Verdana" w:hAnsi="Verdana" w:cs="Verdana"/>
                <w:sz w:val="20"/>
                <w:szCs w:val="20"/>
              </w:rPr>
              <w:t xml:space="preserve"> and the </w:t>
            </w:r>
            <w:r w:rsidRPr="005B1243">
              <w:rPr>
                <w:rFonts w:ascii="Verdana" w:hAnsi="Verdana"/>
                <w:sz w:val="20"/>
              </w:rPr>
              <w:t>Purchaser</w:t>
            </w:r>
            <w:r w:rsidRPr="003B691E">
              <w:rPr>
                <w:rFonts w:ascii="Verdana" w:hAnsi="Verdana" w:cs="Verdana"/>
                <w:sz w:val="20"/>
                <w:szCs w:val="20"/>
              </w:rPr>
              <w:t xml:space="preserve"> agrees to bind itself to the </w:t>
            </w:r>
            <w:r w:rsidRPr="005B1243">
              <w:rPr>
                <w:rFonts w:ascii="Verdana" w:hAnsi="Verdana"/>
                <w:sz w:val="20"/>
              </w:rPr>
              <w:t xml:space="preserve">Seller </w:t>
            </w:r>
            <w:r w:rsidRPr="003B691E">
              <w:rPr>
                <w:rFonts w:ascii="Verdana" w:hAnsi="Verdana" w:cs="Verdana"/>
                <w:sz w:val="20"/>
                <w:szCs w:val="20"/>
              </w:rPr>
              <w:t xml:space="preserve">to purchase, convey and accept </w:t>
            </w:r>
            <w:r w:rsidR="00C8196B">
              <w:rPr>
                <w:rFonts w:ascii="Verdana" w:hAnsi="Verdana" w:cs="Verdana"/>
                <w:sz w:val="20"/>
                <w:szCs w:val="20"/>
              </w:rPr>
              <w:t xml:space="preserve">the </w:t>
            </w:r>
            <w:r w:rsidRPr="003B691E">
              <w:rPr>
                <w:rFonts w:ascii="Verdana" w:hAnsi="Verdana" w:cs="Verdana"/>
                <w:sz w:val="20"/>
                <w:szCs w:val="20"/>
              </w:rPr>
              <w:t xml:space="preserve">transfer from the </w:t>
            </w:r>
            <w:r w:rsidRPr="005B1243">
              <w:rPr>
                <w:rFonts w:ascii="Verdana" w:hAnsi="Verdana"/>
                <w:sz w:val="20"/>
              </w:rPr>
              <w:t>Seller</w:t>
            </w:r>
            <w:r w:rsidRPr="003B691E">
              <w:rPr>
                <w:rFonts w:ascii="Verdana" w:hAnsi="Verdana" w:cs="Verdana"/>
                <w:sz w:val="20"/>
                <w:szCs w:val="20"/>
              </w:rPr>
              <w:t xml:space="preserve"> of the </w:t>
            </w:r>
            <w:r w:rsidRPr="005B1243">
              <w:rPr>
                <w:rFonts w:ascii="Verdana" w:hAnsi="Verdana"/>
                <w:sz w:val="20"/>
              </w:rPr>
              <w:t>Shares</w:t>
            </w:r>
            <w:r w:rsidRPr="00E1614A">
              <w:rPr>
                <w:rFonts w:ascii="Verdana" w:hAnsi="Verdana" w:cs="Verdana"/>
                <w:sz w:val="20"/>
                <w:szCs w:val="20"/>
              </w:rPr>
              <w:t xml:space="preserve"> on the Closing Date.</w:t>
            </w:r>
          </w:p>
        </w:tc>
        <w:tc>
          <w:tcPr>
            <w:tcW w:w="271" w:type="dxa"/>
          </w:tcPr>
          <w:p w14:paraId="518809A4" w14:textId="77777777" w:rsidR="00240E41" w:rsidRPr="005B1243" w:rsidRDefault="00240E41" w:rsidP="00240E41">
            <w:pPr>
              <w:spacing w:after="120"/>
              <w:rPr>
                <w:rFonts w:ascii="Verdana" w:hAnsi="Verdana"/>
                <w:sz w:val="20"/>
              </w:rPr>
            </w:pPr>
          </w:p>
        </w:tc>
        <w:tc>
          <w:tcPr>
            <w:tcW w:w="4638" w:type="dxa"/>
          </w:tcPr>
          <w:p w14:paraId="6AE6C0F3" w14:textId="67C9CE24" w:rsidR="00240E41" w:rsidRPr="005B1243" w:rsidRDefault="00240E41" w:rsidP="00240E41">
            <w:pPr>
              <w:spacing w:after="120"/>
              <w:jc w:val="both"/>
              <w:rPr>
                <w:rFonts w:ascii="Verdana" w:hAnsi="Verdana"/>
                <w:color w:val="E8E8E8" w:themeColor="background2"/>
                <w:sz w:val="20"/>
              </w:rPr>
            </w:pPr>
            <w:r w:rsidRPr="005B1243">
              <w:rPr>
                <w:rFonts w:ascii="Verdana" w:hAnsi="Verdana"/>
                <w:color w:val="E8E8E8" w:themeColor="background2"/>
                <w:sz w:val="20"/>
              </w:rPr>
              <w:t xml:space="preserve">Berdasarkan syarat dan ketentuan dalam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setuju untuk mengikatkan dirinya untuk mengalihkan, menjual, menyerahkan kepada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dan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setuju mengikatkan dirinya kepada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untuk membeli, menerima pengalihan dari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atas </w:t>
            </w:r>
            <w:r w:rsidRPr="005B1243">
              <w:rPr>
                <w:rFonts w:ascii="Verdana" w:hAnsi="Verdana"/>
                <w:b/>
                <w:color w:val="E8E8E8" w:themeColor="background2"/>
                <w:sz w:val="20"/>
              </w:rPr>
              <w:t>Saham</w:t>
            </w:r>
            <w:r w:rsidRPr="005B1243">
              <w:rPr>
                <w:rFonts w:ascii="Verdana" w:hAnsi="Verdana"/>
                <w:color w:val="E8E8E8" w:themeColor="background2"/>
                <w:sz w:val="20"/>
              </w:rPr>
              <w:t xml:space="preserve"> pada saat Tanggal Penutupan.</w:t>
            </w:r>
          </w:p>
        </w:tc>
      </w:tr>
      <w:tr w:rsidR="00240E41" w:rsidRPr="00E1614A" w14:paraId="0D2E69EB" w14:textId="77777777" w:rsidTr="005B1243">
        <w:tc>
          <w:tcPr>
            <w:tcW w:w="5024" w:type="dxa"/>
          </w:tcPr>
          <w:p w14:paraId="5CE0E0AC" w14:textId="30925133" w:rsidR="00240E41" w:rsidRPr="005B1243" w:rsidRDefault="00240E41" w:rsidP="005B1243">
            <w:pPr>
              <w:pStyle w:val="ListParagraph"/>
              <w:numPr>
                <w:ilvl w:val="1"/>
                <w:numId w:val="76"/>
              </w:numPr>
              <w:spacing w:after="120"/>
              <w:ind w:left="744" w:hanging="744"/>
              <w:jc w:val="both"/>
              <w:rPr>
                <w:rFonts w:ascii="Verdana" w:hAnsi="Verdana"/>
                <w:sz w:val="20"/>
              </w:rPr>
            </w:pPr>
            <w:r w:rsidRPr="00E1614A">
              <w:rPr>
                <w:rFonts w:ascii="Verdana" w:hAnsi="Verdana" w:cs="Verdana"/>
                <w:sz w:val="20"/>
                <w:szCs w:val="20"/>
              </w:rPr>
              <w:t xml:space="preserve">Transfer and </w:t>
            </w:r>
            <w:r w:rsidR="009C3F16" w:rsidRPr="00E1614A">
              <w:rPr>
                <w:rFonts w:ascii="Verdana" w:hAnsi="Verdana" w:cs="Verdana"/>
                <w:sz w:val="20"/>
                <w:szCs w:val="20"/>
              </w:rPr>
              <w:t>D</w:t>
            </w:r>
            <w:r w:rsidRPr="00E1614A">
              <w:rPr>
                <w:rFonts w:ascii="Verdana" w:hAnsi="Verdana" w:cs="Verdana"/>
                <w:sz w:val="20"/>
                <w:szCs w:val="20"/>
              </w:rPr>
              <w:t>elivery</w:t>
            </w:r>
          </w:p>
        </w:tc>
        <w:tc>
          <w:tcPr>
            <w:tcW w:w="271" w:type="dxa"/>
          </w:tcPr>
          <w:p w14:paraId="3A181707" w14:textId="77777777" w:rsidR="00240E41" w:rsidRPr="005B1243" w:rsidRDefault="00240E41" w:rsidP="00240E41">
            <w:pPr>
              <w:spacing w:after="120"/>
              <w:rPr>
                <w:rFonts w:ascii="Verdana" w:hAnsi="Verdana"/>
                <w:sz w:val="20"/>
              </w:rPr>
            </w:pPr>
          </w:p>
        </w:tc>
        <w:tc>
          <w:tcPr>
            <w:tcW w:w="4638" w:type="dxa"/>
          </w:tcPr>
          <w:p w14:paraId="49383AA3" w14:textId="77777777" w:rsidR="00240E41" w:rsidRPr="005B1243"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5B1243">
              <w:rPr>
                <w:rFonts w:ascii="Verdana" w:hAnsi="Verdana"/>
                <w:color w:val="E8E8E8" w:themeColor="background2"/>
                <w:sz w:val="20"/>
              </w:rPr>
              <w:t>Pengalihan dan Penyerahan</w:t>
            </w:r>
          </w:p>
        </w:tc>
      </w:tr>
      <w:tr w:rsidR="00240E41" w:rsidRPr="00E1614A" w14:paraId="551CEF27" w14:textId="77777777" w:rsidTr="005B1243">
        <w:tc>
          <w:tcPr>
            <w:tcW w:w="5024" w:type="dxa"/>
          </w:tcPr>
          <w:p w14:paraId="48A202A9" w14:textId="68A0D7F3" w:rsidR="00240E41" w:rsidRPr="005B1243" w:rsidRDefault="00240E41" w:rsidP="005B1243">
            <w:pPr>
              <w:spacing w:after="120"/>
              <w:ind w:left="744"/>
              <w:jc w:val="both"/>
              <w:rPr>
                <w:rFonts w:ascii="Verdana" w:hAnsi="Verdana"/>
                <w:sz w:val="20"/>
              </w:rPr>
            </w:pPr>
            <w:bookmarkStart w:id="1" w:name="_Toc59333416"/>
            <w:bookmarkStart w:id="2" w:name="_Toc61069890"/>
            <w:r w:rsidRPr="00E1614A">
              <w:rPr>
                <w:rFonts w:ascii="Verdana" w:hAnsi="Verdana" w:cs="Verdana"/>
                <w:sz w:val="20"/>
                <w:szCs w:val="20"/>
              </w:rPr>
              <w:t xml:space="preserve">The transfer </w:t>
            </w:r>
            <w:r w:rsidRPr="003B691E">
              <w:rPr>
                <w:rFonts w:ascii="Verdana" w:hAnsi="Verdana" w:cs="Verdana"/>
                <w:sz w:val="20"/>
                <w:szCs w:val="20"/>
              </w:rPr>
              <w:t>of the</w:t>
            </w:r>
            <w:r w:rsidR="00D94281" w:rsidRPr="003B691E">
              <w:rPr>
                <w:rFonts w:ascii="Verdana" w:hAnsi="Verdana" w:cs="Verdana"/>
                <w:sz w:val="20"/>
                <w:szCs w:val="20"/>
              </w:rPr>
              <w:t xml:space="preserve"> </w:t>
            </w:r>
            <w:r w:rsidRPr="005B1243">
              <w:rPr>
                <w:rFonts w:ascii="Verdana" w:hAnsi="Verdana"/>
                <w:sz w:val="20"/>
              </w:rPr>
              <w:t>Shares</w:t>
            </w:r>
            <w:r w:rsidRPr="003B691E">
              <w:rPr>
                <w:rFonts w:ascii="Verdana" w:hAnsi="Verdana" w:cs="Verdana"/>
                <w:sz w:val="20"/>
                <w:szCs w:val="20"/>
              </w:rPr>
              <w:t xml:space="preserve"> </w:t>
            </w:r>
            <w:r w:rsidR="009D3F90" w:rsidRPr="003B691E">
              <w:rPr>
                <w:rFonts w:ascii="Verdana" w:hAnsi="Verdana" w:cs="Verdana"/>
                <w:sz w:val="20"/>
                <w:szCs w:val="20"/>
              </w:rPr>
              <w:t xml:space="preserve">shall be </w:t>
            </w:r>
            <w:r w:rsidRPr="003B691E">
              <w:rPr>
                <w:rFonts w:ascii="Verdana" w:hAnsi="Verdana" w:cs="Verdana"/>
                <w:sz w:val="20"/>
                <w:szCs w:val="20"/>
              </w:rPr>
              <w:t xml:space="preserve">in accordance with Deed of Transfer </w:t>
            </w:r>
            <w:commentRangeStart w:id="3"/>
            <w:r w:rsidRPr="003B691E">
              <w:rPr>
                <w:rFonts w:ascii="Verdana" w:hAnsi="Verdana" w:cs="Verdana"/>
                <w:sz w:val="20"/>
                <w:szCs w:val="20"/>
              </w:rPr>
              <w:t xml:space="preserve">in the form enclosed as Schedule 2 </w:t>
            </w:r>
            <w:commentRangeEnd w:id="3"/>
            <w:r w:rsidR="00E21760" w:rsidRPr="003B691E">
              <w:rPr>
                <w:rStyle w:val="CommentReference"/>
                <w:rFonts w:ascii="Verdana" w:eastAsia="Times New Roman" w:hAnsi="Verdana" w:cs="Times New Roman"/>
                <w:sz w:val="20"/>
                <w:szCs w:val="20"/>
              </w:rPr>
              <w:commentReference w:id="3"/>
            </w:r>
            <w:r w:rsidRPr="003B691E">
              <w:rPr>
                <w:rFonts w:ascii="Verdana" w:hAnsi="Verdana" w:cs="Verdana"/>
                <w:sz w:val="20"/>
                <w:szCs w:val="20"/>
              </w:rPr>
              <w:t xml:space="preserve">and shall be fully completed at </w:t>
            </w:r>
            <w:bookmarkEnd w:id="1"/>
            <w:r w:rsidRPr="003B691E">
              <w:rPr>
                <w:rFonts w:ascii="Verdana" w:hAnsi="Verdana" w:cs="Verdana"/>
                <w:sz w:val="20"/>
                <w:szCs w:val="20"/>
              </w:rPr>
              <w:t xml:space="preserve">Closing </w:t>
            </w:r>
            <w:bookmarkStart w:id="4" w:name="_Toc59333417"/>
            <w:bookmarkStart w:id="5" w:name="_Toc61069891"/>
            <w:bookmarkEnd w:id="2"/>
            <w:r w:rsidRPr="003B691E">
              <w:rPr>
                <w:rFonts w:ascii="Verdana" w:hAnsi="Verdana" w:cs="Verdana"/>
                <w:sz w:val="20"/>
                <w:szCs w:val="20"/>
              </w:rPr>
              <w:t>and shall include all rights attached thereto, including all rights to vote and to receive dividends.</w:t>
            </w:r>
            <w:bookmarkEnd w:id="4"/>
            <w:bookmarkEnd w:id="5"/>
            <w:r w:rsidRPr="003B691E">
              <w:rPr>
                <w:rFonts w:ascii="Verdana" w:hAnsi="Verdana" w:cs="Verdana"/>
                <w:sz w:val="20"/>
                <w:szCs w:val="20"/>
              </w:rPr>
              <w:t xml:space="preserve"> </w:t>
            </w:r>
            <w:r w:rsidR="00182F91" w:rsidRPr="003B691E">
              <w:rPr>
                <w:rFonts w:ascii="Verdana" w:hAnsi="Verdana" w:cs="Verdana"/>
                <w:sz w:val="20"/>
                <w:szCs w:val="20"/>
              </w:rPr>
              <w:t xml:space="preserve">The </w:t>
            </w:r>
            <w:r w:rsidRPr="003B691E">
              <w:rPr>
                <w:rFonts w:ascii="Verdana" w:hAnsi="Verdana" w:cs="Verdana"/>
                <w:sz w:val="20"/>
                <w:szCs w:val="20"/>
              </w:rPr>
              <w:t xml:space="preserve">Deed of Transfer shall be in Indonesian language and set out the Purchase Price to be transferred to the </w:t>
            </w:r>
            <w:r w:rsidRPr="005B1243">
              <w:rPr>
                <w:rFonts w:ascii="Verdana" w:hAnsi="Verdana"/>
                <w:sz w:val="20"/>
              </w:rPr>
              <w:t>Seller</w:t>
            </w:r>
            <w:r w:rsidRPr="003B691E">
              <w:rPr>
                <w:rFonts w:ascii="Verdana" w:hAnsi="Verdana" w:cs="Verdana"/>
                <w:sz w:val="20"/>
                <w:szCs w:val="20"/>
              </w:rPr>
              <w:t xml:space="preserve"> for the transfer of </w:t>
            </w:r>
            <w:r w:rsidR="00BC031D" w:rsidRPr="003B691E">
              <w:rPr>
                <w:rFonts w:ascii="Verdana" w:hAnsi="Verdana" w:cs="Verdana"/>
                <w:sz w:val="20"/>
                <w:szCs w:val="20"/>
              </w:rPr>
              <w:t xml:space="preserve">the </w:t>
            </w:r>
            <w:r w:rsidRPr="005B1243">
              <w:rPr>
                <w:rFonts w:ascii="Verdana" w:hAnsi="Verdana"/>
                <w:sz w:val="20"/>
              </w:rPr>
              <w:t>Shares</w:t>
            </w:r>
            <w:r w:rsidR="00AA7D6C" w:rsidRPr="003B691E">
              <w:rPr>
                <w:rFonts w:ascii="Verdana" w:hAnsi="Verdana" w:cs="Verdana"/>
                <w:sz w:val="20"/>
                <w:szCs w:val="20"/>
              </w:rPr>
              <w:t xml:space="preserve"> to the Purchaser</w:t>
            </w:r>
            <w:r w:rsidRPr="005B1243">
              <w:rPr>
                <w:rFonts w:ascii="Verdana" w:hAnsi="Verdana"/>
                <w:sz w:val="20"/>
              </w:rPr>
              <w:t>.</w:t>
            </w:r>
          </w:p>
        </w:tc>
        <w:tc>
          <w:tcPr>
            <w:tcW w:w="271" w:type="dxa"/>
          </w:tcPr>
          <w:p w14:paraId="0A4CE045" w14:textId="77777777" w:rsidR="00240E41" w:rsidRPr="005B1243" w:rsidRDefault="00240E41" w:rsidP="00240E41">
            <w:pPr>
              <w:spacing w:after="120"/>
              <w:rPr>
                <w:rFonts w:ascii="Verdana" w:hAnsi="Verdana"/>
                <w:sz w:val="20"/>
              </w:rPr>
            </w:pPr>
          </w:p>
        </w:tc>
        <w:tc>
          <w:tcPr>
            <w:tcW w:w="4638" w:type="dxa"/>
          </w:tcPr>
          <w:p w14:paraId="4244667F" w14:textId="5C2C1F25" w:rsidR="00240E41" w:rsidRPr="005B1243" w:rsidRDefault="00240E41" w:rsidP="00240E41">
            <w:pPr>
              <w:spacing w:after="120"/>
              <w:jc w:val="both"/>
              <w:rPr>
                <w:rFonts w:ascii="Verdana" w:hAnsi="Verdana"/>
                <w:color w:val="E8E8E8" w:themeColor="background2"/>
                <w:sz w:val="20"/>
              </w:rPr>
            </w:pPr>
            <w:r w:rsidRPr="005B1243">
              <w:rPr>
                <w:rFonts w:ascii="Verdana" w:hAnsi="Verdana"/>
                <w:color w:val="E8E8E8" w:themeColor="background2"/>
                <w:sz w:val="20"/>
              </w:rPr>
              <w:t xml:space="preserve">Pengalihan dan penyerahan atas </w:t>
            </w:r>
            <w:r w:rsidRPr="005B1243">
              <w:rPr>
                <w:rFonts w:ascii="Verdana" w:hAnsi="Verdana"/>
                <w:b/>
                <w:color w:val="E8E8E8" w:themeColor="background2"/>
                <w:sz w:val="20"/>
              </w:rPr>
              <w:t>Saham</w:t>
            </w:r>
            <w:r w:rsidRPr="005B1243">
              <w:rPr>
                <w:rFonts w:ascii="Verdana" w:hAnsi="Verdana"/>
                <w:color w:val="E8E8E8" w:themeColor="background2"/>
                <w:sz w:val="20"/>
              </w:rPr>
              <w:t xml:space="preserve"> sesuai dengan bentuk Akta Pengalihan Saham yang terlampir di Jadwal 2.2 dan akan selesai sepenuhnya pada saat Penutupan dan termasuk juga semua hak yang terkandung di dalamnya, termasuk semua hak untuk memilih dan menerima dividen. Setiap Akta Pengalihan Saham dibuat dalam Bahasa Indonesia dan menetapkan jumlah bagian dari Harga Pembelian Saham yang dibeli yang akan dialihkan kepada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untuk menerima pengalihan </w:t>
            </w:r>
            <w:r w:rsidRPr="005B1243">
              <w:rPr>
                <w:rFonts w:ascii="Verdana" w:hAnsi="Verdana"/>
                <w:b/>
                <w:color w:val="E8E8E8" w:themeColor="background2"/>
                <w:sz w:val="20"/>
              </w:rPr>
              <w:t>Saham</w:t>
            </w:r>
            <w:r w:rsidRPr="005B1243">
              <w:rPr>
                <w:rFonts w:ascii="Verdana" w:hAnsi="Verdana"/>
                <w:color w:val="E8E8E8" w:themeColor="background2"/>
                <w:sz w:val="20"/>
              </w:rPr>
              <w:t xml:space="preserve"> tersebut.</w:t>
            </w:r>
          </w:p>
        </w:tc>
      </w:tr>
      <w:tr w:rsidR="00240E41" w:rsidRPr="00E1614A" w14:paraId="64D88EBD" w14:textId="77777777" w:rsidTr="005B1243">
        <w:tc>
          <w:tcPr>
            <w:tcW w:w="5024" w:type="dxa"/>
          </w:tcPr>
          <w:p w14:paraId="520F7CEA" w14:textId="77777777" w:rsidR="00240E41" w:rsidRPr="005B1243" w:rsidRDefault="00240E41" w:rsidP="005B1243">
            <w:pPr>
              <w:pStyle w:val="ListParagraph"/>
              <w:numPr>
                <w:ilvl w:val="0"/>
                <w:numId w:val="5"/>
              </w:numPr>
              <w:spacing w:after="120"/>
              <w:ind w:left="744" w:hanging="744"/>
              <w:contextualSpacing w:val="0"/>
              <w:jc w:val="both"/>
              <w:rPr>
                <w:rFonts w:ascii="Verdana" w:hAnsi="Verdana"/>
                <w:sz w:val="20"/>
              </w:rPr>
            </w:pPr>
            <w:r w:rsidRPr="005B1243">
              <w:rPr>
                <w:rFonts w:ascii="Verdana" w:hAnsi="Verdana"/>
                <w:b/>
                <w:spacing w:val="-3"/>
                <w:sz w:val="20"/>
              </w:rPr>
              <w:t>CONSIDERATION</w:t>
            </w:r>
          </w:p>
        </w:tc>
        <w:tc>
          <w:tcPr>
            <w:tcW w:w="271" w:type="dxa"/>
          </w:tcPr>
          <w:p w14:paraId="3737FD5E" w14:textId="77777777" w:rsidR="00240E41" w:rsidRPr="005B1243" w:rsidRDefault="00240E41" w:rsidP="00240E41">
            <w:pPr>
              <w:spacing w:after="120"/>
              <w:rPr>
                <w:rFonts w:ascii="Verdana" w:hAnsi="Verdana"/>
                <w:sz w:val="20"/>
              </w:rPr>
            </w:pPr>
          </w:p>
        </w:tc>
        <w:tc>
          <w:tcPr>
            <w:tcW w:w="4638" w:type="dxa"/>
          </w:tcPr>
          <w:p w14:paraId="79FFC940" w14:textId="77777777" w:rsidR="00240E41" w:rsidRPr="005B1243" w:rsidRDefault="00240E41" w:rsidP="00240E41">
            <w:pPr>
              <w:pStyle w:val="ListParagraph"/>
              <w:numPr>
                <w:ilvl w:val="0"/>
                <w:numId w:val="6"/>
              </w:numPr>
              <w:spacing w:after="120"/>
              <w:ind w:left="397" w:hanging="397"/>
              <w:contextualSpacing w:val="0"/>
              <w:jc w:val="both"/>
              <w:rPr>
                <w:rFonts w:ascii="Verdana" w:hAnsi="Verdana"/>
                <w:color w:val="E8E8E8" w:themeColor="background2"/>
                <w:sz w:val="20"/>
              </w:rPr>
            </w:pPr>
            <w:r w:rsidRPr="005B1243">
              <w:rPr>
                <w:rFonts w:ascii="Verdana" w:hAnsi="Verdana"/>
                <w:b/>
                <w:color w:val="E8E8E8" w:themeColor="background2"/>
                <w:sz w:val="20"/>
              </w:rPr>
              <w:t>PERTIMBANGAN</w:t>
            </w:r>
          </w:p>
        </w:tc>
      </w:tr>
      <w:tr w:rsidR="00240E41" w:rsidRPr="00E1614A" w14:paraId="07A4C0E1" w14:textId="77777777" w:rsidTr="005B1243">
        <w:tc>
          <w:tcPr>
            <w:tcW w:w="5024" w:type="dxa"/>
          </w:tcPr>
          <w:p w14:paraId="62E8D77A" w14:textId="5DC09E76" w:rsidR="00240E41" w:rsidRPr="005B1243" w:rsidRDefault="00240E41" w:rsidP="005B1243">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Purchase Price</w:t>
            </w:r>
          </w:p>
        </w:tc>
        <w:tc>
          <w:tcPr>
            <w:tcW w:w="271" w:type="dxa"/>
          </w:tcPr>
          <w:p w14:paraId="199F55F7" w14:textId="77777777" w:rsidR="00240E41" w:rsidRPr="005B1243" w:rsidRDefault="00240E41" w:rsidP="00240E41">
            <w:pPr>
              <w:spacing w:after="120"/>
              <w:rPr>
                <w:rFonts w:ascii="Verdana" w:hAnsi="Verdana"/>
                <w:sz w:val="20"/>
              </w:rPr>
            </w:pPr>
          </w:p>
        </w:tc>
        <w:tc>
          <w:tcPr>
            <w:tcW w:w="4638" w:type="dxa"/>
          </w:tcPr>
          <w:p w14:paraId="10B194C3" w14:textId="418BF41A" w:rsidR="00240E41" w:rsidRPr="005B1243"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5B1243">
              <w:rPr>
                <w:rFonts w:ascii="Verdana" w:hAnsi="Verdana"/>
                <w:color w:val="E8E8E8" w:themeColor="background2"/>
                <w:sz w:val="20"/>
              </w:rPr>
              <w:t xml:space="preserve">Harga Pembelian </w:t>
            </w:r>
          </w:p>
        </w:tc>
      </w:tr>
      <w:tr w:rsidR="00240E41" w:rsidRPr="00E1614A" w14:paraId="6DBA3D27" w14:textId="77777777" w:rsidTr="005B1243">
        <w:tc>
          <w:tcPr>
            <w:tcW w:w="5024" w:type="dxa"/>
          </w:tcPr>
          <w:p w14:paraId="4AA46E51" w14:textId="3C437967" w:rsidR="00240E41" w:rsidRPr="00E1614A" w:rsidRDefault="00240E41" w:rsidP="005B1243">
            <w:pPr>
              <w:spacing w:after="120"/>
              <w:ind w:left="744"/>
              <w:jc w:val="both"/>
              <w:rPr>
                <w:rFonts w:ascii="Verdana" w:hAnsi="Verdana" w:cs="Verdana"/>
                <w:sz w:val="20"/>
                <w:szCs w:val="20"/>
              </w:rPr>
            </w:pPr>
            <w:r w:rsidRPr="00E1614A">
              <w:rPr>
                <w:rFonts w:ascii="Verdana" w:hAnsi="Verdana" w:cs="Verdana"/>
                <w:sz w:val="20"/>
                <w:szCs w:val="20"/>
              </w:rPr>
              <w:t xml:space="preserve">The </w:t>
            </w:r>
            <w:r w:rsidR="00E57485" w:rsidRPr="00E1614A">
              <w:rPr>
                <w:rFonts w:ascii="Verdana" w:hAnsi="Verdana" w:cs="Verdana"/>
                <w:sz w:val="20"/>
                <w:szCs w:val="20"/>
              </w:rPr>
              <w:t xml:space="preserve">price for the sale of the </w:t>
            </w:r>
            <w:r w:rsidR="00E57485" w:rsidRPr="005B1243">
              <w:rPr>
                <w:rFonts w:ascii="Verdana" w:hAnsi="Verdana"/>
                <w:sz w:val="20"/>
              </w:rPr>
              <w:t>Shares</w:t>
            </w:r>
            <w:r w:rsidR="00E57485" w:rsidRPr="00E1614A">
              <w:rPr>
                <w:rFonts w:ascii="Verdana" w:hAnsi="Verdana" w:cs="Verdana"/>
                <w:sz w:val="20"/>
                <w:szCs w:val="20"/>
              </w:rPr>
              <w:t xml:space="preserve"> by </w:t>
            </w:r>
            <w:r w:rsidR="00AD6FD1" w:rsidRPr="003B691E">
              <w:rPr>
                <w:rFonts w:ascii="Verdana" w:hAnsi="Verdana" w:cs="Verdana"/>
                <w:sz w:val="20"/>
                <w:szCs w:val="20"/>
              </w:rPr>
              <w:t xml:space="preserve">Seller </w:t>
            </w:r>
            <w:r w:rsidR="00E57485" w:rsidRPr="003B691E">
              <w:rPr>
                <w:rFonts w:ascii="Verdana" w:hAnsi="Verdana" w:cs="Verdana"/>
                <w:sz w:val="20"/>
                <w:szCs w:val="20"/>
              </w:rPr>
              <w:t>and</w:t>
            </w:r>
            <w:r w:rsidR="00E57485" w:rsidRPr="00E1614A">
              <w:rPr>
                <w:rFonts w:ascii="Verdana" w:hAnsi="Verdana" w:cs="Verdana"/>
                <w:sz w:val="20"/>
                <w:szCs w:val="20"/>
              </w:rPr>
              <w:t xml:space="preserve"> purchase of the Shares by the </w:t>
            </w:r>
            <w:r w:rsidR="00E57485" w:rsidRPr="005B1243">
              <w:rPr>
                <w:rFonts w:ascii="Verdana" w:hAnsi="Verdana"/>
                <w:sz w:val="20"/>
              </w:rPr>
              <w:t>Purchaser</w:t>
            </w:r>
            <w:r w:rsidR="00E57485" w:rsidRPr="00E1614A">
              <w:rPr>
                <w:rFonts w:ascii="Verdana" w:hAnsi="Verdana" w:cs="Verdana"/>
                <w:sz w:val="20"/>
                <w:szCs w:val="20"/>
              </w:rPr>
              <w:t xml:space="preserve"> shall be the amount of </w:t>
            </w:r>
            <w:r w:rsidRPr="00E1614A">
              <w:rPr>
                <w:rFonts w:ascii="Verdana" w:hAnsi="Verdana" w:cs="Verdana"/>
                <w:b/>
                <w:bCs/>
                <w:sz w:val="20"/>
                <w:szCs w:val="20"/>
              </w:rPr>
              <w:t>IDR 12.</w:t>
            </w:r>
            <w:r w:rsidR="00F30B20" w:rsidRPr="00E1614A">
              <w:rPr>
                <w:rFonts w:ascii="Verdana" w:hAnsi="Verdana" w:cs="Verdana"/>
                <w:b/>
                <w:bCs/>
                <w:sz w:val="20"/>
                <w:szCs w:val="20"/>
              </w:rPr>
              <w:t>50</w:t>
            </w:r>
            <w:r w:rsidR="00F30B20">
              <w:rPr>
                <w:rFonts w:ascii="Verdana" w:hAnsi="Verdana" w:cs="Verdana"/>
                <w:b/>
                <w:bCs/>
                <w:sz w:val="20"/>
                <w:szCs w:val="20"/>
              </w:rPr>
              <w:t>6</w:t>
            </w:r>
            <w:r w:rsidRPr="00E1614A">
              <w:rPr>
                <w:rFonts w:ascii="Verdana" w:hAnsi="Verdana" w:cs="Verdana"/>
                <w:b/>
                <w:bCs/>
                <w:sz w:val="20"/>
                <w:szCs w:val="20"/>
              </w:rPr>
              <w:t>.</w:t>
            </w:r>
            <w:r w:rsidR="00F30B20">
              <w:rPr>
                <w:rFonts w:ascii="Verdana" w:hAnsi="Verdana" w:cs="Verdana"/>
                <w:b/>
                <w:bCs/>
                <w:sz w:val="20"/>
                <w:szCs w:val="20"/>
              </w:rPr>
              <w:t>73</w:t>
            </w:r>
            <w:r w:rsidR="00F30B20" w:rsidRPr="00E1614A">
              <w:rPr>
                <w:rFonts w:ascii="Verdana" w:hAnsi="Verdana" w:cs="Verdana"/>
                <w:b/>
                <w:bCs/>
                <w:sz w:val="20"/>
                <w:szCs w:val="20"/>
              </w:rPr>
              <w:t>0</w:t>
            </w:r>
            <w:r w:rsidRPr="00E1614A">
              <w:rPr>
                <w:rFonts w:ascii="Verdana" w:hAnsi="Verdana" w:cs="Verdana"/>
                <w:b/>
                <w:bCs/>
                <w:sz w:val="20"/>
                <w:szCs w:val="20"/>
              </w:rPr>
              <w:t>.000,- (twelve billion five hundred</w:t>
            </w:r>
            <w:r w:rsidR="00F30B20">
              <w:rPr>
                <w:rFonts w:ascii="Verdana" w:hAnsi="Verdana" w:cs="Verdana"/>
                <w:b/>
                <w:bCs/>
                <w:sz w:val="20"/>
                <w:szCs w:val="20"/>
              </w:rPr>
              <w:t xml:space="preserve"> and six</w:t>
            </w:r>
            <w:r w:rsidRPr="00E1614A">
              <w:rPr>
                <w:rFonts w:ascii="Verdana" w:hAnsi="Verdana" w:cs="Verdana"/>
                <w:b/>
                <w:bCs/>
                <w:sz w:val="20"/>
                <w:szCs w:val="20"/>
              </w:rPr>
              <w:t xml:space="preserve"> million </w:t>
            </w:r>
            <w:r w:rsidR="00F30B20">
              <w:rPr>
                <w:rFonts w:ascii="Verdana" w:hAnsi="Verdana" w:cs="Verdana"/>
                <w:b/>
                <w:bCs/>
                <w:sz w:val="20"/>
                <w:szCs w:val="20"/>
              </w:rPr>
              <w:t xml:space="preserve"> seven hundred and thirty thousand </w:t>
            </w:r>
            <w:r w:rsidRPr="00E1614A">
              <w:rPr>
                <w:rFonts w:ascii="Verdana" w:hAnsi="Verdana" w:cs="Verdana"/>
                <w:b/>
                <w:bCs/>
                <w:sz w:val="20"/>
                <w:szCs w:val="20"/>
              </w:rPr>
              <w:t>Rupiah)</w:t>
            </w:r>
            <w:r w:rsidRPr="00E1614A">
              <w:rPr>
                <w:rFonts w:ascii="Verdana" w:hAnsi="Verdana" w:cs="Verdana"/>
                <w:sz w:val="20"/>
                <w:szCs w:val="20"/>
              </w:rPr>
              <w:t xml:space="preserve"> for</w:t>
            </w:r>
            <w:r w:rsidRPr="00E1614A">
              <w:rPr>
                <w:rFonts w:ascii="Verdana" w:hAnsi="Verdana" w:cs="Verdana"/>
                <w:b/>
                <w:bCs/>
                <w:sz w:val="20"/>
                <w:szCs w:val="20"/>
              </w:rPr>
              <w:t xml:space="preserve"> </w:t>
            </w:r>
            <w:r w:rsidR="008A3C7D" w:rsidRPr="0071334E">
              <w:rPr>
                <w:rFonts w:ascii="Verdana" w:hAnsi="Verdana" w:cs="Verdana"/>
                <w:sz w:val="20"/>
                <w:szCs w:val="20"/>
              </w:rPr>
              <w:t xml:space="preserve">the </w:t>
            </w:r>
            <w:r w:rsidRPr="005B1243">
              <w:rPr>
                <w:rFonts w:ascii="Verdana" w:hAnsi="Verdana"/>
                <w:sz w:val="20"/>
              </w:rPr>
              <w:t>Shares</w:t>
            </w:r>
            <w:r w:rsidRPr="00E1614A">
              <w:rPr>
                <w:rFonts w:ascii="Verdana" w:hAnsi="Verdana" w:cs="Verdana"/>
                <w:sz w:val="20"/>
                <w:szCs w:val="20"/>
              </w:rPr>
              <w:t xml:space="preserve"> (the “</w:t>
            </w:r>
            <w:r w:rsidRPr="00E1614A">
              <w:rPr>
                <w:rFonts w:ascii="Verdana" w:hAnsi="Verdana" w:cs="Verdana"/>
                <w:b/>
                <w:bCs/>
                <w:sz w:val="20"/>
                <w:szCs w:val="20"/>
              </w:rPr>
              <w:t>Purchase Price</w:t>
            </w:r>
            <w:r w:rsidRPr="00E1614A">
              <w:rPr>
                <w:rFonts w:ascii="Verdana" w:hAnsi="Verdana" w:cs="Verdana"/>
                <w:sz w:val="20"/>
                <w:szCs w:val="20"/>
              </w:rPr>
              <w:t xml:space="preserve">”). </w:t>
            </w:r>
          </w:p>
          <w:p w14:paraId="2128F24B" w14:textId="77777777" w:rsidR="00240E41" w:rsidRPr="00E1614A" w:rsidRDefault="00240E41" w:rsidP="00240E41">
            <w:pPr>
              <w:spacing w:after="120"/>
              <w:ind w:left="877" w:hanging="851"/>
              <w:jc w:val="both"/>
              <w:rPr>
                <w:rFonts w:ascii="Verdana" w:hAnsi="Verdana" w:cs="Verdana"/>
                <w:sz w:val="20"/>
                <w:szCs w:val="20"/>
              </w:rPr>
            </w:pPr>
          </w:p>
        </w:tc>
        <w:tc>
          <w:tcPr>
            <w:tcW w:w="271" w:type="dxa"/>
          </w:tcPr>
          <w:p w14:paraId="3AE3EB0F" w14:textId="77777777" w:rsidR="00240E41" w:rsidRPr="005B1243" w:rsidRDefault="00240E41" w:rsidP="00240E41">
            <w:pPr>
              <w:spacing w:after="120"/>
              <w:rPr>
                <w:rFonts w:ascii="Verdana" w:hAnsi="Verdana"/>
                <w:sz w:val="20"/>
              </w:rPr>
            </w:pPr>
          </w:p>
        </w:tc>
        <w:tc>
          <w:tcPr>
            <w:tcW w:w="4638" w:type="dxa"/>
          </w:tcPr>
          <w:p w14:paraId="00C05645" w14:textId="7A823DB2" w:rsidR="00240E41" w:rsidRPr="005B1243" w:rsidRDefault="00240E41" w:rsidP="00240E41">
            <w:pPr>
              <w:spacing w:after="120"/>
              <w:jc w:val="both"/>
              <w:rPr>
                <w:rFonts w:ascii="Verdana" w:hAnsi="Verdana"/>
                <w:color w:val="E8E8E8" w:themeColor="background2"/>
                <w:sz w:val="20"/>
              </w:rPr>
            </w:pPr>
            <w:r w:rsidRPr="005B1243">
              <w:rPr>
                <w:rFonts w:ascii="Verdana" w:hAnsi="Verdana"/>
                <w:color w:val="E8E8E8" w:themeColor="background2"/>
                <w:sz w:val="20"/>
              </w:rPr>
              <w:t xml:space="preserve">Pertimbangan untuk dibayar pada saat Penutupan oleh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kepada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untuk pengalihan </w:t>
            </w:r>
            <w:r w:rsidRPr="005B1243">
              <w:rPr>
                <w:rFonts w:ascii="Verdana" w:hAnsi="Verdana"/>
                <w:b/>
                <w:color w:val="E8E8E8" w:themeColor="background2"/>
                <w:sz w:val="20"/>
              </w:rPr>
              <w:t>Saham</w:t>
            </w:r>
            <w:r w:rsidRPr="005B1243">
              <w:rPr>
                <w:rFonts w:ascii="Verdana" w:hAnsi="Verdana"/>
                <w:color w:val="E8E8E8" w:themeColor="background2"/>
                <w:sz w:val="20"/>
              </w:rPr>
              <w:t xml:space="preserve"> kepada </w:t>
            </w:r>
            <w:r w:rsidRPr="005B1243">
              <w:rPr>
                <w:rFonts w:ascii="Verdana" w:hAnsi="Verdana"/>
                <w:b/>
                <w:color w:val="E8E8E8" w:themeColor="background2"/>
                <w:sz w:val="20"/>
              </w:rPr>
              <w:t xml:space="preserve">Pembeli </w:t>
            </w:r>
            <w:r w:rsidRPr="005B1243">
              <w:rPr>
                <w:rFonts w:ascii="Verdana" w:hAnsi="Verdana"/>
                <w:color w:val="E8E8E8" w:themeColor="background2"/>
                <w:sz w:val="20"/>
              </w:rPr>
              <w:t xml:space="preserve">dengan jumlah harga sebesar </w:t>
            </w:r>
            <w:r w:rsidRPr="005B1243">
              <w:rPr>
                <w:rFonts w:ascii="Verdana" w:hAnsi="Verdana"/>
                <w:b/>
                <w:color w:val="E8E8E8" w:themeColor="background2"/>
                <w:sz w:val="20"/>
              </w:rPr>
              <w:t>Rp 12.500.000.000,- (dua belas milyar lima ratus juta Rupiah)</w:t>
            </w:r>
            <w:r w:rsidRPr="005B1243">
              <w:rPr>
                <w:rFonts w:ascii="Verdana" w:hAnsi="Verdana"/>
                <w:color w:val="E8E8E8" w:themeColor="background2"/>
                <w:sz w:val="20"/>
              </w:rPr>
              <w:t xml:space="preserve"> untuk S</w:t>
            </w:r>
            <w:r w:rsidRPr="005B1243">
              <w:rPr>
                <w:rFonts w:ascii="Verdana" w:hAnsi="Verdana"/>
                <w:b/>
                <w:color w:val="E8E8E8" w:themeColor="background2"/>
                <w:sz w:val="20"/>
              </w:rPr>
              <w:t>aham</w:t>
            </w:r>
            <w:r w:rsidRPr="005B1243">
              <w:rPr>
                <w:rFonts w:ascii="Verdana" w:hAnsi="Verdana"/>
                <w:color w:val="E8E8E8" w:themeColor="background2"/>
                <w:sz w:val="20"/>
              </w:rPr>
              <w:t xml:space="preserve"> (“</w:t>
            </w:r>
            <w:r w:rsidRPr="005B1243">
              <w:rPr>
                <w:rFonts w:ascii="Verdana" w:hAnsi="Verdana"/>
                <w:b/>
                <w:color w:val="E8E8E8" w:themeColor="background2"/>
                <w:sz w:val="20"/>
              </w:rPr>
              <w:t>Harga Pembelian</w:t>
            </w:r>
            <w:r w:rsidRPr="005B1243">
              <w:rPr>
                <w:rFonts w:ascii="Verdana" w:hAnsi="Verdana"/>
                <w:color w:val="E8E8E8" w:themeColor="background2"/>
                <w:sz w:val="20"/>
              </w:rPr>
              <w:t>”)</w:t>
            </w:r>
            <w:r w:rsidRPr="005B1243">
              <w:rPr>
                <w:rFonts w:ascii="Verdana" w:hAnsi="Verdana"/>
                <w:b/>
                <w:color w:val="E8E8E8" w:themeColor="background2"/>
                <w:sz w:val="20"/>
              </w:rPr>
              <w:t>.</w:t>
            </w:r>
          </w:p>
        </w:tc>
      </w:tr>
      <w:tr w:rsidR="00240E41" w:rsidRPr="00E1614A" w14:paraId="1FD40727" w14:textId="77777777" w:rsidTr="005B1243">
        <w:tc>
          <w:tcPr>
            <w:tcW w:w="5024" w:type="dxa"/>
          </w:tcPr>
          <w:p w14:paraId="447A7FD2" w14:textId="232FE1FF" w:rsidR="00240E41" w:rsidRPr="005B1243" w:rsidRDefault="00240E41" w:rsidP="005B1243">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 xml:space="preserve">The </w:t>
            </w:r>
            <w:r w:rsidRPr="005B1243">
              <w:rPr>
                <w:rFonts w:ascii="Verdana" w:hAnsi="Verdana"/>
                <w:sz w:val="20"/>
              </w:rPr>
              <w:t>Parties</w:t>
            </w:r>
            <w:r w:rsidRPr="00E1614A">
              <w:rPr>
                <w:rFonts w:ascii="Verdana" w:hAnsi="Verdana" w:cs="Verdana"/>
                <w:sz w:val="20"/>
                <w:szCs w:val="20"/>
              </w:rPr>
              <w:t xml:space="preserve"> acknowledge that acceptance by the </w:t>
            </w:r>
            <w:r w:rsidRPr="005B1243">
              <w:rPr>
                <w:rFonts w:ascii="Verdana" w:hAnsi="Verdana"/>
                <w:sz w:val="20"/>
              </w:rPr>
              <w:t>Purchaser</w:t>
            </w:r>
            <w:r w:rsidRPr="003B691E">
              <w:rPr>
                <w:rFonts w:ascii="Verdana" w:hAnsi="Verdana" w:cs="Verdana"/>
                <w:sz w:val="20"/>
                <w:szCs w:val="20"/>
              </w:rPr>
              <w:t xml:space="preserve"> of the </w:t>
            </w:r>
            <w:r w:rsidRPr="005B1243">
              <w:rPr>
                <w:rFonts w:ascii="Verdana" w:hAnsi="Verdana"/>
                <w:sz w:val="20"/>
              </w:rPr>
              <w:t>Shares</w:t>
            </w:r>
            <w:r w:rsidRPr="003B691E">
              <w:rPr>
                <w:rFonts w:ascii="Verdana" w:hAnsi="Verdana" w:cs="Verdana"/>
                <w:sz w:val="20"/>
                <w:szCs w:val="20"/>
              </w:rPr>
              <w:t xml:space="preserve"> shall not prejudice the </w:t>
            </w:r>
            <w:r w:rsidRPr="005B1243">
              <w:rPr>
                <w:rFonts w:ascii="Verdana" w:hAnsi="Verdana"/>
                <w:sz w:val="20"/>
              </w:rPr>
              <w:t>Purchaser</w:t>
            </w:r>
            <w:r w:rsidRPr="003B691E">
              <w:rPr>
                <w:rFonts w:ascii="Verdana" w:hAnsi="Verdana" w:cs="Verdana"/>
                <w:sz w:val="20"/>
                <w:szCs w:val="20"/>
              </w:rPr>
              <w:t xml:space="preserve">’s </w:t>
            </w:r>
            <w:r w:rsidRPr="003B691E">
              <w:rPr>
                <w:rFonts w:ascii="Verdana" w:hAnsi="Verdana" w:cs="Verdana"/>
                <w:sz w:val="20"/>
                <w:szCs w:val="20"/>
              </w:rPr>
              <w:tab/>
              <w:t>rights</w:t>
            </w:r>
            <w:r w:rsidR="00EB3186">
              <w:rPr>
                <w:rFonts w:ascii="Verdana" w:hAnsi="Verdana" w:cs="Verdana"/>
                <w:sz w:val="20"/>
                <w:szCs w:val="20"/>
              </w:rPr>
              <w:t xml:space="preserve"> for remedy</w:t>
            </w:r>
            <w:r w:rsidRPr="003B691E">
              <w:rPr>
                <w:rFonts w:ascii="Verdana" w:hAnsi="Verdana" w:cs="Verdana"/>
                <w:sz w:val="20"/>
                <w:szCs w:val="20"/>
              </w:rPr>
              <w:t xml:space="preserve"> in respect of any breach of </w:t>
            </w:r>
            <w:r w:rsidR="00D2286E">
              <w:rPr>
                <w:rFonts w:ascii="Verdana" w:hAnsi="Verdana" w:cs="Verdana"/>
                <w:sz w:val="20"/>
                <w:szCs w:val="20"/>
              </w:rPr>
              <w:t xml:space="preserve">any provision or </w:t>
            </w:r>
            <w:r w:rsidRPr="003B691E">
              <w:rPr>
                <w:rFonts w:ascii="Verdana" w:hAnsi="Verdana" w:cs="Verdana"/>
                <w:sz w:val="20"/>
                <w:szCs w:val="20"/>
              </w:rPr>
              <w:t>Warranty</w:t>
            </w:r>
            <w:r w:rsidR="00D2286E">
              <w:rPr>
                <w:rFonts w:ascii="Verdana" w:hAnsi="Verdana" w:cs="Verdana"/>
                <w:sz w:val="20"/>
                <w:szCs w:val="20"/>
              </w:rPr>
              <w:t xml:space="preserve"> </w:t>
            </w:r>
            <w:r w:rsidR="001F3996">
              <w:rPr>
                <w:rFonts w:ascii="Verdana" w:hAnsi="Verdana" w:cs="Verdana"/>
                <w:sz w:val="20"/>
                <w:szCs w:val="20"/>
              </w:rPr>
              <w:t>under</w:t>
            </w:r>
            <w:r w:rsidR="00D2286E">
              <w:rPr>
                <w:rFonts w:ascii="Verdana" w:hAnsi="Verdana" w:cs="Verdana"/>
                <w:sz w:val="20"/>
                <w:szCs w:val="20"/>
              </w:rPr>
              <w:t xml:space="preserve"> this Agreement</w:t>
            </w:r>
            <w:r w:rsidRPr="003B691E">
              <w:rPr>
                <w:rFonts w:ascii="Verdana" w:hAnsi="Verdana" w:cs="Verdana"/>
                <w:sz w:val="20"/>
                <w:szCs w:val="20"/>
              </w:rPr>
              <w:t>.</w:t>
            </w:r>
          </w:p>
        </w:tc>
        <w:tc>
          <w:tcPr>
            <w:tcW w:w="271" w:type="dxa"/>
          </w:tcPr>
          <w:p w14:paraId="2A867FD8" w14:textId="77777777" w:rsidR="00240E41" w:rsidRPr="005B1243" w:rsidRDefault="00240E41" w:rsidP="00240E41">
            <w:pPr>
              <w:spacing w:after="120"/>
              <w:rPr>
                <w:rFonts w:ascii="Verdana" w:hAnsi="Verdana"/>
                <w:sz w:val="20"/>
              </w:rPr>
            </w:pPr>
          </w:p>
        </w:tc>
        <w:tc>
          <w:tcPr>
            <w:tcW w:w="4638" w:type="dxa"/>
          </w:tcPr>
          <w:p w14:paraId="04E3522C" w14:textId="1C8EA24F" w:rsidR="00240E41" w:rsidRPr="005B1243"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5B1243">
              <w:rPr>
                <w:rFonts w:ascii="Verdana" w:hAnsi="Verdana"/>
                <w:b/>
                <w:color w:val="E8E8E8" w:themeColor="background2"/>
                <w:sz w:val="20"/>
              </w:rPr>
              <w:t>Para Pihak</w:t>
            </w:r>
            <w:r w:rsidRPr="005B1243">
              <w:rPr>
                <w:rFonts w:ascii="Verdana" w:hAnsi="Verdana"/>
                <w:color w:val="E8E8E8" w:themeColor="background2"/>
                <w:sz w:val="20"/>
              </w:rPr>
              <w:t xml:space="preserve"> mengakui penerimaan dari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atas </w:t>
            </w:r>
            <w:r w:rsidRPr="005B1243">
              <w:rPr>
                <w:rFonts w:ascii="Verdana" w:hAnsi="Verdana"/>
                <w:b/>
                <w:color w:val="E8E8E8" w:themeColor="background2"/>
                <w:sz w:val="20"/>
              </w:rPr>
              <w:t>Saham</w:t>
            </w:r>
            <w:r w:rsidRPr="005B1243">
              <w:rPr>
                <w:rFonts w:ascii="Verdana" w:hAnsi="Verdana"/>
                <w:color w:val="E8E8E8" w:themeColor="background2"/>
                <w:sz w:val="20"/>
              </w:rPr>
              <w:t xml:space="preserve"> </w:t>
            </w:r>
            <w:r w:rsidR="005B0F88" w:rsidRPr="00636FCB">
              <w:rPr>
                <w:rFonts w:ascii="Verdana" w:hAnsi="Verdana" w:cs="Verdana"/>
                <w:color w:val="E8E8E8" w:themeColor="background2"/>
                <w:sz w:val="20"/>
                <w:szCs w:val="20"/>
              </w:rPr>
              <w:t>tidak mengesampingkan</w:t>
            </w:r>
            <w:r w:rsidR="005B0F88" w:rsidRPr="005B1243">
              <w:rPr>
                <w:rFonts w:ascii="Verdana" w:hAnsi="Verdana"/>
                <w:color w:val="E8E8E8" w:themeColor="background2"/>
                <w:sz w:val="20"/>
              </w:rPr>
              <w:t xml:space="preserve"> </w:t>
            </w:r>
            <w:r w:rsidRPr="005B1243">
              <w:rPr>
                <w:rFonts w:ascii="Verdana" w:hAnsi="Verdana"/>
                <w:color w:val="E8E8E8" w:themeColor="background2"/>
                <w:sz w:val="20"/>
              </w:rPr>
              <w:t xml:space="preserve">hak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menurut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terkait  pelanggaran atas Jaminan.</w:t>
            </w:r>
          </w:p>
        </w:tc>
      </w:tr>
      <w:tr w:rsidR="00240E41" w:rsidRPr="00E1614A" w14:paraId="78DB9EA1" w14:textId="77777777" w:rsidTr="005B1243">
        <w:tc>
          <w:tcPr>
            <w:tcW w:w="5024" w:type="dxa"/>
          </w:tcPr>
          <w:p w14:paraId="24231A3E" w14:textId="77777777" w:rsidR="00240E41" w:rsidRPr="005B1243" w:rsidRDefault="00240E41" w:rsidP="005B1243">
            <w:pPr>
              <w:pStyle w:val="ListParagraph"/>
              <w:numPr>
                <w:ilvl w:val="0"/>
                <w:numId w:val="77"/>
              </w:numPr>
              <w:spacing w:after="120"/>
              <w:ind w:left="744" w:hanging="744"/>
              <w:jc w:val="both"/>
              <w:rPr>
                <w:rFonts w:ascii="Verdana" w:hAnsi="Verdana"/>
                <w:sz w:val="20"/>
              </w:rPr>
            </w:pPr>
            <w:r w:rsidRPr="00E1614A">
              <w:rPr>
                <w:rFonts w:ascii="Verdana" w:hAnsi="Verdana" w:cs="Verdana"/>
                <w:sz w:val="20"/>
                <w:szCs w:val="20"/>
              </w:rPr>
              <w:t>Payment</w:t>
            </w:r>
          </w:p>
        </w:tc>
        <w:tc>
          <w:tcPr>
            <w:tcW w:w="271" w:type="dxa"/>
          </w:tcPr>
          <w:p w14:paraId="71B28367" w14:textId="77777777" w:rsidR="00240E41" w:rsidRPr="005B1243" w:rsidRDefault="00240E41" w:rsidP="00240E41">
            <w:pPr>
              <w:spacing w:after="120"/>
              <w:rPr>
                <w:rFonts w:ascii="Verdana" w:hAnsi="Verdana"/>
                <w:sz w:val="20"/>
              </w:rPr>
            </w:pPr>
          </w:p>
        </w:tc>
        <w:tc>
          <w:tcPr>
            <w:tcW w:w="4638" w:type="dxa"/>
          </w:tcPr>
          <w:p w14:paraId="6868002D" w14:textId="77777777" w:rsidR="00240E41" w:rsidRPr="005B1243" w:rsidRDefault="00240E41" w:rsidP="00240E41">
            <w:pPr>
              <w:pStyle w:val="ListParagraph"/>
              <w:numPr>
                <w:ilvl w:val="1"/>
                <w:numId w:val="5"/>
              </w:numPr>
              <w:spacing w:after="120"/>
              <w:ind w:hanging="720"/>
              <w:contextualSpacing w:val="0"/>
              <w:jc w:val="both"/>
              <w:rPr>
                <w:rFonts w:ascii="Verdana" w:hAnsi="Verdana"/>
                <w:color w:val="E8E8E8" w:themeColor="background2"/>
                <w:sz w:val="20"/>
              </w:rPr>
            </w:pPr>
            <w:r w:rsidRPr="005B1243">
              <w:rPr>
                <w:rFonts w:ascii="Verdana" w:hAnsi="Verdana"/>
                <w:color w:val="E8E8E8" w:themeColor="background2"/>
                <w:sz w:val="20"/>
              </w:rPr>
              <w:t>Pembayaran</w:t>
            </w:r>
          </w:p>
        </w:tc>
      </w:tr>
      <w:tr w:rsidR="00240E41" w:rsidRPr="00E1614A" w14:paraId="4761DDB8" w14:textId="77777777" w:rsidTr="005B1243">
        <w:tc>
          <w:tcPr>
            <w:tcW w:w="5024" w:type="dxa"/>
          </w:tcPr>
          <w:p w14:paraId="32B97FFD" w14:textId="176B4ACC" w:rsidR="00240E41" w:rsidRPr="005B1243" w:rsidRDefault="00240E41" w:rsidP="005B1243">
            <w:pPr>
              <w:pStyle w:val="ListParagraph"/>
              <w:numPr>
                <w:ilvl w:val="2"/>
                <w:numId w:val="5"/>
              </w:numPr>
              <w:spacing w:after="120"/>
              <w:ind w:left="744" w:hanging="744"/>
              <w:contextualSpacing w:val="0"/>
              <w:jc w:val="both"/>
              <w:rPr>
                <w:rFonts w:ascii="Verdana" w:hAnsi="Verdana"/>
                <w:sz w:val="20"/>
              </w:rPr>
            </w:pPr>
            <w:r w:rsidRPr="00E1614A">
              <w:rPr>
                <w:rFonts w:ascii="Verdana" w:hAnsi="Verdana" w:cs="Verdana"/>
                <w:sz w:val="20"/>
                <w:szCs w:val="20"/>
              </w:rPr>
              <w:t xml:space="preserve">All </w:t>
            </w:r>
            <w:r w:rsidRPr="003B691E">
              <w:rPr>
                <w:rFonts w:ascii="Verdana" w:hAnsi="Verdana" w:cs="Verdana"/>
                <w:sz w:val="20"/>
                <w:szCs w:val="20"/>
              </w:rPr>
              <w:t xml:space="preserve">payments from the </w:t>
            </w:r>
            <w:r w:rsidRPr="005B1243">
              <w:rPr>
                <w:rFonts w:ascii="Verdana" w:hAnsi="Verdana"/>
                <w:sz w:val="20"/>
              </w:rPr>
              <w:t>Purchaser</w:t>
            </w:r>
            <w:r w:rsidRPr="003B691E">
              <w:rPr>
                <w:rFonts w:ascii="Verdana" w:hAnsi="Verdana" w:cs="Verdana"/>
                <w:sz w:val="20"/>
                <w:szCs w:val="20"/>
              </w:rPr>
              <w:t xml:space="preserve"> to the </w:t>
            </w:r>
            <w:r w:rsidRPr="005B1243">
              <w:rPr>
                <w:rFonts w:ascii="Verdana" w:hAnsi="Verdana"/>
                <w:sz w:val="20"/>
              </w:rPr>
              <w:t>Seller</w:t>
            </w:r>
            <w:r w:rsidRPr="003B691E">
              <w:rPr>
                <w:rFonts w:ascii="Verdana" w:hAnsi="Verdana" w:cs="Verdana"/>
                <w:sz w:val="20"/>
                <w:szCs w:val="20"/>
              </w:rPr>
              <w:t xml:space="preserve"> under this </w:t>
            </w:r>
            <w:r w:rsidRPr="005B1243">
              <w:rPr>
                <w:rFonts w:ascii="Verdana" w:hAnsi="Verdana"/>
                <w:sz w:val="20"/>
              </w:rPr>
              <w:t>Agreement</w:t>
            </w:r>
            <w:r w:rsidRPr="003B691E">
              <w:rPr>
                <w:rFonts w:ascii="Verdana" w:hAnsi="Verdana" w:cs="Verdana"/>
                <w:sz w:val="20"/>
                <w:szCs w:val="20"/>
              </w:rPr>
              <w:t xml:space="preserve"> shall be </w:t>
            </w:r>
            <w:r w:rsidRPr="003B691E">
              <w:rPr>
                <w:rFonts w:ascii="Verdana" w:hAnsi="Verdana" w:cs="Verdana"/>
                <w:sz w:val="20"/>
                <w:szCs w:val="20"/>
              </w:rPr>
              <w:lastRenderedPageBreak/>
              <w:t xml:space="preserve">paid </w:t>
            </w:r>
            <w:r w:rsidR="006B5010">
              <w:rPr>
                <w:rFonts w:ascii="Verdana" w:hAnsi="Verdana" w:cs="Verdana"/>
                <w:sz w:val="20"/>
                <w:szCs w:val="20"/>
              </w:rPr>
              <w:t xml:space="preserve">to </w:t>
            </w:r>
            <w:r w:rsidRPr="003B691E">
              <w:rPr>
                <w:rFonts w:ascii="Verdana" w:hAnsi="Verdana" w:cs="Verdana"/>
                <w:sz w:val="20"/>
                <w:szCs w:val="20"/>
              </w:rPr>
              <w:t xml:space="preserve">the </w:t>
            </w:r>
            <w:del w:id="6" w:author="OLTRE" w:date="2024-07-01T13:03:00Z">
              <w:r w:rsidRPr="003B691E">
                <w:rPr>
                  <w:rFonts w:ascii="Verdana" w:hAnsi="Verdana" w:cs="Verdana"/>
                  <w:sz w:val="20"/>
                  <w:szCs w:val="20"/>
                </w:rPr>
                <w:delText xml:space="preserve">following </w:delText>
              </w:r>
            </w:del>
            <w:r w:rsidR="006B5010">
              <w:rPr>
                <w:rFonts w:ascii="Verdana" w:hAnsi="Verdana" w:cs="Verdana"/>
                <w:sz w:val="20"/>
                <w:szCs w:val="20"/>
              </w:rPr>
              <w:t xml:space="preserve">bank </w:t>
            </w:r>
            <w:r w:rsidRPr="003B691E">
              <w:rPr>
                <w:rFonts w:ascii="Verdana" w:hAnsi="Verdana" w:cs="Verdana"/>
                <w:sz w:val="20"/>
                <w:szCs w:val="20"/>
              </w:rPr>
              <w:t>account</w:t>
            </w:r>
            <w:r w:rsidR="006B5010">
              <w:rPr>
                <w:rFonts w:ascii="Verdana" w:hAnsi="Verdana" w:cs="Verdana"/>
                <w:sz w:val="20"/>
                <w:szCs w:val="20"/>
              </w:rPr>
              <w:t xml:space="preserve"> </w:t>
            </w:r>
            <w:del w:id="7" w:author="OLTRE" w:date="2024-07-01T13:03:00Z">
              <w:r w:rsidR="006B5010">
                <w:rPr>
                  <w:rFonts w:ascii="Verdana" w:hAnsi="Verdana" w:cs="Verdana"/>
                  <w:sz w:val="20"/>
                  <w:szCs w:val="20"/>
                </w:rPr>
                <w:delText xml:space="preserve">of the </w:delText>
              </w:r>
            </w:del>
            <w:r w:rsidR="00F30B20">
              <w:rPr>
                <w:rFonts w:ascii="Verdana" w:hAnsi="Verdana" w:cs="Verdana"/>
                <w:sz w:val="20"/>
                <w:szCs w:val="20"/>
              </w:rPr>
              <w:t xml:space="preserve">designated </w:t>
            </w:r>
            <w:ins w:id="8" w:author="OLTRE" w:date="2024-07-01T13:03:00Z">
              <w:r w:rsidR="00D32956">
                <w:rPr>
                  <w:rFonts w:ascii="Verdana" w:hAnsi="Verdana" w:cs="Verdana"/>
                  <w:sz w:val="20"/>
                  <w:szCs w:val="20"/>
                </w:rPr>
                <w:t xml:space="preserve">and notified </w:t>
              </w:r>
              <w:r w:rsidR="00720484">
                <w:rPr>
                  <w:rFonts w:ascii="Verdana" w:hAnsi="Verdana" w:cs="Verdana"/>
                  <w:sz w:val="20"/>
                  <w:szCs w:val="20"/>
                </w:rPr>
                <w:t xml:space="preserve">in writing </w:t>
              </w:r>
            </w:ins>
            <w:r w:rsidR="00F30B20">
              <w:rPr>
                <w:rFonts w:ascii="Verdana" w:hAnsi="Verdana" w:cs="Verdana"/>
                <w:sz w:val="20"/>
                <w:szCs w:val="20"/>
              </w:rPr>
              <w:t xml:space="preserve">by the </w:t>
            </w:r>
            <w:commentRangeStart w:id="9"/>
            <w:r w:rsidR="006B5010" w:rsidRPr="005B1243">
              <w:rPr>
                <w:rFonts w:ascii="Verdana" w:hAnsi="Verdana"/>
                <w:sz w:val="20"/>
              </w:rPr>
              <w:t>Seller</w:t>
            </w:r>
            <w:commentRangeEnd w:id="9"/>
            <w:del w:id="10" w:author="OLTRE" w:date="2024-07-01T13:03:00Z">
              <w:r w:rsidR="0001003F">
                <w:rPr>
                  <w:rStyle w:val="CommentReference"/>
                  <w:rFonts w:ascii="Times New Roman" w:eastAsia="Times New Roman" w:hAnsi="Times New Roman" w:cs="Times New Roman"/>
                </w:rPr>
                <w:commentReference w:id="9"/>
              </w:r>
              <w:r w:rsidR="00F30B20">
                <w:rPr>
                  <w:rFonts w:ascii="Verdana" w:hAnsi="Verdana" w:cs="Verdana"/>
                  <w:sz w:val="20"/>
                  <w:szCs w:val="20"/>
                </w:rPr>
                <w:delText xml:space="preserve"> on</w:delText>
              </w:r>
            </w:del>
            <w:ins w:id="11" w:author="OLTRE" w:date="2024-07-01T13:03:00Z">
              <w:r w:rsidR="00D32956">
                <w:rPr>
                  <w:rFonts w:ascii="Verdana" w:hAnsi="Verdana"/>
                  <w:sz w:val="20"/>
                </w:rPr>
                <w:t xml:space="preserve"> to the Purchaser</w:t>
              </w:r>
              <w:r w:rsidR="00720484">
                <w:rPr>
                  <w:rFonts w:ascii="Verdana" w:hAnsi="Verdana"/>
                  <w:sz w:val="20"/>
                </w:rPr>
                <w:t>, which notification shall be made</w:t>
              </w:r>
              <w:r w:rsidR="00F30B20">
                <w:rPr>
                  <w:rFonts w:ascii="Verdana" w:hAnsi="Verdana" w:cs="Verdana"/>
                  <w:sz w:val="20"/>
                  <w:szCs w:val="20"/>
                </w:rPr>
                <w:t xml:space="preserve"> </w:t>
              </w:r>
              <w:r w:rsidR="00B21D07">
                <w:rPr>
                  <w:rFonts w:ascii="Verdana" w:hAnsi="Verdana" w:cs="Verdana"/>
                  <w:sz w:val="20"/>
                  <w:szCs w:val="20"/>
                </w:rPr>
                <w:t xml:space="preserve">as soon as possible but </w:t>
              </w:r>
              <w:r w:rsidR="00727843">
                <w:rPr>
                  <w:rFonts w:ascii="Verdana" w:hAnsi="Verdana" w:cs="Verdana"/>
                  <w:sz w:val="20"/>
                  <w:szCs w:val="20"/>
                </w:rPr>
                <w:t xml:space="preserve">shall </w:t>
              </w:r>
              <w:r w:rsidR="00B21D07">
                <w:rPr>
                  <w:rFonts w:ascii="Verdana" w:hAnsi="Verdana" w:cs="Verdana"/>
                  <w:sz w:val="20"/>
                  <w:szCs w:val="20"/>
                </w:rPr>
                <w:t>in any case</w:t>
              </w:r>
              <w:r w:rsidR="002A2296">
                <w:rPr>
                  <w:rFonts w:ascii="Verdana" w:hAnsi="Verdana" w:cs="Verdana"/>
                  <w:sz w:val="20"/>
                  <w:szCs w:val="20"/>
                </w:rPr>
                <w:t xml:space="preserve"> </w:t>
              </w:r>
              <w:r w:rsidR="00727843">
                <w:rPr>
                  <w:rFonts w:ascii="Verdana" w:hAnsi="Verdana" w:cs="Verdana"/>
                  <w:sz w:val="20"/>
                  <w:szCs w:val="20"/>
                </w:rPr>
                <w:t xml:space="preserve">be </w:t>
              </w:r>
              <w:r w:rsidR="002A2296">
                <w:rPr>
                  <w:rFonts w:ascii="Verdana" w:hAnsi="Verdana" w:cs="Verdana"/>
                  <w:sz w:val="20"/>
                  <w:szCs w:val="20"/>
                </w:rPr>
                <w:t xml:space="preserve">no </w:t>
              </w:r>
              <w:r w:rsidR="00D32956">
                <w:rPr>
                  <w:rFonts w:ascii="Verdana" w:hAnsi="Verdana" w:cs="Verdana"/>
                  <w:sz w:val="20"/>
                  <w:szCs w:val="20"/>
                </w:rPr>
                <w:t xml:space="preserve">later than </w:t>
              </w:r>
              <w:r w:rsidR="00B21D07">
                <w:rPr>
                  <w:rFonts w:ascii="Verdana" w:hAnsi="Verdana" w:cs="Verdana"/>
                  <w:sz w:val="20"/>
                  <w:szCs w:val="20"/>
                </w:rPr>
                <w:t>5</w:t>
              </w:r>
              <w:r w:rsidR="00D32956">
                <w:rPr>
                  <w:rFonts w:ascii="Verdana" w:hAnsi="Verdana" w:cs="Verdana"/>
                  <w:sz w:val="20"/>
                  <w:szCs w:val="20"/>
                </w:rPr>
                <w:t xml:space="preserve"> (</w:t>
              </w:r>
              <w:r w:rsidR="00B21D07">
                <w:rPr>
                  <w:rFonts w:ascii="Verdana" w:hAnsi="Verdana" w:cs="Verdana"/>
                  <w:sz w:val="20"/>
                  <w:szCs w:val="20"/>
                </w:rPr>
                <w:t>five</w:t>
              </w:r>
              <w:r w:rsidR="00D32956">
                <w:rPr>
                  <w:rFonts w:ascii="Verdana" w:hAnsi="Verdana" w:cs="Verdana"/>
                  <w:sz w:val="20"/>
                  <w:szCs w:val="20"/>
                </w:rPr>
                <w:t xml:space="preserve">) </w:t>
              </w:r>
              <w:r w:rsidR="00B21D07">
                <w:rPr>
                  <w:rFonts w:ascii="Verdana" w:hAnsi="Verdana" w:cs="Verdana"/>
                  <w:sz w:val="20"/>
                  <w:szCs w:val="20"/>
                </w:rPr>
                <w:t xml:space="preserve">Business Days </w:t>
              </w:r>
              <w:r w:rsidR="00D32956">
                <w:rPr>
                  <w:rFonts w:ascii="Verdana" w:hAnsi="Verdana" w:cs="Verdana"/>
                  <w:sz w:val="20"/>
                  <w:szCs w:val="20"/>
                </w:rPr>
                <w:t>prior to</w:t>
              </w:r>
            </w:ins>
            <w:r w:rsidR="00D32956">
              <w:rPr>
                <w:rFonts w:ascii="Verdana" w:hAnsi="Verdana" w:cs="Verdana"/>
                <w:sz w:val="20"/>
                <w:szCs w:val="20"/>
              </w:rPr>
              <w:t xml:space="preserve"> the Closing Date</w:t>
            </w:r>
            <w:r w:rsidR="00F30B20">
              <w:rPr>
                <w:rFonts w:ascii="Verdana" w:hAnsi="Verdana" w:cs="Verdana"/>
                <w:sz w:val="20"/>
                <w:szCs w:val="20"/>
              </w:rPr>
              <w:t>.</w:t>
            </w:r>
          </w:p>
          <w:p w14:paraId="116FDB10" w14:textId="77777777" w:rsidR="00240E41" w:rsidRPr="005B1243" w:rsidRDefault="00240E41" w:rsidP="00263F8B">
            <w:pPr>
              <w:pStyle w:val="ListParagraph"/>
              <w:spacing w:after="120"/>
              <w:ind w:left="744"/>
              <w:contextualSpacing w:val="0"/>
              <w:jc w:val="both"/>
              <w:rPr>
                <w:rFonts w:ascii="Verdana" w:hAnsi="Verdana"/>
                <w:sz w:val="20"/>
              </w:rPr>
            </w:pPr>
          </w:p>
        </w:tc>
        <w:tc>
          <w:tcPr>
            <w:tcW w:w="271" w:type="dxa"/>
          </w:tcPr>
          <w:p w14:paraId="0B33B99A" w14:textId="77777777" w:rsidR="00240E41" w:rsidRPr="005B1243" w:rsidRDefault="00240E41" w:rsidP="00240E41">
            <w:pPr>
              <w:spacing w:after="120"/>
              <w:rPr>
                <w:rFonts w:ascii="Verdana" w:hAnsi="Verdana"/>
                <w:sz w:val="20"/>
              </w:rPr>
            </w:pPr>
          </w:p>
        </w:tc>
        <w:tc>
          <w:tcPr>
            <w:tcW w:w="4638" w:type="dxa"/>
          </w:tcPr>
          <w:p w14:paraId="5A63F2AE" w14:textId="2E4A09D9" w:rsidR="00240E41" w:rsidRPr="005B1243" w:rsidRDefault="00240E41" w:rsidP="00240E41">
            <w:pPr>
              <w:pStyle w:val="ListParagraph"/>
              <w:numPr>
                <w:ilvl w:val="2"/>
                <w:numId w:val="6"/>
              </w:numPr>
              <w:spacing w:after="120"/>
              <w:ind w:left="681" w:hanging="681"/>
              <w:contextualSpacing w:val="0"/>
              <w:jc w:val="both"/>
              <w:rPr>
                <w:rFonts w:ascii="Verdana" w:hAnsi="Verdana"/>
                <w:color w:val="E8E8E8" w:themeColor="background2"/>
                <w:sz w:val="20"/>
              </w:rPr>
            </w:pPr>
            <w:r w:rsidRPr="005B1243">
              <w:rPr>
                <w:rFonts w:ascii="Verdana" w:hAnsi="Verdana"/>
                <w:color w:val="E8E8E8" w:themeColor="background2"/>
                <w:sz w:val="20"/>
              </w:rPr>
              <w:t xml:space="preserve">Semua pembayaran dari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kepada </w:t>
            </w:r>
            <w:r w:rsidRPr="005B1243">
              <w:rPr>
                <w:rFonts w:ascii="Verdana" w:hAnsi="Verdana"/>
                <w:color w:val="E8E8E8" w:themeColor="background2"/>
                <w:sz w:val="20"/>
              </w:rPr>
              <w:tab/>
            </w:r>
            <w:r w:rsidRPr="005B1243">
              <w:rPr>
                <w:rFonts w:ascii="Verdana" w:hAnsi="Verdana"/>
                <w:b/>
                <w:color w:val="E8E8E8" w:themeColor="background2"/>
                <w:sz w:val="20"/>
              </w:rPr>
              <w:t>Penjual</w:t>
            </w:r>
            <w:r w:rsidRPr="005B1243">
              <w:rPr>
                <w:rFonts w:ascii="Verdana" w:hAnsi="Verdana"/>
                <w:color w:val="E8E8E8" w:themeColor="background2"/>
                <w:sz w:val="20"/>
              </w:rPr>
              <w:t xml:space="preserve"> menurut </w:t>
            </w:r>
            <w:r w:rsidRPr="005B1243">
              <w:rPr>
                <w:rFonts w:ascii="Verdana" w:hAnsi="Verdana"/>
                <w:b/>
                <w:color w:val="E8E8E8" w:themeColor="background2"/>
                <w:sz w:val="20"/>
              </w:rPr>
              <w:lastRenderedPageBreak/>
              <w:t>Perjanjian</w:t>
            </w:r>
            <w:r w:rsidRPr="005B1243">
              <w:rPr>
                <w:rFonts w:ascii="Verdana" w:hAnsi="Verdana"/>
                <w:color w:val="E8E8E8" w:themeColor="background2"/>
                <w:sz w:val="20"/>
              </w:rPr>
              <w:t xml:space="preserve"> ini akan </w:t>
            </w:r>
            <w:r w:rsidRPr="005B1243">
              <w:rPr>
                <w:rFonts w:ascii="Verdana" w:hAnsi="Verdana"/>
                <w:color w:val="E8E8E8" w:themeColor="background2"/>
                <w:sz w:val="20"/>
              </w:rPr>
              <w:tab/>
              <w:t xml:space="preserve">dibayarkan berdasarkan jumlah proporsional atau pembayaran kepada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kepada akun berikut ini:</w:t>
            </w:r>
          </w:p>
        </w:tc>
      </w:tr>
      <w:tr w:rsidR="00240E41" w:rsidRPr="00E1614A" w14:paraId="0E4D22F4" w14:textId="77777777" w:rsidTr="005B1243">
        <w:tc>
          <w:tcPr>
            <w:tcW w:w="5024" w:type="dxa"/>
          </w:tcPr>
          <w:p w14:paraId="4CC5EA9A" w14:textId="373945A7" w:rsidR="00240E41" w:rsidRPr="005B1243" w:rsidRDefault="00240E41" w:rsidP="005B1243">
            <w:pPr>
              <w:pStyle w:val="ListParagraph"/>
              <w:numPr>
                <w:ilvl w:val="2"/>
                <w:numId w:val="5"/>
              </w:numPr>
              <w:spacing w:after="120"/>
              <w:ind w:left="735" w:hanging="735"/>
              <w:contextualSpacing w:val="0"/>
              <w:jc w:val="both"/>
              <w:rPr>
                <w:rFonts w:ascii="Verdana" w:hAnsi="Verdana"/>
                <w:sz w:val="20"/>
              </w:rPr>
            </w:pPr>
            <w:r w:rsidRPr="00E1614A">
              <w:rPr>
                <w:rFonts w:ascii="Verdana" w:hAnsi="Verdana" w:cs="Verdana"/>
                <w:sz w:val="20"/>
                <w:szCs w:val="20"/>
              </w:rPr>
              <w:lastRenderedPageBreak/>
              <w:t xml:space="preserve">The </w:t>
            </w:r>
            <w:r w:rsidRPr="005B1243">
              <w:rPr>
                <w:rFonts w:ascii="Verdana" w:hAnsi="Verdana"/>
                <w:sz w:val="20"/>
              </w:rPr>
              <w:t>Seller</w:t>
            </w:r>
            <w:r w:rsidRPr="003B691E">
              <w:rPr>
                <w:rFonts w:ascii="Verdana" w:hAnsi="Verdana" w:cs="Verdana"/>
                <w:sz w:val="20"/>
                <w:szCs w:val="20"/>
              </w:rPr>
              <w:t xml:space="preserve"> shall confirm in writing receipt of the relevant payment</w:t>
            </w:r>
            <w:r w:rsidRPr="00E1614A">
              <w:rPr>
                <w:rFonts w:ascii="Verdana" w:hAnsi="Verdana" w:cs="Verdana"/>
                <w:sz w:val="20"/>
                <w:szCs w:val="20"/>
              </w:rPr>
              <w:t xml:space="preserve"> into its bank account</w:t>
            </w:r>
            <w:r w:rsidR="006B5010">
              <w:rPr>
                <w:rFonts w:ascii="Verdana" w:hAnsi="Verdana" w:cs="Verdana"/>
                <w:sz w:val="20"/>
                <w:szCs w:val="20"/>
              </w:rPr>
              <w:t xml:space="preserve"> promptly after receipt and in any case no later than 1 (one) Business Day from its receipt of </w:t>
            </w:r>
            <w:r w:rsidR="00AD60BB">
              <w:rPr>
                <w:rFonts w:ascii="Verdana" w:hAnsi="Verdana" w:cs="Verdana"/>
                <w:sz w:val="20"/>
                <w:szCs w:val="20"/>
              </w:rPr>
              <w:t>the Purchase Price</w:t>
            </w:r>
            <w:r w:rsidRPr="00E1614A">
              <w:rPr>
                <w:rFonts w:ascii="Verdana" w:hAnsi="Verdana" w:cs="Verdana"/>
                <w:sz w:val="20"/>
                <w:szCs w:val="20"/>
              </w:rPr>
              <w:t>.</w:t>
            </w:r>
          </w:p>
        </w:tc>
        <w:tc>
          <w:tcPr>
            <w:tcW w:w="271" w:type="dxa"/>
          </w:tcPr>
          <w:p w14:paraId="5FC5E345" w14:textId="77777777" w:rsidR="00240E41" w:rsidRPr="005B1243" w:rsidRDefault="00240E41" w:rsidP="00240E41">
            <w:pPr>
              <w:spacing w:after="120"/>
              <w:rPr>
                <w:rFonts w:ascii="Verdana" w:hAnsi="Verdana"/>
                <w:sz w:val="20"/>
              </w:rPr>
            </w:pPr>
          </w:p>
        </w:tc>
        <w:tc>
          <w:tcPr>
            <w:tcW w:w="4638" w:type="dxa"/>
          </w:tcPr>
          <w:p w14:paraId="45ACB94A" w14:textId="43605CFC" w:rsidR="00240E41" w:rsidRPr="005B1243" w:rsidRDefault="00240E41" w:rsidP="00240E41">
            <w:pPr>
              <w:spacing w:after="120"/>
              <w:jc w:val="both"/>
              <w:rPr>
                <w:rFonts w:ascii="Verdana" w:hAnsi="Verdana"/>
                <w:color w:val="E8E8E8" w:themeColor="background2"/>
                <w:sz w:val="20"/>
              </w:rPr>
            </w:pPr>
            <w:r w:rsidRPr="005B1243">
              <w:rPr>
                <w:rFonts w:ascii="Verdana" w:hAnsi="Verdana"/>
                <w:b/>
                <w:color w:val="E8E8E8" w:themeColor="background2"/>
                <w:sz w:val="20"/>
              </w:rPr>
              <w:t>Penjual</w:t>
            </w:r>
            <w:r w:rsidRPr="005B1243">
              <w:rPr>
                <w:rFonts w:ascii="Verdana" w:hAnsi="Verdana"/>
                <w:color w:val="E8E8E8" w:themeColor="background2"/>
                <w:sz w:val="20"/>
              </w:rPr>
              <w:t xml:space="preserve"> akan memberikan konfirmasi atas penerimaan secara tertulis terhadap pembayaran yang telah diterima ke dalam rekening bank </w:t>
            </w:r>
            <w:r w:rsidRPr="005B1243">
              <w:rPr>
                <w:rFonts w:ascii="Verdana" w:hAnsi="Verdana"/>
                <w:b/>
                <w:color w:val="E8E8E8" w:themeColor="background2"/>
                <w:sz w:val="20"/>
              </w:rPr>
              <w:t>Penjual</w:t>
            </w:r>
            <w:r w:rsidRPr="005B1243">
              <w:rPr>
                <w:rFonts w:ascii="Verdana" w:hAnsi="Verdana"/>
                <w:color w:val="E8E8E8" w:themeColor="background2"/>
                <w:sz w:val="20"/>
              </w:rPr>
              <w:t>.</w:t>
            </w:r>
          </w:p>
        </w:tc>
      </w:tr>
      <w:tr w:rsidR="00240E41" w:rsidRPr="00E1614A" w14:paraId="4DDE6914" w14:textId="77777777" w:rsidTr="005B1243">
        <w:tc>
          <w:tcPr>
            <w:tcW w:w="5024" w:type="dxa"/>
          </w:tcPr>
          <w:p w14:paraId="4042A0AA" w14:textId="7BE2CD5D" w:rsidR="00240E41" w:rsidRPr="005B1243" w:rsidRDefault="00EB4D55" w:rsidP="00263F8B">
            <w:pPr>
              <w:pStyle w:val="ListParagraph"/>
              <w:numPr>
                <w:ilvl w:val="2"/>
                <w:numId w:val="5"/>
              </w:numPr>
              <w:spacing w:after="120"/>
              <w:ind w:left="735" w:hanging="735"/>
              <w:contextualSpacing w:val="0"/>
              <w:jc w:val="both"/>
              <w:rPr>
                <w:rFonts w:ascii="Verdana" w:hAnsi="Verdana"/>
                <w:sz w:val="20"/>
              </w:rPr>
            </w:pPr>
            <w:r>
              <w:rPr>
                <w:rFonts w:ascii="Verdana" w:hAnsi="Verdana" w:cs="Verdana"/>
                <w:sz w:val="20"/>
                <w:szCs w:val="20"/>
              </w:rPr>
              <w:t xml:space="preserve">Any notarial fees and stamp duties arising for the sale and purchase of the Shares shall be equally divided and borne by </w:t>
            </w:r>
            <w:r w:rsidR="00CE3812">
              <w:rPr>
                <w:rFonts w:ascii="Verdana" w:hAnsi="Verdana" w:cs="Verdana"/>
                <w:sz w:val="20"/>
                <w:szCs w:val="20"/>
              </w:rPr>
              <w:t xml:space="preserve">and between </w:t>
            </w:r>
            <w:r>
              <w:rPr>
                <w:rFonts w:ascii="Verdana" w:hAnsi="Verdana" w:cs="Verdana"/>
                <w:sz w:val="20"/>
                <w:szCs w:val="20"/>
              </w:rPr>
              <w:t xml:space="preserve">the Seller and </w:t>
            </w:r>
            <w:r w:rsidRPr="005B1243">
              <w:rPr>
                <w:rFonts w:ascii="Verdana" w:hAnsi="Verdana"/>
                <w:sz w:val="20"/>
              </w:rPr>
              <w:t>Purchaser.</w:t>
            </w:r>
            <w:r>
              <w:rPr>
                <w:rFonts w:ascii="Verdana" w:hAnsi="Verdana" w:cs="Verdana"/>
                <w:sz w:val="20"/>
                <w:szCs w:val="20"/>
              </w:rPr>
              <w:t xml:space="preserve"> </w:t>
            </w:r>
          </w:p>
        </w:tc>
        <w:tc>
          <w:tcPr>
            <w:tcW w:w="271" w:type="dxa"/>
          </w:tcPr>
          <w:p w14:paraId="571A722C" w14:textId="77777777" w:rsidR="00240E41" w:rsidRPr="005B1243" w:rsidRDefault="00240E41" w:rsidP="00240E41">
            <w:pPr>
              <w:spacing w:after="120"/>
              <w:rPr>
                <w:rFonts w:ascii="Verdana" w:hAnsi="Verdana"/>
                <w:sz w:val="20"/>
              </w:rPr>
            </w:pPr>
          </w:p>
        </w:tc>
        <w:tc>
          <w:tcPr>
            <w:tcW w:w="4638" w:type="dxa"/>
          </w:tcPr>
          <w:p w14:paraId="2C9AE8B6" w14:textId="27393C9E" w:rsidR="00240E41" w:rsidRPr="005B1243" w:rsidRDefault="00240E41" w:rsidP="00240E41">
            <w:pPr>
              <w:pStyle w:val="ListParagraph"/>
              <w:numPr>
                <w:ilvl w:val="2"/>
                <w:numId w:val="6"/>
              </w:numPr>
              <w:spacing w:after="120"/>
              <w:ind w:left="681" w:hanging="681"/>
              <w:contextualSpacing w:val="0"/>
              <w:jc w:val="both"/>
              <w:rPr>
                <w:rFonts w:ascii="Verdana" w:hAnsi="Verdana"/>
                <w:color w:val="E8E8E8" w:themeColor="background2"/>
                <w:sz w:val="20"/>
              </w:rPr>
            </w:pPr>
            <w:r w:rsidRPr="005B1243">
              <w:rPr>
                <w:rFonts w:ascii="Verdana" w:hAnsi="Verdana"/>
                <w:color w:val="E8E8E8" w:themeColor="background2"/>
                <w:sz w:val="20"/>
              </w:rPr>
              <w:t xml:space="preserve">Ongkos dan biaya, jika ada, untuk transfer atas pembayaran akan dibebankan kepada </w:t>
            </w:r>
            <w:r w:rsidRPr="005B1243">
              <w:rPr>
                <w:rFonts w:ascii="Verdana" w:hAnsi="Verdana"/>
                <w:b/>
                <w:color w:val="E8E8E8" w:themeColor="background2"/>
                <w:sz w:val="20"/>
              </w:rPr>
              <w:t>Pembeli.</w:t>
            </w:r>
          </w:p>
        </w:tc>
      </w:tr>
      <w:tr w:rsidR="006825C5" w:rsidRPr="00E1614A" w14:paraId="2C92B66D" w14:textId="77777777" w:rsidTr="00D829E5">
        <w:tc>
          <w:tcPr>
            <w:tcW w:w="5024" w:type="dxa"/>
          </w:tcPr>
          <w:p w14:paraId="756EDFE3" w14:textId="02B885FC" w:rsidR="006825C5" w:rsidRPr="00E1614A" w:rsidRDefault="006825C5" w:rsidP="000B6F7D">
            <w:pPr>
              <w:pStyle w:val="ListParagraph"/>
              <w:numPr>
                <w:ilvl w:val="0"/>
                <w:numId w:val="5"/>
              </w:numPr>
              <w:spacing w:after="120"/>
              <w:ind w:left="744" w:hanging="744"/>
              <w:contextualSpacing w:val="0"/>
              <w:jc w:val="both"/>
              <w:rPr>
                <w:rFonts w:ascii="Verdana" w:hAnsi="Verdana" w:cs="Verdana"/>
                <w:b/>
                <w:bCs/>
                <w:spacing w:val="-3"/>
                <w:sz w:val="20"/>
                <w:szCs w:val="20"/>
              </w:rPr>
            </w:pPr>
            <w:r w:rsidRPr="00E1614A">
              <w:rPr>
                <w:rFonts w:ascii="Verdana" w:hAnsi="Verdana" w:cs="Verdana"/>
                <w:b/>
                <w:bCs/>
                <w:spacing w:val="-3"/>
                <w:sz w:val="20"/>
                <w:szCs w:val="20"/>
              </w:rPr>
              <w:t>CONDITIONS PRECEDENT</w:t>
            </w:r>
          </w:p>
        </w:tc>
        <w:tc>
          <w:tcPr>
            <w:tcW w:w="271" w:type="dxa"/>
          </w:tcPr>
          <w:p w14:paraId="398FF7B5" w14:textId="77777777" w:rsidR="006825C5" w:rsidRPr="00E1614A" w:rsidRDefault="006825C5" w:rsidP="00240E41">
            <w:pPr>
              <w:spacing w:after="120"/>
              <w:rPr>
                <w:rFonts w:ascii="Verdana" w:hAnsi="Verdana"/>
                <w:sz w:val="20"/>
                <w:szCs w:val="20"/>
              </w:rPr>
            </w:pPr>
          </w:p>
        </w:tc>
        <w:tc>
          <w:tcPr>
            <w:tcW w:w="4638" w:type="dxa"/>
          </w:tcPr>
          <w:p w14:paraId="631EB856" w14:textId="77777777" w:rsidR="006825C5" w:rsidRPr="00636FCB" w:rsidRDefault="006825C5"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6825C5" w:rsidRPr="00E1614A" w14:paraId="42CEDFCF" w14:textId="77777777" w:rsidTr="00D829E5">
        <w:tc>
          <w:tcPr>
            <w:tcW w:w="5024" w:type="dxa"/>
          </w:tcPr>
          <w:p w14:paraId="68590C8E" w14:textId="38307228" w:rsidR="006825C5" w:rsidRPr="00E1614A" w:rsidRDefault="005D231E" w:rsidP="000B6F7D">
            <w:pPr>
              <w:pStyle w:val="ListParagraph"/>
              <w:numPr>
                <w:ilvl w:val="0"/>
                <w:numId w:val="79"/>
              </w:numPr>
              <w:spacing w:after="120"/>
              <w:ind w:left="744" w:hanging="744"/>
              <w:contextualSpacing w:val="0"/>
              <w:jc w:val="both"/>
              <w:rPr>
                <w:rFonts w:ascii="Verdana" w:hAnsi="Verdana" w:cs="Verdana"/>
                <w:b/>
                <w:bCs/>
                <w:spacing w:val="-3"/>
                <w:sz w:val="20"/>
                <w:szCs w:val="20"/>
              </w:rPr>
            </w:pPr>
            <w:r w:rsidRPr="00E1614A">
              <w:rPr>
                <w:rFonts w:ascii="Verdana" w:hAnsi="Verdana" w:cs="Verdana"/>
                <w:sz w:val="20"/>
                <w:szCs w:val="20"/>
              </w:rPr>
              <w:t>The Closing of the sale and purchase of the Shares shall be subject to the satisfaction or waiver of the Conditions Precedent as set forth in Schedule 2 (</w:t>
            </w:r>
            <w:r w:rsidRPr="00E1614A">
              <w:rPr>
                <w:rFonts w:ascii="Verdana" w:hAnsi="Verdana" w:cs="Verdana"/>
                <w:i/>
                <w:iCs/>
                <w:sz w:val="20"/>
                <w:szCs w:val="20"/>
              </w:rPr>
              <w:t>Conditions Precedent</w:t>
            </w:r>
            <w:r w:rsidRPr="00E1614A">
              <w:rPr>
                <w:rFonts w:ascii="Verdana" w:hAnsi="Verdana" w:cs="Verdana"/>
                <w:sz w:val="20"/>
                <w:szCs w:val="20"/>
              </w:rPr>
              <w:t xml:space="preserve">). The Conditions Precedent may be waived (either in whole or </w:t>
            </w:r>
            <w:r w:rsidRPr="003B691E">
              <w:rPr>
                <w:rFonts w:ascii="Verdana" w:hAnsi="Verdana" w:cs="Verdana"/>
                <w:sz w:val="20"/>
                <w:szCs w:val="20"/>
              </w:rPr>
              <w:t xml:space="preserve">in part) only with the written consent of the </w:t>
            </w:r>
            <w:r w:rsidRPr="003B691E">
              <w:rPr>
                <w:rFonts w:ascii="Verdana" w:hAnsi="Verdana" w:cs="Verdana"/>
                <w:bCs/>
                <w:sz w:val="20"/>
                <w:szCs w:val="20"/>
              </w:rPr>
              <w:t>Seller</w:t>
            </w:r>
            <w:r w:rsidRPr="00E1614A">
              <w:rPr>
                <w:rFonts w:ascii="Verdana" w:hAnsi="Verdana" w:cs="Verdana"/>
                <w:sz w:val="20"/>
                <w:szCs w:val="20"/>
              </w:rPr>
              <w:t xml:space="preserve"> and Purchaser, save for the </w:t>
            </w:r>
            <w:r w:rsidR="00AD60BB">
              <w:rPr>
                <w:rFonts w:ascii="Verdana" w:hAnsi="Verdana" w:cs="Verdana"/>
                <w:sz w:val="20"/>
                <w:szCs w:val="20"/>
              </w:rPr>
              <w:t xml:space="preserve">Second Option </w:t>
            </w:r>
            <w:r w:rsidRPr="00E1614A">
              <w:rPr>
                <w:rFonts w:ascii="Verdana" w:hAnsi="Verdana" w:cs="Verdana"/>
                <w:sz w:val="20"/>
                <w:szCs w:val="20"/>
              </w:rPr>
              <w:t>Condition which may be waived only by written consent of REGENE and the Purchaser.</w:t>
            </w:r>
          </w:p>
        </w:tc>
        <w:tc>
          <w:tcPr>
            <w:tcW w:w="271" w:type="dxa"/>
          </w:tcPr>
          <w:p w14:paraId="3B43910F" w14:textId="77777777" w:rsidR="006825C5" w:rsidRPr="00E1614A" w:rsidRDefault="006825C5" w:rsidP="00240E41">
            <w:pPr>
              <w:spacing w:after="120"/>
              <w:rPr>
                <w:rFonts w:ascii="Verdana" w:hAnsi="Verdana"/>
                <w:sz w:val="20"/>
                <w:szCs w:val="20"/>
              </w:rPr>
            </w:pPr>
          </w:p>
        </w:tc>
        <w:tc>
          <w:tcPr>
            <w:tcW w:w="4638" w:type="dxa"/>
          </w:tcPr>
          <w:p w14:paraId="2A20AE63" w14:textId="77777777" w:rsidR="006825C5" w:rsidRPr="00636FCB" w:rsidRDefault="006825C5"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6825C5" w:rsidRPr="00E1614A" w14:paraId="6B07E543" w14:textId="77777777" w:rsidTr="00D829E5">
        <w:tc>
          <w:tcPr>
            <w:tcW w:w="5024" w:type="dxa"/>
          </w:tcPr>
          <w:p w14:paraId="3BC7E596" w14:textId="46ED5EF2" w:rsidR="006825C5" w:rsidRPr="00E1614A" w:rsidRDefault="00E172A5" w:rsidP="00263F8B">
            <w:pPr>
              <w:pStyle w:val="ListParagraph"/>
              <w:numPr>
                <w:ilvl w:val="0"/>
                <w:numId w:val="79"/>
              </w:numPr>
              <w:spacing w:after="120"/>
              <w:ind w:left="744" w:hanging="744"/>
              <w:contextualSpacing w:val="0"/>
              <w:jc w:val="both"/>
              <w:rPr>
                <w:rFonts w:ascii="Verdana" w:hAnsi="Verdana" w:cs="Verdana"/>
                <w:b/>
                <w:bCs/>
                <w:spacing w:val="-3"/>
                <w:sz w:val="20"/>
                <w:szCs w:val="20"/>
              </w:rPr>
            </w:pPr>
            <w:r>
              <w:rPr>
                <w:rFonts w:ascii="Verdana" w:hAnsi="Verdana" w:cs="Verdana"/>
                <w:sz w:val="20"/>
                <w:szCs w:val="20"/>
              </w:rPr>
              <w:t>The Parties</w:t>
            </w:r>
            <w:r w:rsidR="005D231E" w:rsidRPr="003B691E">
              <w:rPr>
                <w:rFonts w:ascii="Verdana" w:hAnsi="Verdana" w:cs="Verdana"/>
                <w:sz w:val="20"/>
                <w:szCs w:val="20"/>
              </w:rPr>
              <w:t xml:space="preserve"> shall keep </w:t>
            </w:r>
            <w:r w:rsidR="00A9644F">
              <w:rPr>
                <w:rFonts w:ascii="Verdana" w:hAnsi="Verdana" w:cs="Verdana"/>
                <w:sz w:val="20"/>
                <w:szCs w:val="20"/>
              </w:rPr>
              <w:t xml:space="preserve">each </w:t>
            </w:r>
            <w:r w:rsidR="005D231E" w:rsidRPr="003B691E">
              <w:rPr>
                <w:rFonts w:ascii="Verdana" w:hAnsi="Verdana" w:cs="Verdana"/>
                <w:sz w:val="20"/>
                <w:szCs w:val="20"/>
              </w:rPr>
              <w:t>other informed of its progress with regard</w:t>
            </w:r>
            <w:r w:rsidR="00981A6E">
              <w:rPr>
                <w:rFonts w:ascii="Verdana" w:hAnsi="Verdana" w:cs="Verdana"/>
                <w:sz w:val="20"/>
                <w:szCs w:val="20"/>
              </w:rPr>
              <w:t>s</w:t>
            </w:r>
            <w:r w:rsidR="005D231E" w:rsidRPr="003B691E">
              <w:rPr>
                <w:rFonts w:ascii="Verdana" w:hAnsi="Verdana" w:cs="Verdana"/>
                <w:sz w:val="20"/>
                <w:szCs w:val="20"/>
              </w:rPr>
              <w:t xml:space="preserve"> to the satisfaction of the Conditions Precedent. </w:t>
            </w:r>
            <w:r w:rsidR="00DC3C9B">
              <w:rPr>
                <w:rFonts w:ascii="Verdana" w:hAnsi="Verdana" w:cs="Verdana"/>
                <w:sz w:val="20"/>
                <w:szCs w:val="20"/>
              </w:rPr>
              <w:t>The Parties</w:t>
            </w:r>
            <w:r w:rsidR="005D231E" w:rsidRPr="003B691E">
              <w:rPr>
                <w:rFonts w:ascii="Verdana" w:hAnsi="Verdana" w:cs="Verdana"/>
                <w:sz w:val="20"/>
                <w:szCs w:val="20"/>
              </w:rPr>
              <w:t xml:space="preserve"> shall notify each other promptly, and in</w:t>
            </w:r>
            <w:r w:rsidR="005D231E" w:rsidRPr="00E1614A">
              <w:rPr>
                <w:rFonts w:ascii="Verdana" w:hAnsi="Verdana" w:cs="Verdana"/>
                <w:sz w:val="20"/>
                <w:szCs w:val="20"/>
              </w:rPr>
              <w:t xml:space="preserve"> any event within </w:t>
            </w:r>
            <w:r w:rsidR="00D643A2">
              <w:rPr>
                <w:rFonts w:ascii="Verdana" w:hAnsi="Verdana" w:cs="Verdana"/>
                <w:sz w:val="20"/>
                <w:szCs w:val="20"/>
              </w:rPr>
              <w:t>five</w:t>
            </w:r>
            <w:r w:rsidR="00D643A2" w:rsidRPr="00E1614A">
              <w:rPr>
                <w:rFonts w:ascii="Verdana" w:hAnsi="Verdana" w:cs="Verdana"/>
                <w:sz w:val="20"/>
                <w:szCs w:val="20"/>
              </w:rPr>
              <w:t xml:space="preserve"> </w:t>
            </w:r>
            <w:r w:rsidR="005D231E" w:rsidRPr="00E1614A">
              <w:rPr>
                <w:rFonts w:ascii="Verdana" w:hAnsi="Verdana" w:cs="Verdana"/>
                <w:sz w:val="20"/>
                <w:szCs w:val="20"/>
              </w:rPr>
              <w:t>(</w:t>
            </w:r>
            <w:r w:rsidR="00D643A2">
              <w:rPr>
                <w:rFonts w:ascii="Verdana" w:hAnsi="Verdana" w:cs="Verdana"/>
                <w:sz w:val="20"/>
                <w:szCs w:val="20"/>
              </w:rPr>
              <w:t>5</w:t>
            </w:r>
            <w:r w:rsidR="005D231E" w:rsidRPr="00E1614A">
              <w:rPr>
                <w:rFonts w:ascii="Verdana" w:hAnsi="Verdana" w:cs="Verdana"/>
                <w:sz w:val="20"/>
                <w:szCs w:val="20"/>
              </w:rPr>
              <w:t>) Business Day</w:t>
            </w:r>
            <w:r w:rsidR="009A2EF6">
              <w:rPr>
                <w:rFonts w:ascii="Verdana" w:hAnsi="Verdana" w:cs="Verdana"/>
                <w:sz w:val="20"/>
                <w:szCs w:val="20"/>
              </w:rPr>
              <w:t>s</w:t>
            </w:r>
            <w:r w:rsidR="005D231E" w:rsidRPr="00E1614A">
              <w:rPr>
                <w:rFonts w:ascii="Verdana" w:hAnsi="Verdana" w:cs="Verdana"/>
                <w:sz w:val="20"/>
                <w:szCs w:val="20"/>
              </w:rPr>
              <w:t xml:space="preserve"> upon becoming aware that any Condition Precedent has been satisfied, providing documentary evidence of the satisfaction of such Condition Precedent, or promptly upon becoming aware of any fact or circumstance that could reasonably be expected to prevent any Condition Precedent from being satisfied.</w:t>
            </w:r>
          </w:p>
        </w:tc>
        <w:tc>
          <w:tcPr>
            <w:tcW w:w="271" w:type="dxa"/>
          </w:tcPr>
          <w:p w14:paraId="7EBF8182" w14:textId="77777777" w:rsidR="006825C5" w:rsidRPr="00E1614A" w:rsidRDefault="006825C5" w:rsidP="00240E41">
            <w:pPr>
              <w:spacing w:after="120"/>
              <w:rPr>
                <w:rFonts w:ascii="Verdana" w:hAnsi="Verdana"/>
                <w:sz w:val="20"/>
                <w:szCs w:val="20"/>
              </w:rPr>
            </w:pPr>
          </w:p>
        </w:tc>
        <w:tc>
          <w:tcPr>
            <w:tcW w:w="4638" w:type="dxa"/>
          </w:tcPr>
          <w:p w14:paraId="13D84626" w14:textId="77777777" w:rsidR="006825C5" w:rsidRPr="00636FCB" w:rsidRDefault="006825C5"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4F07E2" w:rsidRPr="00E1614A" w14:paraId="06E39DE7" w14:textId="77777777" w:rsidTr="00D829E5">
        <w:tc>
          <w:tcPr>
            <w:tcW w:w="5024" w:type="dxa"/>
          </w:tcPr>
          <w:p w14:paraId="3A57C8DD" w14:textId="1C101FB3" w:rsidR="004F07E2" w:rsidRPr="00E1614A" w:rsidRDefault="004F07E2" w:rsidP="000B6F7D">
            <w:pPr>
              <w:pStyle w:val="ListParagraph"/>
              <w:numPr>
                <w:ilvl w:val="0"/>
                <w:numId w:val="5"/>
              </w:numPr>
              <w:spacing w:after="120"/>
              <w:ind w:left="744" w:hanging="744"/>
              <w:contextualSpacing w:val="0"/>
              <w:jc w:val="both"/>
              <w:rPr>
                <w:rFonts w:ascii="Verdana" w:hAnsi="Verdana" w:cs="Verdana"/>
                <w:b/>
                <w:bCs/>
                <w:spacing w:val="-3"/>
                <w:sz w:val="20"/>
                <w:szCs w:val="20"/>
              </w:rPr>
            </w:pPr>
            <w:r w:rsidRPr="00E1614A">
              <w:rPr>
                <w:rFonts w:ascii="Verdana" w:hAnsi="Verdana" w:cs="Verdana"/>
                <w:b/>
                <w:bCs/>
                <w:spacing w:val="-3"/>
                <w:sz w:val="20"/>
                <w:szCs w:val="20"/>
              </w:rPr>
              <w:t>INTERIM PERIOD UNDERTAKINGS</w:t>
            </w:r>
          </w:p>
        </w:tc>
        <w:tc>
          <w:tcPr>
            <w:tcW w:w="271" w:type="dxa"/>
          </w:tcPr>
          <w:p w14:paraId="54C1927C" w14:textId="77777777" w:rsidR="004F07E2" w:rsidRPr="00E1614A" w:rsidRDefault="004F07E2" w:rsidP="00240E41">
            <w:pPr>
              <w:spacing w:after="120"/>
              <w:rPr>
                <w:rFonts w:ascii="Verdana" w:hAnsi="Verdana"/>
                <w:sz w:val="20"/>
                <w:szCs w:val="20"/>
              </w:rPr>
            </w:pPr>
          </w:p>
        </w:tc>
        <w:tc>
          <w:tcPr>
            <w:tcW w:w="4638" w:type="dxa"/>
          </w:tcPr>
          <w:p w14:paraId="211D94D6" w14:textId="77777777" w:rsidR="004F07E2" w:rsidRPr="00636FCB" w:rsidRDefault="004F07E2" w:rsidP="00240E41">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4F07E2" w:rsidRPr="00E1614A" w14:paraId="348A598B" w14:textId="77777777" w:rsidTr="00D829E5">
        <w:tc>
          <w:tcPr>
            <w:tcW w:w="5024" w:type="dxa"/>
          </w:tcPr>
          <w:p w14:paraId="3162A30F" w14:textId="7F87643C" w:rsidR="004F07E2" w:rsidRPr="00E1614A" w:rsidRDefault="00802D34" w:rsidP="000B6F7D">
            <w:pPr>
              <w:pStyle w:val="ListParagraph"/>
              <w:numPr>
                <w:ilvl w:val="1"/>
                <w:numId w:val="5"/>
              </w:numPr>
              <w:spacing w:after="120"/>
              <w:ind w:left="744" w:hanging="752"/>
              <w:contextualSpacing w:val="0"/>
              <w:jc w:val="both"/>
              <w:rPr>
                <w:rFonts w:ascii="Verdana" w:hAnsi="Verdana" w:cs="Verdana"/>
                <w:spacing w:val="-3"/>
                <w:sz w:val="20"/>
                <w:szCs w:val="20"/>
              </w:rPr>
            </w:pPr>
            <w:r w:rsidRPr="00E1614A">
              <w:rPr>
                <w:rFonts w:ascii="Verdana" w:hAnsi="Verdana" w:cs="Verdana"/>
                <w:spacing w:val="-3"/>
                <w:sz w:val="20"/>
                <w:szCs w:val="20"/>
              </w:rPr>
              <w:t xml:space="preserve">Within 60 (sixty) calendar days from the date of this Agreement, REGENE </w:t>
            </w:r>
            <w:r w:rsidRPr="00E1614A">
              <w:rPr>
                <w:rFonts w:ascii="Verdana" w:hAnsi="Verdana" w:cs="Verdana"/>
                <w:spacing w:val="-3"/>
                <w:sz w:val="20"/>
                <w:szCs w:val="20"/>
              </w:rPr>
              <w:lastRenderedPageBreak/>
              <w:t xml:space="preserve">undertakes to (i) procure that </w:t>
            </w:r>
            <w:r w:rsidRPr="003B691E">
              <w:rPr>
                <w:rFonts w:ascii="Verdana" w:hAnsi="Verdana" w:cs="Verdana"/>
                <w:spacing w:val="-3"/>
                <w:sz w:val="20"/>
                <w:szCs w:val="20"/>
              </w:rPr>
              <w:t>each of the shareholders of REGENE (excluding the Seller and the Purchaser) shall execute and deliver the executed</w:t>
            </w:r>
            <w:r w:rsidRPr="00E1614A">
              <w:rPr>
                <w:rFonts w:ascii="Verdana" w:hAnsi="Verdana" w:cs="Verdana"/>
                <w:spacing w:val="-3"/>
                <w:sz w:val="20"/>
                <w:szCs w:val="20"/>
              </w:rPr>
              <w:t xml:space="preserve"> original of the Waiver</w:t>
            </w:r>
            <w:r w:rsidR="00A37F6E">
              <w:rPr>
                <w:rFonts w:ascii="Verdana" w:hAnsi="Verdana" w:cs="Verdana"/>
                <w:spacing w:val="-3"/>
                <w:sz w:val="20"/>
                <w:szCs w:val="20"/>
              </w:rPr>
              <w:t>s</w:t>
            </w:r>
            <w:r w:rsidRPr="00E1614A">
              <w:rPr>
                <w:rFonts w:ascii="Verdana" w:hAnsi="Verdana" w:cs="Verdana"/>
                <w:spacing w:val="-3"/>
                <w:sz w:val="20"/>
                <w:szCs w:val="20"/>
              </w:rPr>
              <w:t xml:space="preserve"> and (ii) deliver certified true copies of </w:t>
            </w:r>
            <w:r w:rsidR="00E66CE4" w:rsidRPr="00E1614A">
              <w:rPr>
                <w:rFonts w:ascii="Verdana" w:hAnsi="Verdana" w:cs="Verdana"/>
                <w:spacing w:val="-3"/>
                <w:sz w:val="20"/>
                <w:szCs w:val="20"/>
              </w:rPr>
              <w:t xml:space="preserve">all </w:t>
            </w:r>
            <w:r w:rsidRPr="00E1614A">
              <w:rPr>
                <w:rFonts w:ascii="Verdana" w:hAnsi="Verdana" w:cs="Verdana"/>
                <w:spacing w:val="-3"/>
                <w:sz w:val="20"/>
                <w:szCs w:val="20"/>
              </w:rPr>
              <w:t>such executed Waivers to the Purchaser.</w:t>
            </w:r>
          </w:p>
        </w:tc>
        <w:tc>
          <w:tcPr>
            <w:tcW w:w="271" w:type="dxa"/>
          </w:tcPr>
          <w:p w14:paraId="30165562" w14:textId="77777777" w:rsidR="004F07E2" w:rsidRPr="00E1614A" w:rsidRDefault="004F07E2" w:rsidP="00240E41">
            <w:pPr>
              <w:spacing w:after="120"/>
              <w:rPr>
                <w:rFonts w:ascii="Verdana" w:hAnsi="Verdana"/>
                <w:sz w:val="20"/>
                <w:szCs w:val="20"/>
              </w:rPr>
            </w:pPr>
          </w:p>
        </w:tc>
        <w:tc>
          <w:tcPr>
            <w:tcW w:w="4638" w:type="dxa"/>
          </w:tcPr>
          <w:p w14:paraId="63D66FC2" w14:textId="77777777" w:rsidR="004F07E2" w:rsidRPr="00636FCB" w:rsidRDefault="004F07E2" w:rsidP="00CB2D37">
            <w:pPr>
              <w:pStyle w:val="ListParagraph"/>
              <w:spacing w:after="120"/>
              <w:ind w:left="397"/>
              <w:contextualSpacing w:val="0"/>
              <w:jc w:val="both"/>
              <w:rPr>
                <w:rFonts w:ascii="Verdana" w:hAnsi="Verdana" w:cs="Verdana"/>
                <w:b/>
                <w:bCs/>
                <w:color w:val="E8E8E8" w:themeColor="background2"/>
                <w:sz w:val="20"/>
                <w:szCs w:val="20"/>
              </w:rPr>
            </w:pPr>
          </w:p>
        </w:tc>
      </w:tr>
      <w:tr w:rsidR="00802D34" w:rsidRPr="00E1614A" w14:paraId="2CB977C7" w14:textId="77777777" w:rsidTr="00D829E5">
        <w:tc>
          <w:tcPr>
            <w:tcW w:w="5024" w:type="dxa"/>
          </w:tcPr>
          <w:p w14:paraId="450D541E" w14:textId="1B6054FD" w:rsidR="00802D34" w:rsidRPr="00E1614A" w:rsidRDefault="00802D34" w:rsidP="00263F8B">
            <w:pPr>
              <w:pStyle w:val="ListParagraph"/>
              <w:numPr>
                <w:ilvl w:val="1"/>
                <w:numId w:val="5"/>
              </w:numPr>
              <w:spacing w:after="120"/>
              <w:ind w:left="744" w:hanging="752"/>
              <w:contextualSpacing w:val="0"/>
              <w:jc w:val="both"/>
              <w:rPr>
                <w:rFonts w:ascii="Verdana" w:hAnsi="Verdana" w:cs="Verdana"/>
                <w:spacing w:val="-3"/>
                <w:sz w:val="20"/>
                <w:szCs w:val="20"/>
              </w:rPr>
            </w:pPr>
            <w:r w:rsidRPr="00E1614A">
              <w:rPr>
                <w:rFonts w:ascii="Verdana" w:hAnsi="Verdana" w:cs="Verdana"/>
                <w:spacing w:val="-3"/>
                <w:sz w:val="20"/>
                <w:szCs w:val="20"/>
              </w:rPr>
              <w:t>During the Interim Period</w:t>
            </w:r>
            <w:r w:rsidRPr="003B691E">
              <w:rPr>
                <w:rFonts w:ascii="Verdana" w:hAnsi="Verdana" w:cs="Verdana"/>
                <w:spacing w:val="-3"/>
                <w:sz w:val="20"/>
                <w:szCs w:val="20"/>
              </w:rPr>
              <w:t xml:space="preserve">, </w:t>
            </w:r>
            <w:r w:rsidRPr="003B691E">
              <w:rPr>
                <w:rFonts w:ascii="Verdana" w:hAnsi="Verdana" w:cs="Verdana"/>
                <w:spacing w:val="-3"/>
                <w:sz w:val="20"/>
                <w:szCs w:val="20"/>
                <w:lang w:val="en-ID"/>
              </w:rPr>
              <w:t>the Seller</w:t>
            </w:r>
            <w:r w:rsidRPr="00E1614A">
              <w:rPr>
                <w:rFonts w:ascii="Verdana" w:hAnsi="Verdana" w:cs="Verdana"/>
                <w:spacing w:val="-3"/>
                <w:sz w:val="20"/>
                <w:szCs w:val="20"/>
                <w:lang w:val="en-ID"/>
              </w:rPr>
              <w:t xml:space="preserve"> undertakes that she may not sell, assign, transfer or permit to be </w:t>
            </w:r>
            <w:r w:rsidRPr="000B6F7D">
              <w:rPr>
                <w:rFonts w:ascii="Verdana" w:hAnsi="Verdana" w:cs="Verdana"/>
                <w:spacing w:val="-3"/>
                <w:sz w:val="20"/>
                <w:szCs w:val="20"/>
              </w:rPr>
              <w:t>sold</w:t>
            </w:r>
            <w:r w:rsidRPr="00E1614A">
              <w:rPr>
                <w:rFonts w:ascii="Verdana" w:hAnsi="Verdana" w:cs="Verdana"/>
                <w:spacing w:val="-3"/>
                <w:sz w:val="20"/>
                <w:szCs w:val="20"/>
                <w:lang w:val="en-ID"/>
              </w:rPr>
              <w:t xml:space="preserve"> or transferred, or pledge or encumber in any way, all or any part of the Shares </w:t>
            </w:r>
            <w:r w:rsidRPr="00E1614A">
              <w:rPr>
                <w:rFonts w:ascii="Verdana" w:hAnsi="Verdana" w:cs="Verdana"/>
                <w:spacing w:val="-3"/>
                <w:sz w:val="20"/>
                <w:szCs w:val="20"/>
              </w:rPr>
              <w:t>without</w:t>
            </w:r>
            <w:r w:rsidRPr="00E1614A">
              <w:rPr>
                <w:rFonts w:ascii="Verdana" w:hAnsi="Verdana" w:cs="Verdana"/>
                <w:spacing w:val="-3"/>
                <w:sz w:val="20"/>
                <w:szCs w:val="20"/>
                <w:lang w:val="en-ID"/>
              </w:rPr>
              <w:t xml:space="preserve"> the prior written consent of the Purchaser.</w:t>
            </w:r>
            <w:r w:rsidR="00841E4A">
              <w:rPr>
                <w:rFonts w:ascii="Verdana" w:hAnsi="Verdana" w:cs="Verdana"/>
                <w:spacing w:val="-3"/>
                <w:sz w:val="20"/>
                <w:szCs w:val="20"/>
                <w:lang w:val="en-ID"/>
              </w:rPr>
              <w:t xml:space="preserve"> The Seller and REGENE further undertake that </w:t>
            </w:r>
            <w:r w:rsidR="00D46BE4">
              <w:rPr>
                <w:rFonts w:ascii="Verdana" w:hAnsi="Verdana" w:cs="Verdana"/>
                <w:spacing w:val="-3"/>
                <w:sz w:val="20"/>
                <w:szCs w:val="20"/>
                <w:lang w:val="en-ID"/>
              </w:rPr>
              <w:t xml:space="preserve">there will be </w:t>
            </w:r>
            <w:r w:rsidR="00841E4A">
              <w:rPr>
                <w:rFonts w:ascii="Verdana" w:hAnsi="Verdana" w:cs="Verdana"/>
                <w:spacing w:val="-3"/>
                <w:sz w:val="20"/>
                <w:szCs w:val="20"/>
                <w:lang w:val="en-ID"/>
              </w:rPr>
              <w:t xml:space="preserve">no changes to the Shares </w:t>
            </w:r>
            <w:r w:rsidR="002B1B87">
              <w:rPr>
                <w:rFonts w:ascii="Verdana" w:hAnsi="Verdana" w:cs="Verdana"/>
                <w:spacing w:val="-3"/>
                <w:sz w:val="20"/>
                <w:szCs w:val="20"/>
                <w:lang w:val="en-ID"/>
              </w:rPr>
              <w:t xml:space="preserve">during the Interim Period, </w:t>
            </w:r>
            <w:r w:rsidR="00841E4A">
              <w:rPr>
                <w:rFonts w:ascii="Verdana" w:hAnsi="Verdana" w:cs="Verdana"/>
                <w:spacing w:val="-3"/>
                <w:sz w:val="20"/>
                <w:szCs w:val="20"/>
                <w:lang w:val="en-ID"/>
              </w:rPr>
              <w:t xml:space="preserve">including in respect of its nominal and rights </w:t>
            </w:r>
            <w:r w:rsidR="00C67D44">
              <w:rPr>
                <w:rFonts w:ascii="Verdana" w:hAnsi="Verdana" w:cs="Verdana"/>
                <w:spacing w:val="-3"/>
                <w:sz w:val="20"/>
                <w:szCs w:val="20"/>
                <w:lang w:val="en-ID"/>
              </w:rPr>
              <w:t>attached to it</w:t>
            </w:r>
            <w:r w:rsidR="00841E4A">
              <w:rPr>
                <w:rFonts w:ascii="Verdana" w:hAnsi="Verdana" w:cs="Verdana"/>
                <w:spacing w:val="-3"/>
                <w:sz w:val="20"/>
                <w:szCs w:val="20"/>
                <w:lang w:val="en-ID"/>
              </w:rPr>
              <w:t xml:space="preserve">. </w:t>
            </w:r>
          </w:p>
        </w:tc>
        <w:tc>
          <w:tcPr>
            <w:tcW w:w="271" w:type="dxa"/>
          </w:tcPr>
          <w:p w14:paraId="2B60CCA1" w14:textId="77777777" w:rsidR="00802D34" w:rsidRPr="00E1614A" w:rsidRDefault="00802D34" w:rsidP="00240E41">
            <w:pPr>
              <w:spacing w:after="120"/>
              <w:rPr>
                <w:rFonts w:ascii="Verdana" w:hAnsi="Verdana"/>
                <w:sz w:val="20"/>
                <w:szCs w:val="20"/>
              </w:rPr>
            </w:pPr>
          </w:p>
        </w:tc>
        <w:tc>
          <w:tcPr>
            <w:tcW w:w="4638" w:type="dxa"/>
          </w:tcPr>
          <w:p w14:paraId="3B970C23" w14:textId="77777777" w:rsidR="00802D34" w:rsidRPr="00636FCB" w:rsidRDefault="00802D34" w:rsidP="004F07E2">
            <w:pPr>
              <w:pStyle w:val="ListParagraph"/>
              <w:spacing w:after="120"/>
              <w:ind w:left="397"/>
              <w:contextualSpacing w:val="0"/>
              <w:jc w:val="both"/>
              <w:rPr>
                <w:rFonts w:ascii="Verdana" w:hAnsi="Verdana" w:cs="Verdana"/>
                <w:b/>
                <w:bCs/>
                <w:color w:val="E8E8E8" w:themeColor="background2"/>
                <w:sz w:val="20"/>
                <w:szCs w:val="20"/>
              </w:rPr>
            </w:pPr>
          </w:p>
        </w:tc>
      </w:tr>
      <w:tr w:rsidR="00240E41" w:rsidRPr="00E1614A" w14:paraId="03475F55" w14:textId="77777777" w:rsidTr="005B1243">
        <w:tc>
          <w:tcPr>
            <w:tcW w:w="5024" w:type="dxa"/>
          </w:tcPr>
          <w:p w14:paraId="687211BC" w14:textId="77777777" w:rsidR="00240E41" w:rsidRPr="005B1243" w:rsidRDefault="00240E41" w:rsidP="005B1243">
            <w:pPr>
              <w:pStyle w:val="ListParagraph"/>
              <w:numPr>
                <w:ilvl w:val="0"/>
                <w:numId w:val="5"/>
              </w:numPr>
              <w:spacing w:after="120"/>
              <w:ind w:left="744" w:hanging="744"/>
              <w:contextualSpacing w:val="0"/>
              <w:jc w:val="both"/>
              <w:rPr>
                <w:rFonts w:ascii="Verdana" w:hAnsi="Verdana"/>
                <w:sz w:val="20"/>
              </w:rPr>
            </w:pPr>
            <w:r w:rsidRPr="00E1614A">
              <w:rPr>
                <w:rFonts w:ascii="Verdana" w:hAnsi="Verdana" w:cs="Verdana"/>
                <w:b/>
                <w:bCs/>
                <w:spacing w:val="-3"/>
                <w:sz w:val="20"/>
                <w:szCs w:val="20"/>
              </w:rPr>
              <w:t>CLOSING</w:t>
            </w:r>
          </w:p>
        </w:tc>
        <w:tc>
          <w:tcPr>
            <w:tcW w:w="271" w:type="dxa"/>
          </w:tcPr>
          <w:p w14:paraId="7B1F4198" w14:textId="77777777" w:rsidR="00240E41" w:rsidRPr="005B1243" w:rsidRDefault="00240E41" w:rsidP="00240E41">
            <w:pPr>
              <w:spacing w:after="120"/>
              <w:rPr>
                <w:rFonts w:ascii="Verdana" w:hAnsi="Verdana"/>
                <w:sz w:val="20"/>
              </w:rPr>
            </w:pPr>
          </w:p>
        </w:tc>
        <w:tc>
          <w:tcPr>
            <w:tcW w:w="4638" w:type="dxa"/>
          </w:tcPr>
          <w:p w14:paraId="79245E6C" w14:textId="77777777" w:rsidR="00240E41" w:rsidRPr="005B1243" w:rsidRDefault="00240E41" w:rsidP="00240E41">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PENUTUP</w:t>
            </w:r>
          </w:p>
        </w:tc>
      </w:tr>
      <w:tr w:rsidR="00240E41" w:rsidRPr="00E1614A" w14:paraId="6258A61D" w14:textId="77777777" w:rsidTr="005B1243">
        <w:tc>
          <w:tcPr>
            <w:tcW w:w="5024" w:type="dxa"/>
          </w:tcPr>
          <w:p w14:paraId="46D08344" w14:textId="5352FDD6" w:rsidR="00240E41" w:rsidRPr="005B1243" w:rsidRDefault="002C589B" w:rsidP="005B1243">
            <w:pPr>
              <w:pStyle w:val="ListParagraph"/>
              <w:numPr>
                <w:ilvl w:val="0"/>
                <w:numId w:val="80"/>
              </w:numPr>
              <w:spacing w:after="120"/>
              <w:ind w:left="744" w:hanging="705"/>
              <w:jc w:val="both"/>
              <w:rPr>
                <w:rFonts w:ascii="Verdana" w:hAnsi="Verdana"/>
                <w:sz w:val="20"/>
              </w:rPr>
            </w:pPr>
            <w:r w:rsidRPr="00E1614A">
              <w:rPr>
                <w:rFonts w:ascii="Verdana" w:hAnsi="Verdana" w:cs="Verdana"/>
                <w:sz w:val="20"/>
                <w:szCs w:val="20"/>
              </w:rPr>
              <w:t xml:space="preserve">TIME AND VENUE </w:t>
            </w:r>
          </w:p>
        </w:tc>
        <w:tc>
          <w:tcPr>
            <w:tcW w:w="271" w:type="dxa"/>
          </w:tcPr>
          <w:p w14:paraId="484897E0" w14:textId="77777777" w:rsidR="00240E41" w:rsidRPr="005B1243" w:rsidRDefault="00240E41" w:rsidP="00240E41">
            <w:pPr>
              <w:spacing w:after="120"/>
              <w:rPr>
                <w:rFonts w:ascii="Verdana" w:hAnsi="Verdana"/>
                <w:sz w:val="20"/>
              </w:rPr>
            </w:pPr>
          </w:p>
        </w:tc>
        <w:tc>
          <w:tcPr>
            <w:tcW w:w="4638" w:type="dxa"/>
          </w:tcPr>
          <w:p w14:paraId="23F753DA" w14:textId="77777777" w:rsidR="00240E41" w:rsidRPr="005B1243" w:rsidRDefault="00240E41" w:rsidP="00240E41">
            <w:pPr>
              <w:pStyle w:val="ListParagraph"/>
              <w:numPr>
                <w:ilvl w:val="1"/>
                <w:numId w:val="5"/>
              </w:numPr>
              <w:spacing w:after="120"/>
              <w:ind w:left="681" w:hanging="681"/>
              <w:contextualSpacing w:val="0"/>
              <w:jc w:val="both"/>
              <w:rPr>
                <w:rFonts w:ascii="Verdana" w:hAnsi="Verdana"/>
                <w:color w:val="E8E8E8" w:themeColor="background2"/>
                <w:sz w:val="20"/>
              </w:rPr>
            </w:pPr>
            <w:r w:rsidRPr="005B1243">
              <w:rPr>
                <w:rFonts w:ascii="Verdana" w:hAnsi="Verdana"/>
                <w:color w:val="E8E8E8" w:themeColor="background2"/>
                <w:sz w:val="20"/>
              </w:rPr>
              <w:t>TANGGAL PENUTUPAN</w:t>
            </w:r>
          </w:p>
        </w:tc>
      </w:tr>
      <w:tr w:rsidR="00240E41" w:rsidRPr="00E1614A" w14:paraId="69EDEAE5" w14:textId="77777777" w:rsidTr="005B1243">
        <w:tc>
          <w:tcPr>
            <w:tcW w:w="5024" w:type="dxa"/>
          </w:tcPr>
          <w:p w14:paraId="7DE99128" w14:textId="377E8C4E" w:rsidR="00240E41" w:rsidRPr="005B1243" w:rsidRDefault="00AF49A0" w:rsidP="005B1243">
            <w:pPr>
              <w:spacing w:after="120"/>
              <w:ind w:left="744"/>
              <w:jc w:val="both"/>
              <w:rPr>
                <w:rFonts w:ascii="Verdana" w:hAnsi="Verdana"/>
                <w:sz w:val="20"/>
              </w:rPr>
            </w:pPr>
            <w:r w:rsidRPr="00E1614A">
              <w:rPr>
                <w:rFonts w:ascii="Verdana" w:hAnsi="Verdana" w:cs="Verdana"/>
                <w:sz w:val="20"/>
                <w:szCs w:val="20"/>
              </w:rPr>
              <w:t>Subject to the satisfaction of the Conditions Precedent</w:t>
            </w:r>
            <w:r w:rsidR="00240E41" w:rsidRPr="00E1614A">
              <w:rPr>
                <w:rFonts w:ascii="Verdana" w:hAnsi="Verdana" w:cs="Verdana"/>
                <w:sz w:val="20"/>
                <w:szCs w:val="20"/>
              </w:rPr>
              <w:t xml:space="preserve">, </w:t>
            </w:r>
            <w:r w:rsidRPr="00E1614A">
              <w:rPr>
                <w:rFonts w:ascii="Verdana" w:hAnsi="Verdana" w:cs="Verdana"/>
                <w:sz w:val="20"/>
                <w:szCs w:val="20"/>
              </w:rPr>
              <w:t xml:space="preserve">the Closing shall take </w:t>
            </w:r>
            <w:r w:rsidRPr="003B691E">
              <w:rPr>
                <w:rFonts w:ascii="Verdana" w:hAnsi="Verdana" w:cs="Verdana"/>
                <w:sz w:val="20"/>
                <w:szCs w:val="20"/>
              </w:rPr>
              <w:t xml:space="preserve">place at a place and time mutually agreed by the Seller and </w:t>
            </w:r>
            <w:r w:rsidRPr="005B1243">
              <w:rPr>
                <w:rFonts w:ascii="Verdana" w:hAnsi="Verdana"/>
                <w:sz w:val="20"/>
              </w:rPr>
              <w:t>Purchaser</w:t>
            </w:r>
            <w:r w:rsidRPr="003B691E">
              <w:rPr>
                <w:rFonts w:ascii="Verdana" w:hAnsi="Verdana" w:cs="Verdana"/>
                <w:sz w:val="20"/>
                <w:szCs w:val="20"/>
              </w:rPr>
              <w:t>, which s</w:t>
            </w:r>
            <w:r w:rsidR="001A61D7" w:rsidRPr="003B691E">
              <w:rPr>
                <w:rFonts w:ascii="Verdana" w:hAnsi="Verdana" w:cs="Verdana"/>
                <w:sz w:val="20"/>
                <w:szCs w:val="20"/>
              </w:rPr>
              <w:t>h</w:t>
            </w:r>
            <w:r w:rsidRPr="003B691E">
              <w:rPr>
                <w:rFonts w:ascii="Verdana" w:hAnsi="Verdana" w:cs="Verdana"/>
                <w:sz w:val="20"/>
                <w:szCs w:val="20"/>
              </w:rPr>
              <w:t xml:space="preserve">all be on a Business Day which falls no later than 5 (five) Business Days from the date on which the Conditions Precedent have been satisfied or waived by the Parties, or at any other time, place and date as the </w:t>
            </w:r>
            <w:r w:rsidRPr="005B1243">
              <w:rPr>
                <w:rFonts w:ascii="Verdana" w:hAnsi="Verdana"/>
                <w:sz w:val="20"/>
              </w:rPr>
              <w:t>Parties</w:t>
            </w:r>
            <w:r w:rsidRPr="003B691E">
              <w:rPr>
                <w:rFonts w:ascii="Verdana" w:hAnsi="Verdana" w:cs="Verdana"/>
                <w:sz w:val="20"/>
                <w:szCs w:val="20"/>
              </w:rPr>
              <w:t xml:space="preserve"> ma</w:t>
            </w:r>
            <w:r w:rsidRPr="00E1614A">
              <w:rPr>
                <w:rFonts w:ascii="Verdana" w:hAnsi="Verdana" w:cs="Verdana"/>
                <w:sz w:val="20"/>
                <w:szCs w:val="20"/>
              </w:rPr>
              <w:t>y agree. The date on which Closing occurs shall be referred to as the “</w:t>
            </w:r>
            <w:r w:rsidRPr="00E1614A">
              <w:rPr>
                <w:rFonts w:ascii="Verdana" w:hAnsi="Verdana" w:cs="Verdana"/>
                <w:b/>
                <w:bCs/>
                <w:sz w:val="20"/>
                <w:szCs w:val="20"/>
              </w:rPr>
              <w:t>Closing Date</w:t>
            </w:r>
            <w:r w:rsidRPr="00E1614A">
              <w:rPr>
                <w:rFonts w:ascii="Verdana" w:hAnsi="Verdana" w:cs="Verdana"/>
                <w:sz w:val="20"/>
                <w:szCs w:val="20"/>
              </w:rPr>
              <w:t xml:space="preserve">”.  </w:t>
            </w:r>
          </w:p>
        </w:tc>
        <w:tc>
          <w:tcPr>
            <w:tcW w:w="271" w:type="dxa"/>
          </w:tcPr>
          <w:p w14:paraId="04729795" w14:textId="77777777" w:rsidR="00240E41" w:rsidRPr="005B1243" w:rsidRDefault="00240E41" w:rsidP="00240E41">
            <w:pPr>
              <w:spacing w:after="120"/>
              <w:rPr>
                <w:rFonts w:ascii="Verdana" w:hAnsi="Verdana"/>
                <w:sz w:val="20"/>
              </w:rPr>
            </w:pPr>
          </w:p>
        </w:tc>
        <w:tc>
          <w:tcPr>
            <w:tcW w:w="4638" w:type="dxa"/>
          </w:tcPr>
          <w:p w14:paraId="3B2DDFC2" w14:textId="4E34F946" w:rsidR="00240E41" w:rsidRPr="005B1243" w:rsidRDefault="00240E41" w:rsidP="00240E41">
            <w:pPr>
              <w:spacing w:after="120"/>
              <w:jc w:val="both"/>
              <w:rPr>
                <w:rFonts w:ascii="Verdana" w:hAnsi="Verdana"/>
                <w:color w:val="E8E8E8" w:themeColor="background2"/>
                <w:sz w:val="20"/>
              </w:rPr>
            </w:pPr>
            <w:r w:rsidRPr="005B1243">
              <w:rPr>
                <w:rFonts w:ascii="Verdana" w:hAnsi="Verdana"/>
                <w:b/>
                <w:color w:val="E8E8E8" w:themeColor="background2"/>
                <w:sz w:val="20"/>
              </w:rPr>
              <w:t>Para</w:t>
            </w:r>
            <w:r w:rsidRPr="005B1243">
              <w:rPr>
                <w:rFonts w:ascii="Verdana" w:hAnsi="Verdana"/>
                <w:color w:val="E8E8E8" w:themeColor="background2"/>
                <w:sz w:val="20"/>
              </w:rPr>
              <w:t xml:space="preserve"> </w:t>
            </w:r>
            <w:r w:rsidRPr="005B1243">
              <w:rPr>
                <w:rFonts w:ascii="Verdana" w:hAnsi="Verdana"/>
                <w:b/>
                <w:color w:val="E8E8E8" w:themeColor="background2"/>
                <w:sz w:val="20"/>
              </w:rPr>
              <w:t>Pihak</w:t>
            </w:r>
            <w:r w:rsidRPr="005B1243">
              <w:rPr>
                <w:rFonts w:ascii="Verdana" w:hAnsi="Verdana"/>
                <w:color w:val="E8E8E8" w:themeColor="background2"/>
                <w:sz w:val="20"/>
              </w:rPr>
              <w:t xml:space="preserve"> akan mengambil langkah yang sewajarnya yang diperlukan untuk memenuhi Persyaratan Penutupan di atas untuk menyelesaikan Penutupan secepat mungkin. Pada saat Penutupan Persyaratan di atas telah terpenuhi, </w:t>
            </w:r>
            <w:r w:rsidRPr="005B1243">
              <w:rPr>
                <w:rFonts w:ascii="Verdana" w:hAnsi="Verdana"/>
                <w:b/>
                <w:color w:val="E8E8E8" w:themeColor="background2"/>
                <w:sz w:val="20"/>
              </w:rPr>
              <w:t>REGENE</w:t>
            </w:r>
            <w:r w:rsidRPr="005B1243">
              <w:rPr>
                <w:rFonts w:ascii="Verdana" w:hAnsi="Verdana"/>
                <w:color w:val="E8E8E8" w:themeColor="background2"/>
                <w:sz w:val="20"/>
              </w:rPr>
              <w:t xml:space="preserve"> dapat memberikan pemberitahuan kepada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Tanggal Penutupan adalah 5 Hari Kerja setelah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menerima tanda terima pemberitahuan tersebut atau tanggal lain disepakati oleh </w:t>
            </w:r>
            <w:r w:rsidRPr="005B1243">
              <w:rPr>
                <w:rFonts w:ascii="Verdana" w:hAnsi="Verdana"/>
                <w:b/>
                <w:color w:val="E8E8E8" w:themeColor="background2"/>
                <w:sz w:val="20"/>
              </w:rPr>
              <w:t>Para Pihak</w:t>
            </w:r>
            <w:r w:rsidRPr="005B1243">
              <w:rPr>
                <w:rFonts w:ascii="Verdana" w:hAnsi="Verdana"/>
                <w:color w:val="E8E8E8" w:themeColor="background2"/>
                <w:sz w:val="20"/>
              </w:rPr>
              <w:t xml:space="preserve"> atau tanggal lain Penutupan yang benar-benar terjadi.</w:t>
            </w:r>
          </w:p>
        </w:tc>
      </w:tr>
      <w:tr w:rsidR="00240E41" w:rsidRPr="00E1614A" w14:paraId="41535349" w14:textId="77777777" w:rsidTr="005B1243">
        <w:tc>
          <w:tcPr>
            <w:tcW w:w="5024" w:type="dxa"/>
          </w:tcPr>
          <w:p w14:paraId="3DF40149" w14:textId="2AC0854C" w:rsidR="00240E41" w:rsidRPr="005B1243" w:rsidRDefault="002C589B" w:rsidP="005B1243">
            <w:pPr>
              <w:pStyle w:val="ListParagraph"/>
              <w:numPr>
                <w:ilvl w:val="0"/>
                <w:numId w:val="80"/>
              </w:numPr>
              <w:spacing w:after="120"/>
              <w:ind w:left="744" w:hanging="705"/>
              <w:jc w:val="both"/>
              <w:rPr>
                <w:rFonts w:ascii="Verdana" w:hAnsi="Verdana"/>
                <w:sz w:val="20"/>
              </w:rPr>
            </w:pPr>
            <w:r w:rsidRPr="00E1614A">
              <w:rPr>
                <w:rFonts w:ascii="Verdana" w:hAnsi="Verdana" w:cs="Verdana"/>
                <w:sz w:val="20"/>
                <w:szCs w:val="20"/>
              </w:rPr>
              <w:t xml:space="preserve">ACTIONS AT </w:t>
            </w:r>
            <w:r w:rsidR="00240E41" w:rsidRPr="00E1614A">
              <w:rPr>
                <w:rFonts w:ascii="Verdana" w:hAnsi="Verdana" w:cs="Verdana"/>
                <w:sz w:val="20"/>
                <w:szCs w:val="20"/>
              </w:rPr>
              <w:t>CLOSING</w:t>
            </w:r>
          </w:p>
        </w:tc>
        <w:tc>
          <w:tcPr>
            <w:tcW w:w="271" w:type="dxa"/>
          </w:tcPr>
          <w:p w14:paraId="54E22EC7" w14:textId="77777777" w:rsidR="00240E41" w:rsidRPr="005B1243" w:rsidRDefault="00240E41" w:rsidP="00240E41">
            <w:pPr>
              <w:spacing w:after="120"/>
              <w:rPr>
                <w:rFonts w:ascii="Verdana" w:hAnsi="Verdana"/>
                <w:sz w:val="20"/>
              </w:rPr>
            </w:pPr>
          </w:p>
        </w:tc>
        <w:tc>
          <w:tcPr>
            <w:tcW w:w="4638" w:type="dxa"/>
          </w:tcPr>
          <w:p w14:paraId="0429594B" w14:textId="77777777" w:rsidR="00240E41" w:rsidRPr="005B1243" w:rsidRDefault="00240E41" w:rsidP="00240E41">
            <w:pPr>
              <w:pStyle w:val="ListParagraph"/>
              <w:numPr>
                <w:ilvl w:val="1"/>
                <w:numId w:val="5"/>
              </w:numPr>
              <w:spacing w:after="120"/>
              <w:ind w:left="681" w:hanging="681"/>
              <w:contextualSpacing w:val="0"/>
              <w:jc w:val="both"/>
              <w:rPr>
                <w:rFonts w:ascii="Verdana" w:hAnsi="Verdana"/>
                <w:color w:val="E8E8E8" w:themeColor="background2"/>
                <w:sz w:val="20"/>
              </w:rPr>
            </w:pPr>
            <w:r w:rsidRPr="005B1243">
              <w:rPr>
                <w:rFonts w:ascii="Verdana" w:hAnsi="Verdana"/>
                <w:color w:val="E8E8E8" w:themeColor="background2"/>
                <w:sz w:val="20"/>
              </w:rPr>
              <w:t>PENUTUPAN</w:t>
            </w:r>
          </w:p>
        </w:tc>
      </w:tr>
      <w:tr w:rsidR="00240E41" w:rsidRPr="00E1614A" w14:paraId="11B5EF86" w14:textId="77777777" w:rsidTr="005B1243">
        <w:tc>
          <w:tcPr>
            <w:tcW w:w="5024" w:type="dxa"/>
          </w:tcPr>
          <w:p w14:paraId="34AEE479" w14:textId="5DF4B49B" w:rsidR="00240E41" w:rsidRPr="005B1243" w:rsidRDefault="002B3E1B" w:rsidP="005B1243">
            <w:pPr>
              <w:spacing w:after="120"/>
              <w:ind w:left="744"/>
              <w:jc w:val="both"/>
              <w:rPr>
                <w:rFonts w:ascii="Verdana" w:hAnsi="Verdana"/>
                <w:sz w:val="20"/>
              </w:rPr>
            </w:pPr>
            <w:r w:rsidRPr="00E1614A">
              <w:rPr>
                <w:rFonts w:ascii="Verdana" w:hAnsi="Verdana" w:cs="Verdana"/>
                <w:sz w:val="20"/>
                <w:szCs w:val="20"/>
              </w:rPr>
              <w:t xml:space="preserve">At the Closing, subject to the simultaneous performance of the following actions shall be conducted: </w:t>
            </w:r>
          </w:p>
        </w:tc>
        <w:tc>
          <w:tcPr>
            <w:tcW w:w="271" w:type="dxa"/>
          </w:tcPr>
          <w:p w14:paraId="347FBE57" w14:textId="77777777" w:rsidR="00240E41" w:rsidRPr="005B1243" w:rsidRDefault="00240E41" w:rsidP="00240E41">
            <w:pPr>
              <w:spacing w:after="120"/>
              <w:rPr>
                <w:rFonts w:ascii="Verdana" w:hAnsi="Verdana"/>
                <w:sz w:val="20"/>
              </w:rPr>
            </w:pPr>
          </w:p>
        </w:tc>
        <w:tc>
          <w:tcPr>
            <w:tcW w:w="4638" w:type="dxa"/>
          </w:tcPr>
          <w:p w14:paraId="23B5D4EB" w14:textId="574DFACC" w:rsidR="00240E41" w:rsidRPr="005B1243" w:rsidRDefault="00240E41" w:rsidP="00240E41">
            <w:pPr>
              <w:spacing w:after="120"/>
              <w:jc w:val="both"/>
              <w:rPr>
                <w:rFonts w:ascii="Verdana" w:hAnsi="Verdana"/>
                <w:color w:val="E8E8E8" w:themeColor="background2"/>
                <w:sz w:val="20"/>
              </w:rPr>
            </w:pPr>
          </w:p>
        </w:tc>
      </w:tr>
      <w:tr w:rsidR="00240E41" w:rsidRPr="00E1614A" w14:paraId="079F4DD2" w14:textId="77777777" w:rsidTr="005B1243">
        <w:tc>
          <w:tcPr>
            <w:tcW w:w="5024" w:type="dxa"/>
          </w:tcPr>
          <w:p w14:paraId="43C4983C" w14:textId="4C1CBF34" w:rsidR="00240E41" w:rsidRPr="005B1243" w:rsidRDefault="00240E41" w:rsidP="005B1243">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The </w:t>
            </w:r>
            <w:r w:rsidRPr="005B1243">
              <w:rPr>
                <w:rFonts w:ascii="Verdana" w:hAnsi="Verdana"/>
                <w:sz w:val="20"/>
              </w:rPr>
              <w:t>Purchaser</w:t>
            </w:r>
            <w:r w:rsidRPr="003B691E">
              <w:rPr>
                <w:rFonts w:ascii="Verdana" w:hAnsi="Verdana" w:cs="Verdana"/>
                <w:sz w:val="20"/>
                <w:szCs w:val="20"/>
              </w:rPr>
              <w:t xml:space="preserve"> </w:t>
            </w:r>
            <w:r w:rsidR="002B3E1B" w:rsidRPr="003B691E">
              <w:rPr>
                <w:rFonts w:ascii="Verdana" w:hAnsi="Verdana" w:cs="Verdana"/>
                <w:sz w:val="20"/>
                <w:szCs w:val="20"/>
              </w:rPr>
              <w:t>shall pay the Purchase Price in immediately available funds by way of bank transfer to the designated bank account of the Seller and provide to the Seller a copy of the evidence of bank remittance</w:t>
            </w:r>
            <w:r w:rsidR="00993EED" w:rsidRPr="003B691E">
              <w:rPr>
                <w:rFonts w:ascii="Verdana" w:hAnsi="Verdana" w:cs="Verdana"/>
                <w:sz w:val="20"/>
                <w:szCs w:val="20"/>
              </w:rPr>
              <w:t>;</w:t>
            </w:r>
          </w:p>
        </w:tc>
        <w:tc>
          <w:tcPr>
            <w:tcW w:w="271" w:type="dxa"/>
          </w:tcPr>
          <w:p w14:paraId="6810FFE6" w14:textId="77777777" w:rsidR="00240E41" w:rsidRPr="005B1243" w:rsidRDefault="00240E41" w:rsidP="00240E41">
            <w:pPr>
              <w:spacing w:after="120"/>
              <w:rPr>
                <w:rFonts w:ascii="Verdana" w:hAnsi="Verdana"/>
                <w:sz w:val="20"/>
              </w:rPr>
            </w:pPr>
          </w:p>
        </w:tc>
        <w:tc>
          <w:tcPr>
            <w:tcW w:w="4638" w:type="dxa"/>
          </w:tcPr>
          <w:p w14:paraId="6F360D0B" w14:textId="77777777" w:rsidR="00240E41" w:rsidRPr="005B1243" w:rsidRDefault="00240E41" w:rsidP="00240E41">
            <w:pPr>
              <w:pStyle w:val="ListParagraph"/>
              <w:numPr>
                <w:ilvl w:val="0"/>
                <w:numId w:val="15"/>
              </w:numPr>
              <w:spacing w:after="120"/>
              <w:ind w:left="435" w:hanging="425"/>
              <w:contextualSpacing w:val="0"/>
              <w:jc w:val="both"/>
              <w:rPr>
                <w:rFonts w:ascii="Verdana" w:hAnsi="Verdana"/>
                <w:color w:val="E8E8E8" w:themeColor="background2"/>
                <w:sz w:val="20"/>
              </w:rPr>
            </w:pPr>
            <w:r w:rsidRPr="005B1243">
              <w:rPr>
                <w:rFonts w:ascii="Verdana" w:hAnsi="Verdana"/>
                <w:b/>
                <w:color w:val="E8E8E8" w:themeColor="background2"/>
                <w:sz w:val="20"/>
              </w:rPr>
              <w:t>Pembeli</w:t>
            </w:r>
            <w:r w:rsidRPr="005B1243">
              <w:rPr>
                <w:rFonts w:ascii="Verdana" w:hAnsi="Verdana"/>
                <w:color w:val="E8E8E8" w:themeColor="background2"/>
                <w:sz w:val="20"/>
              </w:rPr>
              <w:t xml:space="preserve"> menginstruksikan kepada bank yang tidak dapat ditarik kembali untuk mentransferkan Harga Pembelian ke rekening yang ditunjuk sesuai dengan Pasal 3.</w:t>
            </w:r>
          </w:p>
        </w:tc>
      </w:tr>
      <w:tr w:rsidR="00240E41" w:rsidRPr="00E1614A" w14:paraId="076EC04C" w14:textId="77777777" w:rsidTr="005B1243">
        <w:tc>
          <w:tcPr>
            <w:tcW w:w="5024" w:type="dxa"/>
          </w:tcPr>
          <w:p w14:paraId="117EDC28" w14:textId="694540A5" w:rsidR="00240E41" w:rsidRPr="005B1243" w:rsidRDefault="00240E41" w:rsidP="005B1243">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The </w:t>
            </w:r>
            <w:r w:rsidR="00993EED" w:rsidRPr="005B1243">
              <w:rPr>
                <w:rFonts w:ascii="Verdana" w:hAnsi="Verdana"/>
                <w:sz w:val="20"/>
              </w:rPr>
              <w:t>Seller</w:t>
            </w:r>
            <w:r w:rsidR="00993EED" w:rsidRPr="003B691E">
              <w:rPr>
                <w:rFonts w:ascii="Verdana" w:hAnsi="Verdana" w:cs="Verdana"/>
                <w:sz w:val="20"/>
                <w:szCs w:val="20"/>
              </w:rPr>
              <w:t xml:space="preserve"> and </w:t>
            </w:r>
            <w:r w:rsidR="00993EED" w:rsidRPr="00576553">
              <w:rPr>
                <w:rFonts w:ascii="Verdana" w:hAnsi="Verdana" w:cs="Verdana"/>
                <w:sz w:val="20"/>
                <w:szCs w:val="20"/>
              </w:rPr>
              <w:t>Purchaser shall cause to be signed, before a public notary</w:t>
            </w:r>
            <w:r w:rsidR="00A04BBC" w:rsidRPr="00576553">
              <w:rPr>
                <w:rFonts w:ascii="Verdana" w:hAnsi="Verdana" w:cs="Verdana"/>
                <w:sz w:val="20"/>
                <w:szCs w:val="20"/>
              </w:rPr>
              <w:t>,</w:t>
            </w:r>
            <w:r w:rsidR="00993EED" w:rsidRPr="00576553">
              <w:rPr>
                <w:rFonts w:ascii="Verdana" w:hAnsi="Verdana" w:cs="Verdana"/>
                <w:sz w:val="20"/>
                <w:szCs w:val="20"/>
              </w:rPr>
              <w:t xml:space="preserve"> the Deed of Transfer;</w:t>
            </w:r>
          </w:p>
        </w:tc>
        <w:tc>
          <w:tcPr>
            <w:tcW w:w="271" w:type="dxa"/>
          </w:tcPr>
          <w:p w14:paraId="4AD0AA72" w14:textId="77777777" w:rsidR="00240E41" w:rsidRPr="005B1243" w:rsidRDefault="00240E41" w:rsidP="00240E41">
            <w:pPr>
              <w:spacing w:after="120"/>
              <w:rPr>
                <w:rFonts w:ascii="Verdana" w:hAnsi="Verdana"/>
                <w:sz w:val="20"/>
              </w:rPr>
            </w:pPr>
          </w:p>
        </w:tc>
        <w:tc>
          <w:tcPr>
            <w:tcW w:w="4638" w:type="dxa"/>
          </w:tcPr>
          <w:p w14:paraId="4227AEEE" w14:textId="6A074776" w:rsidR="00240E41" w:rsidRPr="005B1243" w:rsidRDefault="00240E41" w:rsidP="00240E41">
            <w:pPr>
              <w:pStyle w:val="ListParagraph"/>
              <w:numPr>
                <w:ilvl w:val="0"/>
                <w:numId w:val="15"/>
              </w:numPr>
              <w:spacing w:after="120"/>
              <w:ind w:left="435" w:hanging="425"/>
              <w:contextualSpacing w:val="0"/>
              <w:jc w:val="both"/>
              <w:rPr>
                <w:rFonts w:ascii="Verdana" w:hAnsi="Verdana"/>
                <w:color w:val="E8E8E8" w:themeColor="background2"/>
                <w:sz w:val="20"/>
              </w:rPr>
            </w:pPr>
            <w:r w:rsidRPr="005B1243">
              <w:rPr>
                <w:rFonts w:ascii="Verdana" w:hAnsi="Verdana"/>
                <w:b/>
                <w:color w:val="E8E8E8" w:themeColor="background2"/>
                <w:sz w:val="20"/>
              </w:rPr>
              <w:t>Penjual</w:t>
            </w:r>
            <w:r w:rsidRPr="005B1243">
              <w:rPr>
                <w:rFonts w:ascii="Verdana" w:hAnsi="Verdana"/>
                <w:color w:val="E8E8E8" w:themeColor="background2"/>
                <w:sz w:val="20"/>
              </w:rPr>
              <w:t xml:space="preserve"> mengakui tanda terima atas pembayaran Harga Pembelian secara tertulis.</w:t>
            </w:r>
          </w:p>
        </w:tc>
      </w:tr>
      <w:tr w:rsidR="00993EED" w:rsidRPr="00E1614A" w14:paraId="07FA829E" w14:textId="77777777" w:rsidTr="005B1243">
        <w:tc>
          <w:tcPr>
            <w:tcW w:w="5024" w:type="dxa"/>
          </w:tcPr>
          <w:p w14:paraId="04A7619C" w14:textId="15046B99" w:rsidR="00993EED" w:rsidRPr="005B1243" w:rsidRDefault="00993EED" w:rsidP="005B1243">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lastRenderedPageBreak/>
              <w:t>The Seller and REGENE shall deliver</w:t>
            </w:r>
            <w:r w:rsidR="006E400D" w:rsidRPr="003B691E">
              <w:rPr>
                <w:rFonts w:ascii="Verdana" w:hAnsi="Verdana" w:cs="Verdana"/>
                <w:sz w:val="20"/>
                <w:szCs w:val="20"/>
              </w:rPr>
              <w:t xml:space="preserve"> to the Purchaser</w:t>
            </w:r>
            <w:r w:rsidRPr="003B691E">
              <w:rPr>
                <w:rFonts w:ascii="Verdana" w:hAnsi="Verdana" w:cs="Verdana"/>
                <w:sz w:val="20"/>
                <w:szCs w:val="20"/>
              </w:rPr>
              <w:t xml:space="preserve"> a certified true copy of the notarial deed of resolutions of the shareholders of the REGENE in accordance with its articles of association:</w:t>
            </w:r>
          </w:p>
        </w:tc>
        <w:tc>
          <w:tcPr>
            <w:tcW w:w="271" w:type="dxa"/>
          </w:tcPr>
          <w:p w14:paraId="2458484F" w14:textId="77777777" w:rsidR="00993EED" w:rsidRPr="005B1243" w:rsidRDefault="00993EED" w:rsidP="00240E41">
            <w:pPr>
              <w:spacing w:after="120"/>
              <w:rPr>
                <w:rFonts w:ascii="Verdana" w:hAnsi="Verdana"/>
                <w:sz w:val="20"/>
              </w:rPr>
            </w:pPr>
          </w:p>
        </w:tc>
        <w:tc>
          <w:tcPr>
            <w:tcW w:w="4638" w:type="dxa"/>
          </w:tcPr>
          <w:p w14:paraId="69DABFBC" w14:textId="7AA6BA34" w:rsidR="00993EED" w:rsidRPr="005B1243" w:rsidRDefault="00993EED" w:rsidP="00240E41">
            <w:pPr>
              <w:pStyle w:val="ListParagraph"/>
              <w:numPr>
                <w:ilvl w:val="0"/>
                <w:numId w:val="15"/>
              </w:numPr>
              <w:spacing w:after="120"/>
              <w:ind w:left="435" w:hanging="425"/>
              <w:contextualSpacing w:val="0"/>
              <w:jc w:val="both"/>
              <w:rPr>
                <w:rFonts w:ascii="Verdana" w:hAnsi="Verdana"/>
                <w:b/>
                <w:color w:val="E8E8E8" w:themeColor="background2"/>
                <w:sz w:val="20"/>
              </w:rPr>
            </w:pPr>
          </w:p>
        </w:tc>
      </w:tr>
      <w:tr w:rsidR="00993EED" w:rsidRPr="00E1614A" w14:paraId="6F432A8D" w14:textId="77777777" w:rsidTr="00D829E5">
        <w:tc>
          <w:tcPr>
            <w:tcW w:w="5024" w:type="dxa"/>
          </w:tcPr>
          <w:p w14:paraId="49E26415" w14:textId="7D69BD3A" w:rsidR="00993EED" w:rsidRPr="003B691E" w:rsidRDefault="00993EED"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approving the transfer of the Shares from Seller to Purchaser;</w:t>
            </w:r>
          </w:p>
        </w:tc>
        <w:tc>
          <w:tcPr>
            <w:tcW w:w="271" w:type="dxa"/>
          </w:tcPr>
          <w:p w14:paraId="0D26623B" w14:textId="77777777" w:rsidR="00993EED" w:rsidRPr="00E1614A" w:rsidRDefault="00993EED" w:rsidP="00240E41">
            <w:pPr>
              <w:spacing w:after="120"/>
              <w:rPr>
                <w:rFonts w:ascii="Verdana" w:hAnsi="Verdana"/>
                <w:sz w:val="20"/>
                <w:szCs w:val="20"/>
              </w:rPr>
            </w:pPr>
          </w:p>
        </w:tc>
        <w:tc>
          <w:tcPr>
            <w:tcW w:w="4638" w:type="dxa"/>
          </w:tcPr>
          <w:p w14:paraId="14933ACB" w14:textId="77777777" w:rsidR="00993EED" w:rsidRPr="00636FCB" w:rsidRDefault="00993EED" w:rsidP="00CB2D37">
            <w:pPr>
              <w:pStyle w:val="ListParagraph"/>
              <w:spacing w:after="120"/>
              <w:ind w:left="435"/>
              <w:contextualSpacing w:val="0"/>
              <w:jc w:val="both"/>
              <w:rPr>
                <w:rFonts w:ascii="Verdana" w:hAnsi="Verdana" w:cs="Verdana"/>
                <w:b/>
                <w:bCs/>
                <w:color w:val="E8E8E8" w:themeColor="background2"/>
                <w:sz w:val="20"/>
                <w:szCs w:val="20"/>
              </w:rPr>
            </w:pPr>
          </w:p>
        </w:tc>
      </w:tr>
      <w:tr w:rsidR="00993EED" w:rsidRPr="00E1614A" w14:paraId="51A39CC4" w14:textId="77777777" w:rsidTr="00D829E5">
        <w:tc>
          <w:tcPr>
            <w:tcW w:w="5024" w:type="dxa"/>
          </w:tcPr>
          <w:p w14:paraId="7B2E1484" w14:textId="311BB4A3" w:rsidR="00993EED"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adopting the change of shareholders of REGENE from Seller to Purchaser with effect from Closing;</w:t>
            </w:r>
          </w:p>
        </w:tc>
        <w:tc>
          <w:tcPr>
            <w:tcW w:w="271" w:type="dxa"/>
          </w:tcPr>
          <w:p w14:paraId="31D612AD" w14:textId="77777777" w:rsidR="00993EED" w:rsidRPr="00E1614A" w:rsidRDefault="00993EED" w:rsidP="00240E41">
            <w:pPr>
              <w:spacing w:after="120"/>
              <w:rPr>
                <w:rFonts w:ascii="Verdana" w:hAnsi="Verdana"/>
                <w:sz w:val="20"/>
                <w:szCs w:val="20"/>
              </w:rPr>
            </w:pPr>
          </w:p>
        </w:tc>
        <w:tc>
          <w:tcPr>
            <w:tcW w:w="4638" w:type="dxa"/>
          </w:tcPr>
          <w:p w14:paraId="7C9740F3" w14:textId="77777777" w:rsidR="00993EED" w:rsidRPr="00636FCB" w:rsidRDefault="00993EED" w:rsidP="00993EED">
            <w:pPr>
              <w:pStyle w:val="ListParagraph"/>
              <w:spacing w:after="120"/>
              <w:ind w:left="435"/>
              <w:contextualSpacing w:val="0"/>
              <w:jc w:val="both"/>
              <w:rPr>
                <w:rFonts w:ascii="Verdana" w:hAnsi="Verdana" w:cs="Verdana"/>
                <w:b/>
                <w:bCs/>
                <w:color w:val="E8E8E8" w:themeColor="background2"/>
                <w:sz w:val="20"/>
                <w:szCs w:val="20"/>
              </w:rPr>
            </w:pPr>
          </w:p>
        </w:tc>
      </w:tr>
      <w:tr w:rsidR="000262A1" w:rsidRPr="00E1614A" w14:paraId="4800F8DD" w14:textId="77777777" w:rsidTr="00D829E5">
        <w:tc>
          <w:tcPr>
            <w:tcW w:w="5024" w:type="dxa"/>
          </w:tcPr>
          <w:p w14:paraId="0D3A1B20" w14:textId="6658AD55" w:rsidR="000262A1"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 xml:space="preserve">approving the issuance of new </w:t>
            </w:r>
            <w:r w:rsidR="00A37F6E">
              <w:rPr>
                <w:rFonts w:ascii="Verdana" w:hAnsi="Verdana" w:cs="Verdana"/>
                <w:sz w:val="20"/>
                <w:szCs w:val="20"/>
              </w:rPr>
              <w:t>s</w:t>
            </w:r>
            <w:r w:rsidRPr="003B691E">
              <w:rPr>
                <w:rFonts w:ascii="Verdana" w:hAnsi="Verdana" w:cs="Verdana"/>
                <w:sz w:val="20"/>
                <w:szCs w:val="20"/>
              </w:rPr>
              <w:t xml:space="preserve">hare </w:t>
            </w:r>
            <w:r w:rsidR="00A37F6E">
              <w:rPr>
                <w:rFonts w:ascii="Verdana" w:hAnsi="Verdana" w:cs="Verdana"/>
                <w:sz w:val="20"/>
                <w:szCs w:val="20"/>
              </w:rPr>
              <w:t>c</w:t>
            </w:r>
            <w:r w:rsidRPr="003B691E">
              <w:rPr>
                <w:rFonts w:ascii="Verdana" w:hAnsi="Verdana" w:cs="Verdana"/>
                <w:sz w:val="20"/>
                <w:szCs w:val="20"/>
              </w:rPr>
              <w:t xml:space="preserve">ertificate in the name of Purchaser evidencing the ownership of the </w:t>
            </w:r>
            <w:r w:rsidR="003B1113">
              <w:rPr>
                <w:rFonts w:ascii="Verdana" w:hAnsi="Verdana" w:cs="Verdana"/>
                <w:sz w:val="20"/>
                <w:szCs w:val="20"/>
              </w:rPr>
              <w:t>Second Option Shares</w:t>
            </w:r>
            <w:r w:rsidRPr="003B691E">
              <w:rPr>
                <w:rFonts w:ascii="Verdana" w:hAnsi="Verdana" w:cs="Verdana"/>
                <w:sz w:val="20"/>
                <w:szCs w:val="20"/>
              </w:rPr>
              <w:t>;</w:t>
            </w:r>
          </w:p>
        </w:tc>
        <w:tc>
          <w:tcPr>
            <w:tcW w:w="271" w:type="dxa"/>
          </w:tcPr>
          <w:p w14:paraId="092F4A48" w14:textId="77777777" w:rsidR="000262A1" w:rsidRPr="00E1614A" w:rsidRDefault="000262A1" w:rsidP="00240E41">
            <w:pPr>
              <w:spacing w:after="120"/>
              <w:rPr>
                <w:rFonts w:ascii="Verdana" w:hAnsi="Verdana"/>
                <w:sz w:val="20"/>
                <w:szCs w:val="20"/>
              </w:rPr>
            </w:pPr>
          </w:p>
        </w:tc>
        <w:tc>
          <w:tcPr>
            <w:tcW w:w="4638" w:type="dxa"/>
          </w:tcPr>
          <w:p w14:paraId="764173B6" w14:textId="77777777" w:rsidR="000262A1" w:rsidRPr="00636FCB" w:rsidRDefault="000262A1" w:rsidP="00993EED">
            <w:pPr>
              <w:pStyle w:val="ListParagraph"/>
              <w:spacing w:after="120"/>
              <w:ind w:left="435"/>
              <w:contextualSpacing w:val="0"/>
              <w:jc w:val="both"/>
              <w:rPr>
                <w:rFonts w:ascii="Verdana" w:hAnsi="Verdana" w:cs="Verdana"/>
                <w:b/>
                <w:bCs/>
                <w:color w:val="E8E8E8" w:themeColor="background2"/>
                <w:sz w:val="20"/>
                <w:szCs w:val="20"/>
              </w:rPr>
            </w:pPr>
          </w:p>
        </w:tc>
      </w:tr>
      <w:tr w:rsidR="000262A1" w:rsidRPr="00E1614A" w14:paraId="3481AF63" w14:textId="77777777" w:rsidTr="00D829E5">
        <w:tc>
          <w:tcPr>
            <w:tcW w:w="5024" w:type="dxa"/>
          </w:tcPr>
          <w:p w14:paraId="2B923FFC" w14:textId="4E46BA0C" w:rsidR="000262A1"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 xml:space="preserve">approving the entry of Purchaser into the </w:t>
            </w:r>
            <w:r w:rsidRPr="00AB64B4">
              <w:rPr>
                <w:rFonts w:ascii="Verdana" w:hAnsi="Verdana" w:cs="Verdana"/>
                <w:sz w:val="20"/>
                <w:szCs w:val="20"/>
              </w:rPr>
              <w:t>Shareholders Register</w:t>
            </w:r>
            <w:r w:rsidRPr="003B691E">
              <w:rPr>
                <w:rFonts w:ascii="Verdana" w:hAnsi="Verdana" w:cs="Verdana"/>
                <w:sz w:val="20"/>
                <w:szCs w:val="20"/>
              </w:rPr>
              <w:t xml:space="preserve"> of the REGENE</w:t>
            </w:r>
            <w:r w:rsidR="00704184">
              <w:rPr>
                <w:rFonts w:ascii="Verdana" w:hAnsi="Verdana" w:cs="Verdana"/>
                <w:sz w:val="20"/>
                <w:szCs w:val="20"/>
              </w:rPr>
              <w:t xml:space="preserve"> as the holder of the Second Option Shares</w:t>
            </w:r>
            <w:r w:rsidRPr="003B691E">
              <w:rPr>
                <w:rFonts w:ascii="Verdana" w:hAnsi="Verdana" w:cs="Verdana"/>
                <w:sz w:val="20"/>
                <w:szCs w:val="20"/>
              </w:rPr>
              <w:t>; and</w:t>
            </w:r>
          </w:p>
        </w:tc>
        <w:tc>
          <w:tcPr>
            <w:tcW w:w="271" w:type="dxa"/>
          </w:tcPr>
          <w:p w14:paraId="24AD5FA5" w14:textId="77777777" w:rsidR="000262A1" w:rsidRPr="00E1614A" w:rsidRDefault="000262A1" w:rsidP="00240E41">
            <w:pPr>
              <w:spacing w:after="120"/>
              <w:rPr>
                <w:rFonts w:ascii="Verdana" w:hAnsi="Verdana"/>
                <w:sz w:val="20"/>
                <w:szCs w:val="20"/>
              </w:rPr>
            </w:pPr>
          </w:p>
        </w:tc>
        <w:tc>
          <w:tcPr>
            <w:tcW w:w="4638" w:type="dxa"/>
          </w:tcPr>
          <w:p w14:paraId="2A3B0027" w14:textId="77777777" w:rsidR="000262A1" w:rsidRPr="00636FCB" w:rsidRDefault="000262A1" w:rsidP="00993EED">
            <w:pPr>
              <w:pStyle w:val="ListParagraph"/>
              <w:spacing w:after="120"/>
              <w:ind w:left="435"/>
              <w:contextualSpacing w:val="0"/>
              <w:jc w:val="both"/>
              <w:rPr>
                <w:rFonts w:ascii="Verdana" w:hAnsi="Verdana" w:cs="Verdana"/>
                <w:b/>
                <w:bCs/>
                <w:color w:val="E8E8E8" w:themeColor="background2"/>
                <w:sz w:val="20"/>
                <w:szCs w:val="20"/>
              </w:rPr>
            </w:pPr>
          </w:p>
        </w:tc>
      </w:tr>
      <w:tr w:rsidR="000262A1" w:rsidRPr="00E1614A" w14:paraId="62F76EDB" w14:textId="77777777" w:rsidTr="00D829E5">
        <w:tc>
          <w:tcPr>
            <w:tcW w:w="5024" w:type="dxa"/>
          </w:tcPr>
          <w:p w14:paraId="6427F185" w14:textId="6565B9C4" w:rsidR="000262A1" w:rsidRPr="003B691E" w:rsidRDefault="000262A1" w:rsidP="000B6F7D">
            <w:pPr>
              <w:pStyle w:val="ListParagraph"/>
              <w:numPr>
                <w:ilvl w:val="1"/>
                <w:numId w:val="14"/>
              </w:numPr>
              <w:spacing w:after="120"/>
              <w:ind w:left="1736" w:hanging="567"/>
              <w:contextualSpacing w:val="0"/>
              <w:jc w:val="both"/>
              <w:rPr>
                <w:rFonts w:ascii="Verdana" w:hAnsi="Verdana" w:cs="Verdana"/>
                <w:sz w:val="20"/>
                <w:szCs w:val="20"/>
              </w:rPr>
            </w:pPr>
            <w:r w:rsidRPr="003B691E">
              <w:rPr>
                <w:rFonts w:ascii="Verdana" w:hAnsi="Verdana" w:cs="Verdana"/>
                <w:sz w:val="20"/>
                <w:szCs w:val="20"/>
              </w:rPr>
              <w:t xml:space="preserve">approving the amendment of REGENE’s articles of association for the creation of the </w:t>
            </w:r>
            <w:r w:rsidR="00A82614">
              <w:rPr>
                <w:rFonts w:ascii="Verdana" w:hAnsi="Verdana" w:cs="Verdana"/>
                <w:sz w:val="20"/>
                <w:szCs w:val="20"/>
              </w:rPr>
              <w:t>New Classification</w:t>
            </w:r>
            <w:r w:rsidRPr="003B691E">
              <w:rPr>
                <w:rFonts w:ascii="Verdana" w:hAnsi="Verdana" w:cs="Verdana"/>
                <w:sz w:val="20"/>
                <w:szCs w:val="20"/>
              </w:rPr>
              <w:t xml:space="preserve"> of Preferred Shares and the </w:t>
            </w:r>
            <w:r w:rsidR="003174A0">
              <w:rPr>
                <w:rFonts w:ascii="Verdana" w:hAnsi="Verdana" w:cs="Verdana"/>
                <w:sz w:val="20"/>
                <w:szCs w:val="20"/>
              </w:rPr>
              <w:t>Conversion of Shares</w:t>
            </w:r>
            <w:r w:rsidR="0088391D" w:rsidRPr="003B691E">
              <w:rPr>
                <w:rFonts w:ascii="Verdana" w:hAnsi="Verdana" w:cs="Verdana"/>
                <w:sz w:val="20"/>
                <w:szCs w:val="20"/>
              </w:rPr>
              <w:t>;</w:t>
            </w:r>
          </w:p>
        </w:tc>
        <w:tc>
          <w:tcPr>
            <w:tcW w:w="271" w:type="dxa"/>
          </w:tcPr>
          <w:p w14:paraId="6B69723A" w14:textId="77777777" w:rsidR="000262A1" w:rsidRPr="00E1614A" w:rsidRDefault="000262A1" w:rsidP="00240E41">
            <w:pPr>
              <w:spacing w:after="120"/>
              <w:rPr>
                <w:rFonts w:ascii="Verdana" w:hAnsi="Verdana"/>
                <w:sz w:val="20"/>
                <w:szCs w:val="20"/>
              </w:rPr>
            </w:pPr>
          </w:p>
        </w:tc>
        <w:tc>
          <w:tcPr>
            <w:tcW w:w="4638" w:type="dxa"/>
          </w:tcPr>
          <w:p w14:paraId="474FFF06" w14:textId="77777777" w:rsidR="000262A1" w:rsidRPr="00636FCB" w:rsidRDefault="000262A1" w:rsidP="00993EED">
            <w:pPr>
              <w:pStyle w:val="ListParagraph"/>
              <w:spacing w:after="120"/>
              <w:ind w:left="435"/>
              <w:contextualSpacing w:val="0"/>
              <w:jc w:val="both"/>
              <w:rPr>
                <w:rFonts w:ascii="Verdana" w:hAnsi="Verdana" w:cs="Verdana"/>
                <w:b/>
                <w:bCs/>
                <w:color w:val="E8E8E8" w:themeColor="background2"/>
                <w:sz w:val="20"/>
                <w:szCs w:val="20"/>
              </w:rPr>
            </w:pPr>
          </w:p>
        </w:tc>
      </w:tr>
      <w:tr w:rsidR="005C4DD7" w:rsidRPr="00E1614A" w14:paraId="6E0DECA9" w14:textId="77777777" w:rsidTr="00D829E5">
        <w:tc>
          <w:tcPr>
            <w:tcW w:w="5024" w:type="dxa"/>
          </w:tcPr>
          <w:p w14:paraId="0759606A" w14:textId="64268502" w:rsidR="005C4DD7" w:rsidRPr="003B691E" w:rsidRDefault="005C4DD7" w:rsidP="000B6F7D">
            <w:pPr>
              <w:pStyle w:val="ListParagraph"/>
              <w:numPr>
                <w:ilvl w:val="0"/>
                <w:numId w:val="14"/>
              </w:numPr>
              <w:spacing w:after="120"/>
              <w:ind w:left="1169" w:hanging="425"/>
              <w:contextualSpacing w:val="0"/>
              <w:jc w:val="both"/>
              <w:rPr>
                <w:rFonts w:ascii="Verdana" w:hAnsi="Verdana" w:cs="Verdana"/>
                <w:sz w:val="20"/>
                <w:szCs w:val="20"/>
              </w:rPr>
            </w:pPr>
            <w:r w:rsidRPr="003B691E">
              <w:rPr>
                <w:rFonts w:ascii="Verdana" w:hAnsi="Verdana" w:cs="Verdana"/>
                <w:sz w:val="20"/>
                <w:szCs w:val="20"/>
              </w:rPr>
              <w:t xml:space="preserve">The Seller shall deliver to the Purchaser the updated Shareholders Register of REGENE reflecting Purchaser as the registered owner of the </w:t>
            </w:r>
            <w:r w:rsidR="00A82614">
              <w:rPr>
                <w:rFonts w:ascii="Verdana" w:hAnsi="Verdana" w:cs="Verdana"/>
                <w:sz w:val="20"/>
                <w:szCs w:val="20"/>
              </w:rPr>
              <w:t>Second Option Shares</w:t>
            </w:r>
            <w:r w:rsidRPr="003B691E">
              <w:rPr>
                <w:rFonts w:ascii="Verdana" w:hAnsi="Verdana" w:cs="Verdana"/>
                <w:sz w:val="20"/>
                <w:szCs w:val="20"/>
              </w:rPr>
              <w:t>;</w:t>
            </w:r>
            <w:r w:rsidR="00766F32" w:rsidRPr="003B691E">
              <w:rPr>
                <w:rFonts w:ascii="Verdana" w:hAnsi="Verdana" w:cs="Verdana"/>
                <w:sz w:val="20"/>
                <w:szCs w:val="20"/>
              </w:rPr>
              <w:t xml:space="preserve"> and</w:t>
            </w:r>
          </w:p>
        </w:tc>
        <w:tc>
          <w:tcPr>
            <w:tcW w:w="271" w:type="dxa"/>
          </w:tcPr>
          <w:p w14:paraId="0AD464E7" w14:textId="77777777" w:rsidR="005C4DD7" w:rsidRPr="00E1614A" w:rsidRDefault="005C4DD7" w:rsidP="00240E41">
            <w:pPr>
              <w:spacing w:after="120"/>
              <w:rPr>
                <w:rFonts w:ascii="Verdana" w:hAnsi="Verdana"/>
                <w:sz w:val="20"/>
                <w:szCs w:val="20"/>
              </w:rPr>
            </w:pPr>
          </w:p>
        </w:tc>
        <w:tc>
          <w:tcPr>
            <w:tcW w:w="4638" w:type="dxa"/>
          </w:tcPr>
          <w:p w14:paraId="112FB3B5" w14:textId="77777777" w:rsidR="005C4DD7" w:rsidRPr="00636FCB" w:rsidRDefault="005C4DD7" w:rsidP="00240E41">
            <w:pPr>
              <w:pStyle w:val="ListParagraph"/>
              <w:numPr>
                <w:ilvl w:val="0"/>
                <w:numId w:val="15"/>
              </w:numPr>
              <w:spacing w:after="120"/>
              <w:ind w:left="435" w:hanging="425"/>
              <w:contextualSpacing w:val="0"/>
              <w:jc w:val="both"/>
              <w:rPr>
                <w:rFonts w:ascii="Verdana" w:hAnsi="Verdana" w:cs="Verdana"/>
                <w:color w:val="E8E8E8" w:themeColor="background2"/>
                <w:sz w:val="20"/>
                <w:szCs w:val="20"/>
              </w:rPr>
            </w:pPr>
          </w:p>
        </w:tc>
      </w:tr>
      <w:tr w:rsidR="005C4DD7" w:rsidRPr="00E1614A" w14:paraId="6FD519AC" w14:textId="77777777" w:rsidTr="005B1243">
        <w:tc>
          <w:tcPr>
            <w:tcW w:w="5024" w:type="dxa"/>
          </w:tcPr>
          <w:p w14:paraId="45E078EE" w14:textId="08E9E48A" w:rsidR="005C4DD7" w:rsidRPr="005B1243" w:rsidRDefault="00E54D5F" w:rsidP="005B1243">
            <w:pPr>
              <w:pStyle w:val="ListParagraph"/>
              <w:numPr>
                <w:ilvl w:val="0"/>
                <w:numId w:val="14"/>
              </w:numPr>
              <w:spacing w:after="120"/>
              <w:ind w:left="1169" w:hanging="425"/>
              <w:contextualSpacing w:val="0"/>
              <w:jc w:val="both"/>
              <w:rPr>
                <w:rFonts w:ascii="Verdana" w:hAnsi="Verdana"/>
                <w:sz w:val="20"/>
              </w:rPr>
            </w:pPr>
            <w:r w:rsidRPr="003B691E">
              <w:rPr>
                <w:rFonts w:ascii="Verdana" w:hAnsi="Verdana" w:cs="Verdana"/>
                <w:sz w:val="20"/>
                <w:szCs w:val="20"/>
              </w:rPr>
              <w:t xml:space="preserve">As soon as practicable after Closing, the Seller shall notify the </w:t>
            </w:r>
            <w:r w:rsidRPr="00A82614">
              <w:rPr>
                <w:rFonts w:ascii="Verdana" w:hAnsi="Verdana" w:cs="Verdana"/>
                <w:sz w:val="20"/>
                <w:szCs w:val="20"/>
              </w:rPr>
              <w:t>MOLHR</w:t>
            </w:r>
            <w:r w:rsidRPr="003B691E">
              <w:rPr>
                <w:rFonts w:ascii="Verdana" w:hAnsi="Verdana" w:cs="Verdana"/>
                <w:sz w:val="20"/>
                <w:szCs w:val="20"/>
              </w:rPr>
              <w:t xml:space="preserve"> of the transfer of the Shares to the Purchaser</w:t>
            </w:r>
            <w:r w:rsidR="006D27C9" w:rsidRPr="003B691E">
              <w:rPr>
                <w:rFonts w:ascii="Verdana" w:hAnsi="Verdana" w:cs="Verdana"/>
                <w:sz w:val="20"/>
                <w:szCs w:val="20"/>
              </w:rPr>
              <w:t xml:space="preserve"> and the amendment of REGENE’s articles of association for the creation of New </w:t>
            </w:r>
            <w:r w:rsidR="00A82614">
              <w:rPr>
                <w:rFonts w:ascii="Verdana" w:hAnsi="Verdana" w:cs="Verdana"/>
                <w:sz w:val="20"/>
                <w:szCs w:val="20"/>
              </w:rPr>
              <w:t xml:space="preserve">Classification </w:t>
            </w:r>
            <w:r w:rsidR="006D27C9" w:rsidRPr="003B691E">
              <w:rPr>
                <w:rFonts w:ascii="Verdana" w:hAnsi="Verdana" w:cs="Verdana"/>
                <w:sz w:val="20"/>
                <w:szCs w:val="20"/>
              </w:rPr>
              <w:t xml:space="preserve">of Preferred Shares and the </w:t>
            </w:r>
            <w:r w:rsidR="003174A0">
              <w:rPr>
                <w:rFonts w:ascii="Verdana" w:hAnsi="Verdana" w:cs="Verdana"/>
                <w:sz w:val="20"/>
                <w:szCs w:val="20"/>
              </w:rPr>
              <w:t>Conversion of Shares</w:t>
            </w:r>
            <w:r w:rsidR="006D27C9" w:rsidRPr="003B691E">
              <w:rPr>
                <w:rFonts w:ascii="Verdana" w:hAnsi="Verdana" w:cs="Verdana"/>
                <w:sz w:val="20"/>
                <w:szCs w:val="20"/>
              </w:rPr>
              <w:t>, and deliver (or cause to be delivered) to Purchaser a certified true copy of the receipt(s) from MOLHR of such notification.</w:t>
            </w:r>
            <w:r w:rsidRPr="003B691E">
              <w:rPr>
                <w:rFonts w:ascii="Verdana" w:hAnsi="Verdana" w:cs="Verdana"/>
                <w:sz w:val="20"/>
                <w:szCs w:val="20"/>
              </w:rPr>
              <w:t xml:space="preserve"> </w:t>
            </w:r>
          </w:p>
        </w:tc>
        <w:tc>
          <w:tcPr>
            <w:tcW w:w="271" w:type="dxa"/>
          </w:tcPr>
          <w:p w14:paraId="4F8C1CC0" w14:textId="77777777" w:rsidR="005C4DD7" w:rsidRPr="005B1243" w:rsidRDefault="005C4DD7" w:rsidP="00240E41">
            <w:pPr>
              <w:spacing w:after="120"/>
              <w:rPr>
                <w:rFonts w:ascii="Verdana" w:hAnsi="Verdana"/>
                <w:sz w:val="20"/>
              </w:rPr>
            </w:pPr>
          </w:p>
        </w:tc>
        <w:tc>
          <w:tcPr>
            <w:tcW w:w="4638" w:type="dxa"/>
          </w:tcPr>
          <w:p w14:paraId="4D37C6DE" w14:textId="31F063DF" w:rsidR="005C4DD7" w:rsidRPr="005B1243" w:rsidRDefault="005C4DD7" w:rsidP="00240E41">
            <w:pPr>
              <w:pStyle w:val="ListParagraph"/>
              <w:numPr>
                <w:ilvl w:val="0"/>
                <w:numId w:val="15"/>
              </w:numPr>
              <w:spacing w:after="120"/>
              <w:ind w:left="435" w:hanging="425"/>
              <w:contextualSpacing w:val="0"/>
              <w:jc w:val="both"/>
              <w:rPr>
                <w:rFonts w:ascii="Verdana" w:hAnsi="Verdana"/>
                <w:color w:val="E8E8E8" w:themeColor="background2"/>
                <w:sz w:val="20"/>
              </w:rPr>
            </w:pPr>
          </w:p>
        </w:tc>
      </w:tr>
      <w:tr w:rsidR="00945815" w:rsidRPr="00E1614A" w14:paraId="23E8DE8A" w14:textId="77777777" w:rsidTr="00D829E5">
        <w:tc>
          <w:tcPr>
            <w:tcW w:w="5024" w:type="dxa"/>
          </w:tcPr>
          <w:p w14:paraId="1034D229" w14:textId="0E0D4603" w:rsidR="00945815" w:rsidRPr="00E1614A" w:rsidRDefault="002C52D1" w:rsidP="000B6F7D">
            <w:pPr>
              <w:pStyle w:val="ListParagraph"/>
              <w:numPr>
                <w:ilvl w:val="0"/>
                <w:numId w:val="80"/>
              </w:numPr>
              <w:spacing w:after="120"/>
              <w:ind w:left="744" w:hanging="705"/>
              <w:jc w:val="both"/>
              <w:rPr>
                <w:rFonts w:ascii="Verdana" w:hAnsi="Verdana" w:cs="Verdana"/>
                <w:caps/>
                <w:sz w:val="20"/>
                <w:szCs w:val="20"/>
              </w:rPr>
            </w:pPr>
            <w:r w:rsidRPr="00E1614A">
              <w:rPr>
                <w:rFonts w:ascii="Verdana" w:hAnsi="Verdana" w:cs="Verdana"/>
                <w:sz w:val="20"/>
                <w:szCs w:val="20"/>
              </w:rPr>
              <w:t>DEFERRED</w:t>
            </w:r>
            <w:r w:rsidR="00172E56" w:rsidRPr="00E1614A">
              <w:rPr>
                <w:rFonts w:ascii="Verdana" w:hAnsi="Verdana" w:cs="Verdana"/>
                <w:caps/>
                <w:sz w:val="20"/>
                <w:szCs w:val="20"/>
              </w:rPr>
              <w:t xml:space="preserve"> closing</w:t>
            </w:r>
          </w:p>
        </w:tc>
        <w:tc>
          <w:tcPr>
            <w:tcW w:w="271" w:type="dxa"/>
          </w:tcPr>
          <w:p w14:paraId="556F175B" w14:textId="77777777" w:rsidR="00945815" w:rsidRPr="00E1614A" w:rsidRDefault="00945815" w:rsidP="00240E41">
            <w:pPr>
              <w:spacing w:after="120"/>
              <w:rPr>
                <w:rFonts w:ascii="Verdana" w:hAnsi="Verdana"/>
                <w:sz w:val="20"/>
                <w:szCs w:val="20"/>
              </w:rPr>
            </w:pPr>
          </w:p>
        </w:tc>
        <w:tc>
          <w:tcPr>
            <w:tcW w:w="4638" w:type="dxa"/>
          </w:tcPr>
          <w:p w14:paraId="21DFDB32" w14:textId="77777777" w:rsidR="00945815" w:rsidRPr="00636FCB" w:rsidRDefault="00945815" w:rsidP="00CB2D37">
            <w:pPr>
              <w:pStyle w:val="ListParagraph"/>
              <w:spacing w:after="120"/>
              <w:ind w:left="435"/>
              <w:contextualSpacing w:val="0"/>
              <w:jc w:val="both"/>
              <w:rPr>
                <w:rFonts w:ascii="Verdana" w:hAnsi="Verdana" w:cs="Verdana"/>
                <w:color w:val="E8E8E8" w:themeColor="background2"/>
                <w:sz w:val="20"/>
                <w:szCs w:val="20"/>
              </w:rPr>
            </w:pPr>
          </w:p>
        </w:tc>
      </w:tr>
      <w:tr w:rsidR="00945815" w:rsidRPr="00E1614A" w14:paraId="11FA0CFF" w14:textId="77777777" w:rsidTr="00D829E5">
        <w:tc>
          <w:tcPr>
            <w:tcW w:w="5024" w:type="dxa"/>
          </w:tcPr>
          <w:p w14:paraId="2DB00ED7" w14:textId="0B8F0E3B" w:rsidR="00945815" w:rsidRPr="00E1614A" w:rsidRDefault="00172E56" w:rsidP="000B6F7D">
            <w:pPr>
              <w:pStyle w:val="ListParagraph"/>
              <w:numPr>
                <w:ilvl w:val="2"/>
                <w:numId w:val="6"/>
              </w:numPr>
              <w:spacing w:after="120"/>
              <w:ind w:left="744" w:hanging="744"/>
              <w:contextualSpacing w:val="0"/>
              <w:jc w:val="both"/>
              <w:rPr>
                <w:rFonts w:ascii="Verdana" w:hAnsi="Verdana" w:cs="Verdana"/>
                <w:sz w:val="20"/>
                <w:szCs w:val="20"/>
              </w:rPr>
            </w:pPr>
            <w:r w:rsidRPr="00E1614A">
              <w:rPr>
                <w:rFonts w:ascii="Verdana" w:hAnsi="Verdana" w:cs="Verdana"/>
                <w:sz w:val="20"/>
                <w:szCs w:val="20"/>
              </w:rPr>
              <w:lastRenderedPageBreak/>
              <w:t xml:space="preserve">If any Party </w:t>
            </w:r>
            <w:r w:rsidRPr="006518ED">
              <w:rPr>
                <w:rFonts w:ascii="Verdana" w:hAnsi="Verdana" w:cs="Verdana"/>
                <w:sz w:val="20"/>
                <w:szCs w:val="20"/>
              </w:rPr>
              <w:t>(the “</w:t>
            </w:r>
            <w:r w:rsidRPr="006518ED">
              <w:rPr>
                <w:rFonts w:ascii="Verdana" w:hAnsi="Verdana" w:cs="Verdana"/>
                <w:b/>
                <w:bCs/>
                <w:sz w:val="20"/>
                <w:szCs w:val="20"/>
              </w:rPr>
              <w:t>Affected Party</w:t>
            </w:r>
            <w:r w:rsidRPr="006518ED">
              <w:rPr>
                <w:rFonts w:ascii="Verdana" w:hAnsi="Verdana" w:cs="Verdana"/>
                <w:sz w:val="20"/>
                <w:szCs w:val="20"/>
              </w:rPr>
              <w:t xml:space="preserve">”) fails or is unable to comply with any of its obligations under </w:t>
            </w:r>
            <w:r w:rsidR="00806539" w:rsidRPr="006518ED">
              <w:rPr>
                <w:rFonts w:ascii="Verdana" w:hAnsi="Verdana" w:cs="Verdana"/>
                <w:sz w:val="20"/>
                <w:szCs w:val="20"/>
              </w:rPr>
              <w:t xml:space="preserve">Article </w:t>
            </w:r>
            <w:r w:rsidR="006518ED">
              <w:rPr>
                <w:rFonts w:ascii="Verdana" w:hAnsi="Verdana" w:cs="Verdana"/>
                <w:sz w:val="20"/>
                <w:szCs w:val="20"/>
              </w:rPr>
              <w:t>6</w:t>
            </w:r>
            <w:r w:rsidRPr="006518ED">
              <w:rPr>
                <w:rFonts w:ascii="Verdana" w:hAnsi="Verdana" w:cs="Verdana"/>
                <w:sz w:val="20"/>
                <w:szCs w:val="20"/>
              </w:rPr>
              <w:t>.2 above on the Closing Date, then the Seller (if the failure is on the part of the Purchaser) or the Purchaser (if the failure is on the part of the Seller) (the “</w:t>
            </w:r>
            <w:r w:rsidRPr="006518ED">
              <w:rPr>
                <w:rFonts w:ascii="Verdana" w:hAnsi="Verdana" w:cs="Verdana"/>
                <w:b/>
                <w:bCs/>
                <w:sz w:val="20"/>
                <w:szCs w:val="20"/>
              </w:rPr>
              <w:t>Unaffected Party</w:t>
            </w:r>
            <w:r w:rsidRPr="006518ED">
              <w:rPr>
                <w:rFonts w:ascii="Verdana" w:hAnsi="Verdana" w:cs="Verdana"/>
                <w:sz w:val="20"/>
                <w:szCs w:val="20"/>
              </w:rPr>
              <w:t>”) may</w:t>
            </w:r>
            <w:r w:rsidRPr="00E1614A">
              <w:rPr>
                <w:rFonts w:ascii="Verdana" w:hAnsi="Verdana" w:cs="Verdana"/>
                <w:sz w:val="20"/>
                <w:szCs w:val="20"/>
              </w:rPr>
              <w:t xml:space="preserve">: </w:t>
            </w:r>
            <w:r w:rsidR="00872219" w:rsidRPr="00E1614A">
              <w:rPr>
                <w:rFonts w:ascii="Verdana" w:hAnsi="Verdana" w:cs="Verdana"/>
                <w:sz w:val="20"/>
                <w:szCs w:val="20"/>
              </w:rPr>
              <w:t xml:space="preserve">  </w:t>
            </w:r>
          </w:p>
        </w:tc>
        <w:tc>
          <w:tcPr>
            <w:tcW w:w="271" w:type="dxa"/>
          </w:tcPr>
          <w:p w14:paraId="56360BC5" w14:textId="77777777" w:rsidR="00945815" w:rsidRPr="00E1614A" w:rsidRDefault="00945815" w:rsidP="00240E41">
            <w:pPr>
              <w:spacing w:after="120"/>
              <w:rPr>
                <w:rFonts w:ascii="Verdana" w:hAnsi="Verdana"/>
                <w:sz w:val="20"/>
                <w:szCs w:val="20"/>
              </w:rPr>
            </w:pPr>
          </w:p>
        </w:tc>
        <w:tc>
          <w:tcPr>
            <w:tcW w:w="4638" w:type="dxa"/>
          </w:tcPr>
          <w:p w14:paraId="726E7136" w14:textId="77777777" w:rsidR="00945815" w:rsidRPr="00636FCB" w:rsidRDefault="00945815" w:rsidP="00945815">
            <w:pPr>
              <w:pStyle w:val="ListParagraph"/>
              <w:spacing w:after="120"/>
              <w:ind w:left="435"/>
              <w:contextualSpacing w:val="0"/>
              <w:jc w:val="both"/>
              <w:rPr>
                <w:rFonts w:ascii="Verdana" w:hAnsi="Verdana" w:cs="Verdana"/>
                <w:color w:val="E8E8E8" w:themeColor="background2"/>
                <w:sz w:val="20"/>
                <w:szCs w:val="20"/>
              </w:rPr>
            </w:pPr>
          </w:p>
        </w:tc>
      </w:tr>
      <w:tr w:rsidR="00172E56" w:rsidRPr="00E1614A" w14:paraId="21B8FFEB" w14:textId="77777777" w:rsidTr="00D829E5">
        <w:tc>
          <w:tcPr>
            <w:tcW w:w="5024" w:type="dxa"/>
          </w:tcPr>
          <w:p w14:paraId="17913D0D" w14:textId="53818A89" w:rsidR="00172E56" w:rsidRPr="00E1614A" w:rsidRDefault="00F66B80" w:rsidP="00CB2D37">
            <w:pPr>
              <w:pStyle w:val="ListParagraph"/>
              <w:numPr>
                <w:ilvl w:val="1"/>
                <w:numId w:val="14"/>
              </w:numPr>
              <w:spacing w:after="120"/>
              <w:ind w:left="1310" w:hanging="567"/>
              <w:contextualSpacing w:val="0"/>
              <w:jc w:val="both"/>
              <w:rPr>
                <w:rFonts w:ascii="Verdana" w:hAnsi="Verdana" w:cs="Verdana"/>
                <w:sz w:val="20"/>
                <w:szCs w:val="20"/>
              </w:rPr>
            </w:pPr>
            <w:r w:rsidRPr="00E1614A">
              <w:rPr>
                <w:rFonts w:ascii="Verdana" w:hAnsi="Verdana" w:cs="Verdana"/>
                <w:sz w:val="20"/>
                <w:szCs w:val="20"/>
              </w:rPr>
              <w:t xml:space="preserve">defer the Closing (by notice to the Affected Party </w:t>
            </w:r>
            <w:r w:rsidRPr="003B691E">
              <w:rPr>
                <w:rFonts w:ascii="Verdana" w:hAnsi="Verdana" w:cs="Verdana"/>
                <w:sz w:val="20"/>
                <w:szCs w:val="20"/>
              </w:rPr>
              <w:t>and REGENE</w:t>
            </w:r>
            <w:r w:rsidRPr="00E1614A">
              <w:rPr>
                <w:rFonts w:ascii="Verdana" w:hAnsi="Verdana" w:cs="Verdana"/>
                <w:sz w:val="20"/>
                <w:szCs w:val="20"/>
              </w:rPr>
              <w:t xml:space="preserve">) to a date (being a Business Day) not less than </w:t>
            </w:r>
            <w:r w:rsidR="00765D68" w:rsidRPr="00E1614A">
              <w:rPr>
                <w:rFonts w:ascii="Verdana" w:hAnsi="Verdana" w:cs="Verdana"/>
                <w:sz w:val="20"/>
                <w:szCs w:val="20"/>
              </w:rPr>
              <w:t>5</w:t>
            </w:r>
            <w:r w:rsidRPr="00E1614A">
              <w:rPr>
                <w:rFonts w:ascii="Verdana" w:hAnsi="Verdana" w:cs="Verdana"/>
                <w:sz w:val="20"/>
                <w:szCs w:val="20"/>
              </w:rPr>
              <w:t xml:space="preserve"> </w:t>
            </w:r>
            <w:r w:rsidR="00765D68" w:rsidRPr="00E1614A">
              <w:rPr>
                <w:rFonts w:ascii="Verdana" w:hAnsi="Verdana" w:cs="Verdana"/>
                <w:sz w:val="20"/>
                <w:szCs w:val="20"/>
              </w:rPr>
              <w:t xml:space="preserve">(five) </w:t>
            </w:r>
            <w:r w:rsidRPr="00E1614A">
              <w:rPr>
                <w:rFonts w:ascii="Verdana" w:hAnsi="Verdana" w:cs="Verdana"/>
                <w:sz w:val="20"/>
                <w:szCs w:val="20"/>
              </w:rPr>
              <w:t xml:space="preserve">nor more than </w:t>
            </w:r>
            <w:r w:rsidR="00765D68" w:rsidRPr="00E1614A">
              <w:rPr>
                <w:rFonts w:ascii="Verdana" w:hAnsi="Verdana" w:cs="Verdana"/>
                <w:sz w:val="20"/>
                <w:szCs w:val="20"/>
              </w:rPr>
              <w:t>1</w:t>
            </w:r>
            <w:r w:rsidRPr="00E1614A">
              <w:rPr>
                <w:rFonts w:ascii="Verdana" w:hAnsi="Verdana" w:cs="Verdana"/>
                <w:sz w:val="20"/>
                <w:szCs w:val="20"/>
              </w:rPr>
              <w:t xml:space="preserve">0 </w:t>
            </w:r>
            <w:r w:rsidR="00765D68" w:rsidRPr="00E1614A">
              <w:rPr>
                <w:rFonts w:ascii="Verdana" w:hAnsi="Verdana" w:cs="Verdana"/>
                <w:sz w:val="20"/>
                <w:szCs w:val="20"/>
              </w:rPr>
              <w:t xml:space="preserve">(ten) </w:t>
            </w:r>
            <w:r w:rsidRPr="00E1614A">
              <w:rPr>
                <w:rFonts w:ascii="Verdana" w:hAnsi="Verdana" w:cs="Verdana"/>
                <w:sz w:val="20"/>
                <w:szCs w:val="20"/>
              </w:rPr>
              <w:t>Business Days after that date</w:t>
            </w:r>
            <w:r w:rsidR="0024008D" w:rsidRPr="00E1614A">
              <w:rPr>
                <w:rFonts w:ascii="Verdana" w:hAnsi="Verdana" w:cs="Verdana"/>
                <w:sz w:val="20"/>
                <w:szCs w:val="20"/>
              </w:rPr>
              <w:t xml:space="preserve">; or </w:t>
            </w:r>
          </w:p>
        </w:tc>
        <w:tc>
          <w:tcPr>
            <w:tcW w:w="271" w:type="dxa"/>
          </w:tcPr>
          <w:p w14:paraId="39DFEB4C" w14:textId="77777777" w:rsidR="00172E56" w:rsidRPr="00E1614A" w:rsidRDefault="00172E56" w:rsidP="00240E41">
            <w:pPr>
              <w:spacing w:after="120"/>
              <w:rPr>
                <w:rFonts w:ascii="Verdana" w:hAnsi="Verdana"/>
                <w:sz w:val="20"/>
                <w:szCs w:val="20"/>
              </w:rPr>
            </w:pPr>
          </w:p>
        </w:tc>
        <w:tc>
          <w:tcPr>
            <w:tcW w:w="4638" w:type="dxa"/>
          </w:tcPr>
          <w:p w14:paraId="5E5298B3" w14:textId="77777777" w:rsidR="00172E56" w:rsidRPr="00636FCB" w:rsidRDefault="00172E56" w:rsidP="00945815">
            <w:pPr>
              <w:pStyle w:val="ListParagraph"/>
              <w:spacing w:after="120"/>
              <w:ind w:left="435"/>
              <w:contextualSpacing w:val="0"/>
              <w:jc w:val="both"/>
              <w:rPr>
                <w:rFonts w:ascii="Verdana" w:hAnsi="Verdana" w:cs="Verdana"/>
                <w:color w:val="E8E8E8" w:themeColor="background2"/>
                <w:sz w:val="20"/>
                <w:szCs w:val="20"/>
              </w:rPr>
            </w:pPr>
          </w:p>
        </w:tc>
      </w:tr>
      <w:tr w:rsidR="00172E56" w:rsidRPr="00E1614A" w14:paraId="670D4EA0" w14:textId="77777777" w:rsidTr="00D829E5">
        <w:tc>
          <w:tcPr>
            <w:tcW w:w="5024" w:type="dxa"/>
          </w:tcPr>
          <w:p w14:paraId="1D8A46FE" w14:textId="2E99F700" w:rsidR="00172E56" w:rsidRPr="00E1614A" w:rsidRDefault="0024008D" w:rsidP="00CB2D37">
            <w:pPr>
              <w:pStyle w:val="ListParagraph"/>
              <w:numPr>
                <w:ilvl w:val="1"/>
                <w:numId w:val="14"/>
              </w:numPr>
              <w:spacing w:after="120"/>
              <w:ind w:left="1310" w:hanging="567"/>
              <w:contextualSpacing w:val="0"/>
              <w:jc w:val="both"/>
              <w:rPr>
                <w:rFonts w:ascii="Verdana" w:hAnsi="Verdana" w:cs="Verdana"/>
                <w:sz w:val="20"/>
                <w:szCs w:val="20"/>
              </w:rPr>
            </w:pPr>
            <w:r w:rsidRPr="00E1614A">
              <w:rPr>
                <w:rFonts w:ascii="Verdana" w:hAnsi="Verdana" w:cs="Verdana"/>
                <w:sz w:val="20"/>
                <w:szCs w:val="20"/>
              </w:rPr>
              <w:t>proceed to Closing so far as practicable but without prejudice to the Unaffected Party’s rights where the Affected Party has not complied with its obligations under this Agreement.</w:t>
            </w:r>
          </w:p>
        </w:tc>
        <w:tc>
          <w:tcPr>
            <w:tcW w:w="271" w:type="dxa"/>
          </w:tcPr>
          <w:p w14:paraId="5CD23B57" w14:textId="77777777" w:rsidR="00172E56" w:rsidRPr="00E1614A" w:rsidRDefault="00172E56" w:rsidP="00240E41">
            <w:pPr>
              <w:spacing w:after="120"/>
              <w:rPr>
                <w:rFonts w:ascii="Verdana" w:hAnsi="Verdana"/>
                <w:sz w:val="20"/>
                <w:szCs w:val="20"/>
              </w:rPr>
            </w:pPr>
          </w:p>
        </w:tc>
        <w:tc>
          <w:tcPr>
            <w:tcW w:w="4638" w:type="dxa"/>
          </w:tcPr>
          <w:p w14:paraId="083B53DF" w14:textId="77777777" w:rsidR="00172E56" w:rsidRPr="00636FCB" w:rsidRDefault="00172E56" w:rsidP="00945815">
            <w:pPr>
              <w:pStyle w:val="ListParagraph"/>
              <w:spacing w:after="120"/>
              <w:ind w:left="435"/>
              <w:contextualSpacing w:val="0"/>
              <w:jc w:val="both"/>
              <w:rPr>
                <w:rFonts w:ascii="Verdana" w:hAnsi="Verdana" w:cs="Verdana"/>
                <w:color w:val="E8E8E8" w:themeColor="background2"/>
                <w:sz w:val="20"/>
                <w:szCs w:val="20"/>
              </w:rPr>
            </w:pPr>
          </w:p>
        </w:tc>
      </w:tr>
      <w:tr w:rsidR="0024008D" w:rsidRPr="00E1614A" w14:paraId="3426D75C" w14:textId="77777777" w:rsidTr="00D829E5">
        <w:tc>
          <w:tcPr>
            <w:tcW w:w="5024" w:type="dxa"/>
          </w:tcPr>
          <w:p w14:paraId="2741F209" w14:textId="59A9370A" w:rsidR="0024008D" w:rsidRPr="00E1614A" w:rsidRDefault="00806539" w:rsidP="00263F8B">
            <w:pPr>
              <w:pStyle w:val="ListParagraph"/>
              <w:numPr>
                <w:ilvl w:val="2"/>
                <w:numId w:val="6"/>
              </w:numPr>
              <w:spacing w:after="120"/>
              <w:ind w:left="743" w:hanging="743"/>
              <w:contextualSpacing w:val="0"/>
              <w:jc w:val="both"/>
              <w:rPr>
                <w:rFonts w:ascii="Verdana" w:hAnsi="Verdana" w:cs="Verdana"/>
                <w:sz w:val="20"/>
                <w:szCs w:val="20"/>
              </w:rPr>
            </w:pPr>
            <w:r w:rsidRPr="00E1614A">
              <w:rPr>
                <w:rFonts w:ascii="Verdana" w:hAnsi="Verdana" w:cs="Verdana"/>
                <w:sz w:val="20"/>
                <w:szCs w:val="20"/>
              </w:rPr>
              <w:t xml:space="preserve">If the Affected Party fails or is unable to comply with any of its obligations under Article </w:t>
            </w:r>
            <w:r w:rsidR="00D63937">
              <w:rPr>
                <w:rFonts w:ascii="Verdana" w:hAnsi="Verdana" w:cs="Verdana"/>
                <w:sz w:val="20"/>
                <w:szCs w:val="20"/>
              </w:rPr>
              <w:t>6</w:t>
            </w:r>
            <w:r w:rsidRPr="00E1614A">
              <w:rPr>
                <w:rFonts w:ascii="Verdana" w:hAnsi="Verdana" w:cs="Verdana"/>
                <w:sz w:val="20"/>
                <w:szCs w:val="20"/>
              </w:rPr>
              <w:t xml:space="preserve">.2 above on any date on which the Closing is deferred in accordance with </w:t>
            </w:r>
            <w:r w:rsidR="0044401E">
              <w:rPr>
                <w:rFonts w:ascii="Verdana" w:hAnsi="Verdana" w:cs="Verdana"/>
                <w:sz w:val="20"/>
                <w:szCs w:val="20"/>
              </w:rPr>
              <w:t xml:space="preserve">Article </w:t>
            </w:r>
            <w:r w:rsidR="00D63937">
              <w:rPr>
                <w:rFonts w:ascii="Verdana" w:hAnsi="Verdana" w:cs="Verdana"/>
                <w:sz w:val="20"/>
                <w:szCs w:val="20"/>
              </w:rPr>
              <w:t>6</w:t>
            </w:r>
            <w:r w:rsidRPr="00E1614A">
              <w:rPr>
                <w:rFonts w:ascii="Verdana" w:hAnsi="Verdana" w:cs="Verdana"/>
                <w:sz w:val="20"/>
                <w:szCs w:val="20"/>
              </w:rPr>
              <w:t>.3.1(a), the Unaffected Part</w:t>
            </w:r>
            <w:r w:rsidR="00D743EF" w:rsidRPr="00E1614A">
              <w:rPr>
                <w:rFonts w:ascii="Verdana" w:hAnsi="Verdana" w:cs="Verdana"/>
                <w:sz w:val="20"/>
                <w:szCs w:val="20"/>
              </w:rPr>
              <w:t xml:space="preserve">y shall have the right, in addition to its rights in Articles </w:t>
            </w:r>
            <w:r w:rsidR="00D63937">
              <w:rPr>
                <w:rFonts w:ascii="Verdana" w:hAnsi="Verdana" w:cs="Verdana"/>
                <w:sz w:val="20"/>
                <w:szCs w:val="20"/>
              </w:rPr>
              <w:t>6</w:t>
            </w:r>
            <w:r w:rsidR="00D743EF" w:rsidRPr="00E1614A">
              <w:rPr>
                <w:rFonts w:ascii="Verdana" w:hAnsi="Verdana" w:cs="Verdana"/>
                <w:sz w:val="20"/>
                <w:szCs w:val="20"/>
              </w:rPr>
              <w:t xml:space="preserve">.3.1(a) and </w:t>
            </w:r>
            <w:r w:rsidR="00D63937">
              <w:rPr>
                <w:rFonts w:ascii="Verdana" w:hAnsi="Verdana" w:cs="Verdana"/>
                <w:sz w:val="20"/>
                <w:szCs w:val="20"/>
              </w:rPr>
              <w:t>6</w:t>
            </w:r>
            <w:r w:rsidR="00D743EF" w:rsidRPr="00E1614A">
              <w:rPr>
                <w:rFonts w:ascii="Verdana" w:hAnsi="Verdana" w:cs="Verdana"/>
                <w:sz w:val="20"/>
                <w:szCs w:val="20"/>
              </w:rPr>
              <w:t>.3.1(b)</w:t>
            </w:r>
            <w:r w:rsidR="00597D81" w:rsidRPr="00E1614A">
              <w:rPr>
                <w:rFonts w:ascii="Verdana" w:hAnsi="Verdana" w:cs="Verdana"/>
                <w:sz w:val="20"/>
                <w:szCs w:val="20"/>
              </w:rPr>
              <w:t>, to terminate this Agreement on such date by notice to the Affected Party</w:t>
            </w:r>
            <w:r w:rsidR="00AF63B1">
              <w:rPr>
                <w:rFonts w:ascii="Verdana" w:hAnsi="Verdana" w:cs="Verdana"/>
                <w:sz w:val="20"/>
                <w:szCs w:val="20"/>
              </w:rPr>
              <w:t xml:space="preserve"> and REGENE</w:t>
            </w:r>
            <w:r w:rsidR="00597D81" w:rsidRPr="00E1614A">
              <w:rPr>
                <w:rFonts w:ascii="Verdana" w:hAnsi="Verdana" w:cs="Verdana"/>
                <w:sz w:val="20"/>
                <w:szCs w:val="20"/>
              </w:rPr>
              <w:t xml:space="preserve">. </w:t>
            </w:r>
          </w:p>
        </w:tc>
        <w:tc>
          <w:tcPr>
            <w:tcW w:w="271" w:type="dxa"/>
          </w:tcPr>
          <w:p w14:paraId="27EF1AB6" w14:textId="77777777" w:rsidR="0024008D" w:rsidRPr="00E1614A" w:rsidRDefault="0024008D" w:rsidP="00240E41">
            <w:pPr>
              <w:spacing w:after="120"/>
              <w:rPr>
                <w:rFonts w:ascii="Verdana" w:hAnsi="Verdana"/>
                <w:sz w:val="20"/>
                <w:szCs w:val="20"/>
              </w:rPr>
            </w:pPr>
          </w:p>
        </w:tc>
        <w:tc>
          <w:tcPr>
            <w:tcW w:w="4638" w:type="dxa"/>
          </w:tcPr>
          <w:p w14:paraId="1AE090FC" w14:textId="77777777" w:rsidR="0024008D" w:rsidRPr="00636FCB" w:rsidRDefault="0024008D" w:rsidP="00945815">
            <w:pPr>
              <w:pStyle w:val="ListParagraph"/>
              <w:spacing w:after="120"/>
              <w:ind w:left="435"/>
              <w:contextualSpacing w:val="0"/>
              <w:jc w:val="both"/>
              <w:rPr>
                <w:rFonts w:ascii="Verdana" w:hAnsi="Verdana" w:cs="Verdana"/>
                <w:color w:val="E8E8E8" w:themeColor="background2"/>
                <w:sz w:val="20"/>
                <w:szCs w:val="20"/>
              </w:rPr>
            </w:pPr>
          </w:p>
        </w:tc>
      </w:tr>
      <w:tr w:rsidR="00240E41" w:rsidRPr="00E1614A" w14:paraId="01FDB240" w14:textId="77777777" w:rsidTr="005B1243">
        <w:tc>
          <w:tcPr>
            <w:tcW w:w="5024" w:type="dxa"/>
          </w:tcPr>
          <w:p w14:paraId="228BEA4F" w14:textId="0F59D97E" w:rsidR="00240E41" w:rsidRPr="005B1243" w:rsidRDefault="00240E41" w:rsidP="005B1243">
            <w:pPr>
              <w:pStyle w:val="ListParagraph"/>
              <w:numPr>
                <w:ilvl w:val="0"/>
                <w:numId w:val="5"/>
              </w:numPr>
              <w:spacing w:after="120"/>
              <w:ind w:left="744" w:hanging="744"/>
              <w:contextualSpacing w:val="0"/>
              <w:jc w:val="both"/>
              <w:rPr>
                <w:rFonts w:ascii="Verdana" w:hAnsi="Verdana"/>
                <w:sz w:val="20"/>
              </w:rPr>
            </w:pPr>
            <w:r w:rsidRPr="005B1243">
              <w:rPr>
                <w:rFonts w:ascii="Verdana" w:hAnsi="Verdana"/>
                <w:b/>
                <w:sz w:val="20"/>
              </w:rPr>
              <w:t>REPRESENTATION AND WARRANTIES</w:t>
            </w:r>
          </w:p>
        </w:tc>
        <w:tc>
          <w:tcPr>
            <w:tcW w:w="271" w:type="dxa"/>
          </w:tcPr>
          <w:p w14:paraId="6CA89BE8" w14:textId="77777777" w:rsidR="00240E41" w:rsidRPr="005B1243" w:rsidRDefault="00240E41" w:rsidP="00240E41">
            <w:pPr>
              <w:spacing w:after="120"/>
              <w:rPr>
                <w:rFonts w:ascii="Verdana" w:hAnsi="Verdana"/>
                <w:sz w:val="20"/>
              </w:rPr>
            </w:pPr>
          </w:p>
        </w:tc>
        <w:tc>
          <w:tcPr>
            <w:tcW w:w="4638" w:type="dxa"/>
          </w:tcPr>
          <w:p w14:paraId="1B7210DD" w14:textId="77777777" w:rsidR="00240E41" w:rsidRPr="005B1243" w:rsidRDefault="00240E41" w:rsidP="00240E41">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PERNYATAAN DAN JAMINAN</w:t>
            </w:r>
          </w:p>
        </w:tc>
      </w:tr>
      <w:tr w:rsidR="00240E41" w:rsidRPr="00E1614A" w14:paraId="6406615F" w14:textId="77777777" w:rsidTr="005B1243">
        <w:tc>
          <w:tcPr>
            <w:tcW w:w="5024" w:type="dxa"/>
          </w:tcPr>
          <w:p w14:paraId="7CABEB0E" w14:textId="6E342FEF" w:rsidR="00240E41" w:rsidRPr="005B1243" w:rsidRDefault="00380094" w:rsidP="005B1243">
            <w:pPr>
              <w:pStyle w:val="ListParagraph"/>
              <w:numPr>
                <w:ilvl w:val="1"/>
                <w:numId w:val="5"/>
              </w:numPr>
              <w:spacing w:after="120"/>
              <w:ind w:left="744" w:hanging="744"/>
              <w:contextualSpacing w:val="0"/>
              <w:jc w:val="both"/>
              <w:rPr>
                <w:rFonts w:ascii="Verdana" w:hAnsi="Verdana"/>
                <w:sz w:val="20"/>
              </w:rPr>
            </w:pPr>
            <w:r w:rsidRPr="00E1614A">
              <w:rPr>
                <w:rFonts w:ascii="Verdana" w:hAnsi="Verdana" w:cs="Verdana"/>
                <w:spacing w:val="-3"/>
                <w:sz w:val="20"/>
                <w:szCs w:val="20"/>
              </w:rPr>
              <w:t xml:space="preserve">The </w:t>
            </w:r>
            <w:r w:rsidRPr="003B691E">
              <w:rPr>
                <w:rFonts w:ascii="Verdana" w:hAnsi="Verdana" w:cs="Verdana"/>
                <w:spacing w:val="-3"/>
                <w:sz w:val="20"/>
                <w:szCs w:val="20"/>
              </w:rPr>
              <w:t>Seller represents and warrants to the Purchaser that</w:t>
            </w:r>
            <w:r w:rsidRPr="00E1614A">
              <w:rPr>
                <w:rFonts w:ascii="Verdana" w:hAnsi="Verdana" w:cs="Verdana"/>
                <w:spacing w:val="-3"/>
                <w:sz w:val="20"/>
                <w:szCs w:val="20"/>
              </w:rPr>
              <w:t xml:space="preserve"> each of the representation and warranties set out in Schedule </w:t>
            </w:r>
            <w:r w:rsidR="00B67B15">
              <w:rPr>
                <w:rFonts w:ascii="Verdana" w:hAnsi="Verdana" w:cs="Verdana"/>
                <w:spacing w:val="-3"/>
                <w:sz w:val="20"/>
                <w:szCs w:val="20"/>
              </w:rPr>
              <w:t>4</w:t>
            </w:r>
            <w:r w:rsidRPr="00E1614A">
              <w:rPr>
                <w:rFonts w:ascii="Verdana" w:hAnsi="Verdana" w:cs="Verdana"/>
                <w:spacing w:val="-3"/>
                <w:sz w:val="20"/>
                <w:szCs w:val="20"/>
              </w:rPr>
              <w:t xml:space="preserve"> (jointly as “</w:t>
            </w:r>
            <w:r w:rsidRPr="00E1614A">
              <w:rPr>
                <w:rFonts w:ascii="Verdana" w:hAnsi="Verdana" w:cs="Verdana"/>
                <w:b/>
                <w:bCs/>
                <w:spacing w:val="-3"/>
                <w:sz w:val="20"/>
                <w:szCs w:val="20"/>
              </w:rPr>
              <w:t>Warranties</w:t>
            </w:r>
            <w:r w:rsidRPr="00E1614A">
              <w:rPr>
                <w:rFonts w:ascii="Verdana" w:hAnsi="Verdana" w:cs="Verdana"/>
                <w:spacing w:val="-3"/>
                <w:sz w:val="20"/>
                <w:szCs w:val="20"/>
              </w:rPr>
              <w:t>”, and each of them as “</w:t>
            </w:r>
            <w:r w:rsidRPr="00E1614A">
              <w:rPr>
                <w:rFonts w:ascii="Verdana" w:hAnsi="Verdana" w:cs="Verdana"/>
                <w:b/>
                <w:bCs/>
                <w:spacing w:val="-3"/>
                <w:sz w:val="20"/>
                <w:szCs w:val="20"/>
              </w:rPr>
              <w:t>Warranty</w:t>
            </w:r>
            <w:r w:rsidRPr="00E1614A">
              <w:rPr>
                <w:rFonts w:ascii="Verdana" w:hAnsi="Verdana" w:cs="Verdana"/>
                <w:spacing w:val="-3"/>
                <w:sz w:val="20"/>
                <w:szCs w:val="20"/>
              </w:rPr>
              <w:t>”):</w:t>
            </w:r>
          </w:p>
        </w:tc>
        <w:tc>
          <w:tcPr>
            <w:tcW w:w="271" w:type="dxa"/>
          </w:tcPr>
          <w:p w14:paraId="6A6585ED" w14:textId="77777777" w:rsidR="00240E41" w:rsidRPr="005B1243" w:rsidRDefault="00240E41" w:rsidP="00240E41">
            <w:pPr>
              <w:spacing w:after="120"/>
              <w:rPr>
                <w:rFonts w:ascii="Verdana" w:hAnsi="Verdana"/>
                <w:sz w:val="20"/>
              </w:rPr>
            </w:pPr>
          </w:p>
        </w:tc>
        <w:tc>
          <w:tcPr>
            <w:tcW w:w="4638" w:type="dxa"/>
          </w:tcPr>
          <w:p w14:paraId="53CFC005" w14:textId="77777777" w:rsidR="00240E41" w:rsidRPr="005B1243" w:rsidRDefault="00240E41" w:rsidP="005B1243">
            <w:pPr>
              <w:spacing w:after="120"/>
              <w:ind w:left="10"/>
              <w:jc w:val="both"/>
              <w:rPr>
                <w:rFonts w:ascii="Verdana" w:hAnsi="Verdana"/>
                <w:color w:val="E8E8E8" w:themeColor="background2"/>
                <w:sz w:val="20"/>
              </w:rPr>
            </w:pPr>
            <w:r w:rsidRPr="005B1243">
              <w:rPr>
                <w:rFonts w:ascii="Verdana" w:hAnsi="Verdana"/>
                <w:color w:val="E8E8E8" w:themeColor="background2"/>
                <w:sz w:val="20"/>
              </w:rPr>
              <w:t>Penjaminan</w:t>
            </w:r>
          </w:p>
        </w:tc>
      </w:tr>
      <w:tr w:rsidR="00380094" w:rsidRPr="00E1614A" w14:paraId="5922CE10" w14:textId="77777777" w:rsidTr="00D829E5">
        <w:tc>
          <w:tcPr>
            <w:tcW w:w="5024" w:type="dxa"/>
          </w:tcPr>
          <w:p w14:paraId="796E7BD0" w14:textId="20798FB0" w:rsidR="00380094" w:rsidRPr="00E1614A" w:rsidRDefault="00380094" w:rsidP="00CB2D37">
            <w:pPr>
              <w:pStyle w:val="ListParagraph"/>
              <w:numPr>
                <w:ilvl w:val="0"/>
                <w:numId w:val="59"/>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is true, accurate and not misleading as at the date of this Agreement; and</w:t>
            </w:r>
          </w:p>
        </w:tc>
        <w:tc>
          <w:tcPr>
            <w:tcW w:w="271" w:type="dxa"/>
          </w:tcPr>
          <w:p w14:paraId="1E90DDFD" w14:textId="77777777" w:rsidR="00380094" w:rsidRPr="00E1614A" w:rsidRDefault="00380094" w:rsidP="00380094">
            <w:pPr>
              <w:spacing w:after="120"/>
              <w:rPr>
                <w:rFonts w:ascii="Verdana" w:hAnsi="Verdana"/>
                <w:sz w:val="20"/>
                <w:szCs w:val="20"/>
              </w:rPr>
            </w:pPr>
          </w:p>
        </w:tc>
        <w:tc>
          <w:tcPr>
            <w:tcW w:w="4638" w:type="dxa"/>
          </w:tcPr>
          <w:p w14:paraId="36A0FD51"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4014DED2" w14:textId="77777777" w:rsidTr="00D829E5">
        <w:tc>
          <w:tcPr>
            <w:tcW w:w="5024" w:type="dxa"/>
          </w:tcPr>
          <w:p w14:paraId="5E07EC07" w14:textId="3A768549" w:rsidR="00380094" w:rsidRPr="00E1614A" w:rsidRDefault="00380094" w:rsidP="00CB2D37">
            <w:pPr>
              <w:pStyle w:val="ListParagraph"/>
              <w:numPr>
                <w:ilvl w:val="0"/>
                <w:numId w:val="59"/>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will be true, accurate and not misleading on the Closing Date.</w:t>
            </w:r>
          </w:p>
        </w:tc>
        <w:tc>
          <w:tcPr>
            <w:tcW w:w="271" w:type="dxa"/>
          </w:tcPr>
          <w:p w14:paraId="70F6A72D" w14:textId="77777777" w:rsidR="00380094" w:rsidRPr="00E1614A" w:rsidRDefault="00380094" w:rsidP="00380094">
            <w:pPr>
              <w:spacing w:after="120"/>
              <w:rPr>
                <w:rFonts w:ascii="Verdana" w:hAnsi="Verdana"/>
                <w:sz w:val="20"/>
                <w:szCs w:val="20"/>
              </w:rPr>
            </w:pPr>
          </w:p>
        </w:tc>
        <w:tc>
          <w:tcPr>
            <w:tcW w:w="4638" w:type="dxa"/>
          </w:tcPr>
          <w:p w14:paraId="417852FF"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6CB59563" w14:textId="77777777" w:rsidTr="00D829E5">
        <w:tc>
          <w:tcPr>
            <w:tcW w:w="5024" w:type="dxa"/>
          </w:tcPr>
          <w:p w14:paraId="20CDCE0A" w14:textId="4A341384" w:rsidR="00380094" w:rsidRPr="00E1614A" w:rsidRDefault="00380094" w:rsidP="000B6F7D">
            <w:pPr>
              <w:pStyle w:val="ListParagraph"/>
              <w:numPr>
                <w:ilvl w:val="1"/>
                <w:numId w:val="5"/>
              </w:numPr>
              <w:spacing w:after="120"/>
              <w:ind w:left="744" w:hanging="744"/>
              <w:contextualSpacing w:val="0"/>
              <w:jc w:val="both"/>
              <w:rPr>
                <w:rFonts w:ascii="Verdana" w:hAnsi="Verdana" w:cs="Verdana"/>
                <w:spacing w:val="-3"/>
                <w:sz w:val="20"/>
                <w:szCs w:val="20"/>
              </w:rPr>
            </w:pPr>
            <w:r w:rsidRPr="00E1614A">
              <w:rPr>
                <w:rFonts w:ascii="Verdana" w:hAnsi="Verdana" w:cs="Verdana"/>
                <w:spacing w:val="-3"/>
                <w:sz w:val="20"/>
                <w:szCs w:val="20"/>
              </w:rPr>
              <w:t xml:space="preserve">The </w:t>
            </w:r>
            <w:r w:rsidRPr="003B691E">
              <w:rPr>
                <w:rFonts w:ascii="Verdana" w:hAnsi="Verdana" w:cs="Verdana"/>
                <w:spacing w:val="-3"/>
                <w:sz w:val="20"/>
                <w:szCs w:val="20"/>
              </w:rPr>
              <w:t>Seller acknowledge</w:t>
            </w:r>
            <w:r w:rsidR="00342915">
              <w:rPr>
                <w:rFonts w:ascii="Verdana" w:hAnsi="Verdana" w:cs="Verdana"/>
                <w:spacing w:val="-3"/>
                <w:sz w:val="20"/>
                <w:szCs w:val="20"/>
              </w:rPr>
              <w:t>s</w:t>
            </w:r>
            <w:r w:rsidRPr="003B691E">
              <w:rPr>
                <w:rFonts w:ascii="Verdana" w:hAnsi="Verdana" w:cs="Verdana"/>
                <w:spacing w:val="-3"/>
                <w:sz w:val="20"/>
                <w:szCs w:val="20"/>
              </w:rPr>
              <w:t xml:space="preserve"> that the Purchaser has entered into this Agreement in reliance on, among other things</w:t>
            </w:r>
            <w:r w:rsidRPr="00E1614A">
              <w:rPr>
                <w:rFonts w:ascii="Verdana" w:hAnsi="Verdana" w:cs="Verdana"/>
                <w:spacing w:val="-3"/>
                <w:sz w:val="20"/>
                <w:szCs w:val="20"/>
              </w:rPr>
              <w:t xml:space="preserve">, the Warranties which shall not in any respect be extinguished or affected by the Closing. </w:t>
            </w:r>
          </w:p>
        </w:tc>
        <w:tc>
          <w:tcPr>
            <w:tcW w:w="271" w:type="dxa"/>
          </w:tcPr>
          <w:p w14:paraId="12660810" w14:textId="77777777" w:rsidR="00380094" w:rsidRPr="00E1614A" w:rsidRDefault="00380094" w:rsidP="00380094">
            <w:pPr>
              <w:spacing w:after="120"/>
              <w:rPr>
                <w:rFonts w:ascii="Verdana" w:hAnsi="Verdana"/>
                <w:sz w:val="20"/>
                <w:szCs w:val="20"/>
              </w:rPr>
            </w:pPr>
          </w:p>
        </w:tc>
        <w:tc>
          <w:tcPr>
            <w:tcW w:w="4638" w:type="dxa"/>
          </w:tcPr>
          <w:p w14:paraId="6F500AA7"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02033BC2" w14:textId="77777777" w:rsidTr="005B1243">
        <w:tc>
          <w:tcPr>
            <w:tcW w:w="5024" w:type="dxa"/>
          </w:tcPr>
          <w:p w14:paraId="212CE3EA" w14:textId="07310A8E" w:rsidR="00380094" w:rsidRPr="005B1243" w:rsidRDefault="00380094" w:rsidP="005B1243">
            <w:pPr>
              <w:pStyle w:val="ListParagraph"/>
              <w:numPr>
                <w:ilvl w:val="1"/>
                <w:numId w:val="5"/>
              </w:numPr>
              <w:spacing w:after="120"/>
              <w:ind w:left="744" w:hanging="744"/>
              <w:contextualSpacing w:val="0"/>
              <w:jc w:val="both"/>
              <w:rPr>
                <w:rFonts w:ascii="Verdana" w:hAnsi="Verdana"/>
                <w:spacing w:val="-3"/>
                <w:sz w:val="20"/>
              </w:rPr>
            </w:pPr>
            <w:r w:rsidRPr="00E1614A">
              <w:rPr>
                <w:rFonts w:ascii="Verdana" w:hAnsi="Verdana" w:cs="Verdana"/>
                <w:spacing w:val="-3"/>
                <w:sz w:val="20"/>
                <w:szCs w:val="20"/>
              </w:rPr>
              <w:lastRenderedPageBreak/>
              <w:t xml:space="preserve">In each Warranty, where any statement is qualified as being made </w:t>
            </w:r>
            <w:r w:rsidRPr="003B691E">
              <w:rPr>
                <w:rFonts w:ascii="Verdana" w:hAnsi="Verdana" w:cs="Verdana"/>
                <w:spacing w:val="-3"/>
                <w:sz w:val="20"/>
                <w:szCs w:val="20"/>
              </w:rPr>
              <w:t>so far as the Seller is aware or any similar expression, such statement shall be deemed to refer to the actual, constructive and implied knowledge the Seller, in each case having made due and careful enquiries (including enquiry of the commissioners, the directors, the company secretary, general managers, financial controller, taxation manager and personnel manager of REGENE and the accountants, solicitors, tax agents or advisers and insurance brokers who act, or at the relevant time acted, for REGENE).</w:t>
            </w:r>
          </w:p>
        </w:tc>
        <w:tc>
          <w:tcPr>
            <w:tcW w:w="271" w:type="dxa"/>
          </w:tcPr>
          <w:p w14:paraId="5230435A" w14:textId="77777777" w:rsidR="00380094" w:rsidRPr="005B1243" w:rsidRDefault="00380094" w:rsidP="00380094">
            <w:pPr>
              <w:spacing w:after="120"/>
              <w:rPr>
                <w:rFonts w:ascii="Verdana" w:hAnsi="Verdana"/>
                <w:sz w:val="20"/>
              </w:rPr>
            </w:pPr>
          </w:p>
        </w:tc>
        <w:tc>
          <w:tcPr>
            <w:tcW w:w="4638" w:type="dxa"/>
          </w:tcPr>
          <w:p w14:paraId="2094A824" w14:textId="7298A861" w:rsidR="00380094" w:rsidRPr="005B1243" w:rsidRDefault="00380094" w:rsidP="005B1243">
            <w:pPr>
              <w:spacing w:after="120"/>
              <w:ind w:left="10"/>
              <w:jc w:val="both"/>
              <w:rPr>
                <w:rFonts w:ascii="Verdana" w:hAnsi="Verdana"/>
                <w:color w:val="E8E8E8" w:themeColor="background2"/>
                <w:sz w:val="20"/>
              </w:rPr>
            </w:pPr>
          </w:p>
        </w:tc>
      </w:tr>
      <w:tr w:rsidR="00380094" w:rsidRPr="00E1614A" w14:paraId="50A08E50" w14:textId="77777777" w:rsidTr="00D829E5">
        <w:tc>
          <w:tcPr>
            <w:tcW w:w="5024" w:type="dxa"/>
          </w:tcPr>
          <w:p w14:paraId="193EDFDF" w14:textId="129BFDA2" w:rsidR="00380094" w:rsidRPr="00E1614A" w:rsidRDefault="00380094" w:rsidP="000B6F7D">
            <w:pPr>
              <w:pStyle w:val="ListParagraph"/>
              <w:numPr>
                <w:ilvl w:val="1"/>
                <w:numId w:val="5"/>
              </w:numPr>
              <w:spacing w:after="120"/>
              <w:ind w:left="744" w:hanging="744"/>
              <w:contextualSpacing w:val="0"/>
              <w:jc w:val="both"/>
              <w:rPr>
                <w:rFonts w:ascii="Verdana" w:hAnsi="Verdana" w:cs="Verdana"/>
                <w:spacing w:val="-3"/>
                <w:sz w:val="20"/>
                <w:szCs w:val="20"/>
              </w:rPr>
            </w:pPr>
            <w:r w:rsidRPr="00E1614A">
              <w:rPr>
                <w:rFonts w:ascii="Verdana" w:hAnsi="Verdana" w:cs="Verdana"/>
                <w:spacing w:val="-3"/>
                <w:sz w:val="20"/>
                <w:szCs w:val="20"/>
              </w:rPr>
              <w:t xml:space="preserve">Each of the paragraphs in Schedule </w:t>
            </w:r>
            <w:r w:rsidR="00B67B15">
              <w:rPr>
                <w:rFonts w:ascii="Verdana" w:hAnsi="Verdana" w:cs="Verdana"/>
                <w:spacing w:val="-3"/>
                <w:sz w:val="20"/>
                <w:szCs w:val="20"/>
              </w:rPr>
              <w:t>4</w:t>
            </w:r>
            <w:r w:rsidRPr="00E1614A">
              <w:rPr>
                <w:rFonts w:ascii="Verdana" w:hAnsi="Verdana" w:cs="Verdana"/>
                <w:spacing w:val="-3"/>
                <w:sz w:val="20"/>
                <w:szCs w:val="20"/>
              </w:rPr>
              <w:t>:</w:t>
            </w:r>
          </w:p>
        </w:tc>
        <w:tc>
          <w:tcPr>
            <w:tcW w:w="271" w:type="dxa"/>
          </w:tcPr>
          <w:p w14:paraId="1C1F3C04" w14:textId="77777777" w:rsidR="00380094" w:rsidRPr="00E1614A" w:rsidRDefault="00380094" w:rsidP="00380094">
            <w:pPr>
              <w:spacing w:after="120"/>
              <w:rPr>
                <w:rFonts w:ascii="Verdana" w:hAnsi="Verdana"/>
                <w:sz w:val="20"/>
                <w:szCs w:val="20"/>
              </w:rPr>
            </w:pPr>
          </w:p>
        </w:tc>
        <w:tc>
          <w:tcPr>
            <w:tcW w:w="4638" w:type="dxa"/>
          </w:tcPr>
          <w:p w14:paraId="754E1C4C"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51116B75" w14:textId="77777777" w:rsidTr="00D829E5">
        <w:tc>
          <w:tcPr>
            <w:tcW w:w="5024" w:type="dxa"/>
          </w:tcPr>
          <w:p w14:paraId="18DC8F28" w14:textId="2C491D67" w:rsidR="00380094" w:rsidRPr="00E1614A" w:rsidRDefault="00380094" w:rsidP="00CB2D37">
            <w:pPr>
              <w:pStyle w:val="ListParagraph"/>
              <w:numPr>
                <w:ilvl w:val="0"/>
                <w:numId w:val="60"/>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shall be construed as a separate and independent warranty and representation; and</w:t>
            </w:r>
          </w:p>
        </w:tc>
        <w:tc>
          <w:tcPr>
            <w:tcW w:w="271" w:type="dxa"/>
          </w:tcPr>
          <w:p w14:paraId="606CC1C7" w14:textId="77777777" w:rsidR="00380094" w:rsidRPr="00E1614A" w:rsidRDefault="00380094" w:rsidP="00380094">
            <w:pPr>
              <w:spacing w:after="120"/>
              <w:rPr>
                <w:rFonts w:ascii="Verdana" w:hAnsi="Verdana"/>
                <w:sz w:val="20"/>
                <w:szCs w:val="20"/>
              </w:rPr>
            </w:pPr>
          </w:p>
        </w:tc>
        <w:tc>
          <w:tcPr>
            <w:tcW w:w="4638" w:type="dxa"/>
          </w:tcPr>
          <w:p w14:paraId="4752DDBD"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596CCD35" w14:textId="77777777" w:rsidTr="00D829E5">
        <w:tc>
          <w:tcPr>
            <w:tcW w:w="5024" w:type="dxa"/>
          </w:tcPr>
          <w:p w14:paraId="4DAB00C0" w14:textId="00BB3E9A" w:rsidR="00380094" w:rsidRPr="00E1614A" w:rsidRDefault="00380094" w:rsidP="00CB2D37">
            <w:pPr>
              <w:pStyle w:val="ListParagraph"/>
              <w:numPr>
                <w:ilvl w:val="0"/>
                <w:numId w:val="60"/>
              </w:numPr>
              <w:spacing w:after="120"/>
              <w:ind w:left="1316" w:hanging="579"/>
              <w:jc w:val="both"/>
              <w:rPr>
                <w:rFonts w:ascii="Verdana" w:hAnsi="Verdana" w:cs="Verdana"/>
                <w:spacing w:val="-3"/>
                <w:sz w:val="20"/>
                <w:szCs w:val="20"/>
              </w:rPr>
            </w:pPr>
            <w:r w:rsidRPr="00E1614A">
              <w:rPr>
                <w:rFonts w:ascii="Verdana" w:hAnsi="Verdana" w:cs="Verdana"/>
                <w:spacing w:val="-3"/>
                <w:sz w:val="20"/>
                <w:szCs w:val="20"/>
              </w:rPr>
              <w:t xml:space="preserve">unless expressly provided in this Agreement, shall not be limited by reference to or inference from any other paragraph in Schedule </w:t>
            </w:r>
            <w:r w:rsidR="00B67B15">
              <w:rPr>
                <w:rFonts w:ascii="Verdana" w:hAnsi="Verdana" w:cs="Verdana"/>
                <w:spacing w:val="-3"/>
                <w:sz w:val="20"/>
                <w:szCs w:val="20"/>
              </w:rPr>
              <w:t>4</w:t>
            </w:r>
            <w:r w:rsidRPr="00E1614A">
              <w:rPr>
                <w:rFonts w:ascii="Verdana" w:hAnsi="Verdana" w:cs="Verdana"/>
                <w:spacing w:val="-3"/>
                <w:sz w:val="20"/>
                <w:szCs w:val="20"/>
              </w:rPr>
              <w:t>, or by any other provision of this Agreement,</w:t>
            </w:r>
          </w:p>
        </w:tc>
        <w:tc>
          <w:tcPr>
            <w:tcW w:w="271" w:type="dxa"/>
          </w:tcPr>
          <w:p w14:paraId="3448B70B" w14:textId="77777777" w:rsidR="00380094" w:rsidRPr="00E1614A" w:rsidRDefault="00380094" w:rsidP="00380094">
            <w:pPr>
              <w:spacing w:after="120"/>
              <w:rPr>
                <w:rFonts w:ascii="Verdana" w:hAnsi="Verdana"/>
                <w:sz w:val="20"/>
                <w:szCs w:val="20"/>
              </w:rPr>
            </w:pPr>
          </w:p>
        </w:tc>
        <w:tc>
          <w:tcPr>
            <w:tcW w:w="4638" w:type="dxa"/>
          </w:tcPr>
          <w:p w14:paraId="64A2ED0C"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57D00136" w14:textId="77777777" w:rsidTr="005B1243">
        <w:tc>
          <w:tcPr>
            <w:tcW w:w="5024" w:type="dxa"/>
          </w:tcPr>
          <w:p w14:paraId="02673E57" w14:textId="0D339203" w:rsidR="00380094" w:rsidRPr="005B1243" w:rsidRDefault="00380094" w:rsidP="005B1243">
            <w:pPr>
              <w:spacing w:after="120"/>
              <w:ind w:left="749"/>
              <w:jc w:val="both"/>
              <w:rPr>
                <w:rFonts w:ascii="Verdana" w:hAnsi="Verdana"/>
                <w:spacing w:val="-3"/>
                <w:sz w:val="20"/>
              </w:rPr>
            </w:pPr>
            <w:r w:rsidRPr="005B1243">
              <w:rPr>
                <w:rFonts w:ascii="Verdana" w:hAnsi="Verdana"/>
                <w:spacing w:val="-3"/>
                <w:sz w:val="20"/>
              </w:rPr>
              <w:t>and the Purchaser shall have</w:t>
            </w:r>
            <w:r w:rsidR="00A22B4E" w:rsidRPr="005B1243">
              <w:rPr>
                <w:rFonts w:ascii="Verdana" w:hAnsi="Verdana"/>
                <w:spacing w:val="-3"/>
                <w:sz w:val="20"/>
              </w:rPr>
              <w:t xml:space="preserve"> </w:t>
            </w:r>
            <w:r w:rsidR="00A22B4E">
              <w:rPr>
                <w:rFonts w:ascii="Verdana" w:hAnsi="Verdana" w:cs="Verdana"/>
                <w:spacing w:val="-3"/>
                <w:sz w:val="20"/>
                <w:szCs w:val="20"/>
              </w:rPr>
              <w:t>the right to file</w:t>
            </w:r>
            <w:r w:rsidRPr="003B691E">
              <w:rPr>
                <w:rFonts w:ascii="Verdana" w:hAnsi="Verdana" w:cs="Verdana"/>
                <w:spacing w:val="-3"/>
                <w:sz w:val="20"/>
                <w:szCs w:val="20"/>
              </w:rPr>
              <w:t xml:space="preserve"> </w:t>
            </w:r>
            <w:r w:rsidRPr="005B1243">
              <w:rPr>
                <w:rFonts w:ascii="Verdana" w:hAnsi="Verdana"/>
                <w:spacing w:val="-3"/>
                <w:sz w:val="20"/>
              </w:rPr>
              <w:t xml:space="preserve">a separate </w:t>
            </w:r>
            <w:r w:rsidRPr="003B691E">
              <w:rPr>
                <w:rFonts w:ascii="Verdana" w:hAnsi="Verdana" w:cs="Verdana"/>
                <w:spacing w:val="-3"/>
                <w:sz w:val="20"/>
                <w:szCs w:val="20"/>
              </w:rPr>
              <w:t xml:space="preserve">claim and </w:t>
            </w:r>
            <w:r w:rsidRPr="005B1243">
              <w:rPr>
                <w:rFonts w:ascii="Verdana" w:hAnsi="Verdana"/>
                <w:spacing w:val="-3"/>
                <w:sz w:val="20"/>
              </w:rPr>
              <w:t>right of action in respect of every breach of a Warranty.</w:t>
            </w:r>
          </w:p>
        </w:tc>
        <w:tc>
          <w:tcPr>
            <w:tcW w:w="271" w:type="dxa"/>
          </w:tcPr>
          <w:p w14:paraId="4DCF4AB9" w14:textId="77777777" w:rsidR="00380094" w:rsidRPr="005B1243" w:rsidRDefault="00380094" w:rsidP="00380094">
            <w:pPr>
              <w:spacing w:after="120"/>
              <w:rPr>
                <w:rFonts w:ascii="Verdana" w:hAnsi="Verdana"/>
                <w:sz w:val="20"/>
              </w:rPr>
            </w:pPr>
          </w:p>
        </w:tc>
        <w:tc>
          <w:tcPr>
            <w:tcW w:w="4638" w:type="dxa"/>
          </w:tcPr>
          <w:p w14:paraId="2472811D" w14:textId="22C74030" w:rsidR="00380094" w:rsidRPr="005B1243" w:rsidRDefault="00380094" w:rsidP="005B1243">
            <w:pPr>
              <w:spacing w:after="120"/>
              <w:ind w:left="10"/>
              <w:jc w:val="both"/>
              <w:rPr>
                <w:rFonts w:ascii="Verdana" w:hAnsi="Verdana"/>
                <w:color w:val="E8E8E8" w:themeColor="background2"/>
                <w:sz w:val="20"/>
              </w:rPr>
            </w:pPr>
          </w:p>
        </w:tc>
      </w:tr>
      <w:tr w:rsidR="00380094" w:rsidRPr="00E1614A" w14:paraId="682D65D0" w14:textId="77777777" w:rsidTr="005B1243">
        <w:tc>
          <w:tcPr>
            <w:tcW w:w="5024" w:type="dxa"/>
          </w:tcPr>
          <w:p w14:paraId="3EA17B55" w14:textId="6BE9E115" w:rsidR="00380094" w:rsidRPr="005B1243" w:rsidRDefault="00380094" w:rsidP="005B1243">
            <w:pPr>
              <w:pStyle w:val="ListParagraph"/>
              <w:numPr>
                <w:ilvl w:val="1"/>
                <w:numId w:val="5"/>
              </w:numPr>
              <w:spacing w:after="120"/>
              <w:ind w:left="744" w:hanging="744"/>
              <w:contextualSpacing w:val="0"/>
              <w:jc w:val="both"/>
              <w:rPr>
                <w:rFonts w:ascii="Verdana" w:hAnsi="Verdana"/>
                <w:spacing w:val="-3"/>
                <w:sz w:val="20"/>
              </w:rPr>
            </w:pPr>
            <w:r w:rsidRPr="003B691E">
              <w:rPr>
                <w:rFonts w:ascii="Verdana" w:hAnsi="Verdana" w:cs="Verdana"/>
                <w:spacing w:val="-3"/>
                <w:sz w:val="20"/>
                <w:szCs w:val="20"/>
              </w:rPr>
              <w:t>The Seller shall immediately disclose to the Purchaser in writing any matter or thing which may arise and become known to it before Closing which is or could be a breach of or inconsistent with or may render inaccurate any of the Warranties.</w:t>
            </w:r>
          </w:p>
        </w:tc>
        <w:tc>
          <w:tcPr>
            <w:tcW w:w="271" w:type="dxa"/>
          </w:tcPr>
          <w:p w14:paraId="54054B90" w14:textId="77777777" w:rsidR="00380094" w:rsidRPr="005B1243" w:rsidRDefault="00380094" w:rsidP="00380094">
            <w:pPr>
              <w:spacing w:after="120"/>
              <w:rPr>
                <w:rFonts w:ascii="Verdana" w:hAnsi="Verdana"/>
                <w:sz w:val="20"/>
              </w:rPr>
            </w:pPr>
          </w:p>
        </w:tc>
        <w:tc>
          <w:tcPr>
            <w:tcW w:w="4638" w:type="dxa"/>
          </w:tcPr>
          <w:p w14:paraId="6A30AB6D" w14:textId="3D218FE4" w:rsidR="00380094" w:rsidRPr="005B1243" w:rsidRDefault="00380094" w:rsidP="005B1243">
            <w:pPr>
              <w:spacing w:after="120"/>
              <w:ind w:left="10"/>
              <w:jc w:val="both"/>
              <w:rPr>
                <w:rFonts w:ascii="Verdana" w:hAnsi="Verdana"/>
                <w:color w:val="E8E8E8" w:themeColor="background2"/>
                <w:sz w:val="20"/>
              </w:rPr>
            </w:pPr>
          </w:p>
        </w:tc>
      </w:tr>
      <w:tr w:rsidR="00380094" w:rsidRPr="00E1614A" w14:paraId="03F7039C" w14:textId="77777777" w:rsidTr="00D829E5">
        <w:tc>
          <w:tcPr>
            <w:tcW w:w="5024" w:type="dxa"/>
          </w:tcPr>
          <w:p w14:paraId="01E6E344" w14:textId="10679782" w:rsidR="00380094" w:rsidRPr="003B691E" w:rsidRDefault="00380094" w:rsidP="003D11F1">
            <w:pPr>
              <w:pStyle w:val="ListParagraph"/>
              <w:numPr>
                <w:ilvl w:val="1"/>
                <w:numId w:val="5"/>
              </w:numPr>
              <w:spacing w:after="120"/>
              <w:ind w:left="744" w:hanging="744"/>
              <w:contextualSpacing w:val="0"/>
              <w:jc w:val="both"/>
              <w:rPr>
                <w:rFonts w:ascii="Verdana" w:hAnsi="Verdana" w:cs="Verdana"/>
                <w:spacing w:val="-3"/>
                <w:sz w:val="20"/>
                <w:szCs w:val="20"/>
              </w:rPr>
            </w:pPr>
            <w:r w:rsidRPr="003B691E">
              <w:rPr>
                <w:rFonts w:ascii="Verdana" w:hAnsi="Verdana" w:cs="Verdana"/>
                <w:spacing w:val="-3"/>
                <w:sz w:val="20"/>
                <w:szCs w:val="20"/>
              </w:rPr>
              <w:t xml:space="preserve">Nothing in this Article </w:t>
            </w:r>
            <w:r w:rsidR="00F8443C">
              <w:rPr>
                <w:rFonts w:ascii="Verdana" w:hAnsi="Verdana" w:cs="Verdana"/>
                <w:spacing w:val="-3"/>
                <w:sz w:val="20"/>
                <w:szCs w:val="20"/>
              </w:rPr>
              <w:t>7</w:t>
            </w:r>
            <w:r w:rsidRPr="003B691E">
              <w:rPr>
                <w:rFonts w:ascii="Verdana" w:hAnsi="Verdana" w:cs="Verdana"/>
                <w:spacing w:val="-3"/>
                <w:sz w:val="20"/>
                <w:szCs w:val="20"/>
              </w:rPr>
              <w:t xml:space="preserve"> shall qualify or limit the liability of the Seller in relation to any claim by the Purchaser concerning any Warranty.</w:t>
            </w:r>
          </w:p>
        </w:tc>
        <w:tc>
          <w:tcPr>
            <w:tcW w:w="271" w:type="dxa"/>
          </w:tcPr>
          <w:p w14:paraId="11A95D81" w14:textId="77777777" w:rsidR="00380094" w:rsidRPr="00E1614A" w:rsidRDefault="00380094" w:rsidP="00380094">
            <w:pPr>
              <w:spacing w:after="120"/>
              <w:rPr>
                <w:rFonts w:ascii="Verdana" w:hAnsi="Verdana"/>
                <w:sz w:val="20"/>
                <w:szCs w:val="20"/>
              </w:rPr>
            </w:pPr>
          </w:p>
        </w:tc>
        <w:tc>
          <w:tcPr>
            <w:tcW w:w="4638" w:type="dxa"/>
          </w:tcPr>
          <w:p w14:paraId="2974E161" w14:textId="77777777" w:rsidR="00380094" w:rsidRPr="000B6F7D" w:rsidRDefault="00380094" w:rsidP="000B6F7D">
            <w:pPr>
              <w:spacing w:after="120"/>
              <w:ind w:left="10"/>
              <w:jc w:val="both"/>
              <w:rPr>
                <w:rFonts w:ascii="Verdana" w:hAnsi="Verdana"/>
                <w:color w:val="E8E8E8" w:themeColor="background2"/>
                <w:sz w:val="20"/>
                <w:szCs w:val="20"/>
              </w:rPr>
            </w:pPr>
          </w:p>
        </w:tc>
      </w:tr>
      <w:tr w:rsidR="00380094" w:rsidRPr="00E1614A" w14:paraId="3DE5D5EC" w14:textId="77777777" w:rsidTr="005B1243">
        <w:tc>
          <w:tcPr>
            <w:tcW w:w="5024" w:type="dxa"/>
          </w:tcPr>
          <w:p w14:paraId="199EEA21" w14:textId="7AEB29EF" w:rsidR="00380094" w:rsidRPr="005B1243" w:rsidRDefault="00380094" w:rsidP="005B1243">
            <w:pPr>
              <w:pStyle w:val="ListParagraph"/>
              <w:numPr>
                <w:ilvl w:val="1"/>
                <w:numId w:val="5"/>
              </w:numPr>
              <w:spacing w:after="120"/>
              <w:ind w:left="744" w:hanging="744"/>
              <w:contextualSpacing w:val="0"/>
              <w:jc w:val="both"/>
              <w:rPr>
                <w:rFonts w:ascii="Verdana" w:hAnsi="Verdana"/>
                <w:spacing w:val="-3"/>
                <w:sz w:val="20"/>
              </w:rPr>
            </w:pPr>
            <w:r w:rsidRPr="005B1243">
              <w:rPr>
                <w:rFonts w:ascii="Verdana" w:hAnsi="Verdana"/>
                <w:spacing w:val="-3"/>
                <w:sz w:val="20"/>
              </w:rPr>
              <w:t xml:space="preserve">The </w:t>
            </w:r>
            <w:r w:rsidRPr="003B691E">
              <w:rPr>
                <w:rFonts w:ascii="Verdana" w:hAnsi="Verdana" w:cs="Verdana"/>
                <w:spacing w:val="-3"/>
                <w:sz w:val="20"/>
                <w:szCs w:val="20"/>
              </w:rPr>
              <w:t>Purchaser warrants and represents to</w:t>
            </w:r>
            <w:r w:rsidRPr="005B1243">
              <w:rPr>
                <w:rFonts w:ascii="Verdana" w:hAnsi="Verdana"/>
                <w:spacing w:val="-3"/>
                <w:sz w:val="20"/>
              </w:rPr>
              <w:t xml:space="preserve"> the Seller </w:t>
            </w:r>
            <w:r w:rsidRPr="003B691E">
              <w:rPr>
                <w:rFonts w:ascii="Verdana" w:hAnsi="Verdana" w:cs="Verdana"/>
                <w:spacing w:val="-3"/>
                <w:sz w:val="20"/>
                <w:szCs w:val="20"/>
              </w:rPr>
              <w:t>that:</w:t>
            </w:r>
          </w:p>
        </w:tc>
        <w:tc>
          <w:tcPr>
            <w:tcW w:w="271" w:type="dxa"/>
          </w:tcPr>
          <w:p w14:paraId="0088B492" w14:textId="77777777" w:rsidR="00380094" w:rsidRPr="005B1243" w:rsidRDefault="00380094" w:rsidP="00380094">
            <w:pPr>
              <w:spacing w:after="120"/>
              <w:rPr>
                <w:rFonts w:ascii="Verdana" w:hAnsi="Verdana"/>
                <w:sz w:val="20"/>
              </w:rPr>
            </w:pPr>
          </w:p>
        </w:tc>
        <w:tc>
          <w:tcPr>
            <w:tcW w:w="4638" w:type="dxa"/>
          </w:tcPr>
          <w:p w14:paraId="1783FF4C" w14:textId="644668FE" w:rsidR="00380094" w:rsidRPr="005B1243" w:rsidRDefault="00380094" w:rsidP="005B1243">
            <w:pPr>
              <w:spacing w:after="120"/>
              <w:ind w:left="10"/>
              <w:jc w:val="both"/>
              <w:rPr>
                <w:rFonts w:ascii="Verdana" w:hAnsi="Verdana"/>
                <w:color w:val="E8E8E8" w:themeColor="background2"/>
                <w:sz w:val="20"/>
              </w:rPr>
            </w:pPr>
          </w:p>
        </w:tc>
      </w:tr>
      <w:tr w:rsidR="00B75368" w:rsidRPr="00E1614A" w14:paraId="5D65E3DA" w14:textId="77777777" w:rsidTr="00D829E5">
        <w:tc>
          <w:tcPr>
            <w:tcW w:w="5024" w:type="dxa"/>
          </w:tcPr>
          <w:p w14:paraId="4D2AB55D" w14:textId="0B5ACAA1" w:rsidR="00B75368" w:rsidRPr="003B691E" w:rsidRDefault="00B75368" w:rsidP="00CB2D37">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 xml:space="preserve">the Purchaser is a company, duly incorporated, validly existing under the laws of the Republic of Indonesia, and has the power to carry on its business in the manner in which such business is being conducted and has the capacity under the prevailing laws and </w:t>
            </w:r>
            <w:r w:rsidRPr="003B691E">
              <w:rPr>
                <w:rFonts w:ascii="Verdana" w:hAnsi="Verdana" w:cs="Verdana"/>
                <w:spacing w:val="-3"/>
                <w:sz w:val="20"/>
                <w:szCs w:val="20"/>
              </w:rPr>
              <w:lastRenderedPageBreak/>
              <w:t>regulations to conduct any legal action and to own its assets;</w:t>
            </w:r>
          </w:p>
        </w:tc>
        <w:tc>
          <w:tcPr>
            <w:tcW w:w="271" w:type="dxa"/>
          </w:tcPr>
          <w:p w14:paraId="7A7C9E41" w14:textId="77777777" w:rsidR="00B75368" w:rsidRPr="00E1614A" w:rsidRDefault="00B75368" w:rsidP="00B75368">
            <w:pPr>
              <w:spacing w:after="120"/>
              <w:rPr>
                <w:rFonts w:ascii="Verdana" w:hAnsi="Verdana"/>
                <w:sz w:val="20"/>
                <w:szCs w:val="20"/>
              </w:rPr>
            </w:pPr>
          </w:p>
        </w:tc>
        <w:tc>
          <w:tcPr>
            <w:tcW w:w="4638" w:type="dxa"/>
          </w:tcPr>
          <w:p w14:paraId="19D00BEB"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4BC732F0" w14:textId="77777777" w:rsidTr="00D829E5">
        <w:tc>
          <w:tcPr>
            <w:tcW w:w="5024" w:type="dxa"/>
          </w:tcPr>
          <w:p w14:paraId="5D133333" w14:textId="19E8FF4A"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has full power, authority, capacity and legal rights to enter into, execute, deliver and perform all of its obligations under this Agreement;</w:t>
            </w:r>
          </w:p>
        </w:tc>
        <w:tc>
          <w:tcPr>
            <w:tcW w:w="271" w:type="dxa"/>
          </w:tcPr>
          <w:p w14:paraId="44A014F4" w14:textId="77777777" w:rsidR="00B75368" w:rsidRPr="00E1614A" w:rsidRDefault="00B75368" w:rsidP="00B75368">
            <w:pPr>
              <w:spacing w:after="120"/>
              <w:rPr>
                <w:rFonts w:ascii="Verdana" w:hAnsi="Verdana"/>
                <w:sz w:val="20"/>
                <w:szCs w:val="20"/>
              </w:rPr>
            </w:pPr>
          </w:p>
        </w:tc>
        <w:tc>
          <w:tcPr>
            <w:tcW w:w="4638" w:type="dxa"/>
          </w:tcPr>
          <w:p w14:paraId="4C509DEC"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0590E677" w14:textId="77777777" w:rsidTr="00D829E5">
        <w:tc>
          <w:tcPr>
            <w:tcW w:w="5024" w:type="dxa"/>
          </w:tcPr>
          <w:p w14:paraId="16820E8E" w14:textId="1A968317"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Purchaser has obtained all consents, approvals, and permits required or necessary for the execution and delivery of this Agreement, and the performance of its obligations under this Agreement, and such consents, approvals and permits are in full force and effect;</w:t>
            </w:r>
          </w:p>
        </w:tc>
        <w:tc>
          <w:tcPr>
            <w:tcW w:w="271" w:type="dxa"/>
          </w:tcPr>
          <w:p w14:paraId="16752020" w14:textId="77777777" w:rsidR="00B75368" w:rsidRPr="00E1614A" w:rsidRDefault="00B75368" w:rsidP="00B75368">
            <w:pPr>
              <w:spacing w:after="120"/>
              <w:rPr>
                <w:rFonts w:ascii="Verdana" w:hAnsi="Verdana"/>
                <w:sz w:val="20"/>
                <w:szCs w:val="20"/>
              </w:rPr>
            </w:pPr>
          </w:p>
        </w:tc>
        <w:tc>
          <w:tcPr>
            <w:tcW w:w="4638" w:type="dxa"/>
          </w:tcPr>
          <w:p w14:paraId="265E2A7E"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69F9053F" w14:textId="77777777" w:rsidTr="00D829E5">
        <w:tc>
          <w:tcPr>
            <w:tcW w:w="5024" w:type="dxa"/>
          </w:tcPr>
          <w:p w14:paraId="3BB991EE" w14:textId="1B2FCE97"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 entry into and performance by the Purchaser of its obligations under this Agreement do not and will not contravene any law, regulation, order, writ, judgment, decree, provision in its articles of association, or any other agreement or obligation binding upon it or to which its business, properties or assets are subject;</w:t>
            </w:r>
          </w:p>
        </w:tc>
        <w:tc>
          <w:tcPr>
            <w:tcW w:w="271" w:type="dxa"/>
          </w:tcPr>
          <w:p w14:paraId="59202922" w14:textId="77777777" w:rsidR="00B75368" w:rsidRPr="00E1614A" w:rsidRDefault="00B75368" w:rsidP="00B75368">
            <w:pPr>
              <w:spacing w:after="120"/>
              <w:rPr>
                <w:rFonts w:ascii="Verdana" w:hAnsi="Verdana"/>
                <w:sz w:val="20"/>
                <w:szCs w:val="20"/>
              </w:rPr>
            </w:pPr>
          </w:p>
        </w:tc>
        <w:tc>
          <w:tcPr>
            <w:tcW w:w="4638" w:type="dxa"/>
          </w:tcPr>
          <w:p w14:paraId="41D6D6BE"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48950F74" w14:textId="77777777" w:rsidTr="00D829E5">
        <w:tc>
          <w:tcPr>
            <w:tcW w:w="5024" w:type="dxa"/>
          </w:tcPr>
          <w:p w14:paraId="193197EF" w14:textId="14154A67"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there are no claims, actions, suits, proceedings, or investigations of or before any court, arbitral body or agency, which if adversely determined, might reasonably be expected to have an adverse effect to the Purchaser has or have (to the best of its knowledge and belief) been started or threatened against it;</w:t>
            </w:r>
          </w:p>
        </w:tc>
        <w:tc>
          <w:tcPr>
            <w:tcW w:w="271" w:type="dxa"/>
          </w:tcPr>
          <w:p w14:paraId="1E9E5B1B" w14:textId="77777777" w:rsidR="00B75368" w:rsidRPr="00E1614A" w:rsidRDefault="00B75368" w:rsidP="00B75368">
            <w:pPr>
              <w:spacing w:after="120"/>
              <w:rPr>
                <w:rFonts w:ascii="Verdana" w:hAnsi="Verdana"/>
                <w:sz w:val="20"/>
                <w:szCs w:val="20"/>
              </w:rPr>
            </w:pPr>
          </w:p>
        </w:tc>
        <w:tc>
          <w:tcPr>
            <w:tcW w:w="4638" w:type="dxa"/>
          </w:tcPr>
          <w:p w14:paraId="3C19E5E3"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0ABAA6DE" w14:textId="77777777" w:rsidTr="00D829E5">
        <w:tc>
          <w:tcPr>
            <w:tcW w:w="5024" w:type="dxa"/>
          </w:tcPr>
          <w:p w14:paraId="492FDE1E" w14:textId="72FE8D9D" w:rsidR="00B75368" w:rsidRPr="003B691E" w:rsidRDefault="00B75368" w:rsidP="00B75368">
            <w:pPr>
              <w:pStyle w:val="ListParagraph"/>
              <w:numPr>
                <w:ilvl w:val="0"/>
                <w:numId w:val="61"/>
              </w:numPr>
              <w:spacing w:after="120"/>
              <w:ind w:left="1316" w:hanging="567"/>
              <w:jc w:val="both"/>
              <w:rPr>
                <w:rFonts w:ascii="Verdana" w:hAnsi="Verdana" w:cs="Verdana"/>
                <w:spacing w:val="-3"/>
                <w:sz w:val="20"/>
                <w:szCs w:val="20"/>
              </w:rPr>
            </w:pPr>
            <w:r w:rsidRPr="003B691E">
              <w:rPr>
                <w:rFonts w:ascii="Verdana" w:hAnsi="Verdana" w:cs="Verdana"/>
                <w:spacing w:val="-3"/>
                <w:sz w:val="20"/>
                <w:szCs w:val="20"/>
              </w:rPr>
              <w:t xml:space="preserve">there are no judgment, order, writ, injunction, or decree of a court, arbitral body, agency or otherwise, have been or reasonably be expected to be made against it, including those which might reasonably be expected to have adverse </w:t>
            </w:r>
            <w:r w:rsidR="0068378D">
              <w:rPr>
                <w:rFonts w:ascii="Verdana" w:hAnsi="Verdana" w:cs="Verdana"/>
                <w:spacing w:val="-3"/>
                <w:sz w:val="20"/>
                <w:szCs w:val="20"/>
              </w:rPr>
              <w:t>e</w:t>
            </w:r>
            <w:r w:rsidRPr="003B691E">
              <w:rPr>
                <w:rFonts w:ascii="Verdana" w:hAnsi="Verdana" w:cs="Verdana"/>
                <w:spacing w:val="-3"/>
                <w:sz w:val="20"/>
                <w:szCs w:val="20"/>
              </w:rPr>
              <w:t>ffect on the Purchaser to perform the obligations contemplated by this Agreement;</w:t>
            </w:r>
            <w:r w:rsidR="00D156A4">
              <w:rPr>
                <w:rFonts w:ascii="Verdana" w:hAnsi="Verdana" w:cs="Verdana"/>
                <w:spacing w:val="-3"/>
                <w:sz w:val="20"/>
                <w:szCs w:val="20"/>
              </w:rPr>
              <w:t xml:space="preserve"> and</w:t>
            </w:r>
          </w:p>
        </w:tc>
        <w:tc>
          <w:tcPr>
            <w:tcW w:w="271" w:type="dxa"/>
          </w:tcPr>
          <w:p w14:paraId="4C68EE07" w14:textId="77777777" w:rsidR="00B75368" w:rsidRPr="00E1614A" w:rsidRDefault="00B75368" w:rsidP="00B75368">
            <w:pPr>
              <w:spacing w:after="120"/>
              <w:rPr>
                <w:rFonts w:ascii="Verdana" w:hAnsi="Verdana"/>
                <w:sz w:val="20"/>
                <w:szCs w:val="20"/>
              </w:rPr>
            </w:pPr>
          </w:p>
        </w:tc>
        <w:tc>
          <w:tcPr>
            <w:tcW w:w="4638" w:type="dxa"/>
          </w:tcPr>
          <w:p w14:paraId="708072A2" w14:textId="77777777" w:rsidR="00B75368" w:rsidRPr="000B6F7D" w:rsidRDefault="00B75368" w:rsidP="000B6F7D">
            <w:pPr>
              <w:spacing w:after="120"/>
              <w:ind w:left="10"/>
              <w:jc w:val="both"/>
              <w:rPr>
                <w:rFonts w:ascii="Verdana" w:hAnsi="Verdana"/>
                <w:color w:val="E8E8E8" w:themeColor="background2"/>
                <w:sz w:val="20"/>
                <w:szCs w:val="20"/>
              </w:rPr>
            </w:pPr>
          </w:p>
        </w:tc>
      </w:tr>
      <w:tr w:rsidR="00B75368" w:rsidRPr="00E1614A" w14:paraId="37A7C80A" w14:textId="77777777" w:rsidTr="005B1243">
        <w:tc>
          <w:tcPr>
            <w:tcW w:w="5024" w:type="dxa"/>
          </w:tcPr>
          <w:p w14:paraId="76956325" w14:textId="3F2CECD1" w:rsidR="00B75368" w:rsidRPr="005B1243" w:rsidRDefault="00B75368" w:rsidP="005B1243">
            <w:pPr>
              <w:pStyle w:val="ListParagraph"/>
              <w:numPr>
                <w:ilvl w:val="0"/>
                <w:numId w:val="61"/>
              </w:numPr>
              <w:spacing w:after="120"/>
              <w:ind w:left="1316" w:hanging="567"/>
              <w:jc w:val="both"/>
              <w:rPr>
                <w:rFonts w:ascii="Verdana" w:hAnsi="Verdana"/>
                <w:spacing w:val="-3"/>
                <w:sz w:val="20"/>
              </w:rPr>
            </w:pPr>
            <w:r w:rsidRPr="003B691E">
              <w:rPr>
                <w:rFonts w:ascii="Verdana" w:hAnsi="Verdana" w:cs="Verdana"/>
                <w:spacing w:val="-3"/>
                <w:sz w:val="20"/>
                <w:szCs w:val="20"/>
              </w:rPr>
              <w:t xml:space="preserve">the Purchaser is not in bankruptcy, receivership or liquidation, nor has it taken any steps to enter into </w:t>
            </w:r>
            <w:r w:rsidRPr="003B691E">
              <w:rPr>
                <w:rFonts w:ascii="Verdana" w:hAnsi="Verdana" w:cs="Verdana"/>
                <w:spacing w:val="-3"/>
                <w:sz w:val="20"/>
                <w:szCs w:val="20"/>
              </w:rPr>
              <w:lastRenderedPageBreak/>
              <w:t>bankruptcy and no petition has been presented for its bankruptcy and no receiver or manager has been appointed with respect to the Purchaser or distress, execution or process levied on any part of its business or assets and no resolution of the general meeting of shareholders of the Purchaser or other resolution similar to it has been passed for the winding up, liquidation or dissolution of the Purchaser</w:t>
            </w:r>
            <w:r w:rsidR="00D156A4">
              <w:rPr>
                <w:rFonts w:ascii="Verdana" w:hAnsi="Verdana" w:cs="Verdana"/>
                <w:spacing w:val="-3"/>
                <w:sz w:val="20"/>
                <w:szCs w:val="20"/>
              </w:rPr>
              <w:t>.</w:t>
            </w:r>
          </w:p>
        </w:tc>
        <w:tc>
          <w:tcPr>
            <w:tcW w:w="271" w:type="dxa"/>
          </w:tcPr>
          <w:p w14:paraId="5C09730F" w14:textId="77777777" w:rsidR="00B75368" w:rsidRPr="005B1243" w:rsidRDefault="00B75368" w:rsidP="00B75368">
            <w:pPr>
              <w:spacing w:after="120"/>
              <w:rPr>
                <w:rFonts w:ascii="Verdana" w:hAnsi="Verdana"/>
                <w:sz w:val="20"/>
              </w:rPr>
            </w:pPr>
          </w:p>
        </w:tc>
        <w:tc>
          <w:tcPr>
            <w:tcW w:w="4638" w:type="dxa"/>
          </w:tcPr>
          <w:p w14:paraId="718FE096" w14:textId="0FDECD64" w:rsidR="00B75368" w:rsidRPr="005B1243" w:rsidRDefault="00B75368" w:rsidP="005B1243">
            <w:pPr>
              <w:spacing w:after="120"/>
              <w:ind w:left="10"/>
              <w:jc w:val="both"/>
              <w:rPr>
                <w:rFonts w:ascii="Verdana" w:hAnsi="Verdana"/>
                <w:color w:val="E8E8E8" w:themeColor="background2"/>
                <w:sz w:val="20"/>
              </w:rPr>
            </w:pPr>
          </w:p>
        </w:tc>
      </w:tr>
      <w:tr w:rsidR="00B75368" w:rsidRPr="00E1614A" w14:paraId="34E4699E" w14:textId="77777777" w:rsidTr="005B1243">
        <w:tc>
          <w:tcPr>
            <w:tcW w:w="5024" w:type="dxa"/>
          </w:tcPr>
          <w:p w14:paraId="0541FE6E" w14:textId="24FC8CFC" w:rsidR="00B75368" w:rsidRPr="005B1243" w:rsidRDefault="001A7F1E" w:rsidP="00263F8B">
            <w:pPr>
              <w:pStyle w:val="ListParagraph"/>
              <w:numPr>
                <w:ilvl w:val="1"/>
                <w:numId w:val="5"/>
              </w:numPr>
              <w:spacing w:after="120"/>
              <w:ind w:left="744" w:hanging="744"/>
              <w:contextualSpacing w:val="0"/>
              <w:jc w:val="both"/>
              <w:rPr>
                <w:rFonts w:ascii="Verdana" w:hAnsi="Verdana"/>
                <w:spacing w:val="-3"/>
                <w:sz w:val="20"/>
              </w:rPr>
            </w:pPr>
            <w:r>
              <w:rPr>
                <w:rFonts w:ascii="Verdana" w:hAnsi="Verdana" w:cs="Verdana"/>
                <w:sz w:val="20"/>
                <w:szCs w:val="20"/>
              </w:rPr>
              <w:t>E</w:t>
            </w:r>
            <w:r w:rsidR="00B4786C" w:rsidRPr="003B691E">
              <w:rPr>
                <w:rFonts w:ascii="Verdana" w:hAnsi="Verdana" w:cs="Verdana"/>
                <w:sz w:val="20"/>
                <w:szCs w:val="20"/>
              </w:rPr>
              <w:t xml:space="preserve">ach of the Warranty </w:t>
            </w:r>
            <w:r w:rsidR="00B4786C" w:rsidRPr="003D11F1">
              <w:rPr>
                <w:rFonts w:ascii="Verdana" w:hAnsi="Verdana" w:cs="Verdana"/>
                <w:spacing w:val="-3"/>
                <w:sz w:val="20"/>
                <w:szCs w:val="20"/>
              </w:rPr>
              <w:t>provided</w:t>
            </w:r>
            <w:r w:rsidR="00B4786C" w:rsidRPr="003B691E">
              <w:rPr>
                <w:rFonts w:ascii="Verdana" w:hAnsi="Verdana" w:cs="Verdana"/>
                <w:sz w:val="20"/>
                <w:szCs w:val="20"/>
              </w:rPr>
              <w:t xml:space="preserve"> by the Seller </w:t>
            </w:r>
            <w:r w:rsidR="00F8443C" w:rsidRPr="003B691E">
              <w:rPr>
                <w:rFonts w:ascii="Verdana" w:hAnsi="Verdana" w:cs="Verdana"/>
                <w:sz w:val="20"/>
                <w:szCs w:val="20"/>
              </w:rPr>
              <w:t xml:space="preserve">to the Purchaser </w:t>
            </w:r>
            <w:r w:rsidR="00B4786C" w:rsidRPr="003B691E">
              <w:rPr>
                <w:rFonts w:ascii="Verdana" w:hAnsi="Verdana" w:cs="Verdana"/>
                <w:sz w:val="20"/>
                <w:szCs w:val="20"/>
              </w:rPr>
              <w:t xml:space="preserve">as set out in Schedule </w:t>
            </w:r>
            <w:r w:rsidR="00B67B15">
              <w:rPr>
                <w:rFonts w:ascii="Verdana" w:hAnsi="Verdana" w:cs="Verdana"/>
                <w:sz w:val="20"/>
                <w:szCs w:val="20"/>
              </w:rPr>
              <w:t>4</w:t>
            </w:r>
            <w:r w:rsidR="00B4786C" w:rsidRPr="003B691E">
              <w:rPr>
                <w:rFonts w:ascii="Verdana" w:hAnsi="Verdana" w:cs="Verdana"/>
                <w:sz w:val="20"/>
                <w:szCs w:val="20"/>
              </w:rPr>
              <w:t xml:space="preserve"> shall be valid and continue to be valid from the Signing Date onwards</w:t>
            </w:r>
            <w:r w:rsidR="00AF65AA">
              <w:rPr>
                <w:rFonts w:ascii="Verdana" w:hAnsi="Verdana" w:cs="Verdana"/>
                <w:sz w:val="20"/>
                <w:szCs w:val="20"/>
              </w:rPr>
              <w:t xml:space="preserve"> and shall survive the</w:t>
            </w:r>
            <w:r w:rsidR="00395E62">
              <w:rPr>
                <w:rFonts w:ascii="Verdana" w:hAnsi="Verdana" w:cs="Verdana"/>
                <w:sz w:val="20"/>
                <w:szCs w:val="20"/>
              </w:rPr>
              <w:t xml:space="preserve"> </w:t>
            </w:r>
            <w:del w:id="12" w:author="OLTRE" w:date="2024-07-01T13:03:00Z">
              <w:r w:rsidR="00F30B20">
                <w:rPr>
                  <w:rFonts w:ascii="Verdana" w:hAnsi="Verdana" w:cs="Verdana"/>
                  <w:sz w:val="20"/>
                  <w:szCs w:val="20"/>
                </w:rPr>
                <w:delText>completion</w:delText>
              </w:r>
            </w:del>
            <w:commentRangeStart w:id="13"/>
            <w:ins w:id="14" w:author="OLTRE" w:date="2024-07-01T13:03:00Z">
              <w:r w:rsidR="00110B83">
                <w:rPr>
                  <w:rFonts w:ascii="Verdana" w:hAnsi="Verdana" w:cs="Verdana"/>
                  <w:sz w:val="20"/>
                  <w:szCs w:val="20"/>
                </w:rPr>
                <w:t>termination</w:t>
              </w:r>
            </w:ins>
            <w:r w:rsidR="00110B83">
              <w:rPr>
                <w:rFonts w:ascii="Verdana" w:hAnsi="Verdana" w:cs="Verdana"/>
                <w:sz w:val="20"/>
                <w:szCs w:val="20"/>
              </w:rPr>
              <w:t xml:space="preserve"> of </w:t>
            </w:r>
            <w:del w:id="15" w:author="OLTRE" w:date="2024-07-01T13:03:00Z">
              <w:r w:rsidR="00AF65AA">
                <w:rPr>
                  <w:rFonts w:ascii="Verdana" w:hAnsi="Verdana" w:cs="Verdana"/>
                  <w:sz w:val="20"/>
                  <w:szCs w:val="20"/>
                </w:rPr>
                <w:delText>th</w:delText>
              </w:r>
              <w:r w:rsidR="00F30B20">
                <w:rPr>
                  <w:rFonts w:ascii="Verdana" w:hAnsi="Verdana" w:cs="Verdana"/>
                  <w:sz w:val="20"/>
                  <w:szCs w:val="20"/>
                </w:rPr>
                <w:delText xml:space="preserve">e transaction mentioned on </w:delText>
              </w:r>
            </w:del>
            <w:r w:rsidR="00110B83">
              <w:rPr>
                <w:rFonts w:ascii="Verdana" w:hAnsi="Verdana" w:cs="Verdana"/>
                <w:sz w:val="20"/>
                <w:szCs w:val="20"/>
              </w:rPr>
              <w:t>this Agreement</w:t>
            </w:r>
            <w:ins w:id="16" w:author="OLTRE" w:date="2024-07-01T13:03:00Z">
              <w:r w:rsidR="008773C3">
                <w:rPr>
                  <w:rFonts w:ascii="Verdana" w:hAnsi="Verdana" w:cs="Verdana"/>
                  <w:sz w:val="20"/>
                  <w:szCs w:val="20"/>
                </w:rPr>
                <w:t xml:space="preserve"> in accordance to Article 10.1.2 of this Agreement</w:t>
              </w:r>
              <w:commentRangeEnd w:id="13"/>
              <w:r w:rsidR="00423B0B">
                <w:rPr>
                  <w:rStyle w:val="CommentReference"/>
                  <w:rFonts w:ascii="Times New Roman" w:eastAsia="Times New Roman" w:hAnsi="Times New Roman" w:cs="Times New Roman"/>
                </w:rPr>
                <w:commentReference w:id="13"/>
              </w:r>
            </w:ins>
            <w:r w:rsidR="00B4786C" w:rsidRPr="003B691E">
              <w:rPr>
                <w:rFonts w:ascii="Verdana" w:hAnsi="Verdana" w:cs="Verdana"/>
                <w:sz w:val="20"/>
                <w:szCs w:val="20"/>
              </w:rPr>
              <w:t>.</w:t>
            </w:r>
          </w:p>
        </w:tc>
        <w:tc>
          <w:tcPr>
            <w:tcW w:w="271" w:type="dxa"/>
          </w:tcPr>
          <w:p w14:paraId="4FCA84A5" w14:textId="77777777" w:rsidR="00B75368" w:rsidRPr="005B1243" w:rsidRDefault="00B75368" w:rsidP="00B75368">
            <w:pPr>
              <w:spacing w:after="120"/>
              <w:rPr>
                <w:rFonts w:ascii="Verdana" w:hAnsi="Verdana"/>
                <w:sz w:val="20"/>
              </w:rPr>
            </w:pPr>
          </w:p>
        </w:tc>
        <w:tc>
          <w:tcPr>
            <w:tcW w:w="4638" w:type="dxa"/>
          </w:tcPr>
          <w:p w14:paraId="274FA11C" w14:textId="3E5A6619" w:rsidR="00B75368" w:rsidRPr="005B1243" w:rsidRDefault="00B75368" w:rsidP="005B1243">
            <w:pPr>
              <w:spacing w:after="120"/>
              <w:ind w:left="10"/>
              <w:jc w:val="both"/>
              <w:rPr>
                <w:rFonts w:ascii="Verdana" w:hAnsi="Verdana"/>
                <w:color w:val="E8E8E8" w:themeColor="background2"/>
                <w:sz w:val="20"/>
              </w:rPr>
            </w:pPr>
          </w:p>
        </w:tc>
      </w:tr>
      <w:tr w:rsidR="00B75368" w:rsidRPr="00E1614A" w14:paraId="23044859" w14:textId="77777777" w:rsidTr="005B1243">
        <w:tc>
          <w:tcPr>
            <w:tcW w:w="5024" w:type="dxa"/>
          </w:tcPr>
          <w:p w14:paraId="21BF5B54" w14:textId="77777777" w:rsidR="00B75368" w:rsidRPr="005B1243" w:rsidRDefault="00B75368" w:rsidP="005B1243">
            <w:pPr>
              <w:pStyle w:val="ListParagraph"/>
              <w:numPr>
                <w:ilvl w:val="0"/>
                <w:numId w:val="5"/>
              </w:numPr>
              <w:spacing w:after="120"/>
              <w:ind w:left="744" w:hanging="744"/>
              <w:contextualSpacing w:val="0"/>
              <w:jc w:val="both"/>
              <w:rPr>
                <w:rFonts w:ascii="Verdana" w:hAnsi="Verdana"/>
                <w:sz w:val="20"/>
              </w:rPr>
            </w:pPr>
            <w:r w:rsidRPr="005B1243">
              <w:rPr>
                <w:rFonts w:ascii="Verdana" w:hAnsi="Verdana"/>
                <w:b/>
                <w:spacing w:val="-3"/>
                <w:sz w:val="20"/>
              </w:rPr>
              <w:t>INDEMNIFICATION AND SECURITY</w:t>
            </w:r>
          </w:p>
        </w:tc>
        <w:tc>
          <w:tcPr>
            <w:tcW w:w="271" w:type="dxa"/>
          </w:tcPr>
          <w:p w14:paraId="451F6D86" w14:textId="77777777" w:rsidR="00B75368" w:rsidRPr="005B1243" w:rsidRDefault="00B75368" w:rsidP="00B75368">
            <w:pPr>
              <w:spacing w:after="120"/>
              <w:rPr>
                <w:rFonts w:ascii="Verdana" w:hAnsi="Verdana"/>
                <w:sz w:val="20"/>
              </w:rPr>
            </w:pPr>
          </w:p>
        </w:tc>
        <w:tc>
          <w:tcPr>
            <w:tcW w:w="4638" w:type="dxa"/>
          </w:tcPr>
          <w:p w14:paraId="61B97682" w14:textId="77777777" w:rsidR="00B75368" w:rsidRPr="005B1243" w:rsidRDefault="00B75368" w:rsidP="00B75368">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GANTI RUGI DAN KEAMANAN</w:t>
            </w:r>
          </w:p>
        </w:tc>
      </w:tr>
      <w:tr w:rsidR="007418AE" w:rsidRPr="00E1614A" w14:paraId="4870AC82" w14:textId="77777777" w:rsidTr="005B1243">
        <w:tc>
          <w:tcPr>
            <w:tcW w:w="5024" w:type="dxa"/>
          </w:tcPr>
          <w:p w14:paraId="2D74B1E3" w14:textId="51D26DDA" w:rsidR="007418AE" w:rsidRPr="005B1243" w:rsidRDefault="007418AE" w:rsidP="005B1243">
            <w:pPr>
              <w:pStyle w:val="ListParagraph"/>
              <w:numPr>
                <w:ilvl w:val="0"/>
                <w:numId w:val="63"/>
              </w:numPr>
              <w:spacing w:after="120"/>
              <w:ind w:left="749" w:hanging="749"/>
              <w:jc w:val="both"/>
              <w:rPr>
                <w:rFonts w:ascii="Verdana" w:hAnsi="Verdana"/>
                <w:spacing w:val="-3"/>
                <w:sz w:val="20"/>
              </w:rPr>
            </w:pPr>
            <w:r w:rsidRPr="003B691E">
              <w:rPr>
                <w:rFonts w:ascii="Verdana" w:hAnsi="Verdana" w:cs="Verdana"/>
                <w:sz w:val="20"/>
                <w:szCs w:val="20"/>
              </w:rPr>
              <w:t xml:space="preserve">The </w:t>
            </w:r>
            <w:r w:rsidRPr="005B1243">
              <w:rPr>
                <w:rFonts w:ascii="Verdana" w:hAnsi="Verdana"/>
                <w:sz w:val="20"/>
              </w:rPr>
              <w:t>Seller</w:t>
            </w:r>
            <w:r w:rsidRPr="003B691E">
              <w:rPr>
                <w:rFonts w:ascii="Verdana" w:hAnsi="Verdana" w:cs="Verdana"/>
                <w:sz w:val="20"/>
                <w:szCs w:val="20"/>
              </w:rPr>
              <w:t xml:space="preserve"> shall indemnify (and keep indemnified) and hold harmless the </w:t>
            </w:r>
            <w:r w:rsidRPr="005B1243">
              <w:rPr>
                <w:rFonts w:ascii="Verdana" w:hAnsi="Verdana"/>
                <w:sz w:val="20"/>
              </w:rPr>
              <w:t>Purchaser</w:t>
            </w:r>
            <w:r w:rsidRPr="003B691E">
              <w:rPr>
                <w:rFonts w:ascii="Verdana" w:hAnsi="Verdana" w:cs="Verdana"/>
                <w:sz w:val="20"/>
                <w:szCs w:val="20"/>
              </w:rPr>
              <w:t xml:space="preserve"> from and against any and all </w:t>
            </w:r>
            <w:r w:rsidRPr="005B1243">
              <w:rPr>
                <w:rFonts w:ascii="Verdana" w:hAnsi="Verdana"/>
                <w:sz w:val="20"/>
              </w:rPr>
              <w:t>Losses</w:t>
            </w:r>
            <w:r w:rsidRPr="003B691E">
              <w:rPr>
                <w:rFonts w:ascii="Verdana" w:hAnsi="Verdana" w:cs="Verdana"/>
                <w:sz w:val="20"/>
                <w:szCs w:val="20"/>
              </w:rPr>
              <w:t xml:space="preserve"> (on and after any applicable taxes) and pay to the Purchaser on demand an amount equal to all Losses suffered or incurred by the </w:t>
            </w:r>
            <w:r w:rsidRPr="005B1243">
              <w:rPr>
                <w:rFonts w:ascii="Verdana" w:hAnsi="Verdana"/>
                <w:sz w:val="20"/>
              </w:rPr>
              <w:t>Purchaser</w:t>
            </w:r>
            <w:r w:rsidRPr="003B691E">
              <w:rPr>
                <w:rFonts w:ascii="Verdana" w:hAnsi="Verdana" w:cs="Verdana"/>
                <w:sz w:val="20"/>
                <w:szCs w:val="20"/>
              </w:rPr>
              <w:t xml:space="preserve">  as a result of or on account of:</w:t>
            </w:r>
          </w:p>
        </w:tc>
        <w:tc>
          <w:tcPr>
            <w:tcW w:w="271" w:type="dxa"/>
          </w:tcPr>
          <w:p w14:paraId="70D911AD" w14:textId="77777777" w:rsidR="007418AE" w:rsidRPr="005B1243" w:rsidRDefault="007418AE" w:rsidP="00B75368">
            <w:pPr>
              <w:spacing w:after="120"/>
              <w:rPr>
                <w:rFonts w:ascii="Verdana" w:hAnsi="Verdana"/>
                <w:sz w:val="20"/>
              </w:rPr>
            </w:pPr>
          </w:p>
        </w:tc>
        <w:tc>
          <w:tcPr>
            <w:tcW w:w="4638" w:type="dxa"/>
          </w:tcPr>
          <w:p w14:paraId="52880D3D" w14:textId="4E32796E" w:rsidR="007418AE" w:rsidRPr="005B1243" w:rsidRDefault="007418AE" w:rsidP="005B1243">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7418AE" w:rsidRPr="00E1614A" w14:paraId="73468FFC" w14:textId="77777777" w:rsidTr="00D829E5">
        <w:tc>
          <w:tcPr>
            <w:tcW w:w="5024" w:type="dxa"/>
          </w:tcPr>
          <w:p w14:paraId="5A25C40F" w14:textId="7F76651D" w:rsidR="007418AE" w:rsidRPr="003B691E" w:rsidRDefault="007418AE" w:rsidP="00CB2D37">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breach of, or inaccuracy in respect of, any of the Warranties;</w:t>
            </w:r>
          </w:p>
        </w:tc>
        <w:tc>
          <w:tcPr>
            <w:tcW w:w="271" w:type="dxa"/>
          </w:tcPr>
          <w:p w14:paraId="75DF6B7B" w14:textId="77777777" w:rsidR="007418AE" w:rsidRPr="00E1614A" w:rsidRDefault="007418AE" w:rsidP="00B75368">
            <w:pPr>
              <w:spacing w:after="120"/>
              <w:rPr>
                <w:rFonts w:ascii="Verdana" w:hAnsi="Verdana"/>
                <w:sz w:val="20"/>
                <w:szCs w:val="20"/>
              </w:rPr>
            </w:pPr>
          </w:p>
        </w:tc>
        <w:tc>
          <w:tcPr>
            <w:tcW w:w="4638" w:type="dxa"/>
          </w:tcPr>
          <w:p w14:paraId="172B4D70"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4B6BA7C1" w14:textId="77777777" w:rsidTr="00D829E5">
        <w:tc>
          <w:tcPr>
            <w:tcW w:w="5024" w:type="dxa"/>
          </w:tcPr>
          <w:p w14:paraId="238DB900" w14:textId="5208215D" w:rsidR="007418AE" w:rsidRPr="003B691E" w:rsidRDefault="007418AE" w:rsidP="007418AE">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any breach or failure to perform or comply with the provisions of this Agreement;</w:t>
            </w:r>
          </w:p>
        </w:tc>
        <w:tc>
          <w:tcPr>
            <w:tcW w:w="271" w:type="dxa"/>
          </w:tcPr>
          <w:p w14:paraId="0EFEFF08" w14:textId="77777777" w:rsidR="007418AE" w:rsidRPr="00E1614A" w:rsidRDefault="007418AE" w:rsidP="00B75368">
            <w:pPr>
              <w:spacing w:after="120"/>
              <w:rPr>
                <w:rFonts w:ascii="Verdana" w:hAnsi="Verdana"/>
                <w:sz w:val="20"/>
                <w:szCs w:val="20"/>
              </w:rPr>
            </w:pPr>
          </w:p>
        </w:tc>
        <w:tc>
          <w:tcPr>
            <w:tcW w:w="4638" w:type="dxa"/>
          </w:tcPr>
          <w:p w14:paraId="678A9B10"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0A18038D" w14:textId="77777777" w:rsidTr="00D829E5">
        <w:tc>
          <w:tcPr>
            <w:tcW w:w="5024" w:type="dxa"/>
          </w:tcPr>
          <w:p w14:paraId="7662CAB9" w14:textId="7600C41B" w:rsidR="007418AE" w:rsidRPr="003B691E" w:rsidRDefault="007418AE" w:rsidP="007418AE">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 xml:space="preserve">any claim, demand, suit, or otherwise brought against the Purchaser by any third party (including any governmental authority, body, or agency) </w:t>
            </w:r>
            <w:r w:rsidR="00BF7023">
              <w:rPr>
                <w:rFonts w:ascii="Verdana" w:hAnsi="Verdana" w:cs="Verdana"/>
                <w:sz w:val="20"/>
                <w:szCs w:val="20"/>
              </w:rPr>
              <w:t xml:space="preserve">in relation to the sale and purchase of </w:t>
            </w:r>
            <w:r w:rsidRPr="003B691E">
              <w:rPr>
                <w:rFonts w:ascii="Verdana" w:hAnsi="Verdana" w:cs="Verdana"/>
                <w:sz w:val="20"/>
                <w:szCs w:val="20"/>
              </w:rPr>
              <w:t>the Shares</w:t>
            </w:r>
            <w:r w:rsidR="00EA236F">
              <w:rPr>
                <w:rFonts w:ascii="Verdana" w:hAnsi="Verdana" w:cs="Verdana"/>
                <w:sz w:val="20"/>
                <w:szCs w:val="20"/>
              </w:rPr>
              <w:t xml:space="preserve"> </w:t>
            </w:r>
            <w:r w:rsidR="00BF7023">
              <w:rPr>
                <w:rFonts w:ascii="Verdana" w:hAnsi="Verdana" w:cs="Verdana"/>
                <w:sz w:val="20"/>
                <w:szCs w:val="20"/>
              </w:rPr>
              <w:t xml:space="preserve">pursuant to </w:t>
            </w:r>
            <w:r w:rsidR="00EA236F">
              <w:rPr>
                <w:rFonts w:ascii="Verdana" w:hAnsi="Verdana" w:cs="Verdana"/>
                <w:sz w:val="20"/>
                <w:szCs w:val="20"/>
              </w:rPr>
              <w:t>this Agreement and the Deed of Transfer</w:t>
            </w:r>
            <w:r w:rsidRPr="003B691E">
              <w:rPr>
                <w:rFonts w:ascii="Verdana" w:hAnsi="Verdana" w:cs="Verdana"/>
                <w:sz w:val="20"/>
                <w:szCs w:val="20"/>
              </w:rPr>
              <w:t>; or</w:t>
            </w:r>
          </w:p>
        </w:tc>
        <w:tc>
          <w:tcPr>
            <w:tcW w:w="271" w:type="dxa"/>
          </w:tcPr>
          <w:p w14:paraId="47081723" w14:textId="77777777" w:rsidR="007418AE" w:rsidRPr="00E1614A" w:rsidRDefault="007418AE" w:rsidP="00B75368">
            <w:pPr>
              <w:spacing w:after="120"/>
              <w:rPr>
                <w:rFonts w:ascii="Verdana" w:hAnsi="Verdana"/>
                <w:sz w:val="20"/>
                <w:szCs w:val="20"/>
              </w:rPr>
            </w:pPr>
          </w:p>
        </w:tc>
        <w:tc>
          <w:tcPr>
            <w:tcW w:w="4638" w:type="dxa"/>
          </w:tcPr>
          <w:p w14:paraId="1C6C8431"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4EAC87D9" w14:textId="77777777" w:rsidTr="00D829E5">
        <w:tc>
          <w:tcPr>
            <w:tcW w:w="5024" w:type="dxa"/>
          </w:tcPr>
          <w:p w14:paraId="33D13CB2" w14:textId="5FD1BFAE" w:rsidR="007418AE" w:rsidRPr="003B691E" w:rsidRDefault="007418AE" w:rsidP="007418AE">
            <w:pPr>
              <w:pStyle w:val="ListParagraph"/>
              <w:numPr>
                <w:ilvl w:val="0"/>
                <w:numId w:val="64"/>
              </w:numPr>
              <w:spacing w:after="120"/>
              <w:ind w:left="1316" w:hanging="567"/>
              <w:jc w:val="both"/>
              <w:rPr>
                <w:rFonts w:ascii="Verdana" w:hAnsi="Verdana" w:cs="Verdana"/>
                <w:sz w:val="20"/>
                <w:szCs w:val="20"/>
              </w:rPr>
            </w:pPr>
            <w:r w:rsidRPr="003B691E">
              <w:rPr>
                <w:rFonts w:ascii="Verdana" w:hAnsi="Verdana" w:cs="Verdana"/>
                <w:sz w:val="20"/>
                <w:szCs w:val="20"/>
              </w:rPr>
              <w:t xml:space="preserve">any claim against the Purchaser  arising as a result of fraud, gross negligence, wilful </w:t>
            </w:r>
            <w:r w:rsidRPr="003B691E">
              <w:rPr>
                <w:rFonts w:ascii="Verdana" w:hAnsi="Verdana" w:cs="Verdana"/>
                <w:sz w:val="20"/>
                <w:szCs w:val="20"/>
              </w:rPr>
              <w:lastRenderedPageBreak/>
              <w:t>misrepresentation or wilful omission by Seller.</w:t>
            </w:r>
          </w:p>
        </w:tc>
        <w:tc>
          <w:tcPr>
            <w:tcW w:w="271" w:type="dxa"/>
          </w:tcPr>
          <w:p w14:paraId="7D125366" w14:textId="77777777" w:rsidR="007418AE" w:rsidRPr="00E1614A" w:rsidRDefault="007418AE" w:rsidP="00B75368">
            <w:pPr>
              <w:spacing w:after="120"/>
              <w:rPr>
                <w:rFonts w:ascii="Verdana" w:hAnsi="Verdana"/>
                <w:sz w:val="20"/>
                <w:szCs w:val="20"/>
              </w:rPr>
            </w:pPr>
          </w:p>
        </w:tc>
        <w:tc>
          <w:tcPr>
            <w:tcW w:w="4638" w:type="dxa"/>
          </w:tcPr>
          <w:p w14:paraId="43166EFC" w14:textId="77777777" w:rsidR="007418AE" w:rsidRPr="00636FCB" w:rsidRDefault="007418AE" w:rsidP="00B75368">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7418AE" w:rsidRPr="00E1614A" w14:paraId="5A6C69B1" w14:textId="77777777" w:rsidTr="005B1243">
        <w:tc>
          <w:tcPr>
            <w:tcW w:w="5024" w:type="dxa"/>
          </w:tcPr>
          <w:p w14:paraId="052DE9F6" w14:textId="27D0E56B" w:rsidR="007418AE" w:rsidRPr="003B691E" w:rsidRDefault="007418AE" w:rsidP="005B1243">
            <w:pPr>
              <w:pStyle w:val="ListParagraph"/>
              <w:numPr>
                <w:ilvl w:val="0"/>
                <w:numId w:val="63"/>
              </w:numPr>
              <w:spacing w:after="120"/>
              <w:ind w:left="749" w:hanging="710"/>
              <w:jc w:val="both"/>
              <w:rPr>
                <w:rFonts w:ascii="Verdana" w:hAnsi="Verdana" w:cs="Verdana"/>
                <w:sz w:val="20"/>
                <w:szCs w:val="20"/>
              </w:rPr>
            </w:pPr>
            <w:r w:rsidRPr="003B691E">
              <w:rPr>
                <w:rFonts w:ascii="Verdana" w:hAnsi="Verdana" w:cs="Verdana"/>
                <w:sz w:val="20"/>
                <w:szCs w:val="20"/>
              </w:rPr>
              <w:t xml:space="preserve">The indemnity in Article </w:t>
            </w:r>
            <w:r w:rsidR="008A58AC">
              <w:rPr>
                <w:rFonts w:ascii="Verdana" w:hAnsi="Verdana" w:cs="Verdana"/>
                <w:sz w:val="20"/>
                <w:szCs w:val="20"/>
              </w:rPr>
              <w:t>8</w:t>
            </w:r>
            <w:r w:rsidRPr="003B691E">
              <w:rPr>
                <w:rFonts w:ascii="Verdana" w:hAnsi="Verdana" w:cs="Verdana"/>
                <w:sz w:val="20"/>
                <w:szCs w:val="20"/>
              </w:rPr>
              <w:t xml:space="preserve">.1 shall, for the avoidance of doubt, include all reasonable costs  and expenses which are incurred by the Purchaser in connection with any of the matters referred to in Article </w:t>
            </w:r>
            <w:r w:rsidR="008A58AC">
              <w:rPr>
                <w:rFonts w:ascii="Verdana" w:hAnsi="Verdana" w:cs="Verdana"/>
                <w:sz w:val="20"/>
                <w:szCs w:val="20"/>
              </w:rPr>
              <w:t>8</w:t>
            </w:r>
            <w:r w:rsidRPr="003B691E">
              <w:rPr>
                <w:rFonts w:ascii="Verdana" w:hAnsi="Verdana" w:cs="Verdana"/>
                <w:sz w:val="20"/>
                <w:szCs w:val="20"/>
              </w:rPr>
              <w:t xml:space="preserve">.1 or in taking or successfully defending any  action  in respect of any of the matters referred to in Article </w:t>
            </w:r>
            <w:r w:rsidR="008A58AC">
              <w:rPr>
                <w:rFonts w:ascii="Verdana" w:hAnsi="Verdana" w:cs="Verdana"/>
                <w:sz w:val="20"/>
                <w:szCs w:val="20"/>
              </w:rPr>
              <w:t>8</w:t>
            </w:r>
            <w:r w:rsidRPr="003B691E">
              <w:rPr>
                <w:rFonts w:ascii="Verdana" w:hAnsi="Verdana" w:cs="Verdana"/>
                <w:sz w:val="20"/>
                <w:szCs w:val="20"/>
              </w:rPr>
              <w:t>.1 (including, without prejudice to the generality of the foregoing, all legal and other professional fees and disbursements).</w:t>
            </w:r>
          </w:p>
        </w:tc>
        <w:tc>
          <w:tcPr>
            <w:tcW w:w="271" w:type="dxa"/>
          </w:tcPr>
          <w:p w14:paraId="4D753F49" w14:textId="77777777" w:rsidR="007418AE" w:rsidRPr="005B1243" w:rsidRDefault="007418AE" w:rsidP="007418AE">
            <w:pPr>
              <w:spacing w:after="120"/>
              <w:rPr>
                <w:rFonts w:ascii="Verdana" w:hAnsi="Verdana"/>
                <w:sz w:val="20"/>
              </w:rPr>
            </w:pPr>
          </w:p>
        </w:tc>
        <w:tc>
          <w:tcPr>
            <w:tcW w:w="4638" w:type="dxa"/>
          </w:tcPr>
          <w:p w14:paraId="2609A0D9" w14:textId="0938D82F" w:rsidR="007418AE" w:rsidRPr="005B1243" w:rsidRDefault="007418AE" w:rsidP="005B1243">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7418AE" w:rsidRPr="00E1614A" w14:paraId="08C8830D" w14:textId="77777777" w:rsidTr="005B1243">
        <w:tc>
          <w:tcPr>
            <w:tcW w:w="5024" w:type="dxa"/>
          </w:tcPr>
          <w:p w14:paraId="25735DCE" w14:textId="0D964B0C" w:rsidR="007418AE" w:rsidRPr="005B1243" w:rsidRDefault="007418AE" w:rsidP="005B1243">
            <w:pPr>
              <w:pStyle w:val="ListParagraph"/>
              <w:numPr>
                <w:ilvl w:val="0"/>
                <w:numId w:val="63"/>
              </w:numPr>
              <w:spacing w:after="120"/>
              <w:ind w:left="749" w:hanging="710"/>
              <w:jc w:val="both"/>
              <w:rPr>
                <w:rFonts w:ascii="Verdana" w:hAnsi="Verdana"/>
                <w:sz w:val="20"/>
              </w:rPr>
            </w:pPr>
            <w:r w:rsidRPr="003B691E">
              <w:rPr>
                <w:rFonts w:ascii="Verdana" w:hAnsi="Verdana" w:cs="Verdana"/>
                <w:sz w:val="20"/>
                <w:szCs w:val="20"/>
              </w:rPr>
              <w:t>The Seller shall indemnify (and keep indemnified) and hold harmless the Purchaser from and against any Losses and any Liability to Taxation (on an after Tax basis) and pay to the Purchaser an  amount or amounts equal to all Losses and all Liability to Taxation (on an after Tax basis) suffered or incurred by the Purchaser, which arise (directly or indirectly, whether alone or in conjunction with any other circumstances whenever occurring and whether or not also chargeable against or attributable to any other person) as a result of or on account of any transaction effected or deemed to have been effected by reason of the fulfilment of any of the Conditions Precedent, including any Liability to Taxation arising by reason of the sale of the Shares and the payment of the Purchase Price for the sale of the Shares.</w:t>
            </w:r>
          </w:p>
        </w:tc>
        <w:tc>
          <w:tcPr>
            <w:tcW w:w="271" w:type="dxa"/>
          </w:tcPr>
          <w:p w14:paraId="55E25C6F" w14:textId="77777777" w:rsidR="007418AE" w:rsidRPr="005B1243" w:rsidRDefault="007418AE" w:rsidP="007418AE">
            <w:pPr>
              <w:spacing w:after="120"/>
              <w:rPr>
                <w:rFonts w:ascii="Verdana" w:hAnsi="Verdana"/>
                <w:sz w:val="20"/>
              </w:rPr>
            </w:pPr>
          </w:p>
        </w:tc>
        <w:tc>
          <w:tcPr>
            <w:tcW w:w="4638" w:type="dxa"/>
          </w:tcPr>
          <w:p w14:paraId="6800FBCB" w14:textId="151B10ED" w:rsidR="007418AE" w:rsidRPr="005B1243" w:rsidRDefault="007418AE" w:rsidP="005B1243">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7418AE" w:rsidRPr="00E1614A" w14:paraId="562D65DE" w14:textId="77777777" w:rsidTr="005B1243">
        <w:tc>
          <w:tcPr>
            <w:tcW w:w="5024" w:type="dxa"/>
          </w:tcPr>
          <w:p w14:paraId="5FE63560" w14:textId="4A650673" w:rsidR="007418AE" w:rsidRPr="005B1243" w:rsidRDefault="007418AE" w:rsidP="005B1243">
            <w:pPr>
              <w:pStyle w:val="ListParagraph"/>
              <w:numPr>
                <w:ilvl w:val="0"/>
                <w:numId w:val="63"/>
              </w:numPr>
              <w:spacing w:after="120"/>
              <w:ind w:left="749" w:hanging="710"/>
              <w:jc w:val="both"/>
              <w:rPr>
                <w:rFonts w:ascii="Verdana" w:hAnsi="Verdana"/>
                <w:sz w:val="20"/>
              </w:rPr>
            </w:pPr>
            <w:r w:rsidRPr="003B691E">
              <w:rPr>
                <w:rFonts w:ascii="Verdana" w:hAnsi="Verdana" w:cs="Verdana"/>
                <w:sz w:val="20"/>
                <w:szCs w:val="20"/>
              </w:rPr>
              <w:t>Notification for Indemnification</w:t>
            </w:r>
          </w:p>
        </w:tc>
        <w:tc>
          <w:tcPr>
            <w:tcW w:w="271" w:type="dxa"/>
          </w:tcPr>
          <w:p w14:paraId="1D9A7CD1" w14:textId="77777777" w:rsidR="007418AE" w:rsidRPr="005B1243" w:rsidRDefault="007418AE" w:rsidP="007418AE">
            <w:pPr>
              <w:spacing w:after="120"/>
              <w:rPr>
                <w:rFonts w:ascii="Verdana" w:hAnsi="Verdana"/>
                <w:sz w:val="20"/>
              </w:rPr>
            </w:pPr>
          </w:p>
        </w:tc>
        <w:tc>
          <w:tcPr>
            <w:tcW w:w="4638" w:type="dxa"/>
          </w:tcPr>
          <w:p w14:paraId="4AB328B4" w14:textId="29600080" w:rsidR="007418AE" w:rsidRPr="005B1243" w:rsidRDefault="007418AE" w:rsidP="005B1243">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425F5B" w:rsidRPr="00E1614A" w14:paraId="249D6075" w14:textId="77777777" w:rsidTr="005B1243">
        <w:tc>
          <w:tcPr>
            <w:tcW w:w="5024" w:type="dxa"/>
          </w:tcPr>
          <w:p w14:paraId="464D941E" w14:textId="4F3BAC80" w:rsidR="00425F5B" w:rsidRPr="005B1243" w:rsidRDefault="00425F5B" w:rsidP="005B1243">
            <w:pPr>
              <w:pStyle w:val="ListParagraph"/>
              <w:numPr>
                <w:ilvl w:val="0"/>
                <w:numId w:val="66"/>
              </w:numPr>
              <w:spacing w:after="120"/>
              <w:ind w:left="749" w:hanging="710"/>
              <w:jc w:val="both"/>
              <w:rPr>
                <w:rFonts w:ascii="Verdana" w:hAnsi="Verdana"/>
                <w:sz w:val="20"/>
              </w:rPr>
            </w:pPr>
            <w:r w:rsidRPr="003B691E">
              <w:rPr>
                <w:rFonts w:ascii="Verdana" w:hAnsi="Verdana" w:cs="Verdana"/>
                <w:sz w:val="20"/>
                <w:szCs w:val="20"/>
              </w:rPr>
              <w:t xml:space="preserve">The </w:t>
            </w:r>
            <w:r w:rsidRPr="005B1243">
              <w:rPr>
                <w:rFonts w:ascii="Verdana" w:hAnsi="Verdana"/>
                <w:sz w:val="20"/>
              </w:rPr>
              <w:t>Purchaser</w:t>
            </w:r>
            <w:r w:rsidRPr="003B691E">
              <w:rPr>
                <w:rFonts w:ascii="Verdana" w:hAnsi="Verdana" w:cs="Verdana"/>
                <w:sz w:val="20"/>
                <w:szCs w:val="20"/>
              </w:rPr>
              <w:t xml:space="preserve"> shall notify the </w:t>
            </w:r>
            <w:r w:rsidRPr="005B1243">
              <w:rPr>
                <w:rFonts w:ascii="Verdana" w:hAnsi="Verdana"/>
                <w:sz w:val="20"/>
              </w:rPr>
              <w:t>Seller</w:t>
            </w:r>
            <w:r w:rsidRPr="003B691E">
              <w:rPr>
                <w:rFonts w:ascii="Verdana" w:hAnsi="Verdana" w:cs="Verdana"/>
                <w:sz w:val="20"/>
                <w:szCs w:val="20"/>
              </w:rPr>
              <w:t xml:space="preserve"> in writing, of any situation that cause or may cause the Purchaser to suffer damages or Losses, which pursuant to this </w:t>
            </w:r>
            <w:r w:rsidRPr="005B1243">
              <w:rPr>
                <w:rFonts w:ascii="Verdana" w:hAnsi="Verdana"/>
                <w:sz w:val="20"/>
              </w:rPr>
              <w:t>Agreement</w:t>
            </w:r>
            <w:r w:rsidRPr="003B691E">
              <w:rPr>
                <w:rFonts w:ascii="Verdana" w:hAnsi="Verdana" w:cs="Verdana"/>
                <w:sz w:val="20"/>
                <w:szCs w:val="20"/>
              </w:rPr>
              <w:t xml:space="preserve">, shall be indemnified by the Seller. </w:t>
            </w:r>
          </w:p>
        </w:tc>
        <w:tc>
          <w:tcPr>
            <w:tcW w:w="271" w:type="dxa"/>
          </w:tcPr>
          <w:p w14:paraId="29381B3E" w14:textId="77777777" w:rsidR="00425F5B" w:rsidRPr="005B1243" w:rsidRDefault="00425F5B" w:rsidP="00425F5B">
            <w:pPr>
              <w:spacing w:after="120"/>
              <w:rPr>
                <w:rFonts w:ascii="Verdana" w:hAnsi="Verdana"/>
                <w:sz w:val="20"/>
              </w:rPr>
            </w:pPr>
          </w:p>
        </w:tc>
        <w:tc>
          <w:tcPr>
            <w:tcW w:w="4638" w:type="dxa"/>
          </w:tcPr>
          <w:p w14:paraId="6879D2EB" w14:textId="764B7788" w:rsidR="00425F5B" w:rsidRPr="005B1243" w:rsidRDefault="00425F5B" w:rsidP="005B1243">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425F5B" w:rsidRPr="00E1614A" w14:paraId="6EC8AED7" w14:textId="77777777" w:rsidTr="00D829E5">
        <w:tc>
          <w:tcPr>
            <w:tcW w:w="5024" w:type="dxa"/>
          </w:tcPr>
          <w:p w14:paraId="52B394E6" w14:textId="3598A79F" w:rsidR="00425F5B" w:rsidRPr="003B691E" w:rsidRDefault="00425F5B" w:rsidP="00CB2D37">
            <w:pPr>
              <w:pStyle w:val="ListParagraph"/>
              <w:numPr>
                <w:ilvl w:val="0"/>
                <w:numId w:val="66"/>
              </w:numPr>
              <w:spacing w:after="120"/>
              <w:ind w:left="749" w:hanging="710"/>
              <w:jc w:val="both"/>
              <w:rPr>
                <w:rFonts w:ascii="Verdana" w:hAnsi="Verdana" w:cs="Verdana"/>
                <w:sz w:val="20"/>
                <w:szCs w:val="20"/>
              </w:rPr>
            </w:pPr>
            <w:r w:rsidRPr="003B691E">
              <w:rPr>
                <w:rFonts w:ascii="Verdana" w:hAnsi="Verdana" w:cs="Verdana"/>
                <w:sz w:val="20"/>
                <w:szCs w:val="20"/>
              </w:rPr>
              <w:t>The Seller has the right to review and respond to such notification within 7 (seven) calendar days since the Seller receives such notification from the Purchaser.</w:t>
            </w:r>
          </w:p>
        </w:tc>
        <w:tc>
          <w:tcPr>
            <w:tcW w:w="271" w:type="dxa"/>
          </w:tcPr>
          <w:p w14:paraId="4E6410D3" w14:textId="77777777" w:rsidR="00425F5B" w:rsidRPr="00E1614A" w:rsidRDefault="00425F5B" w:rsidP="00425F5B">
            <w:pPr>
              <w:spacing w:after="120"/>
              <w:rPr>
                <w:rFonts w:ascii="Verdana" w:hAnsi="Verdana"/>
                <w:sz w:val="20"/>
                <w:szCs w:val="20"/>
              </w:rPr>
            </w:pPr>
          </w:p>
        </w:tc>
        <w:tc>
          <w:tcPr>
            <w:tcW w:w="4638" w:type="dxa"/>
          </w:tcPr>
          <w:p w14:paraId="6FE63D40" w14:textId="77777777" w:rsidR="00425F5B" w:rsidRPr="00636FCB" w:rsidRDefault="00425F5B" w:rsidP="00425F5B">
            <w:pPr>
              <w:pStyle w:val="ListParagraph"/>
              <w:numPr>
                <w:ilvl w:val="0"/>
                <w:numId w:val="6"/>
              </w:numPr>
              <w:spacing w:after="120"/>
              <w:ind w:left="397" w:hanging="397"/>
              <w:contextualSpacing w:val="0"/>
              <w:jc w:val="both"/>
              <w:rPr>
                <w:rFonts w:ascii="Verdana" w:hAnsi="Verdana" w:cs="Verdana"/>
                <w:b/>
                <w:bCs/>
                <w:color w:val="E8E8E8" w:themeColor="background2"/>
                <w:sz w:val="20"/>
                <w:szCs w:val="20"/>
              </w:rPr>
            </w:pPr>
          </w:p>
        </w:tc>
      </w:tr>
      <w:tr w:rsidR="00425F5B" w:rsidRPr="00E1614A" w14:paraId="12CE48E7" w14:textId="77777777" w:rsidTr="005B1243">
        <w:tc>
          <w:tcPr>
            <w:tcW w:w="5024" w:type="dxa"/>
          </w:tcPr>
          <w:p w14:paraId="3C63577A" w14:textId="0740D0F0" w:rsidR="00425F5B" w:rsidRPr="003B691E" w:rsidRDefault="00425F5B" w:rsidP="00CB2D37">
            <w:pPr>
              <w:pStyle w:val="ListParagraph"/>
              <w:numPr>
                <w:ilvl w:val="0"/>
                <w:numId w:val="66"/>
              </w:numPr>
              <w:spacing w:after="120"/>
              <w:ind w:left="749" w:hanging="710"/>
              <w:jc w:val="both"/>
              <w:rPr>
                <w:rFonts w:ascii="Verdana" w:hAnsi="Verdana" w:cs="Verdana"/>
                <w:sz w:val="20"/>
                <w:szCs w:val="20"/>
              </w:rPr>
            </w:pPr>
            <w:bookmarkStart w:id="17" w:name="_Toc59333476"/>
            <w:bookmarkStart w:id="18" w:name="_Toc61069936"/>
            <w:r w:rsidRPr="003B691E">
              <w:rPr>
                <w:rFonts w:ascii="Verdana" w:hAnsi="Verdana" w:cs="Verdana"/>
                <w:sz w:val="20"/>
                <w:szCs w:val="20"/>
              </w:rPr>
              <w:t xml:space="preserve">In the event the situation described in the Purchaser’s notification to the </w:t>
            </w:r>
            <w:r w:rsidRPr="005B1243">
              <w:rPr>
                <w:rFonts w:ascii="Verdana" w:hAnsi="Verdana"/>
                <w:sz w:val="20"/>
              </w:rPr>
              <w:t>Seller</w:t>
            </w:r>
            <w:r w:rsidRPr="003B691E">
              <w:rPr>
                <w:rFonts w:ascii="Verdana" w:hAnsi="Verdana" w:cs="Verdana"/>
                <w:sz w:val="20"/>
                <w:szCs w:val="20"/>
              </w:rPr>
              <w:t xml:space="preserve"> </w:t>
            </w:r>
            <w:r w:rsidRPr="003B691E">
              <w:rPr>
                <w:rFonts w:ascii="Verdana" w:hAnsi="Verdana" w:cs="Verdana"/>
                <w:sz w:val="20"/>
                <w:szCs w:val="20"/>
              </w:rPr>
              <w:lastRenderedPageBreak/>
              <w:t xml:space="preserve">is any of the situation set out in this Article </w:t>
            </w:r>
            <w:r w:rsidR="00646314">
              <w:rPr>
                <w:rFonts w:ascii="Verdana" w:hAnsi="Verdana" w:cs="Verdana"/>
                <w:sz w:val="20"/>
                <w:szCs w:val="20"/>
              </w:rPr>
              <w:t>8</w:t>
            </w:r>
            <w:r w:rsidRPr="003B691E">
              <w:rPr>
                <w:rFonts w:ascii="Verdana" w:hAnsi="Verdana" w:cs="Verdana"/>
                <w:sz w:val="20"/>
                <w:szCs w:val="20"/>
              </w:rPr>
              <w:t xml:space="preserve">, the </w:t>
            </w:r>
            <w:r w:rsidRPr="005B1243">
              <w:rPr>
                <w:rFonts w:ascii="Verdana" w:hAnsi="Verdana"/>
                <w:sz w:val="20"/>
              </w:rPr>
              <w:t>Seller</w:t>
            </w:r>
            <w:r w:rsidRPr="003B691E">
              <w:rPr>
                <w:rFonts w:ascii="Verdana" w:hAnsi="Verdana" w:cs="Verdana"/>
                <w:sz w:val="20"/>
                <w:szCs w:val="20"/>
              </w:rPr>
              <w:t xml:space="preserve"> shall pay all of the damages or Losses amount to the </w:t>
            </w:r>
            <w:r w:rsidRPr="005B1243">
              <w:rPr>
                <w:rFonts w:ascii="Verdana" w:hAnsi="Verdana"/>
                <w:sz w:val="20"/>
              </w:rPr>
              <w:t>Purchaser</w:t>
            </w:r>
            <w:r w:rsidRPr="003B691E">
              <w:rPr>
                <w:rFonts w:ascii="Verdana" w:hAnsi="Verdana" w:cs="Verdana"/>
                <w:sz w:val="20"/>
                <w:szCs w:val="20"/>
              </w:rPr>
              <w:t xml:space="preserve"> within 10 (ten) </w:t>
            </w:r>
            <w:r w:rsidR="006531E0">
              <w:rPr>
                <w:rFonts w:ascii="Verdana" w:hAnsi="Verdana" w:cs="Verdana"/>
                <w:sz w:val="20"/>
                <w:szCs w:val="20"/>
              </w:rPr>
              <w:t>B</w:t>
            </w:r>
            <w:r w:rsidRPr="003B691E">
              <w:rPr>
                <w:rFonts w:ascii="Verdana" w:hAnsi="Verdana" w:cs="Verdana"/>
                <w:sz w:val="20"/>
                <w:szCs w:val="20"/>
              </w:rPr>
              <w:t xml:space="preserve">usiness </w:t>
            </w:r>
            <w:r w:rsidR="006531E0">
              <w:rPr>
                <w:rFonts w:ascii="Verdana" w:hAnsi="Verdana" w:cs="Verdana"/>
                <w:sz w:val="20"/>
                <w:szCs w:val="20"/>
              </w:rPr>
              <w:t>D</w:t>
            </w:r>
            <w:r w:rsidRPr="003B691E">
              <w:rPr>
                <w:rFonts w:ascii="Verdana" w:hAnsi="Verdana" w:cs="Verdana"/>
                <w:sz w:val="20"/>
                <w:szCs w:val="20"/>
              </w:rPr>
              <w:t xml:space="preserve">ays since the Seller receives the notification of such claim from the </w:t>
            </w:r>
            <w:bookmarkEnd w:id="17"/>
            <w:bookmarkEnd w:id="18"/>
            <w:r w:rsidRPr="003B691E">
              <w:rPr>
                <w:rFonts w:ascii="Verdana" w:hAnsi="Verdana" w:cs="Verdana"/>
                <w:sz w:val="20"/>
                <w:szCs w:val="20"/>
              </w:rPr>
              <w:t>Purchaser.</w:t>
            </w:r>
          </w:p>
          <w:p w14:paraId="58C8CF94" w14:textId="77777777" w:rsidR="00425F5B" w:rsidRPr="005B1243" w:rsidRDefault="00425F5B" w:rsidP="005B1243">
            <w:pPr>
              <w:pStyle w:val="ListParagraph"/>
              <w:spacing w:after="120"/>
              <w:ind w:left="749" w:hanging="710"/>
              <w:jc w:val="both"/>
              <w:rPr>
                <w:rFonts w:ascii="Verdana" w:hAnsi="Verdana"/>
                <w:sz w:val="20"/>
              </w:rPr>
            </w:pPr>
          </w:p>
        </w:tc>
        <w:tc>
          <w:tcPr>
            <w:tcW w:w="271" w:type="dxa"/>
          </w:tcPr>
          <w:p w14:paraId="2AD03596" w14:textId="77777777" w:rsidR="00425F5B" w:rsidRPr="005B1243" w:rsidRDefault="00425F5B" w:rsidP="00425F5B">
            <w:pPr>
              <w:spacing w:after="120"/>
              <w:rPr>
                <w:rFonts w:ascii="Verdana" w:hAnsi="Verdana"/>
                <w:sz w:val="20"/>
              </w:rPr>
            </w:pPr>
          </w:p>
        </w:tc>
        <w:tc>
          <w:tcPr>
            <w:tcW w:w="4638" w:type="dxa"/>
          </w:tcPr>
          <w:p w14:paraId="10A486A6" w14:textId="28889895" w:rsidR="00425F5B" w:rsidRPr="005B1243" w:rsidRDefault="00425F5B" w:rsidP="005B1243">
            <w:pPr>
              <w:pStyle w:val="ListParagraph"/>
              <w:numPr>
                <w:ilvl w:val="0"/>
                <w:numId w:val="6"/>
              </w:numPr>
              <w:spacing w:after="120"/>
              <w:ind w:left="397" w:hanging="397"/>
              <w:contextualSpacing w:val="0"/>
              <w:jc w:val="both"/>
              <w:rPr>
                <w:rFonts w:ascii="Verdana" w:hAnsi="Verdana"/>
                <w:b/>
                <w:color w:val="E8E8E8" w:themeColor="background2"/>
                <w:sz w:val="20"/>
              </w:rPr>
            </w:pPr>
          </w:p>
        </w:tc>
      </w:tr>
      <w:tr w:rsidR="00425F5B" w:rsidRPr="00E1614A" w14:paraId="5BBA4DED" w14:textId="77777777" w:rsidTr="005B1243">
        <w:tc>
          <w:tcPr>
            <w:tcW w:w="5024" w:type="dxa"/>
          </w:tcPr>
          <w:p w14:paraId="305200A9" w14:textId="77777777" w:rsidR="00425F5B" w:rsidRPr="005B1243" w:rsidRDefault="00425F5B" w:rsidP="005B1243">
            <w:pPr>
              <w:pStyle w:val="ListParagraph"/>
              <w:numPr>
                <w:ilvl w:val="0"/>
                <w:numId w:val="5"/>
              </w:numPr>
              <w:spacing w:after="120"/>
              <w:ind w:left="744" w:hanging="744"/>
              <w:contextualSpacing w:val="0"/>
              <w:jc w:val="both"/>
              <w:rPr>
                <w:rFonts w:ascii="Verdana" w:hAnsi="Verdana"/>
                <w:sz w:val="20"/>
              </w:rPr>
            </w:pPr>
            <w:bookmarkStart w:id="19" w:name="_Toc59333478"/>
            <w:bookmarkStart w:id="20" w:name="_Toc61069938"/>
            <w:r w:rsidRPr="005B1243">
              <w:rPr>
                <w:rFonts w:ascii="Verdana" w:hAnsi="Verdana"/>
                <w:b/>
                <w:spacing w:val="-3"/>
                <w:sz w:val="20"/>
              </w:rPr>
              <w:t>COVENANTS</w:t>
            </w:r>
            <w:r w:rsidRPr="00E1614A">
              <w:rPr>
                <w:rFonts w:ascii="Verdana" w:hAnsi="Verdana" w:cs="Verdana"/>
                <w:b/>
                <w:bCs/>
                <w:sz w:val="20"/>
                <w:szCs w:val="20"/>
              </w:rPr>
              <w:t xml:space="preserve"> AFTER </w:t>
            </w:r>
            <w:bookmarkEnd w:id="19"/>
            <w:bookmarkEnd w:id="20"/>
            <w:r w:rsidRPr="00E1614A">
              <w:rPr>
                <w:rFonts w:ascii="Verdana" w:hAnsi="Verdana" w:cs="Verdana"/>
                <w:b/>
                <w:bCs/>
                <w:sz w:val="20"/>
                <w:szCs w:val="20"/>
              </w:rPr>
              <w:t>CLOSING</w:t>
            </w:r>
          </w:p>
        </w:tc>
        <w:tc>
          <w:tcPr>
            <w:tcW w:w="271" w:type="dxa"/>
          </w:tcPr>
          <w:p w14:paraId="54F01807" w14:textId="77777777" w:rsidR="00425F5B" w:rsidRPr="005B1243" w:rsidRDefault="00425F5B" w:rsidP="00425F5B">
            <w:pPr>
              <w:spacing w:after="120"/>
              <w:rPr>
                <w:rFonts w:ascii="Verdana" w:hAnsi="Verdana"/>
                <w:sz w:val="20"/>
              </w:rPr>
            </w:pPr>
          </w:p>
        </w:tc>
        <w:tc>
          <w:tcPr>
            <w:tcW w:w="4638" w:type="dxa"/>
          </w:tcPr>
          <w:p w14:paraId="19D6AD12" w14:textId="77777777" w:rsidR="00425F5B" w:rsidRPr="005B1243" w:rsidRDefault="00425F5B" w:rsidP="00425F5B">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PERJANJIAN SETELAH PENUTUPAN</w:t>
            </w:r>
          </w:p>
        </w:tc>
      </w:tr>
      <w:tr w:rsidR="00425F5B" w:rsidRPr="00E1614A" w14:paraId="1A406C80" w14:textId="77777777" w:rsidTr="005B1243">
        <w:tc>
          <w:tcPr>
            <w:tcW w:w="5024" w:type="dxa"/>
          </w:tcPr>
          <w:p w14:paraId="2AE21EE6" w14:textId="756ED483" w:rsidR="00425F5B" w:rsidRPr="005B1243" w:rsidRDefault="00425F5B" w:rsidP="00263F8B">
            <w:pPr>
              <w:spacing w:after="120"/>
              <w:ind w:left="744"/>
              <w:jc w:val="both"/>
              <w:rPr>
                <w:rFonts w:ascii="Verdana" w:hAnsi="Verdana"/>
                <w:sz w:val="20"/>
              </w:rPr>
            </w:pPr>
            <w:r w:rsidRPr="00E1614A">
              <w:rPr>
                <w:rFonts w:ascii="Verdana" w:hAnsi="Verdana" w:cs="Verdana"/>
                <w:sz w:val="20"/>
                <w:szCs w:val="20"/>
              </w:rPr>
              <w:t>The</w:t>
            </w:r>
            <w:r w:rsidRPr="00E1614A">
              <w:rPr>
                <w:rFonts w:ascii="Verdana" w:hAnsi="Verdana" w:cs="Verdana"/>
                <w:b/>
                <w:bCs/>
                <w:sz w:val="20"/>
                <w:szCs w:val="20"/>
              </w:rPr>
              <w:t xml:space="preserve"> </w:t>
            </w:r>
            <w:r w:rsidRPr="005B1243">
              <w:rPr>
                <w:rFonts w:ascii="Verdana" w:hAnsi="Verdana"/>
                <w:sz w:val="20"/>
              </w:rPr>
              <w:t xml:space="preserve">Seller </w:t>
            </w:r>
            <w:r w:rsidRPr="003B691E">
              <w:rPr>
                <w:rFonts w:ascii="Verdana" w:hAnsi="Verdana" w:cs="Verdana"/>
                <w:sz w:val="20"/>
                <w:szCs w:val="20"/>
              </w:rPr>
              <w:t xml:space="preserve">shall co-operate with the </w:t>
            </w:r>
            <w:r w:rsidRPr="005B1243">
              <w:rPr>
                <w:rFonts w:ascii="Verdana" w:hAnsi="Verdana"/>
                <w:sz w:val="20"/>
              </w:rPr>
              <w:t xml:space="preserve">Purchaser </w:t>
            </w:r>
            <w:r w:rsidRPr="003B691E">
              <w:rPr>
                <w:rFonts w:ascii="Verdana" w:hAnsi="Verdana" w:cs="Verdana"/>
                <w:sz w:val="20"/>
                <w:szCs w:val="20"/>
              </w:rPr>
              <w:t xml:space="preserve">in the fulfilment of all such acts and formalities and the execution of all such documents as may be required or desirable after the date of this </w:t>
            </w:r>
            <w:r w:rsidRPr="005B1243">
              <w:rPr>
                <w:rFonts w:ascii="Verdana" w:hAnsi="Verdana"/>
                <w:sz w:val="20"/>
              </w:rPr>
              <w:t xml:space="preserve">Agreement </w:t>
            </w:r>
            <w:r w:rsidRPr="003B691E">
              <w:rPr>
                <w:rFonts w:ascii="Verdana" w:hAnsi="Verdana" w:cs="Verdana"/>
                <w:sz w:val="20"/>
                <w:szCs w:val="20"/>
              </w:rPr>
              <w:t xml:space="preserve">for giving full effect to this </w:t>
            </w:r>
            <w:r w:rsidRPr="005B1243">
              <w:rPr>
                <w:rFonts w:ascii="Verdana" w:hAnsi="Verdana"/>
                <w:sz w:val="20"/>
              </w:rPr>
              <w:t xml:space="preserve">Agreement </w:t>
            </w:r>
            <w:r w:rsidRPr="003B691E">
              <w:rPr>
                <w:rFonts w:ascii="Verdana" w:hAnsi="Verdana" w:cs="Verdana"/>
                <w:sz w:val="20"/>
                <w:szCs w:val="20"/>
              </w:rPr>
              <w:t xml:space="preserve">and the transfer of the </w:t>
            </w:r>
            <w:r w:rsidRPr="005B1243">
              <w:rPr>
                <w:rFonts w:ascii="Verdana" w:hAnsi="Verdana"/>
                <w:sz w:val="20"/>
              </w:rPr>
              <w:t>Shares</w:t>
            </w:r>
            <w:r w:rsidRPr="003B691E">
              <w:rPr>
                <w:rFonts w:ascii="Verdana" w:hAnsi="Verdana" w:cs="Verdana"/>
                <w:sz w:val="20"/>
                <w:szCs w:val="20"/>
              </w:rPr>
              <w:t xml:space="preserve"> and securing to the </w:t>
            </w:r>
            <w:r w:rsidRPr="005B1243">
              <w:rPr>
                <w:rFonts w:ascii="Verdana" w:hAnsi="Verdana"/>
                <w:sz w:val="20"/>
              </w:rPr>
              <w:t>Purchaser</w:t>
            </w:r>
            <w:r w:rsidRPr="003B691E">
              <w:rPr>
                <w:rFonts w:ascii="Verdana" w:hAnsi="Verdana" w:cs="Verdana"/>
                <w:sz w:val="20"/>
                <w:szCs w:val="20"/>
              </w:rPr>
              <w:t xml:space="preserve"> the full benefit of all rights conferred upon it in this </w:t>
            </w:r>
            <w:r w:rsidRPr="005B1243">
              <w:rPr>
                <w:rFonts w:ascii="Verdana" w:hAnsi="Verdana"/>
                <w:sz w:val="20"/>
              </w:rPr>
              <w:t>Agreement</w:t>
            </w:r>
            <w:r w:rsidRPr="003B691E">
              <w:rPr>
                <w:rFonts w:ascii="Verdana" w:hAnsi="Verdana" w:cs="Verdana"/>
                <w:sz w:val="20"/>
                <w:szCs w:val="20"/>
              </w:rPr>
              <w:t>.</w:t>
            </w:r>
          </w:p>
        </w:tc>
        <w:tc>
          <w:tcPr>
            <w:tcW w:w="271" w:type="dxa"/>
          </w:tcPr>
          <w:p w14:paraId="3FC82D94" w14:textId="77777777" w:rsidR="00425F5B" w:rsidRPr="005B1243" w:rsidRDefault="00425F5B" w:rsidP="00425F5B">
            <w:pPr>
              <w:spacing w:after="120"/>
              <w:rPr>
                <w:rFonts w:ascii="Verdana" w:hAnsi="Verdana"/>
                <w:sz w:val="20"/>
              </w:rPr>
            </w:pPr>
          </w:p>
        </w:tc>
        <w:tc>
          <w:tcPr>
            <w:tcW w:w="4638" w:type="dxa"/>
          </w:tcPr>
          <w:p w14:paraId="7D89604D" w14:textId="506BC3E8" w:rsidR="00425F5B" w:rsidRPr="005B1243" w:rsidRDefault="00425F5B" w:rsidP="00425F5B">
            <w:pPr>
              <w:spacing w:after="120"/>
              <w:jc w:val="both"/>
              <w:rPr>
                <w:rFonts w:ascii="Verdana" w:hAnsi="Verdana"/>
                <w:color w:val="E8E8E8" w:themeColor="background2"/>
                <w:sz w:val="20"/>
              </w:rPr>
            </w:pPr>
            <w:r w:rsidRPr="005B1243">
              <w:rPr>
                <w:rFonts w:ascii="Verdana" w:hAnsi="Verdana"/>
                <w:b/>
                <w:color w:val="E8E8E8" w:themeColor="background2"/>
                <w:sz w:val="20"/>
              </w:rPr>
              <w:t>Penjual</w:t>
            </w:r>
            <w:r w:rsidRPr="005B1243">
              <w:rPr>
                <w:rFonts w:ascii="Verdana" w:hAnsi="Verdana"/>
                <w:color w:val="E8E8E8" w:themeColor="background2"/>
                <w:sz w:val="20"/>
              </w:rPr>
              <w:t xml:space="preserve"> akan bekerja sama dengan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untuk memenuhi semua tindakan dan formalitas dan pelaksanaan dari semua dokumen yang mungkin diperlukan atau diinginkan setelah tanggal penandatanganan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untuk memberikan berlaku penuh untuk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dan mengamankan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manfaat sepenuhnya seluruh hak yang diberikan atas dalam </w:t>
            </w:r>
            <w:r w:rsidRPr="005B1243">
              <w:rPr>
                <w:rFonts w:ascii="Verdana" w:hAnsi="Verdana"/>
                <w:b/>
                <w:color w:val="E8E8E8" w:themeColor="background2"/>
                <w:sz w:val="20"/>
              </w:rPr>
              <w:t>Perjanjian.</w:t>
            </w:r>
          </w:p>
        </w:tc>
      </w:tr>
      <w:tr w:rsidR="00425F5B" w:rsidRPr="00E1614A" w14:paraId="544B5C0E" w14:textId="77777777" w:rsidTr="005B1243">
        <w:tc>
          <w:tcPr>
            <w:tcW w:w="5024" w:type="dxa"/>
          </w:tcPr>
          <w:p w14:paraId="5D265917" w14:textId="77777777" w:rsidR="00425F5B" w:rsidRPr="00E1614A" w:rsidRDefault="00425F5B" w:rsidP="005B1243">
            <w:pPr>
              <w:pStyle w:val="ListParagraph"/>
              <w:numPr>
                <w:ilvl w:val="0"/>
                <w:numId w:val="5"/>
              </w:numPr>
              <w:spacing w:after="120"/>
              <w:ind w:left="744" w:hanging="744"/>
              <w:contextualSpacing w:val="0"/>
              <w:jc w:val="both"/>
              <w:rPr>
                <w:rFonts w:ascii="Verdana" w:hAnsi="Verdana" w:cs="Verdana"/>
                <w:b/>
                <w:bCs/>
                <w:sz w:val="20"/>
                <w:szCs w:val="20"/>
              </w:rPr>
            </w:pPr>
            <w:r w:rsidRPr="005B1243">
              <w:rPr>
                <w:rFonts w:ascii="Verdana" w:hAnsi="Verdana"/>
                <w:b/>
                <w:spacing w:val="-3"/>
                <w:sz w:val="20"/>
              </w:rPr>
              <w:t>TERMINATION</w:t>
            </w:r>
          </w:p>
        </w:tc>
        <w:tc>
          <w:tcPr>
            <w:tcW w:w="271" w:type="dxa"/>
          </w:tcPr>
          <w:p w14:paraId="2334A76A" w14:textId="77777777" w:rsidR="00425F5B" w:rsidRPr="005B1243" w:rsidRDefault="00425F5B" w:rsidP="00425F5B">
            <w:pPr>
              <w:spacing w:after="120"/>
              <w:rPr>
                <w:rFonts w:ascii="Verdana" w:hAnsi="Verdana"/>
                <w:sz w:val="20"/>
              </w:rPr>
            </w:pPr>
          </w:p>
        </w:tc>
        <w:tc>
          <w:tcPr>
            <w:tcW w:w="4638" w:type="dxa"/>
          </w:tcPr>
          <w:p w14:paraId="3607621A" w14:textId="77777777" w:rsidR="00425F5B" w:rsidRPr="005B1243" w:rsidRDefault="00425F5B" w:rsidP="00425F5B">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PENGAKHIRAN</w:t>
            </w:r>
          </w:p>
        </w:tc>
      </w:tr>
      <w:tr w:rsidR="00425F5B" w:rsidRPr="00E1614A" w14:paraId="5DA3B2F2" w14:textId="77777777" w:rsidTr="005B1243">
        <w:trPr>
          <w:trHeight w:val="437"/>
        </w:trPr>
        <w:tc>
          <w:tcPr>
            <w:tcW w:w="5024" w:type="dxa"/>
          </w:tcPr>
          <w:p w14:paraId="6A177267" w14:textId="0C97F7C3" w:rsidR="00425F5B" w:rsidRPr="005B1243" w:rsidRDefault="00425F5B" w:rsidP="005B1243">
            <w:pPr>
              <w:pStyle w:val="ListParagraph"/>
              <w:numPr>
                <w:ilvl w:val="0"/>
                <w:numId w:val="69"/>
              </w:numPr>
              <w:spacing w:after="120"/>
              <w:ind w:left="744" w:hanging="744"/>
              <w:jc w:val="both"/>
              <w:rPr>
                <w:rFonts w:ascii="Verdana" w:hAnsi="Verdana"/>
                <w:sz w:val="20"/>
              </w:rPr>
            </w:pPr>
            <w:r w:rsidRPr="00E1614A">
              <w:rPr>
                <w:rFonts w:ascii="Verdana" w:hAnsi="Verdana" w:cs="Verdana"/>
                <w:sz w:val="20"/>
                <w:szCs w:val="20"/>
              </w:rPr>
              <w:t>Termination Events</w:t>
            </w:r>
          </w:p>
        </w:tc>
        <w:tc>
          <w:tcPr>
            <w:tcW w:w="271" w:type="dxa"/>
          </w:tcPr>
          <w:p w14:paraId="208CDA26" w14:textId="77777777" w:rsidR="00425F5B" w:rsidRPr="005B1243" w:rsidRDefault="00425F5B" w:rsidP="00425F5B">
            <w:pPr>
              <w:spacing w:after="120"/>
              <w:rPr>
                <w:rFonts w:ascii="Verdana" w:hAnsi="Verdana"/>
                <w:sz w:val="20"/>
              </w:rPr>
            </w:pPr>
          </w:p>
        </w:tc>
        <w:tc>
          <w:tcPr>
            <w:tcW w:w="4638" w:type="dxa"/>
          </w:tcPr>
          <w:p w14:paraId="56999987" w14:textId="77777777" w:rsidR="00425F5B" w:rsidRPr="005B1243" w:rsidRDefault="00425F5B" w:rsidP="00425F5B">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Keadaan Pengakhiran</w:t>
            </w:r>
          </w:p>
        </w:tc>
      </w:tr>
      <w:tr w:rsidR="00425F5B" w:rsidRPr="00E1614A" w14:paraId="6B91B9ED" w14:textId="77777777" w:rsidTr="005B1243">
        <w:tc>
          <w:tcPr>
            <w:tcW w:w="5024" w:type="dxa"/>
          </w:tcPr>
          <w:p w14:paraId="6C14E51F" w14:textId="77777777" w:rsidR="00425F5B" w:rsidRPr="005B1243" w:rsidRDefault="00425F5B" w:rsidP="005B1243">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Prior to the Closing Date, this </w:t>
            </w:r>
            <w:r w:rsidRPr="005B1243">
              <w:rPr>
                <w:rFonts w:ascii="Verdana" w:hAnsi="Verdana"/>
                <w:sz w:val="20"/>
              </w:rPr>
              <w:t>Agreement</w:t>
            </w:r>
            <w:r w:rsidRPr="003B691E">
              <w:rPr>
                <w:rFonts w:ascii="Verdana" w:hAnsi="Verdana" w:cs="Verdana"/>
                <w:sz w:val="20"/>
                <w:szCs w:val="20"/>
              </w:rPr>
              <w:t xml:space="preserve"> may only be terminated:</w:t>
            </w:r>
          </w:p>
        </w:tc>
        <w:tc>
          <w:tcPr>
            <w:tcW w:w="271" w:type="dxa"/>
          </w:tcPr>
          <w:p w14:paraId="78A6D616" w14:textId="77777777" w:rsidR="00425F5B" w:rsidRPr="005B1243" w:rsidRDefault="00425F5B" w:rsidP="00425F5B">
            <w:pPr>
              <w:spacing w:after="120"/>
              <w:rPr>
                <w:rFonts w:ascii="Verdana" w:hAnsi="Verdana"/>
                <w:sz w:val="20"/>
              </w:rPr>
            </w:pPr>
          </w:p>
        </w:tc>
        <w:tc>
          <w:tcPr>
            <w:tcW w:w="4638" w:type="dxa"/>
          </w:tcPr>
          <w:p w14:paraId="3370058D" w14:textId="3D08B567" w:rsidR="00425F5B" w:rsidRPr="005B1243" w:rsidRDefault="00425F5B" w:rsidP="00425F5B">
            <w:pPr>
              <w:spacing w:after="120"/>
              <w:jc w:val="both"/>
              <w:rPr>
                <w:rFonts w:ascii="Verdana" w:hAnsi="Verdana"/>
                <w:color w:val="E8E8E8" w:themeColor="background2"/>
                <w:sz w:val="20"/>
              </w:rPr>
            </w:pPr>
            <w:r w:rsidRPr="005B1243">
              <w:rPr>
                <w:rFonts w:ascii="Verdana" w:hAnsi="Verdana"/>
                <w:color w:val="E8E8E8" w:themeColor="background2"/>
                <w:sz w:val="20"/>
              </w:rPr>
              <w:t xml:space="preserve">Sebelum Tanggal Penutupan,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hanya boleh diakhiri:</w:t>
            </w:r>
          </w:p>
        </w:tc>
      </w:tr>
      <w:tr w:rsidR="00492507" w:rsidRPr="00E1614A" w14:paraId="616AC076" w14:textId="77777777" w:rsidTr="005B1243">
        <w:tc>
          <w:tcPr>
            <w:tcW w:w="5024" w:type="dxa"/>
          </w:tcPr>
          <w:p w14:paraId="5096B2C8" w14:textId="75AB8758" w:rsidR="00492507" w:rsidRPr="005B1243" w:rsidRDefault="00492507" w:rsidP="005B1243">
            <w:pPr>
              <w:pStyle w:val="ListParagraph"/>
              <w:numPr>
                <w:ilvl w:val="0"/>
                <w:numId w:val="20"/>
              </w:numPr>
              <w:spacing w:after="120"/>
              <w:ind w:left="1311" w:hanging="567"/>
              <w:contextualSpacing w:val="0"/>
              <w:jc w:val="both"/>
              <w:rPr>
                <w:rFonts w:ascii="Verdana" w:hAnsi="Verdana"/>
                <w:sz w:val="20"/>
              </w:rPr>
            </w:pPr>
            <w:r w:rsidRPr="003B691E">
              <w:rPr>
                <w:rFonts w:ascii="Verdana" w:hAnsi="Verdana" w:cs="Verdana"/>
                <w:sz w:val="20"/>
                <w:szCs w:val="20"/>
              </w:rPr>
              <w:t xml:space="preserve">by the Seller, by notice to the Purchaser and REGENE, for any breach by the Purchaser of any provision of or any of its representation or warranty in this </w:t>
            </w:r>
            <w:r w:rsidRPr="005B1243">
              <w:rPr>
                <w:rFonts w:ascii="Verdana" w:hAnsi="Verdana"/>
                <w:sz w:val="20"/>
              </w:rPr>
              <w:t>Agreement</w:t>
            </w:r>
            <w:r w:rsidRPr="003B691E">
              <w:rPr>
                <w:rFonts w:ascii="Verdana" w:hAnsi="Verdana" w:cs="Verdana"/>
                <w:sz w:val="20"/>
                <w:szCs w:val="20"/>
              </w:rPr>
              <w:t xml:space="preserve">; </w:t>
            </w:r>
          </w:p>
        </w:tc>
        <w:tc>
          <w:tcPr>
            <w:tcW w:w="271" w:type="dxa"/>
          </w:tcPr>
          <w:p w14:paraId="40557BE5" w14:textId="77777777" w:rsidR="00492507" w:rsidRPr="005B1243" w:rsidRDefault="00492507" w:rsidP="00492507">
            <w:pPr>
              <w:spacing w:after="120"/>
              <w:rPr>
                <w:rFonts w:ascii="Verdana" w:hAnsi="Verdana"/>
                <w:sz w:val="20"/>
              </w:rPr>
            </w:pPr>
          </w:p>
        </w:tc>
        <w:tc>
          <w:tcPr>
            <w:tcW w:w="4638" w:type="dxa"/>
          </w:tcPr>
          <w:p w14:paraId="2A7EE6D8" w14:textId="214A8671" w:rsidR="00492507" w:rsidRPr="005B1243" w:rsidRDefault="00492507" w:rsidP="00492507">
            <w:pPr>
              <w:pStyle w:val="ListParagraph"/>
              <w:numPr>
                <w:ilvl w:val="0"/>
                <w:numId w:val="21"/>
              </w:numPr>
              <w:spacing w:after="120"/>
              <w:contextualSpacing w:val="0"/>
              <w:jc w:val="both"/>
              <w:rPr>
                <w:rFonts w:ascii="Verdana" w:hAnsi="Verdana"/>
                <w:color w:val="E8E8E8" w:themeColor="background2"/>
                <w:sz w:val="20"/>
              </w:rPr>
            </w:pPr>
            <w:r w:rsidRPr="005B1243">
              <w:rPr>
                <w:rFonts w:ascii="Verdana" w:hAnsi="Verdana"/>
                <w:color w:val="E8E8E8" w:themeColor="background2"/>
                <w:sz w:val="20"/>
              </w:rPr>
              <w:t xml:space="preserve">oleh </w:t>
            </w:r>
            <w:r w:rsidRPr="005B1243">
              <w:rPr>
                <w:rFonts w:ascii="Verdana" w:hAnsi="Verdana"/>
                <w:b/>
                <w:color w:val="E8E8E8" w:themeColor="background2"/>
                <w:sz w:val="20"/>
              </w:rPr>
              <w:t>Para Pihak</w:t>
            </w:r>
            <w:r w:rsidRPr="005B1243">
              <w:rPr>
                <w:rFonts w:ascii="Verdana" w:hAnsi="Verdana"/>
                <w:color w:val="E8E8E8" w:themeColor="background2"/>
                <w:sz w:val="20"/>
              </w:rPr>
              <w:t xml:space="preserve"> jika pelanggaran dari setiap isi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telah dilakukan oleh </w:t>
            </w:r>
            <w:r w:rsidRPr="005B1243">
              <w:rPr>
                <w:rFonts w:ascii="Verdana" w:hAnsi="Verdana"/>
                <w:b/>
                <w:color w:val="E8E8E8" w:themeColor="background2"/>
                <w:sz w:val="20"/>
              </w:rPr>
              <w:t>Pihak</w:t>
            </w:r>
            <w:r w:rsidRPr="005B1243">
              <w:rPr>
                <w:rFonts w:ascii="Verdana" w:hAnsi="Verdana"/>
                <w:color w:val="E8E8E8" w:themeColor="background2"/>
                <w:sz w:val="20"/>
              </w:rPr>
              <w:t xml:space="preserve"> dan pelanggaran tersebut tidak diabaikan secara tertulis oleh </w:t>
            </w:r>
            <w:r w:rsidRPr="005B1243">
              <w:rPr>
                <w:rFonts w:ascii="Verdana" w:hAnsi="Verdana"/>
                <w:b/>
                <w:color w:val="E8E8E8" w:themeColor="background2"/>
                <w:sz w:val="20"/>
              </w:rPr>
              <w:t>Pihak</w:t>
            </w:r>
            <w:r w:rsidRPr="005B1243">
              <w:rPr>
                <w:rFonts w:ascii="Verdana" w:hAnsi="Verdana"/>
                <w:color w:val="E8E8E8" w:themeColor="background2"/>
                <w:sz w:val="20"/>
              </w:rPr>
              <w:t xml:space="preserve"> terkait; atau</w:t>
            </w:r>
          </w:p>
        </w:tc>
      </w:tr>
      <w:tr w:rsidR="00492507" w:rsidRPr="00E1614A" w14:paraId="17305E1D" w14:textId="77777777" w:rsidTr="00651CC5">
        <w:tc>
          <w:tcPr>
            <w:tcW w:w="5024" w:type="dxa"/>
          </w:tcPr>
          <w:p w14:paraId="5E14F0FE" w14:textId="6558EAFF" w:rsidR="00492507" w:rsidRPr="00651CC5" w:rsidRDefault="00492507" w:rsidP="00651CC5">
            <w:pPr>
              <w:pStyle w:val="ListParagraph"/>
              <w:numPr>
                <w:ilvl w:val="0"/>
                <w:numId w:val="20"/>
              </w:numPr>
              <w:spacing w:after="120"/>
              <w:ind w:left="1311" w:hanging="567"/>
              <w:contextualSpacing w:val="0"/>
              <w:jc w:val="both"/>
              <w:rPr>
                <w:rFonts w:ascii="Verdana" w:hAnsi="Verdana"/>
                <w:sz w:val="20"/>
              </w:rPr>
            </w:pPr>
            <w:r w:rsidRPr="003B691E">
              <w:rPr>
                <w:rFonts w:ascii="Verdana" w:hAnsi="Verdana" w:cs="Verdana"/>
                <w:sz w:val="20"/>
                <w:szCs w:val="20"/>
              </w:rPr>
              <w:t>by the Purchaser, by notice to the Purchaser and REGENE, for any breach by the Seller of any provision of or any of its representation or warranty in this Agreement;</w:t>
            </w:r>
          </w:p>
        </w:tc>
        <w:tc>
          <w:tcPr>
            <w:tcW w:w="271" w:type="dxa"/>
          </w:tcPr>
          <w:p w14:paraId="646E3742" w14:textId="77777777" w:rsidR="00492507" w:rsidRPr="00651CC5" w:rsidRDefault="00492507" w:rsidP="00492507">
            <w:pPr>
              <w:spacing w:after="120"/>
              <w:rPr>
                <w:rFonts w:ascii="Verdana" w:hAnsi="Verdana"/>
                <w:sz w:val="20"/>
              </w:rPr>
            </w:pPr>
          </w:p>
        </w:tc>
        <w:tc>
          <w:tcPr>
            <w:tcW w:w="4638" w:type="dxa"/>
          </w:tcPr>
          <w:p w14:paraId="734AC9E5" w14:textId="15788BAC" w:rsidR="00492507" w:rsidRPr="00651CC5" w:rsidRDefault="00492507" w:rsidP="00492507">
            <w:pPr>
              <w:pStyle w:val="ListParagraph"/>
              <w:numPr>
                <w:ilvl w:val="0"/>
                <w:numId w:val="21"/>
              </w:numPr>
              <w:spacing w:after="120"/>
              <w:contextualSpacing w:val="0"/>
              <w:jc w:val="both"/>
              <w:rPr>
                <w:rFonts w:ascii="Verdana" w:hAnsi="Verdana"/>
                <w:color w:val="E8E8E8" w:themeColor="background2"/>
                <w:sz w:val="20"/>
              </w:rPr>
            </w:pPr>
          </w:p>
        </w:tc>
      </w:tr>
      <w:tr w:rsidR="00492507" w:rsidRPr="00E1614A" w14:paraId="3E5F01C5" w14:textId="77777777" w:rsidTr="00D829E5">
        <w:tc>
          <w:tcPr>
            <w:tcW w:w="5024" w:type="dxa"/>
          </w:tcPr>
          <w:p w14:paraId="2364212A" w14:textId="2D07E3C6" w:rsidR="00492507" w:rsidRPr="003B691E" w:rsidRDefault="00492507"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 xml:space="preserve">by either Seller or Purchaser, by notice to the other Parties, if the Conditions Precedent have not been fulfilled by the Longstop Date; </w:t>
            </w:r>
          </w:p>
        </w:tc>
        <w:tc>
          <w:tcPr>
            <w:tcW w:w="271" w:type="dxa"/>
          </w:tcPr>
          <w:p w14:paraId="535907DF" w14:textId="77777777" w:rsidR="00492507" w:rsidRPr="00E1614A" w:rsidRDefault="00492507" w:rsidP="00492507">
            <w:pPr>
              <w:spacing w:after="120"/>
              <w:rPr>
                <w:rFonts w:ascii="Verdana" w:hAnsi="Verdana"/>
                <w:sz w:val="20"/>
                <w:szCs w:val="20"/>
              </w:rPr>
            </w:pPr>
          </w:p>
        </w:tc>
        <w:tc>
          <w:tcPr>
            <w:tcW w:w="4638" w:type="dxa"/>
          </w:tcPr>
          <w:p w14:paraId="198FD805"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6134447D" w14:textId="77777777" w:rsidTr="00D829E5">
        <w:tc>
          <w:tcPr>
            <w:tcW w:w="5024" w:type="dxa"/>
          </w:tcPr>
          <w:p w14:paraId="17D9F6A1" w14:textId="22B9FD12" w:rsidR="00492507" w:rsidRPr="003B691E" w:rsidRDefault="00492507"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either Seller or Purchaser, by notice to the other Parties, if the Closing has not occurred within 6 (six) months from the date on which all Conditions Precedent have been fulfilled;</w:t>
            </w:r>
          </w:p>
        </w:tc>
        <w:tc>
          <w:tcPr>
            <w:tcW w:w="271" w:type="dxa"/>
          </w:tcPr>
          <w:p w14:paraId="1FD7455F" w14:textId="77777777" w:rsidR="00492507" w:rsidRPr="00E1614A" w:rsidRDefault="00492507" w:rsidP="00492507">
            <w:pPr>
              <w:spacing w:after="120"/>
              <w:rPr>
                <w:rFonts w:ascii="Verdana" w:hAnsi="Verdana"/>
                <w:sz w:val="20"/>
                <w:szCs w:val="20"/>
              </w:rPr>
            </w:pPr>
          </w:p>
        </w:tc>
        <w:tc>
          <w:tcPr>
            <w:tcW w:w="4638" w:type="dxa"/>
          </w:tcPr>
          <w:p w14:paraId="208D20E9"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CB2B28" w:rsidRPr="00E1614A" w14:paraId="07640354" w14:textId="77777777" w:rsidTr="00D829E5">
        <w:tc>
          <w:tcPr>
            <w:tcW w:w="5024" w:type="dxa"/>
          </w:tcPr>
          <w:p w14:paraId="79396334" w14:textId="54804169" w:rsidR="00CB2B28" w:rsidRDefault="00CB2B28" w:rsidP="00007725">
            <w:pPr>
              <w:pStyle w:val="ListParagraph"/>
              <w:numPr>
                <w:ilvl w:val="0"/>
                <w:numId w:val="20"/>
              </w:numPr>
              <w:spacing w:after="120"/>
              <w:ind w:left="1311" w:hanging="567"/>
              <w:contextualSpacing w:val="0"/>
              <w:jc w:val="both"/>
              <w:rPr>
                <w:rFonts w:ascii="Verdana" w:hAnsi="Verdana" w:cs="Verdana"/>
                <w:sz w:val="20"/>
                <w:szCs w:val="20"/>
              </w:rPr>
            </w:pPr>
            <w:r>
              <w:rPr>
                <w:rFonts w:ascii="Verdana" w:hAnsi="Verdana" w:cs="Verdana"/>
                <w:sz w:val="20"/>
                <w:szCs w:val="20"/>
              </w:rPr>
              <w:t xml:space="preserve">by the Purchaser, by notice to the other Parties, </w:t>
            </w:r>
            <w:r w:rsidR="004C2EAB">
              <w:rPr>
                <w:rFonts w:ascii="Verdana" w:hAnsi="Verdana" w:cs="Verdana"/>
                <w:sz w:val="20"/>
                <w:szCs w:val="20"/>
              </w:rPr>
              <w:t xml:space="preserve">in the event the </w:t>
            </w:r>
            <w:r w:rsidR="004C2EAB">
              <w:rPr>
                <w:rFonts w:ascii="Verdana" w:hAnsi="Verdana" w:cs="Verdana"/>
                <w:sz w:val="20"/>
                <w:szCs w:val="20"/>
              </w:rPr>
              <w:lastRenderedPageBreak/>
              <w:t>Distributor Agreement</w:t>
            </w:r>
            <w:r w:rsidR="008358D0">
              <w:rPr>
                <w:rFonts w:ascii="Verdana" w:hAnsi="Verdana" w:cs="Verdana"/>
                <w:sz w:val="20"/>
                <w:szCs w:val="20"/>
              </w:rPr>
              <w:t xml:space="preserve"> and Shareholder Agreement</w:t>
            </w:r>
            <w:r w:rsidR="004C2EAB">
              <w:rPr>
                <w:rFonts w:ascii="Verdana" w:hAnsi="Verdana" w:cs="Verdana"/>
                <w:sz w:val="20"/>
                <w:szCs w:val="20"/>
              </w:rPr>
              <w:t xml:space="preserve"> is terminated for any reason;</w:t>
            </w:r>
          </w:p>
        </w:tc>
        <w:tc>
          <w:tcPr>
            <w:tcW w:w="271" w:type="dxa"/>
          </w:tcPr>
          <w:p w14:paraId="299FBF9F" w14:textId="77777777" w:rsidR="00CB2B28" w:rsidRPr="00E1614A" w:rsidRDefault="00CB2B28" w:rsidP="00492507">
            <w:pPr>
              <w:spacing w:after="120"/>
              <w:rPr>
                <w:rFonts w:ascii="Verdana" w:hAnsi="Verdana"/>
                <w:sz w:val="20"/>
                <w:szCs w:val="20"/>
              </w:rPr>
            </w:pPr>
          </w:p>
        </w:tc>
        <w:tc>
          <w:tcPr>
            <w:tcW w:w="4638" w:type="dxa"/>
          </w:tcPr>
          <w:p w14:paraId="708708A8" w14:textId="77777777" w:rsidR="00CB2B28" w:rsidRPr="00636FCB" w:rsidRDefault="00CB2B28"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D829E5" w:rsidRPr="00E1614A" w14:paraId="31B3B2E9" w14:textId="77777777" w:rsidTr="005B1243">
        <w:tc>
          <w:tcPr>
            <w:tcW w:w="5024" w:type="dxa"/>
          </w:tcPr>
          <w:p w14:paraId="3012A467" w14:textId="543A4C0F" w:rsidR="00D829E5" w:rsidRPr="005B1243" w:rsidRDefault="00D829E5" w:rsidP="005B1243">
            <w:pPr>
              <w:pStyle w:val="ListParagraph"/>
              <w:numPr>
                <w:ilvl w:val="0"/>
                <w:numId w:val="20"/>
              </w:numPr>
              <w:spacing w:after="120"/>
              <w:ind w:left="1311" w:hanging="567"/>
              <w:contextualSpacing w:val="0"/>
              <w:jc w:val="both"/>
              <w:rPr>
                <w:rFonts w:ascii="Verdana" w:hAnsi="Verdana"/>
                <w:sz w:val="20"/>
              </w:rPr>
            </w:pPr>
            <w:r>
              <w:rPr>
                <w:rFonts w:ascii="Verdana" w:hAnsi="Verdana" w:cs="Verdana"/>
                <w:sz w:val="20"/>
                <w:szCs w:val="20"/>
              </w:rPr>
              <w:t xml:space="preserve">by the Purchaser, by notice to the other Parties, in the event there is any </w:t>
            </w:r>
            <w:r w:rsidR="008358D0">
              <w:rPr>
                <w:rFonts w:ascii="Verdana" w:hAnsi="Verdana" w:cs="Verdana"/>
                <w:sz w:val="20"/>
                <w:szCs w:val="20"/>
              </w:rPr>
              <w:t xml:space="preserve">(i) </w:t>
            </w:r>
            <w:r>
              <w:rPr>
                <w:rFonts w:ascii="Verdana" w:hAnsi="Verdana" w:cs="Verdana"/>
                <w:sz w:val="20"/>
                <w:szCs w:val="20"/>
              </w:rPr>
              <w:t xml:space="preserve">breach by REGENE </w:t>
            </w:r>
            <w:r w:rsidR="007806D9">
              <w:rPr>
                <w:rFonts w:ascii="Verdana" w:hAnsi="Verdana" w:cs="Verdana"/>
                <w:sz w:val="20"/>
                <w:szCs w:val="20"/>
              </w:rPr>
              <w:t xml:space="preserve">any </w:t>
            </w:r>
            <w:r w:rsidR="001825DD">
              <w:rPr>
                <w:rFonts w:ascii="Verdana" w:hAnsi="Verdana" w:cs="Verdana"/>
                <w:sz w:val="20"/>
                <w:szCs w:val="20"/>
              </w:rPr>
              <w:t>of its obligation</w:t>
            </w:r>
            <w:r w:rsidR="00370B5C">
              <w:rPr>
                <w:rFonts w:ascii="Verdana" w:hAnsi="Verdana" w:cs="Verdana"/>
                <w:sz w:val="20"/>
                <w:szCs w:val="20"/>
              </w:rPr>
              <w:t>s</w:t>
            </w:r>
            <w:r w:rsidR="001825DD">
              <w:rPr>
                <w:rFonts w:ascii="Verdana" w:hAnsi="Verdana" w:cs="Verdana"/>
                <w:sz w:val="20"/>
                <w:szCs w:val="20"/>
              </w:rPr>
              <w:t xml:space="preserve"> </w:t>
            </w:r>
            <w:r>
              <w:rPr>
                <w:rFonts w:ascii="Verdana" w:hAnsi="Verdana" w:cs="Verdana"/>
                <w:sz w:val="20"/>
                <w:szCs w:val="20"/>
              </w:rPr>
              <w:t>under the Distributor Agreement</w:t>
            </w:r>
            <w:r w:rsidR="008358D0">
              <w:rPr>
                <w:rFonts w:ascii="Verdana" w:hAnsi="Verdana" w:cs="Verdana"/>
                <w:sz w:val="20"/>
                <w:szCs w:val="20"/>
              </w:rPr>
              <w:t xml:space="preserve"> or (ii) breach by REGENE or any other party (other than the Purchaser) of its obligations under the Shareholder Agreement</w:t>
            </w:r>
            <w:r>
              <w:rPr>
                <w:rFonts w:ascii="Verdana" w:hAnsi="Verdana" w:cs="Verdana"/>
                <w:sz w:val="20"/>
                <w:szCs w:val="20"/>
              </w:rPr>
              <w:t>;</w:t>
            </w:r>
          </w:p>
        </w:tc>
        <w:tc>
          <w:tcPr>
            <w:tcW w:w="271" w:type="dxa"/>
          </w:tcPr>
          <w:p w14:paraId="5639D850" w14:textId="77777777" w:rsidR="00D829E5" w:rsidRPr="005B1243" w:rsidRDefault="00D829E5" w:rsidP="00492507">
            <w:pPr>
              <w:spacing w:after="120"/>
              <w:rPr>
                <w:rFonts w:ascii="Verdana" w:hAnsi="Verdana"/>
                <w:sz w:val="20"/>
              </w:rPr>
            </w:pPr>
          </w:p>
        </w:tc>
        <w:tc>
          <w:tcPr>
            <w:tcW w:w="4638" w:type="dxa"/>
          </w:tcPr>
          <w:p w14:paraId="042C4730" w14:textId="3D6920B7" w:rsidR="00D829E5" w:rsidRPr="005B1243" w:rsidRDefault="00D829E5" w:rsidP="00492507">
            <w:pPr>
              <w:pStyle w:val="ListParagraph"/>
              <w:numPr>
                <w:ilvl w:val="0"/>
                <w:numId w:val="21"/>
              </w:numPr>
              <w:spacing w:after="120"/>
              <w:contextualSpacing w:val="0"/>
              <w:jc w:val="both"/>
              <w:rPr>
                <w:rFonts w:ascii="Verdana" w:hAnsi="Verdana"/>
                <w:color w:val="E8E8E8" w:themeColor="background2"/>
                <w:sz w:val="20"/>
              </w:rPr>
            </w:pPr>
          </w:p>
        </w:tc>
      </w:tr>
      <w:tr w:rsidR="00492507" w:rsidRPr="00E1614A" w14:paraId="651C2148" w14:textId="77777777" w:rsidTr="00D829E5">
        <w:tc>
          <w:tcPr>
            <w:tcW w:w="5024" w:type="dxa"/>
          </w:tcPr>
          <w:p w14:paraId="6FC1015E" w14:textId="542E62B8" w:rsidR="00492507" w:rsidRPr="003B691E" w:rsidRDefault="00492507"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either Seller or Purchaser, by notice to the other Parties, as an Unaffected Party exercising its right to terminate this Agreement pursuant to Article 6.3.2; or</w:t>
            </w:r>
          </w:p>
        </w:tc>
        <w:tc>
          <w:tcPr>
            <w:tcW w:w="271" w:type="dxa"/>
          </w:tcPr>
          <w:p w14:paraId="5A5E72C0" w14:textId="77777777" w:rsidR="00492507" w:rsidRPr="00E1614A" w:rsidRDefault="00492507" w:rsidP="00492507">
            <w:pPr>
              <w:spacing w:after="120"/>
              <w:rPr>
                <w:rFonts w:ascii="Verdana" w:hAnsi="Verdana"/>
                <w:sz w:val="20"/>
                <w:szCs w:val="20"/>
              </w:rPr>
            </w:pPr>
          </w:p>
        </w:tc>
        <w:tc>
          <w:tcPr>
            <w:tcW w:w="4638" w:type="dxa"/>
          </w:tcPr>
          <w:p w14:paraId="74651679"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531AC7DD" w14:textId="77777777" w:rsidTr="00D829E5">
        <w:tc>
          <w:tcPr>
            <w:tcW w:w="5024" w:type="dxa"/>
          </w:tcPr>
          <w:p w14:paraId="5247C4B5" w14:textId="587FC836" w:rsidR="00492507" w:rsidRPr="003B691E" w:rsidRDefault="003E69A0" w:rsidP="00007725">
            <w:pPr>
              <w:pStyle w:val="ListParagraph"/>
              <w:numPr>
                <w:ilvl w:val="0"/>
                <w:numId w:val="20"/>
              </w:numPr>
              <w:spacing w:after="120"/>
              <w:ind w:left="1311" w:hanging="567"/>
              <w:contextualSpacing w:val="0"/>
              <w:jc w:val="both"/>
              <w:rPr>
                <w:rFonts w:ascii="Verdana" w:hAnsi="Verdana" w:cs="Verdana"/>
                <w:sz w:val="20"/>
                <w:szCs w:val="20"/>
              </w:rPr>
            </w:pPr>
            <w:r w:rsidRPr="003B691E">
              <w:rPr>
                <w:rFonts w:ascii="Verdana" w:hAnsi="Verdana" w:cs="Verdana"/>
                <w:sz w:val="20"/>
                <w:szCs w:val="20"/>
              </w:rPr>
              <w:t>by mutual agreement of Seller and Purchaser.</w:t>
            </w:r>
          </w:p>
        </w:tc>
        <w:tc>
          <w:tcPr>
            <w:tcW w:w="271" w:type="dxa"/>
          </w:tcPr>
          <w:p w14:paraId="26523ADB" w14:textId="77777777" w:rsidR="00492507" w:rsidRPr="00E1614A" w:rsidRDefault="00492507" w:rsidP="00492507">
            <w:pPr>
              <w:spacing w:after="120"/>
              <w:rPr>
                <w:rFonts w:ascii="Verdana" w:hAnsi="Verdana"/>
                <w:sz w:val="20"/>
                <w:szCs w:val="20"/>
              </w:rPr>
            </w:pPr>
          </w:p>
        </w:tc>
        <w:tc>
          <w:tcPr>
            <w:tcW w:w="4638" w:type="dxa"/>
          </w:tcPr>
          <w:p w14:paraId="3BA8BB00" w14:textId="77777777" w:rsidR="00492507" w:rsidRPr="00636FCB" w:rsidRDefault="00492507" w:rsidP="00492507">
            <w:pPr>
              <w:pStyle w:val="ListParagraph"/>
              <w:numPr>
                <w:ilvl w:val="0"/>
                <w:numId w:val="21"/>
              </w:numPr>
              <w:spacing w:after="120"/>
              <w:contextualSpacing w:val="0"/>
              <w:jc w:val="both"/>
              <w:rPr>
                <w:rFonts w:ascii="Verdana" w:hAnsi="Verdana" w:cs="Verdana"/>
                <w:color w:val="E8E8E8" w:themeColor="background2"/>
                <w:sz w:val="20"/>
                <w:szCs w:val="20"/>
              </w:rPr>
            </w:pPr>
          </w:p>
        </w:tc>
      </w:tr>
      <w:tr w:rsidR="00492507" w:rsidRPr="00E1614A" w14:paraId="5FAD1FE0" w14:textId="77777777" w:rsidTr="005B1243">
        <w:tc>
          <w:tcPr>
            <w:tcW w:w="5024" w:type="dxa"/>
          </w:tcPr>
          <w:p w14:paraId="40612D70" w14:textId="6ED1FAE5" w:rsidR="00492507" w:rsidRPr="005B1243" w:rsidRDefault="003E69A0" w:rsidP="005B1243">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Upon the termination in accordance with Article 10.1, all rights and obligations of the Parties hereunder shall terminate save for: (i) those set out in the provisions of Article 8 (Indemnification and Security)</w:t>
            </w:r>
            <w:r w:rsidR="00E15AE5">
              <w:rPr>
                <w:rFonts w:ascii="Verdana" w:hAnsi="Verdana" w:cs="Verdana"/>
                <w:sz w:val="20"/>
                <w:szCs w:val="20"/>
              </w:rPr>
              <w:t>,</w:t>
            </w:r>
            <w:r w:rsidR="00AF65AA">
              <w:rPr>
                <w:rFonts w:ascii="Verdana" w:hAnsi="Verdana" w:cs="Verdana"/>
                <w:sz w:val="20"/>
                <w:szCs w:val="20"/>
              </w:rPr>
              <w:t xml:space="preserve"> Article 7.8 (</w:t>
            </w:r>
            <w:r w:rsidR="00BB2066">
              <w:rPr>
                <w:rFonts w:ascii="Verdana" w:hAnsi="Verdana" w:cs="Verdana"/>
                <w:sz w:val="20"/>
                <w:szCs w:val="20"/>
              </w:rPr>
              <w:t xml:space="preserve">Representation and </w:t>
            </w:r>
            <w:r w:rsidR="00AF65AA">
              <w:rPr>
                <w:rFonts w:ascii="Verdana" w:hAnsi="Verdana" w:cs="Verdana"/>
                <w:sz w:val="20"/>
                <w:szCs w:val="20"/>
              </w:rPr>
              <w:t>Warranties)</w:t>
            </w:r>
            <w:r w:rsidR="00E15AE5">
              <w:rPr>
                <w:rFonts w:ascii="Verdana" w:hAnsi="Verdana" w:cs="Verdana"/>
                <w:sz w:val="20"/>
                <w:szCs w:val="20"/>
              </w:rPr>
              <w:t>, and Article 12 (Law and Jurisdiction)</w:t>
            </w:r>
            <w:r w:rsidR="00AF65AA">
              <w:rPr>
                <w:rFonts w:ascii="Verdana" w:hAnsi="Verdana" w:cs="Verdana"/>
                <w:sz w:val="20"/>
                <w:szCs w:val="20"/>
              </w:rPr>
              <w:t xml:space="preserve"> </w:t>
            </w:r>
            <w:ins w:id="21" w:author="OLTRE" w:date="2024-07-01T13:03:00Z">
              <w:r w:rsidR="00423B0B">
                <w:rPr>
                  <w:rFonts w:ascii="Verdana" w:hAnsi="Verdana" w:cs="Verdana"/>
                  <w:sz w:val="20"/>
                  <w:szCs w:val="20"/>
                </w:rPr>
                <w:t xml:space="preserve">which </w:t>
              </w:r>
              <w:r w:rsidR="003E5B19">
                <w:rPr>
                  <w:rFonts w:ascii="Verdana" w:hAnsi="Verdana" w:cs="Verdana"/>
                  <w:sz w:val="20"/>
                  <w:szCs w:val="20"/>
                </w:rPr>
                <w:t xml:space="preserve">shall survive the termination </w:t>
              </w:r>
              <w:r w:rsidR="008D2FE2">
                <w:rPr>
                  <w:rFonts w:ascii="Verdana" w:hAnsi="Verdana" w:cs="Verdana"/>
                  <w:sz w:val="20"/>
                  <w:szCs w:val="20"/>
                </w:rPr>
                <w:t xml:space="preserve">to the </w:t>
              </w:r>
              <w:r w:rsidR="00843D16">
                <w:rPr>
                  <w:rFonts w:ascii="Verdana" w:hAnsi="Verdana" w:cs="Verdana"/>
                  <w:sz w:val="20"/>
                  <w:szCs w:val="20"/>
                </w:rPr>
                <w:t>extent</w:t>
              </w:r>
              <w:r w:rsidR="008D2FE2">
                <w:rPr>
                  <w:rFonts w:ascii="Verdana" w:hAnsi="Verdana" w:cs="Verdana"/>
                  <w:sz w:val="20"/>
                  <w:szCs w:val="20"/>
                </w:rPr>
                <w:t xml:space="preserve"> </w:t>
              </w:r>
              <w:r w:rsidR="00DE4A51">
                <w:rPr>
                  <w:rFonts w:ascii="Verdana" w:hAnsi="Verdana" w:cs="Verdana"/>
                  <w:sz w:val="20"/>
                  <w:szCs w:val="20"/>
                </w:rPr>
                <w:t xml:space="preserve">any </w:t>
              </w:r>
              <w:r w:rsidR="00843D16">
                <w:rPr>
                  <w:rFonts w:ascii="Verdana" w:hAnsi="Verdana" w:cs="Verdana"/>
                  <w:sz w:val="20"/>
                  <w:szCs w:val="20"/>
                </w:rPr>
                <w:t xml:space="preserve">claim </w:t>
              </w:r>
              <w:r w:rsidR="00FC465B">
                <w:rPr>
                  <w:rFonts w:ascii="Verdana" w:hAnsi="Verdana" w:cs="Verdana"/>
                  <w:sz w:val="20"/>
                  <w:szCs w:val="20"/>
                </w:rPr>
                <w:t xml:space="preserve">pursuant to </w:t>
              </w:r>
              <w:r w:rsidR="00DE4A51">
                <w:rPr>
                  <w:rFonts w:ascii="Verdana" w:hAnsi="Verdana" w:cs="Verdana"/>
                  <w:sz w:val="20"/>
                  <w:szCs w:val="20"/>
                </w:rPr>
                <w:t xml:space="preserve">any of those </w:t>
              </w:r>
              <w:r w:rsidR="00FC465B">
                <w:rPr>
                  <w:rFonts w:ascii="Verdana" w:hAnsi="Verdana" w:cs="Verdana"/>
                  <w:sz w:val="20"/>
                  <w:szCs w:val="20"/>
                </w:rPr>
                <w:t xml:space="preserve">provisions </w:t>
              </w:r>
              <w:r w:rsidR="00843D16">
                <w:rPr>
                  <w:rFonts w:ascii="Verdana" w:hAnsi="Verdana" w:cs="Verdana"/>
                  <w:sz w:val="20"/>
                  <w:szCs w:val="20"/>
                </w:rPr>
                <w:t xml:space="preserve">is </w:t>
              </w:r>
              <w:r w:rsidR="00FC465B">
                <w:rPr>
                  <w:rFonts w:ascii="Verdana" w:hAnsi="Verdana" w:cs="Verdana"/>
                  <w:sz w:val="20"/>
                  <w:szCs w:val="20"/>
                </w:rPr>
                <w:t xml:space="preserve">permissible </w:t>
              </w:r>
              <w:r w:rsidR="00843D16">
                <w:rPr>
                  <w:rFonts w:ascii="Verdana" w:hAnsi="Verdana" w:cs="Verdana"/>
                  <w:sz w:val="20"/>
                  <w:szCs w:val="20"/>
                </w:rPr>
                <w:t xml:space="preserve">to be </w:t>
              </w:r>
              <w:r w:rsidR="007F09FA">
                <w:rPr>
                  <w:rFonts w:ascii="Verdana" w:hAnsi="Verdana" w:cs="Verdana"/>
                  <w:sz w:val="20"/>
                  <w:szCs w:val="20"/>
                </w:rPr>
                <w:t xml:space="preserve">filed </w:t>
              </w:r>
              <w:r w:rsidR="00843D16">
                <w:rPr>
                  <w:rFonts w:ascii="Verdana" w:hAnsi="Verdana" w:cs="Verdana"/>
                  <w:sz w:val="20"/>
                  <w:szCs w:val="20"/>
                </w:rPr>
                <w:t xml:space="preserve">under </w:t>
              </w:r>
              <w:r w:rsidR="008D2FE2">
                <w:rPr>
                  <w:rFonts w:ascii="Verdana" w:hAnsi="Verdana" w:cs="Verdana"/>
                  <w:sz w:val="20"/>
                  <w:szCs w:val="20"/>
                </w:rPr>
                <w:t>the prevailing laws and regulations</w:t>
              </w:r>
              <w:r w:rsidR="003E5B19">
                <w:rPr>
                  <w:rFonts w:ascii="Verdana" w:hAnsi="Verdana" w:cs="Verdana"/>
                  <w:sz w:val="20"/>
                  <w:szCs w:val="20"/>
                </w:rPr>
                <w:t>,</w:t>
              </w:r>
              <w:r w:rsidR="008D2FE2">
                <w:rPr>
                  <w:rFonts w:ascii="Verdana" w:hAnsi="Verdana" w:cs="Verdana"/>
                  <w:sz w:val="20"/>
                  <w:szCs w:val="20"/>
                </w:rPr>
                <w:t xml:space="preserve"> </w:t>
              </w:r>
            </w:ins>
            <w:r w:rsidRPr="003B691E">
              <w:rPr>
                <w:rFonts w:ascii="Verdana" w:hAnsi="Verdana" w:cs="Verdana"/>
                <w:sz w:val="20"/>
                <w:szCs w:val="20"/>
              </w:rPr>
              <w:t xml:space="preserve">and (ii) all accrued rights and liabilities of the Parties in respect of damages for non-performance of any obligation falling due for performance or otherwise for breach of contract prior to such termination </w:t>
            </w:r>
            <w:del w:id="22" w:author="OLTRE" w:date="2024-07-01T13:03:00Z">
              <w:r w:rsidRPr="003B691E">
                <w:rPr>
                  <w:rFonts w:ascii="Verdana" w:hAnsi="Verdana" w:cs="Verdana"/>
                  <w:sz w:val="20"/>
                  <w:szCs w:val="20"/>
                </w:rPr>
                <w:delText xml:space="preserve">which </w:delText>
              </w:r>
            </w:del>
            <w:r w:rsidRPr="003B691E">
              <w:rPr>
                <w:rFonts w:ascii="Verdana" w:hAnsi="Verdana" w:cs="Verdana"/>
                <w:sz w:val="20"/>
                <w:szCs w:val="20"/>
              </w:rPr>
              <w:t>shall continue to exist</w:t>
            </w:r>
            <w:del w:id="23" w:author="OLTRE" w:date="2024-07-01T13:03:00Z">
              <w:r w:rsidR="003C18E6">
                <w:rPr>
                  <w:rFonts w:ascii="Verdana" w:hAnsi="Verdana" w:cs="Verdana"/>
                  <w:sz w:val="20"/>
                  <w:szCs w:val="20"/>
                </w:rPr>
                <w:delText xml:space="preserve"> until 14 days of the termination date, as applicable evidenced by a receipt and  direct causability explanation</w:delText>
              </w:r>
              <w:r w:rsidRPr="003B691E">
                <w:rPr>
                  <w:rFonts w:ascii="Verdana" w:hAnsi="Verdana" w:cs="Verdana"/>
                  <w:sz w:val="20"/>
                  <w:szCs w:val="20"/>
                </w:rPr>
                <w:delText>.</w:delText>
              </w:r>
              <w:r w:rsidR="00ED6BD8">
                <w:rPr>
                  <w:rFonts w:ascii="Verdana" w:hAnsi="Verdana" w:cs="Verdana"/>
                  <w:sz w:val="20"/>
                  <w:szCs w:val="20"/>
                </w:rPr>
                <w:delText xml:space="preserve"> </w:delText>
              </w:r>
            </w:del>
          </w:p>
        </w:tc>
        <w:tc>
          <w:tcPr>
            <w:tcW w:w="271" w:type="dxa"/>
          </w:tcPr>
          <w:p w14:paraId="6B1909E9" w14:textId="77777777" w:rsidR="00492507" w:rsidRPr="005B1243" w:rsidRDefault="00492507" w:rsidP="00492507">
            <w:pPr>
              <w:spacing w:after="120"/>
              <w:rPr>
                <w:rFonts w:ascii="Verdana" w:hAnsi="Verdana"/>
                <w:sz w:val="20"/>
              </w:rPr>
            </w:pPr>
          </w:p>
        </w:tc>
        <w:tc>
          <w:tcPr>
            <w:tcW w:w="4638" w:type="dxa"/>
          </w:tcPr>
          <w:p w14:paraId="3A9E22E3" w14:textId="122407CA"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b/>
                <w:color w:val="E8E8E8" w:themeColor="background2"/>
                <w:sz w:val="20"/>
              </w:rPr>
              <w:t xml:space="preserve">Para Pihak </w:t>
            </w:r>
            <w:r w:rsidRPr="005B1243">
              <w:rPr>
                <w:rFonts w:ascii="Verdana" w:hAnsi="Verdana"/>
                <w:color w:val="E8E8E8" w:themeColor="background2"/>
                <w:sz w:val="20"/>
              </w:rPr>
              <w:t xml:space="preserve">setuju setelah tanggal penandatanganan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tidak boleh diakhiri oleh </w:t>
            </w:r>
            <w:r w:rsidRPr="005B1243">
              <w:rPr>
                <w:rFonts w:ascii="Verdana" w:hAnsi="Verdana"/>
                <w:b/>
                <w:color w:val="E8E8E8" w:themeColor="background2"/>
                <w:sz w:val="20"/>
              </w:rPr>
              <w:t xml:space="preserve">Pembeli </w:t>
            </w:r>
            <w:r w:rsidRPr="005B1243">
              <w:rPr>
                <w:rFonts w:ascii="Verdana" w:hAnsi="Verdana"/>
                <w:color w:val="E8E8E8" w:themeColor="background2"/>
                <w:sz w:val="20"/>
              </w:rPr>
              <w:t>kecuali dalam hal terdapat penipuan, keliru yang disengaja, kelalaian yang disengaja. Pengakhiran ini akan berlaku dalam hal:</w:t>
            </w:r>
          </w:p>
        </w:tc>
      </w:tr>
      <w:tr w:rsidR="00D56FFD" w:rsidRPr="00E1614A" w14:paraId="4027E799" w14:textId="77777777" w:rsidTr="005B1243">
        <w:tc>
          <w:tcPr>
            <w:tcW w:w="5024" w:type="dxa"/>
          </w:tcPr>
          <w:p w14:paraId="4B989C6A" w14:textId="1079A32A" w:rsidR="00D56FFD" w:rsidRPr="005B1243" w:rsidRDefault="009C5E28" w:rsidP="005B1243">
            <w:pPr>
              <w:pStyle w:val="ListParagraph"/>
              <w:numPr>
                <w:ilvl w:val="0"/>
                <w:numId w:val="70"/>
              </w:numPr>
              <w:spacing w:after="120"/>
              <w:ind w:left="744" w:hanging="744"/>
              <w:jc w:val="both"/>
              <w:rPr>
                <w:rFonts w:ascii="Verdana" w:hAnsi="Verdana"/>
                <w:sz w:val="20"/>
              </w:rPr>
            </w:pPr>
            <w:r>
              <w:rPr>
                <w:rFonts w:ascii="Verdana" w:hAnsi="Verdana" w:cs="Verdana"/>
                <w:sz w:val="20"/>
                <w:szCs w:val="20"/>
              </w:rPr>
              <w:t xml:space="preserve">In the event this </w:t>
            </w:r>
            <w:r w:rsidR="00ED6BD8">
              <w:rPr>
                <w:rFonts w:ascii="Verdana" w:hAnsi="Verdana" w:cs="Verdana"/>
                <w:sz w:val="20"/>
                <w:szCs w:val="20"/>
              </w:rPr>
              <w:t xml:space="preserve">Agreement </w:t>
            </w:r>
            <w:r>
              <w:rPr>
                <w:rFonts w:ascii="Verdana" w:hAnsi="Verdana" w:cs="Verdana"/>
                <w:sz w:val="20"/>
                <w:szCs w:val="20"/>
              </w:rPr>
              <w:t xml:space="preserve">is terminated </w:t>
            </w:r>
            <w:r w:rsidR="00ED6BD8">
              <w:rPr>
                <w:rFonts w:ascii="Verdana" w:hAnsi="Verdana" w:cs="Verdana"/>
                <w:sz w:val="20"/>
                <w:szCs w:val="20"/>
              </w:rPr>
              <w:t xml:space="preserve">prior to the </w:t>
            </w:r>
            <w:r w:rsidR="0013077B">
              <w:rPr>
                <w:rFonts w:ascii="Verdana" w:hAnsi="Verdana" w:cs="Verdana"/>
                <w:sz w:val="20"/>
                <w:szCs w:val="20"/>
              </w:rPr>
              <w:t xml:space="preserve">occurrence </w:t>
            </w:r>
            <w:del w:id="24" w:author="OLTRE" w:date="2024-07-01T13:03:00Z">
              <w:r w:rsidR="00B51825">
                <w:rPr>
                  <w:rFonts w:ascii="Verdana" w:hAnsi="Verdana" w:cs="Verdana"/>
                  <w:sz w:val="20"/>
                  <w:szCs w:val="20"/>
                </w:rPr>
                <w:delText>of</w:delText>
              </w:r>
            </w:del>
            <w:ins w:id="25" w:author="OLTRE" w:date="2024-07-01T13:03:00Z">
              <w:r w:rsidR="003A6405">
                <w:rPr>
                  <w:rFonts w:ascii="Verdana" w:hAnsi="Verdana" w:cs="Verdana"/>
                  <w:sz w:val="20"/>
                  <w:szCs w:val="20"/>
                </w:rPr>
                <w:t>and</w:t>
              </w:r>
            </w:ins>
            <w:r w:rsidR="003A6405">
              <w:rPr>
                <w:rFonts w:ascii="Verdana" w:hAnsi="Verdana" w:cs="Verdana"/>
                <w:sz w:val="20"/>
                <w:szCs w:val="20"/>
              </w:rPr>
              <w:t xml:space="preserve"> completion </w:t>
            </w:r>
            <w:r w:rsidR="00B51825">
              <w:rPr>
                <w:rFonts w:ascii="Verdana" w:hAnsi="Verdana" w:cs="Verdana"/>
                <w:sz w:val="20"/>
                <w:szCs w:val="20"/>
              </w:rPr>
              <w:t xml:space="preserve">of </w:t>
            </w:r>
            <w:del w:id="26" w:author="OLTRE" w:date="2024-07-01T13:03:00Z">
              <w:r w:rsidR="003C18E6">
                <w:rPr>
                  <w:rFonts w:ascii="Verdana" w:hAnsi="Verdana" w:cs="Verdana"/>
                  <w:sz w:val="20"/>
                  <w:szCs w:val="20"/>
                </w:rPr>
                <w:delText>the transaction nmentioned in this Agreeement</w:delText>
              </w:r>
            </w:del>
            <w:commentRangeStart w:id="27"/>
            <w:ins w:id="28" w:author="OLTRE" w:date="2024-07-01T13:03:00Z">
              <w:r w:rsidR="00B46D82">
                <w:rPr>
                  <w:rFonts w:ascii="Verdana" w:hAnsi="Verdana" w:cs="Verdana"/>
                  <w:sz w:val="20"/>
                  <w:szCs w:val="20"/>
                </w:rPr>
                <w:t>Closing</w:t>
              </w:r>
              <w:commentRangeEnd w:id="27"/>
              <w:r w:rsidR="00764331">
                <w:rPr>
                  <w:rStyle w:val="CommentReference"/>
                  <w:rFonts w:ascii="Times New Roman" w:eastAsia="Times New Roman" w:hAnsi="Times New Roman" w:cs="Times New Roman"/>
                </w:rPr>
                <w:commentReference w:id="27"/>
              </w:r>
            </w:ins>
            <w:r w:rsidR="00D56FFD" w:rsidRPr="00E1614A">
              <w:rPr>
                <w:rFonts w:ascii="Verdana" w:hAnsi="Verdana" w:cs="Verdana"/>
                <w:sz w:val="20"/>
                <w:szCs w:val="20"/>
              </w:rPr>
              <w:t>,</w:t>
            </w:r>
            <w:r w:rsidR="00ED6BD8">
              <w:rPr>
                <w:rFonts w:ascii="Verdana" w:hAnsi="Verdana" w:cs="Verdana"/>
                <w:sz w:val="20"/>
                <w:szCs w:val="20"/>
              </w:rPr>
              <w:t xml:space="preserve"> to the extent applicable</w:t>
            </w:r>
            <w:r w:rsidR="004D0A60">
              <w:rPr>
                <w:rFonts w:ascii="Verdana" w:hAnsi="Verdana" w:cs="Verdana"/>
                <w:sz w:val="20"/>
                <w:szCs w:val="20"/>
              </w:rPr>
              <w:t xml:space="preserve"> and relevant</w:t>
            </w:r>
            <w:r w:rsidR="00ED6BD8">
              <w:rPr>
                <w:rFonts w:ascii="Verdana" w:hAnsi="Verdana" w:cs="Verdana"/>
                <w:sz w:val="20"/>
                <w:szCs w:val="20"/>
              </w:rPr>
              <w:t>,</w:t>
            </w:r>
            <w:r w:rsidR="00D56FFD" w:rsidRPr="00E1614A">
              <w:rPr>
                <w:rFonts w:ascii="Verdana" w:hAnsi="Verdana" w:cs="Verdana"/>
                <w:sz w:val="20"/>
                <w:szCs w:val="20"/>
              </w:rPr>
              <w:t xml:space="preserve"> (i) </w:t>
            </w:r>
            <w:r w:rsidR="00D56FFD" w:rsidRPr="003B691E">
              <w:rPr>
                <w:rFonts w:ascii="Verdana" w:hAnsi="Verdana" w:cs="Verdana"/>
                <w:sz w:val="20"/>
                <w:szCs w:val="20"/>
              </w:rPr>
              <w:t xml:space="preserve">the Seller shall destroy any originals of the Deed of Transfer and the Shares Certificates and rescind (or cause to be rescinded) any changes to the </w:t>
            </w:r>
            <w:r w:rsidR="00D56FFD" w:rsidRPr="003B691E">
              <w:rPr>
                <w:rFonts w:ascii="Verdana" w:hAnsi="Verdana" w:cs="Verdana"/>
                <w:sz w:val="20"/>
                <w:szCs w:val="20"/>
              </w:rPr>
              <w:lastRenderedPageBreak/>
              <w:t xml:space="preserve">Shareholders Register, (ii) the Seller and REGENE shall </w:t>
            </w:r>
            <w:r w:rsidR="00D56FFD" w:rsidRPr="00E1614A">
              <w:rPr>
                <w:rFonts w:ascii="Verdana" w:hAnsi="Verdana" w:cs="Verdana"/>
                <w:sz w:val="20"/>
                <w:szCs w:val="20"/>
              </w:rPr>
              <w:t xml:space="preserve">immediately and in any case no later than 1 (one) Business Day return any and all portion of Purchase Price paid by the Purchaser, and (iii) the Parties shall take any required actions to ensure that title to the Shares has not been transferred to the Purchaser.  </w:t>
            </w:r>
          </w:p>
        </w:tc>
        <w:tc>
          <w:tcPr>
            <w:tcW w:w="271" w:type="dxa"/>
          </w:tcPr>
          <w:p w14:paraId="38B56B32" w14:textId="77777777" w:rsidR="00D56FFD" w:rsidRPr="005B1243" w:rsidRDefault="00D56FFD" w:rsidP="00492507">
            <w:pPr>
              <w:spacing w:after="120"/>
              <w:rPr>
                <w:rFonts w:ascii="Verdana" w:hAnsi="Verdana"/>
                <w:sz w:val="20"/>
              </w:rPr>
            </w:pPr>
          </w:p>
        </w:tc>
        <w:tc>
          <w:tcPr>
            <w:tcW w:w="4638" w:type="dxa"/>
          </w:tcPr>
          <w:p w14:paraId="22DE2B17" w14:textId="47983B2E" w:rsidR="00D56FFD" w:rsidRPr="005B1243" w:rsidRDefault="00D56FFD" w:rsidP="005B1243">
            <w:pPr>
              <w:pStyle w:val="ListParagraph"/>
              <w:numPr>
                <w:ilvl w:val="1"/>
                <w:numId w:val="5"/>
              </w:numPr>
              <w:spacing w:after="120"/>
              <w:ind w:left="860" w:hanging="500"/>
              <w:contextualSpacing w:val="0"/>
              <w:jc w:val="both"/>
              <w:rPr>
                <w:rFonts w:ascii="Verdana" w:hAnsi="Verdana"/>
                <w:b/>
                <w:color w:val="E8E8E8" w:themeColor="background2"/>
                <w:sz w:val="20"/>
              </w:rPr>
            </w:pPr>
          </w:p>
        </w:tc>
      </w:tr>
      <w:tr w:rsidR="00510868" w:rsidRPr="00E1614A" w14:paraId="02465685" w14:textId="77777777" w:rsidTr="005B1243">
        <w:tc>
          <w:tcPr>
            <w:tcW w:w="5024" w:type="dxa"/>
          </w:tcPr>
          <w:p w14:paraId="721B7F49" w14:textId="3BE4D066" w:rsidR="00510868" w:rsidRPr="005B1243" w:rsidRDefault="00510868" w:rsidP="005B1243">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If Purchaser or Seller terminates this Agreement in accordance with Articles 10.1</w:t>
            </w:r>
            <w:r w:rsidR="00C97F5F">
              <w:rPr>
                <w:rFonts w:ascii="Verdana" w:hAnsi="Verdana" w:cs="Verdana"/>
                <w:sz w:val="20"/>
                <w:szCs w:val="20"/>
              </w:rPr>
              <w:t>.1.</w:t>
            </w:r>
            <w:r w:rsidRPr="003B691E">
              <w:rPr>
                <w:rFonts w:ascii="Verdana" w:hAnsi="Verdana" w:cs="Verdana"/>
                <w:sz w:val="20"/>
                <w:szCs w:val="20"/>
              </w:rPr>
              <w:t>(a) or 10.1</w:t>
            </w:r>
            <w:r w:rsidR="00C97F5F">
              <w:rPr>
                <w:rFonts w:ascii="Verdana" w:hAnsi="Verdana" w:cs="Verdana"/>
                <w:sz w:val="20"/>
                <w:szCs w:val="20"/>
              </w:rPr>
              <w:t>.1.</w:t>
            </w:r>
            <w:r w:rsidRPr="003B691E">
              <w:rPr>
                <w:rFonts w:ascii="Verdana" w:hAnsi="Verdana" w:cs="Verdana"/>
                <w:sz w:val="20"/>
                <w:szCs w:val="20"/>
              </w:rPr>
              <w:t>(b) (as applicable), then the violating Party shall reimburse to the non-violating Party any payments made by the non-violating Party to the violating Party pursuant to this Agreement, and all costs incurred by the non-violating Party in connection with this Agreement, as well as any future costs such as legal costs.</w:t>
            </w:r>
          </w:p>
        </w:tc>
        <w:tc>
          <w:tcPr>
            <w:tcW w:w="271" w:type="dxa"/>
          </w:tcPr>
          <w:p w14:paraId="23EEFAB3" w14:textId="77777777" w:rsidR="00510868" w:rsidRPr="005B1243" w:rsidRDefault="00510868" w:rsidP="00492507">
            <w:pPr>
              <w:spacing w:after="120"/>
              <w:rPr>
                <w:rFonts w:ascii="Verdana" w:hAnsi="Verdana"/>
                <w:sz w:val="20"/>
              </w:rPr>
            </w:pPr>
          </w:p>
        </w:tc>
        <w:tc>
          <w:tcPr>
            <w:tcW w:w="4638" w:type="dxa"/>
          </w:tcPr>
          <w:p w14:paraId="22145D27" w14:textId="6CF45448" w:rsidR="00510868" w:rsidRPr="005B1243" w:rsidRDefault="00510868" w:rsidP="005B1243">
            <w:pPr>
              <w:pStyle w:val="ListParagraph"/>
              <w:numPr>
                <w:ilvl w:val="1"/>
                <w:numId w:val="5"/>
              </w:numPr>
              <w:spacing w:after="120"/>
              <w:ind w:left="860" w:hanging="500"/>
              <w:contextualSpacing w:val="0"/>
              <w:jc w:val="both"/>
              <w:rPr>
                <w:rFonts w:ascii="Verdana" w:hAnsi="Verdana"/>
                <w:b/>
                <w:color w:val="E8E8E8" w:themeColor="background2"/>
                <w:sz w:val="20"/>
              </w:rPr>
            </w:pPr>
          </w:p>
        </w:tc>
      </w:tr>
      <w:tr w:rsidR="00510868" w:rsidRPr="00E1614A" w14:paraId="2F73B728" w14:textId="77777777" w:rsidTr="005B1243">
        <w:tc>
          <w:tcPr>
            <w:tcW w:w="5024" w:type="dxa"/>
          </w:tcPr>
          <w:p w14:paraId="11AA0C29" w14:textId="696E1A81" w:rsidR="00510868" w:rsidRPr="005B1243" w:rsidRDefault="00510868" w:rsidP="00263F8B">
            <w:pPr>
              <w:pStyle w:val="ListParagraph"/>
              <w:numPr>
                <w:ilvl w:val="0"/>
                <w:numId w:val="70"/>
              </w:numPr>
              <w:spacing w:after="120"/>
              <w:ind w:left="744" w:hanging="744"/>
              <w:jc w:val="both"/>
              <w:rPr>
                <w:rFonts w:ascii="Verdana" w:hAnsi="Verdana"/>
                <w:sz w:val="20"/>
              </w:rPr>
            </w:pPr>
            <w:r w:rsidRPr="003B691E">
              <w:rPr>
                <w:rFonts w:ascii="Verdana" w:hAnsi="Verdana" w:cs="Verdana"/>
                <w:sz w:val="20"/>
                <w:szCs w:val="20"/>
              </w:rPr>
              <w:t xml:space="preserve">Termination of this </w:t>
            </w:r>
            <w:r w:rsidRPr="005B1243">
              <w:rPr>
                <w:rFonts w:ascii="Verdana" w:hAnsi="Verdana"/>
                <w:sz w:val="20"/>
              </w:rPr>
              <w:t>Agreement</w:t>
            </w:r>
            <w:r w:rsidRPr="003B691E">
              <w:rPr>
                <w:rFonts w:ascii="Verdana" w:hAnsi="Verdana" w:cs="Verdana"/>
                <w:sz w:val="20"/>
                <w:szCs w:val="20"/>
              </w:rPr>
              <w:t xml:space="preserve"> in accordance with its terms shall occur without the necessity of court judgment and to that end, each </w:t>
            </w:r>
            <w:r w:rsidRPr="005B1243">
              <w:rPr>
                <w:rFonts w:ascii="Verdana" w:hAnsi="Verdana"/>
                <w:sz w:val="20"/>
              </w:rPr>
              <w:t>Party</w:t>
            </w:r>
            <w:r w:rsidRPr="003B691E">
              <w:rPr>
                <w:rFonts w:ascii="Verdana" w:hAnsi="Verdana" w:cs="Verdana"/>
                <w:sz w:val="20"/>
                <w:szCs w:val="20"/>
              </w:rPr>
              <w:t xml:space="preserve"> waives any provisions of applicable law that would require such action including the second and third paragraphs of Article 1266 of the Indonesian Civil Code (Kitab Undang-Undang Hukum Perdata) to the extent that court judgment shall not be required to terminate this Agreement.</w:t>
            </w:r>
          </w:p>
        </w:tc>
        <w:tc>
          <w:tcPr>
            <w:tcW w:w="271" w:type="dxa"/>
          </w:tcPr>
          <w:p w14:paraId="43A13EDC" w14:textId="77777777" w:rsidR="00510868" w:rsidRPr="005B1243" w:rsidRDefault="00510868" w:rsidP="00492507">
            <w:pPr>
              <w:spacing w:after="120"/>
              <w:rPr>
                <w:rFonts w:ascii="Verdana" w:hAnsi="Verdana"/>
                <w:sz w:val="20"/>
              </w:rPr>
            </w:pPr>
          </w:p>
        </w:tc>
        <w:tc>
          <w:tcPr>
            <w:tcW w:w="4638" w:type="dxa"/>
          </w:tcPr>
          <w:p w14:paraId="1BF56015" w14:textId="7DEE0BD2" w:rsidR="00510868" w:rsidRPr="005B1243" w:rsidRDefault="00510868" w:rsidP="005B1243">
            <w:pPr>
              <w:pStyle w:val="ListParagraph"/>
              <w:numPr>
                <w:ilvl w:val="1"/>
                <w:numId w:val="5"/>
              </w:numPr>
              <w:spacing w:after="120"/>
              <w:ind w:left="860" w:hanging="500"/>
              <w:contextualSpacing w:val="0"/>
              <w:jc w:val="both"/>
              <w:rPr>
                <w:rFonts w:ascii="Verdana" w:hAnsi="Verdana"/>
                <w:b/>
                <w:color w:val="E8E8E8" w:themeColor="background2"/>
                <w:sz w:val="20"/>
              </w:rPr>
            </w:pPr>
          </w:p>
        </w:tc>
      </w:tr>
      <w:tr w:rsidR="00492507" w:rsidRPr="00E1614A" w14:paraId="0BBF3E18" w14:textId="77777777" w:rsidTr="005B1243">
        <w:tc>
          <w:tcPr>
            <w:tcW w:w="5024" w:type="dxa"/>
          </w:tcPr>
          <w:p w14:paraId="396A3F5B" w14:textId="77777777" w:rsidR="00492507" w:rsidRPr="005B1243" w:rsidRDefault="00492507" w:rsidP="005B1243">
            <w:pPr>
              <w:pStyle w:val="ListParagraph"/>
              <w:numPr>
                <w:ilvl w:val="0"/>
                <w:numId w:val="5"/>
              </w:numPr>
              <w:spacing w:after="120"/>
              <w:ind w:left="744" w:hanging="744"/>
              <w:contextualSpacing w:val="0"/>
              <w:jc w:val="both"/>
              <w:rPr>
                <w:rFonts w:ascii="Verdana" w:hAnsi="Verdana"/>
                <w:sz w:val="20"/>
              </w:rPr>
            </w:pPr>
            <w:bookmarkStart w:id="29" w:name="_Toc61069944"/>
            <w:bookmarkStart w:id="30" w:name="_Toc59333487"/>
            <w:r w:rsidRPr="00E1614A">
              <w:rPr>
                <w:rFonts w:ascii="Verdana" w:hAnsi="Verdana" w:cs="Verdana"/>
                <w:b/>
                <w:bCs/>
                <w:sz w:val="20"/>
                <w:szCs w:val="20"/>
              </w:rPr>
              <w:t>MISCELLANEOUS</w:t>
            </w:r>
            <w:bookmarkEnd w:id="29"/>
            <w:bookmarkEnd w:id="30"/>
          </w:p>
        </w:tc>
        <w:tc>
          <w:tcPr>
            <w:tcW w:w="271" w:type="dxa"/>
          </w:tcPr>
          <w:p w14:paraId="3C0D4871" w14:textId="77777777" w:rsidR="00492507" w:rsidRPr="005B1243" w:rsidRDefault="00492507" w:rsidP="00492507">
            <w:pPr>
              <w:spacing w:after="120"/>
              <w:rPr>
                <w:rFonts w:ascii="Verdana" w:hAnsi="Verdana"/>
                <w:sz w:val="20"/>
              </w:rPr>
            </w:pPr>
          </w:p>
        </w:tc>
        <w:tc>
          <w:tcPr>
            <w:tcW w:w="4638" w:type="dxa"/>
          </w:tcPr>
          <w:p w14:paraId="64A0E6B3" w14:textId="77777777" w:rsidR="00492507" w:rsidRPr="005B1243" w:rsidRDefault="00492507" w:rsidP="00492507">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LAIN-LAIN</w:t>
            </w:r>
          </w:p>
        </w:tc>
      </w:tr>
      <w:tr w:rsidR="00492507" w:rsidRPr="00E1614A" w14:paraId="5FE6DCCE" w14:textId="77777777" w:rsidTr="005B1243">
        <w:tc>
          <w:tcPr>
            <w:tcW w:w="5024" w:type="dxa"/>
          </w:tcPr>
          <w:p w14:paraId="42BDC2C2"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Waivers and remedies</w:t>
            </w:r>
          </w:p>
        </w:tc>
        <w:tc>
          <w:tcPr>
            <w:tcW w:w="271" w:type="dxa"/>
          </w:tcPr>
          <w:p w14:paraId="04E5747B" w14:textId="77777777" w:rsidR="00492507" w:rsidRPr="005B1243" w:rsidRDefault="00492507" w:rsidP="00492507">
            <w:pPr>
              <w:spacing w:after="120"/>
              <w:rPr>
                <w:rFonts w:ascii="Verdana" w:hAnsi="Verdana"/>
                <w:sz w:val="20"/>
              </w:rPr>
            </w:pPr>
          </w:p>
        </w:tc>
        <w:tc>
          <w:tcPr>
            <w:tcW w:w="4638" w:type="dxa"/>
          </w:tcPr>
          <w:p w14:paraId="71B24AA7" w14:textId="77777777"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Pengabaian dan pemulihan</w:t>
            </w:r>
          </w:p>
        </w:tc>
      </w:tr>
      <w:tr w:rsidR="00492507" w:rsidRPr="00E1614A" w14:paraId="1BC2B35A" w14:textId="77777777" w:rsidTr="005B1243">
        <w:tc>
          <w:tcPr>
            <w:tcW w:w="5024" w:type="dxa"/>
          </w:tcPr>
          <w:p w14:paraId="36B1B982" w14:textId="4C651190" w:rsidR="00492507" w:rsidRPr="005B1243" w:rsidRDefault="00492507" w:rsidP="005B1243">
            <w:pPr>
              <w:pStyle w:val="ListParagraph"/>
              <w:numPr>
                <w:ilvl w:val="0"/>
                <w:numId w:val="71"/>
              </w:numPr>
              <w:spacing w:after="120"/>
              <w:ind w:left="744" w:hanging="744"/>
              <w:jc w:val="both"/>
              <w:rPr>
                <w:rFonts w:ascii="Verdana" w:hAnsi="Verdana"/>
                <w:sz w:val="20"/>
              </w:rPr>
            </w:pPr>
            <w:r w:rsidRPr="00563CB9">
              <w:rPr>
                <w:rFonts w:ascii="Verdana" w:hAnsi="Verdana" w:cs="Verdana"/>
                <w:sz w:val="20"/>
                <w:szCs w:val="20"/>
              </w:rPr>
              <w:t xml:space="preserve">No </w:t>
            </w:r>
            <w:r w:rsidRPr="005B1243">
              <w:rPr>
                <w:rFonts w:ascii="Verdana" w:hAnsi="Verdana"/>
                <w:sz w:val="20"/>
              </w:rPr>
              <w:t>Party</w:t>
            </w:r>
            <w:r w:rsidRPr="00563CB9">
              <w:rPr>
                <w:rFonts w:ascii="Verdana" w:hAnsi="Verdana" w:cs="Verdana"/>
                <w:sz w:val="20"/>
                <w:szCs w:val="20"/>
              </w:rPr>
              <w:t xml:space="preserve"> shall be deemed to have waived any rights arising out of this </w:t>
            </w:r>
            <w:r w:rsidRPr="005B1243">
              <w:rPr>
                <w:rFonts w:ascii="Verdana" w:hAnsi="Verdana"/>
                <w:sz w:val="20"/>
              </w:rPr>
              <w:t>Agreement</w:t>
            </w:r>
            <w:r w:rsidRPr="00563CB9">
              <w:rPr>
                <w:rFonts w:ascii="Verdana" w:hAnsi="Verdana" w:cs="Verdana"/>
                <w:sz w:val="20"/>
                <w:szCs w:val="20"/>
              </w:rPr>
              <w:t xml:space="preserve"> or out of any default or breach unless such </w:t>
            </w:r>
            <w:r w:rsidRPr="005B1243">
              <w:rPr>
                <w:rFonts w:ascii="Verdana" w:hAnsi="Verdana"/>
                <w:sz w:val="20"/>
              </w:rPr>
              <w:t>Party</w:t>
            </w:r>
            <w:r w:rsidRPr="00563CB9">
              <w:rPr>
                <w:rFonts w:ascii="Verdana" w:hAnsi="Verdana" w:cs="Verdana"/>
                <w:sz w:val="20"/>
                <w:szCs w:val="20"/>
              </w:rPr>
              <w:t xml:space="preserve"> executes a waiver in writing. If a </w:t>
            </w:r>
            <w:r w:rsidRPr="005B1243">
              <w:rPr>
                <w:rFonts w:ascii="Verdana" w:hAnsi="Verdana"/>
                <w:sz w:val="20"/>
              </w:rPr>
              <w:t>Party</w:t>
            </w:r>
            <w:r w:rsidRPr="00563CB9">
              <w:rPr>
                <w:rFonts w:ascii="Verdana" w:hAnsi="Verdana" w:cs="Verdana"/>
                <w:sz w:val="20"/>
                <w:szCs w:val="20"/>
              </w:rPr>
              <w:t xml:space="preserve"> waives a right arising out of this </w:t>
            </w:r>
            <w:r w:rsidRPr="005B1243">
              <w:rPr>
                <w:rFonts w:ascii="Verdana" w:hAnsi="Verdana"/>
                <w:sz w:val="20"/>
              </w:rPr>
              <w:t>Agreement</w:t>
            </w:r>
            <w:r w:rsidRPr="00563CB9">
              <w:rPr>
                <w:rFonts w:ascii="Verdana" w:hAnsi="Verdana" w:cs="Verdana"/>
                <w:sz w:val="20"/>
                <w:szCs w:val="20"/>
              </w:rPr>
              <w:t xml:space="preserve"> or out of any default or breach, such</w:t>
            </w:r>
            <w:r w:rsidRPr="00E1614A">
              <w:rPr>
                <w:rFonts w:ascii="Verdana" w:hAnsi="Verdana" w:cs="Verdana"/>
                <w:sz w:val="20"/>
                <w:szCs w:val="20"/>
              </w:rPr>
              <w:t xml:space="preserve"> waiver shall not be construed to constitute a waiver of any other rights.</w:t>
            </w:r>
          </w:p>
        </w:tc>
        <w:tc>
          <w:tcPr>
            <w:tcW w:w="271" w:type="dxa"/>
          </w:tcPr>
          <w:p w14:paraId="5B266E91" w14:textId="77777777" w:rsidR="00492507" w:rsidRPr="005B1243" w:rsidRDefault="00492507" w:rsidP="00492507">
            <w:pPr>
              <w:spacing w:after="120"/>
              <w:rPr>
                <w:rFonts w:ascii="Verdana" w:hAnsi="Verdana"/>
                <w:sz w:val="20"/>
              </w:rPr>
            </w:pPr>
          </w:p>
        </w:tc>
        <w:tc>
          <w:tcPr>
            <w:tcW w:w="4638" w:type="dxa"/>
          </w:tcPr>
          <w:p w14:paraId="6C6C8F4F" w14:textId="77777777" w:rsidR="00492507" w:rsidRPr="005B1243" w:rsidRDefault="00492507" w:rsidP="00492507">
            <w:pPr>
              <w:spacing w:after="120"/>
              <w:ind w:left="310"/>
              <w:jc w:val="both"/>
              <w:rPr>
                <w:rFonts w:ascii="Verdana" w:hAnsi="Verdana"/>
                <w:color w:val="E8E8E8" w:themeColor="background2"/>
                <w:sz w:val="20"/>
              </w:rPr>
            </w:pPr>
            <w:r w:rsidRPr="005B1243">
              <w:rPr>
                <w:rFonts w:ascii="Verdana" w:hAnsi="Verdana"/>
                <w:color w:val="E8E8E8" w:themeColor="background2"/>
                <w:sz w:val="20"/>
              </w:rPr>
              <w:t xml:space="preserve">Tidak satu </w:t>
            </w:r>
            <w:r w:rsidRPr="005B1243">
              <w:rPr>
                <w:rFonts w:ascii="Verdana" w:hAnsi="Verdana"/>
                <w:b/>
                <w:color w:val="E8E8E8" w:themeColor="background2"/>
                <w:sz w:val="20"/>
              </w:rPr>
              <w:t>Pihak</w:t>
            </w:r>
            <w:r w:rsidRPr="005B1243">
              <w:rPr>
                <w:rFonts w:ascii="Verdana" w:hAnsi="Verdana"/>
                <w:color w:val="E8E8E8" w:themeColor="background2"/>
                <w:sz w:val="20"/>
              </w:rPr>
              <w:t xml:space="preserve"> pun dianggap memiliki hak untuk mengabaikan yang timbul dalam Perjanjian ini atau diluar dari kegagalan atau pelanggaran kecuali jika </w:t>
            </w:r>
            <w:r w:rsidRPr="005B1243">
              <w:rPr>
                <w:rFonts w:ascii="Verdana" w:hAnsi="Verdana"/>
                <w:b/>
                <w:color w:val="E8E8E8" w:themeColor="background2"/>
                <w:sz w:val="20"/>
              </w:rPr>
              <w:t>Pihak</w:t>
            </w:r>
            <w:r w:rsidRPr="005B1243">
              <w:rPr>
                <w:rFonts w:ascii="Verdana" w:hAnsi="Verdana"/>
                <w:color w:val="E8E8E8" w:themeColor="background2"/>
                <w:sz w:val="20"/>
              </w:rPr>
              <w:t xml:space="preserve"> tersebut mengabaikan secara tertulis. Jika </w:t>
            </w:r>
            <w:r w:rsidRPr="005B1243">
              <w:rPr>
                <w:rFonts w:ascii="Verdana" w:hAnsi="Verdana"/>
                <w:b/>
                <w:color w:val="E8E8E8" w:themeColor="background2"/>
                <w:sz w:val="20"/>
              </w:rPr>
              <w:t>Pihak</w:t>
            </w:r>
            <w:r w:rsidRPr="005B1243">
              <w:rPr>
                <w:rFonts w:ascii="Verdana" w:hAnsi="Verdana"/>
                <w:color w:val="E8E8E8" w:themeColor="background2"/>
                <w:sz w:val="20"/>
              </w:rPr>
              <w:t xml:space="preserve"> mengabaikan hak yang timbul dari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atau diluar dari kegagalan atau pelanggaran, pengabaian tersebut tidak dapat ditafsirkan merupakan pengabaian dari setiap hak lain.</w:t>
            </w:r>
          </w:p>
        </w:tc>
      </w:tr>
      <w:tr w:rsidR="00492507" w:rsidRPr="00E1614A" w14:paraId="27CFFE3E" w14:textId="77777777" w:rsidTr="005B1243">
        <w:tc>
          <w:tcPr>
            <w:tcW w:w="5024" w:type="dxa"/>
          </w:tcPr>
          <w:p w14:paraId="290C7402" w14:textId="11287C7C" w:rsidR="00492507" w:rsidRPr="005B1243" w:rsidRDefault="00492507" w:rsidP="005B1243">
            <w:pPr>
              <w:pStyle w:val="ListParagraph"/>
              <w:numPr>
                <w:ilvl w:val="0"/>
                <w:numId w:val="71"/>
              </w:numPr>
              <w:spacing w:after="120"/>
              <w:ind w:left="744" w:hanging="744"/>
              <w:jc w:val="both"/>
              <w:rPr>
                <w:rFonts w:ascii="Verdana" w:hAnsi="Verdana"/>
                <w:sz w:val="20"/>
              </w:rPr>
            </w:pPr>
            <w:r w:rsidRPr="00E1614A">
              <w:rPr>
                <w:rFonts w:ascii="Verdana" w:hAnsi="Verdana" w:cs="Verdana"/>
                <w:sz w:val="20"/>
                <w:szCs w:val="20"/>
              </w:rPr>
              <w:t xml:space="preserve">The </w:t>
            </w:r>
            <w:r w:rsidRPr="00563CB9">
              <w:rPr>
                <w:rFonts w:ascii="Verdana" w:hAnsi="Verdana" w:cs="Verdana"/>
                <w:sz w:val="20"/>
                <w:szCs w:val="20"/>
              </w:rPr>
              <w:t xml:space="preserve">rights and remedies provided in this </w:t>
            </w:r>
            <w:r w:rsidRPr="005B1243">
              <w:rPr>
                <w:rFonts w:ascii="Verdana" w:hAnsi="Verdana"/>
                <w:sz w:val="20"/>
              </w:rPr>
              <w:t>Agreement</w:t>
            </w:r>
            <w:r w:rsidRPr="00563CB9">
              <w:rPr>
                <w:rFonts w:ascii="Verdana" w:hAnsi="Verdana" w:cs="Verdana"/>
                <w:sz w:val="20"/>
                <w:szCs w:val="20"/>
              </w:rPr>
              <w:t xml:space="preserve"> are without prejudice and are in addition to any other rights or remedies a </w:t>
            </w:r>
            <w:r w:rsidRPr="005B1243">
              <w:rPr>
                <w:rFonts w:ascii="Verdana" w:hAnsi="Verdana"/>
                <w:sz w:val="20"/>
              </w:rPr>
              <w:t>Party</w:t>
            </w:r>
            <w:r w:rsidRPr="00563CB9">
              <w:rPr>
                <w:rFonts w:ascii="Verdana" w:hAnsi="Verdana" w:cs="Verdana"/>
                <w:sz w:val="20"/>
                <w:szCs w:val="20"/>
              </w:rPr>
              <w:t xml:space="preserve"> may have against the other </w:t>
            </w:r>
            <w:r w:rsidRPr="005B1243">
              <w:rPr>
                <w:rFonts w:ascii="Verdana" w:hAnsi="Verdana"/>
                <w:sz w:val="20"/>
              </w:rPr>
              <w:t>Party</w:t>
            </w:r>
            <w:r w:rsidRPr="00563CB9">
              <w:rPr>
                <w:rFonts w:ascii="Verdana" w:hAnsi="Verdana" w:cs="Verdana"/>
                <w:sz w:val="20"/>
                <w:szCs w:val="20"/>
              </w:rPr>
              <w:t xml:space="preserve"> by law</w:t>
            </w:r>
            <w:r w:rsidRPr="00E1614A">
              <w:rPr>
                <w:rFonts w:ascii="Verdana" w:hAnsi="Verdana" w:cs="Verdana"/>
                <w:sz w:val="20"/>
                <w:szCs w:val="20"/>
              </w:rPr>
              <w:t xml:space="preserve"> or under any other agreement.</w:t>
            </w:r>
          </w:p>
        </w:tc>
        <w:tc>
          <w:tcPr>
            <w:tcW w:w="271" w:type="dxa"/>
          </w:tcPr>
          <w:p w14:paraId="5DCB318A" w14:textId="77777777" w:rsidR="00492507" w:rsidRPr="005B1243" w:rsidRDefault="00492507" w:rsidP="00492507">
            <w:pPr>
              <w:spacing w:after="120"/>
              <w:rPr>
                <w:rFonts w:ascii="Verdana" w:hAnsi="Verdana"/>
                <w:sz w:val="20"/>
              </w:rPr>
            </w:pPr>
          </w:p>
        </w:tc>
        <w:tc>
          <w:tcPr>
            <w:tcW w:w="4638" w:type="dxa"/>
          </w:tcPr>
          <w:p w14:paraId="5738598B" w14:textId="73CF4205" w:rsidR="00492507" w:rsidRPr="005B1243" w:rsidRDefault="00492507" w:rsidP="00492507">
            <w:pPr>
              <w:spacing w:after="120"/>
              <w:ind w:left="310"/>
              <w:jc w:val="both"/>
              <w:rPr>
                <w:rFonts w:ascii="Verdana" w:hAnsi="Verdana"/>
                <w:color w:val="E8E8E8" w:themeColor="background2"/>
                <w:sz w:val="20"/>
              </w:rPr>
            </w:pPr>
          </w:p>
        </w:tc>
      </w:tr>
      <w:tr w:rsidR="00492507" w:rsidRPr="00E1614A" w14:paraId="4CE89D20" w14:textId="77777777" w:rsidTr="005B1243">
        <w:tc>
          <w:tcPr>
            <w:tcW w:w="5024" w:type="dxa"/>
          </w:tcPr>
          <w:p w14:paraId="5EBEB8F7"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lastRenderedPageBreak/>
              <w:t>Severability</w:t>
            </w:r>
          </w:p>
        </w:tc>
        <w:tc>
          <w:tcPr>
            <w:tcW w:w="271" w:type="dxa"/>
          </w:tcPr>
          <w:p w14:paraId="55CACB13" w14:textId="77777777" w:rsidR="00492507" w:rsidRPr="005B1243" w:rsidRDefault="00492507" w:rsidP="00492507">
            <w:pPr>
              <w:spacing w:after="120"/>
              <w:rPr>
                <w:rFonts w:ascii="Verdana" w:hAnsi="Verdana"/>
                <w:sz w:val="20"/>
              </w:rPr>
            </w:pPr>
          </w:p>
        </w:tc>
        <w:tc>
          <w:tcPr>
            <w:tcW w:w="4638" w:type="dxa"/>
          </w:tcPr>
          <w:p w14:paraId="5FDD6E98" w14:textId="77777777"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Keterpisahan</w:t>
            </w:r>
          </w:p>
        </w:tc>
      </w:tr>
      <w:tr w:rsidR="00492507" w:rsidRPr="00E1614A" w14:paraId="6942CFD5" w14:textId="77777777" w:rsidTr="005B1243">
        <w:tc>
          <w:tcPr>
            <w:tcW w:w="5024" w:type="dxa"/>
          </w:tcPr>
          <w:p w14:paraId="12E0C1A6" w14:textId="1CE28E3F" w:rsidR="00492507" w:rsidRPr="005B1243" w:rsidRDefault="00492507" w:rsidP="005B1243">
            <w:pPr>
              <w:spacing w:after="120"/>
              <w:ind w:left="744"/>
              <w:jc w:val="both"/>
              <w:rPr>
                <w:rFonts w:ascii="Verdana" w:hAnsi="Verdana"/>
                <w:sz w:val="20"/>
              </w:rPr>
            </w:pPr>
            <w:r w:rsidRPr="00E1614A">
              <w:rPr>
                <w:rFonts w:ascii="Verdana" w:hAnsi="Verdana" w:cs="Verdana"/>
                <w:sz w:val="20"/>
                <w:szCs w:val="20"/>
              </w:rPr>
              <w:t xml:space="preserve">If one or more provisions of this Agreement or arrangements referred to in this Agreement shall be declared invalid, illegal or unenforceable in any respect under any applicable law or court decision, the validity, legality and enforceability of the remaining provisions and agreements contained or referred to in this </w:t>
            </w:r>
            <w:r w:rsidRPr="005B1243">
              <w:rPr>
                <w:rFonts w:ascii="Verdana" w:hAnsi="Verdana"/>
                <w:sz w:val="20"/>
              </w:rPr>
              <w:t>Agreement</w:t>
            </w:r>
            <w:r w:rsidRPr="00E1614A">
              <w:rPr>
                <w:rFonts w:ascii="Verdana" w:hAnsi="Verdana" w:cs="Verdana"/>
                <w:sz w:val="20"/>
                <w:szCs w:val="20"/>
              </w:rPr>
              <w:t xml:space="preserve"> shall not be affected or impaired in any way. In connection with the foregoing, upon the occurrence of such event, the Parties shall use their best efforts to amend such invalid, illegal or unenforceable provision(s) only to the extent necessary to be valid, legal and enforceable, as nearly as possible and consistent with the Parties’ original intention.</w:t>
            </w:r>
          </w:p>
        </w:tc>
        <w:tc>
          <w:tcPr>
            <w:tcW w:w="271" w:type="dxa"/>
          </w:tcPr>
          <w:p w14:paraId="5371BBCB" w14:textId="77777777" w:rsidR="00492507" w:rsidRPr="005B1243" w:rsidRDefault="00492507" w:rsidP="00492507">
            <w:pPr>
              <w:spacing w:after="120"/>
              <w:rPr>
                <w:rFonts w:ascii="Verdana" w:hAnsi="Verdana"/>
                <w:sz w:val="20"/>
              </w:rPr>
            </w:pPr>
          </w:p>
        </w:tc>
        <w:tc>
          <w:tcPr>
            <w:tcW w:w="4638" w:type="dxa"/>
          </w:tcPr>
          <w:p w14:paraId="4D3E4751" w14:textId="77777777" w:rsidR="00492507" w:rsidRPr="005B1243" w:rsidRDefault="00492507" w:rsidP="00492507">
            <w:pPr>
              <w:spacing w:after="120"/>
              <w:ind w:left="310"/>
              <w:jc w:val="both"/>
              <w:rPr>
                <w:rFonts w:ascii="Verdana" w:hAnsi="Verdana"/>
                <w:color w:val="E8E8E8" w:themeColor="background2"/>
                <w:sz w:val="20"/>
              </w:rPr>
            </w:pPr>
            <w:r w:rsidRPr="005B1243">
              <w:rPr>
                <w:rFonts w:ascii="Verdana" w:hAnsi="Verdana"/>
                <w:color w:val="E8E8E8" w:themeColor="background2"/>
                <w:sz w:val="20"/>
              </w:rPr>
              <w:t xml:space="preserve">Jika terdapat ketentuan dari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menjadi tidak sah atau tidak dapat dilaksanakan dalam hal apapun menurut hukum Republik Indonesia, keabsahan maupun keberlakukan pasal lainnya dalam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tetap berlaku dan dapat dilaksanakan dan tidak akan terpengaruh atau terganggu.</w:t>
            </w:r>
          </w:p>
        </w:tc>
      </w:tr>
      <w:tr w:rsidR="00492507" w:rsidRPr="00E1614A" w14:paraId="724EC0C5" w14:textId="77777777" w:rsidTr="005B1243">
        <w:tc>
          <w:tcPr>
            <w:tcW w:w="5024" w:type="dxa"/>
          </w:tcPr>
          <w:p w14:paraId="4DD1B182"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5B1243">
              <w:rPr>
                <w:rFonts w:ascii="Verdana" w:hAnsi="Verdana"/>
                <w:sz w:val="20"/>
              </w:rPr>
              <w:t>Notices</w:t>
            </w:r>
          </w:p>
        </w:tc>
        <w:tc>
          <w:tcPr>
            <w:tcW w:w="271" w:type="dxa"/>
          </w:tcPr>
          <w:p w14:paraId="0093A67E" w14:textId="77777777" w:rsidR="00492507" w:rsidRPr="005B1243" w:rsidRDefault="00492507" w:rsidP="00492507">
            <w:pPr>
              <w:spacing w:after="120"/>
              <w:rPr>
                <w:rFonts w:ascii="Verdana" w:hAnsi="Verdana"/>
                <w:sz w:val="20"/>
              </w:rPr>
            </w:pPr>
          </w:p>
        </w:tc>
        <w:tc>
          <w:tcPr>
            <w:tcW w:w="4638" w:type="dxa"/>
          </w:tcPr>
          <w:p w14:paraId="3B66D038" w14:textId="77777777"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Pemberitahuan</w:t>
            </w:r>
          </w:p>
        </w:tc>
      </w:tr>
      <w:tr w:rsidR="00492507" w:rsidRPr="00E1614A" w14:paraId="4324E40B" w14:textId="77777777" w:rsidTr="005B1243">
        <w:tc>
          <w:tcPr>
            <w:tcW w:w="5024" w:type="dxa"/>
          </w:tcPr>
          <w:p w14:paraId="5246355C" w14:textId="2162CEDC" w:rsidR="00492507" w:rsidRPr="005B1243" w:rsidRDefault="00492507" w:rsidP="005B1243">
            <w:pPr>
              <w:pStyle w:val="ListParagraph"/>
              <w:numPr>
                <w:ilvl w:val="0"/>
                <w:numId w:val="72"/>
              </w:numPr>
              <w:spacing w:after="120"/>
              <w:ind w:left="744" w:hanging="744"/>
              <w:jc w:val="both"/>
              <w:rPr>
                <w:rFonts w:ascii="Verdana" w:hAnsi="Verdana"/>
                <w:sz w:val="20"/>
              </w:rPr>
            </w:pPr>
            <w:r w:rsidRPr="00E1614A">
              <w:rPr>
                <w:rFonts w:ascii="Verdana" w:hAnsi="Verdana" w:cs="Verdana"/>
                <w:sz w:val="20"/>
                <w:szCs w:val="20"/>
              </w:rPr>
              <w:t xml:space="preserve">Any notice, demand or other communication to be delivered or made under or in connection </w:t>
            </w:r>
            <w:r w:rsidRPr="00563CB9">
              <w:rPr>
                <w:rFonts w:ascii="Verdana" w:hAnsi="Verdana" w:cs="Verdana"/>
                <w:sz w:val="20"/>
                <w:szCs w:val="20"/>
              </w:rPr>
              <w:t xml:space="preserve">with this </w:t>
            </w:r>
            <w:r w:rsidRPr="005B1243">
              <w:rPr>
                <w:rFonts w:ascii="Verdana" w:hAnsi="Verdana"/>
                <w:sz w:val="20"/>
              </w:rPr>
              <w:t>Agreement</w:t>
            </w:r>
            <w:r w:rsidRPr="00563CB9">
              <w:rPr>
                <w:rFonts w:ascii="Verdana" w:hAnsi="Verdana" w:cs="Verdana"/>
                <w:sz w:val="20"/>
                <w:szCs w:val="20"/>
              </w:rPr>
              <w:t xml:space="preserve"> shall be in writing in the Indonesian or English language shall be made </w:t>
            </w:r>
            <w:r w:rsidR="00C97F5F">
              <w:rPr>
                <w:rFonts w:ascii="Verdana" w:hAnsi="Verdana" w:cs="Verdana"/>
                <w:sz w:val="20"/>
                <w:szCs w:val="20"/>
              </w:rPr>
              <w:t xml:space="preserve">either </w:t>
            </w:r>
            <w:r w:rsidRPr="00563CB9">
              <w:rPr>
                <w:rFonts w:ascii="Verdana" w:hAnsi="Verdana" w:cs="Verdana"/>
                <w:sz w:val="20"/>
                <w:szCs w:val="20"/>
              </w:rPr>
              <w:t>by registered</w:t>
            </w:r>
            <w:r w:rsidRPr="00E1614A">
              <w:rPr>
                <w:rFonts w:ascii="Verdana" w:hAnsi="Verdana" w:cs="Verdana"/>
                <w:sz w:val="20"/>
                <w:szCs w:val="20"/>
              </w:rPr>
              <w:t xml:space="preserve"> mail, e-mail, or hand-delivered to the following addresses:</w:t>
            </w:r>
          </w:p>
        </w:tc>
        <w:tc>
          <w:tcPr>
            <w:tcW w:w="271" w:type="dxa"/>
          </w:tcPr>
          <w:p w14:paraId="6A79E48F" w14:textId="77777777" w:rsidR="00492507" w:rsidRPr="005B1243" w:rsidRDefault="00492507" w:rsidP="00492507">
            <w:pPr>
              <w:spacing w:after="120"/>
              <w:rPr>
                <w:rFonts w:ascii="Verdana" w:hAnsi="Verdana"/>
                <w:sz w:val="20"/>
              </w:rPr>
            </w:pPr>
          </w:p>
        </w:tc>
        <w:tc>
          <w:tcPr>
            <w:tcW w:w="4638" w:type="dxa"/>
          </w:tcPr>
          <w:p w14:paraId="61422F7E" w14:textId="7874A832" w:rsidR="00492507" w:rsidRPr="005B1243" w:rsidRDefault="00492507" w:rsidP="00492507">
            <w:pPr>
              <w:spacing w:after="120"/>
              <w:ind w:left="310"/>
              <w:jc w:val="both"/>
              <w:rPr>
                <w:rFonts w:ascii="Verdana" w:hAnsi="Verdana"/>
                <w:color w:val="E8E8E8" w:themeColor="background2"/>
                <w:sz w:val="20"/>
              </w:rPr>
            </w:pPr>
            <w:r w:rsidRPr="005B1243">
              <w:rPr>
                <w:rFonts w:ascii="Verdana" w:hAnsi="Verdana"/>
                <w:color w:val="E8E8E8" w:themeColor="background2"/>
                <w:sz w:val="20"/>
              </w:rPr>
              <w:t xml:space="preserve">Setiap pemberitauan, permintaan atau komunikasi lain yang disampaikan atau dibuat menurut atau berhubungan dengan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dilakukan dengan tertulis dan, kecuali jika sebaliknya disetujui, dengan pos tercatat, faksimili atau diantar langsung ke alamat berikut:</w:t>
            </w:r>
          </w:p>
        </w:tc>
      </w:tr>
      <w:tr w:rsidR="00492507" w:rsidRPr="00E1614A" w14:paraId="0255A348" w14:textId="77777777" w:rsidTr="005B1243">
        <w:tc>
          <w:tcPr>
            <w:tcW w:w="5024" w:type="dxa"/>
          </w:tcPr>
          <w:p w14:paraId="794D49B7" w14:textId="44FEE80F" w:rsidR="00492507" w:rsidRPr="005B1243" w:rsidRDefault="00492507" w:rsidP="005B1243">
            <w:pPr>
              <w:spacing w:after="120"/>
              <w:ind w:left="744"/>
              <w:jc w:val="both"/>
              <w:rPr>
                <w:rFonts w:ascii="Verdana" w:hAnsi="Verdana"/>
                <w:sz w:val="20"/>
              </w:rPr>
            </w:pPr>
            <w:r w:rsidRPr="00E1614A">
              <w:rPr>
                <w:rFonts w:ascii="Verdana" w:hAnsi="Verdana" w:cs="Verdana"/>
                <w:sz w:val="20"/>
                <w:szCs w:val="20"/>
              </w:rPr>
              <w:t xml:space="preserve">When to the </w:t>
            </w:r>
            <w:r w:rsidRPr="00E1614A">
              <w:rPr>
                <w:rFonts w:ascii="Verdana" w:hAnsi="Verdana" w:cs="Verdana"/>
                <w:b/>
                <w:bCs/>
                <w:sz w:val="20"/>
                <w:szCs w:val="20"/>
              </w:rPr>
              <w:t>Seller</w:t>
            </w:r>
            <w:r w:rsidRPr="00E1614A">
              <w:rPr>
                <w:rFonts w:ascii="Verdana" w:hAnsi="Verdana" w:cs="Verdana"/>
                <w:sz w:val="20"/>
                <w:szCs w:val="20"/>
              </w:rPr>
              <w:t>:</w:t>
            </w:r>
          </w:p>
        </w:tc>
        <w:tc>
          <w:tcPr>
            <w:tcW w:w="271" w:type="dxa"/>
          </w:tcPr>
          <w:p w14:paraId="2511FBE0" w14:textId="77777777" w:rsidR="00492507" w:rsidRPr="005B1243" w:rsidRDefault="00492507" w:rsidP="00492507">
            <w:pPr>
              <w:spacing w:after="120"/>
              <w:rPr>
                <w:rFonts w:ascii="Verdana" w:hAnsi="Verdana"/>
                <w:sz w:val="20"/>
              </w:rPr>
            </w:pPr>
          </w:p>
        </w:tc>
        <w:tc>
          <w:tcPr>
            <w:tcW w:w="4638" w:type="dxa"/>
          </w:tcPr>
          <w:p w14:paraId="3DF886BC" w14:textId="24627249" w:rsidR="00492507" w:rsidRPr="005B1243" w:rsidRDefault="00492507" w:rsidP="00492507">
            <w:pPr>
              <w:spacing w:after="120"/>
              <w:jc w:val="both"/>
              <w:rPr>
                <w:rFonts w:ascii="Verdana" w:hAnsi="Verdana"/>
                <w:color w:val="E8E8E8" w:themeColor="background2"/>
                <w:sz w:val="20"/>
              </w:rPr>
            </w:pPr>
            <w:r w:rsidRPr="005B1243">
              <w:rPr>
                <w:rFonts w:ascii="Verdana" w:hAnsi="Verdana"/>
                <w:color w:val="E8E8E8" w:themeColor="background2"/>
                <w:sz w:val="20"/>
              </w:rPr>
              <w:t>*</w:t>
            </w:r>
          </w:p>
        </w:tc>
      </w:tr>
      <w:tr w:rsidR="00492507" w:rsidRPr="00E1614A" w14:paraId="11BBA28C" w14:textId="77777777" w:rsidTr="005B1243">
        <w:tc>
          <w:tcPr>
            <w:tcW w:w="5024" w:type="dxa"/>
          </w:tcPr>
          <w:p w14:paraId="535B5A9F" w14:textId="77777777" w:rsidR="00492507" w:rsidRDefault="00492507" w:rsidP="00651CC5">
            <w:pPr>
              <w:spacing w:after="120"/>
              <w:ind w:left="744"/>
              <w:jc w:val="both"/>
              <w:rPr>
                <w:rFonts w:ascii="Verdana" w:hAnsi="Verdana" w:cs="Verdana"/>
                <w:sz w:val="20"/>
                <w:szCs w:val="20"/>
              </w:rPr>
            </w:pPr>
            <w:r w:rsidRPr="00E1614A">
              <w:rPr>
                <w:rFonts w:ascii="Verdana" w:hAnsi="Verdana" w:cs="Verdana"/>
                <w:sz w:val="20"/>
                <w:szCs w:val="20"/>
              </w:rPr>
              <w:t xml:space="preserve">When to the </w:t>
            </w:r>
            <w:r w:rsidRPr="00E1614A">
              <w:rPr>
                <w:rFonts w:ascii="Verdana" w:hAnsi="Verdana" w:cs="Verdana"/>
                <w:b/>
                <w:bCs/>
                <w:sz w:val="20"/>
                <w:szCs w:val="20"/>
              </w:rPr>
              <w:t>Purchaser</w:t>
            </w:r>
            <w:r w:rsidRPr="00E1614A">
              <w:rPr>
                <w:rFonts w:ascii="Verdana" w:hAnsi="Verdana" w:cs="Verdana"/>
                <w:sz w:val="20"/>
                <w:szCs w:val="20"/>
              </w:rPr>
              <w:t>:</w:t>
            </w:r>
          </w:p>
          <w:p w14:paraId="2A65B17D" w14:textId="141D1C1A" w:rsidR="0047722D" w:rsidRPr="005B1243" w:rsidRDefault="0047722D" w:rsidP="005B1243">
            <w:pPr>
              <w:spacing w:after="120"/>
              <w:ind w:left="744"/>
              <w:jc w:val="both"/>
              <w:rPr>
                <w:rFonts w:ascii="Verdana" w:hAnsi="Verdana"/>
                <w:sz w:val="20"/>
              </w:rPr>
            </w:pPr>
            <w:r w:rsidRPr="0047722D">
              <w:rPr>
                <w:rFonts w:ascii="Verdana" w:hAnsi="Verdana"/>
                <w:sz w:val="20"/>
              </w:rPr>
              <w:t>Sedayu Square Blok L No. 30-32,</w:t>
            </w:r>
            <w:r>
              <w:rPr>
                <w:rFonts w:ascii="Verdana" w:hAnsi="Verdana"/>
                <w:sz w:val="20"/>
              </w:rPr>
              <w:t xml:space="preserve"> </w:t>
            </w:r>
            <w:r w:rsidRPr="0047722D">
              <w:rPr>
                <w:rFonts w:ascii="Verdana" w:hAnsi="Verdana"/>
                <w:sz w:val="20"/>
              </w:rPr>
              <w:t>Jl. Outer Ring Road Cengkareng, Jakarta Barat,</w:t>
            </w:r>
            <w:r>
              <w:rPr>
                <w:rFonts w:ascii="Verdana" w:hAnsi="Verdana"/>
                <w:sz w:val="20"/>
              </w:rPr>
              <w:t xml:space="preserve"> </w:t>
            </w:r>
            <w:r w:rsidRPr="0047722D">
              <w:rPr>
                <w:rFonts w:ascii="Verdana" w:hAnsi="Verdana"/>
                <w:sz w:val="20"/>
              </w:rPr>
              <w:t>DKI Jakarta 11730</w:t>
            </w:r>
          </w:p>
        </w:tc>
        <w:tc>
          <w:tcPr>
            <w:tcW w:w="271" w:type="dxa"/>
          </w:tcPr>
          <w:p w14:paraId="1A56C1F6" w14:textId="77777777" w:rsidR="00492507" w:rsidRPr="005B1243" w:rsidRDefault="00492507" w:rsidP="00492507">
            <w:pPr>
              <w:spacing w:after="120"/>
              <w:rPr>
                <w:rFonts w:ascii="Verdana" w:hAnsi="Verdana"/>
                <w:sz w:val="20"/>
              </w:rPr>
            </w:pPr>
          </w:p>
        </w:tc>
        <w:tc>
          <w:tcPr>
            <w:tcW w:w="4638" w:type="dxa"/>
          </w:tcPr>
          <w:p w14:paraId="0D5BB1AB" w14:textId="4816B743" w:rsidR="00492507" w:rsidRPr="005B1243" w:rsidRDefault="00492507" w:rsidP="00492507">
            <w:pPr>
              <w:spacing w:after="120"/>
              <w:jc w:val="both"/>
              <w:rPr>
                <w:rFonts w:ascii="Verdana" w:hAnsi="Verdana"/>
                <w:color w:val="E8E8E8" w:themeColor="background2"/>
                <w:sz w:val="20"/>
              </w:rPr>
            </w:pPr>
            <w:r w:rsidRPr="005B1243">
              <w:rPr>
                <w:rFonts w:ascii="Verdana" w:hAnsi="Verdana"/>
                <w:color w:val="E8E8E8" w:themeColor="background2"/>
                <w:sz w:val="20"/>
              </w:rPr>
              <w:t>*</w:t>
            </w:r>
          </w:p>
        </w:tc>
      </w:tr>
      <w:tr w:rsidR="00492507" w:rsidRPr="00E1614A" w14:paraId="7C15DA33" w14:textId="77777777" w:rsidTr="005B1243">
        <w:tc>
          <w:tcPr>
            <w:tcW w:w="5024" w:type="dxa"/>
          </w:tcPr>
          <w:p w14:paraId="66579BE4" w14:textId="77777777" w:rsidR="00492507" w:rsidRPr="005B1243" w:rsidRDefault="00492507" w:rsidP="005B1243">
            <w:pPr>
              <w:spacing w:after="120"/>
              <w:ind w:left="744"/>
              <w:jc w:val="both"/>
              <w:rPr>
                <w:rFonts w:ascii="Verdana" w:hAnsi="Verdana"/>
                <w:sz w:val="20"/>
              </w:rPr>
            </w:pPr>
            <w:r w:rsidRPr="00E1614A">
              <w:rPr>
                <w:rFonts w:ascii="Verdana" w:hAnsi="Verdana" w:cs="Verdana"/>
                <w:sz w:val="20"/>
                <w:szCs w:val="20"/>
              </w:rPr>
              <w:t>With a copy to:</w:t>
            </w:r>
          </w:p>
        </w:tc>
        <w:tc>
          <w:tcPr>
            <w:tcW w:w="271" w:type="dxa"/>
          </w:tcPr>
          <w:p w14:paraId="4A045B29" w14:textId="77777777" w:rsidR="00492507" w:rsidRPr="005B1243" w:rsidRDefault="00492507" w:rsidP="00492507">
            <w:pPr>
              <w:spacing w:after="120"/>
              <w:rPr>
                <w:rFonts w:ascii="Verdana" w:hAnsi="Verdana"/>
                <w:sz w:val="20"/>
              </w:rPr>
            </w:pPr>
          </w:p>
        </w:tc>
        <w:tc>
          <w:tcPr>
            <w:tcW w:w="4638" w:type="dxa"/>
          </w:tcPr>
          <w:p w14:paraId="242A0BDD" w14:textId="77777777" w:rsidR="00492507" w:rsidRPr="005B1243" w:rsidRDefault="00492507" w:rsidP="00492507">
            <w:pPr>
              <w:spacing w:after="120"/>
              <w:jc w:val="both"/>
              <w:rPr>
                <w:rFonts w:ascii="Verdana" w:hAnsi="Verdana"/>
                <w:color w:val="E8E8E8" w:themeColor="background2"/>
                <w:sz w:val="20"/>
              </w:rPr>
            </w:pPr>
            <w:r w:rsidRPr="005B1243">
              <w:rPr>
                <w:rFonts w:ascii="Verdana" w:hAnsi="Verdana"/>
                <w:color w:val="E8E8E8" w:themeColor="background2"/>
                <w:sz w:val="20"/>
              </w:rPr>
              <w:t>Dengan salinan untuk :</w:t>
            </w:r>
          </w:p>
        </w:tc>
      </w:tr>
      <w:tr w:rsidR="00492507" w:rsidRPr="00E1614A" w14:paraId="3A2F1343" w14:textId="77777777" w:rsidTr="005B1243">
        <w:tc>
          <w:tcPr>
            <w:tcW w:w="5024" w:type="dxa"/>
          </w:tcPr>
          <w:p w14:paraId="6D60CA37" w14:textId="202030CD" w:rsidR="00492507" w:rsidRPr="005B1243" w:rsidRDefault="00492507" w:rsidP="005B1243">
            <w:pPr>
              <w:pStyle w:val="ListParagraph"/>
              <w:spacing w:after="120"/>
              <w:ind w:left="744"/>
              <w:jc w:val="both"/>
              <w:rPr>
                <w:rFonts w:ascii="Verdana" w:hAnsi="Verdana"/>
                <w:sz w:val="20"/>
              </w:rPr>
            </w:pPr>
            <w:r w:rsidRPr="00E1614A">
              <w:rPr>
                <w:rFonts w:ascii="Verdana" w:hAnsi="Verdana" w:cs="Verdana"/>
                <w:sz w:val="20"/>
                <w:szCs w:val="20"/>
              </w:rPr>
              <w:t>or to any substitute contact information as may be notified by a Party to the other Party by not less than 5 (five) calendar days notice.</w:t>
            </w:r>
          </w:p>
        </w:tc>
        <w:tc>
          <w:tcPr>
            <w:tcW w:w="271" w:type="dxa"/>
          </w:tcPr>
          <w:p w14:paraId="353A8B34" w14:textId="77777777" w:rsidR="00492507" w:rsidRPr="005B1243" w:rsidRDefault="00492507" w:rsidP="00492507">
            <w:pPr>
              <w:spacing w:after="120"/>
              <w:rPr>
                <w:rFonts w:ascii="Verdana" w:hAnsi="Verdana"/>
                <w:sz w:val="20"/>
              </w:rPr>
            </w:pPr>
          </w:p>
        </w:tc>
        <w:tc>
          <w:tcPr>
            <w:tcW w:w="4638" w:type="dxa"/>
          </w:tcPr>
          <w:p w14:paraId="21FB2109" w14:textId="05EF4C33" w:rsidR="00492507" w:rsidRPr="005B1243" w:rsidRDefault="00492507" w:rsidP="00492507">
            <w:pPr>
              <w:spacing w:after="120"/>
              <w:ind w:left="310"/>
              <w:jc w:val="both"/>
              <w:rPr>
                <w:rFonts w:ascii="Verdana" w:hAnsi="Verdana"/>
                <w:color w:val="E8E8E8" w:themeColor="background2"/>
                <w:sz w:val="20"/>
              </w:rPr>
            </w:pPr>
            <w:r w:rsidRPr="005B1243">
              <w:rPr>
                <w:rFonts w:ascii="Verdana" w:hAnsi="Verdana"/>
                <w:color w:val="E8E8E8" w:themeColor="background2"/>
                <w:sz w:val="20"/>
              </w:rPr>
              <w:t>Setiap pemberitahuan, permintaan atau komunikasi akan dianggap sebagai telah sepatutnya segera dilakukan jika disampaikan secara pribadi atau diberikan atau dilakukan dengan faksimili atau 5 Hari Kerja setelah dicetak jika diberikan atau dilakukan berdasarkan pos tercatat.</w:t>
            </w:r>
          </w:p>
        </w:tc>
      </w:tr>
      <w:tr w:rsidR="00492507" w:rsidRPr="00E1614A" w14:paraId="65E1D9AF" w14:textId="77777777" w:rsidTr="00D829E5">
        <w:tc>
          <w:tcPr>
            <w:tcW w:w="5024" w:type="dxa"/>
          </w:tcPr>
          <w:p w14:paraId="7F5FEF16" w14:textId="6436B137" w:rsidR="00492507" w:rsidRPr="00E1614A" w:rsidRDefault="00492507" w:rsidP="0004374A">
            <w:pPr>
              <w:pStyle w:val="ListParagraph"/>
              <w:numPr>
                <w:ilvl w:val="0"/>
                <w:numId w:val="72"/>
              </w:numPr>
              <w:spacing w:after="120"/>
              <w:ind w:left="744" w:hanging="744"/>
              <w:jc w:val="both"/>
              <w:rPr>
                <w:rFonts w:ascii="Verdana" w:hAnsi="Verdana" w:cs="Verdana"/>
                <w:sz w:val="20"/>
                <w:szCs w:val="20"/>
              </w:rPr>
            </w:pPr>
            <w:r w:rsidRPr="00E1614A">
              <w:rPr>
                <w:rFonts w:ascii="Verdana" w:hAnsi="Verdana" w:cs="Verdana"/>
                <w:sz w:val="20"/>
                <w:szCs w:val="20"/>
              </w:rPr>
              <w:t>Any such notice, demand or communication shall be deemed to have been duly received:</w:t>
            </w:r>
          </w:p>
        </w:tc>
        <w:tc>
          <w:tcPr>
            <w:tcW w:w="271" w:type="dxa"/>
          </w:tcPr>
          <w:p w14:paraId="1E641681" w14:textId="77777777" w:rsidR="00492507" w:rsidRPr="00E1614A" w:rsidRDefault="00492507" w:rsidP="00492507">
            <w:pPr>
              <w:spacing w:after="120"/>
              <w:rPr>
                <w:rFonts w:ascii="Verdana" w:hAnsi="Verdana"/>
                <w:sz w:val="20"/>
                <w:szCs w:val="20"/>
              </w:rPr>
            </w:pPr>
          </w:p>
        </w:tc>
        <w:tc>
          <w:tcPr>
            <w:tcW w:w="4638" w:type="dxa"/>
          </w:tcPr>
          <w:p w14:paraId="00C021EB"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7D8D311A" w14:textId="77777777" w:rsidTr="00D829E5">
        <w:tc>
          <w:tcPr>
            <w:tcW w:w="5024" w:type="dxa"/>
          </w:tcPr>
          <w:p w14:paraId="6CF37058" w14:textId="4DF0F8B7" w:rsidR="00492507" w:rsidRPr="00E1614A" w:rsidRDefault="00492507" w:rsidP="0004374A">
            <w:pPr>
              <w:pStyle w:val="ListParagraph"/>
              <w:numPr>
                <w:ilvl w:val="0"/>
                <w:numId w:val="73"/>
              </w:numPr>
              <w:spacing w:after="120"/>
              <w:ind w:left="1169" w:hanging="425"/>
              <w:jc w:val="both"/>
              <w:rPr>
                <w:rFonts w:ascii="Verdana" w:hAnsi="Verdana" w:cs="Verdana"/>
                <w:sz w:val="20"/>
                <w:szCs w:val="20"/>
              </w:rPr>
            </w:pPr>
            <w:r w:rsidRPr="00E1614A">
              <w:rPr>
                <w:rFonts w:ascii="Verdana" w:hAnsi="Verdana"/>
                <w:sz w:val="20"/>
                <w:szCs w:val="20"/>
              </w:rPr>
              <w:t>In case of a notice delivered by hand, on the day of actual delivery;</w:t>
            </w:r>
          </w:p>
        </w:tc>
        <w:tc>
          <w:tcPr>
            <w:tcW w:w="271" w:type="dxa"/>
          </w:tcPr>
          <w:p w14:paraId="5229E1AB" w14:textId="77777777" w:rsidR="00492507" w:rsidRPr="00E1614A" w:rsidRDefault="00492507" w:rsidP="00492507">
            <w:pPr>
              <w:spacing w:after="120"/>
              <w:rPr>
                <w:rFonts w:ascii="Verdana" w:hAnsi="Verdana"/>
                <w:sz w:val="20"/>
                <w:szCs w:val="20"/>
              </w:rPr>
            </w:pPr>
          </w:p>
        </w:tc>
        <w:tc>
          <w:tcPr>
            <w:tcW w:w="4638" w:type="dxa"/>
          </w:tcPr>
          <w:p w14:paraId="2BC34725"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780C20D8" w14:textId="77777777" w:rsidTr="00D829E5">
        <w:tc>
          <w:tcPr>
            <w:tcW w:w="5024" w:type="dxa"/>
          </w:tcPr>
          <w:p w14:paraId="6F6F8850" w14:textId="5F067AD4" w:rsidR="00492507" w:rsidRPr="00E1614A" w:rsidRDefault="00492507" w:rsidP="0004374A">
            <w:pPr>
              <w:pStyle w:val="ListParagraph"/>
              <w:numPr>
                <w:ilvl w:val="0"/>
                <w:numId w:val="73"/>
              </w:numPr>
              <w:spacing w:after="120"/>
              <w:ind w:left="1169" w:hanging="425"/>
              <w:jc w:val="both"/>
              <w:rPr>
                <w:rFonts w:ascii="Verdana" w:hAnsi="Verdana"/>
                <w:sz w:val="20"/>
                <w:szCs w:val="20"/>
              </w:rPr>
            </w:pPr>
            <w:r w:rsidRPr="00E1614A">
              <w:rPr>
                <w:rFonts w:ascii="Verdana" w:hAnsi="Verdana"/>
                <w:sz w:val="20"/>
                <w:szCs w:val="20"/>
              </w:rPr>
              <w:lastRenderedPageBreak/>
              <w:t>In case of a notice delivery by mail, on the second Business Day or, in case of airmail, the 5</w:t>
            </w:r>
            <w:r w:rsidRPr="00E1614A">
              <w:rPr>
                <w:rFonts w:ascii="Verdana" w:hAnsi="Verdana"/>
                <w:sz w:val="20"/>
                <w:szCs w:val="20"/>
                <w:vertAlign w:val="superscript"/>
              </w:rPr>
              <w:t>th</w:t>
            </w:r>
            <w:r w:rsidRPr="00E1614A">
              <w:rPr>
                <w:rFonts w:ascii="Verdana" w:hAnsi="Verdana"/>
                <w:sz w:val="20"/>
                <w:szCs w:val="20"/>
              </w:rPr>
              <w:t xml:space="preserve"> (fifth) Business Day, following the day on which the same was dispatched by first class mail postage prepaid or, as the case may be, airmail postage prepaid; or</w:t>
            </w:r>
          </w:p>
        </w:tc>
        <w:tc>
          <w:tcPr>
            <w:tcW w:w="271" w:type="dxa"/>
          </w:tcPr>
          <w:p w14:paraId="24CD5921" w14:textId="77777777" w:rsidR="00492507" w:rsidRPr="00E1614A" w:rsidRDefault="00492507" w:rsidP="00492507">
            <w:pPr>
              <w:spacing w:after="120"/>
              <w:rPr>
                <w:rFonts w:ascii="Verdana" w:hAnsi="Verdana"/>
                <w:sz w:val="20"/>
                <w:szCs w:val="20"/>
              </w:rPr>
            </w:pPr>
          </w:p>
        </w:tc>
        <w:tc>
          <w:tcPr>
            <w:tcW w:w="4638" w:type="dxa"/>
          </w:tcPr>
          <w:p w14:paraId="74E10866"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3B20EA91" w14:textId="77777777" w:rsidTr="00D829E5">
        <w:tc>
          <w:tcPr>
            <w:tcW w:w="5024" w:type="dxa"/>
          </w:tcPr>
          <w:p w14:paraId="46083FA9" w14:textId="3DD1B53A" w:rsidR="00492507" w:rsidRPr="00E1614A" w:rsidRDefault="00492507" w:rsidP="0004374A">
            <w:pPr>
              <w:pStyle w:val="ListParagraph"/>
              <w:numPr>
                <w:ilvl w:val="0"/>
                <w:numId w:val="73"/>
              </w:numPr>
              <w:spacing w:after="120"/>
              <w:ind w:left="1169" w:hanging="425"/>
              <w:jc w:val="both"/>
              <w:rPr>
                <w:rFonts w:ascii="Verdana" w:hAnsi="Verdana"/>
                <w:sz w:val="20"/>
                <w:szCs w:val="20"/>
              </w:rPr>
            </w:pPr>
            <w:r w:rsidRPr="00E1614A">
              <w:rPr>
                <w:rFonts w:ascii="Verdana" w:hAnsi="Verdana"/>
                <w:sz w:val="20"/>
                <w:szCs w:val="20"/>
              </w:rPr>
              <w:t>In case of a notice transmitted by e-mail with returned confirmation report stating that the recipient receives the e-mail, on the day on which the same was transmitted,</w:t>
            </w:r>
          </w:p>
        </w:tc>
        <w:tc>
          <w:tcPr>
            <w:tcW w:w="271" w:type="dxa"/>
          </w:tcPr>
          <w:p w14:paraId="457F1ACC" w14:textId="77777777" w:rsidR="00492507" w:rsidRPr="00E1614A" w:rsidRDefault="00492507" w:rsidP="00492507">
            <w:pPr>
              <w:spacing w:after="120"/>
              <w:rPr>
                <w:rFonts w:ascii="Verdana" w:hAnsi="Verdana"/>
                <w:sz w:val="20"/>
                <w:szCs w:val="20"/>
              </w:rPr>
            </w:pPr>
          </w:p>
        </w:tc>
        <w:tc>
          <w:tcPr>
            <w:tcW w:w="4638" w:type="dxa"/>
          </w:tcPr>
          <w:p w14:paraId="3833ED3C" w14:textId="77777777" w:rsidR="00492507" w:rsidRPr="00636FCB" w:rsidRDefault="00492507" w:rsidP="00492507">
            <w:pPr>
              <w:spacing w:after="120"/>
              <w:ind w:left="310"/>
              <w:jc w:val="both"/>
              <w:rPr>
                <w:rFonts w:ascii="Verdana" w:hAnsi="Verdana" w:cs="Verdana"/>
                <w:color w:val="E8E8E8" w:themeColor="background2"/>
                <w:sz w:val="20"/>
                <w:szCs w:val="20"/>
              </w:rPr>
            </w:pPr>
          </w:p>
        </w:tc>
      </w:tr>
      <w:tr w:rsidR="00492507" w:rsidRPr="00E1614A" w14:paraId="323C74F2" w14:textId="77777777" w:rsidTr="005B1243">
        <w:tc>
          <w:tcPr>
            <w:tcW w:w="5024" w:type="dxa"/>
          </w:tcPr>
          <w:p w14:paraId="7D7D65CB" w14:textId="26195346" w:rsidR="00492507" w:rsidRPr="005B1243" w:rsidRDefault="00492507" w:rsidP="005B1243">
            <w:pPr>
              <w:spacing w:after="120"/>
              <w:ind w:left="744"/>
              <w:jc w:val="both"/>
              <w:rPr>
                <w:rFonts w:ascii="Verdana" w:hAnsi="Verdana"/>
                <w:sz w:val="20"/>
              </w:rPr>
            </w:pPr>
            <w:r w:rsidRPr="00E1614A">
              <w:rPr>
                <w:rFonts w:ascii="Verdana" w:hAnsi="Verdana"/>
                <w:sz w:val="20"/>
                <w:szCs w:val="20"/>
              </w:rPr>
              <w:t>provided that, a notice given in accordance with the above but received on a day which is not a Business Day or received after normal business hours at the place of the recipient shall be deemed to have been received on the next Business Day, provided further that, a notice changing the address of a Party shall be effective only upon actual receipt.</w:t>
            </w:r>
          </w:p>
        </w:tc>
        <w:tc>
          <w:tcPr>
            <w:tcW w:w="271" w:type="dxa"/>
          </w:tcPr>
          <w:p w14:paraId="4EB71B4D" w14:textId="77777777" w:rsidR="00492507" w:rsidRPr="005B1243" w:rsidRDefault="00492507" w:rsidP="00492507">
            <w:pPr>
              <w:spacing w:after="120"/>
              <w:rPr>
                <w:rFonts w:ascii="Verdana" w:hAnsi="Verdana"/>
                <w:sz w:val="20"/>
              </w:rPr>
            </w:pPr>
          </w:p>
        </w:tc>
        <w:tc>
          <w:tcPr>
            <w:tcW w:w="4638" w:type="dxa"/>
          </w:tcPr>
          <w:p w14:paraId="619F2ADE" w14:textId="59B1D698" w:rsidR="00492507" w:rsidRPr="005B1243" w:rsidRDefault="00492507" w:rsidP="00492507">
            <w:pPr>
              <w:spacing w:after="120"/>
              <w:ind w:left="310"/>
              <w:jc w:val="both"/>
              <w:rPr>
                <w:rFonts w:ascii="Verdana" w:hAnsi="Verdana"/>
                <w:color w:val="E8E8E8" w:themeColor="background2"/>
                <w:sz w:val="20"/>
              </w:rPr>
            </w:pPr>
          </w:p>
        </w:tc>
      </w:tr>
      <w:tr w:rsidR="00492507" w:rsidRPr="00E1614A" w14:paraId="56F6E53D" w14:textId="77777777" w:rsidTr="005B1243">
        <w:tc>
          <w:tcPr>
            <w:tcW w:w="5024" w:type="dxa"/>
          </w:tcPr>
          <w:p w14:paraId="4FA04FD1"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Entire Agreement</w:t>
            </w:r>
          </w:p>
        </w:tc>
        <w:tc>
          <w:tcPr>
            <w:tcW w:w="271" w:type="dxa"/>
          </w:tcPr>
          <w:p w14:paraId="5422E967" w14:textId="77777777" w:rsidR="00492507" w:rsidRPr="005B1243" w:rsidRDefault="00492507" w:rsidP="00492507">
            <w:pPr>
              <w:spacing w:after="120"/>
              <w:rPr>
                <w:rFonts w:ascii="Verdana" w:hAnsi="Verdana"/>
                <w:sz w:val="20"/>
              </w:rPr>
            </w:pPr>
          </w:p>
        </w:tc>
        <w:tc>
          <w:tcPr>
            <w:tcW w:w="4638" w:type="dxa"/>
          </w:tcPr>
          <w:p w14:paraId="5A610482" w14:textId="77777777"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Keseluruhan Perjanjian</w:t>
            </w:r>
          </w:p>
        </w:tc>
      </w:tr>
      <w:tr w:rsidR="00492507" w:rsidRPr="00E1614A" w14:paraId="69909F51" w14:textId="77777777" w:rsidTr="005B1243">
        <w:tc>
          <w:tcPr>
            <w:tcW w:w="5024" w:type="dxa"/>
          </w:tcPr>
          <w:p w14:paraId="58C53238" w14:textId="50A67762" w:rsidR="00492507" w:rsidRPr="005B1243" w:rsidRDefault="00492507" w:rsidP="005B1243">
            <w:pPr>
              <w:spacing w:after="120"/>
              <w:ind w:left="744"/>
              <w:jc w:val="both"/>
              <w:rPr>
                <w:rFonts w:ascii="Verdana" w:hAnsi="Verdana"/>
                <w:sz w:val="20"/>
              </w:rPr>
            </w:pPr>
            <w:r w:rsidRPr="00E1614A">
              <w:rPr>
                <w:rFonts w:ascii="Verdana" w:hAnsi="Verdana" w:cs="Verdana"/>
                <w:sz w:val="20"/>
                <w:szCs w:val="20"/>
              </w:rPr>
              <w:t xml:space="preserve">The </w:t>
            </w:r>
            <w:r w:rsidRPr="005B1243">
              <w:rPr>
                <w:rFonts w:ascii="Verdana" w:hAnsi="Verdana"/>
                <w:sz w:val="20"/>
              </w:rPr>
              <w:t>Agreement</w:t>
            </w:r>
            <w:r w:rsidRPr="00E1614A">
              <w:rPr>
                <w:rFonts w:ascii="Verdana" w:hAnsi="Verdana" w:cs="Verdana"/>
                <w:sz w:val="20"/>
                <w:szCs w:val="20"/>
              </w:rPr>
              <w:t xml:space="preserve"> shall constitute the entire agreement of the </w:t>
            </w:r>
            <w:r w:rsidRPr="005B1243">
              <w:rPr>
                <w:rFonts w:ascii="Verdana" w:hAnsi="Verdana"/>
                <w:sz w:val="20"/>
              </w:rPr>
              <w:t>Parties</w:t>
            </w:r>
            <w:r w:rsidRPr="00E1614A">
              <w:rPr>
                <w:rFonts w:ascii="Verdana" w:hAnsi="Verdana" w:cs="Verdana"/>
                <w:sz w:val="20"/>
                <w:szCs w:val="20"/>
              </w:rPr>
              <w:t xml:space="preserve"> hereto with respect to the subject </w:t>
            </w:r>
            <w:r w:rsidRPr="005B1243">
              <w:rPr>
                <w:rFonts w:ascii="Verdana" w:hAnsi="Verdana"/>
                <w:sz w:val="20"/>
              </w:rPr>
              <w:t>matter</w:t>
            </w:r>
            <w:r w:rsidRPr="00E1614A">
              <w:rPr>
                <w:rFonts w:ascii="Verdana" w:hAnsi="Verdana" w:cs="Verdana"/>
                <w:sz w:val="20"/>
                <w:szCs w:val="20"/>
              </w:rPr>
              <w:t xml:space="preserve"> hereof and supersede any prior expressions of intent or understanding with respect to foregoing subject matter, except if it is stated otherwise in this Agreement.</w:t>
            </w:r>
            <w:r w:rsidRPr="00E1614A" w:rsidDel="006150AA">
              <w:rPr>
                <w:rFonts w:ascii="Verdana" w:hAnsi="Verdana" w:cs="Verdana"/>
                <w:sz w:val="20"/>
                <w:szCs w:val="20"/>
              </w:rPr>
              <w:t xml:space="preserve"> </w:t>
            </w:r>
          </w:p>
        </w:tc>
        <w:tc>
          <w:tcPr>
            <w:tcW w:w="271" w:type="dxa"/>
          </w:tcPr>
          <w:p w14:paraId="20247F1D" w14:textId="77777777" w:rsidR="00492507" w:rsidRPr="005B1243" w:rsidRDefault="00492507" w:rsidP="00492507">
            <w:pPr>
              <w:spacing w:after="120"/>
              <w:rPr>
                <w:rFonts w:ascii="Verdana" w:hAnsi="Verdana"/>
                <w:sz w:val="20"/>
              </w:rPr>
            </w:pPr>
          </w:p>
        </w:tc>
        <w:tc>
          <w:tcPr>
            <w:tcW w:w="4638" w:type="dxa"/>
          </w:tcPr>
          <w:p w14:paraId="332D3D2C" w14:textId="77777777" w:rsidR="00492507" w:rsidRPr="005B1243" w:rsidRDefault="00492507" w:rsidP="00492507">
            <w:pPr>
              <w:spacing w:after="120"/>
              <w:ind w:left="310"/>
              <w:jc w:val="both"/>
              <w:rPr>
                <w:rFonts w:ascii="Verdana" w:hAnsi="Verdana"/>
                <w:color w:val="E8E8E8" w:themeColor="background2"/>
                <w:sz w:val="20"/>
              </w:rPr>
            </w:pP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merupakan dan terkandung keseluruhan perjanjian dan pemahaman antara </w:t>
            </w:r>
            <w:r w:rsidRPr="005B1243">
              <w:rPr>
                <w:rFonts w:ascii="Verdana" w:hAnsi="Verdana"/>
                <w:b/>
                <w:color w:val="E8E8E8" w:themeColor="background2"/>
                <w:sz w:val="20"/>
              </w:rPr>
              <w:t>Para Pihak</w:t>
            </w:r>
            <w:r w:rsidRPr="005B1243">
              <w:rPr>
                <w:rFonts w:ascii="Verdana" w:hAnsi="Verdana"/>
                <w:color w:val="E8E8E8" w:themeColor="background2"/>
                <w:sz w:val="20"/>
              </w:rPr>
              <w:t xml:space="preserve"> mengenai pokok permasalahan di sini dan menggantikan semua kesepahaman, perjanjian, surat penawaran, pengaturan antara </w:t>
            </w:r>
            <w:r w:rsidRPr="005B1243">
              <w:rPr>
                <w:rFonts w:ascii="Verdana" w:hAnsi="Verdana"/>
                <w:b/>
                <w:color w:val="E8E8E8" w:themeColor="background2"/>
                <w:sz w:val="20"/>
              </w:rPr>
              <w:t>Para Pihak</w:t>
            </w:r>
            <w:r w:rsidRPr="005B1243">
              <w:rPr>
                <w:rFonts w:ascii="Verdana" w:hAnsi="Verdana"/>
                <w:color w:val="E8E8E8" w:themeColor="background2"/>
                <w:sz w:val="20"/>
              </w:rPr>
              <w:t xml:space="preserve"> mengenai pokok permasalahan yang tersebut di sini.</w:t>
            </w:r>
          </w:p>
        </w:tc>
      </w:tr>
      <w:tr w:rsidR="00492507" w:rsidRPr="00E1614A" w14:paraId="1742F40C" w14:textId="77777777" w:rsidTr="005B1243">
        <w:tc>
          <w:tcPr>
            <w:tcW w:w="5024" w:type="dxa"/>
          </w:tcPr>
          <w:p w14:paraId="6C3CDA90"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t>Assignment</w:t>
            </w:r>
          </w:p>
        </w:tc>
        <w:tc>
          <w:tcPr>
            <w:tcW w:w="271" w:type="dxa"/>
          </w:tcPr>
          <w:p w14:paraId="7599B4FB" w14:textId="77777777" w:rsidR="00492507" w:rsidRPr="005B1243" w:rsidRDefault="00492507" w:rsidP="00492507">
            <w:pPr>
              <w:spacing w:after="120"/>
              <w:rPr>
                <w:rFonts w:ascii="Verdana" w:hAnsi="Verdana"/>
                <w:sz w:val="20"/>
              </w:rPr>
            </w:pPr>
          </w:p>
        </w:tc>
        <w:tc>
          <w:tcPr>
            <w:tcW w:w="4638" w:type="dxa"/>
          </w:tcPr>
          <w:p w14:paraId="24C0E5F7" w14:textId="77777777"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Pengalihan</w:t>
            </w:r>
          </w:p>
        </w:tc>
      </w:tr>
      <w:tr w:rsidR="00492507" w:rsidRPr="00E1614A" w14:paraId="6F3D8F2D" w14:textId="77777777" w:rsidTr="005B1243">
        <w:tc>
          <w:tcPr>
            <w:tcW w:w="5024" w:type="dxa"/>
          </w:tcPr>
          <w:p w14:paraId="56CC5A36" w14:textId="492B29D3" w:rsidR="00492507" w:rsidRPr="005B1243" w:rsidRDefault="00492507" w:rsidP="005B1243">
            <w:pPr>
              <w:spacing w:after="120"/>
              <w:ind w:left="744"/>
              <w:jc w:val="both"/>
              <w:rPr>
                <w:rFonts w:ascii="Verdana" w:hAnsi="Verdana"/>
                <w:sz w:val="20"/>
              </w:rPr>
            </w:pPr>
            <w:r w:rsidRPr="00E1614A">
              <w:rPr>
                <w:rFonts w:ascii="Verdana" w:hAnsi="Verdana" w:cs="Verdana"/>
                <w:sz w:val="20"/>
                <w:szCs w:val="20"/>
              </w:rPr>
              <w:t xml:space="preserve">No </w:t>
            </w:r>
            <w:r w:rsidRPr="005B1243">
              <w:rPr>
                <w:rFonts w:ascii="Verdana" w:hAnsi="Verdana"/>
                <w:sz w:val="20"/>
              </w:rPr>
              <w:t>Party</w:t>
            </w:r>
            <w:r w:rsidRPr="00563CB9">
              <w:rPr>
                <w:rFonts w:ascii="Verdana" w:hAnsi="Verdana" w:cs="Verdana"/>
                <w:sz w:val="20"/>
                <w:szCs w:val="20"/>
              </w:rPr>
              <w:t xml:space="preserve"> may, directly or indirectly, transfer, assign or delegate the rights or obligations under this </w:t>
            </w:r>
            <w:r w:rsidRPr="005B1243">
              <w:rPr>
                <w:rFonts w:ascii="Verdana" w:hAnsi="Verdana"/>
                <w:sz w:val="20"/>
              </w:rPr>
              <w:t>Agreement</w:t>
            </w:r>
            <w:r w:rsidRPr="00563CB9">
              <w:rPr>
                <w:rFonts w:ascii="Verdana" w:hAnsi="Verdana" w:cs="Verdana"/>
                <w:sz w:val="20"/>
                <w:szCs w:val="20"/>
              </w:rPr>
              <w:t xml:space="preserve">, in whole or in part, without the prior written consent of the other </w:t>
            </w:r>
            <w:r w:rsidRPr="005B1243">
              <w:rPr>
                <w:rFonts w:ascii="Verdana" w:hAnsi="Verdana"/>
                <w:sz w:val="20"/>
              </w:rPr>
              <w:t>Party</w:t>
            </w:r>
            <w:r w:rsidRPr="00563CB9">
              <w:rPr>
                <w:rFonts w:ascii="Verdana" w:hAnsi="Verdana" w:cs="Verdana"/>
                <w:sz w:val="20"/>
                <w:szCs w:val="20"/>
              </w:rPr>
              <w:t xml:space="preserve"> except that the</w:t>
            </w:r>
            <w:r w:rsidRPr="005B1243">
              <w:rPr>
                <w:rFonts w:ascii="Verdana" w:hAnsi="Verdana"/>
                <w:sz w:val="20"/>
              </w:rPr>
              <w:t xml:space="preserve"> Purchaser</w:t>
            </w:r>
            <w:r w:rsidRPr="00563CB9">
              <w:rPr>
                <w:rFonts w:ascii="Verdana" w:hAnsi="Verdana" w:cs="Verdana"/>
                <w:sz w:val="20"/>
                <w:szCs w:val="20"/>
              </w:rPr>
              <w:t xml:space="preserve"> shall be authori</w:t>
            </w:r>
            <w:r w:rsidR="00943E84">
              <w:rPr>
                <w:rFonts w:ascii="Verdana" w:hAnsi="Verdana" w:cs="Verdana"/>
                <w:sz w:val="20"/>
                <w:szCs w:val="20"/>
              </w:rPr>
              <w:t>z</w:t>
            </w:r>
            <w:r w:rsidRPr="00563CB9">
              <w:rPr>
                <w:rFonts w:ascii="Verdana" w:hAnsi="Verdana" w:cs="Verdana"/>
                <w:sz w:val="20"/>
                <w:szCs w:val="20"/>
              </w:rPr>
              <w:t xml:space="preserve">ed to transfer or assign this </w:t>
            </w:r>
            <w:r w:rsidRPr="005B1243">
              <w:rPr>
                <w:rFonts w:ascii="Verdana" w:hAnsi="Verdana"/>
                <w:sz w:val="20"/>
              </w:rPr>
              <w:t>Agreement</w:t>
            </w:r>
            <w:r w:rsidRPr="00563CB9">
              <w:rPr>
                <w:rFonts w:ascii="Verdana" w:hAnsi="Verdana" w:cs="Verdana"/>
                <w:sz w:val="20"/>
                <w:szCs w:val="20"/>
              </w:rPr>
              <w:t xml:space="preserve"> and/or its rights or obligations under this </w:t>
            </w:r>
            <w:r w:rsidRPr="005B1243">
              <w:rPr>
                <w:rFonts w:ascii="Verdana" w:hAnsi="Verdana"/>
                <w:sz w:val="20"/>
              </w:rPr>
              <w:t>Agreement</w:t>
            </w:r>
            <w:r w:rsidRPr="00563CB9">
              <w:rPr>
                <w:rFonts w:ascii="Verdana" w:hAnsi="Verdana" w:cs="Verdana"/>
                <w:sz w:val="20"/>
                <w:szCs w:val="20"/>
              </w:rPr>
              <w:t xml:space="preserve"> in whole or in part to any Affiliate or its assignee by notifying the Seller thereof. In such event, the </w:t>
            </w:r>
            <w:r w:rsidRPr="005B1243">
              <w:rPr>
                <w:rFonts w:ascii="Verdana" w:hAnsi="Verdana"/>
                <w:sz w:val="20"/>
              </w:rPr>
              <w:t>Purchaser</w:t>
            </w:r>
            <w:r w:rsidRPr="00563CB9">
              <w:rPr>
                <w:rFonts w:ascii="Verdana" w:hAnsi="Verdana" w:cs="Verdana"/>
                <w:sz w:val="20"/>
                <w:szCs w:val="20"/>
              </w:rPr>
              <w:t xml:space="preserve"> shall guarantee for the legal and financial capacity of the Affiliate becoming a </w:t>
            </w:r>
            <w:r w:rsidRPr="005B1243">
              <w:rPr>
                <w:rFonts w:ascii="Verdana" w:hAnsi="Verdana"/>
                <w:sz w:val="20"/>
              </w:rPr>
              <w:t>Party</w:t>
            </w:r>
            <w:r w:rsidRPr="00563CB9">
              <w:rPr>
                <w:rFonts w:ascii="Verdana" w:hAnsi="Verdana" w:cs="Verdana"/>
                <w:sz w:val="20"/>
                <w:szCs w:val="20"/>
              </w:rPr>
              <w:t xml:space="preserve"> in relation to the obligations of this </w:t>
            </w:r>
            <w:r w:rsidRPr="005B1243">
              <w:rPr>
                <w:rFonts w:ascii="Verdana" w:hAnsi="Verdana"/>
                <w:sz w:val="20"/>
              </w:rPr>
              <w:t>Agreement.</w:t>
            </w:r>
          </w:p>
        </w:tc>
        <w:tc>
          <w:tcPr>
            <w:tcW w:w="271" w:type="dxa"/>
          </w:tcPr>
          <w:p w14:paraId="78ADACBF" w14:textId="77777777" w:rsidR="00492507" w:rsidRPr="005B1243" w:rsidRDefault="00492507" w:rsidP="00492507">
            <w:pPr>
              <w:spacing w:after="120"/>
              <w:rPr>
                <w:rFonts w:ascii="Verdana" w:hAnsi="Verdana"/>
                <w:sz w:val="20"/>
              </w:rPr>
            </w:pPr>
          </w:p>
        </w:tc>
        <w:tc>
          <w:tcPr>
            <w:tcW w:w="4638" w:type="dxa"/>
          </w:tcPr>
          <w:p w14:paraId="39C90124" w14:textId="77777777" w:rsidR="00492507" w:rsidRPr="005B1243" w:rsidRDefault="00492507" w:rsidP="00492507">
            <w:pPr>
              <w:spacing w:after="120"/>
              <w:ind w:left="310"/>
              <w:jc w:val="both"/>
              <w:rPr>
                <w:rFonts w:ascii="Verdana" w:hAnsi="Verdana"/>
                <w:color w:val="E8E8E8" w:themeColor="background2"/>
                <w:sz w:val="20"/>
              </w:rPr>
            </w:pPr>
            <w:r w:rsidRPr="005B1243">
              <w:rPr>
                <w:rFonts w:ascii="Verdana" w:hAnsi="Verdana"/>
                <w:color w:val="E8E8E8" w:themeColor="background2"/>
                <w:sz w:val="20"/>
              </w:rPr>
              <w:t xml:space="preserve">Tidak satu pun </w:t>
            </w:r>
            <w:r w:rsidRPr="005B1243">
              <w:rPr>
                <w:rFonts w:ascii="Verdana" w:hAnsi="Verdana"/>
                <w:b/>
                <w:color w:val="E8E8E8" w:themeColor="background2"/>
                <w:sz w:val="20"/>
              </w:rPr>
              <w:t>Pihak</w:t>
            </w:r>
            <w:r w:rsidRPr="005B1243">
              <w:rPr>
                <w:rFonts w:ascii="Verdana" w:hAnsi="Verdana"/>
                <w:color w:val="E8E8E8" w:themeColor="background2"/>
                <w:sz w:val="20"/>
              </w:rPr>
              <w:t xml:space="preserve"> boleh, langsung atau tidak langsung memindahkan, mengalihkan atau melimpahkan hak atau kewajiban menurut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baik seluruhnya maupun sebagian, tanpa persetujuan tertulis dari Pihak lain kecuali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akan diwakilkan untuk memindahkan atau mengalihkan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dan /atau hak dan kewajiban menurut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baik seluruhnya maupun sebagian kepada afiliasi atau penerima berdasarkan pemberitahuan yang tersebut di sini. Dalam hal tersebut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menjamin hukum dan kapasitas keuangan dari </w:t>
            </w:r>
            <w:r w:rsidRPr="005B1243">
              <w:rPr>
                <w:rFonts w:ascii="Verdana" w:hAnsi="Verdana"/>
                <w:color w:val="E8E8E8" w:themeColor="background2"/>
                <w:sz w:val="20"/>
              </w:rPr>
              <w:lastRenderedPageBreak/>
              <w:t xml:space="preserve">afiliasi menjadi </w:t>
            </w:r>
            <w:r w:rsidRPr="005B1243">
              <w:rPr>
                <w:rFonts w:ascii="Verdana" w:hAnsi="Verdana"/>
                <w:b/>
                <w:color w:val="E8E8E8" w:themeColor="background2"/>
                <w:sz w:val="20"/>
              </w:rPr>
              <w:t>Pihak</w:t>
            </w:r>
            <w:r w:rsidRPr="005B1243">
              <w:rPr>
                <w:rFonts w:ascii="Verdana" w:hAnsi="Verdana"/>
                <w:color w:val="E8E8E8" w:themeColor="background2"/>
                <w:sz w:val="20"/>
              </w:rPr>
              <w:t xml:space="preserve"> yang berhubungan dengan kewajiban dari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w:t>
            </w:r>
          </w:p>
        </w:tc>
      </w:tr>
      <w:tr w:rsidR="00492507" w:rsidRPr="00E1614A" w14:paraId="4F6D21D3" w14:textId="77777777" w:rsidTr="005B1243">
        <w:tc>
          <w:tcPr>
            <w:tcW w:w="5024" w:type="dxa"/>
          </w:tcPr>
          <w:p w14:paraId="27AAAE08"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E1614A">
              <w:rPr>
                <w:rFonts w:ascii="Verdana" w:hAnsi="Verdana" w:cs="Verdana"/>
                <w:sz w:val="20"/>
                <w:szCs w:val="20"/>
              </w:rPr>
              <w:lastRenderedPageBreak/>
              <w:t>Costs and transfer Taxes</w:t>
            </w:r>
          </w:p>
        </w:tc>
        <w:tc>
          <w:tcPr>
            <w:tcW w:w="271" w:type="dxa"/>
          </w:tcPr>
          <w:p w14:paraId="59E325F9" w14:textId="77777777" w:rsidR="00492507" w:rsidRPr="005B1243" w:rsidRDefault="00492507" w:rsidP="00492507">
            <w:pPr>
              <w:spacing w:after="120"/>
              <w:rPr>
                <w:rFonts w:ascii="Verdana" w:hAnsi="Verdana"/>
                <w:sz w:val="20"/>
              </w:rPr>
            </w:pPr>
          </w:p>
        </w:tc>
        <w:tc>
          <w:tcPr>
            <w:tcW w:w="4638" w:type="dxa"/>
          </w:tcPr>
          <w:p w14:paraId="7A349CB7" w14:textId="2A55489B"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Biaya dan Pajak Pengalihan</w:t>
            </w:r>
          </w:p>
        </w:tc>
      </w:tr>
      <w:tr w:rsidR="00492507" w:rsidRPr="00E1614A" w14:paraId="5EA6D1CA" w14:textId="77777777" w:rsidTr="005B1243">
        <w:tc>
          <w:tcPr>
            <w:tcW w:w="5024" w:type="dxa"/>
          </w:tcPr>
          <w:p w14:paraId="28B7738C" w14:textId="17F07146" w:rsidR="00492507" w:rsidRPr="005B1243" w:rsidRDefault="002F2C4B" w:rsidP="005B1243">
            <w:pPr>
              <w:pStyle w:val="ListParagraph"/>
              <w:numPr>
                <w:ilvl w:val="2"/>
                <w:numId w:val="5"/>
              </w:numPr>
              <w:spacing w:after="120"/>
              <w:ind w:left="744" w:hanging="744"/>
              <w:contextualSpacing w:val="0"/>
              <w:jc w:val="both"/>
              <w:rPr>
                <w:rFonts w:ascii="Verdana" w:hAnsi="Verdana"/>
                <w:sz w:val="20"/>
              </w:rPr>
            </w:pPr>
            <w:r>
              <w:rPr>
                <w:rFonts w:ascii="Verdana" w:hAnsi="Verdana" w:cs="Verdana"/>
                <w:sz w:val="20"/>
                <w:szCs w:val="20"/>
              </w:rPr>
              <w:t>Subject to Article 3.3</w:t>
            </w:r>
            <w:r w:rsidR="00A70909">
              <w:rPr>
                <w:rFonts w:ascii="Verdana" w:hAnsi="Verdana" w:cs="Verdana"/>
                <w:sz w:val="20"/>
                <w:szCs w:val="20"/>
              </w:rPr>
              <w:t>.3</w:t>
            </w:r>
            <w:r>
              <w:rPr>
                <w:rFonts w:ascii="Verdana" w:hAnsi="Verdana" w:cs="Verdana"/>
                <w:sz w:val="20"/>
                <w:szCs w:val="20"/>
              </w:rPr>
              <w:t>, e</w:t>
            </w:r>
            <w:r w:rsidR="00492507" w:rsidRPr="00563CB9">
              <w:rPr>
                <w:rFonts w:ascii="Verdana" w:hAnsi="Verdana" w:cs="Verdana"/>
                <w:sz w:val="20"/>
                <w:szCs w:val="20"/>
              </w:rPr>
              <w:t xml:space="preserve">ach </w:t>
            </w:r>
            <w:r w:rsidR="00492507" w:rsidRPr="005B1243">
              <w:rPr>
                <w:rFonts w:ascii="Verdana" w:hAnsi="Verdana"/>
                <w:sz w:val="20"/>
              </w:rPr>
              <w:t>Party</w:t>
            </w:r>
            <w:r w:rsidR="00492507" w:rsidRPr="00563CB9">
              <w:rPr>
                <w:rFonts w:ascii="Verdana" w:hAnsi="Verdana" w:cs="Verdana"/>
                <w:sz w:val="20"/>
                <w:szCs w:val="20"/>
              </w:rPr>
              <w:t xml:space="preserve"> shall pay its own costs and expenses, including costs of counsel, accountants and other advisors, incurred in connection with or in relation to the negotiation and execution of this </w:t>
            </w:r>
            <w:r w:rsidR="00492507" w:rsidRPr="005B1243">
              <w:rPr>
                <w:rFonts w:ascii="Verdana" w:hAnsi="Verdana"/>
                <w:sz w:val="20"/>
              </w:rPr>
              <w:t>Agreement</w:t>
            </w:r>
            <w:r w:rsidR="00492507" w:rsidRPr="00563CB9">
              <w:rPr>
                <w:rFonts w:ascii="Verdana" w:hAnsi="Verdana" w:cs="Verdana"/>
                <w:sz w:val="20"/>
                <w:szCs w:val="20"/>
              </w:rPr>
              <w:t xml:space="preserve"> and the transactions contemplated hereby.</w:t>
            </w:r>
          </w:p>
        </w:tc>
        <w:tc>
          <w:tcPr>
            <w:tcW w:w="271" w:type="dxa"/>
          </w:tcPr>
          <w:p w14:paraId="20D877CF" w14:textId="77777777" w:rsidR="00492507" w:rsidRPr="005B1243" w:rsidRDefault="00492507" w:rsidP="00492507">
            <w:pPr>
              <w:spacing w:after="120"/>
              <w:rPr>
                <w:rFonts w:ascii="Verdana" w:hAnsi="Verdana"/>
                <w:sz w:val="20"/>
              </w:rPr>
            </w:pPr>
          </w:p>
        </w:tc>
        <w:tc>
          <w:tcPr>
            <w:tcW w:w="4638" w:type="dxa"/>
          </w:tcPr>
          <w:p w14:paraId="2B7911A6" w14:textId="77777777" w:rsidR="00492507" w:rsidRPr="005B1243" w:rsidRDefault="00492507" w:rsidP="00492507">
            <w:pPr>
              <w:pStyle w:val="ListParagraph"/>
              <w:numPr>
                <w:ilvl w:val="2"/>
                <w:numId w:val="6"/>
              </w:numPr>
              <w:spacing w:after="120"/>
              <w:contextualSpacing w:val="0"/>
              <w:jc w:val="both"/>
              <w:rPr>
                <w:rFonts w:ascii="Verdana" w:hAnsi="Verdana"/>
                <w:color w:val="E8E8E8" w:themeColor="background2"/>
                <w:sz w:val="20"/>
              </w:rPr>
            </w:pPr>
            <w:r w:rsidRPr="005B1243">
              <w:rPr>
                <w:rFonts w:ascii="Verdana" w:hAnsi="Verdana"/>
                <w:color w:val="E8E8E8" w:themeColor="background2"/>
                <w:sz w:val="20"/>
              </w:rPr>
              <w:t xml:space="preserve">Masing-masing </w:t>
            </w:r>
            <w:r w:rsidRPr="005B1243">
              <w:rPr>
                <w:rFonts w:ascii="Verdana" w:hAnsi="Verdana"/>
                <w:b/>
                <w:color w:val="E8E8E8" w:themeColor="background2"/>
                <w:sz w:val="20"/>
              </w:rPr>
              <w:t>Pihak</w:t>
            </w:r>
            <w:r w:rsidRPr="005B1243">
              <w:rPr>
                <w:rFonts w:ascii="Verdana" w:hAnsi="Verdana"/>
                <w:color w:val="E8E8E8" w:themeColor="background2"/>
                <w:sz w:val="20"/>
              </w:rPr>
              <w:t xml:space="preserve"> wajib membayar biaya sendiri dan beban, termasuk biaya dari penasehat, akuntan dan konsultan lainnya yang timbul sehubungan dengan atau berkaitan dengan negosiasi dan pelaksanaan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dan transaksi yang diatur dengan ini.</w:t>
            </w:r>
          </w:p>
        </w:tc>
      </w:tr>
      <w:tr w:rsidR="00492507" w:rsidRPr="00E1614A" w14:paraId="1BA722BE" w14:textId="77777777" w:rsidTr="005B1243">
        <w:tc>
          <w:tcPr>
            <w:tcW w:w="5024" w:type="dxa"/>
          </w:tcPr>
          <w:p w14:paraId="40CB0CF9" w14:textId="75CF4DD9" w:rsidR="00492507" w:rsidRPr="005B1243" w:rsidRDefault="002F2C4B" w:rsidP="005B1243">
            <w:pPr>
              <w:pStyle w:val="ListParagraph"/>
              <w:numPr>
                <w:ilvl w:val="2"/>
                <w:numId w:val="5"/>
              </w:numPr>
              <w:spacing w:after="120"/>
              <w:ind w:left="744" w:hanging="744"/>
              <w:contextualSpacing w:val="0"/>
              <w:jc w:val="both"/>
              <w:rPr>
                <w:rFonts w:ascii="Verdana" w:hAnsi="Verdana"/>
                <w:sz w:val="20"/>
              </w:rPr>
            </w:pPr>
            <w:r>
              <w:rPr>
                <w:rFonts w:ascii="Verdana" w:hAnsi="Verdana" w:cs="Verdana"/>
                <w:sz w:val="20"/>
                <w:szCs w:val="20"/>
              </w:rPr>
              <w:t xml:space="preserve">Any </w:t>
            </w:r>
            <w:r w:rsidR="00492507" w:rsidRPr="00E1614A">
              <w:rPr>
                <w:rFonts w:ascii="Verdana" w:hAnsi="Verdana" w:cs="Verdana"/>
                <w:sz w:val="20"/>
                <w:szCs w:val="20"/>
              </w:rPr>
              <w:t xml:space="preserve">transfer Taxes as may be </w:t>
            </w:r>
            <w:r w:rsidR="00492507" w:rsidRPr="00563CB9">
              <w:rPr>
                <w:rFonts w:ascii="Verdana" w:hAnsi="Verdana" w:cs="Verdana"/>
                <w:sz w:val="20"/>
                <w:szCs w:val="20"/>
              </w:rPr>
              <w:t xml:space="preserve">applicable relating to the payment of the Purchase Price or otherwise triggered by this </w:t>
            </w:r>
            <w:r w:rsidR="00492507" w:rsidRPr="005B1243">
              <w:rPr>
                <w:rFonts w:ascii="Verdana" w:hAnsi="Verdana"/>
                <w:sz w:val="20"/>
              </w:rPr>
              <w:t>Agreement</w:t>
            </w:r>
            <w:r w:rsidR="00492507" w:rsidRPr="00563CB9">
              <w:rPr>
                <w:rFonts w:ascii="Verdana" w:hAnsi="Verdana" w:cs="Verdana"/>
                <w:sz w:val="20"/>
                <w:szCs w:val="20"/>
              </w:rPr>
              <w:t xml:space="preserve">, shall be borne by each </w:t>
            </w:r>
            <w:r w:rsidR="00492507" w:rsidRPr="005B1243">
              <w:rPr>
                <w:rFonts w:ascii="Verdana" w:hAnsi="Verdana"/>
                <w:sz w:val="20"/>
              </w:rPr>
              <w:t>Party</w:t>
            </w:r>
            <w:r w:rsidR="00537535">
              <w:rPr>
                <w:rFonts w:ascii="Verdana" w:hAnsi="Verdana"/>
                <w:sz w:val="20"/>
              </w:rPr>
              <w:t xml:space="preserve"> in accordance with the applicable law</w:t>
            </w:r>
            <w:r w:rsidR="00492507" w:rsidRPr="005B1243">
              <w:rPr>
                <w:rFonts w:ascii="Verdana" w:hAnsi="Verdana"/>
                <w:sz w:val="20"/>
              </w:rPr>
              <w:t>.</w:t>
            </w:r>
          </w:p>
        </w:tc>
        <w:tc>
          <w:tcPr>
            <w:tcW w:w="271" w:type="dxa"/>
          </w:tcPr>
          <w:p w14:paraId="48BD7716" w14:textId="77777777" w:rsidR="00492507" w:rsidRPr="005B1243" w:rsidRDefault="00492507" w:rsidP="00492507">
            <w:pPr>
              <w:spacing w:after="120"/>
              <w:rPr>
                <w:rFonts w:ascii="Verdana" w:hAnsi="Verdana"/>
                <w:sz w:val="20"/>
              </w:rPr>
            </w:pPr>
          </w:p>
        </w:tc>
        <w:tc>
          <w:tcPr>
            <w:tcW w:w="4638" w:type="dxa"/>
          </w:tcPr>
          <w:p w14:paraId="278E5D89" w14:textId="3AB9ACB4" w:rsidR="00492507" w:rsidRPr="005B1243" w:rsidRDefault="00492507" w:rsidP="00492507">
            <w:pPr>
              <w:pStyle w:val="ListParagraph"/>
              <w:numPr>
                <w:ilvl w:val="2"/>
                <w:numId w:val="6"/>
              </w:numPr>
              <w:spacing w:after="120"/>
              <w:contextualSpacing w:val="0"/>
              <w:jc w:val="both"/>
              <w:rPr>
                <w:rFonts w:ascii="Verdana" w:hAnsi="Verdana"/>
                <w:color w:val="E8E8E8" w:themeColor="background2"/>
                <w:sz w:val="20"/>
              </w:rPr>
            </w:pPr>
            <w:r w:rsidRPr="005B1243">
              <w:rPr>
                <w:rFonts w:ascii="Verdana" w:hAnsi="Verdana"/>
                <w:color w:val="E8E8E8" w:themeColor="background2"/>
                <w:sz w:val="20"/>
              </w:rPr>
              <w:t xml:space="preserve">Biaya, pajak pengalihan dan beban yang mungkin berlaku berkaitan dengan kepentingan pembayaran atau dengan kata lain dicetuskan berdasarkan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Perjanjian Pengalihan Saham atau transaksi yang diatur dengan demikikan akan dibebankan oleh masing-masing </w:t>
            </w:r>
            <w:r w:rsidRPr="005B1243">
              <w:rPr>
                <w:rFonts w:ascii="Verdana" w:hAnsi="Verdana"/>
                <w:b/>
                <w:color w:val="E8E8E8" w:themeColor="background2"/>
                <w:sz w:val="20"/>
              </w:rPr>
              <w:t>Pihak.</w:t>
            </w:r>
          </w:p>
        </w:tc>
      </w:tr>
      <w:tr w:rsidR="00492507" w:rsidRPr="00E1614A" w14:paraId="7F7A864F" w14:textId="77777777" w:rsidTr="005B1243">
        <w:tc>
          <w:tcPr>
            <w:tcW w:w="5024" w:type="dxa"/>
          </w:tcPr>
          <w:p w14:paraId="75ECA1EC" w14:textId="77777777" w:rsidR="00492507" w:rsidRPr="005B1243" w:rsidRDefault="00492507" w:rsidP="005B1243">
            <w:pPr>
              <w:pStyle w:val="ListParagraph"/>
              <w:numPr>
                <w:ilvl w:val="1"/>
                <w:numId w:val="6"/>
              </w:numPr>
              <w:spacing w:after="120"/>
              <w:ind w:left="465" w:hanging="465"/>
              <w:contextualSpacing w:val="0"/>
              <w:jc w:val="both"/>
              <w:rPr>
                <w:rFonts w:ascii="Verdana" w:hAnsi="Verdana"/>
                <w:sz w:val="20"/>
              </w:rPr>
            </w:pPr>
            <w:r w:rsidRPr="005B1243">
              <w:rPr>
                <w:rFonts w:ascii="Verdana" w:hAnsi="Verdana"/>
                <w:sz w:val="20"/>
              </w:rPr>
              <w:t>Language</w:t>
            </w:r>
          </w:p>
        </w:tc>
        <w:tc>
          <w:tcPr>
            <w:tcW w:w="271" w:type="dxa"/>
          </w:tcPr>
          <w:p w14:paraId="120CBED7" w14:textId="77777777" w:rsidR="00492507" w:rsidRPr="005B1243" w:rsidRDefault="00492507" w:rsidP="00492507">
            <w:pPr>
              <w:spacing w:after="120"/>
              <w:rPr>
                <w:rFonts w:ascii="Verdana" w:hAnsi="Verdana"/>
                <w:sz w:val="20"/>
              </w:rPr>
            </w:pPr>
          </w:p>
        </w:tc>
        <w:tc>
          <w:tcPr>
            <w:tcW w:w="4638" w:type="dxa"/>
          </w:tcPr>
          <w:p w14:paraId="0E020B5C" w14:textId="77777777" w:rsidR="00492507" w:rsidRPr="005B1243" w:rsidRDefault="00492507" w:rsidP="00492507">
            <w:pPr>
              <w:pStyle w:val="ListParagraph"/>
              <w:numPr>
                <w:ilvl w:val="1"/>
                <w:numId w:val="5"/>
              </w:numPr>
              <w:spacing w:after="120"/>
              <w:ind w:left="860" w:hanging="500"/>
              <w:contextualSpacing w:val="0"/>
              <w:jc w:val="both"/>
              <w:rPr>
                <w:rFonts w:ascii="Verdana" w:hAnsi="Verdana"/>
                <w:color w:val="E8E8E8" w:themeColor="background2"/>
                <w:sz w:val="20"/>
              </w:rPr>
            </w:pPr>
            <w:r w:rsidRPr="005B1243">
              <w:rPr>
                <w:rFonts w:ascii="Verdana" w:hAnsi="Verdana"/>
                <w:color w:val="E8E8E8" w:themeColor="background2"/>
                <w:sz w:val="20"/>
              </w:rPr>
              <w:t>Bahasa</w:t>
            </w:r>
          </w:p>
        </w:tc>
      </w:tr>
      <w:tr w:rsidR="00492507" w:rsidRPr="00E1614A" w14:paraId="028859A8" w14:textId="77777777" w:rsidTr="005B1243">
        <w:tc>
          <w:tcPr>
            <w:tcW w:w="5024" w:type="dxa"/>
          </w:tcPr>
          <w:p w14:paraId="1A7F8641" w14:textId="49B23881" w:rsidR="00492507" w:rsidRPr="005B1243" w:rsidRDefault="00492507" w:rsidP="005B1243">
            <w:pPr>
              <w:pStyle w:val="ListParagraph"/>
              <w:spacing w:after="120"/>
              <w:ind w:left="744"/>
              <w:jc w:val="both"/>
              <w:rPr>
                <w:rFonts w:ascii="Verdana" w:hAnsi="Verdana"/>
                <w:sz w:val="20"/>
              </w:rPr>
            </w:pPr>
            <w:r w:rsidRPr="00E1614A">
              <w:rPr>
                <w:rFonts w:ascii="Verdana" w:hAnsi="Verdana" w:cs="Verdana"/>
                <w:sz w:val="20"/>
                <w:szCs w:val="20"/>
              </w:rPr>
              <w:t>This Agreement is executed in a text using both the English and Indonesia languages. The English version shall control the interpretation of this Agreement, and the Parties acknowledge and agree that in the event of any conflict or inconsistency between the two versions of this Agreement, the English version shall prevail, and the Bahasa Indonesia version shall be deemed to be automatically amended to conform with and to make the relevant Bahasa Indonesia text consistent with the relevant English text.</w:t>
            </w:r>
          </w:p>
        </w:tc>
        <w:tc>
          <w:tcPr>
            <w:tcW w:w="271" w:type="dxa"/>
          </w:tcPr>
          <w:p w14:paraId="294E2157" w14:textId="77777777" w:rsidR="00492507" w:rsidRPr="005B1243" w:rsidRDefault="00492507" w:rsidP="00492507">
            <w:pPr>
              <w:spacing w:after="120"/>
              <w:rPr>
                <w:rFonts w:ascii="Verdana" w:hAnsi="Verdana"/>
                <w:sz w:val="20"/>
              </w:rPr>
            </w:pPr>
          </w:p>
        </w:tc>
        <w:tc>
          <w:tcPr>
            <w:tcW w:w="4638" w:type="dxa"/>
          </w:tcPr>
          <w:p w14:paraId="3561C326" w14:textId="3844DE11" w:rsidR="00492507" w:rsidRPr="005B1243" w:rsidRDefault="00492507" w:rsidP="00492507">
            <w:pPr>
              <w:pStyle w:val="ListParagraph"/>
              <w:spacing w:after="120"/>
              <w:ind w:left="1080"/>
              <w:jc w:val="both"/>
              <w:rPr>
                <w:rFonts w:ascii="Verdana" w:hAnsi="Verdana"/>
                <w:color w:val="E8E8E8" w:themeColor="background2"/>
                <w:sz w:val="20"/>
              </w:rPr>
            </w:pPr>
            <w:r w:rsidRPr="005B1243">
              <w:rPr>
                <w:rFonts w:ascii="Verdana" w:hAnsi="Verdana"/>
                <w:b/>
                <w:color w:val="E8E8E8" w:themeColor="background2"/>
                <w:sz w:val="20"/>
                <w:lang w:val="id-ID"/>
              </w:rPr>
              <w:t>Perjanjian</w:t>
            </w:r>
            <w:r w:rsidRPr="005B1243">
              <w:rPr>
                <w:rFonts w:ascii="Verdana" w:hAnsi="Verdana"/>
                <w:color w:val="E8E8E8" w:themeColor="background2"/>
                <w:sz w:val="20"/>
                <w:lang w:val="id-ID"/>
              </w:rPr>
              <w:t xml:space="preserve"> ini pada sebagian besar dari </w:t>
            </w:r>
            <w:r w:rsidRPr="005B1243">
              <w:rPr>
                <w:rFonts w:ascii="Verdana" w:hAnsi="Verdana"/>
                <w:b/>
                <w:color w:val="E8E8E8" w:themeColor="background2"/>
                <w:sz w:val="20"/>
                <w:lang w:val="id-ID"/>
              </w:rPr>
              <w:t>Perjanjian</w:t>
            </w:r>
            <w:r w:rsidRPr="005B1243">
              <w:rPr>
                <w:rFonts w:ascii="Verdana" w:hAnsi="Verdana"/>
                <w:color w:val="E8E8E8" w:themeColor="background2"/>
                <w:sz w:val="20"/>
                <w:lang w:val="id-ID"/>
              </w:rPr>
              <w:t xml:space="preserve"> ini dibuat dalam Bahasa Indonesia dan Bahasa Inggris dan pada bagian lainnya dibuat hanya dalam Bahasa </w:t>
            </w:r>
            <w:r w:rsidRPr="005B1243">
              <w:rPr>
                <w:rFonts w:ascii="Verdana" w:hAnsi="Verdana"/>
                <w:color w:val="E8E8E8" w:themeColor="background2"/>
                <w:sz w:val="20"/>
              </w:rPr>
              <w:t>Indonesia</w:t>
            </w:r>
            <w:r w:rsidRPr="005B1243">
              <w:rPr>
                <w:rFonts w:ascii="Verdana" w:hAnsi="Verdana"/>
                <w:color w:val="E8E8E8" w:themeColor="background2"/>
                <w:sz w:val="20"/>
                <w:lang w:val="id-ID"/>
              </w:rPr>
              <w:t xml:space="preserve"> atau Bahasa Inggris. Dalam kaitannya dengan bagian-bagian yang dibuat dalam Bahasa Indonesia dan Bahasa Inggris, jika terdapat perbedaan dalam penafsiran atau pengertian mengenai isi </w:t>
            </w:r>
            <w:r w:rsidRPr="005B1243">
              <w:rPr>
                <w:rFonts w:ascii="Verdana" w:hAnsi="Verdana"/>
                <w:b/>
                <w:color w:val="E8E8E8" w:themeColor="background2"/>
                <w:sz w:val="20"/>
                <w:lang w:val="id-ID"/>
              </w:rPr>
              <w:t>Perjanjian</w:t>
            </w:r>
            <w:r w:rsidRPr="005B1243">
              <w:rPr>
                <w:rFonts w:ascii="Verdana" w:hAnsi="Verdana"/>
                <w:color w:val="E8E8E8" w:themeColor="background2"/>
                <w:sz w:val="20"/>
                <w:lang w:val="id-ID"/>
              </w:rPr>
              <w:t xml:space="preserve"> ini antara kata-kata dalam Bahasa Indonesia dan kata-kata dalam Bahasa Inggris, maka kata-kata dalam Bahasa Indonesia yang berlaku, dan dalam kaitannya dengan setiap bagian dari </w:t>
            </w:r>
            <w:r w:rsidRPr="005B1243">
              <w:rPr>
                <w:rFonts w:ascii="Verdana" w:hAnsi="Verdana"/>
                <w:b/>
                <w:color w:val="E8E8E8" w:themeColor="background2"/>
                <w:sz w:val="20"/>
                <w:lang w:val="id-ID"/>
              </w:rPr>
              <w:t>Perjanjian</w:t>
            </w:r>
            <w:r w:rsidRPr="005B1243">
              <w:rPr>
                <w:rFonts w:ascii="Verdana" w:hAnsi="Verdana"/>
                <w:color w:val="E8E8E8" w:themeColor="background2"/>
                <w:sz w:val="20"/>
                <w:lang w:val="id-ID"/>
              </w:rPr>
              <w:t xml:space="preserve"> ini yang dibuat dalam hanya satu bahasa (Bahasa Indonesia atau Bahasa Inggris), maka yang berlaku adalah bahasa yang digunakan pada bagian tersebut.</w:t>
            </w:r>
          </w:p>
        </w:tc>
      </w:tr>
      <w:tr w:rsidR="00492507" w:rsidRPr="00E1614A" w14:paraId="188ABE6D" w14:textId="77777777" w:rsidTr="005B1243">
        <w:tc>
          <w:tcPr>
            <w:tcW w:w="5024" w:type="dxa"/>
          </w:tcPr>
          <w:p w14:paraId="43E43522" w14:textId="77777777" w:rsidR="00492507" w:rsidRPr="005B1243" w:rsidRDefault="00492507" w:rsidP="005B1243">
            <w:pPr>
              <w:pStyle w:val="ListParagraph"/>
              <w:numPr>
                <w:ilvl w:val="0"/>
                <w:numId w:val="5"/>
              </w:numPr>
              <w:spacing w:after="120"/>
              <w:ind w:left="885" w:hanging="885"/>
              <w:contextualSpacing w:val="0"/>
              <w:jc w:val="both"/>
              <w:rPr>
                <w:rFonts w:ascii="Verdana" w:hAnsi="Verdana"/>
                <w:sz w:val="20"/>
              </w:rPr>
            </w:pPr>
            <w:r w:rsidRPr="00E1614A">
              <w:rPr>
                <w:rFonts w:ascii="Verdana" w:hAnsi="Verdana" w:cs="Verdana"/>
                <w:b/>
                <w:bCs/>
                <w:spacing w:val="-3"/>
                <w:sz w:val="20"/>
                <w:szCs w:val="20"/>
              </w:rPr>
              <w:t>LAW AND JURISDICTION</w:t>
            </w:r>
          </w:p>
        </w:tc>
        <w:tc>
          <w:tcPr>
            <w:tcW w:w="271" w:type="dxa"/>
          </w:tcPr>
          <w:p w14:paraId="24D72E8D" w14:textId="77777777" w:rsidR="00492507" w:rsidRPr="005B1243" w:rsidRDefault="00492507" w:rsidP="00492507">
            <w:pPr>
              <w:spacing w:after="120"/>
              <w:rPr>
                <w:rFonts w:ascii="Verdana" w:hAnsi="Verdana"/>
                <w:sz w:val="20"/>
              </w:rPr>
            </w:pPr>
          </w:p>
        </w:tc>
        <w:tc>
          <w:tcPr>
            <w:tcW w:w="4638" w:type="dxa"/>
          </w:tcPr>
          <w:p w14:paraId="6E218F7E" w14:textId="77777777" w:rsidR="00492507" w:rsidRPr="005B1243" w:rsidRDefault="00492507" w:rsidP="00492507">
            <w:pPr>
              <w:pStyle w:val="ListParagraph"/>
              <w:numPr>
                <w:ilvl w:val="0"/>
                <w:numId w:val="6"/>
              </w:numPr>
              <w:spacing w:after="120"/>
              <w:ind w:left="397" w:hanging="397"/>
              <w:contextualSpacing w:val="0"/>
              <w:jc w:val="both"/>
              <w:rPr>
                <w:rFonts w:ascii="Verdana" w:hAnsi="Verdana"/>
                <w:b/>
                <w:color w:val="E8E8E8" w:themeColor="background2"/>
                <w:sz w:val="20"/>
              </w:rPr>
            </w:pPr>
            <w:r w:rsidRPr="005B1243">
              <w:rPr>
                <w:rFonts w:ascii="Verdana" w:hAnsi="Verdana"/>
                <w:b/>
                <w:color w:val="E8E8E8" w:themeColor="background2"/>
                <w:sz w:val="20"/>
              </w:rPr>
              <w:t>HUKUM DAN WILAYAH HUKUM</w:t>
            </w:r>
          </w:p>
        </w:tc>
      </w:tr>
      <w:tr w:rsidR="00492507" w:rsidRPr="00E1614A" w14:paraId="467F8ABB" w14:textId="77777777" w:rsidTr="005B1243">
        <w:trPr>
          <w:trHeight w:val="423"/>
        </w:trPr>
        <w:tc>
          <w:tcPr>
            <w:tcW w:w="5024" w:type="dxa"/>
          </w:tcPr>
          <w:p w14:paraId="1DB8136C" w14:textId="77777777" w:rsidR="00492507" w:rsidRPr="005B1243" w:rsidRDefault="00492507" w:rsidP="005B1243">
            <w:pPr>
              <w:pStyle w:val="ListParagraph"/>
              <w:numPr>
                <w:ilvl w:val="0"/>
                <w:numId w:val="74"/>
              </w:numPr>
              <w:spacing w:after="120"/>
              <w:ind w:left="885" w:hanging="885"/>
              <w:jc w:val="both"/>
              <w:rPr>
                <w:rFonts w:ascii="Verdana" w:hAnsi="Verdana"/>
                <w:sz w:val="20"/>
              </w:rPr>
            </w:pPr>
            <w:r w:rsidRPr="00563CB9">
              <w:rPr>
                <w:rFonts w:ascii="Verdana" w:hAnsi="Verdana" w:cs="Verdana"/>
                <w:sz w:val="20"/>
                <w:szCs w:val="20"/>
              </w:rPr>
              <w:lastRenderedPageBreak/>
              <w:t xml:space="preserve">This </w:t>
            </w:r>
            <w:r w:rsidRPr="005B1243">
              <w:rPr>
                <w:rFonts w:ascii="Verdana" w:hAnsi="Verdana"/>
                <w:sz w:val="20"/>
              </w:rPr>
              <w:t>Agreement</w:t>
            </w:r>
            <w:r w:rsidRPr="00563CB9">
              <w:rPr>
                <w:rFonts w:ascii="Verdana" w:hAnsi="Verdana" w:cs="Verdana"/>
                <w:sz w:val="20"/>
                <w:szCs w:val="20"/>
              </w:rPr>
              <w:t xml:space="preserve"> shall be governed by and construed in accordance</w:t>
            </w:r>
            <w:r w:rsidRPr="00E1614A">
              <w:rPr>
                <w:rFonts w:ascii="Verdana" w:hAnsi="Verdana" w:cs="Verdana"/>
                <w:sz w:val="20"/>
                <w:szCs w:val="20"/>
              </w:rPr>
              <w:t xml:space="preserve"> with the laws of the Republic of Indonesia.</w:t>
            </w:r>
          </w:p>
        </w:tc>
        <w:tc>
          <w:tcPr>
            <w:tcW w:w="271" w:type="dxa"/>
          </w:tcPr>
          <w:p w14:paraId="39CDD613" w14:textId="77777777" w:rsidR="00492507" w:rsidRPr="005B1243" w:rsidRDefault="00492507" w:rsidP="00492507">
            <w:pPr>
              <w:spacing w:after="120"/>
              <w:rPr>
                <w:rFonts w:ascii="Verdana" w:hAnsi="Verdana"/>
                <w:sz w:val="20"/>
              </w:rPr>
            </w:pPr>
          </w:p>
        </w:tc>
        <w:tc>
          <w:tcPr>
            <w:tcW w:w="4638" w:type="dxa"/>
          </w:tcPr>
          <w:p w14:paraId="289A6774" w14:textId="35BAB031" w:rsidR="00492507" w:rsidRPr="005B1243" w:rsidRDefault="00492507" w:rsidP="00492507">
            <w:pPr>
              <w:pStyle w:val="ListParagraph"/>
              <w:numPr>
                <w:ilvl w:val="1"/>
                <w:numId w:val="5"/>
              </w:numPr>
              <w:spacing w:after="120"/>
              <w:ind w:left="1144" w:hanging="785"/>
              <w:contextualSpacing w:val="0"/>
              <w:jc w:val="both"/>
              <w:rPr>
                <w:rFonts w:ascii="Verdana" w:hAnsi="Verdana"/>
                <w:color w:val="E8E8E8" w:themeColor="background2"/>
                <w:sz w:val="20"/>
              </w:rPr>
            </w:pP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akan diatur berdasarkan dan ditafsirkan menurut hukum Negara Republik Indonesia.</w:t>
            </w:r>
          </w:p>
        </w:tc>
      </w:tr>
      <w:tr w:rsidR="00492507" w:rsidRPr="00E1614A" w14:paraId="2CBD7482" w14:textId="77777777" w:rsidTr="005B1243">
        <w:tc>
          <w:tcPr>
            <w:tcW w:w="5024" w:type="dxa"/>
          </w:tcPr>
          <w:p w14:paraId="25FA0D9D" w14:textId="77777777" w:rsidR="00492507" w:rsidRPr="005B1243" w:rsidRDefault="00492507" w:rsidP="005B1243">
            <w:pPr>
              <w:pStyle w:val="ListParagraph"/>
              <w:numPr>
                <w:ilvl w:val="0"/>
                <w:numId w:val="74"/>
              </w:numPr>
              <w:spacing w:after="120"/>
              <w:ind w:left="885" w:hanging="885"/>
              <w:jc w:val="both"/>
              <w:rPr>
                <w:rFonts w:ascii="Verdana" w:hAnsi="Verdana"/>
                <w:sz w:val="20"/>
              </w:rPr>
            </w:pPr>
            <w:r w:rsidRPr="00E1614A">
              <w:rPr>
                <w:rFonts w:ascii="Verdana" w:hAnsi="Verdana" w:cs="Verdana"/>
                <w:sz w:val="20"/>
                <w:szCs w:val="20"/>
              </w:rPr>
              <w:t>Jurisdiction and disputes resolution.</w:t>
            </w:r>
          </w:p>
        </w:tc>
        <w:tc>
          <w:tcPr>
            <w:tcW w:w="271" w:type="dxa"/>
          </w:tcPr>
          <w:p w14:paraId="04E9062C" w14:textId="77777777" w:rsidR="00492507" w:rsidRPr="005B1243" w:rsidRDefault="00492507" w:rsidP="00492507">
            <w:pPr>
              <w:spacing w:after="120"/>
              <w:rPr>
                <w:rFonts w:ascii="Verdana" w:hAnsi="Verdana"/>
                <w:sz w:val="20"/>
              </w:rPr>
            </w:pPr>
          </w:p>
        </w:tc>
        <w:tc>
          <w:tcPr>
            <w:tcW w:w="4638" w:type="dxa"/>
          </w:tcPr>
          <w:p w14:paraId="7A9E7A0E" w14:textId="77777777" w:rsidR="00492507" w:rsidRPr="005B1243" w:rsidRDefault="00492507" w:rsidP="00492507">
            <w:pPr>
              <w:pStyle w:val="ListParagraph"/>
              <w:numPr>
                <w:ilvl w:val="1"/>
                <w:numId w:val="5"/>
              </w:numPr>
              <w:spacing w:after="120"/>
              <w:ind w:left="1144" w:hanging="785"/>
              <w:contextualSpacing w:val="0"/>
              <w:jc w:val="both"/>
              <w:rPr>
                <w:rFonts w:ascii="Verdana" w:hAnsi="Verdana"/>
                <w:color w:val="E8E8E8" w:themeColor="background2"/>
                <w:sz w:val="20"/>
              </w:rPr>
            </w:pPr>
            <w:r w:rsidRPr="005B1243">
              <w:rPr>
                <w:rFonts w:ascii="Verdana" w:hAnsi="Verdana"/>
                <w:color w:val="E8E8E8" w:themeColor="background2"/>
                <w:sz w:val="20"/>
              </w:rPr>
              <w:t>Wilayah hukum dan keputusan perselisihan.</w:t>
            </w:r>
          </w:p>
        </w:tc>
      </w:tr>
      <w:tr w:rsidR="00492507" w:rsidRPr="00E1614A" w14:paraId="0AAB2680" w14:textId="77777777" w:rsidTr="005B1243">
        <w:tc>
          <w:tcPr>
            <w:tcW w:w="5024" w:type="dxa"/>
          </w:tcPr>
          <w:p w14:paraId="7B2B57A5" w14:textId="434BC87A" w:rsidR="00492507" w:rsidRPr="005B1243" w:rsidRDefault="00492507" w:rsidP="005B1243">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 xml:space="preserve">Any and all disputes, claims or </w:t>
            </w:r>
            <w:r w:rsidRPr="00563CB9">
              <w:rPr>
                <w:rFonts w:ascii="Verdana" w:hAnsi="Verdana" w:cs="Verdana"/>
                <w:sz w:val="20"/>
                <w:szCs w:val="20"/>
              </w:rPr>
              <w:t xml:space="preserve">controversies arising between any of the Parties out of or in relation to this </w:t>
            </w:r>
            <w:r w:rsidRPr="005B1243">
              <w:rPr>
                <w:rFonts w:ascii="Verdana" w:hAnsi="Verdana"/>
                <w:sz w:val="20"/>
              </w:rPr>
              <w:t>Agreement</w:t>
            </w:r>
            <w:r w:rsidRPr="00563CB9">
              <w:rPr>
                <w:rFonts w:ascii="Verdana" w:hAnsi="Verdana" w:cs="Verdana"/>
                <w:sz w:val="20"/>
                <w:szCs w:val="20"/>
              </w:rPr>
              <w:t xml:space="preserve"> includi</w:t>
            </w:r>
            <w:r w:rsidRPr="00E1614A">
              <w:rPr>
                <w:rFonts w:ascii="Verdana" w:hAnsi="Verdana" w:cs="Verdana"/>
                <w:sz w:val="20"/>
                <w:szCs w:val="20"/>
              </w:rPr>
              <w:t>ng disputes on its validity, conclusion, binding effect, breach, amendment, expiration and termination (collectively, “</w:t>
            </w:r>
            <w:r w:rsidRPr="00E1614A">
              <w:rPr>
                <w:rFonts w:ascii="Verdana" w:hAnsi="Verdana" w:cs="Verdana"/>
                <w:b/>
                <w:bCs/>
                <w:sz w:val="20"/>
                <w:szCs w:val="20"/>
              </w:rPr>
              <w:t>Disputes</w:t>
            </w:r>
            <w:r w:rsidRPr="00E1614A">
              <w:rPr>
                <w:rFonts w:ascii="Verdana" w:hAnsi="Verdana" w:cs="Verdana"/>
                <w:sz w:val="20"/>
                <w:szCs w:val="20"/>
              </w:rPr>
              <w:t xml:space="preserve">”) shall, as far as possible, be settled amicably by the Parties. If such dispute cannot be resolved amicably by the </w:t>
            </w:r>
            <w:r w:rsidRPr="005B1243">
              <w:rPr>
                <w:rFonts w:ascii="Verdana" w:hAnsi="Verdana"/>
                <w:sz w:val="20"/>
              </w:rPr>
              <w:t>Parties</w:t>
            </w:r>
            <w:r w:rsidRPr="00563CB9">
              <w:rPr>
                <w:rFonts w:ascii="Verdana" w:hAnsi="Verdana" w:cs="Verdana"/>
                <w:sz w:val="20"/>
                <w:szCs w:val="20"/>
              </w:rPr>
              <w:t xml:space="preserve"> </w:t>
            </w:r>
            <w:r w:rsidRPr="00E1614A">
              <w:rPr>
                <w:rFonts w:ascii="Verdana" w:hAnsi="Verdana" w:cs="Verdana"/>
                <w:sz w:val="20"/>
                <w:szCs w:val="20"/>
              </w:rPr>
              <w:t>within 30 (thirty) days from the date any Party informs the other Parties that any Dispute has arisen, the Parties agree that such Dispute shall be referred to and finally resolved by arbitration in Jakarta by BANI.</w:t>
            </w:r>
          </w:p>
        </w:tc>
        <w:tc>
          <w:tcPr>
            <w:tcW w:w="271" w:type="dxa"/>
          </w:tcPr>
          <w:p w14:paraId="48CE4C87" w14:textId="77777777" w:rsidR="00492507" w:rsidRPr="005B1243" w:rsidRDefault="00492507" w:rsidP="00492507">
            <w:pPr>
              <w:spacing w:after="120"/>
              <w:rPr>
                <w:rFonts w:ascii="Verdana" w:hAnsi="Verdana"/>
                <w:sz w:val="20"/>
              </w:rPr>
            </w:pPr>
          </w:p>
        </w:tc>
        <w:tc>
          <w:tcPr>
            <w:tcW w:w="4638" w:type="dxa"/>
          </w:tcPr>
          <w:p w14:paraId="2D5AACFD" w14:textId="77777777" w:rsidR="00492507" w:rsidRPr="005B1243"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r w:rsidRPr="005B1243">
              <w:rPr>
                <w:rFonts w:ascii="Verdana" w:hAnsi="Verdana"/>
                <w:color w:val="E8E8E8" w:themeColor="background2"/>
                <w:sz w:val="20"/>
              </w:rPr>
              <w:t xml:space="preserve">Segala perselisihan, tuntutan atau kontroversi antara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dan/atau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dan/atau afiliasinya termasuk </w:t>
            </w:r>
            <w:r w:rsidRPr="005B1243">
              <w:rPr>
                <w:rFonts w:ascii="Verdana" w:hAnsi="Verdana"/>
                <w:b/>
                <w:color w:val="E8E8E8" w:themeColor="background2"/>
                <w:sz w:val="20"/>
              </w:rPr>
              <w:t>Perseroan</w:t>
            </w:r>
            <w:r w:rsidRPr="005B1243">
              <w:rPr>
                <w:rFonts w:ascii="Verdana" w:hAnsi="Verdana"/>
                <w:color w:val="E8E8E8" w:themeColor="background2"/>
                <w:sz w:val="20"/>
              </w:rPr>
              <w:t xml:space="preserve"> dari atau berhubungan dengan </w:t>
            </w:r>
            <w:r w:rsidRPr="005B1243">
              <w:rPr>
                <w:rFonts w:ascii="Verdana" w:hAnsi="Verdana"/>
                <w:b/>
                <w:color w:val="E8E8E8" w:themeColor="background2"/>
                <w:sz w:val="20"/>
              </w:rPr>
              <w:t>Perjanjan</w:t>
            </w:r>
            <w:r w:rsidRPr="005B1243">
              <w:rPr>
                <w:rFonts w:ascii="Verdana" w:hAnsi="Verdana"/>
                <w:color w:val="E8E8E8" w:themeColor="background2"/>
                <w:sz w:val="20"/>
              </w:rPr>
              <w:t xml:space="preserve"> ini termasuk tidak terbatas pada setiap pertanyaan yang terkait terhadap interpretasi, pelaksanaan, keabsahan, keberlakukan dan pengakhiran hak atau kewajiban dari </w:t>
            </w:r>
            <w:r w:rsidRPr="005B1243">
              <w:rPr>
                <w:rFonts w:ascii="Verdana" w:hAnsi="Verdana"/>
                <w:b/>
                <w:color w:val="E8E8E8" w:themeColor="background2"/>
                <w:sz w:val="20"/>
              </w:rPr>
              <w:t>Pihak</w:t>
            </w:r>
            <w:r w:rsidRPr="005B1243">
              <w:rPr>
                <w:rFonts w:ascii="Verdana" w:hAnsi="Verdana"/>
                <w:color w:val="E8E8E8" w:themeColor="background2"/>
                <w:sz w:val="20"/>
              </w:rPr>
              <w:t xml:space="preserve">, akan diselesaikan secara musyawarah oleh </w:t>
            </w:r>
            <w:r w:rsidRPr="005B1243">
              <w:rPr>
                <w:rFonts w:ascii="Verdana" w:hAnsi="Verdana"/>
                <w:b/>
                <w:color w:val="E8E8E8" w:themeColor="background2"/>
                <w:sz w:val="20"/>
              </w:rPr>
              <w:t>Penjual</w:t>
            </w:r>
            <w:r w:rsidRPr="005B1243">
              <w:rPr>
                <w:rFonts w:ascii="Verdana" w:hAnsi="Verdana"/>
                <w:color w:val="E8E8E8" w:themeColor="background2"/>
                <w:sz w:val="20"/>
              </w:rPr>
              <w:t xml:space="preserve"> dan </w:t>
            </w:r>
            <w:r w:rsidRPr="005B1243">
              <w:rPr>
                <w:rFonts w:ascii="Verdana" w:hAnsi="Verdana"/>
                <w:b/>
                <w:color w:val="E8E8E8" w:themeColor="background2"/>
                <w:sz w:val="20"/>
              </w:rPr>
              <w:t>Pembeli</w:t>
            </w:r>
            <w:r w:rsidRPr="005B1243">
              <w:rPr>
                <w:rFonts w:ascii="Verdana" w:hAnsi="Verdana"/>
                <w:color w:val="E8E8E8" w:themeColor="background2"/>
                <w:sz w:val="20"/>
              </w:rPr>
              <w:t xml:space="preserve"> yang mana lebih praktis. Jika perselisihan tersebut tidak dapat diselesaikan secara musyawarah oleh </w:t>
            </w:r>
            <w:r w:rsidRPr="005B1243">
              <w:rPr>
                <w:rFonts w:ascii="Verdana" w:hAnsi="Verdana"/>
                <w:b/>
                <w:color w:val="E8E8E8" w:themeColor="background2"/>
                <w:sz w:val="20"/>
              </w:rPr>
              <w:t>Para Pihak</w:t>
            </w:r>
            <w:r w:rsidRPr="005B1243">
              <w:rPr>
                <w:rFonts w:ascii="Verdana" w:hAnsi="Verdana"/>
                <w:color w:val="E8E8E8" w:themeColor="background2"/>
                <w:sz w:val="20"/>
              </w:rPr>
              <w:t xml:space="preserve"> maka, akan diselesaikan secara khusus dan berakhir berdasarkan Badan Arbitrase di Jakarta sesuai dengan peraturan dan prosedur Badan Arbitrase Nasional Indonesia (BANI).</w:t>
            </w:r>
          </w:p>
        </w:tc>
      </w:tr>
      <w:tr w:rsidR="00492507" w:rsidRPr="00E1614A" w14:paraId="7DAA0C7A" w14:textId="77777777" w:rsidTr="005B1243">
        <w:tc>
          <w:tcPr>
            <w:tcW w:w="5024" w:type="dxa"/>
          </w:tcPr>
          <w:p w14:paraId="6B62B455" w14:textId="59962484" w:rsidR="00492507" w:rsidRPr="00E1614A" w:rsidRDefault="00492507" w:rsidP="005B1243">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The arbitration shall be administered by BANI in accordance with the Rules and Procedures of BANI (“</w:t>
            </w:r>
            <w:r w:rsidRPr="00E1614A">
              <w:rPr>
                <w:rFonts w:ascii="Verdana" w:hAnsi="Verdana" w:cs="Verdana"/>
                <w:b/>
                <w:bCs/>
                <w:sz w:val="20"/>
                <w:szCs w:val="20"/>
              </w:rPr>
              <w:t>BANI</w:t>
            </w:r>
            <w:r w:rsidRPr="00E1614A">
              <w:rPr>
                <w:rFonts w:ascii="Verdana" w:hAnsi="Verdana" w:cs="Verdana"/>
                <w:sz w:val="20"/>
                <w:szCs w:val="20"/>
              </w:rPr>
              <w:t xml:space="preserve"> </w:t>
            </w:r>
            <w:r w:rsidRPr="00E1614A">
              <w:rPr>
                <w:rFonts w:ascii="Verdana" w:hAnsi="Verdana" w:cs="Verdana"/>
                <w:b/>
                <w:bCs/>
                <w:sz w:val="20"/>
                <w:szCs w:val="20"/>
              </w:rPr>
              <w:t>Rules</w:t>
            </w:r>
            <w:r w:rsidRPr="00E1614A">
              <w:rPr>
                <w:rFonts w:ascii="Verdana" w:hAnsi="Verdana" w:cs="Verdana"/>
                <w:sz w:val="20"/>
                <w:szCs w:val="20"/>
              </w:rPr>
              <w:t>”) applicable at the time the dispute arises and has been referred to BANI, which BANI Rules are deemed to be incorporated by reference in this Article.</w:t>
            </w:r>
          </w:p>
        </w:tc>
        <w:tc>
          <w:tcPr>
            <w:tcW w:w="271" w:type="dxa"/>
          </w:tcPr>
          <w:p w14:paraId="44AD1D7C" w14:textId="77777777" w:rsidR="00492507" w:rsidRPr="005B1243" w:rsidRDefault="00492507" w:rsidP="00492507">
            <w:pPr>
              <w:spacing w:after="120"/>
              <w:rPr>
                <w:rFonts w:ascii="Verdana" w:hAnsi="Verdana"/>
                <w:sz w:val="20"/>
              </w:rPr>
            </w:pPr>
          </w:p>
        </w:tc>
        <w:tc>
          <w:tcPr>
            <w:tcW w:w="4638" w:type="dxa"/>
          </w:tcPr>
          <w:p w14:paraId="4050FA95" w14:textId="5A143666" w:rsidR="00492507" w:rsidRPr="005B1243" w:rsidRDefault="00492507" w:rsidP="005B1243">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19209D30" w14:textId="77777777" w:rsidTr="00D829E5">
        <w:tc>
          <w:tcPr>
            <w:tcW w:w="5024" w:type="dxa"/>
          </w:tcPr>
          <w:p w14:paraId="1A50D88E" w14:textId="1840F141"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The arbitration shall be conducted in Bahasa Indonesia.</w:t>
            </w:r>
          </w:p>
        </w:tc>
        <w:tc>
          <w:tcPr>
            <w:tcW w:w="271" w:type="dxa"/>
          </w:tcPr>
          <w:p w14:paraId="2A906D12" w14:textId="77777777" w:rsidR="00492507" w:rsidRPr="00E1614A" w:rsidRDefault="00492507" w:rsidP="00492507">
            <w:pPr>
              <w:spacing w:after="120"/>
              <w:rPr>
                <w:rFonts w:ascii="Verdana" w:hAnsi="Verdana"/>
                <w:sz w:val="20"/>
                <w:szCs w:val="20"/>
              </w:rPr>
            </w:pPr>
          </w:p>
        </w:tc>
        <w:tc>
          <w:tcPr>
            <w:tcW w:w="4638" w:type="dxa"/>
          </w:tcPr>
          <w:p w14:paraId="01B508D6"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2A0C988B" w14:textId="77777777" w:rsidTr="00D829E5">
        <w:tc>
          <w:tcPr>
            <w:tcW w:w="5024" w:type="dxa"/>
          </w:tcPr>
          <w:p w14:paraId="00B034E4" w14:textId="0E7410C0"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 xml:space="preserve">The arbitral tribunal shall consist of 3 (three) arbitrators to be appointed in accordance with the BANI Rules. </w:t>
            </w:r>
          </w:p>
        </w:tc>
        <w:tc>
          <w:tcPr>
            <w:tcW w:w="271" w:type="dxa"/>
          </w:tcPr>
          <w:p w14:paraId="02E9B220" w14:textId="77777777" w:rsidR="00492507" w:rsidRPr="00E1614A" w:rsidRDefault="00492507" w:rsidP="00492507">
            <w:pPr>
              <w:spacing w:after="120"/>
              <w:rPr>
                <w:rFonts w:ascii="Verdana" w:hAnsi="Verdana"/>
                <w:sz w:val="20"/>
                <w:szCs w:val="20"/>
              </w:rPr>
            </w:pPr>
          </w:p>
        </w:tc>
        <w:tc>
          <w:tcPr>
            <w:tcW w:w="4638" w:type="dxa"/>
          </w:tcPr>
          <w:p w14:paraId="5A632EF0"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157A9EAB" w14:textId="77777777" w:rsidTr="005B1243">
        <w:tc>
          <w:tcPr>
            <w:tcW w:w="5024" w:type="dxa"/>
          </w:tcPr>
          <w:p w14:paraId="797216F7" w14:textId="089583BC" w:rsidR="00492507" w:rsidRPr="005B1243" w:rsidRDefault="00492507" w:rsidP="005B1243">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 xml:space="preserve">This Article </w:t>
            </w:r>
            <w:r w:rsidR="0044401E">
              <w:rPr>
                <w:rFonts w:ascii="Verdana" w:hAnsi="Verdana" w:cs="Verdana"/>
                <w:sz w:val="20"/>
                <w:szCs w:val="20"/>
              </w:rPr>
              <w:t>12.2</w:t>
            </w:r>
            <w:r w:rsidRPr="00E1614A">
              <w:rPr>
                <w:rFonts w:ascii="Verdana" w:hAnsi="Verdana" w:cs="Verdana"/>
                <w:sz w:val="20"/>
                <w:szCs w:val="20"/>
              </w:rPr>
              <w:t xml:space="preserve"> is an arbitration clause as understood under Law No. 30 of 1999 regarding </w:t>
            </w:r>
            <w:r w:rsidRPr="005B1243">
              <w:rPr>
                <w:rFonts w:ascii="Verdana" w:hAnsi="Verdana"/>
                <w:sz w:val="20"/>
              </w:rPr>
              <w:t xml:space="preserve">Arbitration and </w:t>
            </w:r>
            <w:r w:rsidRPr="005B1243">
              <w:rPr>
                <w:rFonts w:ascii="Verdana" w:hAnsi="Verdana"/>
                <w:sz w:val="20"/>
              </w:rPr>
              <w:lastRenderedPageBreak/>
              <w:t>Alternative Dispute Resolution</w:t>
            </w:r>
            <w:r w:rsidRPr="00E1614A">
              <w:rPr>
                <w:rFonts w:ascii="Verdana" w:hAnsi="Verdana" w:cs="Verdana"/>
                <w:sz w:val="20"/>
                <w:szCs w:val="20"/>
              </w:rPr>
              <w:t xml:space="preserve">, and shall irrevocably bind the </w:t>
            </w:r>
            <w:r w:rsidRPr="005B1243">
              <w:rPr>
                <w:rFonts w:ascii="Verdana" w:hAnsi="Verdana"/>
                <w:sz w:val="20"/>
              </w:rPr>
              <w:t>Parties</w:t>
            </w:r>
            <w:r w:rsidRPr="00E1614A">
              <w:rPr>
                <w:rFonts w:ascii="Verdana" w:hAnsi="Verdana" w:cs="Verdana"/>
                <w:sz w:val="20"/>
                <w:szCs w:val="20"/>
              </w:rPr>
              <w:t xml:space="preserve">. </w:t>
            </w:r>
          </w:p>
        </w:tc>
        <w:tc>
          <w:tcPr>
            <w:tcW w:w="271" w:type="dxa"/>
          </w:tcPr>
          <w:p w14:paraId="28E7E7B6" w14:textId="77777777" w:rsidR="00492507" w:rsidRPr="005B1243" w:rsidRDefault="00492507" w:rsidP="00492507">
            <w:pPr>
              <w:spacing w:after="120"/>
              <w:rPr>
                <w:rFonts w:ascii="Verdana" w:hAnsi="Verdana"/>
                <w:sz w:val="20"/>
              </w:rPr>
            </w:pPr>
          </w:p>
        </w:tc>
        <w:tc>
          <w:tcPr>
            <w:tcW w:w="4638" w:type="dxa"/>
          </w:tcPr>
          <w:p w14:paraId="63B0ECD5" w14:textId="3011EB59" w:rsidR="00492507" w:rsidRPr="005B1243"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3D39D5FC" w14:textId="77777777" w:rsidTr="00D829E5">
        <w:tc>
          <w:tcPr>
            <w:tcW w:w="5024" w:type="dxa"/>
          </w:tcPr>
          <w:p w14:paraId="233FF582" w14:textId="1A2406B6"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sz w:val="20"/>
                <w:szCs w:val="20"/>
              </w:rPr>
              <w:t xml:space="preserve">The arbitration tribunal must state the reasons for its decision in writing and shall be bound by strict rules of law in making its decision and shall not be entitled to render a decision ex aequo et bono. </w:t>
            </w:r>
          </w:p>
        </w:tc>
        <w:tc>
          <w:tcPr>
            <w:tcW w:w="271" w:type="dxa"/>
          </w:tcPr>
          <w:p w14:paraId="67BA4BF3" w14:textId="77777777" w:rsidR="00492507" w:rsidRPr="00E1614A" w:rsidRDefault="00492507" w:rsidP="00492507">
            <w:pPr>
              <w:spacing w:after="120"/>
              <w:rPr>
                <w:rFonts w:ascii="Verdana" w:hAnsi="Verdana"/>
                <w:sz w:val="20"/>
                <w:szCs w:val="20"/>
              </w:rPr>
            </w:pPr>
          </w:p>
        </w:tc>
        <w:tc>
          <w:tcPr>
            <w:tcW w:w="4638" w:type="dxa"/>
          </w:tcPr>
          <w:p w14:paraId="71008D4E"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16C69ECD" w14:textId="77777777" w:rsidTr="005B1243">
        <w:tc>
          <w:tcPr>
            <w:tcW w:w="5024" w:type="dxa"/>
          </w:tcPr>
          <w:p w14:paraId="0DD6EB0F" w14:textId="73222C89" w:rsidR="00492507" w:rsidRPr="005B1243" w:rsidRDefault="00492507" w:rsidP="005B1243">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The arbitral award shall be final, binding and incontestable and may be used as a basis for judgment thereon in Indonesia or elsewhere. The arbitral tribunal will be entitled in its decision to make a determination as to the payment of costs and expenses of the arbitration tribunal, administrative costs of the arbitration, legal fees incurred by the Parties and all other costs and expenses necessarily incurred in order to properly settle the relevant Dispute.</w:t>
            </w:r>
          </w:p>
        </w:tc>
        <w:tc>
          <w:tcPr>
            <w:tcW w:w="271" w:type="dxa"/>
          </w:tcPr>
          <w:p w14:paraId="09044B2F" w14:textId="77777777" w:rsidR="00492507" w:rsidRPr="005B1243" w:rsidRDefault="00492507" w:rsidP="00492507">
            <w:pPr>
              <w:spacing w:after="120"/>
              <w:rPr>
                <w:rFonts w:ascii="Verdana" w:hAnsi="Verdana"/>
                <w:sz w:val="20"/>
              </w:rPr>
            </w:pPr>
          </w:p>
        </w:tc>
        <w:tc>
          <w:tcPr>
            <w:tcW w:w="4638" w:type="dxa"/>
          </w:tcPr>
          <w:p w14:paraId="04C50E6A" w14:textId="65CEFD11" w:rsidR="00492507" w:rsidRPr="005B1243"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46882AB0" w14:textId="77777777" w:rsidTr="00D829E5">
        <w:tc>
          <w:tcPr>
            <w:tcW w:w="5024" w:type="dxa"/>
          </w:tcPr>
          <w:p w14:paraId="36A50A7D" w14:textId="01137B5C" w:rsidR="00492507" w:rsidRPr="00E1614A"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E1614A">
              <w:rPr>
                <w:rFonts w:ascii="Verdana" w:hAnsi="Verdana" w:cs="Verdana"/>
                <w:sz w:val="20"/>
                <w:szCs w:val="20"/>
              </w:rPr>
              <w:t>The Parties agree that there will be no appeal to any court or other authority against the decision of the arbitration tribunal and the Parties shall not dispute nor question the validity of such award before any judicial or other authority, especially with regards to any enforcement action taken by the Party in whose favor the award was rendered.</w:t>
            </w:r>
            <w:r w:rsidRPr="00E1614A">
              <w:rPr>
                <w:rFonts w:ascii="Verdana" w:hAnsi="Verdana"/>
                <w:sz w:val="20"/>
                <w:szCs w:val="20"/>
              </w:rPr>
              <w:t xml:space="preserve"> </w:t>
            </w:r>
          </w:p>
        </w:tc>
        <w:tc>
          <w:tcPr>
            <w:tcW w:w="271" w:type="dxa"/>
          </w:tcPr>
          <w:p w14:paraId="74903DC4" w14:textId="77777777" w:rsidR="00492507" w:rsidRPr="00E1614A" w:rsidRDefault="00492507" w:rsidP="00492507">
            <w:pPr>
              <w:spacing w:after="120"/>
              <w:rPr>
                <w:rFonts w:ascii="Verdana" w:hAnsi="Verdana"/>
                <w:sz w:val="20"/>
                <w:szCs w:val="20"/>
              </w:rPr>
            </w:pPr>
          </w:p>
        </w:tc>
        <w:tc>
          <w:tcPr>
            <w:tcW w:w="4638" w:type="dxa"/>
          </w:tcPr>
          <w:p w14:paraId="5C9E78AB"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4A7A5094" w14:textId="77777777" w:rsidTr="005B1243">
        <w:tc>
          <w:tcPr>
            <w:tcW w:w="5024" w:type="dxa"/>
          </w:tcPr>
          <w:p w14:paraId="49BD722C" w14:textId="0A3FA42B" w:rsidR="00492507" w:rsidRPr="005B1243" w:rsidRDefault="00492507" w:rsidP="005B1243">
            <w:pPr>
              <w:pStyle w:val="ListParagraph"/>
              <w:numPr>
                <w:ilvl w:val="2"/>
                <w:numId w:val="5"/>
              </w:numPr>
              <w:spacing w:after="120"/>
              <w:ind w:left="885" w:hanging="885"/>
              <w:contextualSpacing w:val="0"/>
              <w:jc w:val="both"/>
              <w:rPr>
                <w:rFonts w:ascii="Verdana" w:hAnsi="Verdana"/>
                <w:sz w:val="20"/>
              </w:rPr>
            </w:pPr>
            <w:r w:rsidRPr="00E1614A">
              <w:rPr>
                <w:rFonts w:ascii="Verdana" w:hAnsi="Verdana" w:cs="Verdana"/>
                <w:sz w:val="20"/>
                <w:szCs w:val="20"/>
              </w:rPr>
              <w:t xml:space="preserve">The </w:t>
            </w:r>
            <w:r w:rsidRPr="005B1243">
              <w:rPr>
                <w:rFonts w:ascii="Verdana" w:hAnsi="Verdana"/>
                <w:sz w:val="20"/>
              </w:rPr>
              <w:t>Parties</w:t>
            </w:r>
            <w:r w:rsidRPr="00E1614A">
              <w:rPr>
                <w:rFonts w:ascii="Verdana" w:hAnsi="Verdana" w:cs="Verdana"/>
                <w:sz w:val="20"/>
                <w:szCs w:val="20"/>
              </w:rPr>
              <w:t xml:space="preserve"> irrevocably waive the applicability of Articles 48 (1) and 73 (b) of Law No. 30 of 1999 on Arbitration and Alternative Dispute Resolution so that the mandate of an arbitration board duly constituted in accordance with the terms of this </w:t>
            </w:r>
            <w:r w:rsidRPr="005B1243">
              <w:rPr>
                <w:rFonts w:ascii="Verdana" w:hAnsi="Verdana"/>
                <w:sz w:val="20"/>
              </w:rPr>
              <w:t>Agreement</w:t>
            </w:r>
            <w:r w:rsidRPr="00E1614A">
              <w:rPr>
                <w:rFonts w:ascii="Verdana" w:hAnsi="Verdana" w:cs="Verdana"/>
                <w:sz w:val="20"/>
                <w:szCs w:val="20"/>
              </w:rPr>
              <w:t xml:space="preserve"> shall remain in effect until a final arbitration award has been issued by such arbitration board.</w:t>
            </w:r>
            <w:r w:rsidRPr="00E1614A">
              <w:rPr>
                <w:rFonts w:ascii="Verdana" w:hAnsi="Verdana"/>
                <w:sz w:val="20"/>
                <w:szCs w:val="20"/>
              </w:rPr>
              <w:t xml:space="preserve"> </w:t>
            </w:r>
          </w:p>
        </w:tc>
        <w:tc>
          <w:tcPr>
            <w:tcW w:w="271" w:type="dxa"/>
          </w:tcPr>
          <w:p w14:paraId="03D1E6C4" w14:textId="77777777" w:rsidR="00492507" w:rsidRPr="005B1243" w:rsidRDefault="00492507" w:rsidP="00492507">
            <w:pPr>
              <w:spacing w:after="120"/>
              <w:rPr>
                <w:rFonts w:ascii="Verdana" w:hAnsi="Verdana"/>
                <w:sz w:val="20"/>
              </w:rPr>
            </w:pPr>
          </w:p>
        </w:tc>
        <w:tc>
          <w:tcPr>
            <w:tcW w:w="4638" w:type="dxa"/>
          </w:tcPr>
          <w:p w14:paraId="268EAC72" w14:textId="1418AD85" w:rsidR="00492507" w:rsidRPr="005B1243"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64C79030" w14:textId="77777777" w:rsidTr="00D829E5">
        <w:tc>
          <w:tcPr>
            <w:tcW w:w="5024" w:type="dxa"/>
          </w:tcPr>
          <w:p w14:paraId="18618668" w14:textId="1F734E5F" w:rsidR="00492507" w:rsidRPr="00563CB9" w:rsidRDefault="00492507" w:rsidP="0004374A">
            <w:pPr>
              <w:pStyle w:val="ListParagraph"/>
              <w:numPr>
                <w:ilvl w:val="2"/>
                <w:numId w:val="5"/>
              </w:numPr>
              <w:spacing w:after="120"/>
              <w:ind w:left="885" w:hanging="885"/>
              <w:contextualSpacing w:val="0"/>
              <w:jc w:val="both"/>
              <w:rPr>
                <w:rFonts w:ascii="Verdana" w:hAnsi="Verdana" w:cs="Verdana"/>
                <w:sz w:val="20"/>
                <w:szCs w:val="20"/>
              </w:rPr>
            </w:pPr>
            <w:r w:rsidRPr="00563CB9">
              <w:rPr>
                <w:rFonts w:ascii="Verdana" w:hAnsi="Verdana" w:cs="Verdana"/>
                <w:sz w:val="20"/>
                <w:szCs w:val="20"/>
              </w:rPr>
              <w:t>None of the Parties and the Company shall be entitled to commence or maintain any action in a court of law upon any matter in dispute arising from and in relation to this Agreement and/or the Deed of Transfer, except for the enforcement of an arbitral award granted pursuant to this Article 1</w:t>
            </w:r>
            <w:r w:rsidR="000948EC">
              <w:rPr>
                <w:rFonts w:ascii="Verdana" w:hAnsi="Verdana" w:cs="Verdana"/>
                <w:sz w:val="20"/>
                <w:szCs w:val="20"/>
              </w:rPr>
              <w:t>2</w:t>
            </w:r>
            <w:r w:rsidRPr="00563CB9">
              <w:rPr>
                <w:rFonts w:ascii="Verdana" w:hAnsi="Verdana" w:cs="Verdana"/>
                <w:sz w:val="20"/>
                <w:szCs w:val="20"/>
              </w:rPr>
              <w:t>.2.</w:t>
            </w:r>
          </w:p>
        </w:tc>
        <w:tc>
          <w:tcPr>
            <w:tcW w:w="271" w:type="dxa"/>
          </w:tcPr>
          <w:p w14:paraId="706DF17C" w14:textId="77777777" w:rsidR="00492507" w:rsidRPr="00E1614A" w:rsidRDefault="00492507" w:rsidP="00492507">
            <w:pPr>
              <w:spacing w:after="120"/>
              <w:rPr>
                <w:rFonts w:ascii="Verdana" w:hAnsi="Verdana"/>
                <w:sz w:val="20"/>
                <w:szCs w:val="20"/>
              </w:rPr>
            </w:pPr>
          </w:p>
        </w:tc>
        <w:tc>
          <w:tcPr>
            <w:tcW w:w="4638" w:type="dxa"/>
          </w:tcPr>
          <w:p w14:paraId="44D61A9B"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23E86C39" w14:textId="77777777" w:rsidTr="005B1243">
        <w:tc>
          <w:tcPr>
            <w:tcW w:w="5024" w:type="dxa"/>
          </w:tcPr>
          <w:p w14:paraId="0E22D92C" w14:textId="243DAD19" w:rsidR="00492507" w:rsidRPr="005B1243" w:rsidRDefault="00492507" w:rsidP="005B1243">
            <w:pPr>
              <w:pStyle w:val="ListParagraph"/>
              <w:numPr>
                <w:ilvl w:val="2"/>
                <w:numId w:val="5"/>
              </w:numPr>
              <w:spacing w:after="120"/>
              <w:ind w:left="885" w:hanging="885"/>
              <w:contextualSpacing w:val="0"/>
              <w:jc w:val="both"/>
              <w:rPr>
                <w:rFonts w:ascii="Verdana" w:hAnsi="Verdana"/>
                <w:sz w:val="20"/>
              </w:rPr>
            </w:pPr>
            <w:r w:rsidRPr="00563CB9">
              <w:rPr>
                <w:rFonts w:ascii="Verdana" w:hAnsi="Verdana" w:cs="Verdana"/>
                <w:sz w:val="20"/>
                <w:szCs w:val="20"/>
              </w:rPr>
              <w:lastRenderedPageBreak/>
              <w:t xml:space="preserve">Nothing herein shall affect the rights of the </w:t>
            </w:r>
            <w:r w:rsidRPr="005B1243">
              <w:rPr>
                <w:rFonts w:ascii="Verdana" w:hAnsi="Verdana"/>
                <w:sz w:val="20"/>
              </w:rPr>
              <w:t>Purchaser</w:t>
            </w:r>
            <w:r w:rsidRPr="00563CB9">
              <w:rPr>
                <w:rFonts w:ascii="Verdana" w:hAnsi="Verdana" w:cs="Verdana"/>
                <w:sz w:val="20"/>
                <w:szCs w:val="20"/>
              </w:rPr>
              <w:t xml:space="preserve"> and </w:t>
            </w:r>
            <w:r w:rsidRPr="005B1243">
              <w:rPr>
                <w:rFonts w:ascii="Verdana" w:hAnsi="Verdana"/>
                <w:sz w:val="20"/>
              </w:rPr>
              <w:t>Seller</w:t>
            </w:r>
            <w:r w:rsidRPr="00563CB9">
              <w:rPr>
                <w:rFonts w:ascii="Verdana" w:hAnsi="Verdana" w:cs="Verdana"/>
                <w:sz w:val="20"/>
                <w:szCs w:val="20"/>
              </w:rPr>
              <w:t xml:space="preserve"> under or pursuant to this </w:t>
            </w:r>
            <w:r w:rsidRPr="005B1243">
              <w:rPr>
                <w:rFonts w:ascii="Verdana" w:hAnsi="Verdana"/>
                <w:sz w:val="20"/>
              </w:rPr>
              <w:t>Agreement</w:t>
            </w:r>
            <w:r w:rsidRPr="00563CB9">
              <w:rPr>
                <w:rFonts w:ascii="Verdana" w:hAnsi="Verdana" w:cs="Verdana"/>
                <w:sz w:val="20"/>
                <w:szCs w:val="20"/>
              </w:rPr>
              <w:t xml:space="preserve"> and/or the Deed of Transfer to serve processes in any manner permitted by the law or to commence legal proceedings or otherwise proceed against the </w:t>
            </w:r>
            <w:r w:rsidRPr="005B1243">
              <w:rPr>
                <w:rFonts w:ascii="Verdana" w:hAnsi="Verdana"/>
                <w:sz w:val="20"/>
              </w:rPr>
              <w:t>Seller</w:t>
            </w:r>
            <w:r w:rsidRPr="00563CB9">
              <w:rPr>
                <w:rFonts w:ascii="Verdana" w:hAnsi="Verdana" w:cs="Verdana"/>
                <w:sz w:val="20"/>
                <w:szCs w:val="20"/>
              </w:rPr>
              <w:t xml:space="preserve"> in any other jurisdiction, provided that the provisions of this Article 1</w:t>
            </w:r>
            <w:r w:rsidR="00547CA3">
              <w:rPr>
                <w:rFonts w:ascii="Verdana" w:hAnsi="Verdana" w:cs="Verdana"/>
                <w:sz w:val="20"/>
                <w:szCs w:val="20"/>
              </w:rPr>
              <w:t>2</w:t>
            </w:r>
            <w:r w:rsidRPr="00563CB9">
              <w:rPr>
                <w:rFonts w:ascii="Verdana" w:hAnsi="Verdana" w:cs="Verdana"/>
                <w:sz w:val="20"/>
                <w:szCs w:val="20"/>
              </w:rPr>
              <w:t>.2 relating to the institution of litigation, consent to service, choice of law and similar matters shall only be given effect in accordance with and under the circumstances contemplated by Article 1</w:t>
            </w:r>
            <w:r w:rsidR="00547CA3">
              <w:rPr>
                <w:rFonts w:ascii="Verdana" w:hAnsi="Verdana" w:cs="Verdana"/>
                <w:sz w:val="20"/>
                <w:szCs w:val="20"/>
              </w:rPr>
              <w:t>2</w:t>
            </w:r>
            <w:r w:rsidRPr="00563CB9">
              <w:rPr>
                <w:rFonts w:ascii="Verdana" w:hAnsi="Verdana" w:cs="Verdana"/>
                <w:sz w:val="20"/>
                <w:szCs w:val="20"/>
              </w:rPr>
              <w:t>.2.1 hereof.</w:t>
            </w:r>
          </w:p>
        </w:tc>
        <w:tc>
          <w:tcPr>
            <w:tcW w:w="271" w:type="dxa"/>
          </w:tcPr>
          <w:p w14:paraId="69F213A5" w14:textId="77777777" w:rsidR="00492507" w:rsidRPr="005B1243" w:rsidRDefault="00492507" w:rsidP="00492507">
            <w:pPr>
              <w:spacing w:after="120"/>
              <w:rPr>
                <w:rFonts w:ascii="Verdana" w:hAnsi="Verdana"/>
                <w:sz w:val="20"/>
              </w:rPr>
            </w:pPr>
          </w:p>
        </w:tc>
        <w:tc>
          <w:tcPr>
            <w:tcW w:w="4638" w:type="dxa"/>
          </w:tcPr>
          <w:p w14:paraId="06E896A8" w14:textId="1213FD80" w:rsidR="00492507" w:rsidRPr="005B1243"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2DF442F7" w14:textId="77777777" w:rsidTr="005B1243">
        <w:tc>
          <w:tcPr>
            <w:tcW w:w="5024" w:type="dxa"/>
          </w:tcPr>
          <w:p w14:paraId="6D49B96E" w14:textId="367348C3" w:rsidR="00492507" w:rsidRPr="005B1243" w:rsidRDefault="00492507" w:rsidP="005B1243">
            <w:pPr>
              <w:pStyle w:val="ListParagraph"/>
              <w:numPr>
                <w:ilvl w:val="2"/>
                <w:numId w:val="5"/>
              </w:numPr>
              <w:spacing w:after="120"/>
              <w:ind w:left="885" w:hanging="885"/>
              <w:contextualSpacing w:val="0"/>
              <w:jc w:val="both"/>
              <w:rPr>
                <w:rFonts w:ascii="Verdana" w:hAnsi="Verdana"/>
                <w:sz w:val="20"/>
              </w:rPr>
            </w:pPr>
            <w:r w:rsidRPr="00563CB9">
              <w:rPr>
                <w:rFonts w:ascii="Verdana" w:hAnsi="Verdana" w:cs="Verdana"/>
                <w:sz w:val="20"/>
                <w:szCs w:val="20"/>
              </w:rPr>
              <w:t xml:space="preserve">During the period of submission to arbitration and thereafter until an arbitral award is granted, the </w:t>
            </w:r>
            <w:r w:rsidRPr="005B1243">
              <w:rPr>
                <w:rFonts w:ascii="Verdana" w:hAnsi="Verdana"/>
                <w:sz w:val="20"/>
              </w:rPr>
              <w:t>Parties</w:t>
            </w:r>
            <w:r w:rsidRPr="00563CB9">
              <w:rPr>
                <w:rFonts w:ascii="Verdana" w:hAnsi="Verdana" w:cs="Verdana"/>
                <w:sz w:val="20"/>
                <w:szCs w:val="20"/>
              </w:rPr>
              <w:t xml:space="preserve"> shall, except in the event of expiration or termination of this Agreement, continue to perform all their respective obligations under this </w:t>
            </w:r>
            <w:r w:rsidRPr="005B1243">
              <w:rPr>
                <w:rFonts w:ascii="Verdana" w:hAnsi="Verdana"/>
                <w:sz w:val="20"/>
              </w:rPr>
              <w:t>Agreement</w:t>
            </w:r>
            <w:r w:rsidRPr="00563CB9">
              <w:rPr>
                <w:rFonts w:ascii="Verdana" w:hAnsi="Verdana" w:cs="Verdana"/>
                <w:sz w:val="20"/>
                <w:szCs w:val="20"/>
              </w:rPr>
              <w:t xml:space="preserve"> without prejudice to a final judgment in accordance with the said award.</w:t>
            </w:r>
          </w:p>
        </w:tc>
        <w:tc>
          <w:tcPr>
            <w:tcW w:w="271" w:type="dxa"/>
          </w:tcPr>
          <w:p w14:paraId="405B9F2E" w14:textId="77777777" w:rsidR="00492507" w:rsidRPr="005B1243" w:rsidRDefault="00492507" w:rsidP="00492507">
            <w:pPr>
              <w:spacing w:after="120"/>
              <w:rPr>
                <w:rFonts w:ascii="Verdana" w:hAnsi="Verdana"/>
                <w:sz w:val="20"/>
              </w:rPr>
            </w:pPr>
          </w:p>
        </w:tc>
        <w:tc>
          <w:tcPr>
            <w:tcW w:w="4638" w:type="dxa"/>
          </w:tcPr>
          <w:p w14:paraId="15F6890C" w14:textId="3CB633C7" w:rsidR="00492507" w:rsidRPr="005B1243" w:rsidRDefault="00492507" w:rsidP="00492507">
            <w:pPr>
              <w:pStyle w:val="ListParagraph"/>
              <w:numPr>
                <w:ilvl w:val="2"/>
                <w:numId w:val="6"/>
              </w:numPr>
              <w:spacing w:after="120"/>
              <w:ind w:left="1286" w:hanging="926"/>
              <w:contextualSpacing w:val="0"/>
              <w:jc w:val="both"/>
              <w:rPr>
                <w:rFonts w:ascii="Verdana" w:hAnsi="Verdana"/>
                <w:color w:val="E8E8E8" w:themeColor="background2"/>
                <w:sz w:val="20"/>
              </w:rPr>
            </w:pPr>
          </w:p>
        </w:tc>
      </w:tr>
      <w:tr w:rsidR="00492507" w:rsidRPr="00E1614A" w14:paraId="5CAFF9E2" w14:textId="77777777" w:rsidTr="00D829E5">
        <w:tc>
          <w:tcPr>
            <w:tcW w:w="5024" w:type="dxa"/>
          </w:tcPr>
          <w:p w14:paraId="5C7D932F" w14:textId="3FFBB229" w:rsidR="00492507" w:rsidRPr="00563CB9" w:rsidRDefault="00492507" w:rsidP="00263F8B">
            <w:pPr>
              <w:pStyle w:val="ListParagraph"/>
              <w:numPr>
                <w:ilvl w:val="2"/>
                <w:numId w:val="5"/>
              </w:numPr>
              <w:spacing w:after="120"/>
              <w:ind w:left="885" w:hanging="885"/>
              <w:contextualSpacing w:val="0"/>
              <w:jc w:val="both"/>
              <w:rPr>
                <w:rFonts w:ascii="Verdana" w:hAnsi="Verdana" w:cs="Verdana"/>
                <w:sz w:val="20"/>
                <w:szCs w:val="20"/>
              </w:rPr>
            </w:pPr>
            <w:r w:rsidRPr="00563CB9">
              <w:rPr>
                <w:rFonts w:ascii="Verdana" w:hAnsi="Verdana" w:cs="Verdana"/>
                <w:sz w:val="20"/>
                <w:szCs w:val="20"/>
              </w:rPr>
              <w:t>The provisions stipulated in this Article 1</w:t>
            </w:r>
            <w:r w:rsidR="00547CA3">
              <w:rPr>
                <w:rFonts w:ascii="Verdana" w:hAnsi="Verdana" w:cs="Verdana"/>
                <w:sz w:val="20"/>
                <w:szCs w:val="20"/>
              </w:rPr>
              <w:t>2</w:t>
            </w:r>
            <w:r w:rsidRPr="00563CB9">
              <w:rPr>
                <w:rFonts w:ascii="Verdana" w:hAnsi="Verdana" w:cs="Verdana"/>
                <w:sz w:val="20"/>
                <w:szCs w:val="20"/>
              </w:rPr>
              <w:t xml:space="preserve"> shall survive the termination or expiration of this Agreement.</w:t>
            </w:r>
          </w:p>
        </w:tc>
        <w:tc>
          <w:tcPr>
            <w:tcW w:w="271" w:type="dxa"/>
          </w:tcPr>
          <w:p w14:paraId="58844E76" w14:textId="77777777" w:rsidR="00492507" w:rsidRPr="00E1614A" w:rsidRDefault="00492507" w:rsidP="00492507">
            <w:pPr>
              <w:spacing w:after="120"/>
              <w:rPr>
                <w:rFonts w:ascii="Verdana" w:hAnsi="Verdana"/>
                <w:sz w:val="20"/>
                <w:szCs w:val="20"/>
              </w:rPr>
            </w:pPr>
          </w:p>
        </w:tc>
        <w:tc>
          <w:tcPr>
            <w:tcW w:w="4638" w:type="dxa"/>
          </w:tcPr>
          <w:p w14:paraId="66C2DD48" w14:textId="77777777" w:rsidR="00492507" w:rsidRPr="00636FCB" w:rsidRDefault="00492507" w:rsidP="00492507">
            <w:pPr>
              <w:pStyle w:val="ListParagraph"/>
              <w:numPr>
                <w:ilvl w:val="2"/>
                <w:numId w:val="6"/>
              </w:numPr>
              <w:spacing w:after="120"/>
              <w:ind w:left="1286" w:hanging="926"/>
              <w:contextualSpacing w:val="0"/>
              <w:jc w:val="both"/>
              <w:rPr>
                <w:rFonts w:ascii="Verdana" w:hAnsi="Verdana" w:cs="Verdana"/>
                <w:color w:val="E8E8E8" w:themeColor="background2"/>
                <w:sz w:val="20"/>
                <w:szCs w:val="20"/>
              </w:rPr>
            </w:pPr>
          </w:p>
        </w:tc>
      </w:tr>
      <w:tr w:rsidR="00492507" w:rsidRPr="00E1614A" w14:paraId="3067079B" w14:textId="77777777" w:rsidTr="005B1243">
        <w:tc>
          <w:tcPr>
            <w:tcW w:w="5024" w:type="dxa"/>
          </w:tcPr>
          <w:p w14:paraId="053646AB" w14:textId="77777777" w:rsidR="00492507" w:rsidRPr="005B1243" w:rsidRDefault="00492507" w:rsidP="00492507">
            <w:pPr>
              <w:spacing w:after="120"/>
              <w:jc w:val="both"/>
              <w:rPr>
                <w:rFonts w:ascii="Verdana" w:hAnsi="Verdana"/>
                <w:sz w:val="20"/>
              </w:rPr>
            </w:pPr>
            <w:r w:rsidRPr="00563CB9">
              <w:rPr>
                <w:rFonts w:ascii="Verdana" w:hAnsi="Verdana" w:cs="Verdana"/>
                <w:sz w:val="20"/>
                <w:szCs w:val="20"/>
                <w:lang w:val="id-ID"/>
              </w:rPr>
              <w:t xml:space="preserve">IN WITNESS WHEREOF, the Parties hereto have caused this </w:t>
            </w:r>
            <w:r w:rsidRPr="005B1243">
              <w:rPr>
                <w:rFonts w:ascii="Verdana" w:hAnsi="Verdana"/>
                <w:sz w:val="20"/>
              </w:rPr>
              <w:t>Agreement</w:t>
            </w:r>
            <w:r w:rsidRPr="00563CB9">
              <w:rPr>
                <w:rFonts w:ascii="Verdana" w:hAnsi="Verdana" w:cs="Verdana"/>
                <w:sz w:val="20"/>
                <w:szCs w:val="20"/>
                <w:lang w:val="id-ID"/>
              </w:rPr>
              <w:t xml:space="preserve"> to be executed by their respective duly authorized signatories as of the day and year first written above.</w:t>
            </w:r>
          </w:p>
        </w:tc>
        <w:tc>
          <w:tcPr>
            <w:tcW w:w="271" w:type="dxa"/>
          </w:tcPr>
          <w:p w14:paraId="0E41D1A3" w14:textId="77777777" w:rsidR="00492507" w:rsidRPr="005B1243" w:rsidRDefault="00492507" w:rsidP="00492507">
            <w:pPr>
              <w:spacing w:after="120"/>
              <w:rPr>
                <w:rFonts w:ascii="Verdana" w:hAnsi="Verdana"/>
                <w:sz w:val="20"/>
              </w:rPr>
            </w:pPr>
          </w:p>
        </w:tc>
        <w:tc>
          <w:tcPr>
            <w:tcW w:w="4638" w:type="dxa"/>
          </w:tcPr>
          <w:p w14:paraId="3FDEC09A" w14:textId="77777777" w:rsidR="00492507" w:rsidRDefault="00492507" w:rsidP="00492507">
            <w:pPr>
              <w:spacing w:after="120"/>
              <w:jc w:val="both"/>
              <w:rPr>
                <w:rFonts w:ascii="Verdana" w:hAnsi="Verdana" w:cs="Verdana"/>
                <w:color w:val="E8E8E8" w:themeColor="background2"/>
                <w:sz w:val="20"/>
                <w:szCs w:val="20"/>
                <w:lang w:val="id-ID"/>
              </w:rPr>
            </w:pPr>
            <w:r w:rsidRPr="005B1243">
              <w:rPr>
                <w:rFonts w:ascii="Verdana" w:hAnsi="Verdana"/>
                <w:color w:val="E8E8E8" w:themeColor="background2"/>
                <w:sz w:val="20"/>
              </w:rPr>
              <w:t xml:space="preserve">Dengan Demikian, </w:t>
            </w:r>
            <w:r w:rsidRPr="005B1243">
              <w:rPr>
                <w:rFonts w:ascii="Verdana" w:hAnsi="Verdana"/>
                <w:b/>
                <w:color w:val="E8E8E8" w:themeColor="background2"/>
                <w:sz w:val="20"/>
                <w:lang w:val="id-ID"/>
              </w:rPr>
              <w:t>Para Pihak</w:t>
            </w:r>
            <w:r w:rsidRPr="005B1243">
              <w:rPr>
                <w:rFonts w:ascii="Verdana" w:hAnsi="Verdana"/>
                <w:color w:val="E8E8E8" w:themeColor="background2"/>
                <w:sz w:val="20"/>
                <w:lang w:val="id-ID"/>
              </w:rPr>
              <w:t xml:space="preserve"> telah menandatangani </w:t>
            </w:r>
            <w:r w:rsidRPr="005B1243">
              <w:rPr>
                <w:rFonts w:ascii="Verdana" w:hAnsi="Verdana"/>
                <w:b/>
                <w:color w:val="E8E8E8" w:themeColor="background2"/>
                <w:sz w:val="20"/>
                <w:lang w:val="id-ID"/>
              </w:rPr>
              <w:t>Perjanjian</w:t>
            </w:r>
            <w:r w:rsidRPr="005B1243">
              <w:rPr>
                <w:rFonts w:ascii="Verdana" w:hAnsi="Verdana"/>
                <w:color w:val="E8E8E8" w:themeColor="background2"/>
                <w:sz w:val="20"/>
                <w:lang w:val="id-ID"/>
              </w:rPr>
              <w:t xml:space="preserve"> ini melalui wakil mereka masing-masing yang sah pada tanggal dan tahun sebagaimana tersebut pertama kali di atas.</w:t>
            </w:r>
          </w:p>
          <w:p w14:paraId="0E140095" w14:textId="77777777" w:rsidR="00695E8F" w:rsidRPr="005B1243" w:rsidRDefault="00695E8F" w:rsidP="00492507">
            <w:pPr>
              <w:spacing w:after="120"/>
              <w:jc w:val="both"/>
              <w:rPr>
                <w:rFonts w:ascii="Verdana" w:hAnsi="Verdana"/>
                <w:color w:val="E8E8E8" w:themeColor="background2"/>
                <w:sz w:val="20"/>
              </w:rPr>
            </w:pPr>
          </w:p>
        </w:tc>
      </w:tr>
      <w:tr w:rsidR="00492507" w:rsidRPr="00E1614A" w14:paraId="5B71639E" w14:textId="77777777" w:rsidTr="005B1243">
        <w:tc>
          <w:tcPr>
            <w:tcW w:w="5024" w:type="dxa"/>
          </w:tcPr>
          <w:p w14:paraId="39BA73F6" w14:textId="77777777" w:rsidR="00D204DA" w:rsidRPr="00DD5B12" w:rsidRDefault="00D204DA" w:rsidP="00D204DA">
            <w:pPr>
              <w:spacing w:after="120"/>
              <w:jc w:val="both"/>
              <w:rPr>
                <w:rFonts w:ascii="Verdana" w:hAnsi="Verdana"/>
                <w:sz w:val="20"/>
                <w:szCs w:val="20"/>
              </w:rPr>
            </w:pPr>
            <w:r w:rsidRPr="00DD5B12">
              <w:rPr>
                <w:rFonts w:ascii="Verdana" w:hAnsi="Verdana"/>
                <w:sz w:val="20"/>
                <w:szCs w:val="20"/>
              </w:rPr>
              <w:t xml:space="preserve">Agreed for </w:t>
            </w:r>
            <w:r>
              <w:rPr>
                <w:rFonts w:ascii="Verdana" w:hAnsi="Verdana"/>
                <w:sz w:val="20"/>
                <w:szCs w:val="20"/>
              </w:rPr>
              <w:t>and on behalf of,</w:t>
            </w:r>
          </w:p>
          <w:p w14:paraId="16E40696" w14:textId="40FF7165" w:rsidR="00492507" w:rsidRPr="00E1614A" w:rsidRDefault="00D204DA" w:rsidP="00D204DA">
            <w:pPr>
              <w:jc w:val="both"/>
              <w:rPr>
                <w:rFonts w:ascii="Verdana" w:hAnsi="Verdana" w:cs="Verdana"/>
                <w:b/>
                <w:bCs/>
                <w:sz w:val="20"/>
                <w:szCs w:val="20"/>
              </w:rPr>
            </w:pPr>
            <w:r w:rsidRPr="005B1243">
              <w:rPr>
                <w:rFonts w:ascii="Verdana" w:hAnsi="Verdana"/>
                <w:b/>
                <w:sz w:val="20"/>
              </w:rPr>
              <w:t>REGENE</w:t>
            </w:r>
          </w:p>
          <w:p w14:paraId="44DD797D" w14:textId="77777777" w:rsidR="00492507" w:rsidRPr="00E1614A" w:rsidRDefault="00492507" w:rsidP="00492507">
            <w:pPr>
              <w:jc w:val="both"/>
              <w:rPr>
                <w:rFonts w:ascii="Verdana" w:hAnsi="Verdana" w:cs="Verdana"/>
                <w:b/>
                <w:bCs/>
                <w:sz w:val="20"/>
                <w:szCs w:val="20"/>
              </w:rPr>
            </w:pPr>
          </w:p>
          <w:p w14:paraId="7F8A97CF" w14:textId="77777777" w:rsidR="00492507" w:rsidRPr="00E1614A" w:rsidRDefault="00492507" w:rsidP="00492507">
            <w:pPr>
              <w:jc w:val="both"/>
              <w:rPr>
                <w:rFonts w:ascii="Verdana" w:hAnsi="Verdana" w:cs="Verdana"/>
                <w:b/>
                <w:bCs/>
                <w:sz w:val="20"/>
                <w:szCs w:val="20"/>
              </w:rPr>
            </w:pPr>
          </w:p>
          <w:p w14:paraId="02EED385" w14:textId="77777777" w:rsidR="00492507" w:rsidRPr="00E1614A" w:rsidRDefault="00492507" w:rsidP="00492507">
            <w:pPr>
              <w:jc w:val="both"/>
              <w:rPr>
                <w:rFonts w:ascii="Verdana" w:hAnsi="Verdana" w:cs="Verdana"/>
                <w:b/>
                <w:bCs/>
                <w:sz w:val="20"/>
                <w:szCs w:val="20"/>
              </w:rPr>
            </w:pPr>
          </w:p>
          <w:p w14:paraId="1F353769" w14:textId="77777777" w:rsidR="00492507" w:rsidRPr="00E1614A" w:rsidRDefault="00492507" w:rsidP="00492507">
            <w:pPr>
              <w:jc w:val="both"/>
              <w:rPr>
                <w:rFonts w:ascii="Verdana" w:hAnsi="Verdana" w:cs="Verdana"/>
                <w:b/>
                <w:bCs/>
                <w:sz w:val="20"/>
                <w:szCs w:val="20"/>
              </w:rPr>
            </w:pPr>
          </w:p>
          <w:p w14:paraId="579B836C" w14:textId="77777777" w:rsidR="00492507" w:rsidRPr="00E1614A" w:rsidRDefault="00492507" w:rsidP="00492507">
            <w:pPr>
              <w:jc w:val="both"/>
              <w:rPr>
                <w:rFonts w:ascii="Verdana" w:hAnsi="Verdana" w:cs="Verdana"/>
                <w:b/>
                <w:bCs/>
                <w:sz w:val="20"/>
                <w:szCs w:val="20"/>
              </w:rPr>
            </w:pPr>
          </w:p>
          <w:p w14:paraId="040DB3A2" w14:textId="77777777" w:rsidR="00492507" w:rsidRPr="00E1614A" w:rsidRDefault="00492507" w:rsidP="00492507">
            <w:pPr>
              <w:jc w:val="both"/>
              <w:rPr>
                <w:rFonts w:ascii="Verdana" w:hAnsi="Verdana" w:cs="Verdana"/>
                <w:b/>
                <w:bCs/>
                <w:sz w:val="20"/>
                <w:szCs w:val="20"/>
              </w:rPr>
            </w:pPr>
            <w:r w:rsidRPr="00E1614A">
              <w:rPr>
                <w:rFonts w:ascii="Verdana" w:hAnsi="Verdana" w:cs="Verdana"/>
                <w:b/>
                <w:bCs/>
                <w:sz w:val="20"/>
                <w:szCs w:val="20"/>
              </w:rPr>
              <w:t>………………………………</w:t>
            </w:r>
          </w:p>
          <w:p w14:paraId="5A1437B3" w14:textId="77777777" w:rsidR="00492507" w:rsidRPr="00E1614A" w:rsidRDefault="00492507" w:rsidP="00492507">
            <w:pPr>
              <w:jc w:val="both"/>
              <w:rPr>
                <w:rFonts w:ascii="Verdana" w:hAnsi="Verdana" w:cs="Verdana"/>
                <w:sz w:val="20"/>
                <w:szCs w:val="20"/>
              </w:rPr>
            </w:pPr>
            <w:r w:rsidRPr="00E1614A">
              <w:rPr>
                <w:rFonts w:ascii="Verdana" w:hAnsi="Verdana" w:cs="Verdana"/>
                <w:sz w:val="20"/>
                <w:szCs w:val="20"/>
              </w:rPr>
              <w:t>Name: Tiang Vichi Lestari</w:t>
            </w:r>
          </w:p>
          <w:p w14:paraId="1E96E618" w14:textId="142E58DE" w:rsidR="00492507" w:rsidRDefault="00492507" w:rsidP="00492507">
            <w:pPr>
              <w:jc w:val="both"/>
              <w:rPr>
                <w:rFonts w:ascii="Verdana" w:hAnsi="Verdana" w:cs="Verdana"/>
                <w:sz w:val="20"/>
                <w:szCs w:val="20"/>
              </w:rPr>
            </w:pPr>
            <w:r w:rsidRPr="00E1614A">
              <w:rPr>
                <w:rFonts w:ascii="Verdana" w:hAnsi="Verdana" w:cs="Verdana"/>
                <w:sz w:val="20"/>
                <w:szCs w:val="20"/>
              </w:rPr>
              <w:t>Position:</w:t>
            </w:r>
            <w:r w:rsidR="008B25B0">
              <w:rPr>
                <w:rFonts w:ascii="Verdana" w:hAnsi="Verdana" w:cs="Verdana"/>
                <w:sz w:val="20"/>
                <w:szCs w:val="20"/>
              </w:rPr>
              <w:t>Director</w:t>
            </w:r>
          </w:p>
          <w:p w14:paraId="6616EDB7" w14:textId="77777777" w:rsidR="00DD5B12" w:rsidRDefault="00DD5B12" w:rsidP="00492507">
            <w:pPr>
              <w:jc w:val="both"/>
              <w:rPr>
                <w:rFonts w:ascii="Verdana" w:hAnsi="Verdana"/>
                <w:sz w:val="20"/>
                <w:szCs w:val="20"/>
              </w:rPr>
            </w:pPr>
          </w:p>
          <w:p w14:paraId="4EAC3841" w14:textId="24F4B017" w:rsidR="00DD5B12" w:rsidRPr="005B1243" w:rsidRDefault="00DD5B12" w:rsidP="005B1243">
            <w:pPr>
              <w:jc w:val="both"/>
              <w:rPr>
                <w:rFonts w:ascii="Verdana" w:hAnsi="Verdana"/>
                <w:sz w:val="20"/>
              </w:rPr>
            </w:pPr>
          </w:p>
        </w:tc>
        <w:tc>
          <w:tcPr>
            <w:tcW w:w="271" w:type="dxa"/>
          </w:tcPr>
          <w:p w14:paraId="3FF6F8E5" w14:textId="77777777" w:rsidR="00492507" w:rsidRPr="005B1243" w:rsidRDefault="00492507" w:rsidP="00492507">
            <w:pPr>
              <w:spacing w:after="120"/>
              <w:rPr>
                <w:rFonts w:ascii="Verdana" w:hAnsi="Verdana"/>
                <w:sz w:val="20"/>
              </w:rPr>
            </w:pPr>
          </w:p>
        </w:tc>
        <w:tc>
          <w:tcPr>
            <w:tcW w:w="4638" w:type="dxa"/>
          </w:tcPr>
          <w:p w14:paraId="00B73686" w14:textId="77777777" w:rsidR="00492507" w:rsidRPr="00636FCB" w:rsidRDefault="00492507" w:rsidP="00492507">
            <w:pPr>
              <w:jc w:val="both"/>
              <w:rPr>
                <w:rFonts w:ascii="Verdana" w:hAnsi="Verdana" w:cs="Verdana"/>
                <w:b/>
                <w:bCs/>
                <w:color w:val="E8E8E8" w:themeColor="background2"/>
                <w:sz w:val="20"/>
                <w:szCs w:val="20"/>
              </w:rPr>
            </w:pPr>
          </w:p>
          <w:p w14:paraId="0FB3512E" w14:textId="77777777" w:rsidR="00492507" w:rsidRPr="00636FCB" w:rsidRDefault="00492507" w:rsidP="00492507">
            <w:pPr>
              <w:jc w:val="both"/>
              <w:rPr>
                <w:rFonts w:ascii="Verdana" w:hAnsi="Verdana" w:cs="Verdana"/>
                <w:b/>
                <w:bCs/>
                <w:color w:val="E8E8E8" w:themeColor="background2"/>
                <w:sz w:val="20"/>
                <w:szCs w:val="20"/>
              </w:rPr>
            </w:pPr>
          </w:p>
          <w:p w14:paraId="6D3E026A" w14:textId="77777777" w:rsidR="00492507" w:rsidRPr="00636FCB" w:rsidRDefault="00492507" w:rsidP="00492507">
            <w:pPr>
              <w:jc w:val="both"/>
              <w:rPr>
                <w:rFonts w:ascii="Verdana" w:hAnsi="Verdana" w:cs="Verdana"/>
                <w:b/>
                <w:bCs/>
                <w:color w:val="E8E8E8" w:themeColor="background2"/>
                <w:sz w:val="20"/>
                <w:szCs w:val="20"/>
              </w:rPr>
            </w:pPr>
          </w:p>
          <w:p w14:paraId="7EEF8464" w14:textId="77777777" w:rsidR="00492507" w:rsidRPr="00636FCB" w:rsidRDefault="00492507" w:rsidP="00492507">
            <w:pPr>
              <w:jc w:val="both"/>
              <w:rPr>
                <w:rFonts w:ascii="Verdana" w:hAnsi="Verdana" w:cs="Verdana"/>
                <w:b/>
                <w:bCs/>
                <w:color w:val="E8E8E8" w:themeColor="background2"/>
                <w:sz w:val="20"/>
                <w:szCs w:val="20"/>
              </w:rPr>
            </w:pPr>
          </w:p>
          <w:p w14:paraId="45B6FDB8" w14:textId="77777777" w:rsidR="00492507" w:rsidRPr="00636FCB" w:rsidRDefault="00492507" w:rsidP="00492507">
            <w:pPr>
              <w:jc w:val="both"/>
              <w:rPr>
                <w:rFonts w:ascii="Verdana" w:hAnsi="Verdana" w:cs="Verdana"/>
                <w:b/>
                <w:bCs/>
                <w:color w:val="E8E8E8" w:themeColor="background2"/>
                <w:sz w:val="20"/>
                <w:szCs w:val="20"/>
              </w:rPr>
            </w:pPr>
          </w:p>
          <w:p w14:paraId="18304C65" w14:textId="77777777" w:rsidR="00492507" w:rsidRPr="00636FCB" w:rsidRDefault="00492507" w:rsidP="00492507">
            <w:pPr>
              <w:jc w:val="both"/>
              <w:rPr>
                <w:rFonts w:ascii="Verdana" w:hAnsi="Verdana" w:cs="Verdana"/>
                <w:b/>
                <w:bCs/>
                <w:color w:val="E8E8E8" w:themeColor="background2"/>
                <w:sz w:val="20"/>
                <w:szCs w:val="20"/>
              </w:rPr>
            </w:pPr>
          </w:p>
          <w:p w14:paraId="0FEF7C49" w14:textId="77777777" w:rsidR="00492507" w:rsidRPr="00636FCB" w:rsidRDefault="00492507" w:rsidP="00492507">
            <w:pPr>
              <w:jc w:val="both"/>
              <w:rPr>
                <w:rFonts w:ascii="Verdana" w:hAnsi="Verdana" w:cs="Verdana"/>
                <w:b/>
                <w:bCs/>
                <w:color w:val="E8E8E8" w:themeColor="background2"/>
                <w:sz w:val="20"/>
                <w:szCs w:val="20"/>
              </w:rPr>
            </w:pPr>
          </w:p>
          <w:p w14:paraId="11BB59D1" w14:textId="70804652" w:rsidR="00492507" w:rsidRPr="005B1243" w:rsidRDefault="00492507" w:rsidP="00492507">
            <w:pPr>
              <w:spacing w:after="120"/>
              <w:jc w:val="both"/>
              <w:rPr>
                <w:rFonts w:ascii="Verdana" w:hAnsi="Verdana"/>
                <w:color w:val="E8E8E8" w:themeColor="background2"/>
                <w:sz w:val="20"/>
              </w:rPr>
            </w:pPr>
          </w:p>
        </w:tc>
      </w:tr>
      <w:tr w:rsidR="00492507" w:rsidRPr="00E1614A" w14:paraId="143CC9EC" w14:textId="77777777" w:rsidTr="005B1243">
        <w:tc>
          <w:tcPr>
            <w:tcW w:w="5024" w:type="dxa"/>
          </w:tcPr>
          <w:p w14:paraId="5F19D04A" w14:textId="6DFB0096" w:rsidR="00DD5B12" w:rsidRPr="00DD5B12" w:rsidRDefault="00DD5B12" w:rsidP="00DD5B12">
            <w:pPr>
              <w:spacing w:after="120"/>
              <w:jc w:val="both"/>
              <w:rPr>
                <w:rFonts w:ascii="Verdana" w:hAnsi="Verdana"/>
                <w:sz w:val="20"/>
                <w:szCs w:val="20"/>
              </w:rPr>
            </w:pPr>
            <w:r w:rsidRPr="00DD5B12">
              <w:rPr>
                <w:rFonts w:ascii="Verdana" w:hAnsi="Verdana"/>
                <w:sz w:val="20"/>
                <w:szCs w:val="20"/>
              </w:rPr>
              <w:t xml:space="preserve">Agreed for </w:t>
            </w:r>
            <w:r>
              <w:rPr>
                <w:rFonts w:ascii="Verdana" w:hAnsi="Verdana"/>
                <w:sz w:val="20"/>
                <w:szCs w:val="20"/>
              </w:rPr>
              <w:t>and on behalf of,</w:t>
            </w:r>
          </w:p>
          <w:p w14:paraId="4CADFA0E" w14:textId="1756D7EC" w:rsidR="00C521D8" w:rsidRPr="00E1614A" w:rsidRDefault="00DD5B12" w:rsidP="00492507">
            <w:pPr>
              <w:jc w:val="both"/>
              <w:rPr>
                <w:rFonts w:ascii="Verdana" w:hAnsi="Verdana" w:cs="Verdana"/>
                <w:b/>
                <w:bCs/>
                <w:sz w:val="20"/>
                <w:szCs w:val="20"/>
              </w:rPr>
            </w:pPr>
            <w:r>
              <w:rPr>
                <w:rFonts w:ascii="Verdana" w:hAnsi="Verdana" w:cs="Verdana"/>
                <w:b/>
                <w:bCs/>
                <w:sz w:val="20"/>
                <w:szCs w:val="20"/>
              </w:rPr>
              <w:t>LUNA FAMIARJO, as the Seller</w:t>
            </w:r>
          </w:p>
          <w:p w14:paraId="04E03EA4" w14:textId="77777777" w:rsidR="00492507" w:rsidRPr="00E1614A" w:rsidRDefault="00492507" w:rsidP="00492507">
            <w:pPr>
              <w:jc w:val="both"/>
              <w:rPr>
                <w:rFonts w:ascii="Verdana" w:hAnsi="Verdana" w:cs="Verdana"/>
                <w:b/>
                <w:bCs/>
                <w:sz w:val="20"/>
                <w:szCs w:val="20"/>
              </w:rPr>
            </w:pPr>
          </w:p>
          <w:p w14:paraId="29CFBAB3" w14:textId="77777777" w:rsidR="00492507" w:rsidRPr="00E1614A" w:rsidRDefault="00492507" w:rsidP="00492507">
            <w:pPr>
              <w:jc w:val="both"/>
              <w:rPr>
                <w:rFonts w:ascii="Verdana" w:hAnsi="Verdana" w:cs="Verdana"/>
                <w:b/>
                <w:bCs/>
                <w:sz w:val="20"/>
                <w:szCs w:val="20"/>
              </w:rPr>
            </w:pPr>
          </w:p>
          <w:p w14:paraId="213A2372" w14:textId="77777777" w:rsidR="00492507" w:rsidRPr="00E1614A" w:rsidRDefault="00492507" w:rsidP="00492507">
            <w:pPr>
              <w:jc w:val="both"/>
              <w:rPr>
                <w:rFonts w:ascii="Verdana" w:hAnsi="Verdana" w:cs="Verdana"/>
                <w:b/>
                <w:bCs/>
                <w:sz w:val="20"/>
                <w:szCs w:val="20"/>
              </w:rPr>
            </w:pPr>
          </w:p>
          <w:p w14:paraId="7F4D3BB8" w14:textId="77777777" w:rsidR="00492507" w:rsidRPr="00E1614A" w:rsidRDefault="00492507" w:rsidP="00492507">
            <w:pPr>
              <w:jc w:val="both"/>
              <w:rPr>
                <w:rFonts w:ascii="Verdana" w:hAnsi="Verdana" w:cs="Verdana"/>
                <w:b/>
                <w:bCs/>
                <w:sz w:val="20"/>
                <w:szCs w:val="20"/>
              </w:rPr>
            </w:pPr>
          </w:p>
          <w:p w14:paraId="50F90AE4" w14:textId="77777777" w:rsidR="00492507" w:rsidRPr="00E1614A" w:rsidRDefault="00492507" w:rsidP="00492507">
            <w:pPr>
              <w:jc w:val="both"/>
              <w:rPr>
                <w:rFonts w:ascii="Verdana" w:hAnsi="Verdana" w:cs="Verdana"/>
                <w:b/>
                <w:bCs/>
                <w:sz w:val="20"/>
                <w:szCs w:val="20"/>
              </w:rPr>
            </w:pPr>
          </w:p>
          <w:p w14:paraId="7D239FC5" w14:textId="77777777" w:rsidR="00492507" w:rsidRPr="00E1614A" w:rsidRDefault="00492507" w:rsidP="00492507">
            <w:pPr>
              <w:jc w:val="both"/>
              <w:rPr>
                <w:rFonts w:ascii="Verdana" w:hAnsi="Verdana" w:cs="Verdana"/>
                <w:b/>
                <w:bCs/>
                <w:sz w:val="20"/>
                <w:szCs w:val="20"/>
              </w:rPr>
            </w:pPr>
            <w:r w:rsidRPr="00E1614A">
              <w:rPr>
                <w:rFonts w:ascii="Verdana" w:hAnsi="Verdana" w:cs="Verdana"/>
                <w:b/>
                <w:bCs/>
                <w:sz w:val="20"/>
                <w:szCs w:val="20"/>
              </w:rPr>
              <w:t>………………………………</w:t>
            </w:r>
          </w:p>
          <w:p w14:paraId="5AB54BB1" w14:textId="005B81F7" w:rsidR="00492507" w:rsidRPr="00E1614A" w:rsidRDefault="00492507" w:rsidP="00492507">
            <w:pPr>
              <w:jc w:val="both"/>
              <w:rPr>
                <w:rFonts w:ascii="Verdana" w:hAnsi="Verdana" w:cs="Verdana"/>
                <w:sz w:val="20"/>
                <w:szCs w:val="20"/>
              </w:rPr>
            </w:pPr>
            <w:r w:rsidRPr="00E1614A">
              <w:rPr>
                <w:rFonts w:ascii="Verdana" w:hAnsi="Verdana" w:cs="Verdana"/>
                <w:sz w:val="20"/>
                <w:szCs w:val="20"/>
              </w:rPr>
              <w:t xml:space="preserve">Name: </w:t>
            </w:r>
            <w:r w:rsidR="00C521D8">
              <w:rPr>
                <w:rFonts w:ascii="Verdana" w:hAnsi="Verdana" w:cs="Verdana"/>
                <w:sz w:val="20"/>
                <w:szCs w:val="20"/>
              </w:rPr>
              <w:t>Tiang Vichi Lestari</w:t>
            </w:r>
          </w:p>
          <w:p w14:paraId="11DA0B89" w14:textId="0B3148B1" w:rsidR="00856B7A" w:rsidRPr="008A21FC" w:rsidRDefault="00492507" w:rsidP="00492507">
            <w:pPr>
              <w:jc w:val="both"/>
              <w:rPr>
                <w:rFonts w:ascii="Verdana" w:hAnsi="Verdana" w:cs="Verdana"/>
                <w:sz w:val="20"/>
                <w:szCs w:val="20"/>
              </w:rPr>
            </w:pPr>
            <w:r w:rsidRPr="00E1614A">
              <w:rPr>
                <w:rFonts w:ascii="Verdana" w:hAnsi="Verdana" w:cs="Verdana"/>
                <w:sz w:val="20"/>
                <w:szCs w:val="20"/>
              </w:rPr>
              <w:t>Position:</w:t>
            </w:r>
            <w:r w:rsidR="00DD5B12">
              <w:rPr>
                <w:rFonts w:ascii="Verdana" w:hAnsi="Verdana" w:cs="Verdana"/>
                <w:sz w:val="20"/>
                <w:szCs w:val="20"/>
              </w:rPr>
              <w:t xml:space="preserve"> Director of REGENE</w:t>
            </w:r>
          </w:p>
          <w:p w14:paraId="78259A31" w14:textId="0AF5E8B2" w:rsidR="00856B7A" w:rsidRPr="005B1243" w:rsidRDefault="00856B7A" w:rsidP="00492507">
            <w:pPr>
              <w:jc w:val="both"/>
              <w:rPr>
                <w:rFonts w:ascii="Verdana" w:hAnsi="Verdana"/>
                <w:b/>
                <w:sz w:val="20"/>
              </w:rPr>
            </w:pPr>
          </w:p>
        </w:tc>
        <w:tc>
          <w:tcPr>
            <w:tcW w:w="271" w:type="dxa"/>
          </w:tcPr>
          <w:p w14:paraId="55994249" w14:textId="77777777" w:rsidR="00492507" w:rsidRPr="005B1243" w:rsidRDefault="00492507" w:rsidP="00492507">
            <w:pPr>
              <w:spacing w:after="120"/>
              <w:rPr>
                <w:rFonts w:ascii="Verdana" w:hAnsi="Verdana"/>
                <w:sz w:val="20"/>
              </w:rPr>
            </w:pPr>
          </w:p>
        </w:tc>
        <w:tc>
          <w:tcPr>
            <w:tcW w:w="4638" w:type="dxa"/>
          </w:tcPr>
          <w:p w14:paraId="7390C75A" w14:textId="77777777" w:rsidR="00492507" w:rsidRPr="005B1243" w:rsidRDefault="00492507" w:rsidP="005B1243">
            <w:pPr>
              <w:jc w:val="both"/>
              <w:rPr>
                <w:rFonts w:ascii="Verdana" w:hAnsi="Verdana"/>
                <w:b/>
                <w:color w:val="E8E8E8" w:themeColor="background2"/>
                <w:sz w:val="20"/>
              </w:rPr>
            </w:pPr>
          </w:p>
        </w:tc>
      </w:tr>
      <w:tr w:rsidR="00856B7A" w:rsidRPr="00E1614A" w14:paraId="20FA405A" w14:textId="77777777" w:rsidTr="005B1243">
        <w:tc>
          <w:tcPr>
            <w:tcW w:w="5024" w:type="dxa"/>
          </w:tcPr>
          <w:p w14:paraId="6D811EAA" w14:textId="77777777" w:rsidR="00DD5B12" w:rsidRPr="00DD5B12" w:rsidRDefault="00DD5B12" w:rsidP="00DD5B12">
            <w:pPr>
              <w:spacing w:after="120"/>
              <w:jc w:val="both"/>
              <w:rPr>
                <w:rFonts w:ascii="Verdana" w:hAnsi="Verdana"/>
                <w:sz w:val="20"/>
                <w:szCs w:val="20"/>
              </w:rPr>
            </w:pPr>
            <w:r w:rsidRPr="00DD5B12">
              <w:rPr>
                <w:rFonts w:ascii="Verdana" w:hAnsi="Verdana"/>
                <w:sz w:val="20"/>
                <w:szCs w:val="20"/>
              </w:rPr>
              <w:t xml:space="preserve">Agreed for </w:t>
            </w:r>
            <w:r>
              <w:rPr>
                <w:rFonts w:ascii="Verdana" w:hAnsi="Verdana"/>
                <w:sz w:val="20"/>
                <w:szCs w:val="20"/>
              </w:rPr>
              <w:t>and on behalf of,</w:t>
            </w:r>
          </w:p>
          <w:p w14:paraId="25E3973D" w14:textId="243B8022" w:rsidR="007D2F9C" w:rsidRPr="00DD5B12" w:rsidRDefault="00DD5B12" w:rsidP="00856B7A">
            <w:pPr>
              <w:jc w:val="both"/>
              <w:rPr>
                <w:rFonts w:ascii="Verdana" w:hAnsi="Verdana" w:cs="Verdana"/>
                <w:b/>
                <w:bCs/>
                <w:sz w:val="20"/>
                <w:szCs w:val="20"/>
              </w:rPr>
            </w:pPr>
            <w:r w:rsidRPr="007D1EB7">
              <w:rPr>
                <w:rFonts w:ascii="Verdana" w:hAnsi="Verdana" w:cs="Verdana"/>
                <w:b/>
                <w:bCs/>
                <w:sz w:val="20"/>
                <w:szCs w:val="20"/>
              </w:rPr>
              <w:t xml:space="preserve">PT </w:t>
            </w:r>
            <w:r w:rsidR="00015D87" w:rsidRPr="007D1EB7">
              <w:rPr>
                <w:rFonts w:ascii="Verdana" w:hAnsi="Verdana" w:cs="Verdana"/>
                <w:b/>
                <w:bCs/>
                <w:sz w:val="20"/>
                <w:szCs w:val="20"/>
              </w:rPr>
              <w:t>PRIMA CAKRAWALA INDONESIA</w:t>
            </w:r>
            <w:r w:rsidRPr="00046323">
              <w:rPr>
                <w:rFonts w:ascii="Verdana" w:hAnsi="Verdana" w:cs="Verdana"/>
                <w:b/>
                <w:bCs/>
                <w:sz w:val="20"/>
                <w:szCs w:val="20"/>
              </w:rPr>
              <w:t>,</w:t>
            </w:r>
            <w:r>
              <w:rPr>
                <w:rFonts w:ascii="Verdana" w:hAnsi="Verdana" w:cs="Verdana"/>
                <w:b/>
                <w:bCs/>
                <w:sz w:val="20"/>
                <w:szCs w:val="20"/>
              </w:rPr>
              <w:t xml:space="preserve"> as the Purchaser</w:t>
            </w:r>
          </w:p>
          <w:p w14:paraId="15083F68" w14:textId="77777777" w:rsidR="00856B7A" w:rsidRPr="00E1614A" w:rsidRDefault="00856B7A" w:rsidP="00856B7A">
            <w:pPr>
              <w:jc w:val="both"/>
              <w:rPr>
                <w:rFonts w:ascii="Verdana" w:hAnsi="Verdana" w:cs="Verdana"/>
                <w:b/>
                <w:bCs/>
                <w:sz w:val="20"/>
                <w:szCs w:val="20"/>
              </w:rPr>
            </w:pPr>
          </w:p>
          <w:p w14:paraId="78753AB5" w14:textId="77777777" w:rsidR="00856B7A" w:rsidRPr="00E1614A" w:rsidRDefault="00856B7A" w:rsidP="00856B7A">
            <w:pPr>
              <w:jc w:val="both"/>
              <w:rPr>
                <w:rFonts w:ascii="Verdana" w:hAnsi="Verdana" w:cs="Verdana"/>
                <w:b/>
                <w:bCs/>
                <w:sz w:val="20"/>
                <w:szCs w:val="20"/>
              </w:rPr>
            </w:pPr>
          </w:p>
          <w:p w14:paraId="445A1CB7" w14:textId="77777777" w:rsidR="00856B7A" w:rsidRPr="00E1614A" w:rsidRDefault="00856B7A" w:rsidP="00856B7A">
            <w:pPr>
              <w:jc w:val="both"/>
              <w:rPr>
                <w:rFonts w:ascii="Verdana" w:hAnsi="Verdana" w:cs="Verdana"/>
                <w:b/>
                <w:bCs/>
                <w:sz w:val="20"/>
                <w:szCs w:val="20"/>
              </w:rPr>
            </w:pPr>
          </w:p>
          <w:p w14:paraId="500C6A60" w14:textId="77777777" w:rsidR="00856B7A" w:rsidRPr="00E1614A" w:rsidRDefault="00856B7A" w:rsidP="00856B7A">
            <w:pPr>
              <w:jc w:val="both"/>
              <w:rPr>
                <w:rFonts w:ascii="Verdana" w:hAnsi="Verdana" w:cs="Verdana"/>
                <w:b/>
                <w:bCs/>
                <w:sz w:val="20"/>
                <w:szCs w:val="20"/>
              </w:rPr>
            </w:pPr>
          </w:p>
          <w:p w14:paraId="0759D32C" w14:textId="77777777" w:rsidR="00856B7A" w:rsidRPr="00E1614A" w:rsidRDefault="00856B7A" w:rsidP="00856B7A">
            <w:pPr>
              <w:jc w:val="both"/>
              <w:rPr>
                <w:rFonts w:ascii="Verdana" w:hAnsi="Verdana" w:cs="Verdana"/>
                <w:b/>
                <w:bCs/>
                <w:sz w:val="20"/>
                <w:szCs w:val="20"/>
              </w:rPr>
            </w:pPr>
          </w:p>
          <w:p w14:paraId="1C0700D9" w14:textId="77777777" w:rsidR="00856B7A" w:rsidRPr="00E1614A" w:rsidRDefault="00856B7A" w:rsidP="00856B7A">
            <w:pPr>
              <w:jc w:val="both"/>
              <w:rPr>
                <w:rFonts w:ascii="Verdana" w:hAnsi="Verdana" w:cs="Verdana"/>
                <w:b/>
                <w:bCs/>
                <w:sz w:val="20"/>
                <w:szCs w:val="20"/>
              </w:rPr>
            </w:pPr>
            <w:r w:rsidRPr="00E1614A">
              <w:rPr>
                <w:rFonts w:ascii="Verdana" w:hAnsi="Verdana" w:cs="Verdana"/>
                <w:b/>
                <w:bCs/>
                <w:sz w:val="20"/>
                <w:szCs w:val="20"/>
              </w:rPr>
              <w:t>………………………………</w:t>
            </w:r>
          </w:p>
          <w:p w14:paraId="53B851B5" w14:textId="19AF648F" w:rsidR="00856B7A" w:rsidRPr="00E1614A" w:rsidRDefault="00856B7A" w:rsidP="00856B7A">
            <w:pPr>
              <w:jc w:val="both"/>
              <w:rPr>
                <w:rFonts w:ascii="Verdana" w:hAnsi="Verdana" w:cs="Verdana"/>
                <w:sz w:val="20"/>
                <w:szCs w:val="20"/>
              </w:rPr>
            </w:pPr>
            <w:r w:rsidRPr="00E1614A">
              <w:rPr>
                <w:rFonts w:ascii="Verdana" w:hAnsi="Verdana" w:cs="Verdana"/>
                <w:sz w:val="20"/>
                <w:szCs w:val="20"/>
              </w:rPr>
              <w:t xml:space="preserve">Name: </w:t>
            </w:r>
            <w:r w:rsidR="001E23CF">
              <w:rPr>
                <w:rFonts w:ascii="Verdana" w:hAnsi="Verdana" w:cs="Verdana"/>
                <w:sz w:val="20"/>
                <w:szCs w:val="20"/>
              </w:rPr>
              <w:t>Johan Satria Putra</w:t>
            </w:r>
          </w:p>
          <w:p w14:paraId="7485B68D" w14:textId="78B17682" w:rsidR="00856B7A" w:rsidRPr="005B1243" w:rsidRDefault="00856B7A" w:rsidP="00856B7A">
            <w:pPr>
              <w:jc w:val="both"/>
              <w:rPr>
                <w:rFonts w:ascii="Verdana" w:hAnsi="Verdana"/>
                <w:b/>
                <w:sz w:val="20"/>
              </w:rPr>
            </w:pPr>
            <w:r w:rsidRPr="00E1614A">
              <w:rPr>
                <w:rFonts w:ascii="Verdana" w:hAnsi="Verdana" w:cs="Verdana"/>
                <w:sz w:val="20"/>
                <w:szCs w:val="20"/>
              </w:rPr>
              <w:t>Position:</w:t>
            </w:r>
            <w:r w:rsidR="008B25B0">
              <w:rPr>
                <w:rFonts w:ascii="Verdana" w:hAnsi="Verdana" w:cs="Verdana"/>
                <w:sz w:val="20"/>
                <w:szCs w:val="20"/>
              </w:rPr>
              <w:t xml:space="preserve"> </w:t>
            </w:r>
            <w:r w:rsidR="001E23CF">
              <w:rPr>
                <w:rFonts w:ascii="Verdana" w:hAnsi="Verdana" w:cs="Verdana"/>
                <w:sz w:val="20"/>
                <w:szCs w:val="20"/>
              </w:rPr>
              <w:t>Director</w:t>
            </w:r>
          </w:p>
        </w:tc>
        <w:tc>
          <w:tcPr>
            <w:tcW w:w="271" w:type="dxa"/>
          </w:tcPr>
          <w:p w14:paraId="48B92D98" w14:textId="77777777" w:rsidR="00856B7A" w:rsidRPr="005B1243" w:rsidRDefault="00856B7A" w:rsidP="00492507">
            <w:pPr>
              <w:spacing w:after="120"/>
              <w:rPr>
                <w:rFonts w:ascii="Verdana" w:hAnsi="Verdana"/>
                <w:sz w:val="20"/>
              </w:rPr>
            </w:pPr>
          </w:p>
        </w:tc>
        <w:tc>
          <w:tcPr>
            <w:tcW w:w="4638" w:type="dxa"/>
          </w:tcPr>
          <w:p w14:paraId="0316E921" w14:textId="77777777" w:rsidR="00856B7A" w:rsidRPr="005B1243" w:rsidRDefault="00856B7A" w:rsidP="00492507">
            <w:pPr>
              <w:jc w:val="both"/>
              <w:rPr>
                <w:rFonts w:ascii="Verdana" w:hAnsi="Verdana"/>
                <w:b/>
                <w:color w:val="E8E8E8" w:themeColor="background2"/>
                <w:sz w:val="20"/>
              </w:rPr>
            </w:pPr>
          </w:p>
        </w:tc>
      </w:tr>
    </w:tbl>
    <w:p w14:paraId="6B38300F" w14:textId="77777777" w:rsidR="00CD0B41" w:rsidRPr="005B1243" w:rsidRDefault="00CD0B41">
      <w:pPr>
        <w:rPr>
          <w:rFonts w:ascii="Verdana" w:hAnsi="Verdana"/>
          <w:sz w:val="20"/>
        </w:rPr>
      </w:pPr>
    </w:p>
    <w:p w14:paraId="109F1762" w14:textId="77777777" w:rsidR="00CB1653" w:rsidRPr="005B1243" w:rsidRDefault="00CB1653">
      <w:pPr>
        <w:rPr>
          <w:rFonts w:ascii="Verdana" w:hAnsi="Verdana"/>
          <w:sz w:val="20"/>
        </w:rPr>
      </w:pPr>
    </w:p>
    <w:p w14:paraId="2DD27FDD" w14:textId="77777777" w:rsidR="00CB1653" w:rsidRPr="005B1243" w:rsidRDefault="00CB1653">
      <w:pPr>
        <w:rPr>
          <w:rFonts w:ascii="Verdana" w:hAnsi="Verdana"/>
          <w:sz w:val="20"/>
        </w:rPr>
      </w:pPr>
    </w:p>
    <w:p w14:paraId="6D2AF3FF" w14:textId="77777777" w:rsidR="00CB1653" w:rsidRPr="005B1243" w:rsidRDefault="00CB1653">
      <w:pPr>
        <w:rPr>
          <w:rFonts w:ascii="Verdana" w:hAnsi="Verdana"/>
          <w:sz w:val="20"/>
        </w:rPr>
      </w:pPr>
    </w:p>
    <w:p w14:paraId="03C7C9F1" w14:textId="77777777" w:rsidR="00CB1653" w:rsidRPr="005B1243" w:rsidRDefault="00CB1653">
      <w:pPr>
        <w:rPr>
          <w:rFonts w:ascii="Verdana" w:hAnsi="Verdana"/>
          <w:sz w:val="20"/>
        </w:rPr>
      </w:pPr>
    </w:p>
    <w:p w14:paraId="28C9BF73" w14:textId="77777777" w:rsidR="00CB1653" w:rsidRPr="005B1243" w:rsidRDefault="00CB1653">
      <w:pPr>
        <w:rPr>
          <w:rFonts w:ascii="Verdana" w:hAnsi="Verdana"/>
          <w:sz w:val="20"/>
        </w:rPr>
      </w:pPr>
    </w:p>
    <w:p w14:paraId="11C16035" w14:textId="77777777" w:rsidR="00CB1653" w:rsidRPr="005B1243" w:rsidRDefault="00CB1653">
      <w:pPr>
        <w:rPr>
          <w:rFonts w:ascii="Verdana" w:hAnsi="Verdana"/>
          <w:sz w:val="20"/>
        </w:rPr>
      </w:pPr>
    </w:p>
    <w:p w14:paraId="7DB6C318" w14:textId="35F52E69" w:rsidR="00F04D8F" w:rsidRPr="005B1243" w:rsidRDefault="00F04D8F">
      <w:pPr>
        <w:rPr>
          <w:rFonts w:ascii="Verdana" w:hAnsi="Verdana"/>
          <w:sz w:val="20"/>
        </w:rPr>
      </w:pPr>
      <w:r w:rsidRPr="005B1243">
        <w:rPr>
          <w:rFonts w:ascii="Verdana" w:hAnsi="Verdana"/>
          <w:sz w:val="20"/>
        </w:rPr>
        <w:br w:type="column"/>
      </w: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22"/>
        <w:gridCol w:w="4913"/>
      </w:tblGrid>
      <w:tr w:rsidR="00CB1653" w:rsidRPr="00E1614A" w14:paraId="592C2348" w14:textId="77777777" w:rsidTr="007434E7">
        <w:tc>
          <w:tcPr>
            <w:tcW w:w="4473" w:type="dxa"/>
          </w:tcPr>
          <w:p w14:paraId="6D260A91" w14:textId="77777777" w:rsidR="00CB1653" w:rsidRPr="00E1614A" w:rsidRDefault="00CB1653" w:rsidP="007434E7">
            <w:pPr>
              <w:jc w:val="center"/>
              <w:rPr>
                <w:rFonts w:ascii="Verdana" w:hAnsi="Verdana" w:cs="Verdana"/>
                <w:b/>
                <w:bCs/>
                <w:sz w:val="20"/>
                <w:szCs w:val="20"/>
              </w:rPr>
            </w:pPr>
            <w:r w:rsidRPr="00E1614A">
              <w:rPr>
                <w:rFonts w:ascii="Verdana" w:hAnsi="Verdana" w:cs="Verdana"/>
                <w:b/>
                <w:bCs/>
                <w:sz w:val="20"/>
                <w:szCs w:val="20"/>
              </w:rPr>
              <w:t>Schedule 1</w:t>
            </w:r>
          </w:p>
          <w:p w14:paraId="67705CA7" w14:textId="77777777" w:rsidR="00CB1653" w:rsidRPr="005B1243" w:rsidRDefault="00CB1653" w:rsidP="007434E7">
            <w:pPr>
              <w:spacing w:after="120"/>
              <w:jc w:val="center"/>
              <w:rPr>
                <w:rFonts w:ascii="Verdana" w:hAnsi="Verdana"/>
                <w:sz w:val="20"/>
              </w:rPr>
            </w:pPr>
            <w:r w:rsidRPr="00E1614A">
              <w:rPr>
                <w:rFonts w:ascii="Verdana" w:hAnsi="Verdana" w:cs="Verdana"/>
                <w:b/>
                <w:bCs/>
                <w:sz w:val="20"/>
                <w:szCs w:val="20"/>
              </w:rPr>
              <w:t>Definitions and Interpretations</w:t>
            </w:r>
          </w:p>
        </w:tc>
        <w:tc>
          <w:tcPr>
            <w:tcW w:w="222" w:type="dxa"/>
          </w:tcPr>
          <w:p w14:paraId="5C9F55CC" w14:textId="77777777" w:rsidR="00CB1653" w:rsidRPr="005B1243" w:rsidRDefault="00CB1653" w:rsidP="007434E7">
            <w:pPr>
              <w:spacing w:after="120"/>
              <w:rPr>
                <w:rFonts w:ascii="Verdana" w:hAnsi="Verdana"/>
                <w:sz w:val="20"/>
              </w:rPr>
            </w:pPr>
          </w:p>
        </w:tc>
        <w:tc>
          <w:tcPr>
            <w:tcW w:w="4913" w:type="dxa"/>
          </w:tcPr>
          <w:p w14:paraId="67AB58DC" w14:textId="62451B79" w:rsidR="00CB1653" w:rsidRPr="005B1243" w:rsidRDefault="00F04D8F" w:rsidP="007434E7">
            <w:pPr>
              <w:jc w:val="center"/>
              <w:rPr>
                <w:rFonts w:ascii="Verdana" w:hAnsi="Verdana"/>
                <w:b/>
                <w:color w:val="E8E8E8" w:themeColor="background2"/>
                <w:sz w:val="20"/>
              </w:rPr>
            </w:pPr>
            <w:r w:rsidRPr="005B1243">
              <w:rPr>
                <w:rFonts w:ascii="Verdana" w:hAnsi="Verdana"/>
                <w:b/>
                <w:color w:val="E8E8E8" w:themeColor="background2"/>
                <w:sz w:val="20"/>
              </w:rPr>
              <w:t xml:space="preserve">Jadwal </w:t>
            </w:r>
            <w:r w:rsidR="00CB1653" w:rsidRPr="005B1243">
              <w:rPr>
                <w:rFonts w:ascii="Verdana" w:hAnsi="Verdana"/>
                <w:b/>
                <w:color w:val="E8E8E8" w:themeColor="background2"/>
                <w:sz w:val="20"/>
              </w:rPr>
              <w:t>1</w:t>
            </w:r>
          </w:p>
          <w:p w14:paraId="337CE363" w14:textId="77777777" w:rsidR="00CB1653" w:rsidRPr="005B1243" w:rsidRDefault="00CB1653" w:rsidP="007434E7">
            <w:pPr>
              <w:spacing w:after="120"/>
              <w:jc w:val="center"/>
              <w:rPr>
                <w:rFonts w:ascii="Verdana" w:hAnsi="Verdana"/>
                <w:color w:val="E8E8E8" w:themeColor="background2"/>
                <w:sz w:val="20"/>
              </w:rPr>
            </w:pPr>
            <w:r w:rsidRPr="005B1243">
              <w:rPr>
                <w:rFonts w:ascii="Verdana" w:hAnsi="Verdana"/>
                <w:b/>
                <w:color w:val="E8E8E8" w:themeColor="background2"/>
                <w:sz w:val="20"/>
              </w:rPr>
              <w:t>Definitions and Interpretations</w:t>
            </w:r>
          </w:p>
        </w:tc>
      </w:tr>
      <w:tr w:rsidR="00CB1653" w:rsidRPr="00E1614A" w14:paraId="0A35548A" w14:textId="77777777" w:rsidTr="007434E7">
        <w:tc>
          <w:tcPr>
            <w:tcW w:w="4473" w:type="dxa"/>
          </w:tcPr>
          <w:p w14:paraId="0D526497" w14:textId="77777777" w:rsidR="00CB1653" w:rsidRPr="005B1243" w:rsidRDefault="00CB1653" w:rsidP="007434E7">
            <w:pPr>
              <w:spacing w:after="120"/>
              <w:jc w:val="both"/>
              <w:rPr>
                <w:rFonts w:ascii="Verdana" w:hAnsi="Verdana"/>
                <w:sz w:val="20"/>
              </w:rPr>
            </w:pPr>
            <w:r w:rsidRPr="00E1614A">
              <w:rPr>
                <w:rFonts w:ascii="Verdana" w:hAnsi="Verdana" w:cs="Verdana"/>
                <w:b/>
                <w:bCs/>
                <w:sz w:val="20"/>
                <w:szCs w:val="20"/>
              </w:rPr>
              <w:t>Definitions</w:t>
            </w:r>
          </w:p>
        </w:tc>
        <w:tc>
          <w:tcPr>
            <w:tcW w:w="222" w:type="dxa"/>
          </w:tcPr>
          <w:p w14:paraId="2CE9A9C2" w14:textId="77777777" w:rsidR="00CB1653" w:rsidRPr="005B1243" w:rsidRDefault="00CB1653" w:rsidP="007434E7">
            <w:pPr>
              <w:spacing w:after="120"/>
              <w:rPr>
                <w:rFonts w:ascii="Verdana" w:hAnsi="Verdana"/>
                <w:sz w:val="20"/>
              </w:rPr>
            </w:pPr>
          </w:p>
        </w:tc>
        <w:tc>
          <w:tcPr>
            <w:tcW w:w="4913" w:type="dxa"/>
          </w:tcPr>
          <w:p w14:paraId="1B223419" w14:textId="77777777" w:rsidR="00CB1653" w:rsidRPr="005B1243" w:rsidRDefault="00CB1653" w:rsidP="007434E7">
            <w:pPr>
              <w:spacing w:after="120"/>
              <w:jc w:val="both"/>
              <w:rPr>
                <w:rFonts w:ascii="Verdana" w:hAnsi="Verdana"/>
                <w:color w:val="E8E8E8" w:themeColor="background2"/>
                <w:sz w:val="20"/>
              </w:rPr>
            </w:pPr>
            <w:r w:rsidRPr="005B1243">
              <w:rPr>
                <w:rFonts w:ascii="Verdana" w:hAnsi="Verdana"/>
                <w:b/>
                <w:color w:val="E8E8E8" w:themeColor="background2"/>
                <w:sz w:val="20"/>
              </w:rPr>
              <w:t>Definisi</w:t>
            </w:r>
          </w:p>
        </w:tc>
      </w:tr>
      <w:tr w:rsidR="00CB1653" w:rsidRPr="00E1614A" w14:paraId="3A1CCB8F" w14:textId="77777777" w:rsidTr="007434E7">
        <w:tc>
          <w:tcPr>
            <w:tcW w:w="4473" w:type="dxa"/>
          </w:tcPr>
          <w:p w14:paraId="3AF8E11D" w14:textId="77777777" w:rsidR="00CB1653" w:rsidRPr="005B1243" w:rsidRDefault="00CB1653" w:rsidP="007434E7">
            <w:pPr>
              <w:spacing w:after="120"/>
              <w:jc w:val="both"/>
              <w:rPr>
                <w:rFonts w:ascii="Verdana" w:hAnsi="Verdana"/>
                <w:sz w:val="20"/>
              </w:rPr>
            </w:pPr>
            <w:r w:rsidRPr="00E1614A">
              <w:rPr>
                <w:rFonts w:ascii="Verdana" w:hAnsi="Verdana" w:cs="Verdana"/>
                <w:sz w:val="20"/>
                <w:szCs w:val="20"/>
              </w:rPr>
              <w:t>In this</w:t>
            </w:r>
            <w:r w:rsidRPr="00E1614A">
              <w:rPr>
                <w:rFonts w:ascii="Verdana" w:hAnsi="Verdana" w:cs="Verdana"/>
                <w:b/>
                <w:bCs/>
                <w:sz w:val="20"/>
                <w:szCs w:val="20"/>
              </w:rPr>
              <w:t xml:space="preserve"> Agreement</w:t>
            </w:r>
            <w:r w:rsidRPr="00E1614A">
              <w:rPr>
                <w:rFonts w:ascii="Verdana" w:hAnsi="Verdana" w:cs="Verdana"/>
                <w:sz w:val="20"/>
                <w:szCs w:val="20"/>
              </w:rPr>
              <w:t>, the following terms shall, unless the context otherwise requires, have the meaning set out below:</w:t>
            </w:r>
          </w:p>
        </w:tc>
        <w:tc>
          <w:tcPr>
            <w:tcW w:w="222" w:type="dxa"/>
          </w:tcPr>
          <w:p w14:paraId="78E0EB1A" w14:textId="77777777" w:rsidR="00CB1653" w:rsidRPr="005B1243" w:rsidRDefault="00CB1653" w:rsidP="007434E7">
            <w:pPr>
              <w:spacing w:after="120"/>
              <w:rPr>
                <w:rFonts w:ascii="Verdana" w:hAnsi="Verdana"/>
                <w:sz w:val="20"/>
              </w:rPr>
            </w:pPr>
          </w:p>
        </w:tc>
        <w:tc>
          <w:tcPr>
            <w:tcW w:w="4913" w:type="dxa"/>
          </w:tcPr>
          <w:p w14:paraId="67A82EEB" w14:textId="77777777" w:rsidR="00CB1653" w:rsidRPr="005B1243" w:rsidRDefault="00CB1653" w:rsidP="007434E7">
            <w:pPr>
              <w:spacing w:after="120"/>
              <w:jc w:val="both"/>
              <w:rPr>
                <w:rFonts w:ascii="Verdana" w:hAnsi="Verdana"/>
                <w:color w:val="E8E8E8" w:themeColor="background2"/>
                <w:sz w:val="20"/>
              </w:rPr>
            </w:pPr>
            <w:r w:rsidRPr="005B1243">
              <w:rPr>
                <w:rFonts w:ascii="Verdana" w:hAnsi="Verdana"/>
                <w:color w:val="E8E8E8" w:themeColor="background2"/>
                <w:sz w:val="20"/>
              </w:rPr>
              <w:t xml:space="preserve">Dalam </w:t>
            </w:r>
            <w:r w:rsidRPr="005B1243">
              <w:rPr>
                <w:rFonts w:ascii="Verdana" w:hAnsi="Verdana"/>
                <w:b/>
                <w:color w:val="E8E8E8" w:themeColor="background2"/>
                <w:sz w:val="20"/>
              </w:rPr>
              <w:t>Perjanjian</w:t>
            </w:r>
            <w:r w:rsidRPr="005B1243">
              <w:rPr>
                <w:rFonts w:ascii="Verdana" w:hAnsi="Verdana"/>
                <w:color w:val="E8E8E8" w:themeColor="background2"/>
                <w:sz w:val="20"/>
              </w:rPr>
              <w:t xml:space="preserve"> ini, istilah berikut akan, kecuali jika konteks memerlukan sebaliknya, mempunyai arti yang diuraikan dibawah :</w:t>
            </w:r>
          </w:p>
        </w:tc>
      </w:tr>
      <w:tr w:rsidR="00CB1653" w:rsidRPr="00E1614A" w14:paraId="516DFFEE" w14:textId="77777777" w:rsidTr="007434E7">
        <w:tc>
          <w:tcPr>
            <w:tcW w:w="4473" w:type="dxa"/>
          </w:tcPr>
          <w:p w14:paraId="3D26BDC6" w14:textId="77777777" w:rsidR="00CB1653" w:rsidRPr="005B1243" w:rsidRDefault="00CB1653" w:rsidP="007434E7">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Affiliate</w:t>
            </w:r>
            <w:r w:rsidRPr="00E1614A">
              <w:rPr>
                <w:rFonts w:ascii="Verdana" w:hAnsi="Verdana" w:cs="Verdana"/>
                <w:sz w:val="20"/>
                <w:szCs w:val="20"/>
              </w:rPr>
              <w:t>” means any person or legal entity that directly or indirectly through one of more intermediaries, controls or is controlled by or is under common control with the person or legal entity specified.</w:t>
            </w:r>
          </w:p>
        </w:tc>
        <w:tc>
          <w:tcPr>
            <w:tcW w:w="222" w:type="dxa"/>
          </w:tcPr>
          <w:p w14:paraId="124B1944" w14:textId="77777777" w:rsidR="00CB1653" w:rsidRPr="005B1243" w:rsidRDefault="00CB1653" w:rsidP="007434E7">
            <w:pPr>
              <w:spacing w:after="120"/>
              <w:rPr>
                <w:rFonts w:ascii="Verdana" w:hAnsi="Verdana"/>
                <w:sz w:val="20"/>
              </w:rPr>
            </w:pPr>
          </w:p>
        </w:tc>
        <w:tc>
          <w:tcPr>
            <w:tcW w:w="4913" w:type="dxa"/>
          </w:tcPr>
          <w:p w14:paraId="6615125A" w14:textId="77777777" w:rsidR="00CB1653" w:rsidRPr="005B1243" w:rsidRDefault="00CB1653" w:rsidP="007434E7">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Afiliasi</w:t>
            </w:r>
            <w:r w:rsidRPr="005B1243">
              <w:rPr>
                <w:rFonts w:ascii="Verdana" w:hAnsi="Verdana"/>
                <w:color w:val="E8E8E8" w:themeColor="background2"/>
                <w:sz w:val="20"/>
              </w:rPr>
              <w:t>“ berarti setiap orang atau badan hukum baik langsung maupun tidak langsung melalui satu atau lebih dari perantara, awasi atau diawasi oleh atau menurut pengawasan umum dengan oang atau badan hukum yang ditentukan.</w:t>
            </w:r>
          </w:p>
        </w:tc>
      </w:tr>
      <w:tr w:rsidR="004A2A85" w:rsidRPr="00E1614A" w14:paraId="75E3C774" w14:textId="77777777" w:rsidTr="007434E7">
        <w:tc>
          <w:tcPr>
            <w:tcW w:w="4473" w:type="dxa"/>
          </w:tcPr>
          <w:p w14:paraId="67E5E146" w14:textId="415BB004" w:rsidR="004A2A85" w:rsidRPr="00E1614A" w:rsidRDefault="004A2A85" w:rsidP="007434E7">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Affected Party</w:t>
            </w:r>
            <w:r w:rsidRPr="00E1614A">
              <w:rPr>
                <w:rFonts w:ascii="Verdana" w:hAnsi="Verdana" w:cs="Verdana"/>
                <w:sz w:val="20"/>
                <w:szCs w:val="20"/>
              </w:rPr>
              <w:t xml:space="preserve">” shall have the meaning given to it </w:t>
            </w:r>
            <w:r w:rsidR="00EE6243" w:rsidRPr="00E1614A">
              <w:rPr>
                <w:rFonts w:ascii="Verdana" w:hAnsi="Verdana" w:cs="Verdana"/>
                <w:sz w:val="20"/>
                <w:szCs w:val="20"/>
              </w:rPr>
              <w:t>under</w:t>
            </w:r>
            <w:r w:rsidRPr="00E1614A">
              <w:rPr>
                <w:rFonts w:ascii="Verdana" w:hAnsi="Verdana" w:cs="Verdana"/>
                <w:sz w:val="20"/>
                <w:szCs w:val="20"/>
              </w:rPr>
              <w:t xml:space="preserve"> Article </w:t>
            </w:r>
            <w:r w:rsidR="004B7D79">
              <w:rPr>
                <w:rFonts w:ascii="Verdana" w:hAnsi="Verdana" w:cs="Verdana"/>
                <w:sz w:val="20"/>
                <w:szCs w:val="20"/>
              </w:rPr>
              <w:t>6</w:t>
            </w:r>
            <w:r w:rsidRPr="00E1614A">
              <w:rPr>
                <w:rFonts w:ascii="Verdana" w:hAnsi="Verdana" w:cs="Verdana"/>
                <w:sz w:val="20"/>
                <w:szCs w:val="20"/>
              </w:rPr>
              <w:t>.3.1.</w:t>
            </w:r>
          </w:p>
        </w:tc>
        <w:tc>
          <w:tcPr>
            <w:tcW w:w="222" w:type="dxa"/>
          </w:tcPr>
          <w:p w14:paraId="7900176A" w14:textId="77777777" w:rsidR="004A2A85" w:rsidRPr="00E1614A" w:rsidRDefault="004A2A85" w:rsidP="007434E7">
            <w:pPr>
              <w:spacing w:after="120"/>
              <w:rPr>
                <w:rFonts w:ascii="Verdana" w:hAnsi="Verdana"/>
                <w:sz w:val="20"/>
                <w:szCs w:val="20"/>
              </w:rPr>
            </w:pPr>
          </w:p>
        </w:tc>
        <w:tc>
          <w:tcPr>
            <w:tcW w:w="4913" w:type="dxa"/>
          </w:tcPr>
          <w:p w14:paraId="138F274F" w14:textId="77777777" w:rsidR="004A2A85" w:rsidRPr="00564E1C" w:rsidRDefault="004A2A85" w:rsidP="007434E7">
            <w:pPr>
              <w:spacing w:after="120"/>
              <w:jc w:val="both"/>
              <w:rPr>
                <w:rFonts w:ascii="Verdana" w:hAnsi="Verdana" w:cs="Verdana"/>
                <w:color w:val="E8E8E8" w:themeColor="background2"/>
                <w:sz w:val="20"/>
                <w:szCs w:val="20"/>
              </w:rPr>
            </w:pPr>
          </w:p>
        </w:tc>
      </w:tr>
      <w:tr w:rsidR="00CB1653" w:rsidRPr="00E1614A" w14:paraId="57403D27" w14:textId="77777777" w:rsidTr="007434E7">
        <w:tc>
          <w:tcPr>
            <w:tcW w:w="4473" w:type="dxa"/>
          </w:tcPr>
          <w:p w14:paraId="04002342" w14:textId="77777777" w:rsidR="00CB1653" w:rsidRPr="005B1243" w:rsidRDefault="00CB1653" w:rsidP="007434E7">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Agreement</w:t>
            </w:r>
            <w:r w:rsidRPr="00E1614A">
              <w:rPr>
                <w:rFonts w:ascii="Verdana" w:hAnsi="Verdana" w:cs="Verdana"/>
                <w:sz w:val="20"/>
                <w:szCs w:val="20"/>
              </w:rPr>
              <w:t>” means this Conditional Share Sale and Purchase Agreement together with Schedules, Annexes, all attachments hereunder and all necessary documents, which are integral and inseparable part of this Agreement.</w:t>
            </w:r>
          </w:p>
        </w:tc>
        <w:tc>
          <w:tcPr>
            <w:tcW w:w="222" w:type="dxa"/>
          </w:tcPr>
          <w:p w14:paraId="14554DA2" w14:textId="77777777" w:rsidR="00CB1653" w:rsidRPr="005B1243" w:rsidRDefault="00CB1653" w:rsidP="007434E7">
            <w:pPr>
              <w:spacing w:after="120"/>
              <w:rPr>
                <w:rFonts w:ascii="Verdana" w:hAnsi="Verdana"/>
                <w:sz w:val="20"/>
              </w:rPr>
            </w:pPr>
          </w:p>
        </w:tc>
        <w:tc>
          <w:tcPr>
            <w:tcW w:w="4913" w:type="dxa"/>
          </w:tcPr>
          <w:p w14:paraId="278FEB3D" w14:textId="77777777" w:rsidR="00CB1653" w:rsidRPr="005B1243" w:rsidRDefault="00CB1653" w:rsidP="007434E7">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Perjanjian</w:t>
            </w:r>
            <w:r w:rsidRPr="005B1243">
              <w:rPr>
                <w:rFonts w:ascii="Verdana" w:hAnsi="Verdana"/>
                <w:color w:val="E8E8E8" w:themeColor="background2"/>
                <w:sz w:val="20"/>
              </w:rPr>
              <w:t>” berarti Perjanjian Pengikatan Jual Beli Saham ini bersamaan dengan Jadwal, Lampiran, seluruh lampiran yang tersebut di bawah dan semua keperluan dokumen yang mana satu kesatuan dan bagian tidak terpisahkan dari Perjanjian ini.</w:t>
            </w:r>
          </w:p>
        </w:tc>
      </w:tr>
      <w:tr w:rsidR="00CF76D6" w:rsidRPr="00E1614A" w14:paraId="2343DFF0" w14:textId="77777777" w:rsidTr="007434E7">
        <w:tc>
          <w:tcPr>
            <w:tcW w:w="4473" w:type="dxa"/>
          </w:tcPr>
          <w:p w14:paraId="7189A8AB" w14:textId="317831EB"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BANI</w:t>
            </w:r>
            <w:r w:rsidRPr="00E1614A">
              <w:rPr>
                <w:rFonts w:ascii="Verdana" w:hAnsi="Verdana" w:cs="Verdana"/>
                <w:sz w:val="20"/>
                <w:szCs w:val="20"/>
              </w:rPr>
              <w:t xml:space="preserve">” means the </w:t>
            </w:r>
            <w:r w:rsidRPr="00E1614A">
              <w:rPr>
                <w:rFonts w:ascii="Verdana" w:hAnsi="Verdana" w:cs="Verdana"/>
                <w:i/>
                <w:iCs/>
                <w:sz w:val="20"/>
                <w:szCs w:val="20"/>
              </w:rPr>
              <w:t>Badan Arbitrase Nasional</w:t>
            </w:r>
            <w:r w:rsidRPr="00E1614A">
              <w:rPr>
                <w:rFonts w:ascii="Verdana" w:hAnsi="Verdana" w:cs="Verdana"/>
                <w:sz w:val="20"/>
                <w:szCs w:val="20"/>
              </w:rPr>
              <w:t xml:space="preserve"> </w:t>
            </w:r>
            <w:r w:rsidRPr="00E1614A">
              <w:rPr>
                <w:rFonts w:ascii="Verdana" w:hAnsi="Verdana" w:cs="Verdana"/>
                <w:i/>
                <w:iCs/>
                <w:sz w:val="20"/>
                <w:szCs w:val="20"/>
              </w:rPr>
              <w:t>Indonesia</w:t>
            </w:r>
            <w:r w:rsidRPr="00E1614A">
              <w:rPr>
                <w:rFonts w:ascii="Verdana" w:hAnsi="Verdana" w:cs="Verdana"/>
                <w:sz w:val="20"/>
                <w:szCs w:val="20"/>
              </w:rPr>
              <w:t xml:space="preserve"> addressed at Wahana Graha Lt. 1&amp;2, Jl, Mampang Prapatan No.2, Jakarta 12760 (or any other address it is located in the future).</w:t>
            </w:r>
          </w:p>
        </w:tc>
        <w:tc>
          <w:tcPr>
            <w:tcW w:w="222" w:type="dxa"/>
          </w:tcPr>
          <w:p w14:paraId="4918AD32" w14:textId="77777777" w:rsidR="00CF76D6" w:rsidRPr="00E1614A" w:rsidRDefault="00CF76D6" w:rsidP="00CF76D6">
            <w:pPr>
              <w:spacing w:after="120"/>
              <w:rPr>
                <w:rFonts w:ascii="Verdana" w:hAnsi="Verdana"/>
                <w:sz w:val="20"/>
                <w:szCs w:val="20"/>
              </w:rPr>
            </w:pPr>
          </w:p>
        </w:tc>
        <w:tc>
          <w:tcPr>
            <w:tcW w:w="4913" w:type="dxa"/>
          </w:tcPr>
          <w:p w14:paraId="52B9216B" w14:textId="77777777" w:rsidR="00CF76D6" w:rsidRPr="00564E1C" w:rsidRDefault="00CF76D6" w:rsidP="00CF76D6">
            <w:pPr>
              <w:spacing w:after="120"/>
              <w:jc w:val="both"/>
              <w:rPr>
                <w:rFonts w:ascii="Verdana" w:hAnsi="Verdana" w:cs="Verdana"/>
                <w:color w:val="E8E8E8" w:themeColor="background2"/>
                <w:sz w:val="20"/>
                <w:szCs w:val="20"/>
              </w:rPr>
            </w:pPr>
          </w:p>
        </w:tc>
      </w:tr>
      <w:tr w:rsidR="00CF76D6" w:rsidRPr="00E1614A" w14:paraId="162C307B" w14:textId="77777777" w:rsidTr="007434E7">
        <w:tc>
          <w:tcPr>
            <w:tcW w:w="4473" w:type="dxa"/>
          </w:tcPr>
          <w:p w14:paraId="2F62B264" w14:textId="41B791DF"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BANI Rules</w:t>
            </w:r>
            <w:r w:rsidRPr="00E1614A">
              <w:rPr>
                <w:rFonts w:ascii="Verdana" w:hAnsi="Verdana" w:cs="Verdana"/>
                <w:sz w:val="20"/>
                <w:szCs w:val="20"/>
              </w:rPr>
              <w:t>” shall have the meaning given to it under Article 1</w:t>
            </w:r>
            <w:r w:rsidR="004B7D79">
              <w:rPr>
                <w:rFonts w:ascii="Verdana" w:hAnsi="Verdana" w:cs="Verdana"/>
                <w:sz w:val="20"/>
                <w:szCs w:val="20"/>
              </w:rPr>
              <w:t>2</w:t>
            </w:r>
            <w:r w:rsidRPr="00E1614A">
              <w:rPr>
                <w:rFonts w:ascii="Verdana" w:hAnsi="Verdana" w:cs="Verdana"/>
                <w:sz w:val="20"/>
                <w:szCs w:val="20"/>
              </w:rPr>
              <w:t>.2.2.</w:t>
            </w:r>
          </w:p>
        </w:tc>
        <w:tc>
          <w:tcPr>
            <w:tcW w:w="222" w:type="dxa"/>
          </w:tcPr>
          <w:p w14:paraId="78628137" w14:textId="77777777" w:rsidR="00CF76D6" w:rsidRPr="00E1614A" w:rsidRDefault="00CF76D6" w:rsidP="00CF76D6">
            <w:pPr>
              <w:spacing w:after="120"/>
              <w:rPr>
                <w:rFonts w:ascii="Verdana" w:hAnsi="Verdana"/>
                <w:sz w:val="20"/>
                <w:szCs w:val="20"/>
              </w:rPr>
            </w:pPr>
          </w:p>
        </w:tc>
        <w:tc>
          <w:tcPr>
            <w:tcW w:w="4913" w:type="dxa"/>
          </w:tcPr>
          <w:p w14:paraId="7604187B" w14:textId="77777777" w:rsidR="00CF76D6" w:rsidRPr="00564E1C" w:rsidRDefault="00CF76D6" w:rsidP="00CF76D6">
            <w:pPr>
              <w:spacing w:after="120"/>
              <w:jc w:val="both"/>
              <w:rPr>
                <w:rFonts w:ascii="Verdana" w:hAnsi="Verdana" w:cs="Verdana"/>
                <w:color w:val="E8E8E8" w:themeColor="background2"/>
                <w:sz w:val="20"/>
                <w:szCs w:val="20"/>
              </w:rPr>
            </w:pPr>
          </w:p>
        </w:tc>
      </w:tr>
      <w:tr w:rsidR="00695E8F" w:rsidRPr="00E1614A" w14:paraId="5AD566A4" w14:textId="77777777" w:rsidTr="007434E7">
        <w:tc>
          <w:tcPr>
            <w:tcW w:w="4473" w:type="dxa"/>
          </w:tcPr>
          <w:p w14:paraId="020926E8" w14:textId="45FEDA8B" w:rsidR="00695E8F" w:rsidRPr="00E1614A" w:rsidRDefault="00695E8F" w:rsidP="00CF76D6">
            <w:pPr>
              <w:spacing w:after="120"/>
              <w:jc w:val="both"/>
              <w:rPr>
                <w:rFonts w:ascii="Verdana" w:hAnsi="Verdana" w:cs="Verdana"/>
                <w:sz w:val="20"/>
                <w:szCs w:val="20"/>
              </w:rPr>
            </w:pPr>
            <w:r>
              <w:rPr>
                <w:rFonts w:ascii="Verdana" w:hAnsi="Verdana" w:cs="Verdana"/>
                <w:sz w:val="20"/>
                <w:szCs w:val="20"/>
              </w:rPr>
              <w:t>“</w:t>
            </w:r>
            <w:r>
              <w:rPr>
                <w:rFonts w:ascii="Verdana" w:hAnsi="Verdana" w:cs="Verdana"/>
                <w:b/>
                <w:bCs/>
                <w:sz w:val="20"/>
                <w:szCs w:val="20"/>
              </w:rPr>
              <w:t>Business Day</w:t>
            </w:r>
            <w:r>
              <w:rPr>
                <w:rFonts w:ascii="Verdana" w:hAnsi="Verdana" w:cs="Verdana"/>
                <w:sz w:val="20"/>
                <w:szCs w:val="20"/>
              </w:rPr>
              <w:t>” means any day, other than Saturday, Sunday or a public holiday on which banks are open for ordinary banking business in Jakarta, Indonesia.</w:t>
            </w:r>
          </w:p>
        </w:tc>
        <w:tc>
          <w:tcPr>
            <w:tcW w:w="222" w:type="dxa"/>
          </w:tcPr>
          <w:p w14:paraId="342653D8" w14:textId="77777777" w:rsidR="00695E8F" w:rsidRPr="00E1614A" w:rsidRDefault="00695E8F" w:rsidP="00CF76D6">
            <w:pPr>
              <w:spacing w:after="120"/>
              <w:rPr>
                <w:rFonts w:ascii="Verdana" w:hAnsi="Verdana"/>
                <w:sz w:val="20"/>
                <w:szCs w:val="20"/>
              </w:rPr>
            </w:pPr>
          </w:p>
        </w:tc>
        <w:tc>
          <w:tcPr>
            <w:tcW w:w="4913" w:type="dxa"/>
          </w:tcPr>
          <w:p w14:paraId="3D6B5CD7" w14:textId="77777777" w:rsidR="00695E8F" w:rsidRPr="00564E1C" w:rsidRDefault="00695E8F" w:rsidP="00CF76D6">
            <w:pPr>
              <w:spacing w:after="120"/>
              <w:jc w:val="both"/>
              <w:rPr>
                <w:rFonts w:ascii="Verdana" w:hAnsi="Verdana" w:cs="Verdana"/>
                <w:color w:val="E8E8E8" w:themeColor="background2"/>
                <w:sz w:val="20"/>
                <w:szCs w:val="20"/>
              </w:rPr>
            </w:pPr>
          </w:p>
        </w:tc>
      </w:tr>
      <w:tr w:rsidR="00CF76D6" w:rsidRPr="00E1614A" w14:paraId="4C85C49C" w14:textId="77777777" w:rsidTr="007434E7">
        <w:tc>
          <w:tcPr>
            <w:tcW w:w="4473" w:type="dxa"/>
          </w:tcPr>
          <w:p w14:paraId="7E163356" w14:textId="34ED2CEA" w:rsidR="00CF76D6" w:rsidRPr="005B1243"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Closing</w:t>
            </w:r>
            <w:r w:rsidRPr="00E1614A">
              <w:rPr>
                <w:rFonts w:ascii="Verdana" w:hAnsi="Verdana" w:cs="Verdana"/>
                <w:sz w:val="20"/>
                <w:szCs w:val="20"/>
              </w:rPr>
              <w:t xml:space="preserve">” means the completion by the Parties of all relevant transactions, obligations and formalities of this Agreement closing the transaction contemplated by this Agreement pursuant to Article </w:t>
            </w:r>
            <w:r w:rsidR="004B7D79">
              <w:rPr>
                <w:rFonts w:ascii="Verdana" w:hAnsi="Verdana" w:cs="Verdana"/>
                <w:sz w:val="20"/>
                <w:szCs w:val="20"/>
              </w:rPr>
              <w:t>6</w:t>
            </w:r>
            <w:r w:rsidRPr="00E1614A">
              <w:rPr>
                <w:rFonts w:ascii="Verdana" w:hAnsi="Verdana" w:cs="Verdana"/>
                <w:sz w:val="20"/>
                <w:szCs w:val="20"/>
              </w:rPr>
              <w:t xml:space="preserve"> of this Agreement.</w:t>
            </w:r>
          </w:p>
        </w:tc>
        <w:tc>
          <w:tcPr>
            <w:tcW w:w="222" w:type="dxa"/>
          </w:tcPr>
          <w:p w14:paraId="34BC5C95" w14:textId="77777777" w:rsidR="00CF76D6" w:rsidRPr="005B1243" w:rsidRDefault="00CF76D6" w:rsidP="00CF76D6">
            <w:pPr>
              <w:spacing w:after="120"/>
              <w:rPr>
                <w:rFonts w:ascii="Verdana" w:hAnsi="Verdana"/>
                <w:sz w:val="20"/>
              </w:rPr>
            </w:pPr>
          </w:p>
        </w:tc>
        <w:tc>
          <w:tcPr>
            <w:tcW w:w="4913" w:type="dxa"/>
          </w:tcPr>
          <w:p w14:paraId="3938A103" w14:textId="77777777" w:rsidR="00CF76D6" w:rsidRPr="005B1243" w:rsidRDefault="00CF76D6" w:rsidP="00CF76D6">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Penutupan</w:t>
            </w:r>
            <w:r w:rsidRPr="005B1243">
              <w:rPr>
                <w:rFonts w:ascii="Verdana" w:hAnsi="Verdana"/>
                <w:color w:val="E8E8E8" w:themeColor="background2"/>
                <w:sz w:val="20"/>
              </w:rPr>
              <w:t>” berarti penyelesaian dari Para Pihak yang bersangkutan, transaksi, kewajiban dan formalitas dari Perjanjian ini penutupan transaksi yang diatur berdasarkan Perjanjian ini.</w:t>
            </w:r>
          </w:p>
        </w:tc>
      </w:tr>
      <w:tr w:rsidR="00CF76D6" w:rsidRPr="00E1614A" w14:paraId="1BF130CE" w14:textId="77777777" w:rsidTr="007434E7">
        <w:tc>
          <w:tcPr>
            <w:tcW w:w="4473" w:type="dxa"/>
          </w:tcPr>
          <w:p w14:paraId="42D46A51" w14:textId="2E00AE46" w:rsidR="00CF76D6" w:rsidRPr="005B1243"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Closing Date</w:t>
            </w:r>
            <w:r w:rsidRPr="00E1614A">
              <w:rPr>
                <w:rFonts w:ascii="Verdana" w:hAnsi="Verdana" w:cs="Verdana"/>
                <w:sz w:val="20"/>
                <w:szCs w:val="20"/>
              </w:rPr>
              <w:t>”</w:t>
            </w:r>
            <w:r w:rsidR="004B7D79">
              <w:rPr>
                <w:rFonts w:ascii="Verdana" w:hAnsi="Verdana" w:cs="Verdana"/>
                <w:sz w:val="20"/>
                <w:szCs w:val="20"/>
              </w:rPr>
              <w:t xml:space="preserve"> shall have the meaning given to it in Article 6.1</w:t>
            </w:r>
            <w:r w:rsidRPr="00E1614A">
              <w:rPr>
                <w:rFonts w:ascii="Verdana" w:hAnsi="Verdana" w:cs="Verdana"/>
                <w:sz w:val="20"/>
                <w:szCs w:val="20"/>
              </w:rPr>
              <w:t>.</w:t>
            </w:r>
          </w:p>
        </w:tc>
        <w:tc>
          <w:tcPr>
            <w:tcW w:w="222" w:type="dxa"/>
          </w:tcPr>
          <w:p w14:paraId="69FF7080" w14:textId="77777777" w:rsidR="00CF76D6" w:rsidRPr="005B1243" w:rsidRDefault="00CF76D6" w:rsidP="00CF76D6">
            <w:pPr>
              <w:spacing w:after="120"/>
              <w:rPr>
                <w:rFonts w:ascii="Verdana" w:hAnsi="Verdana"/>
                <w:sz w:val="20"/>
              </w:rPr>
            </w:pPr>
          </w:p>
        </w:tc>
        <w:tc>
          <w:tcPr>
            <w:tcW w:w="4913" w:type="dxa"/>
          </w:tcPr>
          <w:p w14:paraId="078BDEDB" w14:textId="77777777" w:rsidR="00CF76D6" w:rsidRPr="005B1243" w:rsidRDefault="00CF76D6" w:rsidP="00CF76D6">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Tanggal Penutupan</w:t>
            </w:r>
            <w:r w:rsidRPr="005B1243">
              <w:rPr>
                <w:rFonts w:ascii="Verdana" w:hAnsi="Verdana"/>
                <w:color w:val="E8E8E8" w:themeColor="background2"/>
                <w:sz w:val="20"/>
              </w:rPr>
              <w:t>” berarti Tanggal dimana hal yang diuraikan dalam Pasal 4.3 dipenuhi, namun tidak lebih lama dari 3 (tiga) bulan sejak Tanggal Penandatanganan.</w:t>
            </w:r>
          </w:p>
        </w:tc>
      </w:tr>
      <w:tr w:rsidR="00CF76D6" w:rsidRPr="00E1614A" w14:paraId="3589A1FE" w14:textId="77777777" w:rsidTr="007434E7">
        <w:tc>
          <w:tcPr>
            <w:tcW w:w="4473" w:type="dxa"/>
          </w:tcPr>
          <w:p w14:paraId="4D70230D" w14:textId="4B1C5665"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Conversion of Shares</w:t>
            </w:r>
            <w:r w:rsidRPr="00E1614A">
              <w:rPr>
                <w:rFonts w:ascii="Verdana" w:hAnsi="Verdana" w:cs="Verdana"/>
                <w:sz w:val="20"/>
                <w:szCs w:val="20"/>
              </w:rPr>
              <w:t xml:space="preserve">” means the conversion of the Shares from 152,150 </w:t>
            </w:r>
            <w:r w:rsidR="00631817">
              <w:rPr>
                <w:rFonts w:ascii="Verdana" w:hAnsi="Verdana" w:cs="Verdana"/>
                <w:sz w:val="20"/>
                <w:szCs w:val="20"/>
              </w:rPr>
              <w:t>Class</w:t>
            </w:r>
            <w:r w:rsidR="00631817" w:rsidRPr="00E1614A">
              <w:rPr>
                <w:rFonts w:ascii="Verdana" w:hAnsi="Verdana" w:cs="Verdana"/>
                <w:sz w:val="20"/>
                <w:szCs w:val="20"/>
              </w:rPr>
              <w:t xml:space="preserve"> </w:t>
            </w:r>
            <w:r w:rsidRPr="00E1614A">
              <w:rPr>
                <w:rFonts w:ascii="Verdana" w:hAnsi="Verdana" w:cs="Verdana"/>
                <w:sz w:val="20"/>
                <w:szCs w:val="20"/>
              </w:rPr>
              <w:t xml:space="preserve">B Shares into 152,150 </w:t>
            </w:r>
            <w:r w:rsidR="00A82614">
              <w:rPr>
                <w:rFonts w:ascii="Verdana" w:hAnsi="Verdana" w:cs="Verdana"/>
                <w:sz w:val="20"/>
                <w:szCs w:val="20"/>
              </w:rPr>
              <w:t>Second Option Shares</w:t>
            </w:r>
            <w:r w:rsidRPr="00E1614A">
              <w:rPr>
                <w:rFonts w:ascii="Verdana" w:hAnsi="Verdana" w:cs="Verdana"/>
                <w:sz w:val="20"/>
                <w:szCs w:val="20"/>
              </w:rPr>
              <w:t>.</w:t>
            </w:r>
          </w:p>
        </w:tc>
        <w:tc>
          <w:tcPr>
            <w:tcW w:w="222" w:type="dxa"/>
          </w:tcPr>
          <w:p w14:paraId="61FD77DF" w14:textId="77777777" w:rsidR="00CF76D6" w:rsidRPr="00E1614A" w:rsidRDefault="00CF76D6" w:rsidP="00CF76D6">
            <w:pPr>
              <w:spacing w:after="120"/>
              <w:rPr>
                <w:rFonts w:ascii="Verdana" w:hAnsi="Verdana"/>
                <w:sz w:val="20"/>
                <w:szCs w:val="20"/>
              </w:rPr>
            </w:pPr>
          </w:p>
        </w:tc>
        <w:tc>
          <w:tcPr>
            <w:tcW w:w="4913" w:type="dxa"/>
          </w:tcPr>
          <w:p w14:paraId="53EC9129" w14:textId="77777777" w:rsidR="00CF76D6" w:rsidRPr="00564E1C" w:rsidRDefault="00CF76D6" w:rsidP="00CF76D6">
            <w:pPr>
              <w:spacing w:after="120"/>
              <w:jc w:val="both"/>
              <w:rPr>
                <w:rFonts w:ascii="Verdana" w:hAnsi="Verdana" w:cs="Verdana"/>
                <w:color w:val="E8E8E8" w:themeColor="background2"/>
                <w:sz w:val="20"/>
                <w:szCs w:val="20"/>
              </w:rPr>
            </w:pPr>
          </w:p>
        </w:tc>
      </w:tr>
      <w:tr w:rsidR="00CE23E7" w:rsidRPr="00E1614A" w14:paraId="57B06898" w14:textId="77777777" w:rsidTr="007434E7">
        <w:tc>
          <w:tcPr>
            <w:tcW w:w="4473" w:type="dxa"/>
          </w:tcPr>
          <w:p w14:paraId="0376B153" w14:textId="2A09C9BC" w:rsidR="00CE23E7" w:rsidRPr="00E1614A" w:rsidRDefault="00CE23E7" w:rsidP="00CF76D6">
            <w:pPr>
              <w:spacing w:after="120"/>
              <w:jc w:val="both"/>
              <w:rPr>
                <w:rFonts w:ascii="Verdana" w:hAnsi="Verdana" w:cs="Verdana"/>
                <w:b/>
                <w:bCs/>
                <w:sz w:val="20"/>
                <w:szCs w:val="20"/>
              </w:rPr>
            </w:pPr>
            <w:r w:rsidRPr="00E1614A">
              <w:rPr>
                <w:rFonts w:ascii="Verdana" w:hAnsi="Verdana" w:cs="Verdana"/>
                <w:sz w:val="20"/>
                <w:szCs w:val="20"/>
              </w:rPr>
              <w:lastRenderedPageBreak/>
              <w:t>“</w:t>
            </w:r>
            <w:r w:rsidRPr="00E1614A">
              <w:rPr>
                <w:rFonts w:ascii="Verdana" w:hAnsi="Verdana" w:cs="Verdana"/>
                <w:b/>
                <w:bCs/>
                <w:sz w:val="20"/>
                <w:szCs w:val="20"/>
              </w:rPr>
              <w:t>Deed of Transfer</w:t>
            </w:r>
            <w:r w:rsidRPr="00E1614A">
              <w:rPr>
                <w:rFonts w:ascii="Verdana" w:hAnsi="Verdana" w:cs="Verdana"/>
                <w:sz w:val="20"/>
                <w:szCs w:val="20"/>
              </w:rPr>
              <w:t xml:space="preserve">” means the sale and purchase of Shares </w:t>
            </w:r>
            <w:r w:rsidRPr="00576553">
              <w:rPr>
                <w:rFonts w:ascii="Verdana" w:hAnsi="Verdana" w:cs="Verdana"/>
                <w:sz w:val="20"/>
                <w:szCs w:val="20"/>
              </w:rPr>
              <w:t xml:space="preserve">agreement </w:t>
            </w:r>
            <w:r w:rsidR="0086460D" w:rsidRPr="00576553">
              <w:rPr>
                <w:rFonts w:ascii="Verdana" w:hAnsi="Verdana" w:cs="Verdana"/>
                <w:sz w:val="20"/>
                <w:szCs w:val="20"/>
              </w:rPr>
              <w:t xml:space="preserve">between the Seller and the Purchaser </w:t>
            </w:r>
            <w:r w:rsidRPr="00576553">
              <w:rPr>
                <w:rFonts w:ascii="Verdana" w:hAnsi="Verdana" w:cs="Verdana"/>
                <w:sz w:val="20"/>
                <w:szCs w:val="20"/>
              </w:rPr>
              <w:t xml:space="preserve">in </w:t>
            </w:r>
            <w:r w:rsidR="00D160AF">
              <w:rPr>
                <w:rFonts w:ascii="Verdana" w:hAnsi="Verdana" w:cs="Verdana"/>
                <w:sz w:val="20"/>
                <w:szCs w:val="20"/>
              </w:rPr>
              <w:t xml:space="preserve">notarial deed </w:t>
            </w:r>
            <w:r w:rsidRPr="00576553">
              <w:rPr>
                <w:rFonts w:ascii="Verdana" w:hAnsi="Verdana" w:cs="Verdana"/>
                <w:sz w:val="20"/>
                <w:szCs w:val="20"/>
              </w:rPr>
              <w:t xml:space="preserve">form </w:t>
            </w:r>
            <w:r w:rsidR="00D160AF">
              <w:rPr>
                <w:rFonts w:ascii="Verdana" w:hAnsi="Verdana" w:cs="Verdana"/>
                <w:sz w:val="20"/>
                <w:szCs w:val="20"/>
              </w:rPr>
              <w:t xml:space="preserve">which shall substantially be in the form </w:t>
            </w:r>
            <w:r w:rsidR="000F1445">
              <w:rPr>
                <w:rFonts w:ascii="Verdana" w:hAnsi="Verdana" w:cs="Verdana"/>
                <w:sz w:val="20"/>
                <w:szCs w:val="20"/>
              </w:rPr>
              <w:t xml:space="preserve">enclosed </w:t>
            </w:r>
            <w:r w:rsidR="00D160AF">
              <w:rPr>
                <w:rFonts w:ascii="Verdana" w:hAnsi="Verdana" w:cs="Verdana"/>
                <w:sz w:val="20"/>
                <w:szCs w:val="20"/>
              </w:rPr>
              <w:t xml:space="preserve">in </w:t>
            </w:r>
            <w:r w:rsidR="000F1445">
              <w:rPr>
                <w:rFonts w:ascii="Verdana" w:hAnsi="Verdana" w:cs="Verdana"/>
                <w:sz w:val="20"/>
                <w:szCs w:val="20"/>
              </w:rPr>
              <w:t xml:space="preserve">Schedule </w:t>
            </w:r>
            <w:r w:rsidR="00A70909">
              <w:rPr>
                <w:rFonts w:ascii="Verdana" w:hAnsi="Verdana" w:cs="Verdana"/>
                <w:sz w:val="20"/>
                <w:szCs w:val="20"/>
              </w:rPr>
              <w:t>3</w:t>
            </w:r>
            <w:r w:rsidRPr="00576553">
              <w:rPr>
                <w:rFonts w:ascii="Verdana" w:hAnsi="Verdana" w:cs="Verdana"/>
                <w:sz w:val="20"/>
                <w:szCs w:val="20"/>
              </w:rPr>
              <w:t>.</w:t>
            </w:r>
          </w:p>
        </w:tc>
        <w:tc>
          <w:tcPr>
            <w:tcW w:w="222" w:type="dxa"/>
          </w:tcPr>
          <w:p w14:paraId="7B7D6AEE" w14:textId="77777777" w:rsidR="00CE23E7" w:rsidRPr="00E1614A" w:rsidRDefault="00CE23E7" w:rsidP="00CF76D6">
            <w:pPr>
              <w:spacing w:after="120"/>
              <w:rPr>
                <w:rFonts w:ascii="Verdana" w:hAnsi="Verdana"/>
                <w:sz w:val="20"/>
                <w:szCs w:val="20"/>
              </w:rPr>
            </w:pPr>
          </w:p>
        </w:tc>
        <w:tc>
          <w:tcPr>
            <w:tcW w:w="4913" w:type="dxa"/>
          </w:tcPr>
          <w:p w14:paraId="157C2BFE" w14:textId="77777777" w:rsidR="00CE23E7" w:rsidRPr="00564E1C" w:rsidRDefault="00CE23E7" w:rsidP="00CF76D6">
            <w:pPr>
              <w:spacing w:after="120"/>
              <w:jc w:val="both"/>
              <w:rPr>
                <w:rFonts w:ascii="Verdana" w:hAnsi="Verdana" w:cs="Verdana"/>
                <w:color w:val="E8E8E8" w:themeColor="background2"/>
                <w:sz w:val="20"/>
                <w:szCs w:val="20"/>
              </w:rPr>
            </w:pPr>
          </w:p>
        </w:tc>
      </w:tr>
      <w:tr w:rsidR="00CF76D6" w:rsidRPr="00E1614A" w14:paraId="0734F343" w14:textId="77777777" w:rsidTr="007434E7">
        <w:tc>
          <w:tcPr>
            <w:tcW w:w="4473" w:type="dxa"/>
          </w:tcPr>
          <w:p w14:paraId="5841EC9F" w14:textId="411C58F5"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Distributor Agreement</w:t>
            </w:r>
            <w:r w:rsidRPr="00E1614A">
              <w:rPr>
                <w:rFonts w:ascii="Verdana" w:hAnsi="Verdana" w:cs="Verdana"/>
                <w:sz w:val="20"/>
                <w:szCs w:val="20"/>
              </w:rPr>
              <w:t>” means the Distributor Agreement initially entered into by REGENE and Mr. Harino as “</w:t>
            </w:r>
            <w:r w:rsidRPr="00E1614A">
              <w:rPr>
                <w:rFonts w:ascii="Verdana" w:hAnsi="Verdana" w:cs="Verdana"/>
                <w:i/>
                <w:iCs/>
                <w:sz w:val="20"/>
                <w:szCs w:val="20"/>
              </w:rPr>
              <w:t>Mitra</w:t>
            </w:r>
            <w:r w:rsidRPr="00E1614A">
              <w:rPr>
                <w:rFonts w:ascii="Verdana" w:hAnsi="Verdana" w:cs="Verdana"/>
                <w:sz w:val="20"/>
                <w:szCs w:val="20"/>
              </w:rPr>
              <w:t xml:space="preserve">” dated </w:t>
            </w:r>
            <w:r w:rsidRPr="007D1EB7">
              <w:rPr>
                <w:rFonts w:ascii="Verdana" w:hAnsi="Verdana" w:cs="Verdana"/>
                <w:sz w:val="20"/>
                <w:szCs w:val="20"/>
                <w:highlight w:val="yellow"/>
                <w:lang w:val="en-ID"/>
              </w:rPr>
              <w:t>[</w:t>
            </w:r>
            <w:r w:rsidRPr="007D1EB7">
              <w:rPr>
                <w:rFonts w:ascii="Verdana" w:hAnsi="Verdana" w:cs="Verdana"/>
                <w:i/>
                <w:iCs/>
                <w:sz w:val="20"/>
                <w:szCs w:val="20"/>
                <w:highlight w:val="yellow"/>
                <w:lang w:val="en-ID"/>
              </w:rPr>
              <w:t>date to be inserted</w:t>
            </w:r>
            <w:r w:rsidRPr="007D1EB7">
              <w:rPr>
                <w:rFonts w:ascii="Verdana" w:hAnsi="Verdana" w:cs="Verdana"/>
                <w:sz w:val="20"/>
                <w:szCs w:val="20"/>
                <w:highlight w:val="yellow"/>
                <w:lang w:val="en-ID"/>
              </w:rPr>
              <w:t>]</w:t>
            </w:r>
            <w:r w:rsidRPr="00E1614A">
              <w:rPr>
                <w:rFonts w:ascii="Verdana" w:hAnsi="Verdana" w:cs="Verdana"/>
                <w:sz w:val="20"/>
                <w:szCs w:val="20"/>
                <w:lang w:val="en-ID"/>
              </w:rPr>
              <w:t xml:space="preserve"> June 2024.</w:t>
            </w:r>
          </w:p>
        </w:tc>
        <w:tc>
          <w:tcPr>
            <w:tcW w:w="222" w:type="dxa"/>
          </w:tcPr>
          <w:p w14:paraId="741F6AA6" w14:textId="77777777" w:rsidR="00CF76D6" w:rsidRPr="00E1614A" w:rsidRDefault="00CF76D6" w:rsidP="00CF76D6">
            <w:pPr>
              <w:spacing w:after="120"/>
              <w:rPr>
                <w:rFonts w:ascii="Verdana" w:hAnsi="Verdana"/>
                <w:sz w:val="20"/>
                <w:szCs w:val="20"/>
              </w:rPr>
            </w:pPr>
          </w:p>
        </w:tc>
        <w:tc>
          <w:tcPr>
            <w:tcW w:w="4913" w:type="dxa"/>
          </w:tcPr>
          <w:p w14:paraId="744B48CE" w14:textId="77777777" w:rsidR="00CF76D6" w:rsidRPr="00564E1C" w:rsidRDefault="00CF76D6" w:rsidP="00CF76D6">
            <w:pPr>
              <w:spacing w:after="120"/>
              <w:jc w:val="both"/>
              <w:rPr>
                <w:rFonts w:ascii="Verdana" w:hAnsi="Verdana" w:cs="Verdana"/>
                <w:color w:val="E8E8E8" w:themeColor="background2"/>
                <w:sz w:val="20"/>
                <w:szCs w:val="20"/>
              </w:rPr>
            </w:pPr>
          </w:p>
        </w:tc>
      </w:tr>
      <w:tr w:rsidR="00CF76D6" w:rsidRPr="00E1614A" w14:paraId="73AD0D48" w14:textId="77777777" w:rsidTr="007434E7">
        <w:tc>
          <w:tcPr>
            <w:tcW w:w="4473" w:type="dxa"/>
          </w:tcPr>
          <w:p w14:paraId="3F879A99" w14:textId="60C0BF9C" w:rsidR="00CF76D6" w:rsidRPr="00E1614A" w:rsidRDefault="00CF76D6" w:rsidP="00CF76D6">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Disputes</w:t>
            </w:r>
            <w:r w:rsidRPr="00E1614A">
              <w:rPr>
                <w:rFonts w:ascii="Verdana" w:hAnsi="Verdana" w:cs="Verdana"/>
                <w:sz w:val="20"/>
                <w:szCs w:val="20"/>
              </w:rPr>
              <w:t>” shall have the meaning given to it under Article 1</w:t>
            </w:r>
            <w:r w:rsidR="000C4446">
              <w:rPr>
                <w:rFonts w:ascii="Verdana" w:hAnsi="Verdana" w:cs="Verdana"/>
                <w:sz w:val="20"/>
                <w:szCs w:val="20"/>
              </w:rPr>
              <w:t>2</w:t>
            </w:r>
            <w:r w:rsidRPr="00E1614A">
              <w:rPr>
                <w:rFonts w:ascii="Verdana" w:hAnsi="Verdana" w:cs="Verdana"/>
                <w:sz w:val="20"/>
                <w:szCs w:val="20"/>
              </w:rPr>
              <w:t>.2.1.</w:t>
            </w:r>
          </w:p>
        </w:tc>
        <w:tc>
          <w:tcPr>
            <w:tcW w:w="222" w:type="dxa"/>
          </w:tcPr>
          <w:p w14:paraId="5042A471" w14:textId="77777777" w:rsidR="00CF76D6" w:rsidRPr="00E1614A" w:rsidRDefault="00CF76D6" w:rsidP="00CF76D6">
            <w:pPr>
              <w:spacing w:after="120"/>
              <w:rPr>
                <w:rFonts w:ascii="Verdana" w:hAnsi="Verdana"/>
                <w:sz w:val="20"/>
                <w:szCs w:val="20"/>
              </w:rPr>
            </w:pPr>
          </w:p>
        </w:tc>
        <w:tc>
          <w:tcPr>
            <w:tcW w:w="4913" w:type="dxa"/>
          </w:tcPr>
          <w:p w14:paraId="27AB5A1F" w14:textId="77777777" w:rsidR="00CF76D6" w:rsidRPr="00564E1C" w:rsidRDefault="00CF76D6" w:rsidP="00CF76D6">
            <w:pPr>
              <w:spacing w:after="120"/>
              <w:jc w:val="both"/>
              <w:rPr>
                <w:rFonts w:ascii="Verdana" w:hAnsi="Verdana" w:cs="Verdana"/>
                <w:color w:val="E8E8E8" w:themeColor="background2"/>
                <w:sz w:val="20"/>
                <w:szCs w:val="20"/>
              </w:rPr>
            </w:pPr>
          </w:p>
        </w:tc>
      </w:tr>
      <w:tr w:rsidR="00A37F6E" w:rsidRPr="00E1614A" w14:paraId="6EF6D567" w14:textId="77777777" w:rsidTr="007434E7">
        <w:tc>
          <w:tcPr>
            <w:tcW w:w="4473" w:type="dxa"/>
          </w:tcPr>
          <w:p w14:paraId="5EF06F10" w14:textId="6C475895" w:rsidR="00A37F6E" w:rsidRPr="007D1EB7" w:rsidRDefault="00A37F6E" w:rsidP="00CF76D6">
            <w:pPr>
              <w:spacing w:after="120"/>
              <w:jc w:val="both"/>
              <w:rPr>
                <w:rFonts w:ascii="Verdana" w:hAnsi="Verdana" w:cs="Verdana"/>
                <w:b/>
                <w:bCs/>
                <w:sz w:val="20"/>
                <w:szCs w:val="20"/>
              </w:rPr>
            </w:pPr>
            <w:r>
              <w:rPr>
                <w:rFonts w:ascii="Verdana" w:hAnsi="Verdana" w:cs="Verdana"/>
                <w:sz w:val="20"/>
                <w:szCs w:val="20"/>
              </w:rPr>
              <w:t>“</w:t>
            </w:r>
            <w:r>
              <w:rPr>
                <w:rFonts w:ascii="Verdana" w:hAnsi="Verdana" w:cs="Verdana"/>
                <w:b/>
                <w:bCs/>
                <w:sz w:val="20"/>
                <w:szCs w:val="20"/>
              </w:rPr>
              <w:t>Interim Period</w:t>
            </w:r>
            <w:r w:rsidRPr="007D1EB7">
              <w:rPr>
                <w:rFonts w:ascii="Verdana" w:hAnsi="Verdana" w:cs="Verdana"/>
                <w:sz w:val="20"/>
                <w:szCs w:val="20"/>
              </w:rPr>
              <w:t>”</w:t>
            </w:r>
            <w:r>
              <w:rPr>
                <w:rFonts w:ascii="Verdana" w:hAnsi="Verdana" w:cs="Verdana"/>
                <w:sz w:val="20"/>
                <w:szCs w:val="20"/>
              </w:rPr>
              <w:t xml:space="preserve"> means the period between the date of this Agreement and the Closing Date.</w:t>
            </w:r>
          </w:p>
        </w:tc>
        <w:tc>
          <w:tcPr>
            <w:tcW w:w="222" w:type="dxa"/>
          </w:tcPr>
          <w:p w14:paraId="48E19A98" w14:textId="77777777" w:rsidR="00A37F6E" w:rsidRPr="00E1614A" w:rsidRDefault="00A37F6E" w:rsidP="00CF76D6">
            <w:pPr>
              <w:spacing w:after="120"/>
              <w:rPr>
                <w:rFonts w:ascii="Verdana" w:hAnsi="Verdana"/>
                <w:sz w:val="20"/>
                <w:szCs w:val="20"/>
              </w:rPr>
            </w:pPr>
          </w:p>
        </w:tc>
        <w:tc>
          <w:tcPr>
            <w:tcW w:w="4913" w:type="dxa"/>
          </w:tcPr>
          <w:p w14:paraId="11F494A2" w14:textId="77777777" w:rsidR="00A37F6E" w:rsidRPr="00564E1C" w:rsidRDefault="00A37F6E" w:rsidP="00CF76D6">
            <w:pPr>
              <w:spacing w:after="120"/>
              <w:jc w:val="both"/>
              <w:rPr>
                <w:rFonts w:ascii="Verdana" w:hAnsi="Verdana" w:cs="Verdana"/>
                <w:color w:val="E8E8E8" w:themeColor="background2"/>
                <w:sz w:val="20"/>
                <w:szCs w:val="20"/>
              </w:rPr>
            </w:pPr>
          </w:p>
        </w:tc>
      </w:tr>
      <w:tr w:rsidR="00CF76D6" w:rsidRPr="00E1614A" w14:paraId="62127909" w14:textId="77777777" w:rsidTr="007434E7">
        <w:tc>
          <w:tcPr>
            <w:tcW w:w="4473" w:type="dxa"/>
          </w:tcPr>
          <w:p w14:paraId="412C4665" w14:textId="022E487F" w:rsidR="00CF76D6" w:rsidRPr="005B1243" w:rsidRDefault="00CF76D6" w:rsidP="00CF76D6">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Liabilities</w:t>
            </w:r>
            <w:r w:rsidRPr="00E1614A">
              <w:rPr>
                <w:rFonts w:ascii="Verdana" w:hAnsi="Verdana" w:cs="Verdana"/>
                <w:sz w:val="20"/>
                <w:szCs w:val="20"/>
              </w:rPr>
              <w:t>” mean any debt, liability, claim, commitment or obligation of any kind, character or nature whatsoever, whether known or unknown, perfected or not, secured or unsecured, accrued, fixed, absolute, contingent or otherwise, and whether due or to become due including Liability to Taxation.</w:t>
            </w:r>
          </w:p>
        </w:tc>
        <w:tc>
          <w:tcPr>
            <w:tcW w:w="222" w:type="dxa"/>
          </w:tcPr>
          <w:p w14:paraId="5A9575EB" w14:textId="77777777" w:rsidR="00CF76D6" w:rsidRPr="005B1243" w:rsidRDefault="00CF76D6" w:rsidP="00CF76D6">
            <w:pPr>
              <w:spacing w:after="120"/>
              <w:rPr>
                <w:rFonts w:ascii="Verdana" w:hAnsi="Verdana"/>
                <w:sz w:val="20"/>
              </w:rPr>
            </w:pPr>
          </w:p>
        </w:tc>
        <w:tc>
          <w:tcPr>
            <w:tcW w:w="4913" w:type="dxa"/>
          </w:tcPr>
          <w:p w14:paraId="32D9A16C" w14:textId="5FCE5F28" w:rsidR="00CF76D6" w:rsidRPr="005B1243" w:rsidRDefault="00CF76D6" w:rsidP="00CF76D6">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Kewajiban</w:t>
            </w:r>
            <w:r w:rsidRPr="005B1243">
              <w:rPr>
                <w:rFonts w:ascii="Verdana" w:hAnsi="Verdana"/>
                <w:color w:val="E8E8E8" w:themeColor="background2"/>
                <w:sz w:val="20"/>
              </w:rPr>
              <w:t>” berarti setiap dan semua tanggungan, hutang, kewajiban dan kewajiban sehubungan dengan Saham.</w:t>
            </w:r>
          </w:p>
        </w:tc>
      </w:tr>
      <w:tr w:rsidR="00D4035D" w:rsidRPr="00E1614A" w14:paraId="45ECECF4" w14:textId="77777777" w:rsidTr="007434E7">
        <w:tc>
          <w:tcPr>
            <w:tcW w:w="4473" w:type="dxa"/>
          </w:tcPr>
          <w:p w14:paraId="3852501F" w14:textId="15058D28" w:rsidR="00D4035D" w:rsidRPr="00E1614A" w:rsidRDefault="00D4035D" w:rsidP="00D4035D">
            <w:pPr>
              <w:spacing w:after="120"/>
              <w:jc w:val="both"/>
              <w:rPr>
                <w:rFonts w:ascii="Verdana" w:hAnsi="Verdana" w:cs="Verdana"/>
                <w:sz w:val="20"/>
                <w:szCs w:val="20"/>
              </w:rPr>
            </w:pPr>
            <w:r w:rsidRPr="00E1614A">
              <w:rPr>
                <w:rFonts w:ascii="Verdana" w:hAnsi="Verdana" w:cs="Verdana"/>
                <w:b/>
                <w:bCs/>
                <w:sz w:val="20"/>
                <w:szCs w:val="20"/>
              </w:rPr>
              <w:t>“Liability to Taxation</w:t>
            </w:r>
            <w:r w:rsidRPr="00E1614A">
              <w:rPr>
                <w:rFonts w:ascii="Verdana" w:hAnsi="Verdana" w:cs="Verdana"/>
                <w:sz w:val="20"/>
                <w:szCs w:val="20"/>
              </w:rPr>
              <w:t>” means a liability to pay an amount of Taxation or an amount in respect of Taxation (including, without limitation, any penalty, loss, damage, liability or expenses incurred in connection with any such liability).</w:t>
            </w:r>
          </w:p>
        </w:tc>
        <w:tc>
          <w:tcPr>
            <w:tcW w:w="222" w:type="dxa"/>
          </w:tcPr>
          <w:p w14:paraId="48D880F0" w14:textId="77777777" w:rsidR="00D4035D" w:rsidRPr="00E1614A" w:rsidRDefault="00D4035D" w:rsidP="00D4035D">
            <w:pPr>
              <w:spacing w:after="120"/>
              <w:rPr>
                <w:rFonts w:ascii="Verdana" w:hAnsi="Verdana"/>
                <w:sz w:val="20"/>
                <w:szCs w:val="20"/>
              </w:rPr>
            </w:pPr>
          </w:p>
        </w:tc>
        <w:tc>
          <w:tcPr>
            <w:tcW w:w="4913" w:type="dxa"/>
          </w:tcPr>
          <w:p w14:paraId="34D76290" w14:textId="77777777" w:rsidR="00D4035D" w:rsidRPr="00564E1C" w:rsidRDefault="00D4035D" w:rsidP="00D4035D">
            <w:pPr>
              <w:spacing w:after="120"/>
              <w:jc w:val="both"/>
              <w:rPr>
                <w:rFonts w:ascii="Verdana" w:hAnsi="Verdana" w:cs="Verdana"/>
                <w:color w:val="E8E8E8" w:themeColor="background2"/>
                <w:sz w:val="20"/>
                <w:szCs w:val="20"/>
              </w:rPr>
            </w:pPr>
          </w:p>
        </w:tc>
      </w:tr>
      <w:tr w:rsidR="00B42071" w:rsidRPr="00E1614A" w14:paraId="5CFA417D" w14:textId="77777777" w:rsidTr="007434E7">
        <w:tc>
          <w:tcPr>
            <w:tcW w:w="4473" w:type="dxa"/>
          </w:tcPr>
          <w:p w14:paraId="0DC5F966" w14:textId="1369F3E1" w:rsidR="00B42071" w:rsidRPr="00E1614A" w:rsidRDefault="00B42071"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Longstop Date</w:t>
            </w:r>
            <w:r w:rsidRPr="00E1614A">
              <w:rPr>
                <w:rFonts w:ascii="Verdana" w:hAnsi="Verdana" w:cs="Verdana"/>
                <w:sz w:val="20"/>
                <w:szCs w:val="20"/>
              </w:rPr>
              <w:t>” means 30 June 2025 or an alternative date agreed by the Seller and Purchaser.</w:t>
            </w:r>
          </w:p>
        </w:tc>
        <w:tc>
          <w:tcPr>
            <w:tcW w:w="222" w:type="dxa"/>
          </w:tcPr>
          <w:p w14:paraId="7EFD6769" w14:textId="77777777" w:rsidR="00B42071" w:rsidRPr="00E1614A" w:rsidRDefault="00B42071" w:rsidP="00D4035D">
            <w:pPr>
              <w:spacing w:after="120"/>
              <w:rPr>
                <w:rFonts w:ascii="Verdana" w:hAnsi="Verdana"/>
                <w:sz w:val="20"/>
                <w:szCs w:val="20"/>
              </w:rPr>
            </w:pPr>
          </w:p>
        </w:tc>
        <w:tc>
          <w:tcPr>
            <w:tcW w:w="4913" w:type="dxa"/>
          </w:tcPr>
          <w:p w14:paraId="5A753189" w14:textId="77777777" w:rsidR="00B42071" w:rsidRPr="00564E1C" w:rsidRDefault="00B42071" w:rsidP="00D4035D">
            <w:pPr>
              <w:spacing w:after="120"/>
              <w:jc w:val="both"/>
              <w:rPr>
                <w:rFonts w:ascii="Verdana" w:hAnsi="Verdana" w:cs="Verdana"/>
                <w:color w:val="E8E8E8" w:themeColor="background2"/>
                <w:sz w:val="20"/>
                <w:szCs w:val="20"/>
              </w:rPr>
            </w:pPr>
          </w:p>
        </w:tc>
      </w:tr>
      <w:tr w:rsidR="00D4035D" w:rsidRPr="00E1614A" w14:paraId="1F2E8E77" w14:textId="77777777" w:rsidTr="007434E7">
        <w:tc>
          <w:tcPr>
            <w:tcW w:w="4473" w:type="dxa"/>
          </w:tcPr>
          <w:p w14:paraId="6F6E4497" w14:textId="1104E58A" w:rsidR="00D4035D" w:rsidRPr="00E1614A" w:rsidRDefault="00D4035D" w:rsidP="00D4035D">
            <w:pPr>
              <w:spacing w:after="120"/>
              <w:jc w:val="both"/>
              <w:rPr>
                <w:rFonts w:ascii="Verdana" w:hAnsi="Verdana" w:cs="Verdana"/>
                <w:sz w:val="20"/>
                <w:szCs w:val="20"/>
              </w:rPr>
            </w:pPr>
            <w:r w:rsidRPr="00E1614A">
              <w:rPr>
                <w:rFonts w:ascii="Verdana" w:hAnsi="Verdana" w:cs="Verdana"/>
                <w:b/>
                <w:bCs/>
                <w:sz w:val="20"/>
                <w:szCs w:val="20"/>
              </w:rPr>
              <w:t>“Loss”</w:t>
            </w:r>
            <w:r w:rsidRPr="00E1614A">
              <w:rPr>
                <w:rFonts w:ascii="Verdana" w:hAnsi="Verdana" w:cs="Verdana"/>
                <w:sz w:val="20"/>
                <w:szCs w:val="20"/>
              </w:rPr>
              <w:t xml:space="preserve"> or “</w:t>
            </w:r>
            <w:r w:rsidRPr="00E1614A">
              <w:rPr>
                <w:rFonts w:ascii="Verdana" w:hAnsi="Verdana" w:cs="Verdana"/>
                <w:b/>
                <w:bCs/>
                <w:sz w:val="20"/>
                <w:szCs w:val="20"/>
              </w:rPr>
              <w:t>Losses”</w:t>
            </w:r>
            <w:r w:rsidRPr="00E1614A">
              <w:rPr>
                <w:rFonts w:ascii="Verdana" w:hAnsi="Verdana" w:cs="Verdana"/>
                <w:sz w:val="20"/>
                <w:szCs w:val="20"/>
              </w:rPr>
              <w:t xml:space="preserve"> means all claims, Liabilities, deficiencies, damages, diminution of value, losses (including any direct or indirect consequential losses, loss or profit and any direct or indirect losses arising from any interruption or cessation of business operations), fines, penalties, foreign exchange related losses, costs, and expenses.</w:t>
            </w:r>
          </w:p>
        </w:tc>
        <w:tc>
          <w:tcPr>
            <w:tcW w:w="222" w:type="dxa"/>
          </w:tcPr>
          <w:p w14:paraId="744A4612" w14:textId="77777777" w:rsidR="00D4035D" w:rsidRPr="00E1614A" w:rsidRDefault="00D4035D" w:rsidP="00D4035D">
            <w:pPr>
              <w:spacing w:after="120"/>
              <w:rPr>
                <w:rFonts w:ascii="Verdana" w:hAnsi="Verdana"/>
                <w:sz w:val="20"/>
                <w:szCs w:val="20"/>
              </w:rPr>
            </w:pPr>
          </w:p>
        </w:tc>
        <w:tc>
          <w:tcPr>
            <w:tcW w:w="4913" w:type="dxa"/>
          </w:tcPr>
          <w:p w14:paraId="606F0C0F" w14:textId="77777777" w:rsidR="00D4035D" w:rsidRPr="00564E1C" w:rsidRDefault="00D4035D" w:rsidP="00D4035D">
            <w:pPr>
              <w:spacing w:after="120"/>
              <w:jc w:val="both"/>
              <w:rPr>
                <w:rFonts w:ascii="Verdana" w:hAnsi="Verdana" w:cs="Verdana"/>
                <w:color w:val="E8E8E8" w:themeColor="background2"/>
                <w:sz w:val="20"/>
                <w:szCs w:val="20"/>
              </w:rPr>
            </w:pPr>
          </w:p>
        </w:tc>
      </w:tr>
      <w:tr w:rsidR="00B916CD" w:rsidRPr="00E1614A" w14:paraId="7A1F0F17" w14:textId="77777777" w:rsidTr="007434E7">
        <w:tc>
          <w:tcPr>
            <w:tcW w:w="4473" w:type="dxa"/>
          </w:tcPr>
          <w:p w14:paraId="76A420ED" w14:textId="590DA8AA" w:rsidR="00B916CD" w:rsidRPr="00E1614A" w:rsidRDefault="00B916CD"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MOLHR</w:t>
            </w:r>
            <w:r w:rsidRPr="00E1614A">
              <w:rPr>
                <w:rFonts w:ascii="Verdana" w:hAnsi="Verdana" w:cs="Verdana"/>
                <w:sz w:val="20"/>
                <w:szCs w:val="20"/>
              </w:rPr>
              <w:t>” means the Minister of Law and Human Rights.</w:t>
            </w:r>
          </w:p>
        </w:tc>
        <w:tc>
          <w:tcPr>
            <w:tcW w:w="222" w:type="dxa"/>
          </w:tcPr>
          <w:p w14:paraId="11901A30" w14:textId="77777777" w:rsidR="00B916CD" w:rsidRPr="00E1614A" w:rsidRDefault="00B916CD" w:rsidP="00D4035D">
            <w:pPr>
              <w:spacing w:after="120"/>
              <w:rPr>
                <w:rFonts w:ascii="Verdana" w:hAnsi="Verdana"/>
                <w:sz w:val="20"/>
                <w:szCs w:val="20"/>
              </w:rPr>
            </w:pPr>
          </w:p>
        </w:tc>
        <w:tc>
          <w:tcPr>
            <w:tcW w:w="4913" w:type="dxa"/>
          </w:tcPr>
          <w:p w14:paraId="6049611A" w14:textId="77777777" w:rsidR="00B916CD" w:rsidRPr="00564E1C" w:rsidRDefault="00B916CD" w:rsidP="00D4035D">
            <w:pPr>
              <w:spacing w:after="120"/>
              <w:jc w:val="both"/>
              <w:rPr>
                <w:rFonts w:ascii="Verdana" w:hAnsi="Verdana" w:cs="Verdana"/>
                <w:color w:val="E8E8E8" w:themeColor="background2"/>
                <w:sz w:val="20"/>
                <w:szCs w:val="20"/>
              </w:rPr>
            </w:pPr>
          </w:p>
        </w:tc>
      </w:tr>
      <w:tr w:rsidR="00D4035D" w:rsidRPr="00E1614A" w14:paraId="43E622DB" w14:textId="77777777" w:rsidTr="007434E7">
        <w:tc>
          <w:tcPr>
            <w:tcW w:w="4473" w:type="dxa"/>
          </w:tcPr>
          <w:p w14:paraId="59A45184" w14:textId="225881BC"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Shares</w:t>
            </w:r>
            <w:r w:rsidRPr="00E1614A">
              <w:rPr>
                <w:rFonts w:ascii="Verdana" w:hAnsi="Verdana" w:cs="Verdana"/>
                <w:sz w:val="20"/>
                <w:szCs w:val="20"/>
              </w:rPr>
              <w:t xml:space="preserve">” has the meaning given to it in Recital B. </w:t>
            </w:r>
          </w:p>
        </w:tc>
        <w:tc>
          <w:tcPr>
            <w:tcW w:w="222" w:type="dxa"/>
          </w:tcPr>
          <w:p w14:paraId="0FD81072" w14:textId="77777777" w:rsidR="00D4035D" w:rsidRPr="00E1614A" w:rsidRDefault="00D4035D" w:rsidP="00D4035D">
            <w:pPr>
              <w:spacing w:after="120"/>
              <w:rPr>
                <w:rFonts w:ascii="Verdana" w:hAnsi="Verdana"/>
                <w:sz w:val="20"/>
                <w:szCs w:val="20"/>
              </w:rPr>
            </w:pPr>
          </w:p>
        </w:tc>
        <w:tc>
          <w:tcPr>
            <w:tcW w:w="4913" w:type="dxa"/>
          </w:tcPr>
          <w:p w14:paraId="6EFB9092"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17732684" w14:textId="77777777" w:rsidTr="007434E7">
        <w:tc>
          <w:tcPr>
            <w:tcW w:w="4473" w:type="dxa"/>
          </w:tcPr>
          <w:p w14:paraId="7B037121" w14:textId="778D8671"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 xml:space="preserve">New </w:t>
            </w:r>
            <w:r w:rsidR="00A82614">
              <w:rPr>
                <w:rFonts w:ascii="Verdana" w:hAnsi="Verdana" w:cs="Verdana"/>
                <w:b/>
                <w:bCs/>
                <w:sz w:val="20"/>
                <w:szCs w:val="20"/>
              </w:rPr>
              <w:t xml:space="preserve">Classification </w:t>
            </w:r>
            <w:r w:rsidRPr="00E1614A">
              <w:rPr>
                <w:rFonts w:ascii="Verdana" w:hAnsi="Verdana" w:cs="Verdana"/>
                <w:b/>
                <w:bCs/>
                <w:sz w:val="20"/>
                <w:szCs w:val="20"/>
              </w:rPr>
              <w:t>of Preferred Shares</w:t>
            </w:r>
            <w:r w:rsidRPr="00E1614A">
              <w:rPr>
                <w:rFonts w:ascii="Verdana" w:hAnsi="Verdana" w:cs="Verdana"/>
                <w:sz w:val="20"/>
                <w:szCs w:val="20"/>
              </w:rPr>
              <w:t xml:space="preserve">” means a new </w:t>
            </w:r>
            <w:r w:rsidR="00786AFA">
              <w:rPr>
                <w:rFonts w:ascii="Verdana" w:hAnsi="Verdana" w:cs="Verdana"/>
                <w:sz w:val="20"/>
                <w:szCs w:val="20"/>
              </w:rPr>
              <w:t xml:space="preserve">classification of shares in REGENE which shall be created </w:t>
            </w:r>
            <w:r w:rsidR="00F202C5">
              <w:rPr>
                <w:rFonts w:ascii="Verdana" w:hAnsi="Verdana" w:cs="Verdana"/>
                <w:sz w:val="20"/>
                <w:szCs w:val="20"/>
              </w:rPr>
              <w:lastRenderedPageBreak/>
              <w:t xml:space="preserve">through the </w:t>
            </w:r>
            <w:r w:rsidR="008376E2">
              <w:rPr>
                <w:rFonts w:ascii="Verdana" w:hAnsi="Verdana" w:cs="Verdana"/>
                <w:sz w:val="20"/>
                <w:szCs w:val="20"/>
              </w:rPr>
              <w:t xml:space="preserve">amendment of REGENE’s articles of association </w:t>
            </w:r>
            <w:r w:rsidR="00786AFA">
              <w:rPr>
                <w:rFonts w:ascii="Verdana" w:hAnsi="Verdana" w:cs="Verdana"/>
                <w:sz w:val="20"/>
                <w:szCs w:val="20"/>
              </w:rPr>
              <w:t xml:space="preserve">pursuant to </w:t>
            </w:r>
            <w:r w:rsidR="00440502">
              <w:rPr>
                <w:rFonts w:ascii="Verdana" w:hAnsi="Verdana" w:cs="Verdana"/>
                <w:sz w:val="20"/>
                <w:szCs w:val="20"/>
              </w:rPr>
              <w:t xml:space="preserve">the notarial deed referred to in </w:t>
            </w:r>
            <w:r w:rsidR="00786AFA">
              <w:rPr>
                <w:rFonts w:ascii="Verdana" w:hAnsi="Verdana" w:cs="Verdana"/>
                <w:sz w:val="20"/>
                <w:szCs w:val="20"/>
              </w:rPr>
              <w:t xml:space="preserve">Article </w:t>
            </w:r>
            <w:r w:rsidR="009E01BA">
              <w:rPr>
                <w:rFonts w:ascii="Verdana" w:hAnsi="Verdana" w:cs="Verdana"/>
                <w:sz w:val="20"/>
                <w:szCs w:val="20"/>
              </w:rPr>
              <w:t>6.1</w:t>
            </w:r>
            <w:r w:rsidR="00440502">
              <w:rPr>
                <w:rFonts w:ascii="Verdana" w:hAnsi="Verdana" w:cs="Verdana"/>
                <w:sz w:val="20"/>
                <w:szCs w:val="20"/>
              </w:rPr>
              <w:t>.3</w:t>
            </w:r>
            <w:r w:rsidR="00E1142C">
              <w:rPr>
                <w:rFonts w:ascii="Verdana" w:hAnsi="Verdana" w:cs="Verdana"/>
                <w:sz w:val="20"/>
                <w:szCs w:val="20"/>
              </w:rPr>
              <w:t xml:space="preserve">, </w:t>
            </w:r>
            <w:r w:rsidR="00786AFA">
              <w:rPr>
                <w:rFonts w:ascii="Verdana" w:hAnsi="Verdana" w:cs="Verdana"/>
                <w:sz w:val="20"/>
                <w:szCs w:val="20"/>
              </w:rPr>
              <w:t xml:space="preserve"> shall have the same rights and privileges as those provided under Class C Preferred Shares</w:t>
            </w:r>
            <w:r w:rsidR="001E0873">
              <w:rPr>
                <w:rFonts w:ascii="Verdana" w:hAnsi="Verdana" w:cs="Verdana"/>
                <w:sz w:val="20"/>
                <w:szCs w:val="20"/>
              </w:rPr>
              <w:t>,</w:t>
            </w:r>
            <w:r w:rsidR="00E1142C">
              <w:rPr>
                <w:rFonts w:ascii="Verdana" w:hAnsi="Verdana" w:cs="Verdana"/>
                <w:sz w:val="20"/>
                <w:szCs w:val="20"/>
              </w:rPr>
              <w:t xml:space="preserve"> </w:t>
            </w:r>
            <w:r w:rsidR="001D14FA">
              <w:rPr>
                <w:rFonts w:ascii="Verdana" w:hAnsi="Verdana" w:cs="Verdana"/>
                <w:sz w:val="20"/>
                <w:szCs w:val="20"/>
              </w:rPr>
              <w:t xml:space="preserve">and </w:t>
            </w:r>
            <w:r w:rsidR="004F7E72">
              <w:rPr>
                <w:rFonts w:ascii="Verdana" w:hAnsi="Verdana" w:cs="Verdana"/>
                <w:sz w:val="20"/>
                <w:szCs w:val="20"/>
              </w:rPr>
              <w:t xml:space="preserve">having </w:t>
            </w:r>
            <w:r w:rsidR="002401F2">
              <w:rPr>
                <w:rFonts w:ascii="Verdana" w:hAnsi="Verdana" w:cs="Verdana"/>
                <w:sz w:val="20"/>
                <w:szCs w:val="20"/>
              </w:rPr>
              <w:t xml:space="preserve">a </w:t>
            </w:r>
            <w:r w:rsidR="001E0873">
              <w:rPr>
                <w:rFonts w:ascii="Verdana" w:hAnsi="Verdana" w:cs="Verdana"/>
                <w:sz w:val="20"/>
                <w:szCs w:val="20"/>
              </w:rPr>
              <w:t xml:space="preserve">nominal value of </w:t>
            </w:r>
            <w:commentRangeStart w:id="31"/>
            <w:r w:rsidR="00E1142C" w:rsidRPr="007D1EB7">
              <w:rPr>
                <w:rFonts w:ascii="Verdana" w:hAnsi="Verdana" w:cs="Verdana"/>
                <w:sz w:val="20"/>
                <w:szCs w:val="20"/>
                <w:highlight w:val="yellow"/>
              </w:rPr>
              <w:t>[***]</w:t>
            </w:r>
            <w:commentRangeEnd w:id="31"/>
            <w:r w:rsidR="00E1142C" w:rsidRPr="007D1EB7">
              <w:rPr>
                <w:rStyle w:val="CommentReference"/>
                <w:rFonts w:ascii="Times New Roman" w:eastAsia="Times New Roman" w:hAnsi="Times New Roman" w:cs="Times New Roman"/>
                <w:highlight w:val="yellow"/>
              </w:rPr>
              <w:commentReference w:id="31"/>
            </w:r>
            <w:r w:rsidR="00E1142C">
              <w:rPr>
                <w:rFonts w:ascii="Verdana" w:hAnsi="Verdana" w:cs="Verdana"/>
                <w:sz w:val="20"/>
                <w:szCs w:val="20"/>
              </w:rPr>
              <w:t xml:space="preserve"> per share</w:t>
            </w:r>
            <w:r w:rsidR="001142B2" w:rsidRPr="00E1614A">
              <w:rPr>
                <w:rFonts w:ascii="Verdana" w:hAnsi="Verdana" w:cs="Verdana"/>
                <w:sz w:val="20"/>
                <w:szCs w:val="20"/>
              </w:rPr>
              <w:t>.</w:t>
            </w:r>
            <w:r w:rsidRPr="00E1614A">
              <w:rPr>
                <w:rFonts w:ascii="Verdana" w:hAnsi="Verdana" w:cs="Verdana"/>
                <w:sz w:val="20"/>
                <w:szCs w:val="20"/>
              </w:rPr>
              <w:t xml:space="preserve"> </w:t>
            </w:r>
          </w:p>
        </w:tc>
        <w:tc>
          <w:tcPr>
            <w:tcW w:w="222" w:type="dxa"/>
          </w:tcPr>
          <w:p w14:paraId="4E17F36D" w14:textId="77777777" w:rsidR="00D4035D" w:rsidRPr="00E1614A" w:rsidRDefault="00D4035D" w:rsidP="00D4035D">
            <w:pPr>
              <w:spacing w:after="120"/>
              <w:rPr>
                <w:rFonts w:ascii="Verdana" w:hAnsi="Verdana"/>
                <w:sz w:val="20"/>
                <w:szCs w:val="20"/>
              </w:rPr>
            </w:pPr>
          </w:p>
        </w:tc>
        <w:tc>
          <w:tcPr>
            <w:tcW w:w="4913" w:type="dxa"/>
          </w:tcPr>
          <w:p w14:paraId="07E280C8" w14:textId="77777777" w:rsidR="00D4035D" w:rsidRPr="00564E1C" w:rsidRDefault="00D4035D" w:rsidP="00D4035D">
            <w:pPr>
              <w:spacing w:after="120"/>
              <w:jc w:val="both"/>
              <w:rPr>
                <w:rFonts w:ascii="Verdana" w:hAnsi="Verdana" w:cs="Verdana"/>
                <w:color w:val="E8E8E8" w:themeColor="background2"/>
                <w:sz w:val="20"/>
                <w:szCs w:val="20"/>
              </w:rPr>
            </w:pPr>
          </w:p>
        </w:tc>
      </w:tr>
      <w:tr w:rsidR="00D4035D" w:rsidRPr="00E1614A" w14:paraId="5F2275E4" w14:textId="77777777" w:rsidTr="007434E7">
        <w:tc>
          <w:tcPr>
            <w:tcW w:w="4473" w:type="dxa"/>
          </w:tcPr>
          <w:p w14:paraId="7DCEDC17" w14:textId="0B6B9C48"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w:t>
            </w:r>
            <w:r w:rsidR="00A82614">
              <w:rPr>
                <w:rFonts w:ascii="Verdana" w:hAnsi="Verdana" w:cs="Verdana"/>
                <w:b/>
                <w:bCs/>
                <w:sz w:val="20"/>
                <w:szCs w:val="20"/>
              </w:rPr>
              <w:t>Second Option Shares</w:t>
            </w:r>
            <w:r w:rsidRPr="00E1614A">
              <w:rPr>
                <w:rFonts w:ascii="Verdana" w:hAnsi="Verdana" w:cs="Verdana"/>
                <w:sz w:val="20"/>
                <w:szCs w:val="20"/>
              </w:rPr>
              <w:t>” means 152,150</w:t>
            </w:r>
            <w:r w:rsidR="008E3B7F">
              <w:rPr>
                <w:rFonts w:ascii="Verdana" w:hAnsi="Verdana" w:cs="Verdana"/>
                <w:sz w:val="20"/>
                <w:szCs w:val="20"/>
              </w:rPr>
              <w:t xml:space="preserve"> </w:t>
            </w:r>
            <w:r w:rsidR="008E3B7F" w:rsidRPr="00E1614A">
              <w:rPr>
                <w:rFonts w:ascii="Verdana" w:hAnsi="Verdana" w:cs="Verdana"/>
                <w:sz w:val="20"/>
                <w:szCs w:val="20"/>
              </w:rPr>
              <w:t>(one hundred fifty two thousand and one hundred and fifty)</w:t>
            </w:r>
            <w:r w:rsidRPr="00E1614A">
              <w:rPr>
                <w:rFonts w:ascii="Verdana" w:hAnsi="Verdana" w:cs="Verdana"/>
                <w:sz w:val="20"/>
                <w:szCs w:val="20"/>
              </w:rPr>
              <w:t xml:space="preserve"> New </w:t>
            </w:r>
            <w:r w:rsidR="00A82614">
              <w:rPr>
                <w:rFonts w:ascii="Verdana" w:hAnsi="Verdana" w:cs="Verdana"/>
                <w:sz w:val="20"/>
                <w:szCs w:val="20"/>
              </w:rPr>
              <w:t xml:space="preserve">Class of Preferred </w:t>
            </w:r>
            <w:r w:rsidRPr="00E1614A">
              <w:rPr>
                <w:rFonts w:ascii="Verdana" w:hAnsi="Verdana" w:cs="Verdana"/>
                <w:sz w:val="20"/>
                <w:szCs w:val="20"/>
              </w:rPr>
              <w:t xml:space="preserve">Shares in REGENE, </w:t>
            </w:r>
            <w:r w:rsidR="006A33C5">
              <w:rPr>
                <w:rFonts w:ascii="Verdana" w:hAnsi="Verdana" w:cs="Verdana"/>
                <w:sz w:val="20"/>
                <w:szCs w:val="20"/>
              </w:rPr>
              <w:t xml:space="preserve">upon </w:t>
            </w:r>
            <w:r w:rsidRPr="00E1614A">
              <w:rPr>
                <w:rFonts w:ascii="Verdana" w:hAnsi="Verdana" w:cs="Verdana"/>
                <w:sz w:val="20"/>
                <w:szCs w:val="20"/>
              </w:rPr>
              <w:t>the completion of Conversion of Shares.</w:t>
            </w:r>
          </w:p>
        </w:tc>
        <w:tc>
          <w:tcPr>
            <w:tcW w:w="222" w:type="dxa"/>
          </w:tcPr>
          <w:p w14:paraId="03DE592B" w14:textId="77777777" w:rsidR="00D4035D" w:rsidRPr="00E1614A" w:rsidRDefault="00D4035D" w:rsidP="00D4035D">
            <w:pPr>
              <w:spacing w:after="120"/>
              <w:rPr>
                <w:rFonts w:ascii="Verdana" w:hAnsi="Verdana"/>
                <w:sz w:val="20"/>
                <w:szCs w:val="20"/>
              </w:rPr>
            </w:pPr>
          </w:p>
        </w:tc>
        <w:tc>
          <w:tcPr>
            <w:tcW w:w="4913" w:type="dxa"/>
          </w:tcPr>
          <w:p w14:paraId="040F6F03" w14:textId="77777777" w:rsidR="00D4035D" w:rsidRPr="00564E1C" w:rsidRDefault="00D4035D" w:rsidP="00D4035D">
            <w:pPr>
              <w:spacing w:after="120"/>
              <w:jc w:val="both"/>
              <w:rPr>
                <w:rFonts w:ascii="Verdana" w:hAnsi="Verdana" w:cs="Verdana"/>
                <w:color w:val="E8E8E8" w:themeColor="background2"/>
                <w:sz w:val="20"/>
                <w:szCs w:val="20"/>
              </w:rPr>
            </w:pPr>
          </w:p>
        </w:tc>
      </w:tr>
      <w:tr w:rsidR="00924859" w:rsidRPr="00E1614A" w14:paraId="5890CA52" w14:textId="77777777" w:rsidTr="007434E7">
        <w:tc>
          <w:tcPr>
            <w:tcW w:w="4473" w:type="dxa"/>
          </w:tcPr>
          <w:p w14:paraId="42E2DCD7" w14:textId="06B04E1D" w:rsidR="00924859" w:rsidRPr="00E1614A" w:rsidRDefault="00924859" w:rsidP="00D4035D">
            <w:pPr>
              <w:spacing w:after="120"/>
              <w:jc w:val="both"/>
              <w:rPr>
                <w:rFonts w:ascii="Verdana" w:hAnsi="Verdana" w:cs="Verdana"/>
                <w:sz w:val="20"/>
                <w:szCs w:val="20"/>
              </w:rPr>
            </w:pPr>
            <w:r>
              <w:rPr>
                <w:rFonts w:ascii="Verdana" w:hAnsi="Verdana" w:cs="Verdana"/>
                <w:sz w:val="20"/>
                <w:szCs w:val="20"/>
              </w:rPr>
              <w:t>“</w:t>
            </w:r>
            <w:r>
              <w:rPr>
                <w:rFonts w:ascii="Verdana" w:hAnsi="Verdana" w:cs="Verdana"/>
                <w:b/>
                <w:bCs/>
                <w:sz w:val="20"/>
                <w:szCs w:val="20"/>
              </w:rPr>
              <w:t>Shareholder Agreement</w:t>
            </w:r>
            <w:r>
              <w:rPr>
                <w:rFonts w:ascii="Verdana" w:hAnsi="Verdana" w:cs="Verdana"/>
                <w:sz w:val="20"/>
                <w:szCs w:val="20"/>
              </w:rPr>
              <w:t xml:space="preserve">” means the Shareholder Agreement entered into by and between REGENE, Seller, Purchaser and </w:t>
            </w:r>
            <w:r w:rsidR="00C24112">
              <w:rPr>
                <w:rFonts w:ascii="Verdana" w:hAnsi="Verdana" w:cs="Verdana"/>
                <w:sz w:val="20"/>
                <w:szCs w:val="20"/>
              </w:rPr>
              <w:t xml:space="preserve">all of the </w:t>
            </w:r>
            <w:r>
              <w:rPr>
                <w:rFonts w:ascii="Verdana" w:hAnsi="Verdana" w:cs="Verdana"/>
                <w:sz w:val="20"/>
                <w:szCs w:val="20"/>
              </w:rPr>
              <w:t>other shareholders of REGENE</w:t>
            </w:r>
            <w:r w:rsidR="00057B02">
              <w:rPr>
                <w:rFonts w:ascii="Verdana" w:hAnsi="Verdana" w:cs="Verdana"/>
                <w:sz w:val="20"/>
                <w:szCs w:val="20"/>
              </w:rPr>
              <w:t xml:space="preserve"> dated [</w:t>
            </w:r>
            <w:r w:rsidR="00057B02" w:rsidRPr="007D1EB7">
              <w:rPr>
                <w:rFonts w:ascii="Verdana" w:hAnsi="Verdana" w:cs="Verdana"/>
                <w:sz w:val="20"/>
                <w:szCs w:val="20"/>
                <w:highlight w:val="yellow"/>
              </w:rPr>
              <w:t>*</w:t>
            </w:r>
            <w:r w:rsidR="00057B02">
              <w:rPr>
                <w:rFonts w:ascii="Verdana" w:hAnsi="Verdana" w:cs="Verdana"/>
                <w:sz w:val="20"/>
                <w:szCs w:val="20"/>
              </w:rPr>
              <w:t xml:space="preserve"> 2024]</w:t>
            </w:r>
            <w:r w:rsidR="00C24112">
              <w:rPr>
                <w:rFonts w:ascii="Verdana" w:hAnsi="Verdana" w:cs="Verdana"/>
                <w:sz w:val="20"/>
                <w:szCs w:val="20"/>
              </w:rPr>
              <w:t>.</w:t>
            </w:r>
          </w:p>
        </w:tc>
        <w:tc>
          <w:tcPr>
            <w:tcW w:w="222" w:type="dxa"/>
          </w:tcPr>
          <w:p w14:paraId="143F096A" w14:textId="77777777" w:rsidR="00924859" w:rsidRPr="00E1614A" w:rsidRDefault="00924859" w:rsidP="00D4035D">
            <w:pPr>
              <w:spacing w:after="120"/>
              <w:rPr>
                <w:rFonts w:ascii="Verdana" w:hAnsi="Verdana"/>
                <w:sz w:val="20"/>
                <w:szCs w:val="20"/>
              </w:rPr>
            </w:pPr>
          </w:p>
        </w:tc>
        <w:tc>
          <w:tcPr>
            <w:tcW w:w="4913" w:type="dxa"/>
          </w:tcPr>
          <w:p w14:paraId="5158D92F" w14:textId="77777777" w:rsidR="00924859" w:rsidRPr="00564E1C" w:rsidRDefault="00924859" w:rsidP="00D4035D">
            <w:pPr>
              <w:spacing w:after="120"/>
              <w:jc w:val="both"/>
              <w:rPr>
                <w:rFonts w:ascii="Verdana" w:hAnsi="Verdana" w:cs="Verdana"/>
                <w:color w:val="E8E8E8" w:themeColor="background2"/>
                <w:sz w:val="20"/>
                <w:szCs w:val="20"/>
              </w:rPr>
            </w:pPr>
          </w:p>
        </w:tc>
      </w:tr>
      <w:tr w:rsidR="00D4035D" w:rsidRPr="00E1614A" w14:paraId="6C886FD5" w14:textId="77777777" w:rsidTr="007434E7">
        <w:tc>
          <w:tcPr>
            <w:tcW w:w="4473" w:type="dxa"/>
          </w:tcPr>
          <w:p w14:paraId="4C06E058" w14:textId="42650CCF" w:rsidR="00D4035D" w:rsidRPr="005B1243"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Purchase Price</w:t>
            </w:r>
            <w:r w:rsidRPr="00E1614A">
              <w:rPr>
                <w:rFonts w:ascii="Verdana" w:hAnsi="Verdana" w:cs="Verdana"/>
                <w:sz w:val="20"/>
                <w:szCs w:val="20"/>
              </w:rPr>
              <w:t xml:space="preserve">” means the amount to be paid by the Purchaser </w:t>
            </w:r>
            <w:r w:rsidR="00303607">
              <w:rPr>
                <w:rFonts w:ascii="Verdana" w:hAnsi="Verdana" w:cs="Verdana"/>
                <w:sz w:val="20"/>
                <w:szCs w:val="20"/>
              </w:rPr>
              <w:t xml:space="preserve">for the purchase of the Shares </w:t>
            </w:r>
            <w:r w:rsidR="00A1447A">
              <w:rPr>
                <w:rFonts w:ascii="Verdana" w:hAnsi="Verdana" w:cs="Verdana"/>
                <w:sz w:val="20"/>
                <w:szCs w:val="20"/>
              </w:rPr>
              <w:t>in the amount</w:t>
            </w:r>
            <w:r w:rsidRPr="00E1614A">
              <w:rPr>
                <w:rFonts w:ascii="Verdana" w:hAnsi="Verdana" w:cs="Verdana"/>
                <w:sz w:val="20"/>
                <w:szCs w:val="20"/>
              </w:rPr>
              <w:t xml:space="preserve"> set out in Article 3.1.</w:t>
            </w:r>
          </w:p>
        </w:tc>
        <w:tc>
          <w:tcPr>
            <w:tcW w:w="222" w:type="dxa"/>
          </w:tcPr>
          <w:p w14:paraId="3ED980D0" w14:textId="77777777" w:rsidR="00D4035D" w:rsidRPr="005B1243" w:rsidRDefault="00D4035D" w:rsidP="00D4035D">
            <w:pPr>
              <w:spacing w:after="120"/>
              <w:rPr>
                <w:rFonts w:ascii="Verdana" w:hAnsi="Verdana"/>
                <w:sz w:val="20"/>
              </w:rPr>
            </w:pPr>
          </w:p>
        </w:tc>
        <w:tc>
          <w:tcPr>
            <w:tcW w:w="4913" w:type="dxa"/>
          </w:tcPr>
          <w:p w14:paraId="392F742B"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Harga Pembelian</w:t>
            </w:r>
            <w:r w:rsidRPr="005B1243">
              <w:rPr>
                <w:rFonts w:ascii="Verdana" w:hAnsi="Verdana"/>
                <w:color w:val="E8E8E8" w:themeColor="background2"/>
                <w:sz w:val="20"/>
              </w:rPr>
              <w:t>” berarti sejumlah uang yang dibayar oleh Pembeli yang terurai dalam Pasal 3.1.1.</w:t>
            </w:r>
          </w:p>
        </w:tc>
      </w:tr>
      <w:tr w:rsidR="008D0111" w:rsidRPr="00E1614A" w14:paraId="466EB32B" w14:textId="77777777" w:rsidTr="007434E7">
        <w:tc>
          <w:tcPr>
            <w:tcW w:w="4473" w:type="dxa"/>
          </w:tcPr>
          <w:p w14:paraId="527CFCE7" w14:textId="699B9680" w:rsidR="008D0111" w:rsidRPr="00E1614A" w:rsidRDefault="008D0111"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Shares Certificate</w:t>
            </w:r>
            <w:r w:rsidRPr="00E1614A">
              <w:rPr>
                <w:rFonts w:ascii="Verdana" w:hAnsi="Verdana" w:cs="Verdana"/>
                <w:sz w:val="20"/>
                <w:szCs w:val="20"/>
              </w:rPr>
              <w:t>”</w:t>
            </w:r>
            <w:r w:rsidR="00FD1116" w:rsidRPr="00E1614A">
              <w:rPr>
                <w:rFonts w:ascii="Verdana" w:hAnsi="Verdana" w:cs="Verdana"/>
                <w:sz w:val="20"/>
                <w:szCs w:val="20"/>
              </w:rPr>
              <w:t xml:space="preserve"> means the </w:t>
            </w:r>
            <w:r w:rsidR="006F7D59">
              <w:rPr>
                <w:rFonts w:ascii="Verdana" w:hAnsi="Verdana" w:cs="Verdana"/>
                <w:sz w:val="20"/>
                <w:szCs w:val="20"/>
              </w:rPr>
              <w:t xml:space="preserve">collective </w:t>
            </w:r>
            <w:r w:rsidR="00FD1116" w:rsidRPr="00E1614A">
              <w:rPr>
                <w:rFonts w:ascii="Verdana" w:hAnsi="Verdana" w:cs="Verdana"/>
                <w:sz w:val="20"/>
                <w:szCs w:val="20"/>
              </w:rPr>
              <w:t>shares certificate</w:t>
            </w:r>
            <w:r w:rsidR="00A343F5" w:rsidRPr="00E1614A">
              <w:rPr>
                <w:rFonts w:ascii="Verdana" w:hAnsi="Verdana" w:cs="Verdana"/>
                <w:sz w:val="20"/>
                <w:szCs w:val="20"/>
              </w:rPr>
              <w:t xml:space="preserve"> issued by REGENE</w:t>
            </w:r>
            <w:r w:rsidR="00CC71C7">
              <w:rPr>
                <w:rFonts w:ascii="Verdana" w:hAnsi="Verdana" w:cs="Verdana"/>
                <w:sz w:val="20"/>
                <w:szCs w:val="20"/>
              </w:rPr>
              <w:t xml:space="preserve"> </w:t>
            </w:r>
            <w:r w:rsidR="00A343F5" w:rsidRPr="00E1614A">
              <w:rPr>
                <w:rFonts w:ascii="Verdana" w:hAnsi="Verdana" w:cs="Verdana"/>
                <w:sz w:val="20"/>
                <w:szCs w:val="20"/>
              </w:rPr>
              <w:t>in relation to the Shares</w:t>
            </w:r>
            <w:r w:rsidR="00CC71C7">
              <w:rPr>
                <w:rFonts w:ascii="Verdana" w:hAnsi="Verdana" w:cs="Verdana"/>
                <w:sz w:val="20"/>
                <w:szCs w:val="20"/>
              </w:rPr>
              <w:t xml:space="preserve"> or Second Option Shares, as applicable</w:t>
            </w:r>
            <w:r w:rsidR="00A343F5" w:rsidRPr="00E1614A">
              <w:rPr>
                <w:rFonts w:ascii="Verdana" w:hAnsi="Verdana" w:cs="Verdana"/>
                <w:sz w:val="20"/>
                <w:szCs w:val="20"/>
              </w:rPr>
              <w:t>.</w:t>
            </w:r>
          </w:p>
        </w:tc>
        <w:tc>
          <w:tcPr>
            <w:tcW w:w="222" w:type="dxa"/>
          </w:tcPr>
          <w:p w14:paraId="1FFF10CC" w14:textId="77777777" w:rsidR="008D0111" w:rsidRPr="00E1614A" w:rsidRDefault="008D0111" w:rsidP="00D4035D">
            <w:pPr>
              <w:spacing w:after="120"/>
              <w:rPr>
                <w:rFonts w:ascii="Verdana" w:hAnsi="Verdana"/>
                <w:sz w:val="20"/>
                <w:szCs w:val="20"/>
              </w:rPr>
            </w:pPr>
          </w:p>
        </w:tc>
        <w:tc>
          <w:tcPr>
            <w:tcW w:w="4913" w:type="dxa"/>
          </w:tcPr>
          <w:p w14:paraId="173424A6" w14:textId="77777777" w:rsidR="008D0111" w:rsidRPr="00564E1C" w:rsidRDefault="008D0111" w:rsidP="00D4035D">
            <w:pPr>
              <w:spacing w:after="120"/>
              <w:jc w:val="both"/>
              <w:rPr>
                <w:rFonts w:ascii="Verdana" w:hAnsi="Verdana" w:cs="Verdana"/>
                <w:color w:val="E8E8E8" w:themeColor="background2"/>
                <w:sz w:val="20"/>
                <w:szCs w:val="20"/>
              </w:rPr>
            </w:pPr>
          </w:p>
        </w:tc>
      </w:tr>
      <w:tr w:rsidR="00D4035D" w:rsidRPr="00E1614A" w14:paraId="169016D9" w14:textId="77777777" w:rsidTr="007434E7">
        <w:tc>
          <w:tcPr>
            <w:tcW w:w="4473" w:type="dxa"/>
          </w:tcPr>
          <w:p w14:paraId="426BA9AD" w14:textId="117258C4" w:rsidR="00D4035D" w:rsidRPr="005B1243"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Second Option Condition</w:t>
            </w:r>
            <w:r w:rsidRPr="00E1614A">
              <w:rPr>
                <w:rFonts w:ascii="Verdana" w:hAnsi="Verdana" w:cs="Verdana"/>
                <w:sz w:val="20"/>
                <w:szCs w:val="20"/>
              </w:rPr>
              <w:t>” means the distributor referred to as the “</w:t>
            </w:r>
            <w:r w:rsidRPr="00E1614A">
              <w:rPr>
                <w:rFonts w:ascii="Verdana" w:hAnsi="Verdana" w:cs="Verdana"/>
                <w:i/>
                <w:iCs/>
                <w:sz w:val="20"/>
                <w:szCs w:val="20"/>
              </w:rPr>
              <w:t>Mitra</w:t>
            </w:r>
            <w:r w:rsidRPr="00E1614A">
              <w:rPr>
                <w:rFonts w:ascii="Verdana" w:hAnsi="Verdana" w:cs="Verdana"/>
                <w:sz w:val="20"/>
                <w:szCs w:val="20"/>
              </w:rPr>
              <w:t>” under the Distributor Agreement having issued purchase orders to REGENE for a cumulative total of at least 20,000 (twenty thousand) DNA Test before or on 30 June 2025 or by any other date as may be agreed in writing between REGENE and the distributor.</w:t>
            </w:r>
          </w:p>
        </w:tc>
        <w:tc>
          <w:tcPr>
            <w:tcW w:w="222" w:type="dxa"/>
          </w:tcPr>
          <w:p w14:paraId="375930A2" w14:textId="77777777" w:rsidR="00D4035D" w:rsidRPr="005B1243" w:rsidRDefault="00D4035D" w:rsidP="00D4035D">
            <w:pPr>
              <w:spacing w:after="120"/>
              <w:rPr>
                <w:rFonts w:ascii="Verdana" w:hAnsi="Verdana"/>
                <w:sz w:val="20"/>
              </w:rPr>
            </w:pPr>
          </w:p>
        </w:tc>
        <w:tc>
          <w:tcPr>
            <w:tcW w:w="4913" w:type="dxa"/>
          </w:tcPr>
          <w:p w14:paraId="73AB8812" w14:textId="1A5DE147" w:rsidR="00D4035D" w:rsidRPr="005B1243" w:rsidRDefault="00D4035D" w:rsidP="00D4035D">
            <w:pPr>
              <w:spacing w:after="120"/>
              <w:jc w:val="both"/>
              <w:rPr>
                <w:rFonts w:ascii="Verdana" w:hAnsi="Verdana"/>
                <w:color w:val="E8E8E8" w:themeColor="background2"/>
                <w:sz w:val="20"/>
              </w:rPr>
            </w:pPr>
          </w:p>
        </w:tc>
      </w:tr>
      <w:tr w:rsidR="00EA0009" w:rsidRPr="00E1614A" w14:paraId="4EE14E42" w14:textId="77777777" w:rsidTr="007434E7">
        <w:tc>
          <w:tcPr>
            <w:tcW w:w="4473" w:type="dxa"/>
          </w:tcPr>
          <w:p w14:paraId="4D9EC274" w14:textId="5430AA2F" w:rsidR="00EA0009" w:rsidRPr="00E1614A" w:rsidRDefault="00EA0009"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Shareholders Register</w:t>
            </w:r>
            <w:r w:rsidRPr="00E1614A">
              <w:rPr>
                <w:rFonts w:ascii="Verdana" w:hAnsi="Verdana" w:cs="Verdana"/>
                <w:sz w:val="20"/>
                <w:szCs w:val="20"/>
              </w:rPr>
              <w:t xml:space="preserve">” means </w:t>
            </w:r>
            <w:r w:rsidR="0037531E" w:rsidRPr="00E1614A">
              <w:rPr>
                <w:rFonts w:ascii="Verdana" w:hAnsi="Verdana" w:cs="Verdana"/>
                <w:sz w:val="20"/>
                <w:szCs w:val="20"/>
              </w:rPr>
              <w:t xml:space="preserve">a list </w:t>
            </w:r>
            <w:r w:rsidRPr="00E1614A">
              <w:rPr>
                <w:rFonts w:ascii="Verdana" w:hAnsi="Verdana" w:cs="Verdana"/>
                <w:sz w:val="20"/>
                <w:szCs w:val="20"/>
              </w:rPr>
              <w:t>showing the shareholders owning shares in REGENE</w:t>
            </w:r>
            <w:r w:rsidR="00F17EC5" w:rsidRPr="00E1614A">
              <w:rPr>
                <w:rFonts w:ascii="Verdana" w:hAnsi="Verdana" w:cs="Verdana"/>
                <w:sz w:val="20"/>
                <w:szCs w:val="20"/>
              </w:rPr>
              <w:t xml:space="preserve"> and details in relation to such ownership, including the number of shares owned by each shareholder</w:t>
            </w:r>
            <w:r w:rsidRPr="00E1614A">
              <w:rPr>
                <w:rFonts w:ascii="Verdana" w:hAnsi="Verdana" w:cs="Verdana"/>
                <w:sz w:val="20"/>
                <w:szCs w:val="20"/>
              </w:rPr>
              <w:t>.</w:t>
            </w:r>
          </w:p>
        </w:tc>
        <w:tc>
          <w:tcPr>
            <w:tcW w:w="222" w:type="dxa"/>
          </w:tcPr>
          <w:p w14:paraId="5E96B049" w14:textId="77777777" w:rsidR="00EA0009" w:rsidRPr="00E1614A" w:rsidRDefault="00EA0009" w:rsidP="00D4035D">
            <w:pPr>
              <w:spacing w:after="120"/>
              <w:rPr>
                <w:rFonts w:ascii="Verdana" w:hAnsi="Verdana"/>
                <w:sz w:val="20"/>
                <w:szCs w:val="20"/>
              </w:rPr>
            </w:pPr>
          </w:p>
        </w:tc>
        <w:tc>
          <w:tcPr>
            <w:tcW w:w="4913" w:type="dxa"/>
          </w:tcPr>
          <w:p w14:paraId="55F5B9AF" w14:textId="77777777" w:rsidR="00EA0009" w:rsidRPr="00564E1C" w:rsidRDefault="00EA0009" w:rsidP="00D4035D">
            <w:pPr>
              <w:spacing w:after="120"/>
              <w:jc w:val="both"/>
              <w:rPr>
                <w:rFonts w:ascii="Verdana" w:hAnsi="Verdana" w:cs="Verdana"/>
                <w:color w:val="E8E8E8" w:themeColor="background2"/>
                <w:sz w:val="20"/>
                <w:szCs w:val="20"/>
              </w:rPr>
            </w:pPr>
          </w:p>
        </w:tc>
      </w:tr>
      <w:tr w:rsidR="00D4035D" w:rsidRPr="00E1614A" w14:paraId="4C7EB02F" w14:textId="77777777" w:rsidTr="007434E7">
        <w:tc>
          <w:tcPr>
            <w:tcW w:w="4473" w:type="dxa"/>
          </w:tcPr>
          <w:p w14:paraId="4A5E8AB6" w14:textId="77777777" w:rsidR="00D4035D" w:rsidRPr="005B1243"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Signing Date</w:t>
            </w:r>
            <w:r w:rsidRPr="00E1614A">
              <w:rPr>
                <w:rFonts w:ascii="Verdana" w:hAnsi="Verdana" w:cs="Verdana"/>
                <w:sz w:val="20"/>
                <w:szCs w:val="20"/>
              </w:rPr>
              <w:t>” means the signing date of this Agreement as set out above.</w:t>
            </w:r>
          </w:p>
        </w:tc>
        <w:tc>
          <w:tcPr>
            <w:tcW w:w="222" w:type="dxa"/>
          </w:tcPr>
          <w:p w14:paraId="27FC573D" w14:textId="77777777" w:rsidR="00D4035D" w:rsidRPr="005B1243" w:rsidRDefault="00D4035D" w:rsidP="00D4035D">
            <w:pPr>
              <w:spacing w:after="120"/>
              <w:rPr>
                <w:rFonts w:ascii="Verdana" w:hAnsi="Verdana"/>
                <w:sz w:val="20"/>
              </w:rPr>
            </w:pPr>
          </w:p>
        </w:tc>
        <w:tc>
          <w:tcPr>
            <w:tcW w:w="4913" w:type="dxa"/>
          </w:tcPr>
          <w:p w14:paraId="16AB80F3"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Tanggal Penandatanganan</w:t>
            </w:r>
            <w:r w:rsidRPr="005B1243">
              <w:rPr>
                <w:rFonts w:ascii="Verdana" w:hAnsi="Verdana"/>
                <w:color w:val="E8E8E8" w:themeColor="background2"/>
                <w:sz w:val="20"/>
              </w:rPr>
              <w:t>” berarti tanggal penandatanganan dalam Perjanjian ini yang diuraikan di atas.</w:t>
            </w:r>
          </w:p>
        </w:tc>
      </w:tr>
      <w:tr w:rsidR="001E7351" w:rsidRPr="00E1614A" w14:paraId="171D26B4" w14:textId="77777777" w:rsidTr="007434E7">
        <w:tc>
          <w:tcPr>
            <w:tcW w:w="4473" w:type="dxa"/>
          </w:tcPr>
          <w:p w14:paraId="546E2B58" w14:textId="77777777" w:rsidR="001E7351" w:rsidRPr="00E1614A" w:rsidRDefault="001E7351" w:rsidP="001E7351">
            <w:pPr>
              <w:spacing w:after="120"/>
              <w:jc w:val="both"/>
              <w:rPr>
                <w:rFonts w:ascii="Verdana" w:hAnsi="Verdana" w:cs="Verdana"/>
                <w:sz w:val="20"/>
                <w:szCs w:val="20"/>
              </w:rPr>
            </w:pPr>
            <w:r w:rsidRPr="00E1614A">
              <w:rPr>
                <w:rFonts w:ascii="Verdana" w:hAnsi="Verdana" w:cs="Verdana"/>
                <w:sz w:val="20"/>
                <w:szCs w:val="20"/>
              </w:rPr>
              <w:t>“</w:t>
            </w:r>
            <w:r w:rsidRPr="00E1614A">
              <w:rPr>
                <w:rFonts w:ascii="Verdana" w:hAnsi="Verdana" w:cs="Verdana"/>
                <w:b/>
                <w:bCs/>
                <w:sz w:val="20"/>
                <w:szCs w:val="20"/>
              </w:rPr>
              <w:t>Taxation</w:t>
            </w:r>
            <w:r w:rsidRPr="00E1614A">
              <w:rPr>
                <w:rFonts w:ascii="Verdana" w:hAnsi="Verdana" w:cs="Verdana"/>
                <w:sz w:val="20"/>
                <w:szCs w:val="20"/>
              </w:rPr>
              <w:t>” or “</w:t>
            </w:r>
            <w:r w:rsidRPr="00E1614A">
              <w:rPr>
                <w:rFonts w:ascii="Verdana" w:hAnsi="Verdana" w:cs="Verdana"/>
                <w:b/>
                <w:bCs/>
                <w:sz w:val="20"/>
                <w:szCs w:val="20"/>
              </w:rPr>
              <w:t>Tax</w:t>
            </w:r>
            <w:r w:rsidRPr="00E1614A">
              <w:rPr>
                <w:rFonts w:ascii="Verdana" w:hAnsi="Verdana" w:cs="Verdana"/>
                <w:sz w:val="20"/>
                <w:szCs w:val="20"/>
              </w:rPr>
              <w:t>” means:</w:t>
            </w:r>
          </w:p>
          <w:p w14:paraId="2181AC68" w14:textId="77777777" w:rsidR="001E7351" w:rsidRPr="00E1614A" w:rsidRDefault="001E7351" w:rsidP="001E7351">
            <w:pPr>
              <w:pStyle w:val="ListParagraph"/>
              <w:numPr>
                <w:ilvl w:val="0"/>
                <w:numId w:val="75"/>
              </w:numPr>
              <w:spacing w:after="120"/>
              <w:jc w:val="both"/>
              <w:rPr>
                <w:rFonts w:ascii="Verdana" w:hAnsi="Verdana" w:cs="Verdana"/>
                <w:sz w:val="20"/>
                <w:szCs w:val="20"/>
              </w:rPr>
            </w:pPr>
            <w:r w:rsidRPr="00E1614A">
              <w:rPr>
                <w:rFonts w:ascii="Verdana" w:hAnsi="Verdana" w:cs="Verdana"/>
                <w:sz w:val="20"/>
                <w:szCs w:val="20"/>
              </w:rPr>
              <w:t xml:space="preserve">all forms of tax, levy, duty, charge, impost, withholding or other amount (including without limitation, withholding tax, VAT, luxury sales tax, </w:t>
            </w:r>
            <w:r w:rsidRPr="00E1614A">
              <w:rPr>
                <w:rFonts w:ascii="Verdana" w:hAnsi="Verdana" w:cs="Verdana"/>
                <w:sz w:val="20"/>
                <w:szCs w:val="20"/>
              </w:rPr>
              <w:lastRenderedPageBreak/>
              <w:t>customs duty and excise duty) whenever created or imposed and whether of the Republic of Indonesia or elsewhere payable to or imposed by any Tax Authority; and</w:t>
            </w:r>
          </w:p>
          <w:p w14:paraId="4B444040" w14:textId="06BFD8AB" w:rsidR="001E7351" w:rsidRPr="00E1614A" w:rsidRDefault="001E7351" w:rsidP="00CB2D37">
            <w:pPr>
              <w:pStyle w:val="ListParagraph"/>
              <w:numPr>
                <w:ilvl w:val="0"/>
                <w:numId w:val="75"/>
              </w:numPr>
              <w:spacing w:after="120"/>
              <w:jc w:val="both"/>
              <w:rPr>
                <w:rFonts w:ascii="Verdana" w:hAnsi="Verdana" w:cs="Verdana"/>
                <w:sz w:val="20"/>
                <w:szCs w:val="20"/>
              </w:rPr>
            </w:pPr>
            <w:r w:rsidRPr="00E1614A">
              <w:rPr>
                <w:rFonts w:ascii="Verdana" w:hAnsi="Verdana" w:cs="Verdana"/>
                <w:sz w:val="20"/>
                <w:szCs w:val="20"/>
              </w:rPr>
              <w:t>all charges, interest, penalties and fines incidental or relating to any Taxation falling within (i) above or which arise as a result of the failure to pay any Taxation on the due date or to comply with any obligation relating to Taxation.</w:t>
            </w:r>
          </w:p>
        </w:tc>
        <w:tc>
          <w:tcPr>
            <w:tcW w:w="222" w:type="dxa"/>
          </w:tcPr>
          <w:p w14:paraId="1461B55D" w14:textId="77777777" w:rsidR="001E7351" w:rsidRPr="00E1614A" w:rsidRDefault="001E7351" w:rsidP="00D4035D">
            <w:pPr>
              <w:spacing w:after="120"/>
              <w:rPr>
                <w:rFonts w:ascii="Verdana" w:hAnsi="Verdana"/>
                <w:sz w:val="20"/>
                <w:szCs w:val="20"/>
              </w:rPr>
            </w:pPr>
          </w:p>
        </w:tc>
        <w:tc>
          <w:tcPr>
            <w:tcW w:w="4913" w:type="dxa"/>
          </w:tcPr>
          <w:p w14:paraId="037769A9" w14:textId="77777777" w:rsidR="001E7351" w:rsidRPr="00564E1C" w:rsidRDefault="001E7351" w:rsidP="00D4035D">
            <w:pPr>
              <w:spacing w:after="120"/>
              <w:jc w:val="both"/>
              <w:rPr>
                <w:rFonts w:ascii="Verdana" w:hAnsi="Verdana" w:cs="Verdana"/>
                <w:color w:val="E8E8E8" w:themeColor="background2"/>
                <w:sz w:val="20"/>
                <w:szCs w:val="20"/>
              </w:rPr>
            </w:pPr>
          </w:p>
        </w:tc>
      </w:tr>
      <w:tr w:rsidR="00D4035D" w:rsidRPr="00E1614A" w14:paraId="072E53D4" w14:textId="77777777" w:rsidTr="007434E7">
        <w:tc>
          <w:tcPr>
            <w:tcW w:w="4473" w:type="dxa"/>
          </w:tcPr>
          <w:p w14:paraId="161B20F7" w14:textId="77777777" w:rsidR="00D4035D" w:rsidRPr="005B1243"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Tax Authority</w:t>
            </w:r>
            <w:r w:rsidRPr="00E1614A">
              <w:rPr>
                <w:rFonts w:ascii="Verdana" w:hAnsi="Verdana" w:cs="Verdana"/>
                <w:sz w:val="20"/>
                <w:szCs w:val="20"/>
              </w:rPr>
              <w:t>” means any local, municipal, provincial, governmental, or other fiscal, social security, revenue, customs or excise authority, body or official anywhere in the world.</w:t>
            </w:r>
          </w:p>
        </w:tc>
        <w:tc>
          <w:tcPr>
            <w:tcW w:w="222" w:type="dxa"/>
          </w:tcPr>
          <w:p w14:paraId="29CC655F" w14:textId="77777777" w:rsidR="00D4035D" w:rsidRPr="005B1243" w:rsidRDefault="00D4035D" w:rsidP="00D4035D">
            <w:pPr>
              <w:spacing w:after="120"/>
              <w:rPr>
                <w:rFonts w:ascii="Verdana" w:hAnsi="Verdana"/>
                <w:sz w:val="20"/>
              </w:rPr>
            </w:pPr>
          </w:p>
        </w:tc>
        <w:tc>
          <w:tcPr>
            <w:tcW w:w="4913" w:type="dxa"/>
          </w:tcPr>
          <w:p w14:paraId="2159A57C" w14:textId="60A7F8B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Instansi Pajak</w:t>
            </w:r>
            <w:r w:rsidRPr="005B1243">
              <w:rPr>
                <w:rFonts w:ascii="Verdana" w:hAnsi="Verdana"/>
                <w:color w:val="E8E8E8" w:themeColor="background2"/>
                <w:sz w:val="20"/>
              </w:rPr>
              <w:t>” berarti lokal, kota, provinsi,pemerintah atau fiscal lain, jaminan social, pendapatan, instansi bea dan cukai, badan atau pejabat di manapun di dunia ini.</w:t>
            </w:r>
          </w:p>
        </w:tc>
      </w:tr>
      <w:tr w:rsidR="00EE6243" w:rsidRPr="00E1614A" w14:paraId="026237D0" w14:textId="77777777" w:rsidTr="007434E7">
        <w:tc>
          <w:tcPr>
            <w:tcW w:w="4473" w:type="dxa"/>
          </w:tcPr>
          <w:p w14:paraId="2AB77880" w14:textId="141FB745" w:rsidR="00EE6243" w:rsidRPr="00E1614A" w:rsidRDefault="00EE6243" w:rsidP="00D4035D">
            <w:pPr>
              <w:spacing w:after="120"/>
              <w:jc w:val="both"/>
              <w:rPr>
                <w:rFonts w:ascii="Verdana" w:hAnsi="Verdana" w:cs="Verdana"/>
                <w:b/>
                <w:bCs/>
                <w:sz w:val="20"/>
                <w:szCs w:val="20"/>
              </w:rPr>
            </w:pPr>
            <w:r w:rsidRPr="00E1614A">
              <w:rPr>
                <w:rFonts w:ascii="Verdana" w:hAnsi="Verdana" w:cs="Verdana"/>
                <w:sz w:val="20"/>
                <w:szCs w:val="20"/>
              </w:rPr>
              <w:t>“</w:t>
            </w:r>
            <w:r w:rsidRPr="00E1614A">
              <w:rPr>
                <w:rFonts w:ascii="Verdana" w:hAnsi="Verdana" w:cs="Verdana"/>
                <w:b/>
                <w:bCs/>
                <w:sz w:val="20"/>
                <w:szCs w:val="20"/>
              </w:rPr>
              <w:t>Unaffected Party</w:t>
            </w:r>
            <w:r w:rsidRPr="00E1614A">
              <w:rPr>
                <w:rFonts w:ascii="Verdana" w:hAnsi="Verdana" w:cs="Verdana"/>
                <w:sz w:val="20"/>
                <w:szCs w:val="20"/>
              </w:rPr>
              <w:t xml:space="preserve">” shall have the meaning given to it under Article </w:t>
            </w:r>
            <w:r w:rsidR="00DE6708">
              <w:rPr>
                <w:rFonts w:ascii="Verdana" w:hAnsi="Verdana" w:cs="Verdana"/>
                <w:sz w:val="20"/>
                <w:szCs w:val="20"/>
              </w:rPr>
              <w:t>6</w:t>
            </w:r>
            <w:r w:rsidRPr="00E1614A">
              <w:rPr>
                <w:rFonts w:ascii="Verdana" w:hAnsi="Verdana" w:cs="Verdana"/>
                <w:sz w:val="20"/>
                <w:szCs w:val="20"/>
              </w:rPr>
              <w:t>.3.1.</w:t>
            </w:r>
          </w:p>
        </w:tc>
        <w:tc>
          <w:tcPr>
            <w:tcW w:w="222" w:type="dxa"/>
          </w:tcPr>
          <w:p w14:paraId="5B96A356" w14:textId="77777777" w:rsidR="00EE6243" w:rsidRPr="00E1614A" w:rsidRDefault="00EE6243" w:rsidP="00D4035D">
            <w:pPr>
              <w:spacing w:after="120"/>
              <w:rPr>
                <w:rFonts w:ascii="Verdana" w:hAnsi="Verdana"/>
                <w:sz w:val="20"/>
                <w:szCs w:val="20"/>
              </w:rPr>
            </w:pPr>
          </w:p>
        </w:tc>
        <w:tc>
          <w:tcPr>
            <w:tcW w:w="4913" w:type="dxa"/>
          </w:tcPr>
          <w:p w14:paraId="3D04F61B" w14:textId="77777777" w:rsidR="00EE6243" w:rsidRPr="00564E1C" w:rsidRDefault="00EE6243" w:rsidP="00D4035D">
            <w:pPr>
              <w:spacing w:after="120"/>
              <w:jc w:val="both"/>
              <w:rPr>
                <w:rFonts w:ascii="Verdana" w:hAnsi="Verdana" w:cs="Verdana"/>
                <w:color w:val="E8E8E8" w:themeColor="background2"/>
                <w:sz w:val="20"/>
                <w:szCs w:val="20"/>
              </w:rPr>
            </w:pPr>
          </w:p>
        </w:tc>
      </w:tr>
      <w:tr w:rsidR="00D4035D" w:rsidRPr="00E1614A" w14:paraId="25E7CE19" w14:textId="77777777" w:rsidTr="007434E7">
        <w:tc>
          <w:tcPr>
            <w:tcW w:w="4473" w:type="dxa"/>
          </w:tcPr>
          <w:p w14:paraId="2ECB2D3C" w14:textId="7B1585B3" w:rsidR="00D4035D" w:rsidRPr="005B1243" w:rsidRDefault="00D4035D" w:rsidP="00D4035D">
            <w:pPr>
              <w:spacing w:after="120"/>
              <w:jc w:val="both"/>
              <w:rPr>
                <w:rFonts w:ascii="Verdana" w:hAnsi="Verdana"/>
                <w:sz w:val="20"/>
              </w:rPr>
            </w:pPr>
            <w:r w:rsidRPr="00E1614A">
              <w:rPr>
                <w:rFonts w:ascii="Verdana" w:hAnsi="Verdana" w:cs="Verdana"/>
                <w:sz w:val="20"/>
                <w:szCs w:val="20"/>
              </w:rPr>
              <w:t>“</w:t>
            </w:r>
            <w:r w:rsidRPr="00E1614A">
              <w:rPr>
                <w:rFonts w:ascii="Verdana" w:hAnsi="Verdana" w:cs="Verdana"/>
                <w:b/>
                <w:bCs/>
                <w:sz w:val="20"/>
                <w:szCs w:val="20"/>
              </w:rPr>
              <w:t>Waiver</w:t>
            </w:r>
            <w:r w:rsidR="009A2EF6">
              <w:rPr>
                <w:rFonts w:ascii="Verdana" w:hAnsi="Verdana" w:cs="Verdana"/>
                <w:b/>
                <w:bCs/>
                <w:sz w:val="20"/>
                <w:szCs w:val="20"/>
              </w:rPr>
              <w:t>s</w:t>
            </w:r>
            <w:r w:rsidRPr="00E1614A">
              <w:rPr>
                <w:rFonts w:ascii="Verdana" w:hAnsi="Verdana" w:cs="Verdana"/>
                <w:sz w:val="20"/>
                <w:szCs w:val="20"/>
              </w:rPr>
              <w:t xml:space="preserve">” means the </w:t>
            </w:r>
            <w:r w:rsidR="009A2EF6">
              <w:rPr>
                <w:rFonts w:ascii="Verdana" w:hAnsi="Verdana" w:cs="Verdana"/>
                <w:sz w:val="20"/>
                <w:szCs w:val="20"/>
              </w:rPr>
              <w:t xml:space="preserve">written waiver </w:t>
            </w:r>
            <w:r w:rsidRPr="00E1614A">
              <w:rPr>
                <w:rFonts w:ascii="Verdana" w:hAnsi="Verdana" w:cs="Verdana"/>
                <w:sz w:val="20"/>
                <w:szCs w:val="20"/>
              </w:rPr>
              <w:t xml:space="preserve">from each and all of the shareholders of REGENE (other than the Seller and the Purchaser) which shall at least states that each of them (i) </w:t>
            </w:r>
            <w:r w:rsidRPr="00E1614A">
              <w:rPr>
                <w:rFonts w:ascii="Verdana" w:hAnsi="Verdana" w:cs="Verdana"/>
                <w:sz w:val="20"/>
                <w:szCs w:val="20"/>
                <w:lang w:val="en-ID"/>
              </w:rPr>
              <w:t xml:space="preserve">irrevocably waives any rights to receive any offer to purchase the Shares, any pre-emptive rights and </w:t>
            </w:r>
            <w:r w:rsidR="00A6799B">
              <w:rPr>
                <w:rFonts w:ascii="Verdana" w:hAnsi="Verdana" w:cs="Verdana"/>
                <w:sz w:val="20"/>
                <w:szCs w:val="20"/>
                <w:lang w:val="en-ID"/>
              </w:rPr>
              <w:t>r</w:t>
            </w:r>
            <w:r w:rsidRPr="00E1614A">
              <w:rPr>
                <w:rFonts w:ascii="Verdana" w:hAnsi="Verdana" w:cs="Verdana"/>
                <w:sz w:val="20"/>
                <w:szCs w:val="20"/>
                <w:lang w:val="en-ID"/>
              </w:rPr>
              <w:t xml:space="preserve">ights of </w:t>
            </w:r>
            <w:r w:rsidR="00A6799B">
              <w:rPr>
                <w:rFonts w:ascii="Verdana" w:hAnsi="Verdana" w:cs="Verdana"/>
                <w:sz w:val="20"/>
                <w:szCs w:val="20"/>
                <w:lang w:val="en-ID"/>
              </w:rPr>
              <w:t>f</w:t>
            </w:r>
            <w:r w:rsidRPr="00E1614A">
              <w:rPr>
                <w:rFonts w:ascii="Verdana" w:hAnsi="Verdana" w:cs="Verdana"/>
                <w:sz w:val="20"/>
                <w:szCs w:val="20"/>
                <w:lang w:val="en-ID"/>
              </w:rPr>
              <w:t xml:space="preserve">irst </w:t>
            </w:r>
            <w:r w:rsidR="00A6799B">
              <w:rPr>
                <w:rFonts w:ascii="Verdana" w:hAnsi="Verdana" w:cs="Verdana"/>
                <w:sz w:val="20"/>
                <w:szCs w:val="20"/>
                <w:lang w:val="en-ID"/>
              </w:rPr>
              <w:t>r</w:t>
            </w:r>
            <w:r w:rsidRPr="00E1614A">
              <w:rPr>
                <w:rFonts w:ascii="Verdana" w:hAnsi="Verdana" w:cs="Verdana"/>
                <w:sz w:val="20"/>
                <w:szCs w:val="20"/>
                <w:lang w:val="en-ID"/>
              </w:rPr>
              <w:t>efusal in connection with the consummation of the sale and purchase of the Shares between the Seller and the Purchaser</w:t>
            </w:r>
            <w:r w:rsidR="00A6799B">
              <w:rPr>
                <w:rFonts w:ascii="Verdana" w:hAnsi="Verdana" w:cs="Verdana"/>
                <w:sz w:val="20"/>
                <w:szCs w:val="20"/>
                <w:lang w:val="en-ID"/>
              </w:rPr>
              <w:t xml:space="preserve"> that it may have </w:t>
            </w:r>
            <w:r w:rsidR="00C24C1A">
              <w:rPr>
                <w:rFonts w:ascii="Verdana" w:hAnsi="Verdana" w:cs="Verdana"/>
                <w:sz w:val="20"/>
                <w:szCs w:val="20"/>
                <w:lang w:val="en-ID"/>
              </w:rPr>
              <w:t xml:space="preserve">including those provided for </w:t>
            </w:r>
            <w:r w:rsidR="00A6799B">
              <w:rPr>
                <w:rFonts w:ascii="Verdana" w:hAnsi="Verdana" w:cs="Verdana"/>
                <w:sz w:val="20"/>
                <w:szCs w:val="20"/>
                <w:lang w:val="en-ID"/>
              </w:rPr>
              <w:t>under the Shareholder Agreement, REGENE’s articles of association and applicable law</w:t>
            </w:r>
            <w:r w:rsidRPr="00E1614A">
              <w:rPr>
                <w:rFonts w:ascii="Verdana" w:hAnsi="Verdana" w:cs="Verdana"/>
                <w:sz w:val="20"/>
                <w:szCs w:val="20"/>
                <w:lang w:val="en-ID"/>
              </w:rPr>
              <w:t xml:space="preserve">, and (ii) agrees to do all things necessary as a shareholder to effect the creation of New </w:t>
            </w:r>
            <w:r w:rsidR="00A82614">
              <w:rPr>
                <w:rFonts w:ascii="Verdana" w:hAnsi="Verdana" w:cs="Verdana"/>
                <w:sz w:val="20"/>
                <w:szCs w:val="20"/>
              </w:rPr>
              <w:t xml:space="preserve">Classification </w:t>
            </w:r>
            <w:r w:rsidRPr="00E1614A">
              <w:rPr>
                <w:rFonts w:ascii="Verdana" w:hAnsi="Verdana" w:cs="Verdana"/>
                <w:sz w:val="20"/>
                <w:szCs w:val="20"/>
                <w:lang w:val="en-ID"/>
              </w:rPr>
              <w:t xml:space="preserve">of Preferred Shares, </w:t>
            </w:r>
            <w:r w:rsidR="003174A0">
              <w:rPr>
                <w:rFonts w:ascii="Verdana" w:hAnsi="Verdana" w:cs="Verdana"/>
                <w:sz w:val="20"/>
                <w:szCs w:val="20"/>
                <w:lang w:val="en-ID"/>
              </w:rPr>
              <w:t xml:space="preserve">Conversion of Shares </w:t>
            </w:r>
            <w:r w:rsidRPr="00E1614A">
              <w:rPr>
                <w:rFonts w:ascii="Verdana" w:hAnsi="Verdana" w:cs="Verdana"/>
                <w:sz w:val="20"/>
                <w:szCs w:val="20"/>
                <w:lang w:val="en-ID"/>
              </w:rPr>
              <w:t xml:space="preserve">and the completion of the sale and purchase of the Shares between the Seller and the Purchaser, including by exercising its rights to call for and attend the relevant </w:t>
            </w:r>
            <w:r w:rsidR="00040616">
              <w:rPr>
                <w:rFonts w:ascii="Verdana" w:hAnsi="Verdana" w:cs="Verdana"/>
                <w:sz w:val="20"/>
                <w:szCs w:val="20"/>
                <w:lang w:val="en-ID"/>
              </w:rPr>
              <w:t>REGENE’s g</w:t>
            </w:r>
            <w:r w:rsidRPr="00E1614A">
              <w:rPr>
                <w:rFonts w:ascii="Verdana" w:hAnsi="Verdana" w:cs="Verdana"/>
                <w:sz w:val="20"/>
                <w:szCs w:val="20"/>
                <w:lang w:val="en-ID"/>
              </w:rPr>
              <w:t xml:space="preserve">eneral </w:t>
            </w:r>
            <w:r w:rsidR="00040616">
              <w:rPr>
                <w:rFonts w:ascii="Verdana" w:hAnsi="Verdana" w:cs="Verdana"/>
                <w:sz w:val="20"/>
                <w:szCs w:val="20"/>
                <w:lang w:val="en-ID"/>
              </w:rPr>
              <w:t>m</w:t>
            </w:r>
            <w:r w:rsidRPr="00E1614A">
              <w:rPr>
                <w:rFonts w:ascii="Verdana" w:hAnsi="Verdana" w:cs="Verdana"/>
                <w:sz w:val="20"/>
                <w:szCs w:val="20"/>
                <w:lang w:val="en-ID"/>
              </w:rPr>
              <w:t xml:space="preserve">eeting </w:t>
            </w:r>
            <w:r w:rsidR="00040616">
              <w:rPr>
                <w:rFonts w:ascii="Verdana" w:hAnsi="Verdana" w:cs="Verdana"/>
                <w:sz w:val="20"/>
                <w:szCs w:val="20"/>
                <w:lang w:val="en-ID"/>
              </w:rPr>
              <w:t>of shareholders (</w:t>
            </w:r>
            <w:r w:rsidR="00B23EDE">
              <w:rPr>
                <w:rFonts w:ascii="Verdana" w:hAnsi="Verdana" w:cs="Verdana"/>
                <w:sz w:val="20"/>
                <w:szCs w:val="20"/>
                <w:lang w:val="en-ID"/>
              </w:rPr>
              <w:t>“</w:t>
            </w:r>
            <w:r w:rsidR="00040616" w:rsidRPr="00B23EDE">
              <w:rPr>
                <w:rFonts w:ascii="Verdana" w:hAnsi="Verdana" w:cs="Verdana"/>
                <w:b/>
                <w:bCs/>
                <w:sz w:val="20"/>
                <w:szCs w:val="20"/>
                <w:lang w:val="en-ID"/>
              </w:rPr>
              <w:t>GMS</w:t>
            </w:r>
            <w:r w:rsidR="00B23EDE">
              <w:rPr>
                <w:rFonts w:ascii="Verdana" w:hAnsi="Verdana" w:cs="Verdana"/>
                <w:sz w:val="20"/>
                <w:szCs w:val="20"/>
                <w:lang w:val="en-ID"/>
              </w:rPr>
              <w:t>”</w:t>
            </w:r>
            <w:r w:rsidR="00040616">
              <w:rPr>
                <w:rFonts w:ascii="Verdana" w:hAnsi="Verdana" w:cs="Verdana"/>
                <w:sz w:val="20"/>
                <w:szCs w:val="20"/>
                <w:lang w:val="en-ID"/>
              </w:rPr>
              <w:t xml:space="preserve">) </w:t>
            </w:r>
            <w:r w:rsidRPr="00E1614A">
              <w:rPr>
                <w:rFonts w:ascii="Verdana" w:hAnsi="Verdana" w:cs="Verdana"/>
                <w:sz w:val="20"/>
                <w:szCs w:val="20"/>
                <w:lang w:val="en-ID"/>
              </w:rPr>
              <w:t xml:space="preserve">and voting or executing any necessary </w:t>
            </w:r>
            <w:r w:rsidR="00040616">
              <w:rPr>
                <w:rFonts w:ascii="Verdana" w:hAnsi="Verdana" w:cs="Verdana"/>
                <w:sz w:val="20"/>
                <w:szCs w:val="20"/>
                <w:lang w:val="en-ID"/>
              </w:rPr>
              <w:t xml:space="preserve">GMS </w:t>
            </w:r>
            <w:r w:rsidRPr="00E1614A">
              <w:rPr>
                <w:rFonts w:ascii="Verdana" w:hAnsi="Verdana" w:cs="Verdana"/>
                <w:sz w:val="20"/>
                <w:szCs w:val="20"/>
                <w:lang w:val="en-ID"/>
              </w:rPr>
              <w:t>resolution and other documents to approve and effect the foregoing matters. The Waiver</w:t>
            </w:r>
            <w:r w:rsidR="006A463C">
              <w:rPr>
                <w:rFonts w:ascii="Verdana" w:hAnsi="Verdana" w:cs="Verdana"/>
                <w:sz w:val="20"/>
                <w:szCs w:val="20"/>
                <w:lang w:val="en-ID"/>
              </w:rPr>
              <w:t>s</w:t>
            </w:r>
            <w:r w:rsidRPr="00E1614A">
              <w:rPr>
                <w:rFonts w:ascii="Verdana" w:hAnsi="Verdana" w:cs="Verdana"/>
                <w:sz w:val="20"/>
                <w:szCs w:val="20"/>
                <w:lang w:val="en-ID"/>
              </w:rPr>
              <w:t xml:space="preserve"> shall be in a form agreed by the Purchaser.</w:t>
            </w:r>
          </w:p>
        </w:tc>
        <w:tc>
          <w:tcPr>
            <w:tcW w:w="222" w:type="dxa"/>
          </w:tcPr>
          <w:p w14:paraId="43931EA7" w14:textId="77777777" w:rsidR="00D4035D" w:rsidRPr="005B1243" w:rsidRDefault="00D4035D" w:rsidP="00D4035D">
            <w:pPr>
              <w:spacing w:after="120"/>
              <w:rPr>
                <w:rFonts w:ascii="Verdana" w:hAnsi="Verdana"/>
                <w:sz w:val="20"/>
              </w:rPr>
            </w:pPr>
          </w:p>
        </w:tc>
        <w:tc>
          <w:tcPr>
            <w:tcW w:w="4913" w:type="dxa"/>
          </w:tcPr>
          <w:p w14:paraId="7E0BCDEC" w14:textId="3776BD30" w:rsidR="00D4035D" w:rsidRPr="005B1243" w:rsidRDefault="00D4035D" w:rsidP="00D4035D">
            <w:pPr>
              <w:spacing w:after="120"/>
              <w:jc w:val="both"/>
              <w:rPr>
                <w:rFonts w:ascii="Verdana" w:hAnsi="Verdana"/>
                <w:color w:val="E8E8E8" w:themeColor="background2"/>
                <w:sz w:val="20"/>
              </w:rPr>
            </w:pPr>
          </w:p>
        </w:tc>
      </w:tr>
      <w:tr w:rsidR="00D4035D" w:rsidRPr="00E1614A" w14:paraId="0D5F8653" w14:textId="77777777" w:rsidTr="007434E7">
        <w:tc>
          <w:tcPr>
            <w:tcW w:w="4473" w:type="dxa"/>
          </w:tcPr>
          <w:p w14:paraId="574D665F" w14:textId="76E83B66" w:rsidR="00CD0CF8" w:rsidRPr="00E1614A" w:rsidRDefault="00CD0CF8" w:rsidP="00CD0CF8">
            <w:pPr>
              <w:spacing w:after="120"/>
              <w:jc w:val="both"/>
              <w:rPr>
                <w:rFonts w:ascii="Verdana" w:hAnsi="Verdana" w:cs="Verdana"/>
                <w:sz w:val="20"/>
                <w:szCs w:val="20"/>
              </w:rPr>
            </w:pPr>
            <w:r w:rsidRPr="00E1614A">
              <w:rPr>
                <w:rFonts w:ascii="Verdana" w:hAnsi="Verdana" w:cs="Verdana"/>
                <w:sz w:val="20"/>
                <w:szCs w:val="20"/>
              </w:rPr>
              <w:lastRenderedPageBreak/>
              <w:t>“</w:t>
            </w:r>
            <w:r w:rsidRPr="00E1614A">
              <w:rPr>
                <w:rFonts w:ascii="Verdana" w:hAnsi="Verdana" w:cs="Verdana"/>
                <w:b/>
                <w:bCs/>
                <w:sz w:val="20"/>
                <w:szCs w:val="20"/>
              </w:rPr>
              <w:t>Warranties</w:t>
            </w:r>
            <w:r w:rsidRPr="00E1614A">
              <w:rPr>
                <w:rFonts w:ascii="Verdana" w:hAnsi="Verdana" w:cs="Verdana"/>
                <w:sz w:val="20"/>
                <w:szCs w:val="20"/>
              </w:rPr>
              <w:t>” and each of them “</w:t>
            </w:r>
            <w:r w:rsidRPr="00E1614A">
              <w:rPr>
                <w:rFonts w:ascii="Verdana" w:hAnsi="Verdana" w:cs="Verdana"/>
                <w:b/>
                <w:bCs/>
                <w:sz w:val="20"/>
                <w:szCs w:val="20"/>
              </w:rPr>
              <w:t>Warranty</w:t>
            </w:r>
            <w:r w:rsidRPr="00E1614A">
              <w:rPr>
                <w:rFonts w:ascii="Verdana" w:hAnsi="Verdana" w:cs="Verdana"/>
                <w:sz w:val="20"/>
                <w:szCs w:val="20"/>
              </w:rPr>
              <w:t xml:space="preserve">” has the meaning given to it in Article </w:t>
            </w:r>
            <w:r w:rsidR="00DE6708">
              <w:rPr>
                <w:rFonts w:ascii="Verdana" w:hAnsi="Verdana" w:cs="Verdana"/>
                <w:sz w:val="20"/>
                <w:szCs w:val="20"/>
              </w:rPr>
              <w:t>7</w:t>
            </w:r>
            <w:r w:rsidRPr="00E1614A">
              <w:rPr>
                <w:rFonts w:ascii="Verdana" w:hAnsi="Verdana" w:cs="Verdana"/>
                <w:sz w:val="20"/>
                <w:szCs w:val="20"/>
              </w:rPr>
              <w:t>.1.</w:t>
            </w:r>
          </w:p>
          <w:p w14:paraId="3F7755FA" w14:textId="77777777" w:rsidR="00D4035D" w:rsidRPr="005B1243" w:rsidRDefault="00D4035D" w:rsidP="00D4035D">
            <w:pPr>
              <w:spacing w:after="120"/>
              <w:jc w:val="both"/>
              <w:rPr>
                <w:rFonts w:ascii="Verdana" w:hAnsi="Verdana"/>
                <w:sz w:val="20"/>
              </w:rPr>
            </w:pPr>
          </w:p>
        </w:tc>
        <w:tc>
          <w:tcPr>
            <w:tcW w:w="222" w:type="dxa"/>
          </w:tcPr>
          <w:p w14:paraId="602A1DF4" w14:textId="77777777" w:rsidR="00D4035D" w:rsidRPr="005B1243" w:rsidRDefault="00D4035D" w:rsidP="00D4035D">
            <w:pPr>
              <w:spacing w:after="120"/>
              <w:rPr>
                <w:rFonts w:ascii="Verdana" w:hAnsi="Verdana"/>
                <w:sz w:val="20"/>
              </w:rPr>
            </w:pPr>
          </w:p>
        </w:tc>
        <w:tc>
          <w:tcPr>
            <w:tcW w:w="4913" w:type="dxa"/>
          </w:tcPr>
          <w:p w14:paraId="4ACBF414"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w:t>
            </w:r>
            <w:r w:rsidRPr="005B1243">
              <w:rPr>
                <w:rFonts w:ascii="Verdana" w:hAnsi="Verdana"/>
                <w:b/>
                <w:color w:val="E8E8E8" w:themeColor="background2"/>
                <w:sz w:val="20"/>
              </w:rPr>
              <w:t>Penjaminan</w:t>
            </w:r>
            <w:r w:rsidRPr="005B1243">
              <w:rPr>
                <w:rFonts w:ascii="Verdana" w:hAnsi="Verdana"/>
                <w:color w:val="E8E8E8" w:themeColor="background2"/>
                <w:sz w:val="20"/>
              </w:rPr>
              <w:t>” berarti pernyataan dan jaminan yang dibuat oleh Penjual dan Pembeli sesuai dengan Pasal 5.</w:t>
            </w:r>
          </w:p>
        </w:tc>
      </w:tr>
      <w:tr w:rsidR="00D4035D" w:rsidRPr="00E1614A" w14:paraId="35CB82E2" w14:textId="77777777" w:rsidTr="007434E7">
        <w:tc>
          <w:tcPr>
            <w:tcW w:w="4473" w:type="dxa"/>
          </w:tcPr>
          <w:p w14:paraId="24B0D693" w14:textId="77777777" w:rsidR="00D4035D" w:rsidRPr="00E1614A" w:rsidRDefault="00D4035D" w:rsidP="00D4035D">
            <w:pPr>
              <w:keepNext/>
              <w:keepLines/>
              <w:tabs>
                <w:tab w:val="left" w:pos="-720"/>
              </w:tabs>
              <w:suppressAutoHyphens/>
              <w:jc w:val="both"/>
              <w:rPr>
                <w:rFonts w:ascii="Verdana" w:hAnsi="Verdana" w:cs="Verdana"/>
                <w:b/>
                <w:bCs/>
                <w:sz w:val="20"/>
                <w:szCs w:val="20"/>
              </w:rPr>
            </w:pPr>
            <w:r w:rsidRPr="00E1614A">
              <w:rPr>
                <w:rFonts w:ascii="Verdana" w:hAnsi="Verdana" w:cs="Verdana"/>
                <w:b/>
                <w:bCs/>
                <w:sz w:val="20"/>
                <w:szCs w:val="20"/>
              </w:rPr>
              <w:t>Interpretation</w:t>
            </w:r>
          </w:p>
          <w:p w14:paraId="2F2496A0" w14:textId="463BB004" w:rsidR="00D4035D" w:rsidRPr="005B1243" w:rsidRDefault="0044401E" w:rsidP="00D4035D">
            <w:pPr>
              <w:spacing w:after="120"/>
              <w:jc w:val="both"/>
              <w:rPr>
                <w:rFonts w:ascii="Verdana" w:hAnsi="Verdana"/>
                <w:sz w:val="20"/>
              </w:rPr>
            </w:pPr>
            <w:r>
              <w:rPr>
                <w:rFonts w:ascii="Verdana" w:hAnsi="Verdana" w:cs="Verdana"/>
                <w:sz w:val="20"/>
                <w:szCs w:val="20"/>
              </w:rPr>
              <w:t>Article</w:t>
            </w:r>
            <w:r w:rsidR="00D4035D" w:rsidRPr="00E1614A">
              <w:rPr>
                <w:rFonts w:ascii="Verdana" w:hAnsi="Verdana" w:cs="Verdana"/>
                <w:sz w:val="20"/>
                <w:szCs w:val="20"/>
              </w:rPr>
              <w:t>, schedule and annex headings and captions are for convenience of reference only and shall not affect or limit the construction or interpretation of this Agreement.</w:t>
            </w:r>
          </w:p>
        </w:tc>
        <w:tc>
          <w:tcPr>
            <w:tcW w:w="222" w:type="dxa"/>
          </w:tcPr>
          <w:p w14:paraId="29B34E12" w14:textId="77777777" w:rsidR="00D4035D" w:rsidRPr="005B1243" w:rsidRDefault="00D4035D" w:rsidP="00D4035D">
            <w:pPr>
              <w:spacing w:after="120"/>
              <w:rPr>
                <w:rFonts w:ascii="Verdana" w:hAnsi="Verdana"/>
                <w:sz w:val="20"/>
              </w:rPr>
            </w:pPr>
          </w:p>
        </w:tc>
        <w:tc>
          <w:tcPr>
            <w:tcW w:w="4913" w:type="dxa"/>
          </w:tcPr>
          <w:p w14:paraId="5EC6C920" w14:textId="77777777" w:rsidR="00D4035D" w:rsidRPr="005B1243" w:rsidRDefault="00D4035D" w:rsidP="00D4035D">
            <w:pPr>
              <w:pStyle w:val="Title"/>
              <w:jc w:val="both"/>
              <w:rPr>
                <w:rFonts w:ascii="Verdana" w:hAnsi="Verdana"/>
                <w:b/>
                <w:color w:val="E8E8E8" w:themeColor="background2"/>
                <w:sz w:val="20"/>
              </w:rPr>
            </w:pPr>
            <w:r w:rsidRPr="005B1243">
              <w:rPr>
                <w:rFonts w:ascii="Verdana" w:hAnsi="Verdana"/>
                <w:b/>
                <w:color w:val="E8E8E8" w:themeColor="background2"/>
                <w:sz w:val="20"/>
              </w:rPr>
              <w:t>Penafsiran</w:t>
            </w:r>
          </w:p>
          <w:p w14:paraId="0B1EC07F"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Klausul, daftar dan judul lampiran dan judul bab adalah hanya untuk kemudahan untuk acuan dan tidak akan berpengaruh atau batas terhadap bentuk atau penafsiran dari Perjanjian ini.</w:t>
            </w:r>
          </w:p>
        </w:tc>
      </w:tr>
      <w:tr w:rsidR="00D4035D" w:rsidRPr="00E1614A" w14:paraId="6741FFAA" w14:textId="77777777" w:rsidTr="007434E7">
        <w:tc>
          <w:tcPr>
            <w:tcW w:w="4473" w:type="dxa"/>
          </w:tcPr>
          <w:p w14:paraId="5B68DB29" w14:textId="77777777" w:rsidR="00D4035D" w:rsidRPr="005B1243" w:rsidRDefault="00D4035D" w:rsidP="00D4035D">
            <w:pPr>
              <w:spacing w:after="120"/>
              <w:jc w:val="both"/>
              <w:rPr>
                <w:rFonts w:ascii="Verdana" w:hAnsi="Verdana"/>
                <w:sz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“person” </w:t>
            </w:r>
            <w:r w:rsidRPr="00E1614A">
              <w:rPr>
                <w:rFonts w:ascii="Verdana" w:hAnsi="Verdana" w:cs="Verdana"/>
                <w:sz w:val="20"/>
                <w:szCs w:val="20"/>
              </w:rPr>
              <w:t>shall include any individual, company, corporation, firm, government, state or agency of a state, or any association, trust, or partnership (whether or not having legal personality).</w:t>
            </w:r>
          </w:p>
        </w:tc>
        <w:tc>
          <w:tcPr>
            <w:tcW w:w="222" w:type="dxa"/>
          </w:tcPr>
          <w:p w14:paraId="60ACA389" w14:textId="77777777" w:rsidR="00D4035D" w:rsidRPr="005B1243" w:rsidRDefault="00D4035D" w:rsidP="00D4035D">
            <w:pPr>
              <w:spacing w:after="120"/>
              <w:rPr>
                <w:rFonts w:ascii="Verdana" w:hAnsi="Verdana"/>
                <w:sz w:val="20"/>
              </w:rPr>
            </w:pPr>
          </w:p>
        </w:tc>
        <w:tc>
          <w:tcPr>
            <w:tcW w:w="4913" w:type="dxa"/>
          </w:tcPr>
          <w:p w14:paraId="5A0AB155"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 xml:space="preserve">Acuan dalam Perjanjian ini untuk </w:t>
            </w:r>
            <w:r w:rsidRPr="005B1243">
              <w:rPr>
                <w:rFonts w:ascii="Verdana" w:hAnsi="Verdana"/>
                <w:i/>
                <w:color w:val="E8E8E8" w:themeColor="background2"/>
                <w:sz w:val="20"/>
              </w:rPr>
              <w:t>“orang”</w:t>
            </w:r>
            <w:r w:rsidRPr="005B1243">
              <w:rPr>
                <w:rFonts w:ascii="Verdana" w:hAnsi="Verdana"/>
                <w:color w:val="E8E8E8" w:themeColor="background2"/>
                <w:sz w:val="20"/>
              </w:rPr>
              <w:t xml:space="preserve"> akan termasuk individu, Perseroan, korporasi, firma, pemerintah, Negara atau agensi dari Negara atau asosiasi, kepercayaan, persekutuan (apakah atau tidak mempunyai sifat hukum).</w:t>
            </w:r>
          </w:p>
        </w:tc>
      </w:tr>
      <w:tr w:rsidR="00D4035D" w:rsidRPr="00E1614A" w14:paraId="2B180C8E" w14:textId="77777777" w:rsidTr="007434E7">
        <w:tc>
          <w:tcPr>
            <w:tcW w:w="4473" w:type="dxa"/>
          </w:tcPr>
          <w:p w14:paraId="69FA0B46"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a </w:t>
            </w:r>
            <w:r w:rsidRPr="00E1614A">
              <w:rPr>
                <w:rFonts w:ascii="Verdana" w:hAnsi="Verdana" w:cs="Verdana"/>
                <w:i/>
                <w:iCs/>
                <w:sz w:val="20"/>
                <w:szCs w:val="20"/>
              </w:rPr>
              <w:t xml:space="preserve">“company” </w:t>
            </w:r>
            <w:r w:rsidRPr="00E1614A">
              <w:rPr>
                <w:rFonts w:ascii="Verdana" w:hAnsi="Verdana" w:cs="Verdana"/>
                <w:sz w:val="20"/>
                <w:szCs w:val="20"/>
              </w:rPr>
              <w:t>shall include any legal entity or entities into which such company may be merged by means of a statutory merger or into which it may be split by means of a statutory de-merger.</w:t>
            </w:r>
          </w:p>
        </w:tc>
        <w:tc>
          <w:tcPr>
            <w:tcW w:w="222" w:type="dxa"/>
          </w:tcPr>
          <w:p w14:paraId="388F7990" w14:textId="77777777" w:rsidR="00D4035D" w:rsidRPr="005B1243" w:rsidRDefault="00D4035D" w:rsidP="00D4035D">
            <w:pPr>
              <w:spacing w:after="120"/>
              <w:rPr>
                <w:rFonts w:ascii="Verdana" w:hAnsi="Verdana"/>
                <w:sz w:val="20"/>
              </w:rPr>
            </w:pPr>
          </w:p>
        </w:tc>
        <w:tc>
          <w:tcPr>
            <w:tcW w:w="4913" w:type="dxa"/>
          </w:tcPr>
          <w:p w14:paraId="733749D3" w14:textId="64499E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 xml:space="preserve">Acuan dalam Perjanjian ini untuk </w:t>
            </w:r>
            <w:r w:rsidRPr="005B1243">
              <w:rPr>
                <w:rFonts w:ascii="Verdana" w:hAnsi="Verdana"/>
                <w:i/>
                <w:color w:val="E8E8E8" w:themeColor="background2"/>
                <w:sz w:val="20"/>
              </w:rPr>
              <w:t>“perseroan”</w:t>
            </w:r>
            <w:r w:rsidRPr="005B1243">
              <w:rPr>
                <w:rFonts w:ascii="Verdana" w:hAnsi="Verdana"/>
                <w:color w:val="E8E8E8" w:themeColor="background2"/>
                <w:sz w:val="20"/>
              </w:rPr>
              <w:t xml:space="preserve"> akan termasuk setiap badan hukum atau kesatuan yang mana perseroan dapat digabungkan dengan pengertian penggabungan menurut undang-undang atau yang mana dapat dipecah dengan pengertian pemisahan menurut hukum.</w:t>
            </w:r>
          </w:p>
        </w:tc>
      </w:tr>
      <w:tr w:rsidR="00D4035D" w:rsidRPr="00E1614A" w14:paraId="68F10DBB" w14:textId="77777777" w:rsidTr="007434E7">
        <w:tc>
          <w:tcPr>
            <w:tcW w:w="4473" w:type="dxa"/>
          </w:tcPr>
          <w:p w14:paraId="54A66273"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A reference in this Agreement to a provision of law shall be a reference to that provision as amended from time to time.</w:t>
            </w:r>
          </w:p>
        </w:tc>
        <w:tc>
          <w:tcPr>
            <w:tcW w:w="222" w:type="dxa"/>
          </w:tcPr>
          <w:p w14:paraId="0E1BBED5" w14:textId="77777777" w:rsidR="00D4035D" w:rsidRPr="005B1243" w:rsidRDefault="00D4035D" w:rsidP="00D4035D">
            <w:pPr>
              <w:spacing w:after="120"/>
              <w:rPr>
                <w:rFonts w:ascii="Verdana" w:hAnsi="Verdana"/>
                <w:sz w:val="20"/>
              </w:rPr>
            </w:pPr>
          </w:p>
        </w:tc>
        <w:tc>
          <w:tcPr>
            <w:tcW w:w="4913" w:type="dxa"/>
          </w:tcPr>
          <w:p w14:paraId="597497D1"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Acuan dalam Perjanjian ini untuk ketentuan hukum akan sebagai acuan ketentuan tersebut dapat diubah dari waktu ke waktu.</w:t>
            </w:r>
          </w:p>
        </w:tc>
      </w:tr>
      <w:tr w:rsidR="00D4035D" w:rsidRPr="00E1614A" w14:paraId="49C20508" w14:textId="77777777" w:rsidTr="007434E7">
        <w:tc>
          <w:tcPr>
            <w:tcW w:w="4473" w:type="dxa"/>
          </w:tcPr>
          <w:p w14:paraId="02A8B2DA"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A reference in this Agreement to the singular shall, unless the context otherwise requires, include a reference to the plural and </w:t>
            </w:r>
            <w:r w:rsidRPr="00E1614A">
              <w:rPr>
                <w:rFonts w:ascii="Verdana" w:hAnsi="Verdana" w:cs="Verdana"/>
                <w:i/>
                <w:iCs/>
                <w:sz w:val="20"/>
                <w:szCs w:val="20"/>
              </w:rPr>
              <w:t>vice versa.</w:t>
            </w:r>
          </w:p>
        </w:tc>
        <w:tc>
          <w:tcPr>
            <w:tcW w:w="222" w:type="dxa"/>
          </w:tcPr>
          <w:p w14:paraId="1CE20899" w14:textId="77777777" w:rsidR="00D4035D" w:rsidRPr="005B1243" w:rsidRDefault="00D4035D" w:rsidP="00D4035D">
            <w:pPr>
              <w:spacing w:after="120"/>
              <w:rPr>
                <w:rFonts w:ascii="Verdana" w:hAnsi="Verdana"/>
                <w:sz w:val="20"/>
              </w:rPr>
            </w:pPr>
          </w:p>
        </w:tc>
        <w:tc>
          <w:tcPr>
            <w:tcW w:w="4913" w:type="dxa"/>
          </w:tcPr>
          <w:p w14:paraId="2670A04A"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Acuan dalam Perjanjian ini untuk tunggal  akan, kecuali kontek menentukan yang lain termasuk acuan  untuk jamak dan sebaliknya.</w:t>
            </w:r>
          </w:p>
        </w:tc>
      </w:tr>
      <w:tr w:rsidR="00D4035D" w:rsidRPr="00E1614A" w14:paraId="2E1B272C" w14:textId="77777777" w:rsidTr="007434E7">
        <w:tc>
          <w:tcPr>
            <w:tcW w:w="4473" w:type="dxa"/>
          </w:tcPr>
          <w:p w14:paraId="3347EF0E" w14:textId="77777777" w:rsidR="00D4035D" w:rsidRPr="00E1614A" w:rsidRDefault="00D4035D" w:rsidP="00D4035D">
            <w:pPr>
              <w:spacing w:after="120"/>
              <w:jc w:val="both"/>
              <w:rPr>
                <w:rFonts w:ascii="Verdana" w:hAnsi="Verdana" w:cs="Verdana"/>
                <w:sz w:val="20"/>
                <w:szCs w:val="20"/>
              </w:rPr>
            </w:pPr>
            <w:r w:rsidRPr="00E1614A">
              <w:rPr>
                <w:rFonts w:ascii="Verdana" w:hAnsi="Verdana" w:cs="Verdana"/>
                <w:sz w:val="20"/>
                <w:szCs w:val="20"/>
              </w:rPr>
              <w:t xml:space="preserve">In this Agreement, the words </w:t>
            </w:r>
            <w:r w:rsidRPr="00E1614A">
              <w:rPr>
                <w:rFonts w:ascii="Verdana" w:hAnsi="Verdana" w:cs="Verdana"/>
                <w:i/>
                <w:iCs/>
                <w:sz w:val="20"/>
                <w:szCs w:val="20"/>
              </w:rPr>
              <w:t>“include”</w:t>
            </w:r>
            <w:r w:rsidRPr="00E1614A">
              <w:rPr>
                <w:rFonts w:ascii="Verdana" w:hAnsi="Verdana" w:cs="Verdana"/>
                <w:sz w:val="20"/>
                <w:szCs w:val="20"/>
              </w:rPr>
              <w:t xml:space="preserve">, </w:t>
            </w:r>
            <w:r w:rsidRPr="00E1614A">
              <w:rPr>
                <w:rFonts w:ascii="Verdana" w:hAnsi="Verdana" w:cs="Verdana"/>
                <w:i/>
                <w:iCs/>
                <w:sz w:val="20"/>
                <w:szCs w:val="20"/>
              </w:rPr>
              <w:t xml:space="preserve">“including” </w:t>
            </w:r>
            <w:r w:rsidRPr="00E1614A">
              <w:rPr>
                <w:rFonts w:ascii="Verdana" w:hAnsi="Verdana" w:cs="Verdana"/>
                <w:sz w:val="20"/>
                <w:szCs w:val="20"/>
              </w:rPr>
              <w:t>and all forms and derivations thereof shall mean including, but not limited to.</w:t>
            </w:r>
          </w:p>
        </w:tc>
        <w:tc>
          <w:tcPr>
            <w:tcW w:w="222" w:type="dxa"/>
          </w:tcPr>
          <w:p w14:paraId="69AABC2F" w14:textId="77777777" w:rsidR="00D4035D" w:rsidRPr="005B1243" w:rsidRDefault="00D4035D" w:rsidP="00D4035D">
            <w:pPr>
              <w:spacing w:after="120"/>
              <w:rPr>
                <w:rFonts w:ascii="Verdana" w:hAnsi="Verdana"/>
                <w:sz w:val="20"/>
              </w:rPr>
            </w:pPr>
          </w:p>
        </w:tc>
        <w:tc>
          <w:tcPr>
            <w:tcW w:w="4913" w:type="dxa"/>
          </w:tcPr>
          <w:p w14:paraId="56023795" w14:textId="77777777" w:rsidR="00D4035D" w:rsidRPr="005B1243" w:rsidRDefault="00D4035D" w:rsidP="00D4035D">
            <w:pPr>
              <w:spacing w:after="120"/>
              <w:jc w:val="both"/>
              <w:rPr>
                <w:rFonts w:ascii="Verdana" w:hAnsi="Verdana"/>
                <w:color w:val="E8E8E8" w:themeColor="background2"/>
                <w:sz w:val="20"/>
              </w:rPr>
            </w:pPr>
            <w:r w:rsidRPr="005B1243">
              <w:rPr>
                <w:rFonts w:ascii="Verdana" w:hAnsi="Verdana"/>
                <w:color w:val="E8E8E8" w:themeColor="background2"/>
                <w:sz w:val="20"/>
              </w:rPr>
              <w:t>Dalam Perjanjian ini kata “berisi”, “termasuk” dan semua bentuk dan turunannya yang tersebut disana mempunyai arti termasuk, tetapi tidak terbatas untuk.</w:t>
            </w:r>
          </w:p>
        </w:tc>
      </w:tr>
      <w:tr w:rsidR="00CD0CF8" w:rsidRPr="00E1614A" w14:paraId="4500FE14" w14:textId="77777777" w:rsidTr="005B1243">
        <w:tc>
          <w:tcPr>
            <w:tcW w:w="4473" w:type="dxa"/>
          </w:tcPr>
          <w:p w14:paraId="26F32200" w14:textId="598A3994" w:rsidR="00CD0CF8" w:rsidRPr="005B1243" w:rsidRDefault="00CD0CF8" w:rsidP="005B1243">
            <w:pPr>
              <w:spacing w:after="120"/>
              <w:jc w:val="both"/>
              <w:rPr>
                <w:rFonts w:ascii="Verdana" w:hAnsi="Verdana"/>
                <w:sz w:val="20"/>
              </w:rPr>
            </w:pPr>
            <w:r w:rsidRPr="00E1614A">
              <w:rPr>
                <w:rFonts w:ascii="Verdana" w:hAnsi="Verdana" w:cs="Verdana"/>
                <w:sz w:val="20"/>
                <w:szCs w:val="20"/>
              </w:rPr>
              <w:t>Where provision is made for agreement or the giving of notice, approval or consent of a Party, unless otherwise specified, such agreement, notice, approval or consent must be in writing.</w:t>
            </w:r>
          </w:p>
        </w:tc>
        <w:tc>
          <w:tcPr>
            <w:tcW w:w="222" w:type="dxa"/>
          </w:tcPr>
          <w:p w14:paraId="586C1F02" w14:textId="77777777" w:rsidR="00CD0CF8" w:rsidRPr="005B1243" w:rsidRDefault="00CD0CF8" w:rsidP="00D4035D">
            <w:pPr>
              <w:spacing w:after="120"/>
              <w:rPr>
                <w:rFonts w:ascii="Verdana" w:hAnsi="Verdana"/>
                <w:sz w:val="20"/>
              </w:rPr>
            </w:pPr>
          </w:p>
        </w:tc>
        <w:tc>
          <w:tcPr>
            <w:tcW w:w="4913" w:type="dxa"/>
          </w:tcPr>
          <w:p w14:paraId="46EE74BB" w14:textId="2CB73E33" w:rsidR="00CD0CF8" w:rsidRPr="005B1243" w:rsidRDefault="00CD0CF8" w:rsidP="005B1243">
            <w:pPr>
              <w:spacing w:after="120"/>
              <w:jc w:val="both"/>
              <w:rPr>
                <w:rFonts w:ascii="Verdana" w:hAnsi="Verdana"/>
                <w:color w:val="E8E8E8" w:themeColor="background2"/>
                <w:sz w:val="20"/>
              </w:rPr>
            </w:pPr>
          </w:p>
        </w:tc>
      </w:tr>
    </w:tbl>
    <w:p w14:paraId="6DF198D5" w14:textId="27BC3F19" w:rsidR="002D4009" w:rsidRPr="00651CC5" w:rsidRDefault="002D4009">
      <w:pPr>
        <w:rPr>
          <w:rFonts w:ascii="Verdana" w:hAnsi="Verdana"/>
          <w:sz w:val="20"/>
        </w:rPr>
      </w:pPr>
    </w:p>
    <w:p w14:paraId="4C50F7E9" w14:textId="49E9E7F8" w:rsidR="00477695" w:rsidRPr="00E1614A" w:rsidRDefault="002D4009" w:rsidP="00477695">
      <w:pPr>
        <w:jc w:val="center"/>
        <w:rPr>
          <w:rFonts w:ascii="Verdana" w:hAnsi="Verdana"/>
          <w:b/>
          <w:bCs/>
          <w:sz w:val="20"/>
          <w:szCs w:val="20"/>
        </w:rPr>
      </w:pPr>
      <w:r w:rsidRPr="00651CC5">
        <w:rPr>
          <w:rFonts w:ascii="Verdana" w:hAnsi="Verdana"/>
          <w:sz w:val="20"/>
        </w:rPr>
        <w:br w:type="column"/>
      </w:r>
      <w:r w:rsidR="00477695" w:rsidRPr="00E1614A">
        <w:rPr>
          <w:rFonts w:ascii="Verdana" w:hAnsi="Verdana"/>
          <w:b/>
          <w:bCs/>
          <w:sz w:val="20"/>
          <w:szCs w:val="20"/>
        </w:rPr>
        <w:lastRenderedPageBreak/>
        <w:t xml:space="preserve">Schedule 2 / </w:t>
      </w:r>
      <w:r w:rsidR="00E1142C">
        <w:rPr>
          <w:rFonts w:ascii="Verdana" w:hAnsi="Verdana"/>
          <w:b/>
          <w:bCs/>
          <w:sz w:val="20"/>
          <w:szCs w:val="20"/>
        </w:rPr>
        <w:t>Lampiran</w:t>
      </w:r>
      <w:r w:rsidR="00E1142C" w:rsidRPr="00E1614A">
        <w:rPr>
          <w:rFonts w:ascii="Verdana" w:hAnsi="Verdana"/>
          <w:b/>
          <w:bCs/>
          <w:sz w:val="20"/>
          <w:szCs w:val="20"/>
        </w:rPr>
        <w:t xml:space="preserve"> </w:t>
      </w:r>
      <w:r w:rsidR="00477695" w:rsidRPr="00E1614A">
        <w:rPr>
          <w:rFonts w:ascii="Verdana" w:hAnsi="Verdana"/>
          <w:b/>
          <w:bCs/>
          <w:sz w:val="20"/>
          <w:szCs w:val="20"/>
        </w:rPr>
        <w:t>2</w:t>
      </w:r>
    </w:p>
    <w:p w14:paraId="5B90A965" w14:textId="77777777" w:rsidR="00477695" w:rsidRPr="00E1614A" w:rsidRDefault="00477695" w:rsidP="00477695">
      <w:pPr>
        <w:jc w:val="center"/>
        <w:rPr>
          <w:rFonts w:ascii="Verdana" w:hAnsi="Verdana" w:cs="Verdana"/>
          <w:b/>
          <w:bCs/>
          <w:sz w:val="20"/>
          <w:szCs w:val="20"/>
        </w:rPr>
      </w:pPr>
      <w:r w:rsidRPr="00E1614A">
        <w:rPr>
          <w:rFonts w:ascii="Verdana" w:hAnsi="Verdana" w:cs="Verdana"/>
          <w:b/>
          <w:bCs/>
          <w:sz w:val="20"/>
          <w:szCs w:val="20"/>
        </w:rPr>
        <w:t>Conditions Precedent</w:t>
      </w:r>
    </w:p>
    <w:tbl>
      <w:tblPr>
        <w:tblStyle w:val="TableGrid"/>
        <w:tblW w:w="0" w:type="auto"/>
        <w:tblLook w:val="04A0" w:firstRow="1" w:lastRow="0" w:firstColumn="1" w:lastColumn="0" w:noHBand="0" w:noVBand="1"/>
      </w:tblPr>
      <w:tblGrid>
        <w:gridCol w:w="4815"/>
        <w:gridCol w:w="4535"/>
      </w:tblGrid>
      <w:tr w:rsidR="00A47410" w:rsidRPr="001A6C1F" w14:paraId="72706B37" w14:textId="648092BE" w:rsidTr="005B1243">
        <w:tc>
          <w:tcPr>
            <w:tcW w:w="4815" w:type="dxa"/>
          </w:tcPr>
          <w:p w14:paraId="4D55DF9D" w14:textId="77777777" w:rsidR="00A47410" w:rsidRPr="001A6C1F" w:rsidRDefault="00A47410" w:rsidP="001A6C1F">
            <w:pPr>
              <w:rPr>
                <w:rFonts w:ascii="Verdana" w:hAnsi="Verdana" w:cs="Verdana"/>
              </w:rPr>
            </w:pPr>
          </w:p>
        </w:tc>
        <w:tc>
          <w:tcPr>
            <w:tcW w:w="4535" w:type="dxa"/>
          </w:tcPr>
          <w:p w14:paraId="338A7DE8" w14:textId="77777777" w:rsidR="00A47410" w:rsidRPr="001A6C1F" w:rsidRDefault="00A47410" w:rsidP="001A6C1F">
            <w:pPr>
              <w:rPr>
                <w:rFonts w:ascii="Verdana" w:hAnsi="Verdana" w:cs="Verdana"/>
              </w:rPr>
            </w:pPr>
          </w:p>
        </w:tc>
      </w:tr>
      <w:tr w:rsidR="00A47410" w:rsidRPr="001A6C1F" w14:paraId="44E3E109" w14:textId="630D02EC" w:rsidTr="005B1243">
        <w:tc>
          <w:tcPr>
            <w:tcW w:w="4815" w:type="dxa"/>
          </w:tcPr>
          <w:p w14:paraId="299F72A7" w14:textId="77777777" w:rsidR="00A47410" w:rsidRDefault="00A47410" w:rsidP="001A6C1F">
            <w:pPr>
              <w:pStyle w:val="ListParagraph"/>
              <w:numPr>
                <w:ilvl w:val="3"/>
                <w:numId w:val="23"/>
              </w:numPr>
              <w:ind w:left="567" w:hanging="567"/>
              <w:rPr>
                <w:rFonts w:ascii="Verdana" w:hAnsi="Verdana" w:cs="Verdana"/>
              </w:rPr>
            </w:pPr>
            <w:r w:rsidRPr="001A6C1F">
              <w:rPr>
                <w:rFonts w:ascii="Verdana" w:hAnsi="Verdana" w:cs="Verdana"/>
              </w:rPr>
              <w:t xml:space="preserve">The delivery of the Waivers by REGENE to the Purchaser in accordance with Article 5.1; </w:t>
            </w:r>
          </w:p>
          <w:p w14:paraId="5DCE0D5F" w14:textId="77777777" w:rsidR="00A47410" w:rsidRPr="001A6C1F" w:rsidRDefault="00A47410" w:rsidP="005B1243">
            <w:pPr>
              <w:pStyle w:val="ListParagraph"/>
              <w:ind w:left="567"/>
              <w:rPr>
                <w:rFonts w:ascii="Verdana" w:hAnsi="Verdana" w:cs="Verdana"/>
              </w:rPr>
            </w:pPr>
          </w:p>
        </w:tc>
        <w:tc>
          <w:tcPr>
            <w:tcW w:w="4535" w:type="dxa"/>
          </w:tcPr>
          <w:p w14:paraId="0536092E" w14:textId="77777777" w:rsidR="00A47410" w:rsidRPr="001A6C1F" w:rsidRDefault="00A47410" w:rsidP="005B1243">
            <w:pPr>
              <w:pStyle w:val="ListParagraph"/>
              <w:ind w:left="567"/>
              <w:rPr>
                <w:rFonts w:ascii="Verdana" w:hAnsi="Verdana" w:cs="Verdana"/>
              </w:rPr>
            </w:pPr>
          </w:p>
        </w:tc>
      </w:tr>
      <w:tr w:rsidR="00A47410" w:rsidRPr="001A6C1F" w14:paraId="3BD76ABC" w14:textId="050ADD57" w:rsidTr="005B1243">
        <w:tc>
          <w:tcPr>
            <w:tcW w:w="4815" w:type="dxa"/>
          </w:tcPr>
          <w:p w14:paraId="59FE9538" w14:textId="77777777" w:rsidR="00A47410" w:rsidRDefault="00A47410" w:rsidP="001A6C1F">
            <w:pPr>
              <w:pStyle w:val="ListParagraph"/>
              <w:numPr>
                <w:ilvl w:val="3"/>
                <w:numId w:val="23"/>
              </w:numPr>
              <w:ind w:left="567" w:hanging="567"/>
              <w:rPr>
                <w:rFonts w:ascii="Verdana" w:hAnsi="Verdana" w:cs="Verdana"/>
              </w:rPr>
            </w:pPr>
            <w:r w:rsidRPr="001A6C1F">
              <w:rPr>
                <w:rFonts w:ascii="Verdana" w:hAnsi="Verdana" w:cs="Verdana"/>
              </w:rPr>
              <w:t>The Second Option Condition has been fulfilled in a timely manner;</w:t>
            </w:r>
          </w:p>
          <w:p w14:paraId="753CE2D8" w14:textId="77777777" w:rsidR="00A47410" w:rsidRPr="001A6C1F" w:rsidRDefault="00A47410" w:rsidP="005B1243">
            <w:pPr>
              <w:pStyle w:val="ListParagraph"/>
              <w:ind w:left="567"/>
              <w:rPr>
                <w:rFonts w:ascii="Verdana" w:hAnsi="Verdana" w:cs="Verdana"/>
              </w:rPr>
            </w:pPr>
          </w:p>
        </w:tc>
        <w:tc>
          <w:tcPr>
            <w:tcW w:w="4535" w:type="dxa"/>
          </w:tcPr>
          <w:p w14:paraId="0CDA0BDB" w14:textId="77777777" w:rsidR="00A47410" w:rsidRPr="005B1243" w:rsidRDefault="00A47410" w:rsidP="005B1243">
            <w:pPr>
              <w:rPr>
                <w:rFonts w:ascii="Verdana" w:hAnsi="Verdana" w:cs="Verdana"/>
              </w:rPr>
            </w:pPr>
          </w:p>
        </w:tc>
      </w:tr>
      <w:tr w:rsidR="00A47410" w:rsidRPr="001A6C1F" w14:paraId="2B473821" w14:textId="24057B58" w:rsidTr="005B1243">
        <w:tc>
          <w:tcPr>
            <w:tcW w:w="4815" w:type="dxa"/>
          </w:tcPr>
          <w:p w14:paraId="52268849" w14:textId="77777777" w:rsidR="00A47410" w:rsidRPr="001A6C1F" w:rsidRDefault="00A47410" w:rsidP="001A6C1F">
            <w:pPr>
              <w:pStyle w:val="ListParagraph"/>
              <w:numPr>
                <w:ilvl w:val="3"/>
                <w:numId w:val="23"/>
              </w:numPr>
              <w:ind w:left="567" w:hanging="567"/>
              <w:jc w:val="both"/>
              <w:rPr>
                <w:rFonts w:ascii="Verdana" w:hAnsi="Verdana" w:cs="Verdana"/>
              </w:rPr>
            </w:pPr>
            <w:r w:rsidRPr="001A6C1F">
              <w:rPr>
                <w:rFonts w:ascii="Verdana" w:hAnsi="Verdana" w:cs="Verdana"/>
              </w:rPr>
              <w:t>A circular resolution or minutes of an extraordinary general meeting of the shareholders of REGENE (in the form of a notarial deed or under-hand with signatory on the stamp duty) approving:</w:t>
            </w:r>
          </w:p>
        </w:tc>
        <w:tc>
          <w:tcPr>
            <w:tcW w:w="4535" w:type="dxa"/>
          </w:tcPr>
          <w:p w14:paraId="0159ADF3" w14:textId="77777777" w:rsidR="00A47410" w:rsidRPr="001A6C1F" w:rsidRDefault="00A47410" w:rsidP="005B1243">
            <w:pPr>
              <w:pStyle w:val="ListParagraph"/>
              <w:ind w:left="567"/>
              <w:jc w:val="both"/>
              <w:rPr>
                <w:rFonts w:ascii="Verdana" w:hAnsi="Verdana" w:cs="Verdana"/>
              </w:rPr>
            </w:pPr>
          </w:p>
        </w:tc>
      </w:tr>
      <w:tr w:rsidR="00A47410" w:rsidRPr="001A6C1F" w14:paraId="6ABADCB0" w14:textId="6872E19F" w:rsidTr="005B1243">
        <w:tc>
          <w:tcPr>
            <w:tcW w:w="4815" w:type="dxa"/>
          </w:tcPr>
          <w:p w14:paraId="66411B22" w14:textId="77777777" w:rsidR="00A47410" w:rsidRPr="001A6C1F" w:rsidRDefault="00A47410" w:rsidP="001A6C1F">
            <w:pPr>
              <w:pStyle w:val="ListParagraph"/>
              <w:numPr>
                <w:ilvl w:val="4"/>
                <w:numId w:val="23"/>
              </w:numPr>
              <w:ind w:left="1134" w:hanging="567"/>
              <w:rPr>
                <w:rFonts w:ascii="Verdana" w:hAnsi="Verdana" w:cs="Verdana"/>
              </w:rPr>
            </w:pPr>
            <w:r w:rsidRPr="001A6C1F">
              <w:rPr>
                <w:rFonts w:ascii="Verdana" w:hAnsi="Verdana" w:cs="Verdana"/>
              </w:rPr>
              <w:t xml:space="preserve">the transfer of the Shares from the Seller to the Purchaser in accordance with the requirements of the articles of association of REGENE and the applicable law; </w:t>
            </w:r>
          </w:p>
        </w:tc>
        <w:tc>
          <w:tcPr>
            <w:tcW w:w="4535" w:type="dxa"/>
          </w:tcPr>
          <w:p w14:paraId="1A468042" w14:textId="77777777" w:rsidR="00A47410" w:rsidRPr="005B1243" w:rsidRDefault="00A47410" w:rsidP="005B1243">
            <w:pPr>
              <w:ind w:left="567"/>
              <w:rPr>
                <w:rFonts w:ascii="Verdana" w:hAnsi="Verdana" w:cs="Verdana"/>
              </w:rPr>
            </w:pPr>
          </w:p>
        </w:tc>
      </w:tr>
      <w:tr w:rsidR="00A47410" w:rsidRPr="001A6C1F" w14:paraId="32983739" w14:textId="1DB32DB5" w:rsidTr="005B1243">
        <w:tc>
          <w:tcPr>
            <w:tcW w:w="4815" w:type="dxa"/>
          </w:tcPr>
          <w:p w14:paraId="1DB13703" w14:textId="77777777" w:rsidR="00A47410" w:rsidRPr="001A6C1F" w:rsidRDefault="00A47410" w:rsidP="001A6C1F">
            <w:pPr>
              <w:pStyle w:val="ListParagraph"/>
              <w:numPr>
                <w:ilvl w:val="4"/>
                <w:numId w:val="23"/>
              </w:numPr>
              <w:ind w:left="1134" w:hanging="567"/>
              <w:rPr>
                <w:rFonts w:ascii="Verdana" w:hAnsi="Verdana" w:cs="Verdana"/>
              </w:rPr>
            </w:pPr>
            <w:r w:rsidRPr="001A6C1F">
              <w:rPr>
                <w:rFonts w:ascii="Verdana" w:hAnsi="Verdana" w:cs="Verdana"/>
              </w:rPr>
              <w:t>adopting the change of shareholders of REGENE from Seller to Purchaser with effect from Closing;</w:t>
            </w:r>
          </w:p>
        </w:tc>
        <w:tc>
          <w:tcPr>
            <w:tcW w:w="4535" w:type="dxa"/>
          </w:tcPr>
          <w:p w14:paraId="7DED4866" w14:textId="77777777" w:rsidR="00A47410" w:rsidRPr="005B1243" w:rsidRDefault="00A47410" w:rsidP="005B1243">
            <w:pPr>
              <w:ind w:left="567"/>
              <w:rPr>
                <w:rFonts w:ascii="Verdana" w:hAnsi="Verdana" w:cs="Verdana"/>
              </w:rPr>
            </w:pPr>
          </w:p>
        </w:tc>
      </w:tr>
      <w:tr w:rsidR="00A47410" w:rsidRPr="001A6C1F" w14:paraId="3DBB7F20" w14:textId="12FF747B" w:rsidTr="005B1243">
        <w:tc>
          <w:tcPr>
            <w:tcW w:w="4815" w:type="dxa"/>
          </w:tcPr>
          <w:p w14:paraId="148B43FA" w14:textId="77777777" w:rsidR="00A47410" w:rsidRPr="001A6C1F" w:rsidRDefault="00A47410" w:rsidP="001A6C1F">
            <w:pPr>
              <w:pStyle w:val="ListParagraph"/>
              <w:numPr>
                <w:ilvl w:val="4"/>
                <w:numId w:val="23"/>
              </w:numPr>
              <w:ind w:left="1134" w:hanging="567"/>
              <w:rPr>
                <w:rFonts w:ascii="Verdana" w:hAnsi="Verdana" w:cs="Verdana"/>
              </w:rPr>
            </w:pPr>
            <w:r w:rsidRPr="001A6C1F">
              <w:rPr>
                <w:rFonts w:ascii="Verdana" w:hAnsi="Verdana" w:cs="Verdana"/>
              </w:rPr>
              <w:t>the issuance of new share certificates in the name of Purchaser evidencing the ownership of the Shares;</w:t>
            </w:r>
          </w:p>
        </w:tc>
        <w:tc>
          <w:tcPr>
            <w:tcW w:w="4535" w:type="dxa"/>
          </w:tcPr>
          <w:p w14:paraId="6D245D16" w14:textId="77777777" w:rsidR="00A47410" w:rsidRPr="005B1243" w:rsidRDefault="00A47410" w:rsidP="005B1243">
            <w:pPr>
              <w:ind w:left="567"/>
              <w:rPr>
                <w:rFonts w:ascii="Verdana" w:hAnsi="Verdana" w:cs="Verdana"/>
              </w:rPr>
            </w:pPr>
          </w:p>
        </w:tc>
      </w:tr>
      <w:tr w:rsidR="00A47410" w:rsidRPr="001A6C1F" w14:paraId="323C2EB8" w14:textId="2713FCFF" w:rsidTr="005B1243">
        <w:tc>
          <w:tcPr>
            <w:tcW w:w="4815" w:type="dxa"/>
          </w:tcPr>
          <w:p w14:paraId="5D08B608" w14:textId="77777777" w:rsidR="00A47410" w:rsidRPr="001A6C1F" w:rsidRDefault="00A47410" w:rsidP="001A6C1F">
            <w:pPr>
              <w:pStyle w:val="ListParagraph"/>
              <w:numPr>
                <w:ilvl w:val="4"/>
                <w:numId w:val="23"/>
              </w:numPr>
              <w:ind w:left="1134" w:hanging="567"/>
              <w:rPr>
                <w:rFonts w:ascii="Verdana" w:hAnsi="Verdana" w:cs="Verdana"/>
              </w:rPr>
            </w:pPr>
            <w:r w:rsidRPr="001A6C1F">
              <w:rPr>
                <w:rFonts w:ascii="Verdana" w:hAnsi="Verdana" w:cs="Verdana"/>
              </w:rPr>
              <w:t>the entry of Purchaser into the Shareholders Register of REGENE;</w:t>
            </w:r>
          </w:p>
        </w:tc>
        <w:tc>
          <w:tcPr>
            <w:tcW w:w="4535" w:type="dxa"/>
          </w:tcPr>
          <w:p w14:paraId="44DD7A9C" w14:textId="77777777" w:rsidR="00A47410" w:rsidRPr="005B1243" w:rsidRDefault="00A47410" w:rsidP="005B1243">
            <w:pPr>
              <w:ind w:left="567"/>
              <w:rPr>
                <w:rFonts w:ascii="Verdana" w:hAnsi="Verdana" w:cs="Verdana"/>
              </w:rPr>
            </w:pPr>
          </w:p>
        </w:tc>
      </w:tr>
      <w:tr w:rsidR="00A47410" w:rsidRPr="001A6C1F" w14:paraId="26B60C0C" w14:textId="7FB58072" w:rsidTr="005B1243">
        <w:tc>
          <w:tcPr>
            <w:tcW w:w="4815" w:type="dxa"/>
          </w:tcPr>
          <w:p w14:paraId="49D90C34" w14:textId="77777777" w:rsidR="00A47410" w:rsidRPr="001A6C1F" w:rsidRDefault="00A47410" w:rsidP="001A6C1F">
            <w:pPr>
              <w:pStyle w:val="ListParagraph"/>
              <w:numPr>
                <w:ilvl w:val="4"/>
                <w:numId w:val="23"/>
              </w:numPr>
              <w:ind w:left="1134" w:hanging="567"/>
              <w:rPr>
                <w:rFonts w:ascii="Verdana" w:hAnsi="Verdana" w:cs="Verdana"/>
              </w:rPr>
            </w:pPr>
            <w:r w:rsidRPr="001A6C1F">
              <w:rPr>
                <w:rFonts w:ascii="Verdana" w:hAnsi="Verdana" w:cs="Verdana"/>
              </w:rPr>
              <w:t xml:space="preserve">the amendment of the articles of association of REGENE for the creation of New Classification of Preferred Shares and the Conversion of Shares, </w:t>
            </w:r>
          </w:p>
        </w:tc>
        <w:tc>
          <w:tcPr>
            <w:tcW w:w="4535" w:type="dxa"/>
          </w:tcPr>
          <w:p w14:paraId="710D8415" w14:textId="77777777" w:rsidR="00A47410" w:rsidRPr="005B1243" w:rsidRDefault="00A47410" w:rsidP="005B1243">
            <w:pPr>
              <w:ind w:left="567"/>
              <w:rPr>
                <w:rFonts w:ascii="Verdana" w:hAnsi="Verdana" w:cs="Verdana"/>
              </w:rPr>
            </w:pPr>
          </w:p>
        </w:tc>
      </w:tr>
      <w:tr w:rsidR="00A47410" w:rsidRPr="001A6C1F" w14:paraId="5752A430" w14:textId="2E90FE69" w:rsidTr="005B1243">
        <w:tc>
          <w:tcPr>
            <w:tcW w:w="4815" w:type="dxa"/>
          </w:tcPr>
          <w:p w14:paraId="094032C6" w14:textId="77777777" w:rsidR="00A47410" w:rsidRDefault="00A47410" w:rsidP="00A47410">
            <w:pPr>
              <w:ind w:left="598"/>
              <w:rPr>
                <w:rFonts w:ascii="Verdana" w:hAnsi="Verdana" w:cs="Verdana"/>
              </w:rPr>
            </w:pPr>
            <w:r w:rsidRPr="001A6C1F">
              <w:rPr>
                <w:rFonts w:ascii="Verdana" w:hAnsi="Verdana" w:cs="Verdana"/>
              </w:rPr>
              <w:t xml:space="preserve">has been executed and a certified true copy thereof shall have been delivered to the Purchaser by the Seller or REGENE; </w:t>
            </w:r>
          </w:p>
          <w:p w14:paraId="30F8E414" w14:textId="77777777" w:rsidR="00A47410" w:rsidRPr="001A6C1F" w:rsidRDefault="00A47410" w:rsidP="00A47410">
            <w:pPr>
              <w:rPr>
                <w:rFonts w:ascii="Verdana" w:hAnsi="Verdana" w:cs="Verdana"/>
              </w:rPr>
            </w:pPr>
          </w:p>
        </w:tc>
        <w:tc>
          <w:tcPr>
            <w:tcW w:w="4535" w:type="dxa"/>
          </w:tcPr>
          <w:p w14:paraId="0B7CC176" w14:textId="77777777" w:rsidR="00A47410" w:rsidRPr="001A6C1F" w:rsidRDefault="00A47410" w:rsidP="001A6C1F">
            <w:pPr>
              <w:rPr>
                <w:rFonts w:ascii="Verdana" w:hAnsi="Verdana" w:cs="Verdana"/>
              </w:rPr>
            </w:pPr>
          </w:p>
        </w:tc>
      </w:tr>
      <w:tr w:rsidR="00A47410" w:rsidRPr="001A6C1F" w14:paraId="5AF52D15" w14:textId="4C169200" w:rsidTr="005B1243">
        <w:tc>
          <w:tcPr>
            <w:tcW w:w="4815" w:type="dxa"/>
          </w:tcPr>
          <w:p w14:paraId="20DF35D9" w14:textId="2575410D" w:rsidR="00A47410" w:rsidRDefault="00A47410" w:rsidP="001A6C1F">
            <w:pPr>
              <w:pStyle w:val="ListParagraph"/>
              <w:numPr>
                <w:ilvl w:val="3"/>
                <w:numId w:val="23"/>
              </w:numPr>
              <w:ind w:left="567" w:hanging="567"/>
              <w:jc w:val="both"/>
              <w:rPr>
                <w:rFonts w:ascii="Verdana" w:hAnsi="Verdana" w:cs="Verdana"/>
              </w:rPr>
            </w:pPr>
            <w:commentRangeStart w:id="32"/>
            <w:r w:rsidRPr="001A6C1F">
              <w:rPr>
                <w:rFonts w:ascii="Verdana" w:hAnsi="Verdana" w:cs="Verdana"/>
              </w:rPr>
              <w:t>[The delivery of a written spousal consent of the Seller to the Purchaser]</w:t>
            </w:r>
            <w:commentRangeEnd w:id="32"/>
            <w:r w:rsidRPr="001A6C1F">
              <w:rPr>
                <w:rStyle w:val="CommentReference"/>
                <w:rFonts w:ascii="Times New Roman" w:eastAsia="Times New Roman" w:hAnsi="Times New Roman" w:cs="Times New Roman"/>
              </w:rPr>
              <w:commentReference w:id="32"/>
            </w:r>
            <w:r w:rsidRPr="001A6C1F">
              <w:rPr>
                <w:rFonts w:ascii="Verdana" w:hAnsi="Verdana" w:cs="Verdana"/>
              </w:rPr>
              <w:t xml:space="preserve">; </w:t>
            </w:r>
            <w:del w:id="33" w:author="OLTRE" w:date="2024-07-01T13:03:00Z">
              <w:r w:rsidRPr="001A6C1F">
                <w:rPr>
                  <w:rFonts w:ascii="Verdana" w:hAnsi="Verdana" w:cs="Verdana"/>
                </w:rPr>
                <w:delText>and</w:delText>
              </w:r>
            </w:del>
          </w:p>
          <w:p w14:paraId="1871A5DF" w14:textId="77777777" w:rsidR="00A47410" w:rsidRPr="001A6C1F" w:rsidRDefault="00A47410" w:rsidP="005B1243">
            <w:pPr>
              <w:pStyle w:val="ListParagraph"/>
              <w:ind w:left="567"/>
              <w:jc w:val="both"/>
              <w:rPr>
                <w:rFonts w:ascii="Verdana" w:hAnsi="Verdana" w:cs="Verdana"/>
              </w:rPr>
            </w:pPr>
          </w:p>
        </w:tc>
        <w:tc>
          <w:tcPr>
            <w:tcW w:w="4535" w:type="dxa"/>
          </w:tcPr>
          <w:p w14:paraId="18EBE471" w14:textId="77777777" w:rsidR="00A47410" w:rsidRPr="005B1243" w:rsidRDefault="00A47410" w:rsidP="005B1243">
            <w:pPr>
              <w:jc w:val="both"/>
              <w:rPr>
                <w:rFonts w:ascii="Verdana" w:hAnsi="Verdana" w:cs="Verdana"/>
              </w:rPr>
            </w:pPr>
          </w:p>
        </w:tc>
      </w:tr>
      <w:tr w:rsidR="00A47410" w:rsidRPr="001A6C1F" w14:paraId="529561D4" w14:textId="2CA77FBF" w:rsidTr="005B1243">
        <w:tc>
          <w:tcPr>
            <w:tcW w:w="4815" w:type="dxa"/>
          </w:tcPr>
          <w:p w14:paraId="101707DA" w14:textId="1E4D4B71" w:rsidR="00A47410" w:rsidRDefault="00A47410" w:rsidP="001A6C1F">
            <w:pPr>
              <w:pStyle w:val="ListParagraph"/>
              <w:numPr>
                <w:ilvl w:val="3"/>
                <w:numId w:val="23"/>
              </w:numPr>
              <w:ind w:left="567" w:hanging="567"/>
              <w:rPr>
                <w:ins w:id="34" w:author="OLTRE" w:date="2024-07-01T13:03:00Z"/>
                <w:rFonts w:ascii="Verdana" w:hAnsi="Verdana" w:cs="Verdana"/>
              </w:rPr>
            </w:pPr>
            <w:r w:rsidRPr="001A6C1F">
              <w:rPr>
                <w:rFonts w:ascii="Verdana" w:hAnsi="Verdana" w:cs="Verdana"/>
              </w:rPr>
              <w:t>All of the Warranties by the Seller made in this Agreement shall be true, accurate, complete and correct as of the date of this Agreement and as at the Closing Date</w:t>
            </w:r>
            <w:del w:id="35" w:author="OLTRE" w:date="2024-07-01T13:03:00Z">
              <w:r w:rsidRPr="001A6C1F">
                <w:rPr>
                  <w:rFonts w:ascii="Verdana" w:hAnsi="Verdana" w:cs="Verdana"/>
                </w:rPr>
                <w:delText>.</w:delText>
              </w:r>
            </w:del>
            <w:ins w:id="36" w:author="OLTRE" w:date="2024-07-01T13:03:00Z">
              <w:r w:rsidR="000035DB">
                <w:rPr>
                  <w:rFonts w:ascii="Verdana" w:hAnsi="Verdana" w:cs="Verdana"/>
                </w:rPr>
                <w:t>; and</w:t>
              </w:r>
            </w:ins>
          </w:p>
          <w:p w14:paraId="0ACF6D00" w14:textId="77777777" w:rsidR="00646FEA" w:rsidRPr="001A6C1F" w:rsidRDefault="00646FEA" w:rsidP="00263F8B">
            <w:pPr>
              <w:pStyle w:val="ListParagraph"/>
              <w:ind w:left="567"/>
              <w:rPr>
                <w:rFonts w:ascii="Verdana" w:hAnsi="Verdana" w:cs="Verdana"/>
              </w:rPr>
              <w:pPrChange w:id="37" w:author="OLTRE" w:date="2024-07-01T13:03:00Z">
                <w:pPr>
                  <w:pStyle w:val="ListParagraph"/>
                  <w:numPr>
                    <w:ilvl w:val="3"/>
                    <w:numId w:val="23"/>
                  </w:numPr>
                  <w:ind w:left="567" w:hanging="567"/>
                </w:pPr>
              </w:pPrChange>
            </w:pPr>
          </w:p>
        </w:tc>
        <w:tc>
          <w:tcPr>
            <w:tcW w:w="4535" w:type="dxa"/>
          </w:tcPr>
          <w:p w14:paraId="30DC7ACF" w14:textId="77777777" w:rsidR="00A47410" w:rsidRPr="005B1243" w:rsidRDefault="00A47410" w:rsidP="005B1243">
            <w:pPr>
              <w:rPr>
                <w:rFonts w:ascii="Verdana" w:hAnsi="Verdana" w:cs="Verdana"/>
              </w:rPr>
            </w:pPr>
          </w:p>
        </w:tc>
      </w:tr>
      <w:tr w:rsidR="00646FEA" w:rsidRPr="001A6C1F" w14:paraId="54032DA6" w14:textId="77777777" w:rsidTr="005B1243">
        <w:tc>
          <w:tcPr>
            <w:tcW w:w="4815" w:type="dxa"/>
          </w:tcPr>
          <w:p w14:paraId="6DCD14F2" w14:textId="7A06C16B" w:rsidR="00646FEA" w:rsidRPr="001A6C1F" w:rsidRDefault="000035DB" w:rsidP="00263F8B">
            <w:pPr>
              <w:pStyle w:val="ListParagraph"/>
              <w:numPr>
                <w:ilvl w:val="3"/>
                <w:numId w:val="23"/>
              </w:numPr>
              <w:ind w:left="567" w:hanging="567"/>
              <w:jc w:val="both"/>
              <w:rPr>
                <w:rFonts w:ascii="Verdana" w:hAnsi="Verdana" w:cs="Verdana"/>
              </w:rPr>
              <w:pPrChange w:id="38" w:author="OLTRE" w:date="2024-07-01T13:03:00Z">
                <w:pPr>
                  <w:pStyle w:val="ListParagraph"/>
                  <w:ind w:left="0"/>
                </w:pPr>
              </w:pPrChange>
            </w:pPr>
            <w:ins w:id="39" w:author="OLTRE" w:date="2024-07-01T13:03:00Z">
              <w:r>
                <w:rPr>
                  <w:rFonts w:ascii="Verdana" w:hAnsi="Verdana" w:cs="Verdana"/>
                </w:rPr>
                <w:lastRenderedPageBreak/>
                <w:t>The delivery of written notification of Seller’s designated bank account to the Purchaser pursuant to Article 3.3.1.</w:t>
              </w:r>
            </w:ins>
          </w:p>
        </w:tc>
        <w:tc>
          <w:tcPr>
            <w:tcW w:w="4535" w:type="dxa"/>
          </w:tcPr>
          <w:p w14:paraId="6FA97BE7" w14:textId="77777777" w:rsidR="00646FEA" w:rsidRPr="005B1243" w:rsidRDefault="00646FEA" w:rsidP="005B1243">
            <w:pPr>
              <w:rPr>
                <w:rFonts w:ascii="Verdana" w:hAnsi="Verdana" w:cs="Verdana"/>
              </w:rPr>
              <w:pPrChange w:id="40" w:author="OLTRE" w:date="2024-07-01T13:03:00Z">
                <w:pPr>
                  <w:pStyle w:val="ListParagraph"/>
                  <w:ind w:left="0"/>
                </w:pPr>
              </w:pPrChange>
            </w:pPr>
          </w:p>
        </w:tc>
      </w:tr>
    </w:tbl>
    <w:p w14:paraId="06D13FF7" w14:textId="0B53C2AF" w:rsidR="00477695" w:rsidRPr="00E1614A" w:rsidRDefault="00477695" w:rsidP="00CB2D37">
      <w:pPr>
        <w:spacing w:after="160" w:line="278" w:lineRule="auto"/>
        <w:jc w:val="center"/>
        <w:rPr>
          <w:rFonts w:ascii="Verdana" w:hAnsi="Verdana"/>
          <w:sz w:val="20"/>
          <w:szCs w:val="20"/>
        </w:rPr>
      </w:pPr>
      <w:r w:rsidRPr="00E1614A">
        <w:rPr>
          <w:rFonts w:ascii="Verdana" w:hAnsi="Verdana"/>
          <w:sz w:val="20"/>
          <w:szCs w:val="20"/>
        </w:rPr>
        <w:t xml:space="preserve"> </w:t>
      </w:r>
      <w:r w:rsidRPr="00E1614A">
        <w:rPr>
          <w:rFonts w:ascii="Verdana" w:hAnsi="Verdana"/>
          <w:sz w:val="20"/>
          <w:szCs w:val="20"/>
        </w:rPr>
        <w:br w:type="page"/>
      </w:r>
    </w:p>
    <w:p w14:paraId="23DB49E1" w14:textId="38FF5ABD" w:rsidR="00613D17" w:rsidRPr="00E1614A" w:rsidRDefault="00613D17" w:rsidP="00176863">
      <w:pPr>
        <w:jc w:val="center"/>
        <w:rPr>
          <w:rFonts w:ascii="Verdana" w:hAnsi="Verdana"/>
          <w:b/>
          <w:bCs/>
          <w:sz w:val="20"/>
          <w:szCs w:val="20"/>
        </w:rPr>
      </w:pPr>
      <w:r w:rsidRPr="00E1614A">
        <w:rPr>
          <w:rFonts w:ascii="Verdana" w:hAnsi="Verdana"/>
          <w:b/>
          <w:bCs/>
          <w:sz w:val="20"/>
          <w:szCs w:val="20"/>
        </w:rPr>
        <w:lastRenderedPageBreak/>
        <w:t xml:space="preserve">Schedule </w:t>
      </w:r>
      <w:r w:rsidR="00B67B15">
        <w:rPr>
          <w:rFonts w:ascii="Verdana" w:hAnsi="Verdana"/>
          <w:b/>
          <w:bCs/>
          <w:sz w:val="20"/>
          <w:szCs w:val="20"/>
        </w:rPr>
        <w:t>3</w:t>
      </w:r>
      <w:r w:rsidRPr="00E1614A">
        <w:rPr>
          <w:rFonts w:ascii="Verdana" w:hAnsi="Verdana"/>
          <w:b/>
          <w:bCs/>
          <w:sz w:val="20"/>
          <w:szCs w:val="20"/>
        </w:rPr>
        <w:t xml:space="preserve"> / </w:t>
      </w:r>
      <w:r w:rsidR="00E1142C">
        <w:rPr>
          <w:rFonts w:ascii="Verdana" w:hAnsi="Verdana"/>
          <w:b/>
          <w:bCs/>
          <w:sz w:val="20"/>
          <w:szCs w:val="20"/>
        </w:rPr>
        <w:t>Lampiran</w:t>
      </w:r>
      <w:r w:rsidR="00E1142C" w:rsidRPr="00E1614A" w:rsidDel="00E1142C">
        <w:rPr>
          <w:rFonts w:ascii="Verdana" w:hAnsi="Verdana"/>
          <w:b/>
          <w:bCs/>
          <w:sz w:val="20"/>
          <w:szCs w:val="20"/>
        </w:rPr>
        <w:t xml:space="preserve"> </w:t>
      </w:r>
      <w:r w:rsidR="00B67B15">
        <w:rPr>
          <w:rFonts w:ascii="Verdana" w:hAnsi="Verdana"/>
          <w:b/>
          <w:bCs/>
          <w:sz w:val="20"/>
          <w:szCs w:val="20"/>
        </w:rPr>
        <w:t>3</w:t>
      </w:r>
    </w:p>
    <w:p w14:paraId="78E296B3" w14:textId="72432E9C" w:rsidR="002D4009" w:rsidRPr="00E1614A" w:rsidRDefault="00613D17" w:rsidP="00176863">
      <w:pPr>
        <w:jc w:val="center"/>
        <w:rPr>
          <w:rFonts w:ascii="Verdana" w:hAnsi="Verdana" w:cs="Verdana"/>
          <w:b/>
          <w:bCs/>
          <w:sz w:val="20"/>
          <w:szCs w:val="20"/>
        </w:rPr>
      </w:pPr>
      <w:r w:rsidRPr="00E1614A">
        <w:rPr>
          <w:rFonts w:ascii="Verdana" w:hAnsi="Verdana" w:cs="Verdana"/>
          <w:b/>
          <w:bCs/>
          <w:sz w:val="20"/>
          <w:szCs w:val="20"/>
        </w:rPr>
        <w:t>Deeds of Transfer of Shares / Akta Pengalihan Saham</w:t>
      </w:r>
    </w:p>
    <w:p w14:paraId="6B9D73E0" w14:textId="77777777" w:rsidR="00613D17" w:rsidRPr="00E1614A" w:rsidRDefault="00613D17" w:rsidP="00176863">
      <w:pPr>
        <w:jc w:val="center"/>
        <w:rPr>
          <w:rFonts w:ascii="Verdana" w:hAnsi="Verdana" w:cs="Verdana"/>
          <w:sz w:val="20"/>
          <w:szCs w:val="20"/>
        </w:rPr>
      </w:pPr>
    </w:p>
    <w:p w14:paraId="05446E2E" w14:textId="3D43C305" w:rsidR="00613D17" w:rsidRPr="00E1614A" w:rsidRDefault="00613D17" w:rsidP="00176863">
      <w:pPr>
        <w:jc w:val="center"/>
        <w:rPr>
          <w:rFonts w:ascii="Verdana" w:hAnsi="Verdana" w:cs="Verdana"/>
          <w:sz w:val="20"/>
          <w:szCs w:val="20"/>
        </w:rPr>
      </w:pPr>
      <w:r w:rsidRPr="00E1614A">
        <w:rPr>
          <w:rFonts w:ascii="Verdana" w:hAnsi="Verdana" w:cs="Verdana"/>
          <w:sz w:val="20"/>
          <w:szCs w:val="20"/>
        </w:rPr>
        <w:t>*</w:t>
      </w:r>
    </w:p>
    <w:p w14:paraId="2A587502" w14:textId="77777777" w:rsidR="00613D17" w:rsidRPr="00E1614A" w:rsidRDefault="00613D17">
      <w:pPr>
        <w:rPr>
          <w:rFonts w:ascii="Verdana" w:hAnsi="Verdana"/>
          <w:sz w:val="20"/>
          <w:szCs w:val="20"/>
        </w:rPr>
      </w:pPr>
      <w:r w:rsidRPr="00E1614A">
        <w:rPr>
          <w:rFonts w:ascii="Verdana" w:hAnsi="Verdana" w:cs="Verdana"/>
          <w:sz w:val="20"/>
          <w:szCs w:val="20"/>
        </w:rPr>
        <w:br w:type="column"/>
      </w:r>
    </w:p>
    <w:p w14:paraId="2ED6400C" w14:textId="35C21EF9" w:rsidR="009D2F06" w:rsidRPr="00E1614A" w:rsidRDefault="009D2F06">
      <w:pPr>
        <w:rPr>
          <w:rFonts w:ascii="Verdana" w:hAnsi="Verdana"/>
          <w:sz w:val="20"/>
          <w:szCs w:val="20"/>
        </w:rPr>
      </w:pPr>
    </w:p>
    <w:tbl>
      <w:tblPr>
        <w:tblW w:w="9608"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3"/>
        <w:gridCol w:w="236"/>
        <w:gridCol w:w="4899"/>
      </w:tblGrid>
      <w:tr w:rsidR="0013322E" w:rsidRPr="00E1614A" w14:paraId="25BDAE46" w14:textId="77777777" w:rsidTr="00CB2D37">
        <w:tc>
          <w:tcPr>
            <w:tcW w:w="4473" w:type="dxa"/>
          </w:tcPr>
          <w:p w14:paraId="3CEACB16" w14:textId="3616D31E" w:rsidR="0013322E" w:rsidRPr="00903B5E" w:rsidRDefault="0013322E" w:rsidP="0013322E">
            <w:pPr>
              <w:spacing w:after="120"/>
              <w:jc w:val="center"/>
              <w:rPr>
                <w:rFonts w:ascii="Verdana" w:hAnsi="Verdana" w:cs="Verdana"/>
                <w:b/>
                <w:bCs/>
                <w:sz w:val="20"/>
                <w:szCs w:val="20"/>
              </w:rPr>
            </w:pPr>
            <w:r w:rsidRPr="00903B5E">
              <w:rPr>
                <w:rFonts w:ascii="Verdana" w:hAnsi="Verdana" w:cs="Verdana"/>
                <w:b/>
                <w:bCs/>
                <w:sz w:val="20"/>
                <w:szCs w:val="20"/>
              </w:rPr>
              <w:t xml:space="preserve">Schedule </w:t>
            </w:r>
            <w:r w:rsidR="00B67B15">
              <w:rPr>
                <w:rFonts w:ascii="Verdana" w:hAnsi="Verdana" w:cs="Verdana"/>
                <w:b/>
                <w:bCs/>
                <w:sz w:val="20"/>
                <w:szCs w:val="20"/>
              </w:rPr>
              <w:t>4</w:t>
            </w:r>
            <w:r w:rsidRPr="00903B5E">
              <w:rPr>
                <w:rFonts w:ascii="Verdana" w:hAnsi="Verdana" w:cs="Verdana"/>
                <w:b/>
                <w:bCs/>
                <w:sz w:val="20"/>
                <w:szCs w:val="20"/>
              </w:rPr>
              <w:t xml:space="preserve"> Warranties</w:t>
            </w:r>
          </w:p>
        </w:tc>
        <w:tc>
          <w:tcPr>
            <w:tcW w:w="236" w:type="dxa"/>
          </w:tcPr>
          <w:p w14:paraId="62E59D9B" w14:textId="77777777" w:rsidR="0013322E" w:rsidRPr="00E1614A" w:rsidRDefault="0013322E" w:rsidP="0013322E">
            <w:pPr>
              <w:spacing w:after="120"/>
              <w:jc w:val="center"/>
              <w:rPr>
                <w:rFonts w:ascii="Verdana" w:hAnsi="Verdana"/>
                <w:sz w:val="20"/>
                <w:szCs w:val="20"/>
              </w:rPr>
            </w:pPr>
          </w:p>
        </w:tc>
        <w:tc>
          <w:tcPr>
            <w:tcW w:w="4899" w:type="dxa"/>
          </w:tcPr>
          <w:p w14:paraId="1DDC4131" w14:textId="0E971D74" w:rsidR="0013322E" w:rsidRPr="00E1614A" w:rsidRDefault="0013322E" w:rsidP="0013322E">
            <w:pPr>
              <w:spacing w:after="120"/>
              <w:jc w:val="center"/>
              <w:rPr>
                <w:rFonts w:ascii="Verdana" w:hAnsi="Verdana"/>
                <w:b/>
                <w:bCs/>
                <w:color w:val="E8E8E8" w:themeColor="background2"/>
                <w:sz w:val="20"/>
                <w:szCs w:val="20"/>
              </w:rPr>
            </w:pPr>
          </w:p>
        </w:tc>
      </w:tr>
      <w:tr w:rsidR="0013322E" w:rsidRPr="00E1614A" w14:paraId="25856F0E" w14:textId="77777777" w:rsidTr="00CB2D37">
        <w:tc>
          <w:tcPr>
            <w:tcW w:w="4473" w:type="dxa"/>
          </w:tcPr>
          <w:p w14:paraId="753F6261" w14:textId="5672EA74" w:rsidR="0013322E" w:rsidRPr="00563CB9" w:rsidRDefault="0013322E" w:rsidP="00CB2D37">
            <w:pPr>
              <w:pStyle w:val="ListParagraph"/>
              <w:numPr>
                <w:ilvl w:val="0"/>
                <w:numId w:val="26"/>
              </w:numPr>
              <w:spacing w:after="120"/>
              <w:ind w:left="588" w:hanging="567"/>
              <w:contextualSpacing w:val="0"/>
              <w:jc w:val="both"/>
              <w:rPr>
                <w:rFonts w:ascii="Verdana" w:hAnsi="Verdana" w:cs="Verdana"/>
                <w:sz w:val="20"/>
                <w:szCs w:val="20"/>
              </w:rPr>
            </w:pPr>
            <w:r w:rsidRPr="00563CB9">
              <w:rPr>
                <w:rFonts w:ascii="Verdana" w:hAnsi="Verdana" w:cs="Verdana"/>
                <w:sz w:val="20"/>
                <w:szCs w:val="20"/>
                <w:lang w:eastAsia="fr-BE"/>
              </w:rPr>
              <w:t>The Seller represents and warrants to the Purchaser each of the following Warranties in relation to the Shares:</w:t>
            </w:r>
          </w:p>
        </w:tc>
        <w:tc>
          <w:tcPr>
            <w:tcW w:w="236" w:type="dxa"/>
          </w:tcPr>
          <w:p w14:paraId="62F42EDF" w14:textId="77777777" w:rsidR="0013322E" w:rsidRPr="00E1614A" w:rsidRDefault="0013322E" w:rsidP="0013322E">
            <w:pPr>
              <w:spacing w:after="120"/>
              <w:rPr>
                <w:rFonts w:ascii="Verdana" w:hAnsi="Verdana"/>
                <w:sz w:val="20"/>
                <w:szCs w:val="20"/>
              </w:rPr>
            </w:pPr>
          </w:p>
        </w:tc>
        <w:tc>
          <w:tcPr>
            <w:tcW w:w="4899" w:type="dxa"/>
          </w:tcPr>
          <w:p w14:paraId="4CB70D48" w14:textId="5651A8F5" w:rsidR="0013322E" w:rsidRPr="00E1614A" w:rsidRDefault="0013322E" w:rsidP="0013322E">
            <w:pPr>
              <w:pStyle w:val="ListParagraph"/>
              <w:numPr>
                <w:ilvl w:val="0"/>
                <w:numId w:val="27"/>
              </w:numPr>
              <w:spacing w:after="120"/>
              <w:contextualSpacing w:val="0"/>
              <w:jc w:val="both"/>
              <w:rPr>
                <w:rFonts w:ascii="Verdana" w:hAnsi="Verdana"/>
                <w:color w:val="E8E8E8" w:themeColor="background2"/>
                <w:sz w:val="20"/>
                <w:szCs w:val="20"/>
              </w:rPr>
            </w:pPr>
          </w:p>
        </w:tc>
      </w:tr>
      <w:tr w:rsidR="0013322E" w:rsidRPr="00E1614A" w14:paraId="2F6A93E3" w14:textId="77777777" w:rsidTr="00CB2D37">
        <w:tc>
          <w:tcPr>
            <w:tcW w:w="4473" w:type="dxa"/>
          </w:tcPr>
          <w:p w14:paraId="7F0620A9" w14:textId="119940C1"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Seller has full power, authority, capacity and legal rights to enter into, execute, deliver and perform all of its obligations under this Agreement;</w:t>
            </w:r>
          </w:p>
        </w:tc>
        <w:tc>
          <w:tcPr>
            <w:tcW w:w="236" w:type="dxa"/>
          </w:tcPr>
          <w:p w14:paraId="6EBD83BC" w14:textId="77777777" w:rsidR="0013322E" w:rsidRPr="00E1614A" w:rsidRDefault="0013322E" w:rsidP="0013322E">
            <w:pPr>
              <w:spacing w:after="120"/>
              <w:rPr>
                <w:rFonts w:ascii="Verdana" w:hAnsi="Verdana"/>
                <w:sz w:val="20"/>
                <w:szCs w:val="20"/>
              </w:rPr>
            </w:pPr>
          </w:p>
        </w:tc>
        <w:tc>
          <w:tcPr>
            <w:tcW w:w="4899" w:type="dxa"/>
          </w:tcPr>
          <w:p w14:paraId="7773C572" w14:textId="29F8DFC7"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p>
        </w:tc>
      </w:tr>
      <w:tr w:rsidR="0013322E" w:rsidRPr="00E1614A" w14:paraId="3C69E5A6" w14:textId="77777777" w:rsidTr="00CB2D37">
        <w:tc>
          <w:tcPr>
            <w:tcW w:w="4473" w:type="dxa"/>
          </w:tcPr>
          <w:p w14:paraId="4A7A9EA0" w14:textId="3F55F312"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Seller has obtained all consents, approvals, and permits required or necessary for the execution and delivery of this Agreement, and the performance of its obligations under this Agreement, and such consents, approvals and permits are in full force and effect;</w:t>
            </w:r>
          </w:p>
        </w:tc>
        <w:tc>
          <w:tcPr>
            <w:tcW w:w="236" w:type="dxa"/>
          </w:tcPr>
          <w:p w14:paraId="02B57C23" w14:textId="77777777" w:rsidR="0013322E" w:rsidRPr="00E1614A" w:rsidRDefault="0013322E" w:rsidP="0013322E">
            <w:pPr>
              <w:spacing w:after="120"/>
              <w:rPr>
                <w:rFonts w:ascii="Verdana" w:hAnsi="Verdana"/>
                <w:sz w:val="20"/>
                <w:szCs w:val="20"/>
              </w:rPr>
            </w:pPr>
          </w:p>
        </w:tc>
        <w:tc>
          <w:tcPr>
            <w:tcW w:w="4899" w:type="dxa"/>
          </w:tcPr>
          <w:p w14:paraId="076803E4" w14:textId="4E79365C"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p>
        </w:tc>
      </w:tr>
      <w:tr w:rsidR="0013322E" w:rsidRPr="00E1614A" w14:paraId="46B85DC6" w14:textId="77777777" w:rsidTr="00CB2D37">
        <w:tc>
          <w:tcPr>
            <w:tcW w:w="4473" w:type="dxa"/>
          </w:tcPr>
          <w:p w14:paraId="4FCE018D" w14:textId="5F5AD3E7"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 entry into and performance by the Seller of its obligations under this Agreement do not and will not contravene any law, regulation, order, writ, judgment, decree, provision in its articles of association, or any other agreement or obligation binding upon it or to which its business, properties or assets are subject;</w:t>
            </w:r>
          </w:p>
        </w:tc>
        <w:tc>
          <w:tcPr>
            <w:tcW w:w="236" w:type="dxa"/>
          </w:tcPr>
          <w:p w14:paraId="06486642" w14:textId="77777777" w:rsidR="0013322E" w:rsidRPr="00E1614A" w:rsidRDefault="0013322E" w:rsidP="0013322E">
            <w:pPr>
              <w:spacing w:after="120"/>
              <w:rPr>
                <w:rFonts w:ascii="Verdana" w:hAnsi="Verdana"/>
                <w:sz w:val="20"/>
                <w:szCs w:val="20"/>
              </w:rPr>
            </w:pPr>
          </w:p>
        </w:tc>
        <w:tc>
          <w:tcPr>
            <w:tcW w:w="4899" w:type="dxa"/>
          </w:tcPr>
          <w:p w14:paraId="228796FE" w14:textId="5800B899"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p>
        </w:tc>
      </w:tr>
      <w:tr w:rsidR="0013322E" w:rsidRPr="00E1614A" w14:paraId="637D293A" w14:textId="77777777" w:rsidTr="00CB2D37">
        <w:tc>
          <w:tcPr>
            <w:tcW w:w="4473" w:type="dxa"/>
          </w:tcPr>
          <w:p w14:paraId="01644122" w14:textId="3A802101"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there are no judgment, order, writ, injunction, or decree of a court, arbitral body, agency or otherwise, have been or reasonably be expected to be made against it, including those which might reasonably be expected to have adverse affect on the Seller, including its ability to perform the obligations contemplated by this Agreement;</w:t>
            </w:r>
          </w:p>
        </w:tc>
        <w:tc>
          <w:tcPr>
            <w:tcW w:w="236" w:type="dxa"/>
          </w:tcPr>
          <w:p w14:paraId="4C3E7365" w14:textId="77777777" w:rsidR="0013322E" w:rsidRPr="00E1614A" w:rsidRDefault="0013322E" w:rsidP="0013322E">
            <w:pPr>
              <w:spacing w:after="120"/>
              <w:rPr>
                <w:rFonts w:ascii="Verdana" w:hAnsi="Verdana"/>
                <w:sz w:val="20"/>
                <w:szCs w:val="20"/>
              </w:rPr>
            </w:pPr>
          </w:p>
        </w:tc>
        <w:tc>
          <w:tcPr>
            <w:tcW w:w="4899" w:type="dxa"/>
          </w:tcPr>
          <w:p w14:paraId="12DDD691" w14:textId="2F370219"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p>
        </w:tc>
      </w:tr>
      <w:tr w:rsidR="0013322E" w:rsidRPr="00E1614A" w14:paraId="74283C25" w14:textId="77777777" w:rsidTr="00CB2D37">
        <w:tc>
          <w:tcPr>
            <w:tcW w:w="4473" w:type="dxa"/>
          </w:tcPr>
          <w:p w14:paraId="2FD83A6C" w14:textId="607F0644"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 xml:space="preserve">this Agreement constitutes  a </w:t>
            </w:r>
            <w:r w:rsidRPr="00563CB9">
              <w:rPr>
                <w:rFonts w:ascii="Verdana" w:hAnsi="Verdana" w:cs="Verdana"/>
                <w:spacing w:val="-3"/>
                <w:sz w:val="20"/>
                <w:szCs w:val="20"/>
              </w:rPr>
              <w:t>legal</w:t>
            </w:r>
            <w:r w:rsidRPr="00563CB9">
              <w:rPr>
                <w:rFonts w:ascii="Verdana" w:hAnsi="Verdana" w:cs="Verdana"/>
                <w:sz w:val="20"/>
                <w:szCs w:val="20"/>
              </w:rPr>
              <w:t xml:space="preserve">, valid and binding obligation of the Seller, </w:t>
            </w:r>
            <w:r w:rsidRPr="00563CB9">
              <w:rPr>
                <w:rFonts w:ascii="Verdana" w:hAnsi="Verdana" w:cs="Verdana"/>
                <w:sz w:val="20"/>
                <w:szCs w:val="20"/>
              </w:rPr>
              <w:lastRenderedPageBreak/>
              <w:t>enforceable in accordance with its terms and conditions;</w:t>
            </w:r>
          </w:p>
        </w:tc>
        <w:tc>
          <w:tcPr>
            <w:tcW w:w="236" w:type="dxa"/>
          </w:tcPr>
          <w:p w14:paraId="4413E0C2" w14:textId="77777777" w:rsidR="0013322E" w:rsidRPr="00E1614A" w:rsidRDefault="0013322E" w:rsidP="0013322E">
            <w:pPr>
              <w:spacing w:after="120"/>
              <w:rPr>
                <w:rFonts w:ascii="Verdana" w:hAnsi="Verdana"/>
                <w:sz w:val="20"/>
                <w:szCs w:val="20"/>
              </w:rPr>
            </w:pPr>
          </w:p>
        </w:tc>
        <w:tc>
          <w:tcPr>
            <w:tcW w:w="4899" w:type="dxa"/>
          </w:tcPr>
          <w:p w14:paraId="49A25874" w14:textId="752E655C" w:rsidR="0013322E" w:rsidRPr="00E1614A" w:rsidRDefault="0013322E" w:rsidP="0013322E">
            <w:pPr>
              <w:pStyle w:val="ListParagraph"/>
              <w:numPr>
                <w:ilvl w:val="0"/>
                <w:numId w:val="29"/>
              </w:numPr>
              <w:spacing w:after="120"/>
              <w:contextualSpacing w:val="0"/>
              <w:jc w:val="both"/>
              <w:rPr>
                <w:rFonts w:ascii="Verdana" w:hAnsi="Verdana"/>
                <w:color w:val="E8E8E8" w:themeColor="background2"/>
                <w:sz w:val="20"/>
                <w:szCs w:val="20"/>
              </w:rPr>
            </w:pPr>
          </w:p>
        </w:tc>
      </w:tr>
      <w:tr w:rsidR="0013322E" w:rsidRPr="00E1614A" w14:paraId="6AFA4ED0" w14:textId="77777777" w:rsidTr="00CB2D37">
        <w:tc>
          <w:tcPr>
            <w:tcW w:w="4473" w:type="dxa"/>
          </w:tcPr>
          <w:p w14:paraId="3C0E0AA5" w14:textId="20577DBD"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the Seller has obtained from REGENE’s shareholders other than the Purchaser, the waiver of to each of their right of first offer to the Shares</w:t>
            </w:r>
            <w:r w:rsidR="00A40FF5">
              <w:rPr>
                <w:rFonts w:ascii="Verdana" w:hAnsi="Verdana" w:cs="Verdana"/>
                <w:sz w:val="20"/>
                <w:szCs w:val="20"/>
              </w:rPr>
              <w:t xml:space="preserve"> or any other rights that any of them may have which may prevent the consummation of the transaction contemplated hereunder</w:t>
            </w:r>
            <w:r w:rsidRPr="00563CB9">
              <w:rPr>
                <w:rFonts w:ascii="Verdana" w:hAnsi="Verdana" w:cs="Verdana"/>
                <w:sz w:val="20"/>
                <w:szCs w:val="20"/>
              </w:rPr>
              <w:t>;</w:t>
            </w:r>
          </w:p>
        </w:tc>
        <w:tc>
          <w:tcPr>
            <w:tcW w:w="236" w:type="dxa"/>
          </w:tcPr>
          <w:p w14:paraId="3DB9A941" w14:textId="77777777" w:rsidR="0013322E" w:rsidRPr="00E1614A" w:rsidRDefault="0013322E" w:rsidP="0013322E">
            <w:pPr>
              <w:spacing w:after="120"/>
              <w:rPr>
                <w:rFonts w:ascii="Verdana" w:hAnsi="Verdana"/>
                <w:sz w:val="20"/>
                <w:szCs w:val="20"/>
              </w:rPr>
            </w:pPr>
          </w:p>
        </w:tc>
        <w:tc>
          <w:tcPr>
            <w:tcW w:w="4899" w:type="dxa"/>
          </w:tcPr>
          <w:p w14:paraId="169EF3C3" w14:textId="0FF3821F" w:rsidR="0013322E" w:rsidRPr="00E1614A" w:rsidRDefault="0013322E" w:rsidP="0013322E">
            <w:pPr>
              <w:pStyle w:val="ListParagraph"/>
              <w:numPr>
                <w:ilvl w:val="0"/>
                <w:numId w:val="27"/>
              </w:numPr>
              <w:spacing w:after="120"/>
              <w:contextualSpacing w:val="0"/>
              <w:jc w:val="both"/>
              <w:rPr>
                <w:rFonts w:ascii="Verdana" w:hAnsi="Verdana"/>
                <w:b/>
                <w:bCs/>
                <w:color w:val="E8E8E8" w:themeColor="background2"/>
                <w:sz w:val="20"/>
                <w:szCs w:val="20"/>
              </w:rPr>
            </w:pPr>
          </w:p>
        </w:tc>
      </w:tr>
      <w:tr w:rsidR="0013322E" w:rsidRPr="00E1614A" w14:paraId="3AB8F524" w14:textId="77777777" w:rsidTr="00CB2D37">
        <w:tc>
          <w:tcPr>
            <w:tcW w:w="4473" w:type="dxa"/>
          </w:tcPr>
          <w:p w14:paraId="07024036" w14:textId="2D05332A" w:rsidR="0013322E" w:rsidRPr="00563CB9" w:rsidRDefault="00895F15"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 Seller’s contributions to REGENE have been made in accordance with applicable laws, and no contribution includes any repayment obligation to REGENE;</w:t>
            </w:r>
          </w:p>
        </w:tc>
        <w:tc>
          <w:tcPr>
            <w:tcW w:w="236" w:type="dxa"/>
          </w:tcPr>
          <w:p w14:paraId="018A726D" w14:textId="77777777" w:rsidR="0013322E" w:rsidRPr="00E1614A" w:rsidRDefault="0013322E" w:rsidP="0013322E">
            <w:pPr>
              <w:spacing w:after="120"/>
              <w:rPr>
                <w:rFonts w:ascii="Verdana" w:hAnsi="Verdana"/>
                <w:sz w:val="20"/>
                <w:szCs w:val="20"/>
              </w:rPr>
            </w:pPr>
          </w:p>
        </w:tc>
        <w:tc>
          <w:tcPr>
            <w:tcW w:w="4899" w:type="dxa"/>
          </w:tcPr>
          <w:p w14:paraId="37545E78" w14:textId="4E6C316F" w:rsidR="0013322E" w:rsidRPr="00E1614A" w:rsidRDefault="0013322E" w:rsidP="0013322E">
            <w:pPr>
              <w:pStyle w:val="ListParagraph"/>
              <w:numPr>
                <w:ilvl w:val="0"/>
                <w:numId w:val="31"/>
              </w:numPr>
              <w:spacing w:after="120"/>
              <w:contextualSpacing w:val="0"/>
              <w:jc w:val="both"/>
              <w:rPr>
                <w:rFonts w:ascii="Verdana" w:hAnsi="Verdana"/>
                <w:color w:val="E8E8E8" w:themeColor="background2"/>
                <w:sz w:val="20"/>
                <w:szCs w:val="20"/>
              </w:rPr>
            </w:pPr>
          </w:p>
        </w:tc>
      </w:tr>
      <w:tr w:rsidR="0013322E" w:rsidRPr="00E1614A" w14:paraId="57B88158" w14:textId="77777777" w:rsidTr="00CB2D37">
        <w:tc>
          <w:tcPr>
            <w:tcW w:w="4473" w:type="dxa"/>
          </w:tcPr>
          <w:p w14:paraId="705490EF" w14:textId="019BB6A9" w:rsidR="0013322E" w:rsidRPr="00563CB9" w:rsidRDefault="00895F15"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 xml:space="preserve">he Seller is the sole, legal and beneficial owner of the Shares and have full and valid title to the Shares and all rights attached thereto, free and clear from any encumbrance, limitation, restrictions, prior arrangements or commitments of any kind; </w:t>
            </w:r>
          </w:p>
        </w:tc>
        <w:tc>
          <w:tcPr>
            <w:tcW w:w="236" w:type="dxa"/>
          </w:tcPr>
          <w:p w14:paraId="1820F76D" w14:textId="77777777" w:rsidR="0013322E" w:rsidRPr="00E1614A" w:rsidRDefault="0013322E" w:rsidP="0013322E">
            <w:pPr>
              <w:spacing w:after="120"/>
              <w:rPr>
                <w:rFonts w:ascii="Verdana" w:hAnsi="Verdana"/>
                <w:sz w:val="20"/>
                <w:szCs w:val="20"/>
              </w:rPr>
            </w:pPr>
          </w:p>
        </w:tc>
        <w:tc>
          <w:tcPr>
            <w:tcW w:w="4899" w:type="dxa"/>
          </w:tcPr>
          <w:p w14:paraId="43C0D502" w14:textId="3724F525" w:rsidR="0013322E" w:rsidRPr="00E1614A" w:rsidRDefault="0013322E" w:rsidP="0013322E">
            <w:pPr>
              <w:pStyle w:val="ListParagraph"/>
              <w:numPr>
                <w:ilvl w:val="0"/>
                <w:numId w:val="31"/>
              </w:numPr>
              <w:spacing w:after="120"/>
              <w:contextualSpacing w:val="0"/>
              <w:jc w:val="both"/>
              <w:rPr>
                <w:rFonts w:ascii="Verdana" w:hAnsi="Verdana"/>
                <w:color w:val="E8E8E8" w:themeColor="background2"/>
                <w:sz w:val="20"/>
                <w:szCs w:val="20"/>
              </w:rPr>
            </w:pPr>
          </w:p>
        </w:tc>
      </w:tr>
      <w:tr w:rsidR="0013322E" w:rsidRPr="00E1614A" w14:paraId="47A57EA0" w14:textId="77777777" w:rsidTr="00CB2D37">
        <w:tc>
          <w:tcPr>
            <w:tcW w:w="4473" w:type="dxa"/>
          </w:tcPr>
          <w:p w14:paraId="4C20144E" w14:textId="60D65D2B"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lang w:eastAsia="fr-BE"/>
              </w:rPr>
            </w:pPr>
            <w:r>
              <w:rPr>
                <w:rFonts w:ascii="Verdana" w:hAnsi="Verdana" w:cs="Verdana"/>
                <w:sz w:val="20"/>
                <w:szCs w:val="20"/>
              </w:rPr>
              <w:t>t</w:t>
            </w:r>
            <w:r w:rsidR="0013322E" w:rsidRPr="00563CB9">
              <w:rPr>
                <w:rFonts w:ascii="Verdana" w:hAnsi="Verdana" w:cs="Verdana"/>
                <w:sz w:val="20"/>
                <w:szCs w:val="20"/>
              </w:rPr>
              <w:t>he Seller sells and transfers the Shares and all the rights attached thereto to the Purchaser with full title guarantee and free from any claims, equities, liens and encumbrances whatsoever and with all rights attached to the Shares;</w:t>
            </w:r>
          </w:p>
        </w:tc>
        <w:tc>
          <w:tcPr>
            <w:tcW w:w="236" w:type="dxa"/>
          </w:tcPr>
          <w:p w14:paraId="1B578497" w14:textId="77777777" w:rsidR="0013322E" w:rsidRPr="00E1614A" w:rsidRDefault="0013322E" w:rsidP="0013322E">
            <w:pPr>
              <w:spacing w:after="120"/>
              <w:rPr>
                <w:rFonts w:ascii="Verdana" w:hAnsi="Verdana"/>
                <w:sz w:val="20"/>
                <w:szCs w:val="20"/>
              </w:rPr>
            </w:pPr>
          </w:p>
        </w:tc>
        <w:tc>
          <w:tcPr>
            <w:tcW w:w="4899" w:type="dxa"/>
          </w:tcPr>
          <w:p w14:paraId="07865632" w14:textId="1FDD543A" w:rsidR="0013322E" w:rsidRPr="00E1614A" w:rsidRDefault="0013322E" w:rsidP="0013322E">
            <w:pPr>
              <w:pStyle w:val="ListParagraph"/>
              <w:numPr>
                <w:ilvl w:val="0"/>
                <w:numId w:val="27"/>
              </w:numPr>
              <w:spacing w:after="120"/>
              <w:contextualSpacing w:val="0"/>
              <w:jc w:val="both"/>
              <w:rPr>
                <w:rFonts w:ascii="Verdana" w:hAnsi="Verdana" w:cs="Verdana"/>
                <w:b/>
                <w:bCs/>
                <w:color w:val="E8E8E8" w:themeColor="background2"/>
                <w:sz w:val="20"/>
                <w:szCs w:val="20"/>
              </w:rPr>
            </w:pPr>
          </w:p>
        </w:tc>
      </w:tr>
      <w:tr w:rsidR="0013322E" w:rsidRPr="00E1614A" w14:paraId="4B525A81" w14:textId="77777777" w:rsidTr="00CB2D37">
        <w:tc>
          <w:tcPr>
            <w:tcW w:w="4473" w:type="dxa"/>
          </w:tcPr>
          <w:p w14:paraId="798F8D72" w14:textId="7E658B93"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here are no shareholders agreement or any other agreements that may affect or impair any rights attached to the Shares;</w:t>
            </w:r>
          </w:p>
        </w:tc>
        <w:tc>
          <w:tcPr>
            <w:tcW w:w="236" w:type="dxa"/>
          </w:tcPr>
          <w:p w14:paraId="6E1A4E27" w14:textId="77777777" w:rsidR="0013322E" w:rsidRPr="00E1614A" w:rsidRDefault="0013322E" w:rsidP="0013322E">
            <w:pPr>
              <w:spacing w:after="120"/>
              <w:rPr>
                <w:rFonts w:ascii="Verdana" w:hAnsi="Verdana"/>
                <w:sz w:val="20"/>
                <w:szCs w:val="20"/>
              </w:rPr>
            </w:pPr>
          </w:p>
        </w:tc>
        <w:tc>
          <w:tcPr>
            <w:tcW w:w="4899" w:type="dxa"/>
          </w:tcPr>
          <w:p w14:paraId="0235217D" w14:textId="191B8936"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p>
        </w:tc>
      </w:tr>
      <w:tr w:rsidR="0013322E" w:rsidRPr="00E1614A" w14:paraId="34001BF8" w14:textId="77777777" w:rsidTr="00CB2D37">
        <w:tc>
          <w:tcPr>
            <w:tcW w:w="4473" w:type="dxa"/>
          </w:tcPr>
          <w:p w14:paraId="0991F115" w14:textId="15B9490B"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 xml:space="preserve">he Seller makes no prior arrangement or commitment of any kind with any party other than the Purchaser, that may cause the Purchaser to lose ownership of the Shares or enter into a dispute with </w:t>
            </w:r>
            <w:r w:rsidR="0013322E" w:rsidRPr="00563CB9">
              <w:rPr>
                <w:rFonts w:ascii="Verdana" w:hAnsi="Verdana" w:cs="Verdana"/>
                <w:sz w:val="20"/>
                <w:szCs w:val="20"/>
              </w:rPr>
              <w:lastRenderedPageBreak/>
              <w:t>such party in relation to the Shares;</w:t>
            </w:r>
          </w:p>
        </w:tc>
        <w:tc>
          <w:tcPr>
            <w:tcW w:w="236" w:type="dxa"/>
          </w:tcPr>
          <w:p w14:paraId="31B75467" w14:textId="77777777" w:rsidR="0013322E" w:rsidRPr="00E1614A" w:rsidRDefault="0013322E" w:rsidP="0013322E">
            <w:pPr>
              <w:spacing w:after="120"/>
              <w:rPr>
                <w:rFonts w:ascii="Verdana" w:hAnsi="Verdana"/>
                <w:sz w:val="20"/>
                <w:szCs w:val="20"/>
              </w:rPr>
            </w:pPr>
          </w:p>
        </w:tc>
        <w:tc>
          <w:tcPr>
            <w:tcW w:w="4899" w:type="dxa"/>
          </w:tcPr>
          <w:p w14:paraId="612DC58A" w14:textId="66C0D765"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p>
        </w:tc>
      </w:tr>
      <w:tr w:rsidR="0013322E" w:rsidRPr="00E1614A" w14:paraId="1971FC36" w14:textId="77777777" w:rsidTr="00CB2D37">
        <w:tc>
          <w:tcPr>
            <w:tcW w:w="4473" w:type="dxa"/>
          </w:tcPr>
          <w:p w14:paraId="5DB0F2C7" w14:textId="606EFF30" w:rsidR="0013322E" w:rsidRPr="00563CB9" w:rsidRDefault="00DB77C0" w:rsidP="00CB2D37">
            <w:pPr>
              <w:pStyle w:val="ListParagraph"/>
              <w:numPr>
                <w:ilvl w:val="0"/>
                <w:numId w:val="28"/>
              </w:numPr>
              <w:spacing w:after="120"/>
              <w:ind w:left="1155" w:hanging="567"/>
              <w:contextualSpacing w:val="0"/>
              <w:jc w:val="both"/>
              <w:rPr>
                <w:rFonts w:ascii="Verdana" w:hAnsi="Verdana" w:cs="Verdana"/>
                <w:sz w:val="20"/>
                <w:szCs w:val="20"/>
              </w:rPr>
            </w:pPr>
            <w:r>
              <w:rPr>
                <w:rFonts w:ascii="Verdana" w:hAnsi="Verdana" w:cs="Verdana"/>
                <w:sz w:val="20"/>
                <w:szCs w:val="20"/>
              </w:rPr>
              <w:t>t</w:t>
            </w:r>
            <w:r w:rsidR="0013322E" w:rsidRPr="00563CB9">
              <w:rPr>
                <w:rFonts w:ascii="Verdana" w:hAnsi="Verdana" w:cs="Verdana"/>
                <w:sz w:val="20"/>
                <w:szCs w:val="20"/>
              </w:rPr>
              <w:t>here is no ongoing or pending claim, suit, proceeding, or investigation in relation to the Shares;</w:t>
            </w:r>
          </w:p>
        </w:tc>
        <w:tc>
          <w:tcPr>
            <w:tcW w:w="236" w:type="dxa"/>
          </w:tcPr>
          <w:p w14:paraId="32D7C894" w14:textId="77777777" w:rsidR="0013322E" w:rsidRPr="00E1614A" w:rsidRDefault="0013322E" w:rsidP="0013322E">
            <w:pPr>
              <w:spacing w:after="120"/>
              <w:rPr>
                <w:rFonts w:ascii="Verdana" w:hAnsi="Verdana"/>
                <w:sz w:val="20"/>
                <w:szCs w:val="20"/>
              </w:rPr>
            </w:pPr>
          </w:p>
        </w:tc>
        <w:tc>
          <w:tcPr>
            <w:tcW w:w="4899" w:type="dxa"/>
          </w:tcPr>
          <w:p w14:paraId="1B369EAC" w14:textId="02DF4B45"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p>
        </w:tc>
      </w:tr>
      <w:tr w:rsidR="0013322E" w:rsidRPr="00E1614A" w14:paraId="0AF497EC" w14:textId="77777777" w:rsidTr="00CB2D37">
        <w:tc>
          <w:tcPr>
            <w:tcW w:w="4473" w:type="dxa"/>
          </w:tcPr>
          <w:p w14:paraId="362E3B22" w14:textId="4AEA4AB3"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pacing w:val="-3"/>
                <w:sz w:val="20"/>
                <w:szCs w:val="20"/>
              </w:rPr>
              <w:t xml:space="preserve">other than the consent from the Seller’s spouse, approving the sale and </w:t>
            </w:r>
            <w:r w:rsidRPr="00563CB9">
              <w:rPr>
                <w:rFonts w:ascii="Verdana" w:hAnsi="Verdana" w:cs="Verdana"/>
                <w:sz w:val="20"/>
                <w:szCs w:val="20"/>
              </w:rPr>
              <w:t>transfer</w:t>
            </w:r>
            <w:r w:rsidRPr="00563CB9">
              <w:rPr>
                <w:rFonts w:ascii="Verdana" w:hAnsi="Verdana" w:cs="Verdana"/>
                <w:spacing w:val="-3"/>
                <w:sz w:val="20"/>
                <w:szCs w:val="20"/>
              </w:rPr>
              <w:t xml:space="preserve"> of Shares from the Seller to the Purchaser,  there is no consent, approval, clearance, or filing with any governmental authority or other authority is required to be obtained by Seller </w:t>
            </w:r>
            <w:r w:rsidR="003668A3">
              <w:rPr>
                <w:rFonts w:ascii="Verdana" w:hAnsi="Verdana" w:cs="Verdana"/>
                <w:spacing w:val="-3"/>
                <w:sz w:val="20"/>
                <w:szCs w:val="20"/>
              </w:rPr>
              <w:t xml:space="preserve">or REGENE </w:t>
            </w:r>
            <w:r w:rsidRPr="00563CB9">
              <w:rPr>
                <w:rFonts w:ascii="Verdana" w:hAnsi="Verdana" w:cs="Verdana"/>
                <w:spacing w:val="-3"/>
                <w:sz w:val="20"/>
                <w:szCs w:val="20"/>
              </w:rPr>
              <w:t>in connection to the execution of this Agreement and the performance of the sale and transfer of Shares between the Seller and the Purchaser;</w:t>
            </w:r>
            <w:r w:rsidR="00DB77C0">
              <w:rPr>
                <w:rFonts w:ascii="Verdana" w:hAnsi="Verdana" w:cs="Verdana"/>
                <w:spacing w:val="-3"/>
                <w:sz w:val="20"/>
                <w:szCs w:val="20"/>
              </w:rPr>
              <w:t xml:space="preserve"> and</w:t>
            </w:r>
          </w:p>
        </w:tc>
        <w:tc>
          <w:tcPr>
            <w:tcW w:w="236" w:type="dxa"/>
          </w:tcPr>
          <w:p w14:paraId="5246C180" w14:textId="77777777" w:rsidR="0013322E" w:rsidRPr="00E1614A" w:rsidRDefault="0013322E" w:rsidP="0013322E">
            <w:pPr>
              <w:spacing w:after="120"/>
              <w:rPr>
                <w:rFonts w:ascii="Verdana" w:hAnsi="Verdana"/>
                <w:sz w:val="20"/>
                <w:szCs w:val="20"/>
              </w:rPr>
            </w:pPr>
          </w:p>
        </w:tc>
        <w:tc>
          <w:tcPr>
            <w:tcW w:w="4899" w:type="dxa"/>
          </w:tcPr>
          <w:p w14:paraId="7F7A1E98" w14:textId="6CB341EE"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p>
        </w:tc>
      </w:tr>
      <w:tr w:rsidR="0013322E" w:rsidRPr="00E1614A" w14:paraId="190AE50C" w14:textId="77777777" w:rsidTr="00CB2D37">
        <w:tc>
          <w:tcPr>
            <w:tcW w:w="4473" w:type="dxa"/>
          </w:tcPr>
          <w:p w14:paraId="488EE6EF" w14:textId="1FA1F50F" w:rsidR="0013322E" w:rsidRPr="00563CB9" w:rsidRDefault="0013322E" w:rsidP="00CB2D37">
            <w:pPr>
              <w:pStyle w:val="ListParagraph"/>
              <w:numPr>
                <w:ilvl w:val="0"/>
                <w:numId w:val="28"/>
              </w:numPr>
              <w:spacing w:after="120"/>
              <w:ind w:left="1155" w:hanging="567"/>
              <w:contextualSpacing w:val="0"/>
              <w:jc w:val="both"/>
              <w:rPr>
                <w:rFonts w:ascii="Verdana" w:hAnsi="Verdana" w:cs="Verdana"/>
                <w:sz w:val="20"/>
                <w:szCs w:val="20"/>
              </w:rPr>
            </w:pPr>
            <w:r w:rsidRPr="00563CB9">
              <w:rPr>
                <w:rFonts w:ascii="Verdana" w:hAnsi="Verdana" w:cs="Verdana"/>
                <w:sz w:val="20"/>
                <w:szCs w:val="20"/>
              </w:rPr>
              <w:t>all information given by or on behalf of the Seller to the Purchaser and/or its advisors before or during the negotiations leading to this Agreement is true, accurate, complete and not misleading, and none of the documents and materials supplied to the Purchaser and/or its advisors in connection with this Agreement contains untrue, inaccurate, incomplete or misleading statement</w:t>
            </w:r>
            <w:r w:rsidR="00DB77C0">
              <w:rPr>
                <w:rFonts w:ascii="Verdana" w:hAnsi="Verdana" w:cs="Verdana"/>
                <w:sz w:val="20"/>
                <w:szCs w:val="20"/>
              </w:rPr>
              <w:t>.</w:t>
            </w:r>
          </w:p>
        </w:tc>
        <w:tc>
          <w:tcPr>
            <w:tcW w:w="236" w:type="dxa"/>
          </w:tcPr>
          <w:p w14:paraId="729CBC0C" w14:textId="77777777" w:rsidR="0013322E" w:rsidRPr="00E1614A" w:rsidRDefault="0013322E" w:rsidP="0013322E">
            <w:pPr>
              <w:spacing w:after="120"/>
              <w:rPr>
                <w:rFonts w:ascii="Verdana" w:hAnsi="Verdana"/>
                <w:sz w:val="20"/>
                <w:szCs w:val="20"/>
              </w:rPr>
            </w:pPr>
          </w:p>
        </w:tc>
        <w:tc>
          <w:tcPr>
            <w:tcW w:w="4899" w:type="dxa"/>
          </w:tcPr>
          <w:p w14:paraId="01E71485" w14:textId="22D9C250" w:rsidR="0013322E" w:rsidRPr="00E1614A" w:rsidRDefault="0013322E" w:rsidP="0013322E">
            <w:pPr>
              <w:pStyle w:val="ListParagraph"/>
              <w:numPr>
                <w:ilvl w:val="0"/>
                <w:numId w:val="33"/>
              </w:numPr>
              <w:spacing w:after="120"/>
              <w:contextualSpacing w:val="0"/>
              <w:jc w:val="both"/>
              <w:rPr>
                <w:rFonts w:ascii="Verdana" w:hAnsi="Verdana"/>
                <w:color w:val="E8E8E8" w:themeColor="background2"/>
                <w:sz w:val="20"/>
                <w:szCs w:val="20"/>
              </w:rPr>
            </w:pPr>
          </w:p>
        </w:tc>
      </w:tr>
    </w:tbl>
    <w:p w14:paraId="0FCEBE22" w14:textId="77777777" w:rsidR="00797FB7" w:rsidRPr="005B1243" w:rsidRDefault="00797FB7">
      <w:pPr>
        <w:rPr>
          <w:rFonts w:ascii="Verdana" w:hAnsi="Verdana"/>
          <w:sz w:val="20"/>
        </w:rPr>
      </w:pPr>
    </w:p>
    <w:sectPr w:rsidR="00797FB7" w:rsidRPr="005B124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OLTRE" w:date="2024-06-06T18:06:00Z" w:initials="OLTRE">
    <w:p w14:paraId="40C2BCCE" w14:textId="77777777" w:rsidR="007C5063" w:rsidRDefault="00E21760" w:rsidP="007C5063">
      <w:r>
        <w:rPr>
          <w:rStyle w:val="CommentReference"/>
        </w:rPr>
        <w:annotationRef/>
      </w:r>
      <w:r w:rsidR="007C5063" w:rsidRPr="00263F8B">
        <w:rPr>
          <w:rFonts w:ascii="Times New Roman" w:hAnsi="Times New Roman"/>
          <w:highlight w:val="yellow"/>
        </w:rPr>
        <w:t xml:space="preserve">Note to Regene: Please be informed that the form of Deed of Transfer envisaged in this provision is not yet provided for in the attachment. </w:t>
      </w:r>
    </w:p>
  </w:comment>
  <w:comment w:id="9" w:author="OLTRE" w:date="2024-06-24T18:16:00Z" w:initials="OLTRE">
    <w:p w14:paraId="0A2135C0" w14:textId="77777777" w:rsidR="00B944A1" w:rsidRDefault="0001003F" w:rsidP="00B944A1">
      <w:r>
        <w:rPr>
          <w:rStyle w:val="CommentReference"/>
        </w:rPr>
        <w:annotationRef/>
      </w:r>
      <w:r w:rsidR="00B944A1">
        <w:rPr>
          <w:rFonts w:ascii="Times New Roman" w:eastAsia="Times New Roman" w:hAnsi="Times New Roman" w:cs="Times New Roman"/>
        </w:rPr>
        <w:t>Note to REGENE:</w:t>
      </w:r>
      <w:r w:rsidR="00B944A1">
        <w:rPr>
          <w:rFonts w:ascii="Times New Roman" w:eastAsia="Times New Roman" w:hAnsi="Times New Roman" w:cs="Times New Roman"/>
        </w:rPr>
        <w:cr/>
      </w:r>
      <w:r w:rsidR="00B944A1">
        <w:rPr>
          <w:rFonts w:ascii="Times New Roman" w:eastAsia="Times New Roman" w:hAnsi="Times New Roman" w:cs="Times New Roman"/>
        </w:rPr>
        <w:cr/>
        <w:t>Please provide the Seller's designated bank account details. Thank you.</w:t>
      </w:r>
    </w:p>
  </w:comment>
  <w:comment w:id="13" w:author="OLTRE" w:date="2024-07-01T12:29:00Z" w:initials="OLTRE">
    <w:p w14:paraId="11D3B787" w14:textId="496F0683" w:rsidR="00423B0B" w:rsidRDefault="00423B0B" w:rsidP="00423B0B">
      <w:r>
        <w:rPr>
          <w:rStyle w:val="CommentReference"/>
        </w:rPr>
        <w:annotationRef/>
      </w:r>
      <w:r>
        <w:rPr>
          <w:rFonts w:ascii="Times New Roman" w:eastAsia="Times New Roman" w:hAnsi="Times New Roman" w:cs="Times New Roman"/>
          <w:color w:val="000000"/>
        </w:rPr>
        <w:t xml:space="preserve">Note To REGENE: As this issue has already been provided for in Article 10.1.2, we propose this wording for consistency. </w:t>
      </w:r>
    </w:p>
  </w:comment>
  <w:comment w:id="27" w:author="OLTRE" w:date="2024-06-29T10:20:00Z" w:initials="OLTRE">
    <w:p w14:paraId="7D1797BF" w14:textId="494CC087" w:rsidR="002A2296" w:rsidRDefault="00764331" w:rsidP="002A2296">
      <w:r>
        <w:rPr>
          <w:rStyle w:val="CommentReference"/>
        </w:rPr>
        <w:annotationRef/>
      </w:r>
      <w:r w:rsidR="002A2296">
        <w:rPr>
          <w:rFonts w:ascii="Times New Roman" w:eastAsia="Times New Roman" w:hAnsi="Times New Roman" w:cs="Times New Roman"/>
        </w:rPr>
        <w:t>Note to REGENE:</w:t>
      </w:r>
      <w:r w:rsidR="002A2296">
        <w:rPr>
          <w:rFonts w:ascii="Times New Roman" w:eastAsia="Times New Roman" w:hAnsi="Times New Roman" w:cs="Times New Roman"/>
        </w:rPr>
        <w:cr/>
      </w:r>
      <w:r w:rsidR="002A2296">
        <w:rPr>
          <w:rFonts w:ascii="Times New Roman" w:eastAsia="Times New Roman" w:hAnsi="Times New Roman" w:cs="Times New Roman"/>
        </w:rPr>
        <w:cr/>
        <w:t xml:space="preserve">Closing's definition includes the completion of the transaction contemplated in this Agreement. </w:t>
      </w:r>
    </w:p>
    <w:p w14:paraId="0D2564A3" w14:textId="77777777" w:rsidR="002A2296" w:rsidRDefault="002A2296" w:rsidP="002A2296"/>
    <w:p w14:paraId="11D494BA" w14:textId="77777777" w:rsidR="002A2296" w:rsidRDefault="002A2296" w:rsidP="002A2296">
      <w:r>
        <w:rPr>
          <w:rFonts w:ascii="Times New Roman" w:eastAsia="Times New Roman" w:hAnsi="Times New Roman" w:cs="Times New Roman"/>
        </w:rPr>
        <w:t xml:space="preserve">In that regard, we propose to clarify the wording to 'completion of Closing'. </w:t>
      </w:r>
    </w:p>
  </w:comment>
  <w:comment w:id="31" w:author="OLTRE" w:date="2024-06-24T18:30:00Z" w:initials="OLTRE">
    <w:p w14:paraId="179C3875" w14:textId="77777777" w:rsidR="00B53F3B" w:rsidRDefault="00E1142C" w:rsidP="00B53F3B">
      <w:r>
        <w:rPr>
          <w:rStyle w:val="CommentReference"/>
        </w:rPr>
        <w:annotationRef/>
      </w:r>
      <w:r w:rsidR="00B53F3B" w:rsidRPr="00263F8B">
        <w:rPr>
          <w:rFonts w:ascii="Times New Roman" w:hAnsi="Times New Roman"/>
          <w:highlight w:val="yellow"/>
        </w:rPr>
        <w:t>Note to REGENE:</w:t>
      </w:r>
      <w:r w:rsidR="00B53F3B" w:rsidRPr="00263F8B">
        <w:rPr>
          <w:rFonts w:ascii="Times New Roman" w:hAnsi="Times New Roman"/>
          <w:highlight w:val="yellow"/>
        </w:rPr>
        <w:cr/>
      </w:r>
      <w:r w:rsidR="00B53F3B" w:rsidRPr="00263F8B">
        <w:rPr>
          <w:rFonts w:ascii="Times New Roman" w:hAnsi="Times New Roman"/>
          <w:highlight w:val="yellow"/>
        </w:rPr>
        <w:cr/>
        <w:t>Could you please let us know the nominal value per share of the New Classification of Preferred Shares? Thank you.</w:t>
      </w:r>
    </w:p>
  </w:comment>
  <w:comment w:id="32" w:author="OLTRE" w:date="2024-06-08T00:57:00Z" w:initials="OLTRE">
    <w:p w14:paraId="035A53C7" w14:textId="77777777" w:rsidR="00400EB2" w:rsidRDefault="00A47410" w:rsidP="00400EB2">
      <w:r>
        <w:rPr>
          <w:rStyle w:val="CommentReference"/>
        </w:rPr>
        <w:annotationRef/>
      </w:r>
      <w:r w:rsidR="00400EB2" w:rsidRPr="00263F8B">
        <w:rPr>
          <w:rFonts w:ascii="Times New Roman" w:hAnsi="Times New Roman"/>
          <w:highlight w:val="yellow"/>
        </w:rPr>
        <w:t>Note to Regene: Please confirm if this is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2BCCE" w15:done="0"/>
  <w15:commentEx w15:paraId="0A2135C0" w15:done="0"/>
  <w15:commentEx w15:paraId="11D3B787" w15:done="0"/>
  <w15:commentEx w15:paraId="11D494BA" w15:done="0"/>
  <w15:commentEx w15:paraId="179C3875" w15:done="0"/>
  <w15:commentEx w15:paraId="035A53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9727195" w16cex:dateUtc="2024-06-06T11:06:00Z"/>
  <w16cex:commentExtensible w16cex:durableId="32BE471A" w16cex:dateUtc="2024-06-24T10:16:00Z"/>
  <w16cex:commentExtensible w16cex:durableId="2FC28784" w16cex:dateUtc="2024-07-01T05:29:00Z"/>
  <w16cex:commentExtensible w16cex:durableId="614A4DEF" w16cex:dateUtc="2024-06-29T03:20:00Z"/>
  <w16cex:commentExtensible w16cex:durableId="2DB98E32" w16cex:dateUtc="2024-06-24T10:30:00Z"/>
  <w16cex:commentExtensible w16cex:durableId="429A833F" w16cex:dateUtc="2024-06-07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2BCCE" w16cid:durableId="49727195"/>
  <w16cid:commentId w16cid:paraId="0A2135C0" w16cid:durableId="32BE471A"/>
  <w16cid:commentId w16cid:paraId="11D3B787" w16cid:durableId="2FC28784"/>
  <w16cid:commentId w16cid:paraId="11D494BA" w16cid:durableId="614A4DEF"/>
  <w16cid:commentId w16cid:paraId="179C3875" w16cid:durableId="2DB98E32"/>
  <w16cid:commentId w16cid:paraId="035A53C7" w16cid:durableId="429A83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5A1"/>
    <w:multiLevelType w:val="hybridMultilevel"/>
    <w:tmpl w:val="01BE4C2C"/>
    <w:lvl w:ilvl="0" w:tplc="030898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00107"/>
    <w:multiLevelType w:val="hybridMultilevel"/>
    <w:tmpl w:val="319C9284"/>
    <w:lvl w:ilvl="0" w:tplc="C0BA49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B32C1"/>
    <w:multiLevelType w:val="hybridMultilevel"/>
    <w:tmpl w:val="9B9C281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2A56BE"/>
    <w:multiLevelType w:val="hybridMultilevel"/>
    <w:tmpl w:val="CBC84B66"/>
    <w:lvl w:ilvl="0" w:tplc="1778A4FC">
      <w:start w:val="1"/>
      <w:numFmt w:val="lowerLetter"/>
      <w:lvlText w:val="%1."/>
      <w:lvlJc w:val="left"/>
      <w:pPr>
        <w:ind w:left="720" w:hanging="360"/>
      </w:pPr>
      <w:rPr>
        <w:rFonts w:ascii="Verdana" w:hAnsi="Verdana" w:cs="Verdana"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7127703"/>
    <w:multiLevelType w:val="hybridMultilevel"/>
    <w:tmpl w:val="B59CA640"/>
    <w:lvl w:ilvl="0" w:tplc="E9169B6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819567D"/>
    <w:multiLevelType w:val="hybridMultilevel"/>
    <w:tmpl w:val="9A149F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AE94A51"/>
    <w:multiLevelType w:val="hybridMultilevel"/>
    <w:tmpl w:val="867A63C8"/>
    <w:lvl w:ilvl="0" w:tplc="659C8CB6">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B37890"/>
    <w:multiLevelType w:val="hybridMultilevel"/>
    <w:tmpl w:val="CB504A00"/>
    <w:lvl w:ilvl="0" w:tplc="4212F9E8">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CF7"/>
    <w:multiLevelType w:val="hybridMultilevel"/>
    <w:tmpl w:val="B58AF8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3C641AA"/>
    <w:multiLevelType w:val="hybridMultilevel"/>
    <w:tmpl w:val="174E5F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3FA1D1D"/>
    <w:multiLevelType w:val="hybridMultilevel"/>
    <w:tmpl w:val="8B8608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56912A4"/>
    <w:multiLevelType w:val="hybridMultilevel"/>
    <w:tmpl w:val="AD7AA606"/>
    <w:lvl w:ilvl="0" w:tplc="D43CAA3C">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C286A0C"/>
    <w:multiLevelType w:val="hybridMultilevel"/>
    <w:tmpl w:val="272C3836"/>
    <w:lvl w:ilvl="0" w:tplc="D30C03AE">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E53109F"/>
    <w:multiLevelType w:val="hybridMultilevel"/>
    <w:tmpl w:val="087E2A80"/>
    <w:lvl w:ilvl="0" w:tplc="5CDE2FBE">
      <w:start w:val="1"/>
      <w:numFmt w:val="lowerLetter"/>
      <w:lvlText w:val="%1."/>
      <w:lvlJc w:val="left"/>
      <w:pPr>
        <w:ind w:left="937" w:hanging="360"/>
      </w:pPr>
      <w:rPr>
        <w:rFonts w:hint="default"/>
      </w:rPr>
    </w:lvl>
    <w:lvl w:ilvl="1" w:tplc="04090019">
      <w:start w:val="1"/>
      <w:numFmt w:val="lowerLetter"/>
      <w:lvlText w:val="%2."/>
      <w:lvlJc w:val="left"/>
      <w:pPr>
        <w:ind w:left="1657" w:hanging="360"/>
      </w:pPr>
    </w:lvl>
    <w:lvl w:ilvl="2" w:tplc="0409001B">
      <w:start w:val="1"/>
      <w:numFmt w:val="lowerRoman"/>
      <w:lvlText w:val="%3."/>
      <w:lvlJc w:val="right"/>
      <w:pPr>
        <w:ind w:left="2377" w:hanging="180"/>
      </w:pPr>
    </w:lvl>
    <w:lvl w:ilvl="3" w:tplc="0409000F">
      <w:start w:val="1"/>
      <w:numFmt w:val="decimal"/>
      <w:lvlText w:val="%4."/>
      <w:lvlJc w:val="left"/>
      <w:pPr>
        <w:ind w:left="3097" w:hanging="360"/>
      </w:pPr>
    </w:lvl>
    <w:lvl w:ilvl="4" w:tplc="04090019">
      <w:start w:val="1"/>
      <w:numFmt w:val="lowerLetter"/>
      <w:lvlText w:val="%5."/>
      <w:lvlJc w:val="left"/>
      <w:pPr>
        <w:ind w:left="3817" w:hanging="360"/>
      </w:pPr>
    </w:lvl>
    <w:lvl w:ilvl="5" w:tplc="0409001B">
      <w:start w:val="1"/>
      <w:numFmt w:val="lowerRoman"/>
      <w:lvlText w:val="%6."/>
      <w:lvlJc w:val="right"/>
      <w:pPr>
        <w:ind w:left="4537" w:hanging="180"/>
      </w:pPr>
    </w:lvl>
    <w:lvl w:ilvl="6" w:tplc="0409000F">
      <w:start w:val="1"/>
      <w:numFmt w:val="decimal"/>
      <w:lvlText w:val="%7."/>
      <w:lvlJc w:val="left"/>
      <w:pPr>
        <w:ind w:left="5257" w:hanging="360"/>
      </w:pPr>
    </w:lvl>
    <w:lvl w:ilvl="7" w:tplc="04090019">
      <w:start w:val="1"/>
      <w:numFmt w:val="lowerLetter"/>
      <w:lvlText w:val="%8."/>
      <w:lvlJc w:val="left"/>
      <w:pPr>
        <w:ind w:left="5977" w:hanging="360"/>
      </w:pPr>
    </w:lvl>
    <w:lvl w:ilvl="8" w:tplc="0409001B">
      <w:start w:val="1"/>
      <w:numFmt w:val="lowerRoman"/>
      <w:lvlText w:val="%9."/>
      <w:lvlJc w:val="right"/>
      <w:pPr>
        <w:ind w:left="6697" w:hanging="180"/>
      </w:pPr>
    </w:lvl>
  </w:abstractNum>
  <w:abstractNum w:abstractNumId="14" w15:restartNumberingAfterBreak="0">
    <w:nsid w:val="1EEC7227"/>
    <w:multiLevelType w:val="hybridMultilevel"/>
    <w:tmpl w:val="5728F516"/>
    <w:lvl w:ilvl="0" w:tplc="B510B78E">
      <w:start w:val="1"/>
      <w:numFmt w:val="decimal"/>
      <w:lvlText w:val="8.%1."/>
      <w:lvlJc w:val="left"/>
      <w:pPr>
        <w:ind w:left="1030" w:hanging="360"/>
      </w:pPr>
      <w:rPr>
        <w:rFonts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C21186"/>
    <w:multiLevelType w:val="hybridMultilevel"/>
    <w:tmpl w:val="938A79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202575F9"/>
    <w:multiLevelType w:val="hybridMultilevel"/>
    <w:tmpl w:val="2140F9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3A52F49"/>
    <w:multiLevelType w:val="hybridMultilevel"/>
    <w:tmpl w:val="D27EE3BE"/>
    <w:lvl w:ilvl="0" w:tplc="FC446B4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40A5E36"/>
    <w:multiLevelType w:val="hybridMultilevel"/>
    <w:tmpl w:val="41246AF2"/>
    <w:lvl w:ilvl="0" w:tplc="F5D21D3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469009D"/>
    <w:multiLevelType w:val="hybridMultilevel"/>
    <w:tmpl w:val="B958DA7A"/>
    <w:lvl w:ilvl="0" w:tplc="62B2DC92">
      <w:start w:val="1"/>
      <w:numFmt w:val="decimal"/>
      <w:lvlText w:val="11.1.%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B85C01"/>
    <w:multiLevelType w:val="hybridMultilevel"/>
    <w:tmpl w:val="29BC566A"/>
    <w:lvl w:ilvl="0" w:tplc="35A455A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4C96996"/>
    <w:multiLevelType w:val="hybridMultilevel"/>
    <w:tmpl w:val="1DD85ADC"/>
    <w:lvl w:ilvl="0" w:tplc="6B842ED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4FD4236"/>
    <w:multiLevelType w:val="multilevel"/>
    <w:tmpl w:val="B4E43E62"/>
    <w:lvl w:ilvl="0">
      <w:start w:val="1"/>
      <w:numFmt w:val="decimal"/>
      <w:lvlText w:val="%1."/>
      <w:lvlJc w:val="left"/>
      <w:pPr>
        <w:ind w:left="720" w:hanging="360"/>
      </w:pPr>
      <w:rPr>
        <w:rFonts w:hint="default"/>
        <w:b w:val="0"/>
        <w:bCs w:val="0"/>
      </w:rPr>
    </w:lvl>
    <w:lvl w:ilvl="1">
      <w:start w:val="1"/>
      <w:numFmt w:val="decimal"/>
      <w:lvlText w:val="11.%2."/>
      <w:lvlJc w:val="left"/>
      <w:pPr>
        <w:ind w:left="720" w:hanging="360"/>
      </w:pPr>
      <w:rPr>
        <w:rFonts w:hint="default"/>
      </w:rPr>
    </w:lvl>
    <w:lvl w:ilvl="2">
      <w:start w:val="1"/>
      <w:numFmt w:val="decimal"/>
      <w:lvlText w:val="6.3.%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264A1892"/>
    <w:multiLevelType w:val="hybridMultilevel"/>
    <w:tmpl w:val="9A145E7C"/>
    <w:lvl w:ilvl="0" w:tplc="1862B744">
      <w:start w:val="1"/>
      <w:numFmt w:val="decimal"/>
      <w:lvlText w:val="4.%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7E68DE"/>
    <w:multiLevelType w:val="hybridMultilevel"/>
    <w:tmpl w:val="423EC474"/>
    <w:lvl w:ilvl="0" w:tplc="631EFD5E">
      <w:start w:val="1"/>
      <w:numFmt w:val="decimal"/>
      <w:lvlText w:val="10.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917938"/>
    <w:multiLevelType w:val="hybridMultilevel"/>
    <w:tmpl w:val="A30A276C"/>
    <w:lvl w:ilvl="0" w:tplc="428073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2B441142"/>
    <w:multiLevelType w:val="hybridMultilevel"/>
    <w:tmpl w:val="35D45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2B604936"/>
    <w:multiLevelType w:val="hybridMultilevel"/>
    <w:tmpl w:val="B97C54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D1402B1"/>
    <w:multiLevelType w:val="hybridMultilevel"/>
    <w:tmpl w:val="FFA037FC"/>
    <w:lvl w:ilvl="0" w:tplc="9FD40F5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2E8D0FA0"/>
    <w:multiLevelType w:val="hybridMultilevel"/>
    <w:tmpl w:val="1C72B90C"/>
    <w:lvl w:ilvl="0" w:tplc="A95CA6CA">
      <w:start w:val="1"/>
      <w:numFmt w:val="lowerLetter"/>
      <w:lvlText w:val="%1."/>
      <w:lvlJc w:val="left"/>
      <w:pPr>
        <w:ind w:left="1182" w:hanging="360"/>
      </w:pPr>
      <w:rPr>
        <w:rFonts w:hint="default"/>
      </w:rPr>
    </w:lvl>
    <w:lvl w:ilvl="1" w:tplc="04090019">
      <w:start w:val="1"/>
      <w:numFmt w:val="lowerLetter"/>
      <w:lvlText w:val="%2."/>
      <w:lvlJc w:val="left"/>
      <w:pPr>
        <w:ind w:left="1902" w:hanging="360"/>
      </w:pPr>
    </w:lvl>
    <w:lvl w:ilvl="2" w:tplc="0409001B">
      <w:start w:val="1"/>
      <w:numFmt w:val="lowerRoman"/>
      <w:lvlText w:val="%3."/>
      <w:lvlJc w:val="right"/>
      <w:pPr>
        <w:ind w:left="2622" w:hanging="180"/>
      </w:pPr>
    </w:lvl>
    <w:lvl w:ilvl="3" w:tplc="0409000F">
      <w:start w:val="1"/>
      <w:numFmt w:val="decimal"/>
      <w:lvlText w:val="%4."/>
      <w:lvlJc w:val="left"/>
      <w:pPr>
        <w:ind w:left="3342" w:hanging="360"/>
      </w:pPr>
    </w:lvl>
    <w:lvl w:ilvl="4" w:tplc="04090019">
      <w:start w:val="1"/>
      <w:numFmt w:val="lowerLetter"/>
      <w:lvlText w:val="%5."/>
      <w:lvlJc w:val="left"/>
      <w:pPr>
        <w:ind w:left="4062" w:hanging="360"/>
      </w:pPr>
    </w:lvl>
    <w:lvl w:ilvl="5" w:tplc="0409001B">
      <w:start w:val="1"/>
      <w:numFmt w:val="lowerRoman"/>
      <w:lvlText w:val="%6."/>
      <w:lvlJc w:val="right"/>
      <w:pPr>
        <w:ind w:left="4782" w:hanging="180"/>
      </w:pPr>
    </w:lvl>
    <w:lvl w:ilvl="6" w:tplc="0409000F">
      <w:start w:val="1"/>
      <w:numFmt w:val="decimal"/>
      <w:lvlText w:val="%7."/>
      <w:lvlJc w:val="left"/>
      <w:pPr>
        <w:ind w:left="5502" w:hanging="360"/>
      </w:pPr>
    </w:lvl>
    <w:lvl w:ilvl="7" w:tplc="04090019">
      <w:start w:val="1"/>
      <w:numFmt w:val="lowerLetter"/>
      <w:lvlText w:val="%8."/>
      <w:lvlJc w:val="left"/>
      <w:pPr>
        <w:ind w:left="6222" w:hanging="360"/>
      </w:pPr>
    </w:lvl>
    <w:lvl w:ilvl="8" w:tplc="0409001B">
      <w:start w:val="1"/>
      <w:numFmt w:val="lowerRoman"/>
      <w:lvlText w:val="%9."/>
      <w:lvlJc w:val="right"/>
      <w:pPr>
        <w:ind w:left="6942" w:hanging="180"/>
      </w:pPr>
    </w:lvl>
  </w:abstractNum>
  <w:abstractNum w:abstractNumId="30" w15:restartNumberingAfterBreak="0">
    <w:nsid w:val="317D4B85"/>
    <w:multiLevelType w:val="hybridMultilevel"/>
    <w:tmpl w:val="FD740FB8"/>
    <w:lvl w:ilvl="0" w:tplc="8FAC36F4">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3BF64E1"/>
    <w:multiLevelType w:val="hybridMultilevel"/>
    <w:tmpl w:val="9B802682"/>
    <w:lvl w:ilvl="0" w:tplc="A550859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33FE6395"/>
    <w:multiLevelType w:val="hybridMultilevel"/>
    <w:tmpl w:val="09788EA4"/>
    <w:lvl w:ilvl="0" w:tplc="2D6E2A94">
      <w:start w:val="1"/>
      <w:numFmt w:val="decimal"/>
      <w:lvlText w:val="5.%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57D3F01"/>
    <w:multiLevelType w:val="hybridMultilevel"/>
    <w:tmpl w:val="83224CE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36504DD2"/>
    <w:multiLevelType w:val="hybridMultilevel"/>
    <w:tmpl w:val="D1842EA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3A004F6D"/>
    <w:multiLevelType w:val="hybridMultilevel"/>
    <w:tmpl w:val="F050EB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3B305E7F"/>
    <w:multiLevelType w:val="hybridMultilevel"/>
    <w:tmpl w:val="CB8C696C"/>
    <w:lvl w:ilvl="0" w:tplc="C7C66AE8">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3C485535"/>
    <w:multiLevelType w:val="multilevel"/>
    <w:tmpl w:val="CEC88AA8"/>
    <w:lvl w:ilvl="0">
      <w:start w:val="1"/>
      <w:numFmt w:val="decimal"/>
      <w:lvlText w:val="%1."/>
      <w:lvlJc w:val="left"/>
      <w:pPr>
        <w:ind w:left="720" w:hanging="360"/>
      </w:pPr>
      <w:rPr>
        <w:rFonts w:ascii="Verdana" w:hAnsi="Verdana" w:hint="default"/>
        <w:b w:val="0"/>
        <w:bCs w:val="0"/>
        <w:sz w:val="20"/>
        <w:szCs w:val="20"/>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15:restartNumberingAfterBreak="0">
    <w:nsid w:val="3F445327"/>
    <w:multiLevelType w:val="hybridMultilevel"/>
    <w:tmpl w:val="187A40A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0123FD1"/>
    <w:multiLevelType w:val="hybridMultilevel"/>
    <w:tmpl w:val="11B6EF06"/>
    <w:lvl w:ilvl="0" w:tplc="6BE6E620">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40512008"/>
    <w:multiLevelType w:val="hybridMultilevel"/>
    <w:tmpl w:val="D302990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40C92EAE"/>
    <w:multiLevelType w:val="hybridMultilevel"/>
    <w:tmpl w:val="8BBC4F82"/>
    <w:lvl w:ilvl="0" w:tplc="83781A6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44105556"/>
    <w:multiLevelType w:val="hybridMultilevel"/>
    <w:tmpl w:val="FAF2CBC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444C54D9"/>
    <w:multiLevelType w:val="hybridMultilevel"/>
    <w:tmpl w:val="A04CED0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476B28D8"/>
    <w:multiLevelType w:val="hybridMultilevel"/>
    <w:tmpl w:val="234A3A4A"/>
    <w:lvl w:ilvl="0" w:tplc="501CA10E">
      <w:start w:val="1"/>
      <w:numFmt w:val="lowerRoman"/>
      <w:lvlText w:val="(%1)"/>
      <w:lvlJc w:val="left"/>
      <w:pPr>
        <w:ind w:left="1416" w:hanging="720"/>
      </w:pPr>
      <w:rPr>
        <w:rFonts w:ascii="Verdana" w:hAnsi="Verdana" w:cs="Verdana" w:hint="default"/>
        <w:sz w:val="20"/>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45" w15:restartNumberingAfterBreak="0">
    <w:nsid w:val="47C87754"/>
    <w:multiLevelType w:val="hybridMultilevel"/>
    <w:tmpl w:val="0E565130"/>
    <w:lvl w:ilvl="0" w:tplc="AFEC698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495B717B"/>
    <w:multiLevelType w:val="hybridMultilevel"/>
    <w:tmpl w:val="C72EB360"/>
    <w:lvl w:ilvl="0" w:tplc="962CC1A8">
      <w:start w:val="1"/>
      <w:numFmt w:val="lowerLetter"/>
      <w:lvlText w:val="%1."/>
      <w:lvlJc w:val="left"/>
      <w:pPr>
        <w:ind w:left="1095" w:hanging="360"/>
      </w:pPr>
      <w:rPr>
        <w:rFonts w:hint="default"/>
      </w:rPr>
    </w:lvl>
    <w:lvl w:ilvl="1" w:tplc="04090019">
      <w:start w:val="1"/>
      <w:numFmt w:val="lowerLetter"/>
      <w:lvlText w:val="%2."/>
      <w:lvlJc w:val="left"/>
      <w:pPr>
        <w:ind w:left="1815" w:hanging="360"/>
      </w:pPr>
    </w:lvl>
    <w:lvl w:ilvl="2" w:tplc="0409001B">
      <w:start w:val="1"/>
      <w:numFmt w:val="lowerRoman"/>
      <w:lvlText w:val="%3."/>
      <w:lvlJc w:val="right"/>
      <w:pPr>
        <w:ind w:left="2535" w:hanging="180"/>
      </w:pPr>
    </w:lvl>
    <w:lvl w:ilvl="3" w:tplc="0409000F">
      <w:start w:val="1"/>
      <w:numFmt w:val="decimal"/>
      <w:lvlText w:val="%4."/>
      <w:lvlJc w:val="left"/>
      <w:pPr>
        <w:ind w:left="3255" w:hanging="360"/>
      </w:pPr>
    </w:lvl>
    <w:lvl w:ilvl="4" w:tplc="04090019">
      <w:start w:val="1"/>
      <w:numFmt w:val="lowerLetter"/>
      <w:lvlText w:val="%5."/>
      <w:lvlJc w:val="left"/>
      <w:pPr>
        <w:ind w:left="3975" w:hanging="360"/>
      </w:pPr>
    </w:lvl>
    <w:lvl w:ilvl="5" w:tplc="0409001B">
      <w:start w:val="1"/>
      <w:numFmt w:val="lowerRoman"/>
      <w:lvlText w:val="%6."/>
      <w:lvlJc w:val="right"/>
      <w:pPr>
        <w:ind w:left="4695" w:hanging="180"/>
      </w:pPr>
    </w:lvl>
    <w:lvl w:ilvl="6" w:tplc="0409000F">
      <w:start w:val="1"/>
      <w:numFmt w:val="decimal"/>
      <w:lvlText w:val="%7."/>
      <w:lvlJc w:val="left"/>
      <w:pPr>
        <w:ind w:left="5415" w:hanging="360"/>
      </w:pPr>
    </w:lvl>
    <w:lvl w:ilvl="7" w:tplc="04090019">
      <w:start w:val="1"/>
      <w:numFmt w:val="lowerLetter"/>
      <w:lvlText w:val="%8."/>
      <w:lvlJc w:val="left"/>
      <w:pPr>
        <w:ind w:left="6135" w:hanging="360"/>
      </w:pPr>
    </w:lvl>
    <w:lvl w:ilvl="8" w:tplc="0409001B">
      <w:start w:val="1"/>
      <w:numFmt w:val="lowerRoman"/>
      <w:lvlText w:val="%9."/>
      <w:lvlJc w:val="right"/>
      <w:pPr>
        <w:ind w:left="6855" w:hanging="180"/>
      </w:pPr>
    </w:lvl>
  </w:abstractNum>
  <w:abstractNum w:abstractNumId="47" w15:restartNumberingAfterBreak="0">
    <w:nsid w:val="4AAC5DD8"/>
    <w:multiLevelType w:val="multilevel"/>
    <w:tmpl w:val="A7BC87D8"/>
    <w:lvl w:ilvl="0">
      <w:start w:val="2"/>
      <w:numFmt w:val="decimal"/>
      <w:lvlText w:val="%1"/>
      <w:lvlJc w:val="left"/>
      <w:pPr>
        <w:ind w:left="360" w:hanging="360"/>
      </w:pPr>
      <w:rPr>
        <w:rFonts w:ascii="Verdana" w:hAnsi="Verdana" w:cs="Verdana" w:hint="default"/>
        <w:sz w:val="20"/>
      </w:rPr>
    </w:lvl>
    <w:lvl w:ilvl="1">
      <w:start w:val="1"/>
      <w:numFmt w:val="decimal"/>
      <w:lvlText w:val="2.%2."/>
      <w:lvlJc w:val="left"/>
      <w:pPr>
        <w:ind w:left="360" w:hanging="360"/>
      </w:pPr>
      <w:rPr>
        <w:rFonts w:ascii="Verdana" w:hAnsi="Verdana" w:hint="default"/>
        <w:sz w:val="20"/>
        <w:szCs w:val="20"/>
      </w:rPr>
    </w:lvl>
    <w:lvl w:ilvl="2">
      <w:start w:val="1"/>
      <w:numFmt w:val="decimal"/>
      <w:lvlText w:val="%1.%2.%3"/>
      <w:lvlJc w:val="left"/>
      <w:pPr>
        <w:ind w:left="720" w:hanging="720"/>
      </w:pPr>
      <w:rPr>
        <w:rFonts w:ascii="Verdana" w:hAnsi="Verdana" w:cs="Verdana" w:hint="default"/>
        <w:sz w:val="20"/>
      </w:rPr>
    </w:lvl>
    <w:lvl w:ilvl="3">
      <w:start w:val="1"/>
      <w:numFmt w:val="decimal"/>
      <w:lvlText w:val="%1.%2.%3.%4"/>
      <w:lvlJc w:val="left"/>
      <w:pPr>
        <w:ind w:left="720" w:hanging="720"/>
      </w:pPr>
      <w:rPr>
        <w:rFonts w:ascii="Verdana" w:hAnsi="Verdana" w:cs="Verdana" w:hint="default"/>
        <w:sz w:val="20"/>
      </w:rPr>
    </w:lvl>
    <w:lvl w:ilvl="4">
      <w:start w:val="1"/>
      <w:numFmt w:val="decimal"/>
      <w:lvlText w:val="%1.%2.%3.%4.%5"/>
      <w:lvlJc w:val="left"/>
      <w:pPr>
        <w:ind w:left="1080" w:hanging="1080"/>
      </w:pPr>
      <w:rPr>
        <w:rFonts w:ascii="Verdana" w:hAnsi="Verdana" w:cs="Verdana" w:hint="default"/>
        <w:sz w:val="20"/>
      </w:rPr>
    </w:lvl>
    <w:lvl w:ilvl="5">
      <w:start w:val="1"/>
      <w:numFmt w:val="decimal"/>
      <w:lvlText w:val="%1.%2.%3.%4.%5.%6"/>
      <w:lvlJc w:val="left"/>
      <w:pPr>
        <w:ind w:left="1080" w:hanging="1080"/>
      </w:pPr>
      <w:rPr>
        <w:rFonts w:ascii="Verdana" w:hAnsi="Verdana" w:cs="Verdana" w:hint="default"/>
        <w:sz w:val="20"/>
      </w:rPr>
    </w:lvl>
    <w:lvl w:ilvl="6">
      <w:start w:val="1"/>
      <w:numFmt w:val="decimal"/>
      <w:lvlText w:val="%1.%2.%3.%4.%5.%6.%7"/>
      <w:lvlJc w:val="left"/>
      <w:pPr>
        <w:ind w:left="1440" w:hanging="1440"/>
      </w:pPr>
      <w:rPr>
        <w:rFonts w:ascii="Verdana" w:hAnsi="Verdana" w:cs="Verdana" w:hint="default"/>
        <w:sz w:val="20"/>
      </w:rPr>
    </w:lvl>
    <w:lvl w:ilvl="7">
      <w:start w:val="1"/>
      <w:numFmt w:val="decimal"/>
      <w:lvlText w:val="%1.%2.%3.%4.%5.%6.%7.%8"/>
      <w:lvlJc w:val="left"/>
      <w:pPr>
        <w:ind w:left="1440" w:hanging="1440"/>
      </w:pPr>
      <w:rPr>
        <w:rFonts w:ascii="Verdana" w:hAnsi="Verdana" w:cs="Verdana" w:hint="default"/>
        <w:sz w:val="20"/>
      </w:rPr>
    </w:lvl>
    <w:lvl w:ilvl="8">
      <w:start w:val="1"/>
      <w:numFmt w:val="decimal"/>
      <w:lvlText w:val="%1.%2.%3.%4.%5.%6.%7.%8.%9"/>
      <w:lvlJc w:val="left"/>
      <w:pPr>
        <w:ind w:left="1800" w:hanging="1800"/>
      </w:pPr>
      <w:rPr>
        <w:rFonts w:ascii="Verdana" w:hAnsi="Verdana" w:cs="Verdana" w:hint="default"/>
        <w:sz w:val="20"/>
      </w:rPr>
    </w:lvl>
  </w:abstractNum>
  <w:abstractNum w:abstractNumId="48" w15:restartNumberingAfterBreak="0">
    <w:nsid w:val="4DA87DCC"/>
    <w:multiLevelType w:val="hybridMultilevel"/>
    <w:tmpl w:val="3E9414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15:restartNumberingAfterBreak="0">
    <w:nsid w:val="4E1706AB"/>
    <w:multiLevelType w:val="hybridMultilevel"/>
    <w:tmpl w:val="918C3AC8"/>
    <w:lvl w:ilvl="0" w:tplc="39E0D10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4EB35EED"/>
    <w:multiLevelType w:val="hybridMultilevel"/>
    <w:tmpl w:val="0EE0E7AC"/>
    <w:lvl w:ilvl="0" w:tplc="704202CE">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EDC0951"/>
    <w:multiLevelType w:val="hybridMultilevel"/>
    <w:tmpl w:val="FD704564"/>
    <w:lvl w:ilvl="0" w:tplc="97122030">
      <w:start w:val="1"/>
      <w:numFmt w:val="upp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510F7F1A"/>
    <w:multiLevelType w:val="hybridMultilevel"/>
    <w:tmpl w:val="11540044"/>
    <w:lvl w:ilvl="0" w:tplc="023ADA3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523755E7"/>
    <w:multiLevelType w:val="hybridMultilevel"/>
    <w:tmpl w:val="4DB2F4B6"/>
    <w:lvl w:ilvl="0" w:tplc="8D14AC9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550E4007"/>
    <w:multiLevelType w:val="hybridMultilevel"/>
    <w:tmpl w:val="938A79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55946203"/>
    <w:multiLevelType w:val="hybridMultilevel"/>
    <w:tmpl w:val="53E4D43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57F935D7"/>
    <w:multiLevelType w:val="hybridMultilevel"/>
    <w:tmpl w:val="40D486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57FE6703"/>
    <w:multiLevelType w:val="multilevel"/>
    <w:tmpl w:val="58808786"/>
    <w:lvl w:ilvl="0">
      <w:start w:val="8"/>
      <w:numFmt w:val="decimal"/>
      <w:lvlText w:val="%1"/>
      <w:lvlJc w:val="left"/>
      <w:pPr>
        <w:tabs>
          <w:tab w:val="num" w:pos="360"/>
        </w:tabs>
        <w:ind w:left="360" w:hanging="360"/>
      </w:pPr>
      <w:rPr>
        <w:rFonts w:ascii="Verdana" w:hAnsi="Verdana" w:cs="Verdana" w:hint="default"/>
        <w:sz w:val="20"/>
        <w:szCs w:val="20"/>
      </w:rPr>
    </w:lvl>
    <w:lvl w:ilvl="1">
      <w:start w:val="3"/>
      <w:numFmt w:val="decimal"/>
      <w:lvlText w:val="%1.%2"/>
      <w:lvlJc w:val="left"/>
      <w:pPr>
        <w:tabs>
          <w:tab w:val="num" w:pos="720"/>
        </w:tabs>
        <w:ind w:left="720" w:hanging="360"/>
      </w:pPr>
      <w:rPr>
        <w:rFonts w:ascii="Verdana" w:hAnsi="Verdana" w:cs="Verdana" w:hint="default"/>
        <w:sz w:val="20"/>
        <w:szCs w:val="20"/>
      </w:rPr>
    </w:lvl>
    <w:lvl w:ilvl="2">
      <w:start w:val="1"/>
      <w:numFmt w:val="decimal"/>
      <w:lvlText w:val="%1.%2.%3"/>
      <w:lvlJc w:val="left"/>
      <w:pPr>
        <w:tabs>
          <w:tab w:val="num" w:pos="1440"/>
        </w:tabs>
        <w:ind w:left="1440" w:hanging="720"/>
      </w:pPr>
      <w:rPr>
        <w:rFonts w:ascii="Verdana" w:hAnsi="Verdana" w:cs="Verdana" w:hint="default"/>
        <w:sz w:val="20"/>
        <w:szCs w:val="20"/>
      </w:rPr>
    </w:lvl>
    <w:lvl w:ilvl="3">
      <w:start w:val="1"/>
      <w:numFmt w:val="decimal"/>
      <w:lvlText w:val="%1.%2.%3.%4"/>
      <w:lvlJc w:val="left"/>
      <w:pPr>
        <w:tabs>
          <w:tab w:val="num" w:pos="1800"/>
        </w:tabs>
        <w:ind w:left="1800" w:hanging="720"/>
      </w:pPr>
      <w:rPr>
        <w:rFonts w:ascii="Verdana" w:hAnsi="Verdana" w:cs="Verdana" w:hint="default"/>
        <w:sz w:val="20"/>
        <w:szCs w:val="20"/>
      </w:rPr>
    </w:lvl>
    <w:lvl w:ilvl="4">
      <w:start w:val="1"/>
      <w:numFmt w:val="decimal"/>
      <w:lvlText w:val="%1.%2.%3.%4.%5"/>
      <w:lvlJc w:val="left"/>
      <w:pPr>
        <w:tabs>
          <w:tab w:val="num" w:pos="2520"/>
        </w:tabs>
        <w:ind w:left="2520" w:hanging="1080"/>
      </w:pPr>
      <w:rPr>
        <w:rFonts w:ascii="Verdana" w:hAnsi="Verdana" w:cs="Verdana" w:hint="default"/>
        <w:sz w:val="20"/>
        <w:szCs w:val="20"/>
      </w:rPr>
    </w:lvl>
    <w:lvl w:ilvl="5">
      <w:start w:val="1"/>
      <w:numFmt w:val="decimal"/>
      <w:lvlText w:val="%1.%2.%3.%4.%5.%6"/>
      <w:lvlJc w:val="left"/>
      <w:pPr>
        <w:tabs>
          <w:tab w:val="num" w:pos="2880"/>
        </w:tabs>
        <w:ind w:left="2880" w:hanging="1080"/>
      </w:pPr>
      <w:rPr>
        <w:rFonts w:ascii="Verdana" w:hAnsi="Verdana" w:cs="Verdana" w:hint="default"/>
        <w:sz w:val="20"/>
        <w:szCs w:val="20"/>
      </w:rPr>
    </w:lvl>
    <w:lvl w:ilvl="6">
      <w:start w:val="1"/>
      <w:numFmt w:val="decimal"/>
      <w:lvlText w:val="%1.%2.%3.%4.%5.%6.%7"/>
      <w:lvlJc w:val="left"/>
      <w:pPr>
        <w:tabs>
          <w:tab w:val="num" w:pos="3600"/>
        </w:tabs>
        <w:ind w:left="3600" w:hanging="1440"/>
      </w:pPr>
      <w:rPr>
        <w:rFonts w:ascii="Verdana" w:hAnsi="Verdana" w:cs="Verdana" w:hint="default"/>
        <w:sz w:val="20"/>
        <w:szCs w:val="20"/>
      </w:rPr>
    </w:lvl>
    <w:lvl w:ilvl="7">
      <w:start w:val="1"/>
      <w:numFmt w:val="decimal"/>
      <w:lvlText w:val="%1.%2.%3.%4.%5.%6.%7.%8"/>
      <w:lvlJc w:val="left"/>
      <w:pPr>
        <w:tabs>
          <w:tab w:val="num" w:pos="3960"/>
        </w:tabs>
        <w:ind w:left="3960" w:hanging="1440"/>
      </w:pPr>
      <w:rPr>
        <w:rFonts w:ascii="Verdana" w:hAnsi="Verdana" w:cs="Verdana" w:hint="default"/>
        <w:sz w:val="20"/>
        <w:szCs w:val="20"/>
      </w:rPr>
    </w:lvl>
    <w:lvl w:ilvl="8">
      <w:start w:val="1"/>
      <w:numFmt w:val="decimal"/>
      <w:lvlText w:val="%1.%2.%3.%4.%5.%6.%7.%8.%9"/>
      <w:lvlJc w:val="left"/>
      <w:pPr>
        <w:tabs>
          <w:tab w:val="num" w:pos="4680"/>
        </w:tabs>
        <w:ind w:left="4680" w:hanging="1800"/>
      </w:pPr>
      <w:rPr>
        <w:rFonts w:ascii="Verdana" w:hAnsi="Verdana" w:cs="Verdana" w:hint="default"/>
        <w:sz w:val="20"/>
        <w:szCs w:val="20"/>
      </w:rPr>
    </w:lvl>
  </w:abstractNum>
  <w:abstractNum w:abstractNumId="58" w15:restartNumberingAfterBreak="0">
    <w:nsid w:val="583A73AA"/>
    <w:multiLevelType w:val="hybridMultilevel"/>
    <w:tmpl w:val="79B22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15:restartNumberingAfterBreak="0">
    <w:nsid w:val="584232D4"/>
    <w:multiLevelType w:val="hybridMultilevel"/>
    <w:tmpl w:val="7F989264"/>
    <w:lvl w:ilvl="0" w:tplc="ECE46B5C">
      <w:start w:val="1"/>
      <w:numFmt w:val="decimal"/>
      <w:lvlText w:val="8.4.%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280F15"/>
    <w:multiLevelType w:val="hybridMultilevel"/>
    <w:tmpl w:val="EE4A2534"/>
    <w:lvl w:ilvl="0" w:tplc="7EB207D0">
      <w:start w:val="1"/>
      <w:numFmt w:val="decimal"/>
      <w:lvlText w:val="6.%1."/>
      <w:lvlJc w:val="left"/>
      <w:pPr>
        <w:ind w:left="72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006E5C"/>
    <w:multiLevelType w:val="hybridMultilevel"/>
    <w:tmpl w:val="8B76D0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5E3C6F20"/>
    <w:multiLevelType w:val="hybridMultilevel"/>
    <w:tmpl w:val="5100BBD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1FB1E48"/>
    <w:multiLevelType w:val="hybridMultilevel"/>
    <w:tmpl w:val="9B5C9486"/>
    <w:lvl w:ilvl="0" w:tplc="58F4F80C">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4" w15:restartNumberingAfterBreak="0">
    <w:nsid w:val="624F2E7D"/>
    <w:multiLevelType w:val="hybridMultilevel"/>
    <w:tmpl w:val="D556C0D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5D97288"/>
    <w:multiLevelType w:val="hybridMultilevel"/>
    <w:tmpl w:val="711CAFD0"/>
    <w:lvl w:ilvl="0" w:tplc="2BD049CC">
      <w:start w:val="1"/>
      <w:numFmt w:val="upp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66" w15:restartNumberingAfterBreak="0">
    <w:nsid w:val="67741238"/>
    <w:multiLevelType w:val="hybridMultilevel"/>
    <w:tmpl w:val="206E73AC"/>
    <w:lvl w:ilvl="0" w:tplc="D3D64CD4">
      <w:start w:val="1"/>
      <w:numFmt w:val="decimal"/>
      <w:lvlText w:val="12.%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7DB191D"/>
    <w:multiLevelType w:val="hybridMultilevel"/>
    <w:tmpl w:val="6ACC6ED6"/>
    <w:lvl w:ilvl="0" w:tplc="6580679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8" w15:restartNumberingAfterBreak="0">
    <w:nsid w:val="69EE14C6"/>
    <w:multiLevelType w:val="hybridMultilevel"/>
    <w:tmpl w:val="491AD110"/>
    <w:lvl w:ilvl="0" w:tplc="C2B4F06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9" w15:restartNumberingAfterBreak="0">
    <w:nsid w:val="6C124AD8"/>
    <w:multiLevelType w:val="hybridMultilevel"/>
    <w:tmpl w:val="ECFE722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E8D5B22"/>
    <w:multiLevelType w:val="hybridMultilevel"/>
    <w:tmpl w:val="CB2ABA32"/>
    <w:lvl w:ilvl="0" w:tplc="AFB8C304">
      <w:start w:val="1"/>
      <w:numFmt w:val="decimal"/>
      <w:lvlText w:val="3.%1."/>
      <w:lvlJc w:val="left"/>
      <w:pPr>
        <w:ind w:left="360" w:hanging="360"/>
      </w:pPr>
      <w:rPr>
        <w:rFonts w:ascii="Verdana" w:hAnsi="Verdana"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EB86613"/>
    <w:multiLevelType w:val="hybridMultilevel"/>
    <w:tmpl w:val="FAFC4750"/>
    <w:lvl w:ilvl="0" w:tplc="84B6C8EE">
      <w:start w:val="1"/>
      <w:numFmt w:val="lowerRoman"/>
      <w:lvlText w:val="(%1)"/>
      <w:lvlJc w:val="left"/>
      <w:pPr>
        <w:ind w:left="1469" w:hanging="720"/>
      </w:pPr>
      <w:rPr>
        <w:rFonts w:hint="default"/>
      </w:r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72" w15:restartNumberingAfterBreak="0">
    <w:nsid w:val="70490195"/>
    <w:multiLevelType w:val="hybridMultilevel"/>
    <w:tmpl w:val="9FD062EC"/>
    <w:lvl w:ilvl="0" w:tplc="D08C1C0E">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4400D47"/>
    <w:multiLevelType w:val="hybridMultilevel"/>
    <w:tmpl w:val="EAEC261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75E10F91"/>
    <w:multiLevelType w:val="hybridMultilevel"/>
    <w:tmpl w:val="8A3C9AD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76254178"/>
    <w:multiLevelType w:val="hybridMultilevel"/>
    <w:tmpl w:val="AD44A914"/>
    <w:lvl w:ilvl="0" w:tplc="6A722C8E">
      <w:start w:val="1"/>
      <w:numFmt w:val="decimal"/>
      <w:lvlText w:val="11.3.%1."/>
      <w:lvlJc w:val="left"/>
      <w:pPr>
        <w:ind w:left="10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D33F9D"/>
    <w:multiLevelType w:val="hybridMultilevel"/>
    <w:tmpl w:val="6848075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15:restartNumberingAfterBreak="0">
    <w:nsid w:val="792E1D68"/>
    <w:multiLevelType w:val="hybridMultilevel"/>
    <w:tmpl w:val="1B8C0BE8"/>
    <w:lvl w:ilvl="0" w:tplc="4364B1CA">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BB35761"/>
    <w:multiLevelType w:val="multilevel"/>
    <w:tmpl w:val="4086ABA8"/>
    <w:lvl w:ilvl="0">
      <w:start w:val="1"/>
      <w:numFmt w:val="decimal"/>
      <w:lvlText w:val="%1."/>
      <w:lvlJc w:val="left"/>
      <w:pPr>
        <w:ind w:left="720" w:hanging="360"/>
      </w:pPr>
      <w:rPr>
        <w:rFonts w:eastAsia="Times New Roman"/>
      </w:rPr>
    </w:lvl>
    <w:lvl w:ilvl="1">
      <w:start w:val="2"/>
      <w:numFmt w:val="decimal"/>
      <w:isLgl/>
      <w:lvlText w:val="%1.%2"/>
      <w:lvlJc w:val="left"/>
      <w:pPr>
        <w:ind w:left="2140" w:hanging="1780"/>
      </w:pPr>
    </w:lvl>
    <w:lvl w:ilvl="2">
      <w:start w:val="2"/>
      <w:numFmt w:val="decimal"/>
      <w:isLgl/>
      <w:lvlText w:val="%1.%2.%3"/>
      <w:lvlJc w:val="left"/>
      <w:pPr>
        <w:ind w:left="2140" w:hanging="1780"/>
      </w:pPr>
    </w:lvl>
    <w:lvl w:ilvl="3">
      <w:start w:val="1"/>
      <w:numFmt w:val="decimal"/>
      <w:isLgl/>
      <w:lvlText w:val="%1.%2.%3.%4"/>
      <w:lvlJc w:val="left"/>
      <w:pPr>
        <w:ind w:left="2140" w:hanging="1780"/>
      </w:pPr>
    </w:lvl>
    <w:lvl w:ilvl="4">
      <w:start w:val="1"/>
      <w:numFmt w:val="decimal"/>
      <w:isLgl/>
      <w:lvlText w:val="%1.%2.%3.%4.%5"/>
      <w:lvlJc w:val="left"/>
      <w:pPr>
        <w:ind w:left="2140" w:hanging="1780"/>
      </w:pPr>
    </w:lvl>
    <w:lvl w:ilvl="5">
      <w:start w:val="1"/>
      <w:numFmt w:val="decimal"/>
      <w:isLgl/>
      <w:lvlText w:val="%1.%2.%3.%4.%5.%6"/>
      <w:lvlJc w:val="left"/>
      <w:pPr>
        <w:ind w:left="2140" w:hanging="1780"/>
      </w:pPr>
    </w:lvl>
    <w:lvl w:ilvl="6">
      <w:start w:val="1"/>
      <w:numFmt w:val="decimal"/>
      <w:isLgl/>
      <w:lvlText w:val="%1.%2.%3.%4.%5.%6.%7"/>
      <w:lvlJc w:val="left"/>
      <w:pPr>
        <w:ind w:left="2140" w:hanging="1780"/>
      </w:pPr>
    </w:lvl>
    <w:lvl w:ilvl="7">
      <w:start w:val="1"/>
      <w:numFmt w:val="decimal"/>
      <w:isLgl/>
      <w:lvlText w:val="%1.%2.%3.%4.%5.%6.%7.%8"/>
      <w:lvlJc w:val="left"/>
      <w:pPr>
        <w:ind w:left="2140" w:hanging="1780"/>
      </w:pPr>
    </w:lvl>
    <w:lvl w:ilvl="8">
      <w:start w:val="1"/>
      <w:numFmt w:val="decimal"/>
      <w:isLgl/>
      <w:lvlText w:val="%1.%2.%3.%4.%5.%6.%7.%8.%9"/>
      <w:lvlJc w:val="left"/>
      <w:pPr>
        <w:ind w:left="2140" w:hanging="1780"/>
      </w:pPr>
    </w:lvl>
  </w:abstractNum>
  <w:abstractNum w:abstractNumId="79" w15:restartNumberingAfterBreak="0">
    <w:nsid w:val="7D090E7C"/>
    <w:multiLevelType w:val="hybridMultilevel"/>
    <w:tmpl w:val="92F2BA18"/>
    <w:lvl w:ilvl="0" w:tplc="C45EBC6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F33848"/>
    <w:multiLevelType w:val="hybridMultilevel"/>
    <w:tmpl w:val="61F6B97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1" w15:restartNumberingAfterBreak="0">
    <w:nsid w:val="7E6E0EDE"/>
    <w:multiLevelType w:val="hybridMultilevel"/>
    <w:tmpl w:val="D2DE496A"/>
    <w:lvl w:ilvl="0" w:tplc="68388F4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2" w15:restartNumberingAfterBreak="0">
    <w:nsid w:val="7F4B4396"/>
    <w:multiLevelType w:val="hybridMultilevel"/>
    <w:tmpl w:val="938A79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83152288">
    <w:abstractNumId w:val="15"/>
  </w:num>
  <w:num w:numId="2" w16cid:durableId="896554422">
    <w:abstractNumId w:val="8"/>
  </w:num>
  <w:num w:numId="3" w16cid:durableId="1473988181">
    <w:abstractNumId w:val="74"/>
  </w:num>
  <w:num w:numId="4" w16cid:durableId="1445032449">
    <w:abstractNumId w:val="51"/>
  </w:num>
  <w:num w:numId="5" w16cid:durableId="1103913070">
    <w:abstractNumId w:val="37"/>
  </w:num>
  <w:num w:numId="6" w16cid:durableId="1152477950">
    <w:abstractNumId w:val="22"/>
  </w:num>
  <w:num w:numId="7" w16cid:durableId="1222591922">
    <w:abstractNumId w:val="29"/>
  </w:num>
  <w:num w:numId="8" w16cid:durableId="88236777">
    <w:abstractNumId w:val="45"/>
  </w:num>
  <w:num w:numId="9" w16cid:durableId="1280604527">
    <w:abstractNumId w:val="52"/>
  </w:num>
  <w:num w:numId="10" w16cid:durableId="1742367695">
    <w:abstractNumId w:val="3"/>
  </w:num>
  <w:num w:numId="11" w16cid:durableId="769787173">
    <w:abstractNumId w:val="13"/>
  </w:num>
  <w:num w:numId="12" w16cid:durableId="313073846">
    <w:abstractNumId w:val="25"/>
  </w:num>
  <w:num w:numId="13" w16cid:durableId="805201739">
    <w:abstractNumId w:val="17"/>
  </w:num>
  <w:num w:numId="14" w16cid:durableId="26371624">
    <w:abstractNumId w:val="26"/>
  </w:num>
  <w:num w:numId="15" w16cid:durableId="210309821">
    <w:abstractNumId w:val="61"/>
  </w:num>
  <w:num w:numId="16" w16cid:durableId="1370760116">
    <w:abstractNumId w:val="31"/>
  </w:num>
  <w:num w:numId="17" w16cid:durableId="2003312931">
    <w:abstractNumId w:val="63"/>
  </w:num>
  <w:num w:numId="18" w16cid:durableId="275217425">
    <w:abstractNumId w:val="4"/>
  </w:num>
  <w:num w:numId="19" w16cid:durableId="1193110688">
    <w:abstractNumId w:val="18"/>
  </w:num>
  <w:num w:numId="20" w16cid:durableId="724184806">
    <w:abstractNumId w:val="21"/>
  </w:num>
  <w:num w:numId="21" w16cid:durableId="916866235">
    <w:abstractNumId w:val="67"/>
  </w:num>
  <w:num w:numId="22" w16cid:durableId="1213078458">
    <w:abstractNumId w:val="68"/>
  </w:num>
  <w:num w:numId="23" w16cid:durableId="1211070022">
    <w:abstractNumId w:val="20"/>
  </w:num>
  <w:num w:numId="24" w16cid:durableId="944114471">
    <w:abstractNumId w:val="27"/>
  </w:num>
  <w:num w:numId="25" w16cid:durableId="665012561">
    <w:abstractNumId w:val="58"/>
  </w:num>
  <w:num w:numId="26" w16cid:durableId="1578440108">
    <w:abstractNumId w:val="53"/>
  </w:num>
  <w:num w:numId="27" w16cid:durableId="390539844">
    <w:abstractNumId w:val="12"/>
  </w:num>
  <w:num w:numId="28" w16cid:durableId="1148739905">
    <w:abstractNumId w:val="11"/>
  </w:num>
  <w:num w:numId="29" w16cid:durableId="1181165810">
    <w:abstractNumId w:val="2"/>
  </w:num>
  <w:num w:numId="30" w16cid:durableId="1879538669">
    <w:abstractNumId w:val="36"/>
  </w:num>
  <w:num w:numId="31" w16cid:durableId="48654609">
    <w:abstractNumId w:val="69"/>
  </w:num>
  <w:num w:numId="32" w16cid:durableId="234706449">
    <w:abstractNumId w:val="39"/>
  </w:num>
  <w:num w:numId="33" w16cid:durableId="1980760815">
    <w:abstractNumId w:val="76"/>
  </w:num>
  <w:num w:numId="34" w16cid:durableId="1224023096">
    <w:abstractNumId w:val="49"/>
  </w:num>
  <w:num w:numId="35" w16cid:durableId="220675457">
    <w:abstractNumId w:val="38"/>
  </w:num>
  <w:num w:numId="36" w16cid:durableId="342973013">
    <w:abstractNumId w:val="81"/>
  </w:num>
  <w:num w:numId="37" w16cid:durableId="364065763">
    <w:abstractNumId w:val="35"/>
  </w:num>
  <w:num w:numId="38" w16cid:durableId="725950181">
    <w:abstractNumId w:val="28"/>
  </w:num>
  <w:num w:numId="39" w16cid:durableId="1865434303">
    <w:abstractNumId w:val="55"/>
  </w:num>
  <w:num w:numId="40" w16cid:durableId="1947156414">
    <w:abstractNumId w:val="41"/>
  </w:num>
  <w:num w:numId="41" w16cid:durableId="1931968141">
    <w:abstractNumId w:val="33"/>
  </w:num>
  <w:num w:numId="42" w16cid:durableId="1850945359">
    <w:abstractNumId w:val="42"/>
  </w:num>
  <w:num w:numId="43" w16cid:durableId="444234144">
    <w:abstractNumId w:val="80"/>
  </w:num>
  <w:num w:numId="44" w16cid:durableId="1328827329">
    <w:abstractNumId w:val="62"/>
  </w:num>
  <w:num w:numId="45" w16cid:durableId="905262690">
    <w:abstractNumId w:val="16"/>
  </w:num>
  <w:num w:numId="46" w16cid:durableId="1649213606">
    <w:abstractNumId w:val="34"/>
  </w:num>
  <w:num w:numId="47" w16cid:durableId="133646588">
    <w:abstractNumId w:val="64"/>
  </w:num>
  <w:num w:numId="48" w16cid:durableId="506866031">
    <w:abstractNumId w:val="48"/>
  </w:num>
  <w:num w:numId="49" w16cid:durableId="1204293656">
    <w:abstractNumId w:val="73"/>
  </w:num>
  <w:num w:numId="50" w16cid:durableId="343485710">
    <w:abstractNumId w:val="56"/>
  </w:num>
  <w:num w:numId="51" w16cid:durableId="923101311">
    <w:abstractNumId w:val="43"/>
  </w:num>
  <w:num w:numId="52" w16cid:durableId="847908418">
    <w:abstractNumId w:val="9"/>
  </w:num>
  <w:num w:numId="53" w16cid:durableId="1572809532">
    <w:abstractNumId w:val="10"/>
  </w:num>
  <w:num w:numId="54" w16cid:durableId="540752480">
    <w:abstractNumId w:val="40"/>
  </w:num>
  <w:num w:numId="55" w16cid:durableId="1321613622">
    <w:abstractNumId w:val="5"/>
  </w:num>
  <w:num w:numId="56" w16cid:durableId="1849905133">
    <w:abstractNumId w:val="46"/>
  </w:num>
  <w:num w:numId="57" w16cid:durableId="2008091255">
    <w:abstractNumId w:val="57"/>
  </w:num>
  <w:num w:numId="58" w16cid:durableId="126358442">
    <w:abstractNumId w:val="65"/>
  </w:num>
  <w:num w:numId="59" w16cid:durableId="1857691793">
    <w:abstractNumId w:val="6"/>
  </w:num>
  <w:num w:numId="60" w16cid:durableId="238098117">
    <w:abstractNumId w:val="7"/>
  </w:num>
  <w:num w:numId="61" w16cid:durableId="1903442307">
    <w:abstractNumId w:val="79"/>
  </w:num>
  <w:num w:numId="62" w16cid:durableId="2084520382">
    <w:abstractNumId w:val="50"/>
  </w:num>
  <w:num w:numId="63" w16cid:durableId="2055814762">
    <w:abstractNumId w:val="14"/>
  </w:num>
  <w:num w:numId="64" w16cid:durableId="1190099757">
    <w:abstractNumId w:val="77"/>
  </w:num>
  <w:num w:numId="65" w16cid:durableId="773095173">
    <w:abstractNumId w:val="71"/>
  </w:num>
  <w:num w:numId="66" w16cid:durableId="943459864">
    <w:abstractNumId w:val="59"/>
  </w:num>
  <w:num w:numId="67" w16cid:durableId="1192180897">
    <w:abstractNumId w:val="44"/>
  </w:num>
  <w:num w:numId="68" w16cid:durableId="1154299122">
    <w:abstractNumId w:val="72"/>
  </w:num>
  <w:num w:numId="69" w16cid:durableId="1590624329">
    <w:abstractNumId w:val="30"/>
  </w:num>
  <w:num w:numId="70" w16cid:durableId="1061951917">
    <w:abstractNumId w:val="24"/>
  </w:num>
  <w:num w:numId="71" w16cid:durableId="2041323719">
    <w:abstractNumId w:val="19"/>
  </w:num>
  <w:num w:numId="72" w16cid:durableId="253051547">
    <w:abstractNumId w:val="75"/>
  </w:num>
  <w:num w:numId="73" w16cid:durableId="1820220018">
    <w:abstractNumId w:val="0"/>
  </w:num>
  <w:num w:numId="74" w16cid:durableId="3677268">
    <w:abstractNumId w:val="66"/>
  </w:num>
  <w:num w:numId="75" w16cid:durableId="236983225">
    <w:abstractNumId w:val="1"/>
  </w:num>
  <w:num w:numId="76" w16cid:durableId="1597978044">
    <w:abstractNumId w:val="47"/>
  </w:num>
  <w:num w:numId="77" w16cid:durableId="705373258">
    <w:abstractNumId w:val="70"/>
  </w:num>
  <w:num w:numId="78" w16cid:durableId="1580090647">
    <w:abstractNumId w:val="32"/>
  </w:num>
  <w:num w:numId="79" w16cid:durableId="2088261531">
    <w:abstractNumId w:val="23"/>
  </w:num>
  <w:num w:numId="80" w16cid:durableId="1524707206">
    <w:abstractNumId w:val="60"/>
  </w:num>
  <w:num w:numId="81" w16cid:durableId="1613633024">
    <w:abstractNumId w:val="78"/>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296647131">
    <w:abstractNumId w:val="82"/>
  </w:num>
  <w:num w:numId="83" w16cid:durableId="377629870">
    <w:abstractNumId w:val="5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41"/>
    <w:rsid w:val="00002890"/>
    <w:rsid w:val="000035DB"/>
    <w:rsid w:val="00005433"/>
    <w:rsid w:val="00007725"/>
    <w:rsid w:val="0001003F"/>
    <w:rsid w:val="00012898"/>
    <w:rsid w:val="0001564F"/>
    <w:rsid w:val="00015D87"/>
    <w:rsid w:val="00017249"/>
    <w:rsid w:val="000262A1"/>
    <w:rsid w:val="00040616"/>
    <w:rsid w:val="0004374A"/>
    <w:rsid w:val="00045455"/>
    <w:rsid w:val="00046323"/>
    <w:rsid w:val="000525B0"/>
    <w:rsid w:val="000530AF"/>
    <w:rsid w:val="000540B9"/>
    <w:rsid w:val="00057B02"/>
    <w:rsid w:val="00086976"/>
    <w:rsid w:val="000948EC"/>
    <w:rsid w:val="00095074"/>
    <w:rsid w:val="000B6F7D"/>
    <w:rsid w:val="000C4446"/>
    <w:rsid w:val="000D2D93"/>
    <w:rsid w:val="000D3424"/>
    <w:rsid w:val="000E2811"/>
    <w:rsid w:val="000E3ACD"/>
    <w:rsid w:val="000E764E"/>
    <w:rsid w:val="000F1445"/>
    <w:rsid w:val="000F180E"/>
    <w:rsid w:val="000F299D"/>
    <w:rsid w:val="00110B83"/>
    <w:rsid w:val="00110DCB"/>
    <w:rsid w:val="001142B2"/>
    <w:rsid w:val="001167A5"/>
    <w:rsid w:val="00116F76"/>
    <w:rsid w:val="0012429B"/>
    <w:rsid w:val="00124C57"/>
    <w:rsid w:val="00126BF3"/>
    <w:rsid w:val="0013077B"/>
    <w:rsid w:val="00131D44"/>
    <w:rsid w:val="0013322E"/>
    <w:rsid w:val="001466E9"/>
    <w:rsid w:val="00153A0D"/>
    <w:rsid w:val="00172E56"/>
    <w:rsid w:val="00176863"/>
    <w:rsid w:val="00181674"/>
    <w:rsid w:val="001825DD"/>
    <w:rsid w:val="00182F91"/>
    <w:rsid w:val="001839CC"/>
    <w:rsid w:val="0018692C"/>
    <w:rsid w:val="001919F5"/>
    <w:rsid w:val="001966A9"/>
    <w:rsid w:val="00197923"/>
    <w:rsid w:val="001A5EBE"/>
    <w:rsid w:val="001A61D7"/>
    <w:rsid w:val="001A7F1E"/>
    <w:rsid w:val="001B53B6"/>
    <w:rsid w:val="001B701D"/>
    <w:rsid w:val="001C0ACD"/>
    <w:rsid w:val="001D14FA"/>
    <w:rsid w:val="001D479B"/>
    <w:rsid w:val="001E0873"/>
    <w:rsid w:val="001E0C80"/>
    <w:rsid w:val="001E23CF"/>
    <w:rsid w:val="001E7351"/>
    <w:rsid w:val="001F14A5"/>
    <w:rsid w:val="001F3996"/>
    <w:rsid w:val="001F54B5"/>
    <w:rsid w:val="00210D85"/>
    <w:rsid w:val="00210DB8"/>
    <w:rsid w:val="00211A2A"/>
    <w:rsid w:val="0021309C"/>
    <w:rsid w:val="002160B3"/>
    <w:rsid w:val="002226B9"/>
    <w:rsid w:val="00233C14"/>
    <w:rsid w:val="0024008D"/>
    <w:rsid w:val="002401F2"/>
    <w:rsid w:val="00240E41"/>
    <w:rsid w:val="0025047D"/>
    <w:rsid w:val="00263F8B"/>
    <w:rsid w:val="00266D04"/>
    <w:rsid w:val="00271B77"/>
    <w:rsid w:val="0027675A"/>
    <w:rsid w:val="00282ED9"/>
    <w:rsid w:val="00295C77"/>
    <w:rsid w:val="002A2296"/>
    <w:rsid w:val="002B1B87"/>
    <w:rsid w:val="002B3E1B"/>
    <w:rsid w:val="002B3FB7"/>
    <w:rsid w:val="002C52D1"/>
    <w:rsid w:val="002C589B"/>
    <w:rsid w:val="002C6431"/>
    <w:rsid w:val="002D4009"/>
    <w:rsid w:val="002D71C7"/>
    <w:rsid w:val="002F2C4B"/>
    <w:rsid w:val="002F51AF"/>
    <w:rsid w:val="00300275"/>
    <w:rsid w:val="00303607"/>
    <w:rsid w:val="003049B7"/>
    <w:rsid w:val="00307C84"/>
    <w:rsid w:val="003154C8"/>
    <w:rsid w:val="003174A0"/>
    <w:rsid w:val="00317797"/>
    <w:rsid w:val="00327141"/>
    <w:rsid w:val="00333BB8"/>
    <w:rsid w:val="0034148E"/>
    <w:rsid w:val="00342915"/>
    <w:rsid w:val="00347B8C"/>
    <w:rsid w:val="00351018"/>
    <w:rsid w:val="003668A3"/>
    <w:rsid w:val="00367F3D"/>
    <w:rsid w:val="00370B5C"/>
    <w:rsid w:val="0037531E"/>
    <w:rsid w:val="00380094"/>
    <w:rsid w:val="00381710"/>
    <w:rsid w:val="0039037C"/>
    <w:rsid w:val="00394279"/>
    <w:rsid w:val="00394D88"/>
    <w:rsid w:val="00395A10"/>
    <w:rsid w:val="00395E62"/>
    <w:rsid w:val="003A294B"/>
    <w:rsid w:val="003A6405"/>
    <w:rsid w:val="003B1113"/>
    <w:rsid w:val="003B1255"/>
    <w:rsid w:val="003B691E"/>
    <w:rsid w:val="003C18E6"/>
    <w:rsid w:val="003C40DB"/>
    <w:rsid w:val="003C5E8A"/>
    <w:rsid w:val="003D11F1"/>
    <w:rsid w:val="003D3B5B"/>
    <w:rsid w:val="003D3F38"/>
    <w:rsid w:val="003D4A8B"/>
    <w:rsid w:val="003E569B"/>
    <w:rsid w:val="003E5B19"/>
    <w:rsid w:val="003E69A0"/>
    <w:rsid w:val="003F1BDD"/>
    <w:rsid w:val="00400302"/>
    <w:rsid w:val="00400EB2"/>
    <w:rsid w:val="004071C9"/>
    <w:rsid w:val="004232C1"/>
    <w:rsid w:val="00423B0B"/>
    <w:rsid w:val="0042407E"/>
    <w:rsid w:val="00425F5B"/>
    <w:rsid w:val="00426243"/>
    <w:rsid w:val="00426B1B"/>
    <w:rsid w:val="00435031"/>
    <w:rsid w:val="00440502"/>
    <w:rsid w:val="0044401E"/>
    <w:rsid w:val="004515A0"/>
    <w:rsid w:val="0045550C"/>
    <w:rsid w:val="004660A5"/>
    <w:rsid w:val="00467C3E"/>
    <w:rsid w:val="00474107"/>
    <w:rsid w:val="0047722D"/>
    <w:rsid w:val="0047735F"/>
    <w:rsid w:val="00477695"/>
    <w:rsid w:val="004864D9"/>
    <w:rsid w:val="00492507"/>
    <w:rsid w:val="00492605"/>
    <w:rsid w:val="004A28CE"/>
    <w:rsid w:val="004A2A85"/>
    <w:rsid w:val="004A2FCB"/>
    <w:rsid w:val="004A7A27"/>
    <w:rsid w:val="004B7D79"/>
    <w:rsid w:val="004C0747"/>
    <w:rsid w:val="004C2EAB"/>
    <w:rsid w:val="004C7BA1"/>
    <w:rsid w:val="004D0A60"/>
    <w:rsid w:val="004F07E2"/>
    <w:rsid w:val="004F61AA"/>
    <w:rsid w:val="004F7429"/>
    <w:rsid w:val="004F7E72"/>
    <w:rsid w:val="00505A5F"/>
    <w:rsid w:val="00510868"/>
    <w:rsid w:val="00520DC3"/>
    <w:rsid w:val="00521926"/>
    <w:rsid w:val="00530EA3"/>
    <w:rsid w:val="005317D4"/>
    <w:rsid w:val="00534EAA"/>
    <w:rsid w:val="00537535"/>
    <w:rsid w:val="00547CA3"/>
    <w:rsid w:val="00553E11"/>
    <w:rsid w:val="00563918"/>
    <w:rsid w:val="00563CB9"/>
    <w:rsid w:val="00564E1C"/>
    <w:rsid w:val="00575A5D"/>
    <w:rsid w:val="00576553"/>
    <w:rsid w:val="005776CC"/>
    <w:rsid w:val="005801C3"/>
    <w:rsid w:val="00592343"/>
    <w:rsid w:val="00597D81"/>
    <w:rsid w:val="005A0DAD"/>
    <w:rsid w:val="005B0F88"/>
    <w:rsid w:val="005B1243"/>
    <w:rsid w:val="005B15F4"/>
    <w:rsid w:val="005B4713"/>
    <w:rsid w:val="005C292A"/>
    <w:rsid w:val="005C30B8"/>
    <w:rsid w:val="005C39FF"/>
    <w:rsid w:val="005C4DD7"/>
    <w:rsid w:val="005D1BB6"/>
    <w:rsid w:val="005D231E"/>
    <w:rsid w:val="005E146C"/>
    <w:rsid w:val="005E2D3B"/>
    <w:rsid w:val="005E7336"/>
    <w:rsid w:val="005F358A"/>
    <w:rsid w:val="005F71A4"/>
    <w:rsid w:val="005F7E13"/>
    <w:rsid w:val="00607C22"/>
    <w:rsid w:val="00613D17"/>
    <w:rsid w:val="006150AA"/>
    <w:rsid w:val="00616137"/>
    <w:rsid w:val="006204B0"/>
    <w:rsid w:val="00631817"/>
    <w:rsid w:val="006367A3"/>
    <w:rsid w:val="00636C21"/>
    <w:rsid w:val="00636FCB"/>
    <w:rsid w:val="00646314"/>
    <w:rsid w:val="00646FEA"/>
    <w:rsid w:val="006518ED"/>
    <w:rsid w:val="00651CC5"/>
    <w:rsid w:val="006528FC"/>
    <w:rsid w:val="006531E0"/>
    <w:rsid w:val="00653A67"/>
    <w:rsid w:val="00665DAC"/>
    <w:rsid w:val="006706F0"/>
    <w:rsid w:val="00680A68"/>
    <w:rsid w:val="00680CC3"/>
    <w:rsid w:val="006825C5"/>
    <w:rsid w:val="0068378D"/>
    <w:rsid w:val="00685564"/>
    <w:rsid w:val="006944E2"/>
    <w:rsid w:val="00695E8F"/>
    <w:rsid w:val="006A33C5"/>
    <w:rsid w:val="006A463C"/>
    <w:rsid w:val="006B5010"/>
    <w:rsid w:val="006C0AF9"/>
    <w:rsid w:val="006C1A07"/>
    <w:rsid w:val="006C3F10"/>
    <w:rsid w:val="006C65A5"/>
    <w:rsid w:val="006D0181"/>
    <w:rsid w:val="006D0815"/>
    <w:rsid w:val="006D27C9"/>
    <w:rsid w:val="006D5D9E"/>
    <w:rsid w:val="006E400D"/>
    <w:rsid w:val="006E55AF"/>
    <w:rsid w:val="006E6D8E"/>
    <w:rsid w:val="006F1485"/>
    <w:rsid w:val="006F75D4"/>
    <w:rsid w:val="006F7D59"/>
    <w:rsid w:val="0070281B"/>
    <w:rsid w:val="00704184"/>
    <w:rsid w:val="0071334E"/>
    <w:rsid w:val="00720484"/>
    <w:rsid w:val="007229B2"/>
    <w:rsid w:val="00727843"/>
    <w:rsid w:val="00736CEC"/>
    <w:rsid w:val="007418AE"/>
    <w:rsid w:val="00743AE2"/>
    <w:rsid w:val="00743BE5"/>
    <w:rsid w:val="00745E3C"/>
    <w:rsid w:val="007635B6"/>
    <w:rsid w:val="00764331"/>
    <w:rsid w:val="00765D68"/>
    <w:rsid w:val="00766F32"/>
    <w:rsid w:val="0077042C"/>
    <w:rsid w:val="007800B5"/>
    <w:rsid w:val="007806D9"/>
    <w:rsid w:val="00786AFA"/>
    <w:rsid w:val="00797FB7"/>
    <w:rsid w:val="007A006A"/>
    <w:rsid w:val="007B1B01"/>
    <w:rsid w:val="007B2170"/>
    <w:rsid w:val="007B2B98"/>
    <w:rsid w:val="007B3967"/>
    <w:rsid w:val="007B3DB9"/>
    <w:rsid w:val="007B6CE5"/>
    <w:rsid w:val="007C5063"/>
    <w:rsid w:val="007C57D1"/>
    <w:rsid w:val="007C6824"/>
    <w:rsid w:val="007D1EB7"/>
    <w:rsid w:val="007D2F9C"/>
    <w:rsid w:val="007D5892"/>
    <w:rsid w:val="007F014C"/>
    <w:rsid w:val="007F09FA"/>
    <w:rsid w:val="0080113F"/>
    <w:rsid w:val="00802D34"/>
    <w:rsid w:val="00806539"/>
    <w:rsid w:val="00806773"/>
    <w:rsid w:val="00820E94"/>
    <w:rsid w:val="00821339"/>
    <w:rsid w:val="00826DC5"/>
    <w:rsid w:val="008300A4"/>
    <w:rsid w:val="00832264"/>
    <w:rsid w:val="008358D0"/>
    <w:rsid w:val="00836A16"/>
    <w:rsid w:val="008376E2"/>
    <w:rsid w:val="00841E4A"/>
    <w:rsid w:val="00843D16"/>
    <w:rsid w:val="00844AFE"/>
    <w:rsid w:val="008519A0"/>
    <w:rsid w:val="00854E6E"/>
    <w:rsid w:val="00855432"/>
    <w:rsid w:val="00856B7A"/>
    <w:rsid w:val="0086460D"/>
    <w:rsid w:val="00872219"/>
    <w:rsid w:val="008773C3"/>
    <w:rsid w:val="0088391D"/>
    <w:rsid w:val="00883A16"/>
    <w:rsid w:val="00884E54"/>
    <w:rsid w:val="00895F15"/>
    <w:rsid w:val="008A21FC"/>
    <w:rsid w:val="008A3C7D"/>
    <w:rsid w:val="008A58AC"/>
    <w:rsid w:val="008A70FA"/>
    <w:rsid w:val="008B25B0"/>
    <w:rsid w:val="008B52E3"/>
    <w:rsid w:val="008B7416"/>
    <w:rsid w:val="008D0111"/>
    <w:rsid w:val="008D2FE2"/>
    <w:rsid w:val="008E3B7F"/>
    <w:rsid w:val="00903B5E"/>
    <w:rsid w:val="0090649B"/>
    <w:rsid w:val="00910D01"/>
    <w:rsid w:val="009173A5"/>
    <w:rsid w:val="009238E1"/>
    <w:rsid w:val="00924859"/>
    <w:rsid w:val="009335E0"/>
    <w:rsid w:val="00943E84"/>
    <w:rsid w:val="00945815"/>
    <w:rsid w:val="00950C86"/>
    <w:rsid w:val="00953777"/>
    <w:rsid w:val="00967D30"/>
    <w:rsid w:val="00973D17"/>
    <w:rsid w:val="00981749"/>
    <w:rsid w:val="00981A6E"/>
    <w:rsid w:val="009866D2"/>
    <w:rsid w:val="00991142"/>
    <w:rsid w:val="00991C63"/>
    <w:rsid w:val="00992360"/>
    <w:rsid w:val="00993EED"/>
    <w:rsid w:val="00995E6F"/>
    <w:rsid w:val="00996B60"/>
    <w:rsid w:val="009A2EF6"/>
    <w:rsid w:val="009B4F17"/>
    <w:rsid w:val="009C1935"/>
    <w:rsid w:val="009C3F16"/>
    <w:rsid w:val="009C5E28"/>
    <w:rsid w:val="009C6653"/>
    <w:rsid w:val="009D1FC8"/>
    <w:rsid w:val="009D2F06"/>
    <w:rsid w:val="009D3F90"/>
    <w:rsid w:val="009E01BA"/>
    <w:rsid w:val="009E3AF9"/>
    <w:rsid w:val="009E7936"/>
    <w:rsid w:val="009F68FD"/>
    <w:rsid w:val="00A00201"/>
    <w:rsid w:val="00A02A92"/>
    <w:rsid w:val="00A04BBC"/>
    <w:rsid w:val="00A07AC8"/>
    <w:rsid w:val="00A1030A"/>
    <w:rsid w:val="00A11C96"/>
    <w:rsid w:val="00A137DC"/>
    <w:rsid w:val="00A1447A"/>
    <w:rsid w:val="00A156CB"/>
    <w:rsid w:val="00A2071F"/>
    <w:rsid w:val="00A22B4E"/>
    <w:rsid w:val="00A25FD2"/>
    <w:rsid w:val="00A31AC1"/>
    <w:rsid w:val="00A32501"/>
    <w:rsid w:val="00A32E91"/>
    <w:rsid w:val="00A32FEC"/>
    <w:rsid w:val="00A33BD4"/>
    <w:rsid w:val="00A343F5"/>
    <w:rsid w:val="00A37F6E"/>
    <w:rsid w:val="00A40FF5"/>
    <w:rsid w:val="00A47410"/>
    <w:rsid w:val="00A53628"/>
    <w:rsid w:val="00A64AF5"/>
    <w:rsid w:val="00A64DA4"/>
    <w:rsid w:val="00A66EF7"/>
    <w:rsid w:val="00A6726D"/>
    <w:rsid w:val="00A6799B"/>
    <w:rsid w:val="00A70909"/>
    <w:rsid w:val="00A749FA"/>
    <w:rsid w:val="00A82614"/>
    <w:rsid w:val="00A86BB4"/>
    <w:rsid w:val="00A87861"/>
    <w:rsid w:val="00A948FB"/>
    <w:rsid w:val="00A9644F"/>
    <w:rsid w:val="00AA05DD"/>
    <w:rsid w:val="00AA7D6C"/>
    <w:rsid w:val="00AB64B4"/>
    <w:rsid w:val="00AD1619"/>
    <w:rsid w:val="00AD28D1"/>
    <w:rsid w:val="00AD2DF1"/>
    <w:rsid w:val="00AD60BB"/>
    <w:rsid w:val="00AD6FD1"/>
    <w:rsid w:val="00AF13C5"/>
    <w:rsid w:val="00AF49A0"/>
    <w:rsid w:val="00AF5646"/>
    <w:rsid w:val="00AF62C1"/>
    <w:rsid w:val="00AF63B1"/>
    <w:rsid w:val="00AF65AA"/>
    <w:rsid w:val="00B06244"/>
    <w:rsid w:val="00B11656"/>
    <w:rsid w:val="00B169E7"/>
    <w:rsid w:val="00B21D07"/>
    <w:rsid w:val="00B23EDE"/>
    <w:rsid w:val="00B264DE"/>
    <w:rsid w:val="00B2679D"/>
    <w:rsid w:val="00B3015E"/>
    <w:rsid w:val="00B3145F"/>
    <w:rsid w:val="00B33C67"/>
    <w:rsid w:val="00B35731"/>
    <w:rsid w:val="00B40861"/>
    <w:rsid w:val="00B42071"/>
    <w:rsid w:val="00B46D82"/>
    <w:rsid w:val="00B4786C"/>
    <w:rsid w:val="00B51825"/>
    <w:rsid w:val="00B5332D"/>
    <w:rsid w:val="00B53F3B"/>
    <w:rsid w:val="00B57D93"/>
    <w:rsid w:val="00B653EC"/>
    <w:rsid w:val="00B67B15"/>
    <w:rsid w:val="00B72D71"/>
    <w:rsid w:val="00B74C73"/>
    <w:rsid w:val="00B75368"/>
    <w:rsid w:val="00B7649C"/>
    <w:rsid w:val="00B77900"/>
    <w:rsid w:val="00B81A64"/>
    <w:rsid w:val="00B916CD"/>
    <w:rsid w:val="00B928BE"/>
    <w:rsid w:val="00B944A1"/>
    <w:rsid w:val="00B94C9A"/>
    <w:rsid w:val="00BA25DD"/>
    <w:rsid w:val="00BA4472"/>
    <w:rsid w:val="00BB2066"/>
    <w:rsid w:val="00BB7996"/>
    <w:rsid w:val="00BC031D"/>
    <w:rsid w:val="00BD603A"/>
    <w:rsid w:val="00BE436B"/>
    <w:rsid w:val="00BE450B"/>
    <w:rsid w:val="00BF0138"/>
    <w:rsid w:val="00BF2396"/>
    <w:rsid w:val="00BF52F5"/>
    <w:rsid w:val="00BF7023"/>
    <w:rsid w:val="00BF7481"/>
    <w:rsid w:val="00C01F11"/>
    <w:rsid w:val="00C24112"/>
    <w:rsid w:val="00C24C1A"/>
    <w:rsid w:val="00C3463B"/>
    <w:rsid w:val="00C354A4"/>
    <w:rsid w:val="00C51DB9"/>
    <w:rsid w:val="00C521D8"/>
    <w:rsid w:val="00C53AA5"/>
    <w:rsid w:val="00C53BE5"/>
    <w:rsid w:val="00C55001"/>
    <w:rsid w:val="00C57F3B"/>
    <w:rsid w:val="00C643E8"/>
    <w:rsid w:val="00C67D44"/>
    <w:rsid w:val="00C8196B"/>
    <w:rsid w:val="00C870F0"/>
    <w:rsid w:val="00C97F5F"/>
    <w:rsid w:val="00C97FCA"/>
    <w:rsid w:val="00CA38A6"/>
    <w:rsid w:val="00CB1653"/>
    <w:rsid w:val="00CB2B28"/>
    <w:rsid w:val="00CB2D37"/>
    <w:rsid w:val="00CC3804"/>
    <w:rsid w:val="00CC71C7"/>
    <w:rsid w:val="00CD0B41"/>
    <w:rsid w:val="00CD0CF8"/>
    <w:rsid w:val="00CD18E0"/>
    <w:rsid w:val="00CD2741"/>
    <w:rsid w:val="00CD3E68"/>
    <w:rsid w:val="00CE23E7"/>
    <w:rsid w:val="00CE3139"/>
    <w:rsid w:val="00CE36BB"/>
    <w:rsid w:val="00CE3812"/>
    <w:rsid w:val="00CE5AD2"/>
    <w:rsid w:val="00CE77E0"/>
    <w:rsid w:val="00CF049C"/>
    <w:rsid w:val="00CF204A"/>
    <w:rsid w:val="00CF76D6"/>
    <w:rsid w:val="00D0262F"/>
    <w:rsid w:val="00D07F98"/>
    <w:rsid w:val="00D156A4"/>
    <w:rsid w:val="00D15B65"/>
    <w:rsid w:val="00D160AF"/>
    <w:rsid w:val="00D204DA"/>
    <w:rsid w:val="00D2286E"/>
    <w:rsid w:val="00D253D9"/>
    <w:rsid w:val="00D261AA"/>
    <w:rsid w:val="00D31D1A"/>
    <w:rsid w:val="00D32641"/>
    <w:rsid w:val="00D32956"/>
    <w:rsid w:val="00D4035D"/>
    <w:rsid w:val="00D436C3"/>
    <w:rsid w:val="00D46BE4"/>
    <w:rsid w:val="00D47302"/>
    <w:rsid w:val="00D56FFD"/>
    <w:rsid w:val="00D60751"/>
    <w:rsid w:val="00D638EB"/>
    <w:rsid w:val="00D63937"/>
    <w:rsid w:val="00D643A2"/>
    <w:rsid w:val="00D65EB0"/>
    <w:rsid w:val="00D6679D"/>
    <w:rsid w:val="00D743EF"/>
    <w:rsid w:val="00D829E5"/>
    <w:rsid w:val="00D85BCD"/>
    <w:rsid w:val="00D873DA"/>
    <w:rsid w:val="00D94281"/>
    <w:rsid w:val="00DA4493"/>
    <w:rsid w:val="00DA4C3D"/>
    <w:rsid w:val="00DB6722"/>
    <w:rsid w:val="00DB77C0"/>
    <w:rsid w:val="00DC3BBE"/>
    <w:rsid w:val="00DC3C9B"/>
    <w:rsid w:val="00DC5946"/>
    <w:rsid w:val="00DC6093"/>
    <w:rsid w:val="00DD0AB0"/>
    <w:rsid w:val="00DD47CD"/>
    <w:rsid w:val="00DD5B12"/>
    <w:rsid w:val="00DE2012"/>
    <w:rsid w:val="00DE4A51"/>
    <w:rsid w:val="00DE65BE"/>
    <w:rsid w:val="00DE6708"/>
    <w:rsid w:val="00E1142C"/>
    <w:rsid w:val="00E15AE5"/>
    <w:rsid w:val="00E1614A"/>
    <w:rsid w:val="00E172A5"/>
    <w:rsid w:val="00E21760"/>
    <w:rsid w:val="00E26FE2"/>
    <w:rsid w:val="00E31739"/>
    <w:rsid w:val="00E426B4"/>
    <w:rsid w:val="00E51CED"/>
    <w:rsid w:val="00E54D5F"/>
    <w:rsid w:val="00E57485"/>
    <w:rsid w:val="00E614AA"/>
    <w:rsid w:val="00E6626E"/>
    <w:rsid w:val="00E66CE4"/>
    <w:rsid w:val="00E72314"/>
    <w:rsid w:val="00E72B6C"/>
    <w:rsid w:val="00E745E1"/>
    <w:rsid w:val="00E86769"/>
    <w:rsid w:val="00E92840"/>
    <w:rsid w:val="00E965BD"/>
    <w:rsid w:val="00EA0009"/>
    <w:rsid w:val="00EA236F"/>
    <w:rsid w:val="00EA766F"/>
    <w:rsid w:val="00EB3186"/>
    <w:rsid w:val="00EB3AF9"/>
    <w:rsid w:val="00EB3E00"/>
    <w:rsid w:val="00EB4D55"/>
    <w:rsid w:val="00EB6883"/>
    <w:rsid w:val="00ED4A4D"/>
    <w:rsid w:val="00ED6783"/>
    <w:rsid w:val="00ED6BD8"/>
    <w:rsid w:val="00EE568B"/>
    <w:rsid w:val="00EE6243"/>
    <w:rsid w:val="00EF59CE"/>
    <w:rsid w:val="00F003D5"/>
    <w:rsid w:val="00F00BA3"/>
    <w:rsid w:val="00F02ECC"/>
    <w:rsid w:val="00F04D8F"/>
    <w:rsid w:val="00F17EC5"/>
    <w:rsid w:val="00F202C5"/>
    <w:rsid w:val="00F26FA4"/>
    <w:rsid w:val="00F30B20"/>
    <w:rsid w:val="00F37DE9"/>
    <w:rsid w:val="00F40D14"/>
    <w:rsid w:val="00F41CBE"/>
    <w:rsid w:val="00F45588"/>
    <w:rsid w:val="00F531EE"/>
    <w:rsid w:val="00F55328"/>
    <w:rsid w:val="00F62A7A"/>
    <w:rsid w:val="00F66B80"/>
    <w:rsid w:val="00F8443C"/>
    <w:rsid w:val="00F877CB"/>
    <w:rsid w:val="00F90045"/>
    <w:rsid w:val="00F928DF"/>
    <w:rsid w:val="00F95146"/>
    <w:rsid w:val="00F96D32"/>
    <w:rsid w:val="00FB0CCF"/>
    <w:rsid w:val="00FB2E53"/>
    <w:rsid w:val="00FC34AC"/>
    <w:rsid w:val="00FC465B"/>
    <w:rsid w:val="00FC5FE0"/>
    <w:rsid w:val="00FC6177"/>
    <w:rsid w:val="00FD1116"/>
    <w:rsid w:val="00FE49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5B5B53B"/>
  <w15:chartTrackingRefBased/>
  <w15:docId w15:val="{4A61BC1A-F812-2344-AF6D-FED1B48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B41"/>
    <w:pPr>
      <w:spacing w:after="0" w:line="240" w:lineRule="auto"/>
    </w:pPr>
    <w:rPr>
      <w:rFonts w:ascii="Calibri" w:eastAsia="Calibri" w:hAnsi="Calibri" w:cs="Calibri"/>
      <w:kern w:val="0"/>
      <w:lang w:val="en-US"/>
      <w14:ligatures w14:val="none"/>
    </w:rPr>
  </w:style>
  <w:style w:type="paragraph" w:styleId="Heading1">
    <w:name w:val="heading 1"/>
    <w:basedOn w:val="Normal"/>
    <w:next w:val="Normal"/>
    <w:link w:val="Heading1Char"/>
    <w:uiPriority w:val="99"/>
    <w:qFormat/>
    <w:rsid w:val="00CD0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CD0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D0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semiHidden/>
    <w:rsid w:val="00CD0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41"/>
    <w:rPr>
      <w:rFonts w:eastAsiaTheme="majorEastAsia" w:cstheme="majorBidi"/>
      <w:color w:val="272727" w:themeColor="text1" w:themeTint="D8"/>
    </w:rPr>
  </w:style>
  <w:style w:type="paragraph" w:styleId="Title">
    <w:name w:val="Title"/>
    <w:basedOn w:val="Normal"/>
    <w:next w:val="Normal"/>
    <w:link w:val="TitleChar"/>
    <w:uiPriority w:val="99"/>
    <w:qFormat/>
    <w:rsid w:val="00CD0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CD0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41"/>
    <w:pPr>
      <w:spacing w:before="160"/>
      <w:jc w:val="center"/>
    </w:pPr>
    <w:rPr>
      <w:i/>
      <w:iCs/>
      <w:color w:val="404040" w:themeColor="text1" w:themeTint="BF"/>
    </w:rPr>
  </w:style>
  <w:style w:type="character" w:customStyle="1" w:styleId="QuoteChar">
    <w:name w:val="Quote Char"/>
    <w:basedOn w:val="DefaultParagraphFont"/>
    <w:link w:val="Quote"/>
    <w:uiPriority w:val="29"/>
    <w:rsid w:val="00CD0B41"/>
    <w:rPr>
      <w:i/>
      <w:iCs/>
      <w:color w:val="404040" w:themeColor="text1" w:themeTint="BF"/>
    </w:rPr>
  </w:style>
  <w:style w:type="paragraph" w:styleId="ListParagraph">
    <w:name w:val="List Paragraph"/>
    <w:basedOn w:val="Normal"/>
    <w:uiPriority w:val="99"/>
    <w:qFormat/>
    <w:rsid w:val="00CD0B41"/>
    <w:pPr>
      <w:ind w:left="720"/>
      <w:contextualSpacing/>
    </w:pPr>
  </w:style>
  <w:style w:type="character" w:styleId="IntenseEmphasis">
    <w:name w:val="Intense Emphasis"/>
    <w:basedOn w:val="DefaultParagraphFont"/>
    <w:uiPriority w:val="21"/>
    <w:qFormat/>
    <w:rsid w:val="00CD0B41"/>
    <w:rPr>
      <w:i/>
      <w:iCs/>
      <w:color w:val="0F4761" w:themeColor="accent1" w:themeShade="BF"/>
    </w:rPr>
  </w:style>
  <w:style w:type="paragraph" w:styleId="IntenseQuote">
    <w:name w:val="Intense Quote"/>
    <w:basedOn w:val="Normal"/>
    <w:next w:val="Normal"/>
    <w:link w:val="IntenseQuoteChar"/>
    <w:uiPriority w:val="30"/>
    <w:qFormat/>
    <w:rsid w:val="00CD0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41"/>
    <w:rPr>
      <w:i/>
      <w:iCs/>
      <w:color w:val="0F4761" w:themeColor="accent1" w:themeShade="BF"/>
    </w:rPr>
  </w:style>
  <w:style w:type="character" w:styleId="IntenseReference">
    <w:name w:val="Intense Reference"/>
    <w:basedOn w:val="DefaultParagraphFont"/>
    <w:uiPriority w:val="32"/>
    <w:qFormat/>
    <w:rsid w:val="00CD0B41"/>
    <w:rPr>
      <w:b/>
      <w:bCs/>
      <w:smallCaps/>
      <w:color w:val="0F4761" w:themeColor="accent1" w:themeShade="BF"/>
      <w:spacing w:val="5"/>
    </w:rPr>
  </w:style>
  <w:style w:type="table" w:styleId="TableGrid">
    <w:name w:val="Table Grid"/>
    <w:basedOn w:val="TableNormal"/>
    <w:uiPriority w:val="99"/>
    <w:rsid w:val="00CD0B41"/>
    <w:pPr>
      <w:spacing w:after="0" w:line="240" w:lineRule="auto"/>
    </w:pPr>
    <w:rPr>
      <w:rFonts w:ascii="Calibri" w:eastAsia="Calibri" w:hAnsi="Calibri" w:cs="Calibri"/>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CD0B41"/>
    <w:rPr>
      <w:sz w:val="18"/>
      <w:szCs w:val="18"/>
    </w:rPr>
  </w:style>
  <w:style w:type="paragraph" w:styleId="CommentText">
    <w:name w:val="annotation text"/>
    <w:basedOn w:val="Normal"/>
    <w:link w:val="CommentTextChar"/>
    <w:uiPriority w:val="99"/>
    <w:semiHidden/>
    <w:rsid w:val="00CD0B41"/>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CD0B41"/>
    <w:rPr>
      <w:rFonts w:ascii="Times New Roman" w:eastAsia="Times New Roman" w:hAnsi="Times New Roman" w:cs="Times New Roman"/>
      <w:kern w:val="0"/>
      <w:lang w:val="en-US"/>
      <w14:ligatures w14:val="none"/>
    </w:rPr>
  </w:style>
  <w:style w:type="paragraph" w:styleId="BalloonText">
    <w:name w:val="Balloon Text"/>
    <w:basedOn w:val="Normal"/>
    <w:link w:val="BalloonTextChar"/>
    <w:uiPriority w:val="99"/>
    <w:semiHidden/>
    <w:rsid w:val="00CD0B41"/>
    <w:rPr>
      <w:sz w:val="18"/>
      <w:szCs w:val="18"/>
    </w:rPr>
  </w:style>
  <w:style w:type="character" w:customStyle="1" w:styleId="BalloonTextChar">
    <w:name w:val="Balloon Text Char"/>
    <w:basedOn w:val="DefaultParagraphFont"/>
    <w:link w:val="BalloonText"/>
    <w:uiPriority w:val="99"/>
    <w:semiHidden/>
    <w:rsid w:val="00CD0B41"/>
    <w:rPr>
      <w:rFonts w:ascii="Calibri" w:eastAsia="Calibri" w:hAnsi="Calibri" w:cs="Calibri"/>
      <w:kern w:val="0"/>
      <w:sz w:val="18"/>
      <w:szCs w:val="18"/>
      <w:lang w:val="en-US"/>
      <w14:ligatures w14:val="none"/>
    </w:rPr>
  </w:style>
  <w:style w:type="paragraph" w:styleId="NormalIndent">
    <w:name w:val="Normal Indent"/>
    <w:basedOn w:val="Normal"/>
    <w:uiPriority w:val="99"/>
    <w:rsid w:val="00CD0B41"/>
    <w:pPr>
      <w:spacing w:after="120" w:line="360" w:lineRule="auto"/>
      <w:ind w:left="964"/>
    </w:pPr>
    <w:rPr>
      <w:rFonts w:ascii="Arial" w:eastAsia="Times New Roman" w:hAnsi="Arial" w:cs="Arial"/>
      <w:spacing w:val="6"/>
      <w:sz w:val="18"/>
      <w:szCs w:val="18"/>
      <w:lang w:val="en-GB"/>
    </w:rPr>
  </w:style>
  <w:style w:type="paragraph" w:styleId="CommentSubject">
    <w:name w:val="annotation subject"/>
    <w:basedOn w:val="CommentText"/>
    <w:next w:val="CommentText"/>
    <w:link w:val="CommentSubjectChar"/>
    <w:uiPriority w:val="99"/>
    <w:semiHidden/>
    <w:rsid w:val="00CD0B41"/>
    <w:rPr>
      <w:rFonts w:ascii="Calibri" w:eastAsia="Calibri" w:hAnsi="Calibri" w:cs="Calibri"/>
      <w:b/>
      <w:bCs/>
      <w:sz w:val="20"/>
      <w:szCs w:val="20"/>
    </w:rPr>
  </w:style>
  <w:style w:type="character" w:customStyle="1" w:styleId="CommentSubjectChar">
    <w:name w:val="Comment Subject Char"/>
    <w:basedOn w:val="CommentTextChar"/>
    <w:link w:val="CommentSubject"/>
    <w:uiPriority w:val="99"/>
    <w:semiHidden/>
    <w:rsid w:val="00CD0B41"/>
    <w:rPr>
      <w:rFonts w:ascii="Calibri" w:eastAsia="Calibri" w:hAnsi="Calibri" w:cs="Calibri"/>
      <w:b/>
      <w:bCs/>
      <w:kern w:val="0"/>
      <w:sz w:val="20"/>
      <w:szCs w:val="20"/>
      <w:lang w:val="en-US"/>
      <w14:ligatures w14:val="none"/>
    </w:rPr>
  </w:style>
  <w:style w:type="character" w:customStyle="1" w:styleId="Niveau3Char">
    <w:name w:val="Niveau 3 Char"/>
    <w:link w:val="Niveau3"/>
    <w:uiPriority w:val="99"/>
    <w:locked/>
    <w:rsid w:val="00CD0B41"/>
    <w:rPr>
      <w:rFonts w:ascii="Arial" w:hAnsi="Arial" w:cs="Arial"/>
      <w:color w:val="000000"/>
      <w:spacing w:val="-3"/>
      <w:lang w:val="en-GB"/>
    </w:rPr>
  </w:style>
  <w:style w:type="paragraph" w:customStyle="1" w:styleId="Niveau3">
    <w:name w:val="Niveau 3"/>
    <w:basedOn w:val="Heading3"/>
    <w:link w:val="Niveau3Char"/>
    <w:autoRedefine/>
    <w:uiPriority w:val="99"/>
    <w:rsid w:val="00CD0B41"/>
    <w:pPr>
      <w:keepNext w:val="0"/>
      <w:keepLines w:val="0"/>
      <w:tabs>
        <w:tab w:val="left" w:pos="720"/>
      </w:tabs>
      <w:spacing w:before="0" w:after="0"/>
      <w:ind w:left="709" w:hanging="720"/>
      <w:jc w:val="both"/>
    </w:pPr>
    <w:rPr>
      <w:rFonts w:ascii="Arial" w:eastAsiaTheme="minorHAnsi" w:hAnsi="Arial" w:cs="Arial"/>
      <w:color w:val="000000"/>
      <w:spacing w:val="-3"/>
      <w:sz w:val="24"/>
      <w:szCs w:val="24"/>
      <w:lang w:val="en-GB"/>
    </w:rPr>
  </w:style>
  <w:style w:type="paragraph" w:styleId="BodyText">
    <w:name w:val="Body Text"/>
    <w:basedOn w:val="Normal"/>
    <w:link w:val="BodyTextChar"/>
    <w:uiPriority w:val="99"/>
    <w:rsid w:val="00CD0B41"/>
    <w:rPr>
      <w:rFonts w:ascii="Book Antiqua" w:hAnsi="Book Antiqua" w:cs="Book Antiqua"/>
      <w:sz w:val="22"/>
      <w:szCs w:val="22"/>
    </w:rPr>
  </w:style>
  <w:style w:type="character" w:customStyle="1" w:styleId="BodyTextChar">
    <w:name w:val="Body Text Char"/>
    <w:basedOn w:val="DefaultParagraphFont"/>
    <w:link w:val="BodyText"/>
    <w:uiPriority w:val="99"/>
    <w:rsid w:val="00CD0B41"/>
    <w:rPr>
      <w:rFonts w:ascii="Book Antiqua" w:eastAsia="Calibri" w:hAnsi="Book Antiqua" w:cs="Book Antiqua"/>
      <w:kern w:val="0"/>
      <w:sz w:val="22"/>
      <w:szCs w:val="22"/>
      <w:lang w:val="en-US"/>
      <w14:ligatures w14:val="none"/>
    </w:rPr>
  </w:style>
  <w:style w:type="paragraph" w:styleId="PlainText">
    <w:name w:val="Plain Text"/>
    <w:basedOn w:val="Normal"/>
    <w:link w:val="PlainTextChar"/>
    <w:uiPriority w:val="99"/>
    <w:rsid w:val="00CD0B41"/>
    <w:rPr>
      <w:rFonts w:ascii="Courier New" w:hAnsi="Courier New" w:cs="Courier New"/>
      <w:sz w:val="20"/>
      <w:szCs w:val="20"/>
    </w:rPr>
  </w:style>
  <w:style w:type="character" w:customStyle="1" w:styleId="PlainTextChar">
    <w:name w:val="Plain Text Char"/>
    <w:basedOn w:val="DefaultParagraphFont"/>
    <w:link w:val="PlainText"/>
    <w:uiPriority w:val="99"/>
    <w:rsid w:val="00CD0B41"/>
    <w:rPr>
      <w:rFonts w:ascii="Courier New" w:eastAsia="Calibri" w:hAnsi="Courier New" w:cs="Courier New"/>
      <w:kern w:val="0"/>
      <w:sz w:val="20"/>
      <w:szCs w:val="20"/>
      <w:lang w:val="en-US"/>
      <w14:ligatures w14:val="none"/>
    </w:rPr>
  </w:style>
  <w:style w:type="paragraph" w:styleId="Footer">
    <w:name w:val="footer"/>
    <w:basedOn w:val="Normal"/>
    <w:link w:val="FooterChar"/>
    <w:uiPriority w:val="99"/>
    <w:rsid w:val="00CD0B41"/>
    <w:pPr>
      <w:tabs>
        <w:tab w:val="center" w:pos="4320"/>
        <w:tab w:val="right" w:pos="8640"/>
      </w:tabs>
    </w:pPr>
  </w:style>
  <w:style w:type="character" w:customStyle="1" w:styleId="FooterChar">
    <w:name w:val="Footer Char"/>
    <w:basedOn w:val="DefaultParagraphFont"/>
    <w:link w:val="Footer"/>
    <w:uiPriority w:val="99"/>
    <w:rsid w:val="00CD0B41"/>
    <w:rPr>
      <w:rFonts w:ascii="Calibri" w:eastAsia="Calibri" w:hAnsi="Calibri" w:cs="Calibri"/>
      <w:kern w:val="0"/>
      <w:lang w:val="en-US"/>
      <w14:ligatures w14:val="none"/>
    </w:rPr>
  </w:style>
  <w:style w:type="character" w:styleId="PageNumber">
    <w:name w:val="page number"/>
    <w:basedOn w:val="DefaultParagraphFont"/>
    <w:uiPriority w:val="99"/>
    <w:rsid w:val="00CD0B41"/>
  </w:style>
  <w:style w:type="paragraph" w:styleId="Revision">
    <w:name w:val="Revision"/>
    <w:hidden/>
    <w:uiPriority w:val="99"/>
    <w:semiHidden/>
    <w:rsid w:val="00E614AA"/>
    <w:pPr>
      <w:spacing w:after="0" w:line="240" w:lineRule="auto"/>
    </w:pPr>
    <w:rPr>
      <w:rFonts w:ascii="Calibri" w:eastAsia="Calibri" w:hAnsi="Calibri" w:cs="Calibri"/>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765">
      <w:bodyDiv w:val="1"/>
      <w:marLeft w:val="0"/>
      <w:marRight w:val="0"/>
      <w:marTop w:val="0"/>
      <w:marBottom w:val="0"/>
      <w:divBdr>
        <w:top w:val="none" w:sz="0" w:space="0" w:color="auto"/>
        <w:left w:val="none" w:sz="0" w:space="0" w:color="auto"/>
        <w:bottom w:val="none" w:sz="0" w:space="0" w:color="auto"/>
        <w:right w:val="none" w:sz="0" w:space="0" w:color="auto"/>
      </w:divBdr>
    </w:div>
    <w:div w:id="445735354">
      <w:bodyDiv w:val="1"/>
      <w:marLeft w:val="0"/>
      <w:marRight w:val="0"/>
      <w:marTop w:val="0"/>
      <w:marBottom w:val="0"/>
      <w:divBdr>
        <w:top w:val="none" w:sz="0" w:space="0" w:color="auto"/>
        <w:left w:val="none" w:sz="0" w:space="0" w:color="auto"/>
        <w:bottom w:val="none" w:sz="0" w:space="0" w:color="auto"/>
        <w:right w:val="none" w:sz="0" w:space="0" w:color="auto"/>
      </w:divBdr>
    </w:div>
    <w:div w:id="682897277">
      <w:bodyDiv w:val="1"/>
      <w:marLeft w:val="0"/>
      <w:marRight w:val="0"/>
      <w:marTop w:val="0"/>
      <w:marBottom w:val="0"/>
      <w:divBdr>
        <w:top w:val="none" w:sz="0" w:space="0" w:color="auto"/>
        <w:left w:val="none" w:sz="0" w:space="0" w:color="auto"/>
        <w:bottom w:val="none" w:sz="0" w:space="0" w:color="auto"/>
        <w:right w:val="none" w:sz="0" w:space="0" w:color="auto"/>
      </w:divBdr>
    </w:div>
    <w:div w:id="684597618">
      <w:bodyDiv w:val="1"/>
      <w:marLeft w:val="0"/>
      <w:marRight w:val="0"/>
      <w:marTop w:val="0"/>
      <w:marBottom w:val="0"/>
      <w:divBdr>
        <w:top w:val="none" w:sz="0" w:space="0" w:color="auto"/>
        <w:left w:val="none" w:sz="0" w:space="0" w:color="auto"/>
        <w:bottom w:val="none" w:sz="0" w:space="0" w:color="auto"/>
        <w:right w:val="none" w:sz="0" w:space="0" w:color="auto"/>
      </w:divBdr>
      <w:divsChild>
        <w:div w:id="1226450874">
          <w:marLeft w:val="0"/>
          <w:marRight w:val="0"/>
          <w:marTop w:val="0"/>
          <w:marBottom w:val="0"/>
          <w:divBdr>
            <w:top w:val="none" w:sz="0" w:space="0" w:color="auto"/>
            <w:left w:val="none" w:sz="0" w:space="0" w:color="auto"/>
            <w:bottom w:val="none" w:sz="0" w:space="0" w:color="auto"/>
            <w:right w:val="none" w:sz="0" w:space="0" w:color="auto"/>
          </w:divBdr>
          <w:divsChild>
            <w:div w:id="1159351363">
              <w:marLeft w:val="0"/>
              <w:marRight w:val="0"/>
              <w:marTop w:val="0"/>
              <w:marBottom w:val="0"/>
              <w:divBdr>
                <w:top w:val="none" w:sz="0" w:space="0" w:color="auto"/>
                <w:left w:val="none" w:sz="0" w:space="0" w:color="auto"/>
                <w:bottom w:val="none" w:sz="0" w:space="0" w:color="auto"/>
                <w:right w:val="none" w:sz="0" w:space="0" w:color="auto"/>
              </w:divBdr>
              <w:divsChild>
                <w:div w:id="17262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3616">
      <w:bodyDiv w:val="1"/>
      <w:marLeft w:val="0"/>
      <w:marRight w:val="0"/>
      <w:marTop w:val="0"/>
      <w:marBottom w:val="0"/>
      <w:divBdr>
        <w:top w:val="none" w:sz="0" w:space="0" w:color="auto"/>
        <w:left w:val="none" w:sz="0" w:space="0" w:color="auto"/>
        <w:bottom w:val="none" w:sz="0" w:space="0" w:color="auto"/>
        <w:right w:val="none" w:sz="0" w:space="0" w:color="auto"/>
      </w:divBdr>
    </w:div>
    <w:div w:id="1203396921">
      <w:bodyDiv w:val="1"/>
      <w:marLeft w:val="0"/>
      <w:marRight w:val="0"/>
      <w:marTop w:val="0"/>
      <w:marBottom w:val="0"/>
      <w:divBdr>
        <w:top w:val="none" w:sz="0" w:space="0" w:color="auto"/>
        <w:left w:val="none" w:sz="0" w:space="0" w:color="auto"/>
        <w:bottom w:val="none" w:sz="0" w:space="0" w:color="auto"/>
        <w:right w:val="none" w:sz="0" w:space="0" w:color="auto"/>
      </w:divBdr>
    </w:div>
    <w:div w:id="1460294512">
      <w:bodyDiv w:val="1"/>
      <w:marLeft w:val="0"/>
      <w:marRight w:val="0"/>
      <w:marTop w:val="0"/>
      <w:marBottom w:val="0"/>
      <w:divBdr>
        <w:top w:val="none" w:sz="0" w:space="0" w:color="auto"/>
        <w:left w:val="none" w:sz="0" w:space="0" w:color="auto"/>
        <w:bottom w:val="none" w:sz="0" w:space="0" w:color="auto"/>
        <w:right w:val="none" w:sz="0" w:space="0" w:color="auto"/>
      </w:divBdr>
    </w:div>
    <w:div w:id="1475636590">
      <w:bodyDiv w:val="1"/>
      <w:marLeft w:val="0"/>
      <w:marRight w:val="0"/>
      <w:marTop w:val="0"/>
      <w:marBottom w:val="0"/>
      <w:divBdr>
        <w:top w:val="none" w:sz="0" w:space="0" w:color="auto"/>
        <w:left w:val="none" w:sz="0" w:space="0" w:color="auto"/>
        <w:bottom w:val="none" w:sz="0" w:space="0" w:color="auto"/>
        <w:right w:val="none" w:sz="0" w:space="0" w:color="auto"/>
      </w:divBdr>
      <w:divsChild>
        <w:div w:id="70661843">
          <w:marLeft w:val="0"/>
          <w:marRight w:val="0"/>
          <w:marTop w:val="0"/>
          <w:marBottom w:val="0"/>
          <w:divBdr>
            <w:top w:val="none" w:sz="0" w:space="0" w:color="auto"/>
            <w:left w:val="none" w:sz="0" w:space="0" w:color="auto"/>
            <w:bottom w:val="none" w:sz="0" w:space="0" w:color="auto"/>
            <w:right w:val="none" w:sz="0" w:space="0" w:color="auto"/>
          </w:divBdr>
          <w:divsChild>
            <w:div w:id="1585069200">
              <w:marLeft w:val="0"/>
              <w:marRight w:val="0"/>
              <w:marTop w:val="0"/>
              <w:marBottom w:val="0"/>
              <w:divBdr>
                <w:top w:val="none" w:sz="0" w:space="0" w:color="auto"/>
                <w:left w:val="none" w:sz="0" w:space="0" w:color="auto"/>
                <w:bottom w:val="none" w:sz="0" w:space="0" w:color="auto"/>
                <w:right w:val="none" w:sz="0" w:space="0" w:color="auto"/>
              </w:divBdr>
              <w:divsChild>
                <w:div w:id="10563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32</Pages>
  <Words>8575</Words>
  <Characters>48880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Vichi Lestari</dc:creator>
  <cp:keywords/>
  <dc:description/>
  <cp:lastModifiedBy>OLTRE</cp:lastModifiedBy>
  <cp:revision>1</cp:revision>
  <dcterms:created xsi:type="dcterms:W3CDTF">2024-06-29T03:22:00Z</dcterms:created>
  <dcterms:modified xsi:type="dcterms:W3CDTF">2024-07-01T06:03:00Z</dcterms:modified>
</cp:coreProperties>
</file>