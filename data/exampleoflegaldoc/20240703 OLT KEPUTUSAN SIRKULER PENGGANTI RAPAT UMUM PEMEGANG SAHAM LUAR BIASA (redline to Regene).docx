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A74D" w14:textId="079FEA34" w:rsidR="00E57173" w:rsidRPr="00E1729A" w:rsidRDefault="00E57173" w:rsidP="005A670F">
      <w:pPr>
        <w:spacing w:line="276" w:lineRule="auto"/>
        <w:jc w:val="both"/>
        <w:rPr>
          <w:rFonts w:asciiTheme="minorHAnsi" w:hAnsiTheme="minorHAnsi" w:cstheme="minorHAnsi"/>
          <w:sz w:val="20"/>
          <w:szCs w:val="20"/>
          <w:lang w:val="id-ID"/>
        </w:rPr>
      </w:pPr>
    </w:p>
    <w:p w14:paraId="5EFEB11F" w14:textId="77777777" w:rsidR="00D15544" w:rsidRPr="00E1729A" w:rsidRDefault="00D15544" w:rsidP="005A670F">
      <w:pPr>
        <w:spacing w:line="276" w:lineRule="auto"/>
        <w:jc w:val="center"/>
        <w:rPr>
          <w:rFonts w:asciiTheme="minorHAnsi" w:hAnsiTheme="minorHAnsi" w:cstheme="minorHAnsi"/>
          <w:b/>
          <w:sz w:val="20"/>
          <w:szCs w:val="20"/>
          <w:lang w:val="id-ID"/>
        </w:rPr>
      </w:pPr>
    </w:p>
    <w:p w14:paraId="205D5321" w14:textId="5DD567DF"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 PENGGANTI RAPAT UMUM PEMEGANG SAHAM LUAR BIASA</w:t>
      </w:r>
    </w:p>
    <w:p w14:paraId="374AEB2F"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502D4DE1"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w:t>
      </w:r>
    </w:p>
    <w:p w14:paraId="0FBF2CA4" w14:textId="77777777" w:rsidR="00D15544" w:rsidRPr="00E1729A" w:rsidRDefault="00D15544" w:rsidP="005A670F">
      <w:pPr>
        <w:spacing w:line="276" w:lineRule="auto"/>
        <w:jc w:val="center"/>
        <w:rPr>
          <w:rFonts w:asciiTheme="minorHAnsi" w:hAnsiTheme="minorHAnsi" w:cstheme="minorHAnsi"/>
          <w:b/>
          <w:sz w:val="20"/>
          <w:szCs w:val="20"/>
          <w:lang w:val="id-ID"/>
        </w:rPr>
      </w:pPr>
    </w:p>
    <w:p w14:paraId="1F186BD8" w14:textId="77777777" w:rsidR="00D15544" w:rsidRPr="00707976" w:rsidRDefault="00D15544" w:rsidP="005A670F">
      <w:pPr>
        <w:spacing w:line="276" w:lineRule="auto"/>
        <w:jc w:val="center"/>
        <w:rPr>
          <w:del w:id="0" w:author="OLTRE" w:date="2024-07-03T14:53:00Z"/>
          <w:rFonts w:asciiTheme="minorHAnsi" w:hAnsiTheme="minorHAnsi" w:cstheme="minorHAnsi"/>
          <w:b/>
          <w:sz w:val="20"/>
          <w:szCs w:val="20"/>
          <w:lang w:val="id-ID"/>
        </w:rPr>
      </w:pPr>
    </w:p>
    <w:p w14:paraId="3CADA50F" w14:textId="472DC17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Yang </w:t>
      </w:r>
      <w:proofErr w:type="spellStart"/>
      <w:r w:rsidRPr="00E1729A">
        <w:rPr>
          <w:rFonts w:asciiTheme="minorHAnsi" w:hAnsiTheme="minorHAnsi" w:cstheme="minorHAnsi"/>
          <w:sz w:val="20"/>
          <w:szCs w:val="20"/>
          <w:lang w:val="id-ID"/>
        </w:rPr>
        <w:t>bertandatangan</w:t>
      </w:r>
      <w:proofErr w:type="spellEnd"/>
      <w:r w:rsidRPr="00E1729A">
        <w:rPr>
          <w:rFonts w:asciiTheme="minorHAnsi" w:hAnsiTheme="minorHAnsi" w:cstheme="minorHAnsi"/>
          <w:sz w:val="20"/>
          <w:szCs w:val="20"/>
          <w:lang w:val="id-ID"/>
        </w:rPr>
        <w:t xml:space="preserve"> di bawah ini, para pemegang saham </w:t>
      </w:r>
      <w:r w:rsidRPr="00E1729A">
        <w:rPr>
          <w:rFonts w:asciiTheme="minorHAnsi" w:hAnsiTheme="minorHAnsi" w:cstheme="minorHAnsi"/>
          <w:b/>
          <w:sz w:val="20"/>
          <w:szCs w:val="20"/>
          <w:lang w:val="id-ID"/>
        </w:rPr>
        <w:t>PT REGENE ARTIFISIAL INTELIGEN</w:t>
      </w:r>
      <w:r w:rsidRPr="00E1729A">
        <w:rPr>
          <w:rFonts w:asciiTheme="minorHAnsi" w:hAnsiTheme="minorHAnsi" w:cstheme="minorHAnsi"/>
          <w:sz w:val="20"/>
          <w:szCs w:val="20"/>
          <w:lang w:val="id-ID"/>
        </w:rPr>
        <w:t xml:space="preserve">, sebuah perseroan terbatas yang didirikan berdasarkan hukum </w:t>
      </w:r>
      <w:r w:rsidR="00707976" w:rsidRPr="00E1729A">
        <w:rPr>
          <w:rFonts w:asciiTheme="minorHAnsi" w:hAnsiTheme="minorHAnsi" w:cstheme="minorHAnsi"/>
          <w:sz w:val="20"/>
          <w:szCs w:val="20"/>
          <w:lang w:val="id-ID"/>
        </w:rPr>
        <w:t>N</w:t>
      </w:r>
      <w:r w:rsidRPr="00E1729A">
        <w:rPr>
          <w:rFonts w:asciiTheme="minorHAnsi" w:hAnsiTheme="minorHAnsi" w:cstheme="minorHAnsi"/>
          <w:sz w:val="20"/>
          <w:szCs w:val="20"/>
          <w:lang w:val="id-ID"/>
        </w:rPr>
        <w:t>egara Republik Indonesia, berkedudukan di Jakarta Selatan, Indonesia (“</w:t>
      </w:r>
      <w:r w:rsidRPr="00E1729A">
        <w:rPr>
          <w:rFonts w:asciiTheme="minorHAnsi" w:hAnsiTheme="minorHAnsi" w:cstheme="minorHAnsi"/>
          <w:b/>
          <w:sz w:val="20"/>
          <w:szCs w:val="20"/>
          <w:lang w:val="id-ID"/>
        </w:rPr>
        <w:t>Perseroan</w:t>
      </w:r>
      <w:r w:rsidRPr="00E1729A">
        <w:rPr>
          <w:rFonts w:asciiTheme="minorHAnsi" w:hAnsiTheme="minorHAnsi" w:cstheme="minorHAnsi"/>
          <w:sz w:val="20"/>
          <w:szCs w:val="20"/>
          <w:lang w:val="id-ID"/>
        </w:rPr>
        <w:t>”):</w:t>
      </w:r>
    </w:p>
    <w:p w14:paraId="6CA20A49" w14:textId="77777777" w:rsidR="005A670F" w:rsidRPr="00E1729A" w:rsidRDefault="005A670F" w:rsidP="005A670F">
      <w:pPr>
        <w:spacing w:line="276" w:lineRule="auto"/>
        <w:jc w:val="both"/>
        <w:rPr>
          <w:rFonts w:asciiTheme="minorHAnsi" w:hAnsiTheme="minorHAnsi" w:cstheme="minorHAnsi"/>
          <w:sz w:val="20"/>
          <w:szCs w:val="20"/>
          <w:lang w:val="id-ID"/>
        </w:rPr>
      </w:pPr>
    </w:p>
    <w:p w14:paraId="1F718A8F" w14:textId="77777777"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Nyonya TIANG VICHI LESTARI, lahir di Medan, pada tanggal dua puluh enam Februari seribu sembilan ratus delapan puluh enam (26-02-1986), Warga Negara Indonesia, Wiraswasta, bertempat tinggal di Kabupaten Tangerang, Jalan </w:t>
      </w:r>
      <w:proofErr w:type="spellStart"/>
      <w:r w:rsidRPr="00E1729A">
        <w:rPr>
          <w:rFonts w:asciiTheme="minorHAnsi" w:hAnsiTheme="minorHAnsi" w:cstheme="minorHAnsi"/>
          <w:sz w:val="20"/>
          <w:szCs w:val="20"/>
        </w:rPr>
        <w:t>Lavender</w:t>
      </w:r>
      <w:proofErr w:type="spellEnd"/>
      <w:r w:rsidRPr="00E1729A">
        <w:rPr>
          <w:rFonts w:asciiTheme="minorHAnsi" w:hAnsiTheme="minorHAnsi" w:cstheme="minorHAnsi"/>
          <w:sz w:val="20"/>
          <w:szCs w:val="20"/>
        </w:rPr>
        <w:t xml:space="preserve"> V Nomor 32, Rukun Tetangga 005, Rukun Warga 002, Kelurahan Kelapa Dua, Kecamatan Kelapa Dua, pemegang Kartu Tanda Penduduk dengan Nomor Induk Kependudukan 3172016602860006,</w:t>
      </w:r>
    </w:p>
    <w:p w14:paraId="61DD4320" w14:textId="06EE0C86"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del w:id="1" w:author="OLTRE" w:date="2024-07-03T14:53:00Z">
        <w:r w:rsidR="003D4E62" w:rsidRPr="00707976">
          <w:rPr>
            <w:rFonts w:asciiTheme="minorHAnsi" w:hAnsiTheme="minorHAnsi" w:cstheme="minorHAnsi"/>
            <w:sz w:val="20"/>
            <w:szCs w:val="20"/>
          </w:rPr>
          <w:delText>Kelas</w:delText>
        </w:r>
      </w:del>
      <w:ins w:id="2"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 dan</w:t>
      </w:r>
    </w:p>
    <w:p w14:paraId="0064FECA" w14:textId="77777777"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Tuan DESMOND PREVIN, lahir di Jakarta, pada tanggal dua September seribu sembilan ratus tujuh puluh empat (02-09-1974), Warga Negara Indonesia, wiraswasta, bertempat tinggal di Kota Administrasi Jakarta Utara, Mitra Gading Villa Blok E1 Nomor 8, Rukun Tetangga 004, Rukun Warga 017, Kelurahan Kelapa Gading Barat, Kecamatan Kelapa Gading, pemegang Kartu Tanda Penduduk dengan Nomor Induk Kependudukan 3171080209740007,</w:t>
      </w:r>
    </w:p>
    <w:p w14:paraId="3D8F4EE5" w14:textId="756315FE"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del w:id="3" w:author="OLTRE" w:date="2024-07-03T14:53:00Z">
        <w:r w:rsidR="003D4E62" w:rsidRPr="00707976">
          <w:rPr>
            <w:rFonts w:asciiTheme="minorHAnsi" w:hAnsiTheme="minorHAnsi" w:cstheme="minorHAnsi"/>
            <w:sz w:val="20"/>
            <w:szCs w:val="20"/>
          </w:rPr>
          <w:delText>Kelas</w:delText>
        </w:r>
      </w:del>
      <w:ins w:id="4"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w:t>
      </w:r>
    </w:p>
    <w:p w14:paraId="3DD273EB" w14:textId="4163322B"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HIKMAT HARDONO, lahir di Semarang pada tanggal sepuluh Mei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tiga (10-05-1973), Warga Negara Indonesia, wiraswasta, bertempat tinggal di Kota Administrasi Jakarta Selatan, </w:t>
      </w:r>
      <w:proofErr w:type="spellStart"/>
      <w:r w:rsidRPr="00E1729A">
        <w:rPr>
          <w:rFonts w:asciiTheme="minorHAnsi" w:eastAsia="Times New Roman" w:hAnsiTheme="minorHAnsi" w:cstheme="minorHAnsi"/>
          <w:color w:val="000000"/>
          <w:sz w:val="20"/>
          <w:szCs w:val="20"/>
          <w:lang w:eastAsia="en-ID"/>
        </w:rPr>
        <w:t>Benoa</w:t>
      </w:r>
      <w:proofErr w:type="spellEnd"/>
      <w:r w:rsidRPr="00E1729A">
        <w:rPr>
          <w:rFonts w:asciiTheme="minorHAnsi" w:eastAsia="Times New Roman" w:hAnsiTheme="minorHAnsi" w:cstheme="minorHAnsi"/>
          <w:color w:val="000000"/>
          <w:sz w:val="20"/>
          <w:szCs w:val="20"/>
          <w:lang w:eastAsia="en-ID"/>
        </w:rPr>
        <w:t xml:space="preserve"> </w:t>
      </w:r>
      <w:proofErr w:type="spellStart"/>
      <w:r w:rsidRPr="00E1729A">
        <w:rPr>
          <w:rFonts w:asciiTheme="minorHAnsi" w:eastAsia="Times New Roman" w:hAnsiTheme="minorHAnsi" w:cstheme="minorHAnsi"/>
          <w:color w:val="000000"/>
          <w:sz w:val="20"/>
          <w:szCs w:val="20"/>
          <w:lang w:eastAsia="en-ID"/>
        </w:rPr>
        <w:t>Townhouse</w:t>
      </w:r>
      <w:proofErr w:type="spellEnd"/>
      <w:r w:rsidRPr="00E1729A">
        <w:rPr>
          <w:rFonts w:asciiTheme="minorHAnsi" w:eastAsia="Times New Roman" w:hAnsiTheme="minorHAnsi" w:cstheme="minorHAnsi"/>
          <w:color w:val="000000"/>
          <w:sz w:val="20"/>
          <w:szCs w:val="20"/>
          <w:lang w:eastAsia="en-ID"/>
        </w:rPr>
        <w:t xml:space="preserve"> Unit I, Jalan Jeruk Purut Raya 1A</w:t>
      </w:r>
      <w:r w:rsidRPr="00E1729A">
        <w:rPr>
          <w:rFonts w:asciiTheme="minorHAnsi" w:hAnsiTheme="minorHAnsi" w:cstheme="minorHAnsi"/>
          <w:sz w:val="20"/>
          <w:szCs w:val="20"/>
        </w:rPr>
        <w:t xml:space="preserve">, Rukun Tetangga 010 Rukun Warga 003 Kelurahan </w:t>
      </w:r>
      <w:proofErr w:type="spellStart"/>
      <w:r w:rsidRPr="00E1729A">
        <w:rPr>
          <w:rFonts w:asciiTheme="minorHAnsi" w:hAnsiTheme="minorHAnsi" w:cstheme="minorHAnsi"/>
          <w:sz w:val="20"/>
          <w:szCs w:val="20"/>
        </w:rPr>
        <w:t>Cilandak</w:t>
      </w:r>
      <w:proofErr w:type="spellEnd"/>
      <w:r w:rsidRPr="00E1729A">
        <w:rPr>
          <w:rFonts w:asciiTheme="minorHAnsi" w:hAnsiTheme="minorHAnsi" w:cstheme="minorHAnsi"/>
          <w:sz w:val="20"/>
          <w:szCs w:val="20"/>
        </w:rPr>
        <w:t xml:space="preserve"> Timur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3276071005730001</w:t>
      </w:r>
      <w:r w:rsidRPr="00E1729A">
        <w:rPr>
          <w:rFonts w:asciiTheme="minorHAnsi" w:hAnsiTheme="minorHAnsi" w:cstheme="minorHAnsi"/>
          <w:sz w:val="20"/>
          <w:szCs w:val="20"/>
        </w:rPr>
        <w:t>,</w:t>
      </w:r>
    </w:p>
    <w:p w14:paraId="4DB5E699" w14:textId="754F9CA5"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del w:id="5" w:author="OLTRE" w:date="2024-07-03T14:53:00Z">
        <w:r w:rsidR="003D4E62" w:rsidRPr="00707976">
          <w:rPr>
            <w:rFonts w:asciiTheme="minorHAnsi" w:hAnsiTheme="minorHAnsi" w:cstheme="minorHAnsi"/>
            <w:sz w:val="20"/>
            <w:szCs w:val="20"/>
          </w:rPr>
          <w:delText>Kelas</w:delText>
        </w:r>
      </w:del>
      <w:ins w:id="6"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565C4875" w14:textId="158869D9"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DEXTER HARTO, lahir di California, pada tanggal dua puluh empat Desember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tujuh (24-12-1987),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 xml:space="preserve">Apartemen </w:t>
      </w:r>
      <w:proofErr w:type="spellStart"/>
      <w:r w:rsidRPr="00E1729A">
        <w:rPr>
          <w:rFonts w:asciiTheme="minorHAnsi" w:eastAsia="Times New Roman" w:hAnsiTheme="minorHAnsi" w:cstheme="minorHAnsi"/>
          <w:color w:val="000000"/>
          <w:sz w:val="20"/>
          <w:szCs w:val="20"/>
          <w:lang w:eastAsia="en-ID"/>
        </w:rPr>
        <w:t>Botanica</w:t>
      </w:r>
      <w:proofErr w:type="spellEnd"/>
      <w:r w:rsidRPr="00E1729A">
        <w:rPr>
          <w:rFonts w:asciiTheme="minorHAnsi" w:eastAsia="Times New Roman" w:hAnsiTheme="minorHAnsi" w:cstheme="minorHAnsi"/>
          <w:color w:val="000000"/>
          <w:sz w:val="20"/>
          <w:szCs w:val="20"/>
          <w:lang w:eastAsia="en-ID"/>
        </w:rPr>
        <w:t xml:space="preserve"> I/39B, Jalan Teuku Nyak Arief No. 8</w:t>
      </w:r>
      <w:r w:rsidRPr="00E1729A">
        <w:rPr>
          <w:rFonts w:asciiTheme="minorHAnsi" w:hAnsiTheme="minorHAnsi" w:cstheme="minorHAnsi"/>
          <w:sz w:val="20"/>
          <w:szCs w:val="20"/>
        </w:rPr>
        <w:t xml:space="preserve">, Rukun Tetangga 005 Rukun Warga 003, Kelurahan Grogol Selatan, Kecamatan Kebayoran Lama, pemegang Kartu Tanda Penduduk dengan Nomor Induk Kependudukan </w:t>
      </w:r>
      <w:r w:rsidRPr="00E1729A">
        <w:rPr>
          <w:rFonts w:asciiTheme="minorHAnsi" w:eastAsia="Times New Roman" w:hAnsiTheme="minorHAnsi" w:cstheme="minorHAnsi"/>
          <w:color w:val="000000"/>
          <w:sz w:val="20"/>
          <w:szCs w:val="20"/>
          <w:lang w:eastAsia="en-ID"/>
        </w:rPr>
        <w:t>2172032412870002,</w:t>
      </w:r>
    </w:p>
    <w:p w14:paraId="2D549848" w14:textId="0A394B06"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del w:id="7" w:author="OLTRE" w:date="2024-07-03T14:53:00Z">
        <w:r w:rsidR="003D4E62" w:rsidRPr="00707976">
          <w:rPr>
            <w:rFonts w:asciiTheme="minorHAnsi" w:hAnsiTheme="minorHAnsi" w:cstheme="minorHAnsi"/>
            <w:sz w:val="20"/>
            <w:szCs w:val="20"/>
          </w:rPr>
          <w:delText>Kelas</w:delText>
        </w:r>
      </w:del>
      <w:ins w:id="8"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2162CB97" w14:textId="2918C779"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SALIM HAYKAL, lahir di Jakarta, pada tanggal lima belas Oktober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satu (15-10-1981),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Jalan Melinjo No. 47</w:t>
      </w:r>
      <w:r w:rsidRPr="00E1729A">
        <w:rPr>
          <w:rFonts w:asciiTheme="minorHAnsi" w:hAnsiTheme="minorHAnsi" w:cstheme="minorHAnsi"/>
          <w:sz w:val="20"/>
          <w:szCs w:val="20"/>
        </w:rPr>
        <w:t xml:space="preserve">, Rukun Tetangga 003, Rukun Warga 006, Kelurahan </w:t>
      </w:r>
      <w:proofErr w:type="spellStart"/>
      <w:r w:rsidRPr="00E1729A">
        <w:rPr>
          <w:rFonts w:asciiTheme="minorHAnsi" w:hAnsiTheme="minorHAnsi" w:cstheme="minorHAnsi"/>
          <w:sz w:val="20"/>
          <w:szCs w:val="20"/>
        </w:rPr>
        <w:t>Pejaten</w:t>
      </w:r>
      <w:proofErr w:type="spellEnd"/>
      <w:r w:rsidRPr="00E1729A">
        <w:rPr>
          <w:rFonts w:asciiTheme="minorHAnsi" w:hAnsiTheme="minorHAnsi" w:cstheme="minorHAnsi"/>
          <w:sz w:val="20"/>
          <w:szCs w:val="20"/>
        </w:rPr>
        <w:t xml:space="preserve"> Barat,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31740410810021</w:t>
      </w:r>
      <w:r w:rsidRPr="00E1729A">
        <w:rPr>
          <w:rFonts w:asciiTheme="minorHAnsi" w:hAnsiTheme="minorHAnsi" w:cstheme="minorHAnsi"/>
          <w:sz w:val="20"/>
          <w:szCs w:val="20"/>
        </w:rPr>
        <w:t>,</w:t>
      </w:r>
    </w:p>
    <w:p w14:paraId="662913A1" w14:textId="52FFDA01"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del w:id="9" w:author="OLTRE" w:date="2024-07-03T14:53:00Z">
        <w:r w:rsidR="003D4E62" w:rsidRPr="00707976">
          <w:rPr>
            <w:rFonts w:asciiTheme="minorHAnsi" w:hAnsiTheme="minorHAnsi" w:cstheme="minorHAnsi"/>
            <w:sz w:val="20"/>
            <w:szCs w:val="20"/>
          </w:rPr>
          <w:delText>Kelas</w:delText>
        </w:r>
      </w:del>
      <w:ins w:id="10"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489BA057" w14:textId="77777777" w:rsidR="00D15544" w:rsidRPr="00E1729A" w:rsidRDefault="00D15544" w:rsidP="005A670F">
      <w:pPr>
        <w:pStyle w:val="ListParagraph"/>
        <w:spacing w:after="0"/>
        <w:jc w:val="both"/>
        <w:rPr>
          <w:rFonts w:asciiTheme="minorHAnsi" w:hAnsiTheme="minorHAnsi" w:cstheme="minorHAnsi"/>
          <w:sz w:val="20"/>
          <w:szCs w:val="20"/>
        </w:rPr>
      </w:pPr>
    </w:p>
    <w:p w14:paraId="659DC1B6" w14:textId="77777777" w:rsidR="00D15544" w:rsidRPr="00E1729A" w:rsidRDefault="00D15544" w:rsidP="005A670F">
      <w:pPr>
        <w:pStyle w:val="ListParagraph"/>
        <w:spacing w:after="0"/>
        <w:jc w:val="both"/>
        <w:rPr>
          <w:rFonts w:asciiTheme="minorHAnsi" w:hAnsiTheme="minorHAnsi" w:cstheme="minorHAnsi"/>
          <w:sz w:val="20"/>
          <w:szCs w:val="20"/>
        </w:rPr>
      </w:pPr>
    </w:p>
    <w:p w14:paraId="50E2F508" w14:textId="36A9277A"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Nyonya LUNA FAMIARJO, lahir di Singkawang, pada tanggal dua belas September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satu (12-09-2971), Warga Negara Indonesia, wiraswasta, bertempat tinggal di Kota Tangerang, </w:t>
      </w:r>
      <w:r w:rsidRPr="00E1729A">
        <w:rPr>
          <w:rFonts w:asciiTheme="minorHAnsi" w:eastAsia="Times New Roman" w:hAnsiTheme="minorHAnsi" w:cstheme="minorHAnsi"/>
          <w:color w:val="000000"/>
          <w:sz w:val="20"/>
          <w:szCs w:val="20"/>
          <w:lang w:eastAsia="en-ID"/>
        </w:rPr>
        <w:t>Duta Gardenia Blok C.2/29</w:t>
      </w:r>
      <w:r w:rsidRPr="00E1729A">
        <w:rPr>
          <w:rFonts w:asciiTheme="minorHAnsi" w:hAnsiTheme="minorHAnsi" w:cstheme="minorHAnsi"/>
          <w:sz w:val="20"/>
          <w:szCs w:val="20"/>
        </w:rPr>
        <w:t xml:space="preserve">, Rukun Tetangga 023, Rukun Warga 008, Kelurahan </w:t>
      </w:r>
      <w:proofErr w:type="spellStart"/>
      <w:r w:rsidRPr="00E1729A">
        <w:rPr>
          <w:rFonts w:asciiTheme="minorHAnsi" w:hAnsiTheme="minorHAnsi" w:cstheme="minorHAnsi"/>
          <w:sz w:val="20"/>
          <w:szCs w:val="20"/>
        </w:rPr>
        <w:t>Jurumudi</w:t>
      </w:r>
      <w:proofErr w:type="spellEnd"/>
      <w:r w:rsidRPr="00E1729A">
        <w:rPr>
          <w:rFonts w:asciiTheme="minorHAnsi" w:hAnsiTheme="minorHAnsi" w:cstheme="minorHAnsi"/>
          <w:sz w:val="20"/>
          <w:szCs w:val="20"/>
        </w:rPr>
        <w:t xml:space="preserve"> Baru, Kecamatan Benda, pemegang Kartu Tanda Penduduk dengan Nomor Induk Kependudukan </w:t>
      </w:r>
      <w:r w:rsidRPr="00E1729A">
        <w:rPr>
          <w:rFonts w:asciiTheme="minorHAnsi" w:eastAsia="Times New Roman" w:hAnsiTheme="minorHAnsi" w:cstheme="minorHAnsi"/>
          <w:color w:val="000000"/>
          <w:sz w:val="20"/>
          <w:szCs w:val="20"/>
          <w:lang w:eastAsia="en-ID"/>
        </w:rPr>
        <w:t>3671045209710002</w:t>
      </w:r>
      <w:r w:rsidRPr="00E1729A">
        <w:rPr>
          <w:rFonts w:asciiTheme="minorHAnsi" w:hAnsiTheme="minorHAnsi" w:cstheme="minorHAnsi"/>
          <w:sz w:val="20"/>
          <w:szCs w:val="20"/>
        </w:rPr>
        <w:t>,</w:t>
      </w:r>
    </w:p>
    <w:p w14:paraId="2DDF232D" w14:textId="3C5B3460"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proofErr w:type="spellStart"/>
      <w:r w:rsidRPr="00E1729A">
        <w:rPr>
          <w:rFonts w:asciiTheme="minorHAnsi" w:hAnsiTheme="minorHAnsi" w:cstheme="minorHAnsi"/>
          <w:sz w:val="20"/>
          <w:szCs w:val="20"/>
        </w:rPr>
        <w:t>selaku</w:t>
      </w:r>
      <w:proofErr w:type="spellEnd"/>
      <w:r w:rsidRPr="00E1729A">
        <w:rPr>
          <w:rFonts w:asciiTheme="minorHAnsi" w:hAnsiTheme="minorHAnsi" w:cstheme="minorHAnsi"/>
          <w:sz w:val="20"/>
          <w:szCs w:val="20"/>
        </w:rPr>
        <w:t xml:space="preserve">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177.510 (seratus tujuh puluh tujuh ribu lima ratus sepuluh) lembar saham preferen</w:t>
      </w:r>
      <w:r w:rsidR="003D4E62" w:rsidRPr="00E1729A">
        <w:rPr>
          <w:rFonts w:asciiTheme="minorHAnsi" w:hAnsiTheme="minorHAnsi" w:cstheme="minorHAnsi"/>
          <w:sz w:val="20"/>
          <w:szCs w:val="20"/>
        </w:rPr>
        <w:t xml:space="preserve"> </w:t>
      </w:r>
      <w:del w:id="11" w:author="OLTRE" w:date="2024-07-03T14:53:00Z">
        <w:r w:rsidR="003D4E62" w:rsidRPr="00707976">
          <w:rPr>
            <w:rFonts w:asciiTheme="minorHAnsi" w:hAnsiTheme="minorHAnsi" w:cstheme="minorHAnsi"/>
            <w:sz w:val="20"/>
            <w:szCs w:val="20"/>
          </w:rPr>
          <w:delText>Kelas</w:delText>
        </w:r>
      </w:del>
      <w:ins w:id="12"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64554512" w14:textId="125C47D8"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Nyonya </w:t>
      </w:r>
      <w:r w:rsidR="00D812BC" w:rsidRPr="00E1729A">
        <w:rPr>
          <w:rFonts w:asciiTheme="minorHAnsi" w:hAnsiTheme="minorHAnsi" w:cstheme="minorHAnsi"/>
          <w:sz w:val="20"/>
          <w:szCs w:val="20"/>
        </w:rPr>
        <w:t>Elly Wijaya</w:t>
      </w:r>
      <w:r w:rsidRPr="00E1729A">
        <w:rPr>
          <w:rFonts w:asciiTheme="minorHAnsi" w:hAnsiTheme="minorHAnsi" w:cstheme="minorHAnsi"/>
          <w:sz w:val="20"/>
          <w:szCs w:val="20"/>
        </w:rPr>
        <w:t xml:space="preserve">, lahir di Surabaya pada tanggal lima belas November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empat (15-11-1984), Warga Negara Indonesia, wiraswasta, bertempat tinggal di Kota Surabaya </w:t>
      </w:r>
      <w:r w:rsidRPr="00E1729A">
        <w:rPr>
          <w:rFonts w:asciiTheme="minorHAnsi" w:eastAsia="Times New Roman" w:hAnsiTheme="minorHAnsi" w:cstheme="minorHAnsi"/>
          <w:color w:val="000000"/>
          <w:sz w:val="20"/>
          <w:szCs w:val="20"/>
          <w:lang w:eastAsia="en-ID"/>
        </w:rPr>
        <w:t xml:space="preserve">Jalan </w:t>
      </w:r>
      <w:proofErr w:type="spellStart"/>
      <w:r w:rsidRPr="00E1729A">
        <w:rPr>
          <w:rFonts w:asciiTheme="minorHAnsi" w:eastAsia="Times New Roman" w:hAnsiTheme="minorHAnsi" w:cstheme="minorHAnsi"/>
          <w:color w:val="000000"/>
          <w:sz w:val="20"/>
          <w:szCs w:val="20"/>
          <w:lang w:eastAsia="en-ID"/>
        </w:rPr>
        <w:t>Baliwerti</w:t>
      </w:r>
      <w:proofErr w:type="spellEnd"/>
      <w:r w:rsidRPr="00E1729A">
        <w:rPr>
          <w:rFonts w:asciiTheme="minorHAnsi" w:eastAsia="Times New Roman" w:hAnsiTheme="minorHAnsi" w:cstheme="minorHAnsi"/>
          <w:color w:val="000000"/>
          <w:sz w:val="20"/>
          <w:szCs w:val="20"/>
          <w:lang w:eastAsia="en-ID"/>
        </w:rPr>
        <w:t xml:space="preserve"> No.56 </w:t>
      </w:r>
      <w:r w:rsidRPr="00E1729A">
        <w:rPr>
          <w:rFonts w:asciiTheme="minorHAnsi" w:hAnsiTheme="minorHAnsi" w:cstheme="minorHAnsi"/>
          <w:sz w:val="20"/>
          <w:szCs w:val="20"/>
        </w:rPr>
        <w:t xml:space="preserve">, Rukun Tetangga 004 Rukun Warga 004 Kelurahan Alon </w:t>
      </w:r>
      <w:proofErr w:type="spellStart"/>
      <w:r w:rsidRPr="00E1729A">
        <w:rPr>
          <w:rFonts w:asciiTheme="minorHAnsi" w:hAnsiTheme="minorHAnsi" w:cstheme="minorHAnsi"/>
          <w:sz w:val="20"/>
          <w:szCs w:val="20"/>
        </w:rPr>
        <w:t>Alon</w:t>
      </w:r>
      <w:proofErr w:type="spellEnd"/>
      <w:r w:rsidRPr="00E1729A">
        <w:rPr>
          <w:rFonts w:asciiTheme="minorHAnsi" w:hAnsiTheme="minorHAnsi" w:cstheme="minorHAnsi"/>
          <w:sz w:val="20"/>
          <w:szCs w:val="20"/>
        </w:rPr>
        <w:t xml:space="preserve"> Contong, Kecamatan Bubutan, pemegang Kartu Tanda Penduduk dengan Nomor Induk Kependudukan </w:t>
      </w:r>
      <w:r w:rsidRPr="00E1729A">
        <w:rPr>
          <w:rFonts w:asciiTheme="minorHAnsi" w:eastAsia="Times New Roman" w:hAnsiTheme="minorHAnsi" w:cstheme="minorHAnsi"/>
          <w:color w:val="000000"/>
          <w:sz w:val="20"/>
          <w:szCs w:val="20"/>
          <w:lang w:eastAsia="en-ID"/>
        </w:rPr>
        <w:t>3578065511840002</w:t>
      </w:r>
      <w:r w:rsidRPr="00E1729A">
        <w:rPr>
          <w:rFonts w:asciiTheme="minorHAnsi" w:hAnsiTheme="minorHAnsi" w:cstheme="minorHAnsi"/>
          <w:sz w:val="20"/>
          <w:szCs w:val="20"/>
        </w:rPr>
        <w:t>.</w:t>
      </w:r>
    </w:p>
    <w:p w14:paraId="3647A792" w14:textId="6D0800A7"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dalam jabatannya selaku Direktur </w:t>
      </w:r>
      <w:ins w:id="13" w:author="OLTRE" w:date="2024-07-03T14:56:00Z">
        <w:r w:rsidR="00C54AEC" w:rsidRPr="00E1729A">
          <w:rPr>
            <w:rFonts w:asciiTheme="minorHAnsi" w:hAnsiTheme="minorHAnsi" w:cstheme="minorHAnsi"/>
            <w:sz w:val="20"/>
            <w:szCs w:val="20"/>
          </w:rPr>
          <w:t xml:space="preserve">PT Mega </w:t>
        </w:r>
        <w:proofErr w:type="spellStart"/>
        <w:r w:rsidR="00C54AEC" w:rsidRPr="00E1729A">
          <w:rPr>
            <w:rFonts w:asciiTheme="minorHAnsi" w:hAnsiTheme="minorHAnsi" w:cstheme="minorHAnsi"/>
            <w:sz w:val="20"/>
            <w:szCs w:val="20"/>
          </w:rPr>
          <w:t>Ozora</w:t>
        </w:r>
        <w:proofErr w:type="spellEnd"/>
        <w:r w:rsidR="00C54AEC" w:rsidRPr="00E1729A">
          <w:rPr>
            <w:rFonts w:asciiTheme="minorHAnsi" w:hAnsiTheme="minorHAnsi" w:cstheme="minorHAnsi"/>
            <w:sz w:val="20"/>
            <w:szCs w:val="20"/>
          </w:rPr>
          <w:t xml:space="preserve"> </w:t>
        </w:r>
        <w:proofErr w:type="spellStart"/>
        <w:r w:rsidR="00C54AEC" w:rsidRPr="00E1729A">
          <w:rPr>
            <w:rFonts w:asciiTheme="minorHAnsi" w:hAnsiTheme="minorHAnsi" w:cstheme="minorHAnsi"/>
            <w:sz w:val="20"/>
            <w:szCs w:val="20"/>
          </w:rPr>
          <w:t>Venture</w:t>
        </w:r>
        <w:proofErr w:type="spellEnd"/>
        <w:r w:rsidR="00C54AEC" w:rsidRPr="00E1729A">
          <w:rPr>
            <w:rFonts w:asciiTheme="minorHAnsi" w:hAnsiTheme="minorHAnsi" w:cstheme="minorHAnsi"/>
            <w:sz w:val="20"/>
            <w:szCs w:val="20"/>
          </w:rPr>
          <w:t xml:space="preserve"> </w:t>
        </w:r>
      </w:ins>
      <w:r w:rsidRPr="00E1729A">
        <w:rPr>
          <w:rFonts w:asciiTheme="minorHAnsi" w:hAnsiTheme="minorHAnsi" w:cstheme="minorHAnsi"/>
          <w:sz w:val="20"/>
          <w:szCs w:val="20"/>
        </w:rPr>
        <w:t xml:space="preserve">oleh karenanya sah mewakili direksi bertindak untuk dan atas nama PT Mega </w:t>
      </w:r>
      <w:proofErr w:type="spellStart"/>
      <w:r w:rsidRPr="00E1729A">
        <w:rPr>
          <w:rFonts w:asciiTheme="minorHAnsi" w:hAnsiTheme="minorHAnsi" w:cstheme="minorHAnsi"/>
          <w:sz w:val="20"/>
          <w:szCs w:val="20"/>
        </w:rPr>
        <w:t>Ozora</w:t>
      </w:r>
      <w:proofErr w:type="spellEnd"/>
      <w:r w:rsidRPr="00E1729A">
        <w:rPr>
          <w:rFonts w:asciiTheme="minorHAnsi" w:hAnsiTheme="minorHAnsi" w:cstheme="minorHAnsi"/>
          <w:sz w:val="20"/>
          <w:szCs w:val="20"/>
        </w:rPr>
        <w:t xml:space="preserve"> </w:t>
      </w:r>
      <w:proofErr w:type="spellStart"/>
      <w:r w:rsidRPr="00E1729A">
        <w:rPr>
          <w:rFonts w:asciiTheme="minorHAnsi" w:hAnsiTheme="minorHAnsi" w:cstheme="minorHAnsi"/>
          <w:sz w:val="20"/>
          <w:szCs w:val="20"/>
        </w:rPr>
        <w:t>Venture</w:t>
      </w:r>
      <w:proofErr w:type="spellEnd"/>
      <w:r w:rsidRPr="00E1729A">
        <w:rPr>
          <w:rFonts w:asciiTheme="minorHAnsi" w:hAnsiTheme="minorHAnsi" w:cstheme="minorHAnsi"/>
          <w:sz w:val="20"/>
          <w:szCs w:val="20"/>
        </w:rPr>
        <w:t xml:space="preserve">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del w:id="14" w:author="OLTRE" w:date="2024-07-03T14:53:00Z">
        <w:r w:rsidR="003D4E62" w:rsidRPr="00707976">
          <w:rPr>
            <w:rFonts w:asciiTheme="minorHAnsi" w:hAnsiTheme="minorHAnsi" w:cstheme="minorHAnsi"/>
            <w:sz w:val="20"/>
            <w:szCs w:val="20"/>
          </w:rPr>
          <w:delText>Kelas</w:delText>
        </w:r>
      </w:del>
      <w:ins w:id="15" w:author="OLTRE" w:date="2024-07-03T14:53:00Z">
        <w:r w:rsidR="00410092">
          <w:rPr>
            <w:rFonts w:asciiTheme="minorHAnsi" w:hAnsiTheme="minorHAnsi" w:cstheme="minorHAnsi"/>
            <w:sz w:val="20"/>
            <w:szCs w:val="20"/>
          </w:rPr>
          <w:t>Seri</w:t>
        </w:r>
      </w:ins>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r w:rsidR="00E30B67" w:rsidRPr="00E1729A">
        <w:rPr>
          <w:rFonts w:asciiTheme="minorHAnsi" w:hAnsiTheme="minorHAnsi" w:cstheme="minorHAnsi"/>
          <w:sz w:val="20"/>
          <w:szCs w:val="20"/>
        </w:rPr>
        <w:t>,</w:t>
      </w:r>
    </w:p>
    <w:p w14:paraId="75F45252" w14:textId="77777777" w:rsidR="005A670F" w:rsidRPr="00E1729A" w:rsidRDefault="005A670F" w:rsidP="005A670F">
      <w:pPr>
        <w:pStyle w:val="ListParagraph"/>
        <w:spacing w:after="0"/>
        <w:jc w:val="both"/>
        <w:rPr>
          <w:rFonts w:asciiTheme="minorHAnsi" w:hAnsiTheme="minorHAnsi" w:cstheme="minorHAnsi"/>
          <w:sz w:val="20"/>
          <w:szCs w:val="20"/>
        </w:rPr>
      </w:pPr>
    </w:p>
    <w:p w14:paraId="3906FC2A" w14:textId="7BBF10F8"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bersama-sama disebut “</w:t>
      </w:r>
      <w:r w:rsidRPr="00D35783">
        <w:rPr>
          <w:rFonts w:asciiTheme="minorHAnsi" w:hAnsiTheme="minorHAnsi" w:cstheme="minorHAnsi"/>
          <w:b/>
          <w:bCs/>
          <w:sz w:val="20"/>
          <w:szCs w:val="20"/>
          <w:lang w:val="id-ID"/>
          <w:rPrChange w:id="16" w:author="OLTRE" w:date="2024-07-03T14:56:00Z">
            <w:rPr>
              <w:rFonts w:asciiTheme="minorHAnsi" w:hAnsiTheme="minorHAnsi" w:cstheme="minorHAnsi"/>
              <w:sz w:val="20"/>
              <w:szCs w:val="20"/>
              <w:lang w:val="id-ID"/>
            </w:rPr>
          </w:rPrChange>
        </w:rPr>
        <w:t>Para Pemegang Saham</w:t>
      </w:r>
      <w:r w:rsidRPr="00E1729A">
        <w:rPr>
          <w:rFonts w:asciiTheme="minorHAnsi" w:hAnsiTheme="minorHAnsi" w:cstheme="minorHAnsi"/>
          <w:sz w:val="20"/>
          <w:szCs w:val="20"/>
          <w:lang w:val="id-ID"/>
        </w:rPr>
        <w:t xml:space="preserve">” yang secara bersama-sama memiliki sebanyak 1.369.102 (satu juta tiga ratus enam puluh sembilan ribu seratus dua) lembar saham dalam Perseroan yang merupakan jumlah seluruh saham yang telah dikeluarkan oleh Perseroan, sebagaimana telah diberitahukan secara tertulis mengenai usulan keputusan-keputusan di bawah ini. Dengan demikian menyetujui dengan suara bulat untuk mengambil keputusan-keputusan tanpa mengadakan rapat sesuai dengan </w:t>
      </w:r>
      <w:r w:rsidR="00707976"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 xml:space="preserve">asal 91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No. 40 tahun 2007 tentang Perseroan Terbatas:</w:t>
      </w:r>
    </w:p>
    <w:p w14:paraId="5C04B225"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3B331BF2" w14:textId="77777777" w:rsidR="005A670F" w:rsidRPr="00E1729A" w:rsidRDefault="005A670F"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cstheme="minorHAnsi"/>
          <w:b/>
          <w:sz w:val="20"/>
          <w:szCs w:val="20"/>
          <w:u w:val="single"/>
          <w:lang w:val="id-ID"/>
        </w:rPr>
        <w:t>PERTAMA:</w:t>
      </w:r>
    </w:p>
    <w:p w14:paraId="32C3D8F9" w14:textId="6DA3AE6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Menyetujui </w:t>
      </w:r>
      <w:r w:rsidR="003D4E62" w:rsidRPr="00E1729A">
        <w:rPr>
          <w:rFonts w:asciiTheme="minorHAnsi" w:hAnsiTheme="minorHAnsi" w:cstheme="minorHAnsi"/>
          <w:sz w:val="20"/>
          <w:szCs w:val="20"/>
          <w:lang w:val="id-ID"/>
        </w:rPr>
        <w:t>atas</w:t>
      </w:r>
      <w:r w:rsidRPr="00E1729A">
        <w:rPr>
          <w:rFonts w:asciiTheme="minorHAnsi" w:hAnsiTheme="minorHAnsi" w:cstheme="minorHAnsi"/>
          <w:sz w:val="20"/>
          <w:szCs w:val="20"/>
          <w:lang w:val="id-ID"/>
        </w:rPr>
        <w:t>:</w:t>
      </w:r>
    </w:p>
    <w:p w14:paraId="0F3FEFDC" w14:textId="60AFEE71" w:rsidR="00A4396B" w:rsidRPr="0041552E" w:rsidRDefault="00A4396B" w:rsidP="00A4396B">
      <w:pPr>
        <w:numPr>
          <w:ilvl w:val="0"/>
          <w:numId w:val="17"/>
        </w:numPr>
        <w:spacing w:line="276" w:lineRule="auto"/>
        <w:ind w:left="567" w:hanging="567"/>
        <w:jc w:val="both"/>
        <w:rPr>
          <w:ins w:id="17" w:author="OLTRE" w:date="2024-07-03T14:53:00Z"/>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pengalihan saham sejumlah </w:t>
      </w:r>
      <w:del w:id="18" w:author="OLTRE" w:date="2024-07-03T14:53:00Z">
        <w:r w:rsidR="003D4E62" w:rsidRPr="00707976">
          <w:rPr>
            <w:rFonts w:asciiTheme="minorHAnsi" w:hAnsiTheme="minorHAnsi" w:cstheme="minorHAnsi"/>
            <w:sz w:val="20"/>
            <w:szCs w:val="20"/>
            <w:lang w:val="id-ID"/>
          </w:rPr>
          <w:delText>50</w:delText>
        </w:r>
      </w:del>
      <w:ins w:id="19" w:author="OLTRE" w:date="2024-07-03T14:53:00Z">
        <w:r w:rsidRPr="0041552E">
          <w:rPr>
            <w:rFonts w:asciiTheme="minorHAnsi" w:hAnsiTheme="minorHAnsi" w:cstheme="minorHAnsi"/>
            <w:sz w:val="20"/>
            <w:szCs w:val="20"/>
            <w:lang w:val="id-ID"/>
          </w:rPr>
          <w:t>25</w:t>
        </w:r>
      </w:ins>
      <w:r w:rsidRPr="0041552E">
        <w:rPr>
          <w:rFonts w:asciiTheme="minorHAnsi" w:hAnsiTheme="minorHAnsi" w:cstheme="minorHAnsi"/>
          <w:sz w:val="20"/>
          <w:szCs w:val="20"/>
          <w:lang w:val="id-ID"/>
        </w:rPr>
        <w:t>.000 (</w:t>
      </w:r>
      <w:del w:id="20" w:author="OLTRE" w:date="2024-07-03T14:53:00Z">
        <w:r w:rsidR="003D4E62" w:rsidRPr="00707976">
          <w:rPr>
            <w:rFonts w:asciiTheme="minorHAnsi" w:hAnsiTheme="minorHAnsi" w:cstheme="minorHAnsi"/>
            <w:sz w:val="20"/>
            <w:szCs w:val="20"/>
            <w:lang w:val="id-ID"/>
          </w:rPr>
          <w:delText>lima</w:delText>
        </w:r>
      </w:del>
      <w:ins w:id="21" w:author="OLTRE" w:date="2024-07-03T14:53:00Z">
        <w:r w:rsidRPr="0041552E">
          <w:rPr>
            <w:rFonts w:asciiTheme="minorHAnsi" w:hAnsiTheme="minorHAnsi" w:cstheme="minorHAnsi"/>
            <w:sz w:val="20"/>
            <w:szCs w:val="20"/>
            <w:lang w:val="id-ID"/>
          </w:rPr>
          <w:t>dua</w:t>
        </w:r>
      </w:ins>
      <w:r w:rsidRPr="0041552E">
        <w:rPr>
          <w:rFonts w:asciiTheme="minorHAnsi" w:hAnsiTheme="minorHAnsi" w:cstheme="minorHAnsi"/>
          <w:sz w:val="20"/>
          <w:szCs w:val="20"/>
          <w:lang w:val="id-ID"/>
        </w:rPr>
        <w:t xml:space="preserve"> puluh </w:t>
      </w:r>
      <w:ins w:id="22" w:author="OLTRE" w:date="2024-07-03T14:53:00Z">
        <w:r w:rsidRPr="0041552E">
          <w:rPr>
            <w:rFonts w:asciiTheme="minorHAnsi" w:hAnsiTheme="minorHAnsi" w:cstheme="minorHAnsi"/>
            <w:sz w:val="20"/>
            <w:szCs w:val="20"/>
            <w:lang w:val="id-ID"/>
          </w:rPr>
          <w:t xml:space="preserve">lima </w:t>
        </w:r>
      </w:ins>
      <w:r w:rsidRPr="0041552E">
        <w:rPr>
          <w:rFonts w:asciiTheme="minorHAnsi" w:hAnsiTheme="minorHAnsi" w:cstheme="minorHAnsi"/>
          <w:sz w:val="20"/>
          <w:szCs w:val="20"/>
          <w:lang w:val="id-ID"/>
        </w:rPr>
        <w:t xml:space="preserve">ribu) lembar </w:t>
      </w:r>
      <w:del w:id="23" w:author="OLTRE" w:date="2024-07-03T14:53:00Z">
        <w:r w:rsidR="003D4E62" w:rsidRPr="00707976">
          <w:rPr>
            <w:rFonts w:asciiTheme="minorHAnsi" w:hAnsiTheme="minorHAnsi" w:cstheme="minorHAnsi"/>
            <w:sz w:val="20"/>
            <w:szCs w:val="20"/>
            <w:lang w:val="id-ID"/>
          </w:rPr>
          <w:delText xml:space="preserve">saham </w:delText>
        </w:r>
        <w:r w:rsidR="00E30B67">
          <w:rPr>
            <w:rFonts w:asciiTheme="minorHAnsi" w:hAnsiTheme="minorHAnsi" w:cstheme="minorHAnsi"/>
            <w:sz w:val="20"/>
            <w:szCs w:val="20"/>
            <w:lang w:val="id-ID"/>
          </w:rPr>
          <w:delText xml:space="preserve">biasa </w:delText>
        </w:r>
        <w:r w:rsidR="003D4E62" w:rsidRPr="00707976">
          <w:rPr>
            <w:rFonts w:asciiTheme="minorHAnsi" w:hAnsiTheme="minorHAnsi" w:cstheme="minorHAnsi"/>
            <w:sz w:val="20"/>
            <w:szCs w:val="20"/>
            <w:lang w:val="id-ID"/>
          </w:rPr>
          <w:delText>Kelas</w:delText>
        </w:r>
      </w:del>
      <w:ins w:id="24" w:author="OLTRE" w:date="2024-07-03T14:53:00Z">
        <w:r w:rsidRPr="0041552E">
          <w:rPr>
            <w:rFonts w:asciiTheme="minorHAnsi" w:hAnsiTheme="minorHAnsi" w:cstheme="minorHAnsi"/>
            <w:sz w:val="20"/>
            <w:szCs w:val="20"/>
            <w:lang w:val="id-ID"/>
          </w:rPr>
          <w:t>Saham Biasa Seri</w:t>
        </w:r>
      </w:ins>
      <w:r w:rsidRPr="0041552E">
        <w:rPr>
          <w:rFonts w:asciiTheme="minorHAnsi" w:hAnsiTheme="minorHAnsi" w:cstheme="minorHAnsi"/>
          <w:sz w:val="20"/>
          <w:szCs w:val="20"/>
          <w:lang w:val="id-ID"/>
        </w:rPr>
        <w:t xml:space="preserve"> A </w:t>
      </w:r>
      <w:del w:id="25" w:author="OLTRE" w:date="2024-07-03T14:53:00Z">
        <w:r w:rsidR="003D4E62" w:rsidRPr="00707976">
          <w:rPr>
            <w:rFonts w:asciiTheme="minorHAnsi" w:hAnsiTheme="minorHAnsi" w:cstheme="minorHAnsi"/>
            <w:sz w:val="20"/>
            <w:szCs w:val="20"/>
            <w:lang w:val="id-ID"/>
          </w:rPr>
          <w:delText>milik Tuan HIKMAT HARDONO yang sementara dipegang oleh</w:delText>
        </w:r>
      </w:del>
      <w:ins w:id="26" w:author="OLTRE" w:date="2024-07-03T14:53:00Z">
        <w:r w:rsidRPr="0041552E">
          <w:rPr>
            <w:rFonts w:asciiTheme="minorHAnsi" w:hAnsiTheme="minorHAnsi" w:cstheme="minorHAnsi"/>
            <w:sz w:val="20"/>
            <w:szCs w:val="20"/>
            <w:lang w:val="id-ID"/>
          </w:rPr>
          <w:t>dari</w:t>
        </w:r>
      </w:ins>
      <w:r w:rsidRPr="0041552E">
        <w:rPr>
          <w:rFonts w:asciiTheme="minorHAnsi" w:hAnsiTheme="minorHAnsi" w:cstheme="minorHAnsi"/>
          <w:sz w:val="20"/>
          <w:szCs w:val="20"/>
          <w:lang w:val="id-ID"/>
        </w:rPr>
        <w:t xml:space="preserve"> Nyonya TIANG VICHI LESTARI </w:t>
      </w:r>
      <w:del w:id="27" w:author="OLTRE" w:date="2024-07-03T14:53:00Z">
        <w:r w:rsidR="003D4E62" w:rsidRPr="00707976">
          <w:rPr>
            <w:rFonts w:asciiTheme="minorHAnsi" w:hAnsiTheme="minorHAnsi" w:cstheme="minorHAnsi"/>
            <w:sz w:val="20"/>
            <w:szCs w:val="20"/>
            <w:lang w:val="id-ID"/>
          </w:rPr>
          <w:delText>dan</w:delText>
        </w:r>
      </w:del>
      <w:ins w:id="28" w:author="OLTRE" w:date="2024-07-03T14:53:00Z">
        <w:r w:rsidRPr="0041552E">
          <w:rPr>
            <w:rFonts w:asciiTheme="minorHAnsi" w:hAnsiTheme="minorHAnsi" w:cstheme="minorHAnsi"/>
            <w:sz w:val="20"/>
            <w:szCs w:val="20"/>
            <w:lang w:val="id-ID"/>
          </w:rPr>
          <w:t>kepada</w:t>
        </w:r>
      </w:ins>
      <w:r w:rsidRPr="0041552E">
        <w:rPr>
          <w:rFonts w:asciiTheme="minorHAnsi" w:hAnsiTheme="minorHAnsi" w:cstheme="minorHAnsi"/>
          <w:sz w:val="20"/>
          <w:szCs w:val="20"/>
          <w:lang w:val="id-ID"/>
        </w:rPr>
        <w:t xml:space="preserve"> Tuan </w:t>
      </w:r>
      <w:del w:id="29" w:author="OLTRE" w:date="2024-07-03T14:53:00Z">
        <w:r w:rsidR="003D4E62" w:rsidRPr="00707976">
          <w:rPr>
            <w:rFonts w:asciiTheme="minorHAnsi" w:hAnsiTheme="minorHAnsi" w:cstheme="minorHAnsi"/>
            <w:sz w:val="20"/>
            <w:szCs w:val="20"/>
            <w:lang w:val="id-ID"/>
          </w:rPr>
          <w:delText>DESMOND PREVIN masing-masing sebanyak</w:delText>
        </w:r>
      </w:del>
      <w:ins w:id="30" w:author="OLTRE" w:date="2024-07-03T14:53:00Z">
        <w:r w:rsidRPr="0041552E">
          <w:rPr>
            <w:rFonts w:asciiTheme="minorHAnsi" w:hAnsiTheme="minorHAnsi" w:cstheme="minorHAnsi"/>
            <w:sz w:val="20"/>
            <w:szCs w:val="20"/>
            <w:lang w:val="id-ID"/>
          </w:rPr>
          <w:t>HIKMAT HARDONO;</w:t>
        </w:r>
      </w:ins>
    </w:p>
    <w:p w14:paraId="29DC6522" w14:textId="3F96E1DB" w:rsidR="003D4E62" w:rsidRPr="00E1729A" w:rsidRDefault="00A4396B">
      <w:pPr>
        <w:numPr>
          <w:ilvl w:val="0"/>
          <w:numId w:val="17"/>
        </w:numPr>
        <w:spacing w:line="276" w:lineRule="auto"/>
        <w:ind w:left="567" w:hanging="567"/>
        <w:jc w:val="both"/>
        <w:rPr>
          <w:rFonts w:asciiTheme="minorHAnsi" w:hAnsiTheme="minorHAnsi" w:cstheme="minorHAnsi"/>
          <w:sz w:val="20"/>
          <w:szCs w:val="20"/>
          <w:lang w:val="id-ID"/>
        </w:rPr>
        <w:pPrChange w:id="31" w:author="OLTRE" w:date="2024-07-03T14:53:00Z">
          <w:pPr>
            <w:numPr>
              <w:numId w:val="17"/>
            </w:numPr>
            <w:spacing w:line="276" w:lineRule="auto"/>
            <w:ind w:left="768" w:hanging="360"/>
            <w:jc w:val="both"/>
          </w:pPr>
        </w:pPrChange>
      </w:pPr>
      <w:ins w:id="32" w:author="OLTRE" w:date="2024-07-03T14:53:00Z">
        <w:r w:rsidRPr="0041552E">
          <w:rPr>
            <w:rFonts w:asciiTheme="minorHAnsi" w:hAnsiTheme="minorHAnsi" w:cstheme="minorHAnsi"/>
            <w:sz w:val="20"/>
            <w:szCs w:val="20"/>
            <w:lang w:val="id-ID"/>
          </w:rPr>
          <w:t>pengalihan saham sejumlah</w:t>
        </w:r>
      </w:ins>
      <w:r w:rsidRPr="0041552E">
        <w:rPr>
          <w:rFonts w:asciiTheme="minorHAnsi" w:hAnsiTheme="minorHAnsi" w:cstheme="minorHAnsi"/>
          <w:sz w:val="20"/>
          <w:szCs w:val="20"/>
          <w:lang w:val="id-ID"/>
        </w:rPr>
        <w:t xml:space="preserve"> 25.000 (dua puluh lima ribu) lembar </w:t>
      </w:r>
      <w:del w:id="33" w:author="OLTRE" w:date="2024-07-03T14:53:00Z">
        <w:r w:rsidR="003D4E62" w:rsidRPr="00707976">
          <w:rPr>
            <w:rFonts w:asciiTheme="minorHAnsi" w:hAnsiTheme="minorHAnsi" w:cstheme="minorHAnsi"/>
            <w:sz w:val="20"/>
            <w:szCs w:val="20"/>
            <w:lang w:val="id-ID"/>
          </w:rPr>
          <w:delText xml:space="preserve">saham </w:delText>
        </w:r>
        <w:r w:rsidR="00E30B67">
          <w:rPr>
            <w:rFonts w:asciiTheme="minorHAnsi" w:hAnsiTheme="minorHAnsi" w:cstheme="minorHAnsi"/>
            <w:sz w:val="20"/>
            <w:szCs w:val="20"/>
            <w:lang w:val="id-ID"/>
          </w:rPr>
          <w:delText xml:space="preserve">biasa </w:delText>
        </w:r>
        <w:r w:rsidR="003D4E62" w:rsidRPr="00707976">
          <w:rPr>
            <w:rFonts w:asciiTheme="minorHAnsi" w:hAnsiTheme="minorHAnsi" w:cstheme="minorHAnsi"/>
            <w:sz w:val="20"/>
            <w:szCs w:val="20"/>
            <w:lang w:val="id-ID"/>
          </w:rPr>
          <w:delText>Kelas</w:delText>
        </w:r>
      </w:del>
      <w:ins w:id="34" w:author="OLTRE" w:date="2024-07-03T14:53:00Z">
        <w:r w:rsidRPr="0041552E">
          <w:rPr>
            <w:rFonts w:asciiTheme="minorHAnsi" w:hAnsiTheme="minorHAnsi" w:cstheme="minorHAnsi"/>
            <w:sz w:val="20"/>
            <w:szCs w:val="20"/>
            <w:lang w:val="id-ID"/>
          </w:rPr>
          <w:t>Saham Biasa Seri</w:t>
        </w:r>
      </w:ins>
      <w:r w:rsidRPr="0041552E">
        <w:rPr>
          <w:rFonts w:asciiTheme="minorHAnsi" w:hAnsiTheme="minorHAnsi" w:cstheme="minorHAnsi"/>
          <w:sz w:val="20"/>
          <w:szCs w:val="20"/>
          <w:lang w:val="id-ID"/>
        </w:rPr>
        <w:t xml:space="preserve"> A </w:t>
      </w:r>
      <w:del w:id="35" w:author="OLTRE" w:date="2024-07-03T14:53:00Z">
        <w:r w:rsidR="003D4E62" w:rsidRPr="00707976">
          <w:rPr>
            <w:rFonts w:asciiTheme="minorHAnsi" w:hAnsiTheme="minorHAnsi" w:cstheme="minorHAnsi"/>
            <w:sz w:val="20"/>
            <w:szCs w:val="20"/>
            <w:lang w:val="id-ID"/>
          </w:rPr>
          <w:delText>untuk dikembalikan</w:delText>
        </w:r>
      </w:del>
      <w:ins w:id="36" w:author="OLTRE" w:date="2024-07-03T14:53:00Z">
        <w:r w:rsidRPr="0041552E">
          <w:rPr>
            <w:rFonts w:asciiTheme="minorHAnsi" w:hAnsiTheme="minorHAnsi" w:cstheme="minorHAnsi"/>
            <w:sz w:val="20"/>
            <w:szCs w:val="20"/>
            <w:lang w:val="id-ID"/>
          </w:rPr>
          <w:t>dari Tuan DESMOND PREVIN</w:t>
        </w:r>
      </w:ins>
      <w:r w:rsidRPr="0041552E">
        <w:rPr>
          <w:rFonts w:asciiTheme="minorHAnsi" w:hAnsiTheme="minorHAnsi" w:cstheme="minorHAnsi"/>
          <w:sz w:val="20"/>
          <w:szCs w:val="20"/>
          <w:lang w:val="id-ID"/>
        </w:rPr>
        <w:t xml:space="preserve"> kepada Tuan HIKMAT HARDONO; dan</w:t>
      </w:r>
    </w:p>
    <w:p w14:paraId="1E679BEE" w14:textId="48C497AF" w:rsidR="005A670F" w:rsidRPr="00E1729A" w:rsidRDefault="00E30B67">
      <w:pPr>
        <w:numPr>
          <w:ilvl w:val="0"/>
          <w:numId w:val="17"/>
        </w:numPr>
        <w:spacing w:line="276" w:lineRule="auto"/>
        <w:ind w:left="567" w:hanging="567"/>
        <w:jc w:val="both"/>
        <w:rPr>
          <w:rFonts w:asciiTheme="minorHAnsi" w:hAnsiTheme="minorHAnsi" w:cstheme="minorHAnsi"/>
          <w:sz w:val="20"/>
          <w:szCs w:val="20"/>
          <w:lang w:val="id-ID"/>
        </w:rPr>
        <w:pPrChange w:id="37" w:author="OLTRE" w:date="2024-07-03T14:53:00Z">
          <w:pPr>
            <w:numPr>
              <w:numId w:val="17"/>
            </w:numPr>
            <w:spacing w:line="276" w:lineRule="auto"/>
            <w:ind w:left="768" w:hanging="360"/>
            <w:jc w:val="both"/>
          </w:pPr>
        </w:pPrChange>
      </w:pPr>
      <w:r w:rsidRPr="00E1729A">
        <w:rPr>
          <w:rFonts w:asciiTheme="minorHAnsi" w:hAnsiTheme="minorHAnsi" w:cstheme="minorHAnsi"/>
          <w:sz w:val="20"/>
          <w:szCs w:val="20"/>
          <w:lang w:val="id-ID"/>
        </w:rPr>
        <w:t>r</w:t>
      </w:r>
      <w:r w:rsidR="003D4E62" w:rsidRPr="00E1729A">
        <w:rPr>
          <w:rFonts w:asciiTheme="minorHAnsi" w:hAnsiTheme="minorHAnsi" w:cstheme="minorHAnsi"/>
          <w:sz w:val="20"/>
          <w:szCs w:val="20"/>
          <w:lang w:val="id-ID"/>
        </w:rPr>
        <w:t xml:space="preserve">encana pengalihan sebanyak </w:t>
      </w:r>
      <w:r w:rsidR="005A670F" w:rsidRPr="00E1729A">
        <w:rPr>
          <w:rFonts w:asciiTheme="minorHAnsi" w:hAnsiTheme="minorHAnsi" w:cstheme="minorHAnsi"/>
          <w:sz w:val="20"/>
          <w:szCs w:val="20"/>
          <w:lang w:val="id-ID"/>
        </w:rPr>
        <w:t>152.150 (seratus lima puluh dua ribu seratus lima puluh) lembar saham</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preferen </w:t>
      </w:r>
      <w:del w:id="38" w:author="OLTRE" w:date="2024-07-03T14:53:00Z">
        <w:r w:rsidR="003D4E62" w:rsidRPr="00707976">
          <w:rPr>
            <w:rFonts w:asciiTheme="minorHAnsi" w:hAnsiTheme="minorHAnsi" w:cstheme="minorHAnsi"/>
            <w:sz w:val="20"/>
            <w:szCs w:val="20"/>
            <w:lang w:val="id-ID"/>
          </w:rPr>
          <w:delText>Kelas</w:delText>
        </w:r>
      </w:del>
      <w:ins w:id="39"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005A670F" w:rsidRPr="00E1729A">
        <w:rPr>
          <w:rFonts w:asciiTheme="minorHAnsi" w:hAnsiTheme="minorHAnsi" w:cstheme="minorHAnsi"/>
          <w:sz w:val="20"/>
          <w:szCs w:val="20"/>
          <w:lang w:val="id-ID"/>
        </w:rPr>
        <w:t>B milik Nyonya LUNA FAMIARJO</w:t>
      </w:r>
      <w:r w:rsidR="003D4E62" w:rsidRPr="00E1729A">
        <w:rPr>
          <w:rFonts w:asciiTheme="minorHAnsi" w:hAnsiTheme="minorHAnsi" w:cstheme="minorHAnsi"/>
          <w:sz w:val="20"/>
          <w:szCs w:val="20"/>
          <w:lang w:val="id-ID"/>
        </w:rPr>
        <w:t xml:space="preserve"> kepada </w:t>
      </w:r>
      <w:del w:id="40" w:author="OLTRE" w:date="2024-07-03T14:53:00Z">
        <w:r w:rsidR="003D4E62" w:rsidRPr="00707976">
          <w:rPr>
            <w:rFonts w:asciiTheme="minorHAnsi" w:hAnsiTheme="minorHAnsi" w:cstheme="minorHAnsi"/>
            <w:sz w:val="20"/>
            <w:szCs w:val="20"/>
            <w:lang w:val="id-ID"/>
          </w:rPr>
          <w:delText>*</w:delText>
        </w:r>
      </w:del>
      <w:ins w:id="41" w:author="OLTRE" w:date="2024-07-03T14:53:00Z">
        <w:r w:rsidR="002349B2">
          <w:rPr>
            <w:rFonts w:asciiTheme="minorHAnsi" w:hAnsiTheme="minorHAnsi" w:cstheme="minorHAnsi"/>
            <w:sz w:val="20"/>
            <w:szCs w:val="20"/>
            <w:lang w:val="id-ID"/>
          </w:rPr>
          <w:t xml:space="preserve">PT </w:t>
        </w:r>
        <w:r w:rsidR="00777B0A">
          <w:rPr>
            <w:rFonts w:asciiTheme="minorHAnsi" w:hAnsiTheme="minorHAnsi" w:cstheme="minorHAnsi"/>
            <w:sz w:val="20"/>
            <w:szCs w:val="20"/>
            <w:lang w:val="id-ID"/>
          </w:rPr>
          <w:t>PRIMA CAKRAWALA INDONESIA</w:t>
        </w:r>
        <w:r w:rsidR="00777B0A" w:rsidRPr="00E1729A" w:rsidDel="005F47D6">
          <w:rPr>
            <w:rFonts w:asciiTheme="minorHAnsi" w:hAnsiTheme="minorHAnsi" w:cstheme="minorHAnsi"/>
            <w:sz w:val="20"/>
            <w:szCs w:val="20"/>
            <w:lang w:val="id-ID"/>
          </w:rPr>
          <w:t xml:space="preserve"> </w:t>
        </w:r>
      </w:ins>
      <w:r w:rsidR="00777B0A" w:rsidRPr="00E1729A">
        <w:rPr>
          <w:rFonts w:asciiTheme="minorHAnsi" w:hAnsiTheme="minorHAnsi" w:cstheme="minorHAnsi"/>
          <w:sz w:val="20"/>
          <w:szCs w:val="20"/>
          <w:lang w:val="id-ID"/>
        </w:rPr>
        <w:t xml:space="preserve"> </w:t>
      </w:r>
      <w:r w:rsidR="003D4E62" w:rsidRPr="00E1729A">
        <w:rPr>
          <w:rFonts w:asciiTheme="minorHAnsi" w:hAnsiTheme="minorHAnsi" w:cstheme="minorHAnsi"/>
          <w:sz w:val="20"/>
          <w:szCs w:val="20"/>
          <w:lang w:val="id-ID"/>
        </w:rPr>
        <w:t xml:space="preserve">atau pihak lainnya yang </w:t>
      </w:r>
      <w:del w:id="42" w:author="OLTRE" w:date="2024-07-03T14:53:00Z">
        <w:r w:rsidR="003D4E62" w:rsidRPr="00707976">
          <w:rPr>
            <w:rFonts w:asciiTheme="minorHAnsi" w:hAnsiTheme="minorHAnsi" w:cstheme="minorHAnsi"/>
            <w:sz w:val="20"/>
            <w:szCs w:val="20"/>
            <w:lang w:val="id-ID"/>
          </w:rPr>
          <w:delText>ditunjuk.</w:delText>
        </w:r>
      </w:del>
      <w:ins w:id="43" w:author="OLTRE" w:date="2024-07-03T14:53:00Z">
        <w:r w:rsidR="003D4E62" w:rsidRPr="00E1729A">
          <w:rPr>
            <w:rFonts w:asciiTheme="minorHAnsi" w:hAnsiTheme="minorHAnsi" w:cstheme="minorHAnsi"/>
            <w:sz w:val="20"/>
            <w:szCs w:val="20"/>
            <w:lang w:val="id-ID"/>
          </w:rPr>
          <w:t>ditunjuk</w:t>
        </w:r>
        <w:r w:rsidR="00291C1E" w:rsidRPr="003E5E66">
          <w:rPr>
            <w:rFonts w:asciiTheme="minorHAnsi" w:hAnsiTheme="minorHAnsi" w:cstheme="minorHAnsi"/>
            <w:sz w:val="20"/>
            <w:szCs w:val="20"/>
            <w:lang w:val="id-ID"/>
          </w:rPr>
          <w:t xml:space="preserve">nya, berdasarkan syarat dan ketentuan </w:t>
        </w:r>
        <w:r w:rsidR="00D83540" w:rsidRPr="00BD33ED">
          <w:rPr>
            <w:rFonts w:asciiTheme="minorHAnsi" w:hAnsiTheme="minorHAnsi" w:cstheme="minorHAnsi"/>
            <w:sz w:val="20"/>
            <w:szCs w:val="20"/>
            <w:lang w:val="id-ID"/>
          </w:rPr>
          <w:t>Perjanjian Pengikatan Jual Beli Saham (</w:t>
        </w:r>
        <w:proofErr w:type="spellStart"/>
        <w:r w:rsidR="00D83540" w:rsidRPr="00BD33ED">
          <w:rPr>
            <w:rFonts w:asciiTheme="minorHAnsi" w:hAnsiTheme="minorHAnsi" w:cstheme="minorHAnsi"/>
            <w:i/>
            <w:iCs/>
            <w:sz w:val="20"/>
            <w:szCs w:val="20"/>
            <w:lang w:val="id-ID"/>
          </w:rPr>
          <w:t>Conditional</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Share</w:t>
        </w:r>
        <w:proofErr w:type="spellEnd"/>
        <w:r w:rsidR="00D83540" w:rsidRPr="00BD33ED">
          <w:rPr>
            <w:rFonts w:asciiTheme="minorHAnsi" w:hAnsiTheme="minorHAnsi" w:cstheme="minorHAnsi"/>
            <w:i/>
            <w:iCs/>
            <w:sz w:val="20"/>
            <w:szCs w:val="20"/>
            <w:lang w:val="id-ID"/>
          </w:rPr>
          <w:t xml:space="preserve"> Sale </w:t>
        </w:r>
        <w:proofErr w:type="spellStart"/>
        <w:r w:rsidR="00D83540" w:rsidRPr="00BD33ED">
          <w:rPr>
            <w:rFonts w:asciiTheme="minorHAnsi" w:hAnsiTheme="minorHAnsi" w:cstheme="minorHAnsi"/>
            <w:i/>
            <w:iCs/>
            <w:sz w:val="20"/>
            <w:szCs w:val="20"/>
            <w:lang w:val="id-ID"/>
          </w:rPr>
          <w:t>and</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Purchase</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Agreement</w:t>
        </w:r>
        <w:proofErr w:type="spellEnd"/>
        <w:r w:rsidR="00D83540" w:rsidRPr="00BD33ED">
          <w:rPr>
            <w:rFonts w:asciiTheme="minorHAnsi" w:hAnsiTheme="minorHAnsi" w:cstheme="minorHAnsi"/>
            <w:sz w:val="20"/>
            <w:szCs w:val="20"/>
            <w:lang w:val="id-ID"/>
          </w:rPr>
          <w:t xml:space="preserve">) </w:t>
        </w:r>
        <w:r w:rsidR="00D83540">
          <w:rPr>
            <w:rFonts w:asciiTheme="minorHAnsi" w:hAnsiTheme="minorHAnsi" w:cstheme="minorHAnsi"/>
            <w:sz w:val="20"/>
            <w:szCs w:val="20"/>
            <w:lang w:val="id-ID"/>
          </w:rPr>
          <w:t xml:space="preserve">yang ditandatangani antara </w:t>
        </w:r>
        <w:r w:rsidR="00636758">
          <w:rPr>
            <w:rFonts w:asciiTheme="minorHAnsi" w:hAnsiTheme="minorHAnsi" w:cstheme="minorHAnsi"/>
            <w:sz w:val="20"/>
            <w:szCs w:val="20"/>
            <w:lang w:val="id-ID"/>
          </w:rPr>
          <w:t>LUNA FAMIARJO, PT PRIMA CAKRAWALA INDONESIA</w:t>
        </w:r>
        <w:r w:rsidR="00911E49">
          <w:rPr>
            <w:rFonts w:asciiTheme="minorHAnsi" w:hAnsiTheme="minorHAnsi" w:cstheme="minorHAnsi"/>
            <w:sz w:val="20"/>
            <w:szCs w:val="20"/>
            <w:lang w:val="id-ID"/>
          </w:rPr>
          <w:t xml:space="preserve"> dan </w:t>
        </w:r>
        <w:r w:rsidR="00D83540" w:rsidRPr="00BD33ED">
          <w:rPr>
            <w:rFonts w:asciiTheme="minorHAnsi" w:hAnsiTheme="minorHAnsi" w:cstheme="minorHAnsi"/>
            <w:sz w:val="20"/>
            <w:szCs w:val="20"/>
            <w:lang w:val="id-ID"/>
          </w:rPr>
          <w:t>Perseroan (“</w:t>
        </w:r>
        <w:r w:rsidR="00D83540" w:rsidRPr="00BD33ED">
          <w:rPr>
            <w:rFonts w:asciiTheme="minorHAnsi" w:hAnsiTheme="minorHAnsi" w:cstheme="minorHAnsi"/>
            <w:b/>
            <w:bCs/>
            <w:sz w:val="20"/>
            <w:szCs w:val="20"/>
            <w:lang w:val="id-ID"/>
          </w:rPr>
          <w:t>CSPA</w:t>
        </w:r>
        <w:r w:rsidR="00D83540" w:rsidRPr="00BD33ED">
          <w:rPr>
            <w:rFonts w:asciiTheme="minorHAnsi" w:hAnsiTheme="minorHAnsi" w:cstheme="minorHAnsi"/>
            <w:sz w:val="20"/>
            <w:szCs w:val="20"/>
            <w:lang w:val="id-ID"/>
          </w:rPr>
          <w:t>”)</w:t>
        </w:r>
        <w:r w:rsidR="00291C1E" w:rsidRPr="00E1729A">
          <w:rPr>
            <w:rFonts w:asciiTheme="minorHAnsi" w:hAnsiTheme="minorHAnsi"/>
            <w:sz w:val="20"/>
            <w:lang w:val="id-ID"/>
          </w:rPr>
          <w:t>.</w:t>
        </w:r>
      </w:ins>
    </w:p>
    <w:p w14:paraId="07D5BA47" w14:textId="38BC51C0" w:rsidR="005A670F" w:rsidRPr="00E1729A" w:rsidRDefault="005A670F" w:rsidP="003D4E62">
      <w:pPr>
        <w:spacing w:line="276" w:lineRule="auto"/>
        <w:ind w:left="408"/>
        <w:jc w:val="both"/>
        <w:rPr>
          <w:rFonts w:asciiTheme="minorHAnsi" w:hAnsiTheme="minorHAnsi" w:cstheme="minorHAnsi"/>
          <w:sz w:val="20"/>
          <w:szCs w:val="20"/>
          <w:lang w:val="id-ID"/>
        </w:rPr>
      </w:pPr>
    </w:p>
    <w:p w14:paraId="2D57EDD7" w14:textId="38FBEC9E"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Atas pengalihan tersebut pemegang saham lain melepaskan </w:t>
      </w:r>
      <w:ins w:id="44" w:author="OLTRE" w:date="2024-07-03T14:53:00Z">
        <w:r w:rsidR="00705F61">
          <w:rPr>
            <w:rFonts w:asciiTheme="minorHAnsi" w:hAnsiTheme="minorHAnsi" w:cstheme="minorHAnsi"/>
            <w:sz w:val="20"/>
            <w:szCs w:val="20"/>
            <w:lang w:val="id-ID"/>
          </w:rPr>
          <w:t xml:space="preserve">segala </w:t>
        </w:r>
      </w:ins>
      <w:r w:rsidRPr="00E1729A">
        <w:rPr>
          <w:rFonts w:asciiTheme="minorHAnsi" w:hAnsiTheme="minorHAnsi" w:cstheme="minorHAnsi"/>
          <w:sz w:val="20"/>
          <w:szCs w:val="20"/>
          <w:lang w:val="id-ID"/>
        </w:rPr>
        <w:t>haknya untuk membeli atas saham tersebut</w:t>
      </w:r>
      <w:del w:id="45" w:author="OLTRE" w:date="2024-07-03T14:53:00Z">
        <w:r w:rsidRPr="00707976">
          <w:rPr>
            <w:rFonts w:asciiTheme="minorHAnsi" w:hAnsiTheme="minorHAnsi" w:cstheme="minorHAnsi"/>
            <w:sz w:val="20"/>
            <w:szCs w:val="20"/>
            <w:lang w:val="id-ID"/>
          </w:rPr>
          <w:delText>.</w:delText>
        </w:r>
      </w:del>
      <w:ins w:id="46" w:author="OLTRE" w:date="2024-07-03T14:53:00Z">
        <w:r w:rsidR="005E740D">
          <w:rPr>
            <w:rFonts w:asciiTheme="minorHAnsi" w:hAnsiTheme="minorHAnsi" w:cstheme="minorHAnsi"/>
            <w:sz w:val="20"/>
            <w:szCs w:val="20"/>
            <w:lang w:val="id-ID"/>
          </w:rPr>
          <w:t>,</w:t>
        </w:r>
        <w:r w:rsidR="00705F61">
          <w:rPr>
            <w:rFonts w:asciiTheme="minorHAnsi" w:hAnsiTheme="minorHAnsi" w:cstheme="minorHAnsi"/>
            <w:sz w:val="20"/>
            <w:szCs w:val="20"/>
            <w:lang w:val="id-ID"/>
          </w:rPr>
          <w:t xml:space="preserve"> </w:t>
        </w:r>
        <w:r w:rsidR="005E740D">
          <w:rPr>
            <w:rFonts w:asciiTheme="minorHAnsi" w:hAnsiTheme="minorHAnsi" w:cstheme="minorHAnsi"/>
            <w:sz w:val="20"/>
            <w:szCs w:val="20"/>
            <w:lang w:val="id-ID"/>
          </w:rPr>
          <w:t xml:space="preserve">dan memberikan setiap persetujuan yang diperlukan untuk rencana pengalihan saham tersebut, </w:t>
        </w:r>
        <w:r w:rsidR="00D32C1B">
          <w:rPr>
            <w:rFonts w:asciiTheme="minorHAnsi" w:hAnsiTheme="minorHAnsi" w:cstheme="minorHAnsi"/>
            <w:sz w:val="20"/>
            <w:szCs w:val="20"/>
            <w:lang w:val="id-ID"/>
          </w:rPr>
          <w:t xml:space="preserve">sebagaimana </w:t>
        </w:r>
        <w:r w:rsidR="0000014B">
          <w:rPr>
            <w:rFonts w:asciiTheme="minorHAnsi" w:hAnsiTheme="minorHAnsi" w:cstheme="minorHAnsi"/>
            <w:sz w:val="20"/>
            <w:szCs w:val="20"/>
            <w:lang w:val="id-ID"/>
          </w:rPr>
          <w:t xml:space="preserve">dapat </w:t>
        </w:r>
        <w:proofErr w:type="spellStart"/>
        <w:r w:rsidR="00D32C1B">
          <w:rPr>
            <w:rFonts w:asciiTheme="minorHAnsi" w:hAnsiTheme="minorHAnsi" w:cstheme="minorHAnsi"/>
            <w:sz w:val="20"/>
            <w:szCs w:val="20"/>
            <w:lang w:val="id-ID"/>
          </w:rPr>
          <w:t>dipersyaratkan</w:t>
        </w:r>
        <w:proofErr w:type="spellEnd"/>
        <w:r w:rsidR="00D32C1B">
          <w:rPr>
            <w:rFonts w:asciiTheme="minorHAnsi" w:hAnsiTheme="minorHAnsi" w:cstheme="minorHAnsi"/>
            <w:sz w:val="20"/>
            <w:szCs w:val="20"/>
            <w:lang w:val="id-ID"/>
          </w:rPr>
          <w:t xml:space="preserve"> </w:t>
        </w:r>
        <w:r w:rsidR="00705F61">
          <w:rPr>
            <w:rFonts w:asciiTheme="minorHAnsi" w:hAnsiTheme="minorHAnsi" w:cstheme="minorHAnsi"/>
            <w:sz w:val="20"/>
            <w:szCs w:val="20"/>
            <w:lang w:val="id-ID"/>
          </w:rPr>
          <w:t>berdasarkan anggaran dasar Perseroan maupun Perjanjian Pemegang Saham</w:t>
        </w:r>
        <w:r w:rsidR="00636758">
          <w:rPr>
            <w:rFonts w:asciiTheme="minorHAnsi" w:hAnsiTheme="minorHAnsi" w:cstheme="minorHAnsi"/>
            <w:sz w:val="20"/>
            <w:szCs w:val="20"/>
            <w:lang w:val="en-US"/>
          </w:rPr>
          <w:t xml:space="preserve"> </w:t>
        </w:r>
        <w:r w:rsidR="00636758" w:rsidRPr="00B610FA">
          <w:rPr>
            <w:rFonts w:asciiTheme="minorHAnsi" w:hAnsiTheme="minorHAnsi" w:cstheme="minorHAnsi"/>
            <w:sz w:val="20"/>
            <w:szCs w:val="20"/>
            <w:lang w:val="id-ID"/>
          </w:rPr>
          <w:t>yang ditandatangani oleh para Pemegang Saham</w:t>
        </w:r>
        <w:r w:rsidR="00296317">
          <w:rPr>
            <w:rFonts w:asciiTheme="minorHAnsi" w:hAnsiTheme="minorHAnsi" w:cstheme="minorHAnsi"/>
            <w:sz w:val="20"/>
            <w:szCs w:val="20"/>
            <w:lang w:val="en-US"/>
          </w:rPr>
          <w:t xml:space="preserve">, </w:t>
        </w:r>
        <w:r w:rsidR="00BC4D88">
          <w:rPr>
            <w:rFonts w:asciiTheme="minorHAnsi" w:hAnsiTheme="minorHAnsi" w:cstheme="minorHAnsi"/>
            <w:sz w:val="20"/>
            <w:szCs w:val="20"/>
            <w:lang w:val="en-US"/>
          </w:rPr>
          <w:t xml:space="preserve">PT Prima </w:t>
        </w:r>
        <w:proofErr w:type="spellStart"/>
        <w:r w:rsidR="00BC4D88">
          <w:rPr>
            <w:rFonts w:asciiTheme="minorHAnsi" w:hAnsiTheme="minorHAnsi" w:cstheme="minorHAnsi"/>
            <w:sz w:val="20"/>
            <w:szCs w:val="20"/>
            <w:lang w:val="en-US"/>
          </w:rPr>
          <w:t>Cakrawala</w:t>
        </w:r>
        <w:proofErr w:type="spellEnd"/>
        <w:r w:rsidR="00BC4D88">
          <w:rPr>
            <w:rFonts w:asciiTheme="minorHAnsi" w:hAnsiTheme="minorHAnsi" w:cstheme="minorHAnsi"/>
            <w:sz w:val="20"/>
            <w:szCs w:val="20"/>
            <w:lang w:val="en-US"/>
          </w:rPr>
          <w:t xml:space="preserve"> Indonesia</w:t>
        </w:r>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sebagai</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penerima</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pengalihan</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dari</w:t>
        </w:r>
        <w:proofErr w:type="spellEnd"/>
        <w:r w:rsidR="00AC2690">
          <w:rPr>
            <w:rFonts w:asciiTheme="minorHAnsi" w:hAnsiTheme="minorHAnsi" w:cstheme="minorHAnsi"/>
            <w:sz w:val="20"/>
            <w:szCs w:val="20"/>
            <w:lang w:val="en-US"/>
          </w:rPr>
          <w:t xml:space="preserve"> Tuan JOHAN SATRIA PUTRA)</w:t>
        </w:r>
        <w:r w:rsidR="00296317">
          <w:rPr>
            <w:rFonts w:asciiTheme="minorHAnsi" w:hAnsiTheme="minorHAnsi" w:cstheme="minorHAnsi"/>
            <w:sz w:val="20"/>
            <w:szCs w:val="20"/>
            <w:lang w:val="en-US"/>
          </w:rPr>
          <w:t>,</w:t>
        </w:r>
        <w:r w:rsidR="00636758" w:rsidRPr="00B610FA">
          <w:rPr>
            <w:rFonts w:asciiTheme="minorHAnsi" w:hAnsiTheme="minorHAnsi" w:cstheme="minorHAnsi"/>
            <w:sz w:val="20"/>
            <w:szCs w:val="20"/>
            <w:lang w:val="id-ID"/>
          </w:rPr>
          <w:t xml:space="preserve"> dan Perseroan tanggal [</w:t>
        </w:r>
        <w:r w:rsidR="00636758" w:rsidRPr="003E5E66">
          <w:rPr>
            <w:rFonts w:asciiTheme="minorHAnsi" w:hAnsiTheme="minorHAnsi" w:cstheme="minorHAnsi"/>
            <w:sz w:val="20"/>
            <w:szCs w:val="20"/>
            <w:highlight w:val="yellow"/>
            <w:lang w:val="id-ID"/>
          </w:rPr>
          <w:sym w:font="Symbol" w:char="F0B7"/>
        </w:r>
        <w:r w:rsidR="00636758" w:rsidRPr="00B610FA">
          <w:rPr>
            <w:rFonts w:asciiTheme="minorHAnsi" w:hAnsiTheme="minorHAnsi" w:cstheme="minorHAnsi"/>
            <w:sz w:val="20"/>
            <w:szCs w:val="20"/>
            <w:lang w:val="id-ID"/>
          </w:rPr>
          <w:t>]</w:t>
        </w:r>
        <w:r w:rsidRPr="00E1729A">
          <w:rPr>
            <w:rFonts w:asciiTheme="minorHAnsi" w:hAnsiTheme="minorHAnsi" w:cstheme="minorHAnsi"/>
            <w:sz w:val="20"/>
            <w:szCs w:val="20"/>
            <w:lang w:val="id-ID"/>
          </w:rPr>
          <w:t>.</w:t>
        </w:r>
        <w:r w:rsidR="00BC4D88">
          <w:rPr>
            <w:rFonts w:asciiTheme="minorHAnsi" w:hAnsiTheme="minorHAnsi" w:cstheme="minorHAnsi"/>
            <w:sz w:val="20"/>
            <w:szCs w:val="20"/>
            <w:lang w:val="id-ID"/>
          </w:rPr>
          <w:t xml:space="preserve"> Para Pemegang Saham </w:t>
        </w:r>
        <w:r w:rsidR="00404821">
          <w:rPr>
            <w:rFonts w:asciiTheme="minorHAnsi" w:hAnsiTheme="minorHAnsi" w:cstheme="minorHAnsi"/>
            <w:sz w:val="20"/>
            <w:szCs w:val="20"/>
            <w:lang w:val="id-ID"/>
          </w:rPr>
          <w:t xml:space="preserve">lebih lanjut </w:t>
        </w:r>
        <w:r w:rsidR="00BC4D88">
          <w:rPr>
            <w:rFonts w:asciiTheme="minorHAnsi" w:hAnsiTheme="minorHAnsi" w:cstheme="minorHAnsi"/>
            <w:sz w:val="20"/>
            <w:szCs w:val="20"/>
            <w:lang w:val="id-ID"/>
          </w:rPr>
          <w:t>setuju untuk melakukan</w:t>
        </w:r>
        <w:r w:rsidR="00165EBD">
          <w:rPr>
            <w:rFonts w:asciiTheme="minorHAnsi" w:hAnsiTheme="minorHAnsi" w:cstheme="minorHAnsi"/>
            <w:sz w:val="20"/>
            <w:szCs w:val="20"/>
            <w:lang w:val="id-ID"/>
          </w:rPr>
          <w:t xml:space="preserve"> seluruh</w:t>
        </w:r>
        <w:r w:rsidR="00BC4D88">
          <w:rPr>
            <w:rFonts w:asciiTheme="minorHAnsi" w:hAnsiTheme="minorHAnsi" w:cstheme="minorHAnsi"/>
            <w:sz w:val="20"/>
            <w:szCs w:val="20"/>
            <w:lang w:val="id-ID"/>
          </w:rPr>
          <w:t xml:space="preserve"> tindakan yang diperlukan untuk memberlakukan jual beli tersebut, termasuk dengan menggunakan hak-hak mereka untuk memanggil dan menghadiri Rapat Umum Pemegang Saham yang bersangkutan serta melakukan pemungutan suara atau menandatangani keputusan yang diperlukan untuk menyetujui jual beli tersebut.</w:t>
        </w:r>
      </w:ins>
      <w:r w:rsidRPr="00E1729A">
        <w:rPr>
          <w:rFonts w:asciiTheme="minorHAnsi" w:hAnsiTheme="minorHAnsi" w:cstheme="minorHAnsi"/>
          <w:sz w:val="20"/>
          <w:szCs w:val="20"/>
          <w:lang w:val="id-ID"/>
        </w:rPr>
        <w:t xml:space="preserve"> Sehingga setelah pengalihan saham terjadi, Para Pemegang Saham setuju untuk me</w:t>
      </w:r>
      <w:r w:rsidR="00707976"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susunan pemegang saham dalam Perseroan.</w:t>
      </w:r>
    </w:p>
    <w:p w14:paraId="214C25DA" w14:textId="77777777" w:rsidR="005A670F" w:rsidRPr="00E1729A" w:rsidRDefault="005A670F" w:rsidP="005A670F">
      <w:pPr>
        <w:spacing w:line="276" w:lineRule="auto"/>
        <w:jc w:val="both"/>
        <w:rPr>
          <w:rFonts w:asciiTheme="minorHAnsi" w:hAnsiTheme="minorHAnsi" w:cstheme="minorHAnsi"/>
          <w:sz w:val="20"/>
          <w:szCs w:val="20"/>
          <w:lang w:val="id-ID"/>
        </w:rPr>
      </w:pPr>
    </w:p>
    <w:p w14:paraId="4077B5A0" w14:textId="77777777" w:rsidR="0028448F" w:rsidRDefault="0028448F" w:rsidP="005A670F">
      <w:pPr>
        <w:spacing w:line="276" w:lineRule="auto"/>
        <w:jc w:val="both"/>
        <w:rPr>
          <w:ins w:id="47" w:author="OLTRE" w:date="2024-07-03T14:53:00Z"/>
          <w:rFonts w:asciiTheme="minorHAnsi" w:hAnsiTheme="minorHAnsi"/>
          <w:b/>
          <w:sz w:val="20"/>
          <w:u w:val="single"/>
          <w:lang w:val="id-ID"/>
        </w:rPr>
      </w:pPr>
    </w:p>
    <w:p w14:paraId="37DA0846" w14:textId="77777777" w:rsidR="006C39C3" w:rsidRDefault="006C39C3" w:rsidP="005A670F">
      <w:pPr>
        <w:spacing w:line="276" w:lineRule="auto"/>
        <w:jc w:val="both"/>
        <w:rPr>
          <w:ins w:id="48" w:author="OLTRE" w:date="2024-07-03T14:53:00Z"/>
          <w:rFonts w:asciiTheme="minorHAnsi" w:hAnsiTheme="minorHAnsi"/>
          <w:b/>
          <w:sz w:val="20"/>
          <w:u w:val="single"/>
          <w:lang w:val="id-ID"/>
        </w:rPr>
      </w:pPr>
    </w:p>
    <w:p w14:paraId="013DB41E" w14:textId="77777777" w:rsidR="006C39C3" w:rsidRDefault="006C39C3" w:rsidP="005A670F">
      <w:pPr>
        <w:spacing w:line="276" w:lineRule="auto"/>
        <w:jc w:val="both"/>
        <w:rPr>
          <w:ins w:id="49" w:author="OLTRE" w:date="2024-07-03T14:53:00Z"/>
          <w:rFonts w:asciiTheme="minorHAnsi" w:hAnsiTheme="minorHAnsi"/>
          <w:b/>
          <w:sz w:val="20"/>
          <w:u w:val="single"/>
          <w:lang w:val="id-ID"/>
        </w:rPr>
      </w:pPr>
    </w:p>
    <w:p w14:paraId="3378CF9A" w14:textId="77777777" w:rsidR="007647B1" w:rsidRDefault="007647B1" w:rsidP="005A670F">
      <w:pPr>
        <w:spacing w:line="276" w:lineRule="auto"/>
        <w:jc w:val="both"/>
        <w:rPr>
          <w:ins w:id="50" w:author="OLTRE" w:date="2024-07-03T14:53:00Z"/>
          <w:rFonts w:asciiTheme="minorHAnsi" w:hAnsiTheme="minorHAnsi"/>
          <w:b/>
          <w:sz w:val="20"/>
          <w:u w:val="single"/>
          <w:lang w:val="id-ID"/>
        </w:rPr>
      </w:pPr>
    </w:p>
    <w:p w14:paraId="2973C8E1" w14:textId="77777777" w:rsidR="00911E49" w:rsidRPr="00E1729A" w:rsidRDefault="00911E49" w:rsidP="005A670F">
      <w:pPr>
        <w:spacing w:line="276" w:lineRule="auto"/>
        <w:jc w:val="both"/>
        <w:rPr>
          <w:rFonts w:asciiTheme="minorHAnsi" w:hAnsiTheme="minorHAnsi"/>
          <w:b/>
          <w:sz w:val="20"/>
          <w:u w:val="single"/>
          <w:lang w:val="id-ID"/>
        </w:rPr>
      </w:pPr>
      <w:r w:rsidRPr="00E1729A">
        <w:rPr>
          <w:rFonts w:asciiTheme="minorHAnsi" w:hAnsiTheme="minorHAnsi"/>
          <w:b/>
          <w:sz w:val="20"/>
          <w:u w:val="single"/>
          <w:lang w:val="id-ID"/>
        </w:rPr>
        <w:t>KEDUA:</w:t>
      </w:r>
    </w:p>
    <w:p w14:paraId="7A982837" w14:textId="2F2312BA"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Menyetujui untuk mengubah susunan modal dan saham dalam Perseroan dengan menerbitkan saham preferen </w:t>
      </w:r>
      <w:del w:id="51" w:author="OLTRE" w:date="2024-07-03T14:53:00Z">
        <w:r w:rsidR="003D4E62" w:rsidRPr="00707976">
          <w:rPr>
            <w:rFonts w:asciiTheme="minorHAnsi" w:hAnsiTheme="minorHAnsi" w:cstheme="minorHAnsi"/>
            <w:sz w:val="20"/>
            <w:szCs w:val="20"/>
            <w:lang w:val="id-ID"/>
          </w:rPr>
          <w:delText>Kelas</w:delText>
        </w:r>
      </w:del>
      <w:ins w:id="52"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dalam Perseroan. Oleh karenanya, Para Pemegang Saham setuju untuk meningkatkan modal dasar Perseroan dari semula berjumlah Rp. 40.000.000.000,- (empat puluh miliar Rupiah), terbagi atas 2.100.000 (dua juta seratus</w:t>
      </w:r>
      <w:ins w:id="53" w:author="OLTRE" w:date="2024-07-03T14:53:00Z">
        <w:r w:rsidRPr="0041552E">
          <w:rPr>
            <w:rFonts w:asciiTheme="minorHAnsi" w:hAnsiTheme="minorHAnsi" w:cstheme="minorHAnsi"/>
            <w:sz w:val="20"/>
            <w:szCs w:val="20"/>
            <w:lang w:val="id-ID"/>
          </w:rPr>
          <w:t xml:space="preserve"> ribu</w:t>
        </w:r>
      </w:ins>
      <w:r w:rsidRPr="0041552E">
        <w:rPr>
          <w:rFonts w:asciiTheme="minorHAnsi" w:hAnsiTheme="minorHAnsi" w:cstheme="minorHAnsi"/>
          <w:sz w:val="20"/>
          <w:szCs w:val="20"/>
          <w:lang w:val="id-ID"/>
        </w:rPr>
        <w:t xml:space="preserve">) lembar saham </w:t>
      </w:r>
      <w:del w:id="54" w:author="OLTRE" w:date="2024-07-03T14:53:00Z">
        <w:r w:rsidR="005A670F" w:rsidRPr="00707976">
          <w:rPr>
            <w:rFonts w:asciiTheme="minorHAnsi" w:hAnsiTheme="minorHAnsi" w:cstheme="minorHAnsi"/>
            <w:sz w:val="20"/>
            <w:szCs w:val="20"/>
            <w:lang w:val="id-ID"/>
          </w:rPr>
          <w:delText>masing-masing saham bernilai</w:delText>
        </w:r>
      </w:del>
      <w:ins w:id="55" w:author="OLTRE" w:date="2024-07-03T14:53:00Z">
        <w:r w:rsidRPr="0041552E">
          <w:rPr>
            <w:rFonts w:asciiTheme="minorHAnsi" w:hAnsiTheme="minorHAnsi" w:cstheme="minorHAnsi"/>
            <w:sz w:val="20"/>
            <w:szCs w:val="20"/>
            <w:lang w:val="id-ID"/>
          </w:rPr>
          <w:t>yang terdiri dari</w:t>
        </w:r>
      </w:ins>
      <w:r w:rsidRPr="0041552E">
        <w:rPr>
          <w:rFonts w:asciiTheme="minorHAnsi" w:hAnsiTheme="minorHAnsi" w:cstheme="minorHAnsi"/>
          <w:sz w:val="20"/>
          <w:szCs w:val="20"/>
          <w:lang w:val="id-ID"/>
        </w:rPr>
        <w:t>:</w:t>
      </w:r>
    </w:p>
    <w:p w14:paraId="3A4BBF24" w14:textId="6F922ECD"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56"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1.100.000 (satu juta seratus</w:t>
      </w:r>
      <w:ins w:id="57" w:author="OLTRE" w:date="2024-07-03T14:53:00Z">
        <w:r w:rsidRPr="0041552E">
          <w:rPr>
            <w:rFonts w:asciiTheme="minorHAnsi" w:hAnsiTheme="minorHAnsi" w:cstheme="minorHAnsi"/>
            <w:sz w:val="20"/>
            <w:szCs w:val="20"/>
            <w:lang w:val="id-ID"/>
          </w:rPr>
          <w:t xml:space="preserve"> ribu</w:t>
        </w:r>
      </w:ins>
      <w:r w:rsidRPr="0041552E">
        <w:rPr>
          <w:rFonts w:asciiTheme="minorHAnsi" w:hAnsiTheme="minorHAnsi" w:cstheme="minorHAnsi"/>
          <w:sz w:val="20"/>
          <w:szCs w:val="20"/>
          <w:lang w:val="id-ID"/>
        </w:rPr>
        <w:t xml:space="preserve">) lembar saham </w:t>
      </w:r>
      <w:del w:id="58" w:author="OLTRE" w:date="2024-07-03T14:53:00Z">
        <w:r w:rsidR="003D4E62" w:rsidRPr="00707976">
          <w:rPr>
            <w:rFonts w:asciiTheme="minorHAnsi" w:hAnsiTheme="minorHAnsi" w:cstheme="minorHAnsi"/>
            <w:sz w:val="20"/>
            <w:szCs w:val="20"/>
            <w:lang w:val="id-ID"/>
          </w:rPr>
          <w:delText>Kelas</w:delText>
        </w:r>
      </w:del>
      <w:ins w:id="59" w:author="OLTRE" w:date="2024-07-03T14:53:00Z">
        <w:r w:rsidRPr="0041552E">
          <w:rPr>
            <w:rFonts w:asciiTheme="minorHAnsi" w:hAnsiTheme="minorHAnsi" w:cstheme="minorHAnsi"/>
            <w:sz w:val="20"/>
            <w:szCs w:val="20"/>
            <w:lang w:val="id-ID"/>
          </w:rPr>
          <w:t>Seri</w:t>
        </w:r>
      </w:ins>
      <w:r w:rsidRPr="0041552E">
        <w:rPr>
          <w:rFonts w:asciiTheme="minorHAnsi" w:hAnsiTheme="minorHAnsi" w:cstheme="minorHAnsi"/>
          <w:sz w:val="20"/>
          <w:szCs w:val="20"/>
          <w:lang w:val="id-ID"/>
        </w:rPr>
        <w:t xml:space="preserve"> A, dengan masing-masing saham bernilai Rp. 10.000,- (sepuluh ribu Rupiah); dan </w:t>
      </w:r>
    </w:p>
    <w:p w14:paraId="06F096FB" w14:textId="39464CC3"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60"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 xml:space="preserve">1.000.000 (satu juta) lembar saham </w:t>
      </w:r>
      <w:del w:id="61" w:author="OLTRE" w:date="2024-07-03T14:53:00Z">
        <w:r w:rsidR="003D4E62" w:rsidRPr="00707976">
          <w:rPr>
            <w:rFonts w:asciiTheme="minorHAnsi" w:hAnsiTheme="minorHAnsi" w:cstheme="minorHAnsi"/>
            <w:sz w:val="20"/>
            <w:szCs w:val="20"/>
            <w:lang w:val="id-ID"/>
          </w:rPr>
          <w:delText>Kelas</w:delText>
        </w:r>
      </w:del>
      <w:ins w:id="62" w:author="OLTRE" w:date="2024-07-03T14:53:00Z">
        <w:r w:rsidRPr="0041552E">
          <w:rPr>
            <w:rFonts w:asciiTheme="minorHAnsi" w:hAnsiTheme="minorHAnsi" w:cstheme="minorHAnsi"/>
            <w:sz w:val="20"/>
            <w:szCs w:val="20"/>
            <w:lang w:val="id-ID"/>
          </w:rPr>
          <w:t>Seri</w:t>
        </w:r>
      </w:ins>
      <w:r w:rsidRPr="0041552E" w:rsidDel="00BE558A">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B, dengan masing-masing saham bernilai Rp. 29.000,- (dua puluh </w:t>
      </w:r>
      <w:del w:id="63" w:author="OLTRE" w:date="2024-07-03T14:53:00Z">
        <w:r w:rsidR="005A670F" w:rsidRPr="00707976">
          <w:rPr>
            <w:rFonts w:asciiTheme="minorHAnsi" w:hAnsiTheme="minorHAnsi" w:cstheme="minorHAnsi"/>
            <w:sz w:val="20"/>
            <w:szCs w:val="20"/>
            <w:lang w:val="id-ID"/>
          </w:rPr>
          <w:delText>Sembilan</w:delText>
        </w:r>
      </w:del>
      <w:ins w:id="64" w:author="OLTRE" w:date="2024-07-03T14:53:00Z">
        <w:r w:rsidRPr="0041552E">
          <w:rPr>
            <w:rFonts w:asciiTheme="minorHAnsi" w:hAnsiTheme="minorHAnsi" w:cstheme="minorHAnsi"/>
            <w:sz w:val="20"/>
            <w:szCs w:val="20"/>
            <w:lang w:val="id-ID"/>
          </w:rPr>
          <w:t>sembilan</w:t>
        </w:r>
      </w:ins>
      <w:r w:rsidRPr="0041552E">
        <w:rPr>
          <w:rFonts w:asciiTheme="minorHAnsi" w:hAnsiTheme="minorHAnsi" w:cstheme="minorHAnsi"/>
          <w:sz w:val="20"/>
          <w:szCs w:val="20"/>
          <w:lang w:val="id-ID"/>
        </w:rPr>
        <w:t xml:space="preserve"> ribu Rupiah</w:t>
      </w:r>
      <w:del w:id="65" w:author="OLTRE" w:date="2024-07-03T14:53:00Z">
        <w:r w:rsidR="005A670F" w:rsidRPr="00707976">
          <w:rPr>
            <w:rFonts w:asciiTheme="minorHAnsi" w:hAnsiTheme="minorHAnsi" w:cstheme="minorHAnsi"/>
            <w:sz w:val="20"/>
            <w:szCs w:val="20"/>
            <w:lang w:val="id-ID"/>
          </w:rPr>
          <w:delText>)</w:delText>
        </w:r>
      </w:del>
      <w:ins w:id="66" w:author="OLTRE" w:date="2024-07-03T14:53:00Z">
        <w:r w:rsidRPr="0041552E">
          <w:rPr>
            <w:rFonts w:asciiTheme="minorHAnsi" w:hAnsiTheme="minorHAnsi" w:cstheme="minorHAnsi"/>
            <w:sz w:val="20"/>
            <w:szCs w:val="20"/>
            <w:lang w:val="id-ID"/>
          </w:rPr>
          <w:t>),</w:t>
        </w:r>
      </w:ins>
    </w:p>
    <w:p w14:paraId="4915EA25" w14:textId="77777777" w:rsidR="00D15544" w:rsidRDefault="00D15544" w:rsidP="005A670F">
      <w:pPr>
        <w:spacing w:line="276" w:lineRule="auto"/>
        <w:jc w:val="both"/>
        <w:rPr>
          <w:del w:id="67" w:author="OLTRE" w:date="2024-07-03T14:53:00Z"/>
          <w:rFonts w:asciiTheme="minorHAnsi" w:hAnsiTheme="minorHAnsi" w:cstheme="minorHAnsi"/>
          <w:sz w:val="20"/>
          <w:szCs w:val="20"/>
          <w:lang w:val="id-ID"/>
        </w:rPr>
      </w:pPr>
    </w:p>
    <w:p w14:paraId="68C45A64" w14:textId="77777777" w:rsidR="00D15544" w:rsidRDefault="00D15544" w:rsidP="005A670F">
      <w:pPr>
        <w:spacing w:line="276" w:lineRule="auto"/>
        <w:jc w:val="both"/>
        <w:rPr>
          <w:del w:id="68" w:author="OLTRE" w:date="2024-07-03T14:53:00Z"/>
          <w:rFonts w:asciiTheme="minorHAnsi" w:hAnsiTheme="minorHAnsi" w:cstheme="minorHAnsi"/>
          <w:sz w:val="20"/>
          <w:szCs w:val="20"/>
          <w:lang w:val="id-ID"/>
        </w:rPr>
      </w:pPr>
    </w:p>
    <w:p w14:paraId="4FCC9D12" w14:textId="77777777" w:rsidR="00D15544" w:rsidRDefault="00D15544" w:rsidP="005A670F">
      <w:pPr>
        <w:spacing w:line="276" w:lineRule="auto"/>
        <w:jc w:val="both"/>
        <w:rPr>
          <w:del w:id="69" w:author="OLTRE" w:date="2024-07-03T14:53:00Z"/>
          <w:rFonts w:asciiTheme="minorHAnsi" w:hAnsiTheme="minorHAnsi" w:cstheme="minorHAnsi"/>
          <w:sz w:val="20"/>
          <w:szCs w:val="20"/>
          <w:lang w:val="id-ID"/>
        </w:rPr>
      </w:pPr>
    </w:p>
    <w:p w14:paraId="56DCD8EC" w14:textId="1BC59D22" w:rsidR="00777B0A" w:rsidRPr="0041552E" w:rsidRDefault="005A670F" w:rsidP="00777B0A">
      <w:pPr>
        <w:spacing w:line="276" w:lineRule="auto"/>
        <w:jc w:val="both"/>
        <w:rPr>
          <w:rFonts w:asciiTheme="minorHAnsi" w:hAnsiTheme="minorHAnsi" w:cstheme="minorHAnsi"/>
          <w:sz w:val="20"/>
          <w:szCs w:val="20"/>
          <w:lang w:val="id-ID"/>
        </w:rPr>
      </w:pPr>
      <w:del w:id="70" w:author="OLTRE" w:date="2024-07-03T14:53:00Z">
        <w:r w:rsidRPr="00707976">
          <w:rPr>
            <w:rFonts w:asciiTheme="minorHAnsi" w:hAnsiTheme="minorHAnsi" w:cstheme="minorHAnsi"/>
            <w:sz w:val="20"/>
            <w:szCs w:val="20"/>
            <w:lang w:val="id-ID"/>
          </w:rPr>
          <w:delText>Menjadi</w:delText>
        </w:r>
      </w:del>
      <w:ins w:id="71" w:author="OLTRE" w:date="2024-07-03T14:53:00Z">
        <w:r w:rsidR="00777B0A" w:rsidRPr="0041552E">
          <w:rPr>
            <w:rFonts w:asciiTheme="minorHAnsi" w:hAnsiTheme="minorHAnsi" w:cstheme="minorHAnsi"/>
            <w:sz w:val="20"/>
            <w:szCs w:val="20"/>
            <w:lang w:val="id-ID"/>
          </w:rPr>
          <w:t>menjadi</w:t>
        </w:r>
      </w:ins>
      <w:r w:rsidR="00777B0A" w:rsidRPr="0041552E">
        <w:rPr>
          <w:rFonts w:asciiTheme="minorHAnsi" w:hAnsiTheme="minorHAnsi" w:cstheme="minorHAnsi"/>
          <w:sz w:val="20"/>
          <w:szCs w:val="20"/>
          <w:lang w:val="id-ID"/>
        </w:rPr>
        <w:t xml:space="preserve"> berjumlah Rp. 132.842.752.000</w:t>
      </w:r>
      <w:ins w:id="72" w:author="OLTRE" w:date="2024-07-03T14:53:00Z">
        <w:r w:rsidR="00777B0A" w:rsidRPr="0041552E">
          <w:rPr>
            <w:rFonts w:asciiTheme="minorHAnsi" w:hAnsiTheme="minorHAnsi" w:cstheme="minorHAnsi"/>
            <w:sz w:val="20"/>
            <w:szCs w:val="20"/>
            <w:lang w:val="id-ID"/>
          </w:rPr>
          <w:t>,-</w:t>
        </w:r>
      </w:ins>
      <w:r w:rsidR="00777B0A" w:rsidRPr="0041552E">
        <w:rPr>
          <w:rFonts w:asciiTheme="minorHAnsi" w:hAnsiTheme="minorHAnsi" w:cstheme="minorHAnsi"/>
          <w:sz w:val="20"/>
          <w:szCs w:val="20"/>
          <w:lang w:val="id-ID"/>
        </w:rPr>
        <w:t xml:space="preserve"> (seratus tiga puluh dua miliar delapan ratus empat puluh dua juta tujuh ratus lima puluh dua ribu Rupiah), terbagi </w:t>
      </w:r>
      <w:del w:id="73" w:author="OLTRE" w:date="2024-07-03T14:53:00Z">
        <w:r w:rsidRPr="00707976">
          <w:rPr>
            <w:rFonts w:asciiTheme="minorHAnsi" w:hAnsiTheme="minorHAnsi" w:cstheme="minorHAnsi"/>
            <w:sz w:val="20"/>
            <w:szCs w:val="20"/>
            <w:lang w:val="id-ID"/>
          </w:rPr>
          <w:delText>menjadi</w:delText>
        </w:r>
      </w:del>
      <w:ins w:id="74" w:author="OLTRE" w:date="2024-07-03T14:53:00Z">
        <w:r w:rsidR="00777B0A" w:rsidRPr="0041552E">
          <w:rPr>
            <w:rFonts w:asciiTheme="minorHAnsi" w:hAnsiTheme="minorHAnsi" w:cstheme="minorHAnsi"/>
            <w:sz w:val="20"/>
            <w:szCs w:val="20"/>
            <w:lang w:val="id-ID"/>
          </w:rPr>
          <w:t>atas 6.085.008 (enam juta delapan puluh lima ribu delapan) lembar saham yang terdiri dari</w:t>
        </w:r>
      </w:ins>
      <w:r w:rsidR="00777B0A" w:rsidRPr="0041552E">
        <w:rPr>
          <w:rFonts w:asciiTheme="minorHAnsi" w:hAnsiTheme="minorHAnsi" w:cstheme="minorHAnsi"/>
          <w:sz w:val="20"/>
          <w:szCs w:val="20"/>
          <w:lang w:val="id-ID"/>
        </w:rPr>
        <w:t>:</w:t>
      </w:r>
    </w:p>
    <w:p w14:paraId="717AC959" w14:textId="0729E504"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75"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 xml:space="preserve">4.000.000 (empat juta) Saham Biasa </w:t>
      </w:r>
      <w:del w:id="76" w:author="OLTRE" w:date="2024-07-03T14:53:00Z">
        <w:r w:rsidR="003D4E62" w:rsidRPr="00707976">
          <w:rPr>
            <w:rFonts w:asciiTheme="minorHAnsi" w:hAnsiTheme="minorHAnsi" w:cstheme="minorHAnsi"/>
            <w:sz w:val="20"/>
            <w:szCs w:val="20"/>
            <w:lang w:val="id-ID"/>
          </w:rPr>
          <w:delText>Kelas</w:delText>
        </w:r>
      </w:del>
      <w:ins w:id="77" w:author="OLTRE" w:date="2024-07-03T14:53:00Z">
        <w:r w:rsidRPr="0041552E">
          <w:rPr>
            <w:rFonts w:asciiTheme="minorHAnsi" w:hAnsiTheme="minorHAnsi" w:cstheme="minorHAnsi"/>
            <w:sz w:val="20"/>
            <w:szCs w:val="20"/>
            <w:lang w:val="id-ID"/>
          </w:rPr>
          <w:t>Seri</w:t>
        </w:r>
      </w:ins>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0E8B3F97" w14:textId="6D437EC0"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78"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 xml:space="preserve">1.476.408 (satu juta empat ratus tujuh puluh enam ribu empat ratus delapan) Saham Preferen </w:t>
      </w:r>
      <w:del w:id="79" w:author="OLTRE" w:date="2024-07-03T14:53:00Z">
        <w:r w:rsidR="003D4E62" w:rsidRPr="00707976">
          <w:rPr>
            <w:rFonts w:asciiTheme="minorHAnsi" w:hAnsiTheme="minorHAnsi" w:cstheme="minorHAnsi"/>
            <w:sz w:val="20"/>
            <w:szCs w:val="20"/>
            <w:lang w:val="id-ID"/>
          </w:rPr>
          <w:delText>Kelas</w:delText>
        </w:r>
      </w:del>
      <w:ins w:id="80" w:author="OLTRE" w:date="2024-07-03T14:53:00Z">
        <w:r w:rsidRPr="0041552E">
          <w:rPr>
            <w:rFonts w:asciiTheme="minorHAnsi" w:hAnsiTheme="minorHAnsi" w:cstheme="minorHAnsi"/>
            <w:sz w:val="20"/>
            <w:szCs w:val="20"/>
            <w:lang w:val="id-ID"/>
          </w:rPr>
          <w:t>Seri</w:t>
        </w:r>
      </w:ins>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0F1338AF" w14:textId="516283B6" w:rsidR="00777B0A" w:rsidRPr="0041552E" w:rsidRDefault="00777B0A" w:rsidP="00777B0A">
      <w:pPr>
        <w:numPr>
          <w:ilvl w:val="0"/>
          <w:numId w:val="8"/>
        </w:numPr>
        <w:spacing w:line="276" w:lineRule="auto"/>
        <w:ind w:left="567" w:hanging="567"/>
        <w:jc w:val="both"/>
        <w:rPr>
          <w:ins w:id="81" w:author="OLTRE" w:date="2024-07-03T14:53:00Z"/>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608.600 (enam ratus delapan ribu enam ratus) Saham Preferen </w:t>
      </w:r>
      <w:del w:id="82" w:author="OLTRE" w:date="2024-07-03T14:53:00Z">
        <w:r w:rsidR="003D4E62" w:rsidRPr="00707976">
          <w:rPr>
            <w:rFonts w:asciiTheme="minorHAnsi" w:hAnsiTheme="minorHAnsi" w:cstheme="minorHAnsi"/>
            <w:sz w:val="20"/>
            <w:szCs w:val="20"/>
            <w:lang w:val="id-ID"/>
          </w:rPr>
          <w:delText>Kelas</w:delText>
        </w:r>
      </w:del>
      <w:ins w:id="83" w:author="OLTRE" w:date="2024-07-03T14:53:00Z">
        <w:r w:rsidRPr="0041552E">
          <w:rPr>
            <w:rFonts w:asciiTheme="minorHAnsi" w:hAnsiTheme="minorHAnsi" w:cstheme="minorHAnsi"/>
            <w:sz w:val="20"/>
            <w:szCs w:val="20"/>
            <w:lang w:val="id-ID"/>
          </w:rPr>
          <w:t>Seri</w:t>
        </w:r>
      </w:ins>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6F724738" w14:textId="77777777" w:rsidR="00777B0A" w:rsidRPr="0041552E" w:rsidRDefault="00777B0A">
      <w:pPr>
        <w:spacing w:line="276" w:lineRule="auto"/>
        <w:ind w:left="720"/>
        <w:jc w:val="both"/>
        <w:rPr>
          <w:rFonts w:asciiTheme="minorHAnsi" w:hAnsiTheme="minorHAnsi" w:cstheme="minorHAnsi"/>
          <w:sz w:val="20"/>
          <w:szCs w:val="20"/>
          <w:lang w:val="id-ID"/>
        </w:rPr>
        <w:pPrChange w:id="84" w:author="OLTRE" w:date="2024-07-03T14:53:00Z">
          <w:pPr>
            <w:numPr>
              <w:numId w:val="8"/>
            </w:numPr>
            <w:spacing w:line="276" w:lineRule="auto"/>
            <w:ind w:left="720" w:hanging="360"/>
            <w:jc w:val="both"/>
          </w:pPr>
        </w:pPrChange>
      </w:pPr>
    </w:p>
    <w:p w14:paraId="0E2331A6" w14:textId="77777777"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Oleh karenanya meningkatkan modal ditempatkan dan modal disetor Perseroan dari semula sejumlah Rp. 20.703.958.000,- (dua puluh miliar tujuh ratus tiga juta sembilan ratus lima puluh delapan ribu Rupiah) terbagi atas</w:t>
      </w:r>
      <w:ins w:id="85" w:author="OLTRE" w:date="2024-07-03T14:53:00Z">
        <w:r w:rsidRPr="0041552E">
          <w:rPr>
            <w:rFonts w:asciiTheme="minorHAnsi" w:hAnsiTheme="minorHAnsi" w:cstheme="minorHAnsi"/>
            <w:sz w:val="20"/>
            <w:szCs w:val="20"/>
            <w:lang w:val="id-ID"/>
          </w:rPr>
          <w:t xml:space="preserve"> 1.369.102 (satu juta tiga ratus enam puluh sembilan ribu seratus dua) lembar saham yang terdiri dari</w:t>
        </w:r>
      </w:ins>
      <w:r w:rsidRPr="0041552E">
        <w:rPr>
          <w:rFonts w:asciiTheme="minorHAnsi" w:hAnsiTheme="minorHAnsi" w:cstheme="minorHAnsi"/>
          <w:sz w:val="20"/>
          <w:szCs w:val="20"/>
          <w:lang w:val="id-ID"/>
        </w:rPr>
        <w:t xml:space="preserve">: </w:t>
      </w:r>
    </w:p>
    <w:p w14:paraId="77345BFB" w14:textId="4A54F359"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86"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1.000.000 (satu juta</w:t>
      </w:r>
      <w:del w:id="87" w:author="OLTRE" w:date="2024-07-03T14:53:00Z">
        <w:r w:rsidR="005A670F" w:rsidRPr="00707976">
          <w:rPr>
            <w:rFonts w:asciiTheme="minorHAnsi" w:hAnsiTheme="minorHAnsi" w:cstheme="minorHAnsi"/>
            <w:sz w:val="20"/>
            <w:szCs w:val="20"/>
            <w:lang w:val="id-ID"/>
          </w:rPr>
          <w:delText xml:space="preserve"> s</w:delText>
        </w:r>
      </w:del>
      <w:r w:rsidRPr="0041552E">
        <w:rPr>
          <w:rFonts w:asciiTheme="minorHAnsi" w:hAnsiTheme="minorHAnsi" w:cstheme="minorHAnsi"/>
          <w:sz w:val="20"/>
          <w:szCs w:val="20"/>
          <w:lang w:val="id-ID"/>
        </w:rPr>
        <w:t xml:space="preserve">) lembar saham </w:t>
      </w:r>
      <w:del w:id="88" w:author="OLTRE" w:date="2024-07-03T14:53:00Z">
        <w:r w:rsidR="003D4E62" w:rsidRPr="00707976">
          <w:rPr>
            <w:rFonts w:asciiTheme="minorHAnsi" w:hAnsiTheme="minorHAnsi" w:cstheme="minorHAnsi"/>
            <w:sz w:val="20"/>
            <w:szCs w:val="20"/>
            <w:lang w:val="id-ID"/>
          </w:rPr>
          <w:delText>Kelas</w:delText>
        </w:r>
      </w:del>
      <w:ins w:id="89" w:author="OLTRE" w:date="2024-07-03T14:53:00Z">
        <w:r w:rsidRPr="0041552E">
          <w:rPr>
            <w:rFonts w:asciiTheme="minorHAnsi" w:hAnsiTheme="minorHAnsi" w:cstheme="minorHAnsi"/>
            <w:sz w:val="20"/>
            <w:szCs w:val="20"/>
            <w:lang w:val="id-ID"/>
          </w:rPr>
          <w:t>Seri</w:t>
        </w:r>
      </w:ins>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A, dengan masing-masing saham bernilai Rp. 10.000,- (sepuluh ribu Rupiah); dan </w:t>
      </w:r>
    </w:p>
    <w:p w14:paraId="2EB9B29B" w14:textId="38088AF4" w:rsidR="00777B0A" w:rsidRPr="0041552E" w:rsidRDefault="00777B0A">
      <w:pPr>
        <w:numPr>
          <w:ilvl w:val="0"/>
          <w:numId w:val="8"/>
        </w:numPr>
        <w:spacing w:line="276" w:lineRule="auto"/>
        <w:ind w:left="567" w:hanging="567"/>
        <w:jc w:val="both"/>
        <w:rPr>
          <w:rFonts w:asciiTheme="minorHAnsi" w:hAnsiTheme="minorHAnsi" w:cstheme="minorHAnsi"/>
          <w:sz w:val="20"/>
          <w:szCs w:val="20"/>
          <w:lang w:val="id-ID"/>
        </w:rPr>
        <w:pPrChange w:id="90" w:author="OLTRE" w:date="2024-07-03T14:53:00Z">
          <w:pPr>
            <w:numPr>
              <w:numId w:val="8"/>
            </w:numPr>
            <w:spacing w:line="276" w:lineRule="auto"/>
            <w:ind w:left="720" w:hanging="360"/>
            <w:jc w:val="both"/>
          </w:pPr>
        </w:pPrChange>
      </w:pPr>
      <w:r w:rsidRPr="0041552E">
        <w:rPr>
          <w:rFonts w:asciiTheme="minorHAnsi" w:hAnsiTheme="minorHAnsi" w:cstheme="minorHAnsi"/>
          <w:sz w:val="20"/>
          <w:szCs w:val="20"/>
          <w:lang w:val="id-ID"/>
        </w:rPr>
        <w:t xml:space="preserve">369.102 (tiga ratus enam puluh sembilan ribu seratus dua) lembar saham </w:t>
      </w:r>
      <w:del w:id="91" w:author="OLTRE" w:date="2024-07-03T14:53:00Z">
        <w:r w:rsidR="003D4E62" w:rsidRPr="00707976">
          <w:rPr>
            <w:rFonts w:asciiTheme="minorHAnsi" w:hAnsiTheme="minorHAnsi" w:cstheme="minorHAnsi"/>
            <w:sz w:val="20"/>
            <w:szCs w:val="20"/>
            <w:lang w:val="id-ID"/>
          </w:rPr>
          <w:delText>Kelas</w:delText>
        </w:r>
      </w:del>
      <w:ins w:id="92" w:author="OLTRE" w:date="2024-07-03T14:53:00Z">
        <w:r w:rsidRPr="0041552E">
          <w:rPr>
            <w:rFonts w:asciiTheme="minorHAnsi" w:hAnsiTheme="minorHAnsi" w:cstheme="minorHAnsi"/>
            <w:sz w:val="20"/>
            <w:szCs w:val="20"/>
            <w:lang w:val="id-ID"/>
          </w:rPr>
          <w:t>Seri</w:t>
        </w:r>
      </w:ins>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dengan masing-masing saham bernilai Rp. 29.000,- (dua puluh sembilan ribu Rupiah),</w:t>
      </w:r>
    </w:p>
    <w:p w14:paraId="2505B8E8" w14:textId="3AC78284" w:rsidR="00777B0A" w:rsidRPr="0041552E" w:rsidRDefault="005A670F" w:rsidP="00777B0A">
      <w:pPr>
        <w:spacing w:line="276" w:lineRule="auto"/>
        <w:jc w:val="both"/>
        <w:rPr>
          <w:rFonts w:asciiTheme="minorHAnsi" w:hAnsiTheme="minorHAnsi" w:cstheme="minorHAnsi"/>
          <w:sz w:val="20"/>
          <w:szCs w:val="20"/>
          <w:lang w:val="id-ID"/>
        </w:rPr>
      </w:pPr>
      <w:del w:id="93" w:author="OLTRE" w:date="2024-07-03T14:53:00Z">
        <w:r w:rsidRPr="00707976">
          <w:rPr>
            <w:rFonts w:asciiTheme="minorHAnsi" w:hAnsiTheme="minorHAnsi" w:cstheme="minorHAnsi"/>
            <w:sz w:val="20"/>
            <w:szCs w:val="20"/>
            <w:lang w:val="id-ID"/>
          </w:rPr>
          <w:delText>Menjadi</w:delText>
        </w:r>
      </w:del>
      <w:ins w:id="94" w:author="OLTRE" w:date="2024-07-03T14:53:00Z">
        <w:r w:rsidR="00777B0A" w:rsidRPr="0041552E">
          <w:rPr>
            <w:rFonts w:asciiTheme="minorHAnsi" w:hAnsiTheme="minorHAnsi" w:cstheme="minorHAnsi"/>
            <w:sz w:val="20"/>
            <w:szCs w:val="20"/>
            <w:lang w:val="id-ID"/>
          </w:rPr>
          <w:t>menjadi</w:t>
        </w:r>
      </w:ins>
      <w:r w:rsidR="00777B0A" w:rsidRPr="0041552E">
        <w:rPr>
          <w:rFonts w:asciiTheme="minorHAnsi" w:hAnsiTheme="minorHAnsi" w:cstheme="minorHAnsi"/>
          <w:sz w:val="20"/>
          <w:szCs w:val="20"/>
          <w:lang w:val="id-ID"/>
        </w:rPr>
        <w:t xml:space="preserve"> sebesar Rp. 33.210.688.000,- (tiga puluh tiga miliar dua ratus sepuluh juta enam ratus delapan puluh delapan </w:t>
      </w:r>
      <w:ins w:id="95" w:author="OLTRE" w:date="2024-07-03T14:53:00Z">
        <w:r w:rsidR="00777B0A" w:rsidRPr="0041552E">
          <w:rPr>
            <w:rFonts w:asciiTheme="minorHAnsi" w:hAnsiTheme="minorHAnsi" w:cstheme="minorHAnsi"/>
            <w:sz w:val="20"/>
            <w:szCs w:val="20"/>
            <w:lang w:val="id-ID"/>
          </w:rPr>
          <w:t xml:space="preserve">ribu </w:t>
        </w:r>
      </w:ins>
      <w:r w:rsidR="00777B0A" w:rsidRPr="0041552E">
        <w:rPr>
          <w:rFonts w:asciiTheme="minorHAnsi" w:hAnsiTheme="minorHAnsi" w:cstheme="minorHAnsi"/>
          <w:sz w:val="20"/>
          <w:szCs w:val="20"/>
          <w:lang w:val="id-ID"/>
        </w:rPr>
        <w:t>Rupiah), terbagi atas</w:t>
      </w:r>
      <w:ins w:id="96" w:author="OLTRE" w:date="2024-07-03T14:53:00Z">
        <w:r w:rsidR="00777B0A" w:rsidRPr="0041552E">
          <w:rPr>
            <w:rFonts w:asciiTheme="minorHAnsi" w:hAnsiTheme="minorHAnsi" w:cstheme="minorHAnsi"/>
            <w:sz w:val="20"/>
            <w:szCs w:val="20"/>
            <w:lang w:val="id-ID"/>
          </w:rPr>
          <w:t xml:space="preserve"> 1.521.252 (satu juta lima ratus dua puluh satu ribu dua ratus lima puluh dua) lembar saham yang terdiri dari</w:t>
        </w:r>
      </w:ins>
      <w:r w:rsidR="00777B0A" w:rsidRPr="0041552E">
        <w:rPr>
          <w:rFonts w:asciiTheme="minorHAnsi" w:hAnsiTheme="minorHAnsi" w:cstheme="minorHAnsi"/>
          <w:sz w:val="20"/>
          <w:szCs w:val="20"/>
          <w:lang w:val="id-ID"/>
        </w:rPr>
        <w:t>:</w:t>
      </w:r>
    </w:p>
    <w:p w14:paraId="67935287" w14:textId="12E6CD8F" w:rsidR="00777B0A" w:rsidRPr="0041552E" w:rsidRDefault="00777B0A">
      <w:pPr>
        <w:numPr>
          <w:ilvl w:val="0"/>
          <w:numId w:val="9"/>
        </w:numPr>
        <w:spacing w:line="276" w:lineRule="auto"/>
        <w:ind w:left="567" w:hanging="567"/>
        <w:jc w:val="both"/>
        <w:rPr>
          <w:rFonts w:asciiTheme="minorHAnsi" w:hAnsiTheme="minorHAnsi" w:cstheme="minorHAnsi"/>
          <w:sz w:val="20"/>
          <w:szCs w:val="20"/>
          <w:lang w:val="id-ID"/>
        </w:rPr>
        <w:pPrChange w:id="97" w:author="OLTRE" w:date="2024-07-03T14:53:00Z">
          <w:pPr>
            <w:numPr>
              <w:numId w:val="9"/>
            </w:numPr>
            <w:spacing w:line="276" w:lineRule="auto"/>
            <w:ind w:left="360" w:hanging="360"/>
            <w:jc w:val="both"/>
          </w:pPr>
        </w:pPrChange>
      </w:pPr>
      <w:r w:rsidRPr="0041552E">
        <w:rPr>
          <w:rFonts w:asciiTheme="minorHAnsi" w:hAnsiTheme="minorHAnsi" w:cstheme="minorHAnsi"/>
          <w:sz w:val="20"/>
          <w:szCs w:val="20"/>
          <w:lang w:val="id-ID"/>
        </w:rPr>
        <w:t xml:space="preserve">1.000.000 (satu juta) Saham Biasa </w:t>
      </w:r>
      <w:del w:id="98" w:author="OLTRE" w:date="2024-07-03T14:53:00Z">
        <w:r w:rsidR="003D4E62" w:rsidRPr="00707976">
          <w:rPr>
            <w:rFonts w:asciiTheme="minorHAnsi" w:hAnsiTheme="minorHAnsi" w:cstheme="minorHAnsi"/>
            <w:sz w:val="20"/>
            <w:szCs w:val="20"/>
            <w:lang w:val="id-ID"/>
          </w:rPr>
          <w:delText>Kelas</w:delText>
        </w:r>
      </w:del>
      <w:ins w:id="99" w:author="OLTRE" w:date="2024-07-03T14:53:00Z">
        <w:r w:rsidRPr="0041552E">
          <w:rPr>
            <w:rFonts w:asciiTheme="minorHAnsi" w:hAnsiTheme="minorHAnsi" w:cstheme="minorHAnsi"/>
            <w:sz w:val="20"/>
            <w:szCs w:val="20"/>
            <w:lang w:val="id-ID"/>
          </w:rPr>
          <w:t>Seri</w:t>
        </w:r>
      </w:ins>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w:t>
      </w:r>
      <w:ins w:id="100" w:author="OLTRE" w:date="2024-07-03T14:53:00Z">
        <w:r w:rsidRPr="0041552E">
          <w:rPr>
            <w:rFonts w:asciiTheme="minorHAnsi" w:hAnsiTheme="minorHAnsi" w:cstheme="minorHAnsi"/>
            <w:sz w:val="20"/>
            <w:szCs w:val="20"/>
            <w:lang w:val="id-ID"/>
          </w:rPr>
          <w:t>,-</w:t>
        </w:r>
      </w:ins>
      <w:r w:rsidRPr="0041552E">
        <w:rPr>
          <w:rFonts w:asciiTheme="minorHAnsi" w:hAnsiTheme="minorHAnsi" w:cstheme="minorHAnsi"/>
          <w:sz w:val="20"/>
          <w:szCs w:val="20"/>
          <w:lang w:val="id-ID"/>
        </w:rPr>
        <w:t xml:space="preserve"> (sepuluh ribu Rupiah);</w:t>
      </w:r>
    </w:p>
    <w:p w14:paraId="19D1F25E" w14:textId="3B68A4FE" w:rsidR="00777B0A" w:rsidRPr="0041552E" w:rsidRDefault="00777B0A">
      <w:pPr>
        <w:numPr>
          <w:ilvl w:val="0"/>
          <w:numId w:val="9"/>
        </w:numPr>
        <w:spacing w:line="276" w:lineRule="auto"/>
        <w:ind w:left="567" w:hanging="567"/>
        <w:jc w:val="both"/>
        <w:rPr>
          <w:rFonts w:asciiTheme="minorHAnsi" w:hAnsiTheme="minorHAnsi" w:cstheme="minorHAnsi"/>
          <w:sz w:val="20"/>
          <w:szCs w:val="20"/>
          <w:lang w:val="id-ID"/>
        </w:rPr>
        <w:pPrChange w:id="101" w:author="OLTRE" w:date="2024-07-03T14:53:00Z">
          <w:pPr>
            <w:numPr>
              <w:numId w:val="9"/>
            </w:numPr>
            <w:spacing w:line="276" w:lineRule="auto"/>
            <w:ind w:left="360" w:hanging="360"/>
            <w:jc w:val="both"/>
          </w:pPr>
        </w:pPrChange>
      </w:pPr>
      <w:r w:rsidRPr="0041552E">
        <w:rPr>
          <w:rFonts w:asciiTheme="minorHAnsi" w:hAnsiTheme="minorHAnsi" w:cstheme="minorHAnsi"/>
          <w:sz w:val="20"/>
          <w:szCs w:val="20"/>
          <w:lang w:val="id-ID"/>
        </w:rPr>
        <w:t xml:space="preserve">369.102 (tiga ratus enam puluh sembilan ribu seratus dua) Saham Preferen </w:t>
      </w:r>
      <w:del w:id="102" w:author="OLTRE" w:date="2024-07-03T14:53:00Z">
        <w:r w:rsidR="003D4E62" w:rsidRPr="00707976">
          <w:rPr>
            <w:rFonts w:asciiTheme="minorHAnsi" w:hAnsiTheme="minorHAnsi" w:cstheme="minorHAnsi"/>
            <w:sz w:val="20"/>
            <w:szCs w:val="20"/>
            <w:lang w:val="id-ID"/>
          </w:rPr>
          <w:delText>Kelas</w:delText>
        </w:r>
      </w:del>
      <w:ins w:id="103" w:author="OLTRE" w:date="2024-07-03T14:53:00Z">
        <w:r w:rsidRPr="0041552E">
          <w:rPr>
            <w:rFonts w:asciiTheme="minorHAnsi" w:hAnsiTheme="minorHAnsi" w:cstheme="minorHAnsi"/>
            <w:sz w:val="20"/>
            <w:szCs w:val="20"/>
            <w:lang w:val="id-ID"/>
          </w:rPr>
          <w:t>Seri</w:t>
        </w:r>
      </w:ins>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w:t>
      </w:r>
      <w:ins w:id="104" w:author="OLTRE" w:date="2024-07-03T14:53:00Z">
        <w:r w:rsidRPr="0041552E">
          <w:rPr>
            <w:rFonts w:asciiTheme="minorHAnsi" w:hAnsiTheme="minorHAnsi" w:cstheme="minorHAnsi"/>
            <w:sz w:val="20"/>
            <w:szCs w:val="20"/>
            <w:lang w:val="id-ID"/>
          </w:rPr>
          <w:t>,-</w:t>
        </w:r>
      </w:ins>
      <w:r w:rsidRPr="0041552E">
        <w:rPr>
          <w:rFonts w:asciiTheme="minorHAnsi" w:hAnsiTheme="minorHAnsi" w:cstheme="minorHAnsi"/>
          <w:sz w:val="20"/>
          <w:szCs w:val="20"/>
          <w:lang w:val="id-ID"/>
        </w:rPr>
        <w:t xml:space="preserve"> (dua puluh sembilan ribu Rupiah);</w:t>
      </w:r>
      <w:ins w:id="105" w:author="OLTRE" w:date="2024-07-03T14:53:00Z">
        <w:r w:rsidRPr="0041552E">
          <w:rPr>
            <w:rFonts w:asciiTheme="minorHAnsi" w:hAnsiTheme="minorHAnsi" w:cstheme="minorHAnsi"/>
            <w:sz w:val="20"/>
            <w:szCs w:val="20"/>
            <w:lang w:val="id-ID"/>
          </w:rPr>
          <w:t xml:space="preserve"> dan</w:t>
        </w:r>
      </w:ins>
    </w:p>
    <w:p w14:paraId="264BB427" w14:textId="388E6709" w:rsidR="00777B0A" w:rsidRPr="0041552E" w:rsidRDefault="00777B0A">
      <w:pPr>
        <w:numPr>
          <w:ilvl w:val="0"/>
          <w:numId w:val="9"/>
        </w:numPr>
        <w:spacing w:line="276" w:lineRule="auto"/>
        <w:ind w:left="567" w:hanging="567"/>
        <w:jc w:val="both"/>
        <w:rPr>
          <w:rFonts w:asciiTheme="minorHAnsi" w:hAnsiTheme="minorHAnsi" w:cstheme="minorHAnsi"/>
          <w:sz w:val="20"/>
          <w:szCs w:val="20"/>
          <w:lang w:val="id-ID"/>
        </w:rPr>
        <w:pPrChange w:id="106" w:author="OLTRE" w:date="2024-07-03T14:53:00Z">
          <w:pPr>
            <w:numPr>
              <w:numId w:val="9"/>
            </w:numPr>
            <w:spacing w:line="276" w:lineRule="auto"/>
            <w:ind w:left="360" w:hanging="360"/>
            <w:jc w:val="both"/>
          </w:pPr>
        </w:pPrChange>
      </w:pPr>
      <w:r w:rsidRPr="0041552E">
        <w:rPr>
          <w:rFonts w:asciiTheme="minorHAnsi" w:hAnsiTheme="minorHAnsi" w:cstheme="minorHAnsi"/>
          <w:sz w:val="20"/>
          <w:szCs w:val="20"/>
          <w:lang w:val="id-ID"/>
        </w:rPr>
        <w:t xml:space="preserve">152.150 (seratus lima puluh dua ribu seratus lima puluh) Saham Preferen </w:t>
      </w:r>
      <w:del w:id="107" w:author="OLTRE" w:date="2024-07-03T14:53:00Z">
        <w:r w:rsidR="003D4E62" w:rsidRPr="00707976">
          <w:rPr>
            <w:rFonts w:asciiTheme="minorHAnsi" w:hAnsiTheme="minorHAnsi" w:cstheme="minorHAnsi"/>
            <w:sz w:val="20"/>
            <w:szCs w:val="20"/>
            <w:lang w:val="id-ID"/>
          </w:rPr>
          <w:delText>Kelas</w:delText>
        </w:r>
      </w:del>
      <w:ins w:id="108" w:author="OLTRE" w:date="2024-07-03T14:53:00Z">
        <w:r w:rsidRPr="0041552E">
          <w:rPr>
            <w:rFonts w:asciiTheme="minorHAnsi" w:hAnsiTheme="minorHAnsi" w:cstheme="minorHAnsi"/>
            <w:sz w:val="20"/>
            <w:szCs w:val="20"/>
            <w:lang w:val="id-ID"/>
          </w:rPr>
          <w:t>Seri</w:t>
        </w:r>
      </w:ins>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414AF1E4" w14:textId="77777777" w:rsidR="00777B0A" w:rsidRDefault="00777B0A" w:rsidP="00777B0A">
      <w:pPr>
        <w:spacing w:line="276" w:lineRule="auto"/>
        <w:jc w:val="both"/>
        <w:rPr>
          <w:ins w:id="109" w:author="OLTRE" w:date="2024-07-03T14:57:00Z"/>
          <w:rFonts w:asciiTheme="minorHAnsi" w:hAnsiTheme="minorHAnsi" w:cstheme="minorHAnsi"/>
          <w:sz w:val="20"/>
          <w:szCs w:val="20"/>
          <w:lang w:val="id-ID"/>
        </w:rPr>
      </w:pPr>
    </w:p>
    <w:p w14:paraId="6A88EA5B" w14:textId="77777777" w:rsidR="0011598B" w:rsidRDefault="0011598B" w:rsidP="00777B0A">
      <w:pPr>
        <w:spacing w:line="276" w:lineRule="auto"/>
        <w:jc w:val="both"/>
        <w:rPr>
          <w:ins w:id="110" w:author="OLTRE" w:date="2024-07-03T14:57:00Z"/>
          <w:rFonts w:asciiTheme="minorHAnsi" w:hAnsiTheme="minorHAnsi" w:cstheme="minorHAnsi"/>
          <w:sz w:val="20"/>
          <w:szCs w:val="20"/>
          <w:lang w:val="id-ID"/>
        </w:rPr>
      </w:pPr>
    </w:p>
    <w:p w14:paraId="36E77C25" w14:textId="77777777" w:rsidR="0011598B" w:rsidRDefault="0011598B" w:rsidP="00777B0A">
      <w:pPr>
        <w:spacing w:line="276" w:lineRule="auto"/>
        <w:jc w:val="both"/>
        <w:rPr>
          <w:ins w:id="111" w:author="OLTRE" w:date="2024-07-03T14:57:00Z"/>
          <w:rFonts w:asciiTheme="minorHAnsi" w:hAnsiTheme="minorHAnsi" w:cstheme="minorHAnsi"/>
          <w:sz w:val="20"/>
          <w:szCs w:val="20"/>
          <w:lang w:val="id-ID"/>
        </w:rPr>
      </w:pPr>
    </w:p>
    <w:p w14:paraId="2F842630" w14:textId="77777777" w:rsidR="0011598B" w:rsidRPr="0041552E" w:rsidRDefault="0011598B" w:rsidP="00777B0A">
      <w:pPr>
        <w:spacing w:line="276" w:lineRule="auto"/>
        <w:jc w:val="both"/>
        <w:rPr>
          <w:rFonts w:asciiTheme="minorHAnsi" w:hAnsiTheme="minorHAnsi" w:cstheme="minorHAnsi"/>
          <w:sz w:val="20"/>
          <w:szCs w:val="20"/>
          <w:lang w:val="id-ID"/>
        </w:rPr>
      </w:pPr>
    </w:p>
    <w:p w14:paraId="732E9ABB" w14:textId="3203D1B9"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lastRenderedPageBreak/>
        <w:t xml:space="preserve">Sehingga untuk selanjutnya mengubah Pasal 4 ayat </w:t>
      </w:r>
      <w:del w:id="112" w:author="OLTRE" w:date="2024-07-03T14:53:00Z">
        <w:r w:rsidR="00BB6392">
          <w:rPr>
            <w:rFonts w:asciiTheme="minorHAnsi" w:hAnsiTheme="minorHAnsi" w:cstheme="minorHAnsi"/>
            <w:sz w:val="20"/>
            <w:szCs w:val="20"/>
            <w:lang w:val="id-ID"/>
          </w:rPr>
          <w:delText>(</w:delText>
        </w:r>
      </w:del>
      <w:r w:rsidRPr="0041552E">
        <w:rPr>
          <w:rFonts w:asciiTheme="minorHAnsi" w:hAnsiTheme="minorHAnsi" w:cstheme="minorHAnsi"/>
          <w:sz w:val="20"/>
          <w:szCs w:val="20"/>
          <w:lang w:val="id-ID"/>
        </w:rPr>
        <w:t>1</w:t>
      </w:r>
      <w:del w:id="113" w:author="OLTRE" w:date="2024-07-03T14:53:00Z">
        <w:r w:rsidR="00BB6392">
          <w:rPr>
            <w:rFonts w:asciiTheme="minorHAnsi" w:hAnsiTheme="minorHAnsi" w:cstheme="minorHAnsi"/>
            <w:sz w:val="20"/>
            <w:szCs w:val="20"/>
            <w:lang w:val="id-ID"/>
          </w:rPr>
          <w:delText>)</w:delText>
        </w:r>
      </w:del>
      <w:r w:rsidRPr="0041552E">
        <w:rPr>
          <w:rFonts w:asciiTheme="minorHAnsi" w:hAnsiTheme="minorHAnsi" w:cstheme="minorHAnsi"/>
          <w:sz w:val="20"/>
          <w:szCs w:val="20"/>
          <w:lang w:val="id-ID"/>
        </w:rPr>
        <w:t xml:space="preserve"> dan </w:t>
      </w:r>
      <w:del w:id="114" w:author="OLTRE" w:date="2024-07-03T14:53:00Z">
        <w:r w:rsidR="00BB6392">
          <w:rPr>
            <w:rFonts w:asciiTheme="minorHAnsi" w:hAnsiTheme="minorHAnsi" w:cstheme="minorHAnsi"/>
            <w:sz w:val="20"/>
            <w:szCs w:val="20"/>
            <w:lang w:val="id-ID"/>
          </w:rPr>
          <w:delText>(</w:delText>
        </w:r>
      </w:del>
      <w:r w:rsidRPr="0041552E">
        <w:rPr>
          <w:rFonts w:asciiTheme="minorHAnsi" w:hAnsiTheme="minorHAnsi" w:cstheme="minorHAnsi"/>
          <w:sz w:val="20"/>
          <w:szCs w:val="20"/>
          <w:lang w:val="id-ID"/>
        </w:rPr>
        <w:t>2</w:t>
      </w:r>
      <w:del w:id="115" w:author="OLTRE" w:date="2024-07-03T14:53:00Z">
        <w:r w:rsidR="00BB6392">
          <w:rPr>
            <w:rFonts w:asciiTheme="minorHAnsi" w:hAnsiTheme="minorHAnsi" w:cstheme="minorHAnsi"/>
            <w:sz w:val="20"/>
            <w:szCs w:val="20"/>
            <w:lang w:val="id-ID"/>
          </w:rPr>
          <w:delText>)</w:delText>
        </w:r>
      </w:del>
      <w:r w:rsidRPr="0041552E">
        <w:rPr>
          <w:rFonts w:asciiTheme="minorHAnsi" w:hAnsiTheme="minorHAnsi" w:cstheme="minorHAnsi"/>
          <w:sz w:val="20"/>
          <w:szCs w:val="20"/>
          <w:lang w:val="id-ID"/>
        </w:rPr>
        <w:t xml:space="preserve"> Anggaran Dasar Perseroan, sehingga untuk selanjutnya berbunyi sebagai berikut:</w:t>
      </w:r>
    </w:p>
    <w:p w14:paraId="5DF2EF25" w14:textId="77777777" w:rsidR="00777B0A" w:rsidRPr="0041552E" w:rsidRDefault="00777B0A" w:rsidP="00777B0A">
      <w:pPr>
        <w:spacing w:line="276" w:lineRule="auto"/>
        <w:jc w:val="center"/>
        <w:rPr>
          <w:rFonts w:asciiTheme="minorHAnsi" w:hAnsiTheme="minorHAnsi"/>
          <w:b/>
          <w:sz w:val="20"/>
          <w:lang w:val="id-ID"/>
          <w:rPrChange w:id="116" w:author="OLTRE" w:date="2024-07-03T14:53:00Z">
            <w:rPr>
              <w:rFonts w:asciiTheme="minorHAnsi" w:hAnsiTheme="minorHAnsi"/>
              <w:sz w:val="20"/>
              <w:lang w:val="id-ID"/>
            </w:rPr>
          </w:rPrChange>
        </w:rPr>
      </w:pPr>
      <w:r w:rsidRPr="0041552E">
        <w:rPr>
          <w:rFonts w:asciiTheme="minorHAnsi" w:hAnsiTheme="minorHAnsi"/>
          <w:b/>
          <w:sz w:val="20"/>
          <w:lang w:val="id-ID"/>
          <w:rPrChange w:id="117" w:author="OLTRE" w:date="2024-07-03T14:53:00Z">
            <w:rPr>
              <w:rFonts w:asciiTheme="minorHAnsi" w:hAnsiTheme="minorHAnsi"/>
              <w:sz w:val="20"/>
              <w:lang w:val="id-ID"/>
            </w:rPr>
          </w:rPrChange>
        </w:rPr>
        <w:t>MODAL</w:t>
      </w:r>
    </w:p>
    <w:p w14:paraId="4BCD37FB" w14:textId="77777777" w:rsidR="00777B0A" w:rsidRPr="0041552E" w:rsidRDefault="00777B0A" w:rsidP="00777B0A">
      <w:pPr>
        <w:spacing w:line="276" w:lineRule="auto"/>
        <w:jc w:val="center"/>
        <w:rPr>
          <w:rFonts w:asciiTheme="minorHAnsi" w:hAnsiTheme="minorHAnsi"/>
          <w:b/>
          <w:sz w:val="20"/>
          <w:lang w:val="id-ID"/>
          <w:rPrChange w:id="118" w:author="OLTRE" w:date="2024-07-03T14:53:00Z">
            <w:rPr>
              <w:rFonts w:asciiTheme="minorHAnsi" w:hAnsiTheme="minorHAnsi"/>
              <w:sz w:val="20"/>
              <w:lang w:val="id-ID"/>
            </w:rPr>
          </w:rPrChange>
        </w:rPr>
      </w:pPr>
      <w:r w:rsidRPr="0041552E">
        <w:rPr>
          <w:rFonts w:asciiTheme="minorHAnsi" w:hAnsiTheme="minorHAnsi"/>
          <w:b/>
          <w:sz w:val="20"/>
          <w:lang w:val="id-ID"/>
          <w:rPrChange w:id="119" w:author="OLTRE" w:date="2024-07-03T14:53:00Z">
            <w:rPr>
              <w:rFonts w:asciiTheme="minorHAnsi" w:hAnsiTheme="minorHAnsi"/>
              <w:sz w:val="20"/>
              <w:lang w:val="id-ID"/>
            </w:rPr>
          </w:rPrChange>
        </w:rPr>
        <w:t>PASAL 4</w:t>
      </w:r>
    </w:p>
    <w:p w14:paraId="1AE97459" w14:textId="579182AB" w:rsidR="00777B0A" w:rsidRPr="0041552E" w:rsidRDefault="00777B0A">
      <w:pPr>
        <w:numPr>
          <w:ilvl w:val="0"/>
          <w:numId w:val="10"/>
        </w:numPr>
        <w:spacing w:line="276" w:lineRule="auto"/>
        <w:ind w:left="567" w:hanging="567"/>
        <w:jc w:val="both"/>
        <w:rPr>
          <w:rFonts w:asciiTheme="minorHAnsi" w:hAnsiTheme="minorHAnsi" w:cstheme="minorHAnsi"/>
          <w:sz w:val="20"/>
          <w:szCs w:val="20"/>
          <w:lang w:val="id-ID"/>
        </w:rPr>
        <w:pPrChange w:id="120" w:author="OLTRE" w:date="2024-07-03T14:53:00Z">
          <w:pPr>
            <w:numPr>
              <w:numId w:val="10"/>
            </w:numPr>
            <w:spacing w:line="276" w:lineRule="auto"/>
            <w:ind w:left="960" w:hanging="960"/>
            <w:jc w:val="both"/>
          </w:pPr>
        </w:pPrChange>
      </w:pPr>
      <w:r w:rsidRPr="0041552E">
        <w:rPr>
          <w:rFonts w:asciiTheme="minorHAnsi" w:hAnsiTheme="minorHAnsi" w:cstheme="minorHAnsi"/>
          <w:sz w:val="20"/>
          <w:szCs w:val="20"/>
          <w:lang w:val="id-ID"/>
        </w:rPr>
        <w:t>Modal Dasar Perseroan berjumlah Rp. 132.842.752.000</w:t>
      </w:r>
      <w:ins w:id="121" w:author="OLTRE" w:date="2024-07-03T14:53:00Z">
        <w:r w:rsidRPr="0041552E">
          <w:rPr>
            <w:rFonts w:asciiTheme="minorHAnsi" w:hAnsiTheme="minorHAnsi" w:cstheme="minorHAnsi"/>
            <w:sz w:val="20"/>
            <w:szCs w:val="20"/>
            <w:lang w:val="id-ID"/>
          </w:rPr>
          <w:t>,-</w:t>
        </w:r>
      </w:ins>
      <w:r w:rsidRPr="0041552E">
        <w:rPr>
          <w:rFonts w:asciiTheme="minorHAnsi" w:hAnsiTheme="minorHAnsi" w:cstheme="minorHAnsi"/>
          <w:sz w:val="20"/>
          <w:szCs w:val="20"/>
          <w:lang w:val="id-ID"/>
        </w:rPr>
        <w:t xml:space="preserve"> (seratus tiga puluh dua miliar delapan ratus empat puluh dua juta tujuh ratus lima puluh dua ribu Rupiah), terbagi </w:t>
      </w:r>
      <w:del w:id="122" w:author="OLTRE" w:date="2024-07-03T14:53:00Z">
        <w:r w:rsidR="005A670F" w:rsidRPr="00707976">
          <w:rPr>
            <w:rFonts w:asciiTheme="minorHAnsi" w:hAnsiTheme="minorHAnsi" w:cstheme="minorHAnsi"/>
            <w:sz w:val="20"/>
            <w:szCs w:val="20"/>
            <w:lang w:val="id-ID"/>
          </w:rPr>
          <w:delText>menjadi</w:delText>
        </w:r>
      </w:del>
      <w:ins w:id="123" w:author="OLTRE" w:date="2024-07-03T14:53:00Z">
        <w:r w:rsidRPr="0041552E">
          <w:rPr>
            <w:rFonts w:asciiTheme="minorHAnsi" w:hAnsiTheme="minorHAnsi" w:cstheme="minorHAnsi"/>
            <w:sz w:val="20"/>
            <w:szCs w:val="20"/>
            <w:lang w:val="id-ID"/>
          </w:rPr>
          <w:t>atas 6.085.008 (enam juta delapan puluh lima ribu delapan) lembar saham yang terdiri dari</w:t>
        </w:r>
      </w:ins>
      <w:r w:rsidRPr="0041552E">
        <w:rPr>
          <w:rFonts w:asciiTheme="minorHAnsi" w:hAnsiTheme="minorHAnsi" w:cstheme="minorHAnsi"/>
          <w:sz w:val="20"/>
          <w:szCs w:val="20"/>
          <w:lang w:val="id-ID"/>
        </w:rPr>
        <w:t>:</w:t>
      </w:r>
    </w:p>
    <w:p w14:paraId="09213DD9" w14:textId="044EB982" w:rsidR="00777B0A" w:rsidRPr="0041552E" w:rsidRDefault="00777B0A">
      <w:pPr>
        <w:numPr>
          <w:ilvl w:val="0"/>
          <w:numId w:val="11"/>
        </w:numPr>
        <w:spacing w:line="276" w:lineRule="auto"/>
        <w:ind w:left="1134" w:hanging="567"/>
        <w:jc w:val="both"/>
        <w:rPr>
          <w:rFonts w:asciiTheme="minorHAnsi" w:hAnsiTheme="minorHAnsi" w:cstheme="minorHAnsi"/>
          <w:sz w:val="20"/>
          <w:szCs w:val="20"/>
          <w:lang w:val="id-ID"/>
        </w:rPr>
        <w:pPrChange w:id="124" w:author="OLTRE" w:date="2024-07-03T14:53:00Z">
          <w:pPr>
            <w:numPr>
              <w:numId w:val="11"/>
            </w:numPr>
            <w:spacing w:line="276" w:lineRule="auto"/>
            <w:ind w:left="1418" w:hanging="458"/>
            <w:jc w:val="both"/>
          </w:pPr>
        </w:pPrChange>
      </w:pPr>
      <w:r w:rsidRPr="0041552E">
        <w:rPr>
          <w:rFonts w:asciiTheme="minorHAnsi" w:hAnsiTheme="minorHAnsi" w:cstheme="minorHAnsi"/>
          <w:sz w:val="20"/>
          <w:szCs w:val="20"/>
          <w:lang w:val="id-ID"/>
        </w:rPr>
        <w:t xml:space="preserve">4.000.000 (empat juta) Saham Biasa </w:t>
      </w:r>
      <w:del w:id="125" w:author="OLTRE" w:date="2024-07-03T14:53:00Z">
        <w:r w:rsidR="003D4E62" w:rsidRPr="00707976">
          <w:rPr>
            <w:rFonts w:asciiTheme="minorHAnsi" w:hAnsiTheme="minorHAnsi" w:cstheme="minorHAnsi"/>
            <w:sz w:val="20"/>
            <w:szCs w:val="20"/>
            <w:lang w:val="id-ID"/>
          </w:rPr>
          <w:delText>Kelas</w:delText>
        </w:r>
      </w:del>
      <w:ins w:id="126"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5B4E5432" w14:textId="5B2F6C78" w:rsidR="00777B0A" w:rsidRPr="0041552E" w:rsidRDefault="00777B0A">
      <w:pPr>
        <w:numPr>
          <w:ilvl w:val="0"/>
          <w:numId w:val="11"/>
        </w:numPr>
        <w:spacing w:line="276" w:lineRule="auto"/>
        <w:ind w:left="1134" w:hanging="567"/>
        <w:jc w:val="both"/>
        <w:rPr>
          <w:rFonts w:asciiTheme="minorHAnsi" w:hAnsiTheme="minorHAnsi" w:cstheme="minorHAnsi"/>
          <w:sz w:val="20"/>
          <w:szCs w:val="20"/>
          <w:lang w:val="id-ID"/>
        </w:rPr>
        <w:pPrChange w:id="127" w:author="OLTRE" w:date="2024-07-03T14:53:00Z">
          <w:pPr>
            <w:numPr>
              <w:numId w:val="11"/>
            </w:numPr>
            <w:spacing w:line="276" w:lineRule="auto"/>
            <w:ind w:left="1418" w:hanging="458"/>
            <w:jc w:val="both"/>
          </w:pPr>
        </w:pPrChange>
      </w:pPr>
      <w:r w:rsidRPr="0041552E">
        <w:rPr>
          <w:rFonts w:asciiTheme="minorHAnsi" w:hAnsiTheme="minorHAnsi" w:cstheme="minorHAnsi"/>
          <w:sz w:val="20"/>
          <w:szCs w:val="20"/>
          <w:lang w:val="id-ID"/>
        </w:rPr>
        <w:t xml:space="preserve">1.476.408 (satu juta empat ratus tujuh puluh enam ribu empat ratus delapan) Saham Preferen </w:t>
      </w:r>
      <w:del w:id="128" w:author="OLTRE" w:date="2024-07-03T14:53:00Z">
        <w:r w:rsidR="003D4E62" w:rsidRPr="00707976">
          <w:rPr>
            <w:rFonts w:asciiTheme="minorHAnsi" w:hAnsiTheme="minorHAnsi" w:cstheme="minorHAnsi"/>
            <w:sz w:val="20"/>
            <w:szCs w:val="20"/>
            <w:lang w:val="id-ID"/>
          </w:rPr>
          <w:delText>Kelas</w:delText>
        </w:r>
      </w:del>
      <w:ins w:id="129"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6700DC00" w14:textId="456112EE" w:rsidR="00777B0A" w:rsidRPr="0041552E" w:rsidRDefault="00777B0A">
      <w:pPr>
        <w:numPr>
          <w:ilvl w:val="0"/>
          <w:numId w:val="11"/>
        </w:numPr>
        <w:spacing w:line="276" w:lineRule="auto"/>
        <w:ind w:left="1134" w:hanging="567"/>
        <w:jc w:val="both"/>
        <w:rPr>
          <w:rFonts w:asciiTheme="minorHAnsi" w:hAnsiTheme="minorHAnsi" w:cstheme="minorHAnsi"/>
          <w:sz w:val="20"/>
          <w:szCs w:val="20"/>
          <w:lang w:val="id-ID"/>
        </w:rPr>
        <w:pPrChange w:id="130" w:author="OLTRE" w:date="2024-07-03T14:53:00Z">
          <w:pPr>
            <w:numPr>
              <w:numId w:val="11"/>
            </w:numPr>
            <w:spacing w:line="276" w:lineRule="auto"/>
            <w:ind w:left="1418" w:hanging="458"/>
            <w:jc w:val="both"/>
          </w:pPr>
        </w:pPrChange>
      </w:pPr>
      <w:r w:rsidRPr="0041552E">
        <w:rPr>
          <w:rFonts w:asciiTheme="minorHAnsi" w:hAnsiTheme="minorHAnsi" w:cstheme="minorHAnsi"/>
          <w:sz w:val="20"/>
          <w:szCs w:val="20"/>
          <w:lang w:val="id-ID"/>
        </w:rPr>
        <w:t xml:space="preserve">608.600 (enam ratus delapan ribu enam ratus) Saham Preferen </w:t>
      </w:r>
      <w:del w:id="131" w:author="OLTRE" w:date="2024-07-03T14:53:00Z">
        <w:r w:rsidR="003D4E62" w:rsidRPr="00707976">
          <w:rPr>
            <w:rFonts w:asciiTheme="minorHAnsi" w:hAnsiTheme="minorHAnsi" w:cstheme="minorHAnsi"/>
            <w:sz w:val="20"/>
            <w:szCs w:val="20"/>
            <w:lang w:val="id-ID"/>
          </w:rPr>
          <w:delText>Kelas</w:delText>
        </w:r>
      </w:del>
      <w:ins w:id="132"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2704E409" w14:textId="38201E69" w:rsidR="00777B0A" w:rsidRPr="0041552E" w:rsidRDefault="005A670F">
      <w:pPr>
        <w:numPr>
          <w:ilvl w:val="0"/>
          <w:numId w:val="10"/>
        </w:numPr>
        <w:spacing w:line="276" w:lineRule="auto"/>
        <w:ind w:left="567" w:hanging="567"/>
        <w:jc w:val="both"/>
        <w:rPr>
          <w:rFonts w:asciiTheme="minorHAnsi" w:hAnsiTheme="minorHAnsi" w:cstheme="minorHAnsi"/>
          <w:sz w:val="20"/>
          <w:szCs w:val="20"/>
          <w:lang w:val="id-ID"/>
        </w:rPr>
        <w:pPrChange w:id="133" w:author="OLTRE" w:date="2024-07-03T14:53:00Z">
          <w:pPr>
            <w:spacing w:line="276" w:lineRule="auto"/>
            <w:jc w:val="both"/>
          </w:pPr>
        </w:pPrChange>
      </w:pPr>
      <w:del w:id="134" w:author="OLTRE" w:date="2024-07-03T14:53:00Z">
        <w:r w:rsidRPr="00707976">
          <w:rPr>
            <w:rFonts w:asciiTheme="minorHAnsi" w:hAnsiTheme="minorHAnsi" w:cstheme="minorHAnsi"/>
            <w:sz w:val="20"/>
            <w:szCs w:val="20"/>
            <w:lang w:val="id-ID"/>
          </w:rPr>
          <w:delText xml:space="preserve">2. </w:delText>
        </w:r>
      </w:del>
      <w:r w:rsidR="00777B0A" w:rsidRPr="0041552E">
        <w:rPr>
          <w:rFonts w:asciiTheme="minorHAnsi" w:hAnsiTheme="minorHAnsi" w:cstheme="minorHAnsi"/>
          <w:sz w:val="20"/>
          <w:szCs w:val="20"/>
          <w:lang w:val="id-ID"/>
        </w:rPr>
        <w:t xml:space="preserve">Dari modal dasar tersebut telah ditempatkan dan disetor sejumlah Rp. 33.210.688.000,- (tiga puluh tiga miliar dua ratus sepuluh juta enam ratus delapan puluh delapan </w:t>
      </w:r>
      <w:ins w:id="135" w:author="OLTRE" w:date="2024-07-03T14:53:00Z">
        <w:r w:rsidR="00777B0A" w:rsidRPr="0041552E">
          <w:rPr>
            <w:rFonts w:asciiTheme="minorHAnsi" w:hAnsiTheme="minorHAnsi" w:cstheme="minorHAnsi"/>
            <w:sz w:val="20"/>
            <w:szCs w:val="20"/>
            <w:lang w:val="id-ID"/>
          </w:rPr>
          <w:t xml:space="preserve">ribu </w:t>
        </w:r>
      </w:ins>
      <w:r w:rsidR="00777B0A" w:rsidRPr="0041552E">
        <w:rPr>
          <w:rFonts w:asciiTheme="minorHAnsi" w:hAnsiTheme="minorHAnsi" w:cstheme="minorHAnsi"/>
          <w:sz w:val="20"/>
          <w:szCs w:val="20"/>
          <w:lang w:val="id-ID"/>
        </w:rPr>
        <w:t>Rupiah), terbagi atas</w:t>
      </w:r>
      <w:ins w:id="136" w:author="OLTRE" w:date="2024-07-03T14:53:00Z">
        <w:r w:rsidR="00777B0A" w:rsidRPr="0041552E">
          <w:rPr>
            <w:rFonts w:asciiTheme="minorHAnsi" w:hAnsiTheme="minorHAnsi" w:cstheme="minorHAnsi"/>
            <w:sz w:val="20"/>
            <w:szCs w:val="20"/>
            <w:lang w:val="id-ID"/>
          </w:rPr>
          <w:t xml:space="preserve"> 1.521.252 (satu juta lima ratus dua puluh satu ribu dua ratus lima puluh dua) lembar saham yang terdiri dari</w:t>
        </w:r>
      </w:ins>
      <w:r w:rsidR="00777B0A" w:rsidRPr="0041552E">
        <w:rPr>
          <w:rFonts w:asciiTheme="minorHAnsi" w:hAnsiTheme="minorHAnsi" w:cstheme="minorHAnsi"/>
          <w:sz w:val="20"/>
          <w:szCs w:val="20"/>
          <w:lang w:val="id-ID"/>
        </w:rPr>
        <w:t>:</w:t>
      </w:r>
    </w:p>
    <w:p w14:paraId="01AD06AA" w14:textId="433B75D7" w:rsidR="00777B0A" w:rsidRPr="0041552E" w:rsidRDefault="00777B0A">
      <w:pPr>
        <w:numPr>
          <w:ilvl w:val="0"/>
          <w:numId w:val="12"/>
        </w:numPr>
        <w:spacing w:line="276" w:lineRule="auto"/>
        <w:ind w:left="1134" w:hanging="567"/>
        <w:jc w:val="both"/>
        <w:rPr>
          <w:rFonts w:asciiTheme="minorHAnsi" w:hAnsiTheme="minorHAnsi" w:cstheme="minorHAnsi"/>
          <w:sz w:val="20"/>
          <w:szCs w:val="20"/>
          <w:lang w:val="id-ID"/>
        </w:rPr>
        <w:pPrChange w:id="137" w:author="OLTRE" w:date="2024-07-03T14:53:00Z">
          <w:pPr>
            <w:numPr>
              <w:numId w:val="12"/>
            </w:numPr>
            <w:spacing w:line="276" w:lineRule="auto"/>
            <w:ind w:left="1440" w:hanging="360"/>
            <w:jc w:val="both"/>
          </w:pPr>
        </w:pPrChange>
      </w:pPr>
      <w:r w:rsidRPr="0041552E">
        <w:rPr>
          <w:rFonts w:asciiTheme="minorHAnsi" w:hAnsiTheme="minorHAnsi" w:cstheme="minorHAnsi"/>
          <w:sz w:val="20"/>
          <w:szCs w:val="20"/>
          <w:lang w:val="id-ID"/>
        </w:rPr>
        <w:t xml:space="preserve">1.000.000 (satu juta) Saham Biasa </w:t>
      </w:r>
      <w:del w:id="138" w:author="OLTRE" w:date="2024-07-03T14:53:00Z">
        <w:r w:rsidR="003D4E62" w:rsidRPr="00707976">
          <w:rPr>
            <w:rFonts w:asciiTheme="minorHAnsi" w:hAnsiTheme="minorHAnsi" w:cstheme="minorHAnsi"/>
            <w:sz w:val="20"/>
            <w:szCs w:val="20"/>
            <w:lang w:val="id-ID"/>
          </w:rPr>
          <w:delText>Kelas</w:delText>
        </w:r>
      </w:del>
      <w:ins w:id="139"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65E54F9E" w14:textId="5B248ED2" w:rsidR="00777B0A" w:rsidRPr="0041552E" w:rsidRDefault="00777B0A">
      <w:pPr>
        <w:numPr>
          <w:ilvl w:val="0"/>
          <w:numId w:val="12"/>
        </w:numPr>
        <w:spacing w:line="276" w:lineRule="auto"/>
        <w:ind w:left="1134" w:hanging="567"/>
        <w:jc w:val="both"/>
        <w:rPr>
          <w:rFonts w:asciiTheme="minorHAnsi" w:hAnsiTheme="minorHAnsi" w:cstheme="minorHAnsi"/>
          <w:sz w:val="20"/>
          <w:szCs w:val="20"/>
          <w:lang w:val="id-ID"/>
        </w:rPr>
        <w:pPrChange w:id="140" w:author="OLTRE" w:date="2024-07-03T14:53:00Z">
          <w:pPr>
            <w:numPr>
              <w:numId w:val="12"/>
            </w:numPr>
            <w:spacing w:line="276" w:lineRule="auto"/>
            <w:ind w:left="1440" w:hanging="360"/>
            <w:jc w:val="both"/>
          </w:pPr>
        </w:pPrChange>
      </w:pPr>
      <w:r w:rsidRPr="0041552E">
        <w:rPr>
          <w:rFonts w:asciiTheme="minorHAnsi" w:hAnsiTheme="minorHAnsi" w:cstheme="minorHAnsi"/>
          <w:sz w:val="20"/>
          <w:szCs w:val="20"/>
          <w:lang w:val="id-ID"/>
        </w:rPr>
        <w:t xml:space="preserve">369.102 (tiga ratus enam puluh sembilan ribu seratus dua) Saham Preferen </w:t>
      </w:r>
      <w:del w:id="141" w:author="OLTRE" w:date="2024-07-03T14:53:00Z">
        <w:r w:rsidR="003D4E62" w:rsidRPr="00707976">
          <w:rPr>
            <w:rFonts w:asciiTheme="minorHAnsi" w:hAnsiTheme="minorHAnsi" w:cstheme="minorHAnsi"/>
            <w:sz w:val="20"/>
            <w:szCs w:val="20"/>
            <w:lang w:val="id-ID"/>
          </w:rPr>
          <w:delText>Kelas</w:delText>
        </w:r>
      </w:del>
      <w:ins w:id="142"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w:t>
      </w:r>
      <w:ins w:id="143" w:author="OLTRE" w:date="2024-07-03T14:53:00Z">
        <w:r w:rsidRPr="0041552E">
          <w:rPr>
            <w:rFonts w:asciiTheme="minorHAnsi" w:hAnsiTheme="minorHAnsi" w:cstheme="minorHAnsi"/>
            <w:sz w:val="20"/>
            <w:szCs w:val="20"/>
            <w:lang w:val="id-ID"/>
          </w:rPr>
          <w:t xml:space="preserve"> dan</w:t>
        </w:r>
      </w:ins>
    </w:p>
    <w:p w14:paraId="292C5285" w14:textId="248806B3" w:rsidR="00777B0A" w:rsidRPr="0041552E" w:rsidRDefault="00777B0A">
      <w:pPr>
        <w:numPr>
          <w:ilvl w:val="0"/>
          <w:numId w:val="12"/>
        </w:numPr>
        <w:spacing w:line="276" w:lineRule="auto"/>
        <w:ind w:left="1134" w:hanging="567"/>
        <w:jc w:val="both"/>
        <w:rPr>
          <w:rFonts w:asciiTheme="minorHAnsi" w:hAnsiTheme="minorHAnsi" w:cstheme="minorHAnsi"/>
          <w:sz w:val="20"/>
          <w:szCs w:val="20"/>
          <w:lang w:val="id-ID"/>
        </w:rPr>
        <w:pPrChange w:id="144" w:author="OLTRE" w:date="2024-07-03T14:53:00Z">
          <w:pPr>
            <w:numPr>
              <w:numId w:val="12"/>
            </w:numPr>
            <w:spacing w:line="276" w:lineRule="auto"/>
            <w:ind w:left="1440" w:hanging="360"/>
            <w:jc w:val="both"/>
          </w:pPr>
        </w:pPrChange>
      </w:pPr>
      <w:r w:rsidRPr="0041552E">
        <w:rPr>
          <w:rFonts w:asciiTheme="minorHAnsi" w:hAnsiTheme="minorHAnsi" w:cstheme="minorHAnsi"/>
          <w:sz w:val="20"/>
          <w:szCs w:val="20"/>
          <w:lang w:val="id-ID"/>
        </w:rPr>
        <w:t xml:space="preserve">152.150 (seratus lima puluh dua ribu seratus lima puluh) Saham Preferen </w:t>
      </w:r>
      <w:del w:id="145" w:author="OLTRE" w:date="2024-07-03T14:53:00Z">
        <w:r w:rsidR="003D4E62" w:rsidRPr="00707976">
          <w:rPr>
            <w:rFonts w:asciiTheme="minorHAnsi" w:hAnsiTheme="minorHAnsi" w:cstheme="minorHAnsi"/>
            <w:sz w:val="20"/>
            <w:szCs w:val="20"/>
            <w:lang w:val="id-ID"/>
          </w:rPr>
          <w:delText>Kelas</w:delText>
        </w:r>
      </w:del>
      <w:ins w:id="146" w:author="OLTRE" w:date="2024-07-03T14:53:00Z">
        <w:r w:rsidRPr="0041552E">
          <w:rPr>
            <w:rFonts w:asciiTheme="minorHAnsi" w:hAnsiTheme="minorHAnsi" w:cstheme="minorHAnsi"/>
            <w:sz w:val="20"/>
            <w:szCs w:val="20"/>
            <w:lang w:val="id-ID"/>
          </w:rPr>
          <w:t>Seri</w:t>
        </w:r>
      </w:ins>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1175D6E6" w14:textId="77777777" w:rsidR="004B2563" w:rsidRDefault="004B2563" w:rsidP="005A670F">
      <w:pPr>
        <w:spacing w:line="276" w:lineRule="auto"/>
        <w:jc w:val="both"/>
        <w:rPr>
          <w:del w:id="147" w:author="OLTRE" w:date="2024-07-03T14:53:00Z"/>
          <w:rFonts w:asciiTheme="minorHAnsi" w:hAnsiTheme="minorHAnsi" w:cstheme="minorHAnsi"/>
          <w:b/>
          <w:sz w:val="20"/>
          <w:szCs w:val="20"/>
          <w:u w:val="single"/>
          <w:lang w:val="id-ID"/>
        </w:rPr>
      </w:pPr>
    </w:p>
    <w:p w14:paraId="46F06752" w14:textId="60C01144" w:rsidR="004B2563" w:rsidDel="0011598B" w:rsidRDefault="00D15544" w:rsidP="005A670F">
      <w:pPr>
        <w:spacing w:line="276" w:lineRule="auto"/>
        <w:jc w:val="both"/>
        <w:rPr>
          <w:del w:id="148" w:author="OLTRE" w:date="2024-07-03T14:57:00Z"/>
          <w:rFonts w:asciiTheme="minorHAnsi" w:hAnsiTheme="minorHAnsi" w:cstheme="minorHAnsi"/>
          <w:b/>
          <w:sz w:val="20"/>
          <w:szCs w:val="20"/>
          <w:u w:val="single"/>
          <w:lang w:val="id-ID"/>
        </w:rPr>
      </w:pPr>
      <w:del w:id="149" w:author="OLTRE" w:date="2024-07-03T14:53:00Z">
        <w:r>
          <w:rPr>
            <w:rFonts w:asciiTheme="minorHAnsi" w:hAnsiTheme="minorHAnsi" w:cstheme="minorHAnsi"/>
            <w:b/>
            <w:sz w:val="20"/>
            <w:szCs w:val="20"/>
            <w:u w:val="single"/>
            <w:lang w:val="id-ID"/>
          </w:rPr>
          <w:br w:type="column"/>
        </w:r>
      </w:del>
    </w:p>
    <w:p w14:paraId="690EBCB2" w14:textId="77777777" w:rsidR="0011598B" w:rsidRPr="00E1729A" w:rsidRDefault="0011598B" w:rsidP="005A670F">
      <w:pPr>
        <w:spacing w:line="276" w:lineRule="auto"/>
        <w:jc w:val="both"/>
        <w:rPr>
          <w:ins w:id="150" w:author="OLTRE" w:date="2024-07-03T14:57:00Z"/>
          <w:rFonts w:asciiTheme="minorHAnsi" w:hAnsiTheme="minorHAnsi" w:cstheme="minorHAnsi"/>
          <w:b/>
          <w:sz w:val="20"/>
          <w:szCs w:val="20"/>
          <w:u w:val="single"/>
          <w:lang w:val="id-ID"/>
        </w:rPr>
      </w:pPr>
    </w:p>
    <w:p w14:paraId="1C3764BA"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KETIGA</w:t>
      </w:r>
      <w:r w:rsidR="005A670F" w:rsidRPr="00E1729A">
        <w:rPr>
          <w:rFonts w:asciiTheme="minorHAnsi" w:hAnsiTheme="minorHAnsi" w:cstheme="minorHAnsi"/>
          <w:b/>
          <w:sz w:val="20"/>
          <w:szCs w:val="20"/>
          <w:u w:val="single"/>
          <w:lang w:val="id-ID"/>
        </w:rPr>
        <w:t>:</w:t>
      </w:r>
    </w:p>
    <w:p w14:paraId="63FDB608" w14:textId="080EB963" w:rsidR="007E2546" w:rsidRPr="0041552E" w:rsidRDefault="007E2546" w:rsidP="007E2546">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Menyetujui untuk pengeluaran sejumlah 152.150 (seratus lima puluh dua ribu seratus lima puluh) Saham Preferen </w:t>
      </w:r>
      <w:del w:id="151" w:author="OLTRE" w:date="2024-07-03T14:53:00Z">
        <w:r w:rsidR="003D4E62" w:rsidRPr="00707976">
          <w:rPr>
            <w:rFonts w:asciiTheme="minorHAnsi" w:hAnsiTheme="minorHAnsi" w:cstheme="minorHAnsi"/>
            <w:sz w:val="20"/>
            <w:szCs w:val="20"/>
            <w:lang w:val="id-ID"/>
          </w:rPr>
          <w:delText>Kelas</w:delText>
        </w:r>
      </w:del>
      <w:ins w:id="152" w:author="OLTRE" w:date="2024-07-03T14:53:00Z">
        <w:r w:rsidRPr="0041552E">
          <w:rPr>
            <w:rFonts w:asciiTheme="minorHAnsi" w:hAnsiTheme="minorHAnsi" w:cstheme="minorHAnsi"/>
            <w:sz w:val="20"/>
            <w:szCs w:val="20"/>
            <w:lang w:val="id-ID"/>
          </w:rPr>
          <w:t>Seri</w:t>
        </w:r>
      </w:ins>
      <w:r w:rsidRPr="0041552E">
        <w:rPr>
          <w:rFonts w:asciiTheme="minorHAnsi" w:hAnsiTheme="minorHAnsi" w:cstheme="minorHAnsi"/>
          <w:sz w:val="20"/>
          <w:szCs w:val="20"/>
          <w:lang w:val="id-ID"/>
        </w:rPr>
        <w:t xml:space="preserve"> C tiap lembar memiliki nominal sebesar Rp. 82.200,- (delapan puluh dua ribu dua ratus Rupiah), untuk diambil bagian oleh </w:t>
      </w:r>
      <w:del w:id="153" w:author="OLTRE" w:date="2024-07-03T14:53:00Z">
        <w:r w:rsidR="005A670F" w:rsidRPr="00707976">
          <w:rPr>
            <w:rFonts w:asciiTheme="minorHAnsi" w:hAnsiTheme="minorHAnsi" w:cstheme="minorHAnsi"/>
            <w:sz w:val="20"/>
            <w:szCs w:val="20"/>
            <w:lang w:val="id-ID"/>
          </w:rPr>
          <w:delText>**.</w:delText>
        </w:r>
      </w:del>
      <w:ins w:id="154" w:author="OLTRE" w:date="2024-07-03T14:53:00Z">
        <w:r w:rsidRPr="0041552E">
          <w:rPr>
            <w:rFonts w:asciiTheme="minorHAnsi" w:hAnsiTheme="minorHAnsi" w:cstheme="minorHAnsi"/>
            <w:sz w:val="20"/>
            <w:szCs w:val="20"/>
            <w:lang w:val="id-ID"/>
          </w:rPr>
          <w:t xml:space="preserve"> PT PRIMA CAKRAWALA INDONESIA.</w:t>
        </w:r>
      </w:ins>
      <w:r w:rsidRPr="0041552E">
        <w:rPr>
          <w:rFonts w:asciiTheme="minorHAnsi" w:hAnsiTheme="minorHAnsi" w:cstheme="minorHAnsi"/>
          <w:sz w:val="20"/>
          <w:szCs w:val="20"/>
          <w:lang w:val="id-ID"/>
        </w:rPr>
        <w:t xml:space="preserve"> Para Pemegang Saham telah setuju untuk melepaskan hak memesan efek terlebih dahulu, sehingga tidak diperlukan penawaran kepada Para Pemegang Saham terlebih dahulu. Sehingga dengan diambil bagian saham baru tersebut oleh </w:t>
      </w:r>
      <w:del w:id="155" w:author="OLTRE" w:date="2024-07-03T14:53:00Z">
        <w:r w:rsidR="005A670F" w:rsidRPr="00707976">
          <w:rPr>
            <w:rFonts w:asciiTheme="minorHAnsi" w:hAnsiTheme="minorHAnsi" w:cstheme="minorHAnsi"/>
            <w:sz w:val="20"/>
            <w:szCs w:val="20"/>
            <w:lang w:val="id-ID"/>
          </w:rPr>
          <w:delText>**,</w:delText>
        </w:r>
      </w:del>
      <w:ins w:id="156" w:author="OLTRE" w:date="2024-07-03T14:53:00Z">
        <w:r w:rsidRPr="0041552E">
          <w:rPr>
            <w:rFonts w:asciiTheme="minorHAnsi" w:hAnsiTheme="minorHAnsi" w:cstheme="minorHAnsi"/>
            <w:sz w:val="20"/>
            <w:szCs w:val="20"/>
            <w:lang w:val="id-ID"/>
          </w:rPr>
          <w:t xml:space="preserve"> PT PRIMA CAKRAWALA INDONESIA,</w:t>
        </w:r>
      </w:ins>
      <w:r w:rsidRPr="0041552E">
        <w:rPr>
          <w:rFonts w:asciiTheme="minorHAnsi" w:hAnsiTheme="minorHAnsi"/>
          <w:sz w:val="20"/>
          <w:lang w:val="id-ID"/>
        </w:rPr>
        <w:t xml:space="preserve"> </w:t>
      </w:r>
      <w:r w:rsidRPr="0041552E">
        <w:rPr>
          <w:rFonts w:asciiTheme="minorHAnsi" w:hAnsiTheme="minorHAnsi" w:cstheme="minorHAnsi"/>
          <w:sz w:val="20"/>
          <w:szCs w:val="20"/>
          <w:lang w:val="id-ID"/>
        </w:rPr>
        <w:t>maka susunan Pemegang Saham untuk selanjutnya menjadi sebagai berikut:</w:t>
      </w:r>
    </w:p>
    <w:p w14:paraId="173D2C53" w14:textId="37EAC27D" w:rsidR="007E2546" w:rsidRPr="0041552E" w:rsidRDefault="007E2546">
      <w:pPr>
        <w:pStyle w:val="ListParagraph"/>
        <w:numPr>
          <w:ilvl w:val="0"/>
          <w:numId w:val="19"/>
        </w:numPr>
        <w:ind w:left="567" w:hanging="567"/>
        <w:jc w:val="both"/>
        <w:rPr>
          <w:rFonts w:asciiTheme="minorHAnsi" w:hAnsiTheme="minorHAnsi" w:cstheme="minorHAnsi"/>
          <w:sz w:val="20"/>
          <w:szCs w:val="20"/>
        </w:rPr>
        <w:pPrChange w:id="157"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Nyonya TIANG VICHI LESTARI tersebut sebanyak 475.000 (empat ratus tujuh puluh lima ribu) Saham Biasa </w:t>
      </w:r>
      <w:del w:id="158" w:author="OLTRE" w:date="2024-07-03T14:53:00Z">
        <w:r w:rsidR="003D4E62" w:rsidRPr="00707976">
          <w:rPr>
            <w:rFonts w:asciiTheme="minorHAnsi" w:hAnsiTheme="minorHAnsi" w:cstheme="minorHAnsi"/>
            <w:sz w:val="20"/>
            <w:szCs w:val="20"/>
          </w:rPr>
          <w:delText>Kelas</w:delText>
        </w:r>
      </w:del>
      <w:ins w:id="159" w:author="OLTRE" w:date="2024-07-03T14:53:00Z">
        <w:r w:rsidRPr="0041552E">
          <w:rPr>
            <w:rFonts w:asciiTheme="minorHAnsi" w:hAnsiTheme="minorHAnsi" w:cstheme="minorHAnsi"/>
            <w:sz w:val="20"/>
            <w:szCs w:val="20"/>
          </w:rPr>
          <w:t>Seri</w:t>
        </w:r>
      </w:ins>
      <w:r w:rsidRPr="0041552E">
        <w:rPr>
          <w:rFonts w:asciiTheme="minorHAnsi" w:hAnsiTheme="minorHAnsi" w:cstheme="minorHAnsi"/>
          <w:sz w:val="20"/>
          <w:szCs w:val="20"/>
        </w:rPr>
        <w:t xml:space="preserve"> A, dengan nilai nominal seluruhnya sebesar Rp. 4.750.000.000,-  (empat miliar tujuh ratus lima puluh juta Rupiah);</w:t>
      </w:r>
    </w:p>
    <w:p w14:paraId="20DA2759" w14:textId="4433FFBD" w:rsidR="007E2546" w:rsidRPr="0041552E" w:rsidRDefault="007E2546">
      <w:pPr>
        <w:pStyle w:val="ListParagraph"/>
        <w:numPr>
          <w:ilvl w:val="0"/>
          <w:numId w:val="19"/>
        </w:numPr>
        <w:ind w:left="567" w:hanging="567"/>
        <w:jc w:val="both"/>
        <w:rPr>
          <w:rFonts w:asciiTheme="minorHAnsi" w:hAnsiTheme="minorHAnsi" w:cstheme="minorHAnsi"/>
          <w:sz w:val="20"/>
          <w:szCs w:val="20"/>
        </w:rPr>
        <w:pPrChange w:id="160"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Tuan DESMOND PREVIN tersebut sebanyak 475.000 (empat ratus tujuh puluh lima ribu) Saham Biasa </w:t>
      </w:r>
      <w:del w:id="161" w:author="OLTRE" w:date="2024-07-03T14:53:00Z">
        <w:r w:rsidR="00CA5B10" w:rsidRPr="00707976">
          <w:rPr>
            <w:rFonts w:asciiTheme="minorHAnsi" w:hAnsiTheme="minorHAnsi" w:cstheme="minorHAnsi"/>
            <w:sz w:val="20"/>
            <w:szCs w:val="20"/>
          </w:rPr>
          <w:delText>Kelas</w:delText>
        </w:r>
      </w:del>
      <w:ins w:id="162" w:author="OLTRE" w:date="2024-07-03T14:53:00Z">
        <w:r w:rsidRPr="0041552E">
          <w:rPr>
            <w:rFonts w:asciiTheme="minorHAnsi" w:hAnsiTheme="minorHAnsi" w:cstheme="minorHAnsi"/>
            <w:sz w:val="20"/>
            <w:szCs w:val="20"/>
          </w:rPr>
          <w:t>Seri</w:t>
        </w:r>
      </w:ins>
      <w:r w:rsidRPr="0041552E">
        <w:rPr>
          <w:rFonts w:asciiTheme="minorHAnsi" w:hAnsiTheme="minorHAnsi" w:cstheme="minorHAnsi"/>
          <w:sz w:val="20"/>
          <w:szCs w:val="20"/>
        </w:rPr>
        <w:t xml:space="preserve"> A, dengan nilai nominal seluruhnya sebesar Rp. 4.750.000.000,- (empat miliar tujuh ratus lima puluh juta Rupiah);</w:t>
      </w:r>
    </w:p>
    <w:p w14:paraId="6C2447D6" w14:textId="47C726C2" w:rsidR="007E2546" w:rsidRPr="0041552E" w:rsidRDefault="007E2546">
      <w:pPr>
        <w:pStyle w:val="ListParagraph"/>
        <w:numPr>
          <w:ilvl w:val="0"/>
          <w:numId w:val="19"/>
        </w:numPr>
        <w:ind w:left="567" w:hanging="567"/>
        <w:jc w:val="both"/>
        <w:rPr>
          <w:rFonts w:asciiTheme="minorHAnsi" w:hAnsiTheme="minorHAnsi" w:cstheme="minorHAnsi"/>
          <w:sz w:val="20"/>
          <w:szCs w:val="20"/>
        </w:rPr>
        <w:pPrChange w:id="163"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Tuan HIKMAT HARDONO tersebut sebanyak 50.000 (lima puluh ribu) Saham Biasa </w:t>
      </w:r>
      <w:del w:id="164" w:author="OLTRE" w:date="2024-07-03T14:53:00Z">
        <w:r w:rsidR="00CA5B10" w:rsidRPr="00707976">
          <w:rPr>
            <w:rFonts w:asciiTheme="minorHAnsi" w:hAnsiTheme="minorHAnsi" w:cstheme="minorHAnsi"/>
            <w:sz w:val="20"/>
            <w:szCs w:val="20"/>
          </w:rPr>
          <w:delText>Kelas</w:delText>
        </w:r>
      </w:del>
      <w:ins w:id="165" w:author="OLTRE" w:date="2024-07-03T14:53:00Z">
        <w:r w:rsidRPr="0041552E">
          <w:rPr>
            <w:rFonts w:asciiTheme="minorHAnsi" w:hAnsiTheme="minorHAnsi" w:cstheme="minorHAnsi"/>
            <w:sz w:val="20"/>
            <w:szCs w:val="20"/>
          </w:rPr>
          <w:t>Seri</w:t>
        </w:r>
      </w:ins>
      <w:r w:rsidRPr="0041552E">
        <w:rPr>
          <w:rFonts w:asciiTheme="minorHAnsi" w:hAnsiTheme="minorHAnsi" w:cstheme="minorHAnsi"/>
          <w:sz w:val="20"/>
          <w:szCs w:val="20"/>
        </w:rPr>
        <w:t xml:space="preserve"> A dan 66.676 (enam </w:t>
      </w:r>
      <w:r w:rsidRPr="0041552E">
        <w:rPr>
          <w:rFonts w:asciiTheme="minorHAnsi" w:hAnsiTheme="minorHAnsi"/>
          <w:sz w:val="20"/>
          <w:rPrChange w:id="166" w:author="OLTRE" w:date="2024-07-03T14:53:00Z">
            <w:rPr>
              <w:sz w:val="20"/>
            </w:rPr>
          </w:rPrChange>
        </w:rPr>
        <w:t xml:space="preserve">puluh enam ribu enam ratus tujuh puluh enam) Saham Preferen </w:t>
      </w:r>
      <w:del w:id="167" w:author="OLTRE" w:date="2024-07-03T14:53:00Z">
        <w:r w:rsidR="00CA5B10" w:rsidRPr="002062EB">
          <w:rPr>
            <w:rFonts w:cs="Calibri"/>
            <w:sz w:val="20"/>
            <w:szCs w:val="20"/>
          </w:rPr>
          <w:delText>Kelas</w:delText>
        </w:r>
      </w:del>
      <w:ins w:id="168" w:author="OLTRE" w:date="2024-07-03T14:53:00Z">
        <w:r w:rsidRPr="0041552E">
          <w:rPr>
            <w:rFonts w:asciiTheme="minorHAnsi" w:hAnsiTheme="minorHAnsi" w:cstheme="minorHAnsi"/>
            <w:sz w:val="20"/>
            <w:szCs w:val="20"/>
          </w:rPr>
          <w:t>Seri</w:t>
        </w:r>
      </w:ins>
      <w:r w:rsidRPr="0041552E">
        <w:rPr>
          <w:rFonts w:asciiTheme="minorHAnsi" w:hAnsiTheme="minorHAnsi"/>
          <w:sz w:val="20"/>
          <w:rPrChange w:id="169" w:author="OLTRE" w:date="2024-07-03T14:53:00Z">
            <w:rPr>
              <w:sz w:val="20"/>
            </w:rPr>
          </w:rPrChange>
        </w:rPr>
        <w:t xml:space="preserve"> B, dengan nilai nominal seluruhnya sebesar Rp. 2.433.604.000</w:t>
      </w:r>
      <w:ins w:id="170" w:author="OLTRE" w:date="2024-07-03T14:53:00Z">
        <w:r w:rsidRPr="0041552E">
          <w:rPr>
            <w:rFonts w:asciiTheme="minorHAnsi" w:hAnsiTheme="minorHAnsi" w:cstheme="minorHAnsi"/>
            <w:sz w:val="20"/>
            <w:szCs w:val="20"/>
          </w:rPr>
          <w:t>,-</w:t>
        </w:r>
      </w:ins>
      <w:r w:rsidRPr="0041552E">
        <w:rPr>
          <w:rFonts w:asciiTheme="minorHAnsi" w:hAnsiTheme="minorHAnsi"/>
          <w:sz w:val="20"/>
          <w:rPrChange w:id="171" w:author="OLTRE" w:date="2024-07-03T14:53:00Z">
            <w:rPr>
              <w:sz w:val="20"/>
            </w:rPr>
          </w:rPrChange>
        </w:rPr>
        <w:t xml:space="preserve">  (</w:t>
      </w:r>
      <w:r w:rsidRPr="0041552E">
        <w:rPr>
          <w:rFonts w:asciiTheme="minorHAnsi" w:hAnsiTheme="minorHAnsi" w:cstheme="minorHAnsi"/>
          <w:sz w:val="20"/>
          <w:szCs w:val="20"/>
        </w:rPr>
        <w:t>dua miliar empat ratus tiga puluh tiga juta enam ratus empat ribu Rupiah);</w:t>
      </w:r>
    </w:p>
    <w:p w14:paraId="46E4DA06" w14:textId="3E26ADE1" w:rsidR="007E2546" w:rsidRPr="0041552E" w:rsidRDefault="007E2546">
      <w:pPr>
        <w:pStyle w:val="ListParagraph"/>
        <w:numPr>
          <w:ilvl w:val="0"/>
          <w:numId w:val="19"/>
        </w:numPr>
        <w:ind w:left="567" w:hanging="567"/>
        <w:jc w:val="both"/>
        <w:rPr>
          <w:rFonts w:asciiTheme="minorHAnsi" w:hAnsiTheme="minorHAnsi" w:cstheme="minorHAnsi"/>
          <w:sz w:val="20"/>
          <w:szCs w:val="20"/>
        </w:rPr>
        <w:pPrChange w:id="172"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Tuan DEXTER HARTO tersebut sebanyak 29.120 (dua puluh sembilan ribu seratus dua puluh) Saham Preferen </w:t>
      </w:r>
      <w:del w:id="173" w:author="OLTRE" w:date="2024-07-03T14:53:00Z">
        <w:r w:rsidR="00CA5B10" w:rsidRPr="00707976">
          <w:rPr>
            <w:rFonts w:asciiTheme="minorHAnsi" w:hAnsiTheme="minorHAnsi" w:cstheme="minorHAnsi"/>
            <w:sz w:val="20"/>
            <w:szCs w:val="20"/>
          </w:rPr>
          <w:delText>Kelas</w:delText>
        </w:r>
      </w:del>
      <w:ins w:id="174" w:author="OLTRE" w:date="2024-07-03T14:53:00Z">
        <w:r w:rsidRPr="0041552E">
          <w:rPr>
            <w:rFonts w:asciiTheme="minorHAnsi" w:hAnsiTheme="minorHAnsi" w:cstheme="minorHAnsi"/>
            <w:sz w:val="20"/>
            <w:szCs w:val="20"/>
          </w:rPr>
          <w:t>Seri</w:t>
        </w:r>
      </w:ins>
      <w:r w:rsidRPr="0041552E">
        <w:rPr>
          <w:rFonts w:asciiTheme="minorHAnsi" w:hAnsiTheme="minorHAnsi" w:cstheme="minorHAnsi"/>
          <w:sz w:val="20"/>
          <w:szCs w:val="20"/>
        </w:rPr>
        <w:t xml:space="preserve"> B, dengan nilai nominal seluruhnya sebesar Rp. </w:t>
      </w:r>
      <w:r w:rsidRPr="0041552E">
        <w:rPr>
          <w:rFonts w:asciiTheme="minorHAnsi" w:hAnsiTheme="minorHAnsi"/>
          <w:sz w:val="20"/>
          <w:rPrChange w:id="175" w:author="OLTRE" w:date="2024-07-03T14:53:00Z">
            <w:rPr>
              <w:sz w:val="20"/>
            </w:rPr>
          </w:rPrChange>
        </w:rPr>
        <w:t>844.480.000</w:t>
      </w:r>
      <w:ins w:id="176" w:author="OLTRE" w:date="2024-07-03T14:53:00Z">
        <w:r w:rsidRPr="0041552E">
          <w:rPr>
            <w:rFonts w:asciiTheme="minorHAnsi" w:hAnsiTheme="minorHAnsi" w:cstheme="minorHAnsi"/>
            <w:sz w:val="20"/>
            <w:szCs w:val="20"/>
          </w:rPr>
          <w:t>,-</w:t>
        </w:r>
      </w:ins>
      <w:r w:rsidRPr="0041552E">
        <w:rPr>
          <w:rFonts w:asciiTheme="minorHAnsi" w:hAnsiTheme="minorHAnsi"/>
          <w:sz w:val="20"/>
          <w:rPrChange w:id="177" w:author="OLTRE" w:date="2024-07-03T14:53:00Z">
            <w:rPr>
              <w:sz w:val="20"/>
            </w:rPr>
          </w:rPrChange>
        </w:rPr>
        <w:t xml:space="preserve"> (delapan ratus empat puluh empat juta empat ratus delapan puluh </w:t>
      </w:r>
      <w:r w:rsidRPr="0041552E">
        <w:rPr>
          <w:rFonts w:asciiTheme="minorHAnsi" w:hAnsiTheme="minorHAnsi" w:cstheme="minorHAnsi"/>
          <w:sz w:val="20"/>
          <w:szCs w:val="20"/>
        </w:rPr>
        <w:t>ribu Rupiah);</w:t>
      </w:r>
    </w:p>
    <w:p w14:paraId="548CE6A1" w14:textId="6CE95C90" w:rsidR="007E2546" w:rsidRPr="0041552E" w:rsidRDefault="007E2546">
      <w:pPr>
        <w:pStyle w:val="ListParagraph"/>
        <w:numPr>
          <w:ilvl w:val="0"/>
          <w:numId w:val="19"/>
        </w:numPr>
        <w:ind w:left="567" w:hanging="567"/>
        <w:jc w:val="both"/>
        <w:rPr>
          <w:rFonts w:asciiTheme="minorHAnsi" w:hAnsiTheme="minorHAnsi"/>
          <w:sz w:val="20"/>
          <w:rPrChange w:id="178" w:author="OLTRE" w:date="2024-07-03T14:53:00Z">
            <w:rPr>
              <w:sz w:val="20"/>
            </w:rPr>
          </w:rPrChange>
        </w:rPr>
        <w:pPrChange w:id="179"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Tuan SALIM HAYKAL tersebut sebanyak 66.676 (enam puluh enam ribu enam ratus tujuh puluh enam) Saham Preferen </w:t>
      </w:r>
      <w:del w:id="180" w:author="OLTRE" w:date="2024-07-03T14:53:00Z">
        <w:r w:rsidR="00CA5B10" w:rsidRPr="00707976">
          <w:rPr>
            <w:rFonts w:asciiTheme="minorHAnsi" w:hAnsiTheme="minorHAnsi" w:cstheme="minorHAnsi"/>
            <w:sz w:val="20"/>
            <w:szCs w:val="20"/>
          </w:rPr>
          <w:delText>Kelas</w:delText>
        </w:r>
      </w:del>
      <w:ins w:id="181" w:author="OLTRE" w:date="2024-07-03T14:53:00Z">
        <w:r w:rsidRPr="0041552E">
          <w:rPr>
            <w:rFonts w:asciiTheme="minorHAnsi" w:hAnsiTheme="minorHAnsi" w:cstheme="minorHAnsi"/>
            <w:sz w:val="20"/>
            <w:szCs w:val="20"/>
          </w:rPr>
          <w:t>Seri</w:t>
        </w:r>
      </w:ins>
      <w:r w:rsidRPr="0041552E">
        <w:rPr>
          <w:rFonts w:asciiTheme="minorHAnsi" w:hAnsiTheme="minorHAnsi" w:cstheme="minorHAnsi"/>
          <w:sz w:val="20"/>
          <w:szCs w:val="20"/>
        </w:rPr>
        <w:t xml:space="preserve"> B, dengan nilai nominal seluruhnya sebesar </w:t>
      </w:r>
      <w:r w:rsidRPr="0041552E">
        <w:rPr>
          <w:rFonts w:asciiTheme="minorHAnsi" w:hAnsiTheme="minorHAnsi"/>
          <w:sz w:val="20"/>
          <w:rPrChange w:id="182" w:author="OLTRE" w:date="2024-07-03T14:53:00Z">
            <w:rPr>
              <w:sz w:val="20"/>
            </w:rPr>
          </w:rPrChange>
        </w:rPr>
        <w:t>Rp. 1.933.604.000</w:t>
      </w:r>
      <w:ins w:id="183" w:author="OLTRE" w:date="2024-07-03T14:53:00Z">
        <w:r w:rsidRPr="0041552E">
          <w:rPr>
            <w:rFonts w:asciiTheme="minorHAnsi" w:hAnsiTheme="minorHAnsi" w:cstheme="minorHAnsi"/>
            <w:sz w:val="20"/>
            <w:szCs w:val="20"/>
          </w:rPr>
          <w:t>,-</w:t>
        </w:r>
      </w:ins>
      <w:r w:rsidRPr="0041552E">
        <w:rPr>
          <w:rFonts w:asciiTheme="minorHAnsi" w:hAnsiTheme="minorHAnsi"/>
          <w:sz w:val="20"/>
          <w:rPrChange w:id="184" w:author="OLTRE" w:date="2024-07-03T14:53:00Z">
            <w:rPr>
              <w:sz w:val="20"/>
            </w:rPr>
          </w:rPrChange>
        </w:rPr>
        <w:t xml:space="preserve"> (satu miliar sembilan ratus tiga puluh tiga juta enam ratus empat ribu Rupiah);</w:t>
      </w:r>
    </w:p>
    <w:p w14:paraId="3C788F25" w14:textId="4F90F99F" w:rsidR="007E2546" w:rsidRPr="0041552E" w:rsidRDefault="007E2546">
      <w:pPr>
        <w:pStyle w:val="ListParagraph"/>
        <w:numPr>
          <w:ilvl w:val="0"/>
          <w:numId w:val="19"/>
        </w:numPr>
        <w:ind w:left="567" w:hanging="567"/>
        <w:jc w:val="both"/>
        <w:rPr>
          <w:rFonts w:asciiTheme="minorHAnsi" w:hAnsiTheme="minorHAnsi"/>
          <w:sz w:val="20"/>
          <w:rPrChange w:id="185" w:author="OLTRE" w:date="2024-07-03T14:53:00Z">
            <w:rPr>
              <w:sz w:val="20"/>
            </w:rPr>
          </w:rPrChange>
        </w:rPr>
        <w:pPrChange w:id="186"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Nyonya LUNA FAMIARJO tersebut sebanyak 177.510 (seratus tujuh puluh tujuh ribu lima ratus sepuluh) lembar Saham Preferen </w:t>
      </w:r>
      <w:del w:id="187" w:author="OLTRE" w:date="2024-07-03T14:53:00Z">
        <w:r w:rsidR="00CA5B10" w:rsidRPr="00707976">
          <w:rPr>
            <w:rFonts w:asciiTheme="minorHAnsi" w:hAnsiTheme="minorHAnsi" w:cstheme="minorHAnsi"/>
            <w:sz w:val="20"/>
            <w:szCs w:val="20"/>
          </w:rPr>
          <w:delText>Kelas</w:delText>
        </w:r>
      </w:del>
      <w:ins w:id="188" w:author="OLTRE" w:date="2024-07-03T14:53:00Z">
        <w:r w:rsidRPr="0041552E">
          <w:rPr>
            <w:rFonts w:asciiTheme="minorHAnsi" w:hAnsiTheme="minorHAnsi" w:cstheme="minorHAnsi"/>
            <w:sz w:val="20"/>
            <w:szCs w:val="20"/>
          </w:rPr>
          <w:t>Seri</w:t>
        </w:r>
      </w:ins>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B dengan nilai nominal seluruhnya sebesar Rp</w:t>
      </w:r>
      <w:r w:rsidRPr="0041552E">
        <w:rPr>
          <w:rFonts w:asciiTheme="minorHAnsi" w:hAnsiTheme="minorHAnsi"/>
          <w:sz w:val="20"/>
          <w:rPrChange w:id="189" w:author="OLTRE" w:date="2024-07-03T14:53:00Z">
            <w:rPr>
              <w:sz w:val="20"/>
            </w:rPr>
          </w:rPrChange>
        </w:rPr>
        <w:t>. 5.147.790.000</w:t>
      </w:r>
      <w:ins w:id="190" w:author="OLTRE" w:date="2024-07-03T14:53:00Z">
        <w:r w:rsidRPr="0041552E">
          <w:rPr>
            <w:rFonts w:asciiTheme="minorHAnsi" w:hAnsiTheme="minorHAnsi" w:cstheme="minorHAnsi"/>
            <w:sz w:val="20"/>
            <w:szCs w:val="20"/>
          </w:rPr>
          <w:t>,-</w:t>
        </w:r>
      </w:ins>
      <w:r w:rsidRPr="0041552E">
        <w:rPr>
          <w:rFonts w:asciiTheme="minorHAnsi" w:hAnsiTheme="minorHAnsi"/>
          <w:sz w:val="20"/>
          <w:rPrChange w:id="191" w:author="OLTRE" w:date="2024-07-03T14:53:00Z">
            <w:rPr>
              <w:sz w:val="20"/>
            </w:rPr>
          </w:rPrChange>
        </w:rPr>
        <w:t xml:space="preserve"> (lima miliar seratus empat puluh tujuh juta tujuh ratus sembilan puluh ribu Rupiah);</w:t>
      </w:r>
    </w:p>
    <w:p w14:paraId="7818646A" w14:textId="31403A72" w:rsidR="007E2546" w:rsidRPr="0041552E" w:rsidRDefault="007E2546">
      <w:pPr>
        <w:pStyle w:val="ListParagraph"/>
        <w:numPr>
          <w:ilvl w:val="0"/>
          <w:numId w:val="19"/>
        </w:numPr>
        <w:ind w:left="567" w:hanging="567"/>
        <w:jc w:val="both"/>
        <w:rPr>
          <w:rFonts w:asciiTheme="minorHAnsi" w:hAnsiTheme="minorHAnsi" w:cstheme="minorHAnsi"/>
          <w:sz w:val="20"/>
          <w:szCs w:val="20"/>
        </w:rPr>
        <w:pPrChange w:id="192" w:author="OLTRE" w:date="2024-07-03T14:53:00Z">
          <w:pPr>
            <w:pStyle w:val="ListParagraph"/>
            <w:numPr>
              <w:numId w:val="19"/>
            </w:numPr>
            <w:ind w:hanging="360"/>
            <w:jc w:val="both"/>
          </w:pPr>
        </w:pPrChange>
      </w:pPr>
      <w:r w:rsidRPr="0041552E">
        <w:rPr>
          <w:rFonts w:asciiTheme="minorHAnsi" w:hAnsiTheme="minorHAnsi" w:cstheme="minorHAnsi"/>
          <w:sz w:val="20"/>
          <w:szCs w:val="20"/>
        </w:rPr>
        <w:t xml:space="preserve">PT </w:t>
      </w:r>
      <w:del w:id="193" w:author="OLTRE" w:date="2024-07-03T14:53:00Z">
        <w:r w:rsidR="00D812BC" w:rsidRPr="00707976">
          <w:rPr>
            <w:rFonts w:asciiTheme="minorHAnsi" w:hAnsiTheme="minorHAnsi" w:cstheme="minorHAnsi"/>
            <w:sz w:val="20"/>
            <w:szCs w:val="20"/>
          </w:rPr>
          <w:delText>Mega Ozora Venture</w:delText>
        </w:r>
      </w:del>
      <w:ins w:id="194" w:author="OLTRE" w:date="2024-07-03T14:53:00Z">
        <w:r w:rsidRPr="0041552E">
          <w:rPr>
            <w:rFonts w:asciiTheme="minorHAnsi" w:hAnsiTheme="minorHAnsi" w:cstheme="minorHAnsi"/>
            <w:sz w:val="20"/>
            <w:szCs w:val="20"/>
          </w:rPr>
          <w:t>MEGA OZORA VENTURE</w:t>
        </w:r>
      </w:ins>
      <w:r w:rsidRPr="0041552E">
        <w:rPr>
          <w:rFonts w:asciiTheme="minorHAnsi" w:hAnsiTheme="minorHAnsi" w:cstheme="minorHAnsi"/>
          <w:sz w:val="20"/>
          <w:szCs w:val="20"/>
        </w:rPr>
        <w:t xml:space="preserve"> tersebut sebanyak 29.120 (dua puluh sembilan ribu seratus dua puluh) lembar Saham preferen </w:t>
      </w:r>
      <w:del w:id="195" w:author="OLTRE" w:date="2024-07-03T14:53:00Z">
        <w:r w:rsidR="00D812BC" w:rsidRPr="00707976">
          <w:rPr>
            <w:rFonts w:asciiTheme="minorHAnsi" w:hAnsiTheme="minorHAnsi" w:cstheme="minorHAnsi"/>
            <w:sz w:val="20"/>
            <w:szCs w:val="20"/>
          </w:rPr>
          <w:delText>Kelas</w:delText>
        </w:r>
      </w:del>
      <w:ins w:id="196" w:author="OLTRE" w:date="2024-07-03T14:53:00Z">
        <w:r w:rsidRPr="0041552E">
          <w:rPr>
            <w:rFonts w:asciiTheme="minorHAnsi" w:hAnsiTheme="minorHAnsi" w:cstheme="minorHAnsi"/>
            <w:sz w:val="20"/>
            <w:szCs w:val="20"/>
          </w:rPr>
          <w:t>Seri</w:t>
        </w:r>
      </w:ins>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 xml:space="preserve">B dengan nilai nominal seluruhnya </w:t>
      </w:r>
      <w:r w:rsidRPr="0041552E">
        <w:rPr>
          <w:rFonts w:asciiTheme="minorHAnsi" w:hAnsiTheme="minorHAnsi"/>
          <w:sz w:val="20"/>
          <w:rPrChange w:id="197" w:author="OLTRE" w:date="2024-07-03T14:53:00Z">
            <w:rPr>
              <w:sz w:val="20"/>
            </w:rPr>
          </w:rPrChange>
        </w:rPr>
        <w:t>sebesar Rp. 844.480.000,- (delapan ratus empat puluh empat juta empat ratus delapan puluh ribu Rupiah);</w:t>
      </w:r>
      <w:ins w:id="198" w:author="OLTRE" w:date="2024-07-03T14:53:00Z">
        <w:r w:rsidRPr="0041552E">
          <w:rPr>
            <w:rFonts w:asciiTheme="minorHAnsi" w:hAnsiTheme="minorHAnsi"/>
            <w:sz w:val="20"/>
          </w:rPr>
          <w:t xml:space="preserve"> dan</w:t>
        </w:r>
      </w:ins>
    </w:p>
    <w:p w14:paraId="5AD13EE0" w14:textId="40E9C0B8" w:rsidR="007E2546" w:rsidRPr="0041552E" w:rsidRDefault="00D812BC">
      <w:pPr>
        <w:pStyle w:val="ListParagraph"/>
        <w:numPr>
          <w:ilvl w:val="0"/>
          <w:numId w:val="19"/>
        </w:numPr>
        <w:ind w:left="567" w:hanging="567"/>
        <w:jc w:val="both"/>
        <w:rPr>
          <w:rFonts w:asciiTheme="minorHAnsi" w:hAnsiTheme="minorHAnsi"/>
          <w:sz w:val="20"/>
          <w:rPrChange w:id="199" w:author="OLTRE" w:date="2024-07-03T14:53:00Z">
            <w:rPr/>
          </w:rPrChange>
        </w:rPr>
        <w:pPrChange w:id="200" w:author="OLTRE" w:date="2024-07-03T14:53:00Z">
          <w:pPr>
            <w:pStyle w:val="ListParagraph"/>
            <w:numPr>
              <w:numId w:val="19"/>
            </w:numPr>
            <w:ind w:hanging="360"/>
            <w:jc w:val="both"/>
          </w:pPr>
        </w:pPrChange>
      </w:pPr>
      <w:del w:id="201" w:author="OLTRE" w:date="2024-07-03T14:53:00Z">
        <w:r w:rsidRPr="00707976">
          <w:rPr>
            <w:rFonts w:asciiTheme="minorHAnsi" w:hAnsiTheme="minorHAnsi" w:cstheme="minorHAnsi"/>
            <w:sz w:val="20"/>
            <w:szCs w:val="20"/>
          </w:rPr>
          <w:delText>*</w:delText>
        </w:r>
      </w:del>
      <w:ins w:id="202" w:author="OLTRE" w:date="2024-07-03T14:53:00Z">
        <w:r w:rsidR="007E2546" w:rsidRPr="0041552E">
          <w:rPr>
            <w:rFonts w:asciiTheme="minorHAnsi" w:hAnsiTheme="minorHAnsi" w:cstheme="minorHAnsi"/>
            <w:sz w:val="20"/>
            <w:szCs w:val="20"/>
          </w:rPr>
          <w:t xml:space="preserve"> PT PRIMA CAKRAWALA INDONESIA</w:t>
        </w:r>
      </w:ins>
      <w:r w:rsidR="007E2546" w:rsidRPr="0041552E">
        <w:rPr>
          <w:rFonts w:asciiTheme="minorHAnsi" w:hAnsiTheme="minorHAnsi" w:cstheme="minorHAnsi"/>
          <w:sz w:val="20"/>
          <w:szCs w:val="20"/>
        </w:rPr>
        <w:t xml:space="preserve"> tersebut sebanyak 152.150 (seratus lima puluh dua ribu seratus lima puluh) lembar Saham Preferen </w:t>
      </w:r>
      <w:del w:id="203" w:author="OLTRE" w:date="2024-07-03T14:53:00Z">
        <w:r w:rsidRPr="00707976">
          <w:rPr>
            <w:rFonts w:asciiTheme="minorHAnsi" w:hAnsiTheme="minorHAnsi" w:cstheme="minorHAnsi"/>
            <w:sz w:val="20"/>
            <w:szCs w:val="20"/>
          </w:rPr>
          <w:delText>Kelas</w:delText>
        </w:r>
      </w:del>
      <w:ins w:id="204" w:author="OLTRE" w:date="2024-07-03T14:53:00Z">
        <w:r w:rsidR="007E2546" w:rsidRPr="0041552E">
          <w:rPr>
            <w:rFonts w:asciiTheme="minorHAnsi" w:hAnsiTheme="minorHAnsi" w:cstheme="minorHAnsi"/>
            <w:sz w:val="20"/>
            <w:szCs w:val="20"/>
          </w:rPr>
          <w:t>Seri</w:t>
        </w:r>
      </w:ins>
      <w:r w:rsidR="007E2546" w:rsidRPr="0041552E">
        <w:rPr>
          <w:rFonts w:asciiTheme="minorHAnsi" w:hAnsiTheme="minorHAnsi" w:cstheme="minorHAnsi"/>
          <w:sz w:val="20"/>
          <w:szCs w:val="20"/>
        </w:rPr>
        <w:t xml:space="preserve"> C, dengan nilai nominal seluruhnya sebesar </w:t>
      </w:r>
      <w:r w:rsidR="007E2546" w:rsidRPr="0041552E">
        <w:rPr>
          <w:rFonts w:asciiTheme="minorHAnsi" w:hAnsiTheme="minorHAnsi"/>
          <w:sz w:val="20"/>
          <w:rPrChange w:id="205" w:author="OLTRE" w:date="2024-07-03T14:53:00Z">
            <w:rPr>
              <w:sz w:val="20"/>
            </w:rPr>
          </w:rPrChange>
        </w:rPr>
        <w:t>Rp. 12.</w:t>
      </w:r>
      <w:r w:rsidR="007E2546" w:rsidRPr="0041552E">
        <w:rPr>
          <w:rFonts w:asciiTheme="minorHAnsi" w:hAnsiTheme="minorHAnsi"/>
          <w:color w:val="000000"/>
          <w:sz w:val="20"/>
          <w:rPrChange w:id="206" w:author="OLTRE" w:date="2024-07-03T14:53:00Z">
            <w:rPr>
              <w:color w:val="000000"/>
              <w:sz w:val="20"/>
            </w:rPr>
          </w:rPrChange>
        </w:rPr>
        <w:t>506.730.000,- (dua belas miliar lima ratus enam juta tujuh ratus tiga puluh ribu Rupiah).</w:t>
      </w:r>
    </w:p>
    <w:p w14:paraId="7DFE5A77" w14:textId="77777777" w:rsidR="0028448F" w:rsidRDefault="0028448F" w:rsidP="005A670F">
      <w:pPr>
        <w:spacing w:line="276" w:lineRule="auto"/>
        <w:jc w:val="both"/>
        <w:rPr>
          <w:ins w:id="207" w:author="OLTRE" w:date="2024-07-03T14:53:00Z"/>
          <w:rFonts w:asciiTheme="minorHAnsi" w:hAnsiTheme="minorHAnsi" w:cstheme="minorHAnsi"/>
          <w:sz w:val="20"/>
          <w:szCs w:val="20"/>
          <w:lang w:val="id-ID"/>
        </w:rPr>
      </w:pPr>
    </w:p>
    <w:p w14:paraId="5DC26D8F" w14:textId="77777777" w:rsidR="007E2546" w:rsidRDefault="007E2546" w:rsidP="005A670F">
      <w:pPr>
        <w:spacing w:line="276" w:lineRule="auto"/>
        <w:jc w:val="both"/>
        <w:rPr>
          <w:ins w:id="208" w:author="OLTRE" w:date="2024-07-03T14:53:00Z"/>
          <w:rFonts w:asciiTheme="minorHAnsi" w:hAnsiTheme="minorHAnsi"/>
          <w:b/>
          <w:sz w:val="20"/>
          <w:u w:val="single"/>
          <w:lang w:val="id-ID"/>
        </w:rPr>
      </w:pPr>
    </w:p>
    <w:p w14:paraId="5F83E219"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KEEMPAT</w:t>
      </w:r>
      <w:r w:rsidR="005A670F" w:rsidRPr="00E1729A">
        <w:rPr>
          <w:rFonts w:asciiTheme="minorHAnsi" w:hAnsiTheme="minorHAnsi" w:cstheme="minorHAnsi"/>
          <w:b/>
          <w:sz w:val="20"/>
          <w:szCs w:val="20"/>
          <w:u w:val="single"/>
          <w:lang w:val="id-ID"/>
        </w:rPr>
        <w:t>:</w:t>
      </w:r>
    </w:p>
    <w:p w14:paraId="351B5C9A" w14:textId="07708F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8600DF"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 xml:space="preserve">ubah ketentuan Pasal 5 ayat </w:t>
      </w:r>
      <w:del w:id="209" w:author="OLTRE" w:date="2024-07-03T14:53:00Z">
        <w:r w:rsidR="008600DF">
          <w:rPr>
            <w:rFonts w:asciiTheme="minorHAnsi" w:hAnsiTheme="minorHAnsi" w:cstheme="minorHAnsi"/>
            <w:sz w:val="20"/>
            <w:szCs w:val="20"/>
            <w:lang w:val="id-ID"/>
          </w:rPr>
          <w:delText>(</w:delText>
        </w:r>
      </w:del>
      <w:r w:rsidRPr="00E1729A">
        <w:rPr>
          <w:rFonts w:asciiTheme="minorHAnsi" w:hAnsiTheme="minorHAnsi" w:cstheme="minorHAnsi"/>
          <w:sz w:val="20"/>
          <w:szCs w:val="20"/>
          <w:lang w:val="id-ID"/>
        </w:rPr>
        <w:t>1</w:t>
      </w:r>
      <w:del w:id="210" w:author="OLTRE" w:date="2024-07-03T14:53:00Z">
        <w:r w:rsidR="008600DF">
          <w:rPr>
            <w:rFonts w:asciiTheme="minorHAnsi" w:hAnsiTheme="minorHAnsi" w:cstheme="minorHAnsi"/>
            <w:sz w:val="20"/>
            <w:szCs w:val="20"/>
            <w:lang w:val="id-ID"/>
          </w:rPr>
          <w:delText>)</w:delText>
        </w:r>
      </w:del>
      <w:r w:rsidRPr="00E1729A">
        <w:rPr>
          <w:rFonts w:asciiTheme="minorHAnsi" w:hAnsiTheme="minorHAnsi" w:cstheme="minorHAnsi"/>
          <w:sz w:val="20"/>
          <w:szCs w:val="20"/>
          <w:lang w:val="id-ID"/>
        </w:rPr>
        <w:t xml:space="preserve"> Anggaran Dasar terkait dengan Saham, sehubungan dengan dikeluarkannya Saham Preferen</w:t>
      </w:r>
      <w:r w:rsidR="003D4E62" w:rsidRPr="00E1729A">
        <w:rPr>
          <w:rFonts w:asciiTheme="minorHAnsi" w:hAnsiTheme="minorHAnsi" w:cstheme="minorHAnsi"/>
          <w:sz w:val="20"/>
          <w:szCs w:val="20"/>
          <w:lang w:val="id-ID"/>
        </w:rPr>
        <w:t xml:space="preserve"> </w:t>
      </w:r>
      <w:del w:id="211" w:author="OLTRE" w:date="2024-07-03T14:53:00Z">
        <w:r w:rsidR="003D4E62" w:rsidRPr="00707976">
          <w:rPr>
            <w:rFonts w:asciiTheme="minorHAnsi" w:hAnsiTheme="minorHAnsi" w:cstheme="minorHAnsi"/>
            <w:sz w:val="20"/>
            <w:szCs w:val="20"/>
            <w:lang w:val="id-ID"/>
          </w:rPr>
          <w:delText>Kelas</w:delText>
        </w:r>
      </w:del>
      <w:ins w:id="212"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sehingga selanjutnya berbunyi sebagai berikut:</w:t>
      </w:r>
    </w:p>
    <w:p w14:paraId="7552C290" w14:textId="77777777" w:rsidR="005A670F" w:rsidRPr="00E1729A" w:rsidRDefault="005A670F" w:rsidP="00F71CC0">
      <w:pPr>
        <w:spacing w:line="276" w:lineRule="auto"/>
        <w:rPr>
          <w:rFonts w:asciiTheme="minorHAnsi" w:hAnsiTheme="minorHAnsi" w:cstheme="minorHAnsi"/>
          <w:sz w:val="20"/>
          <w:szCs w:val="20"/>
          <w:lang w:val="id-ID"/>
        </w:rPr>
      </w:pPr>
    </w:p>
    <w:p w14:paraId="55FB439F" w14:textId="253820E5" w:rsidR="005A670F" w:rsidRPr="00E1729A" w:rsidRDefault="005A670F" w:rsidP="005A670F">
      <w:pPr>
        <w:spacing w:line="276"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SAHAM</w:t>
      </w:r>
    </w:p>
    <w:p w14:paraId="235E0F18" w14:textId="77777777" w:rsidR="005A670F" w:rsidRPr="00E1729A" w:rsidRDefault="005A670F" w:rsidP="005A670F">
      <w:pPr>
        <w:spacing w:line="276"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PASAL 5</w:t>
      </w:r>
    </w:p>
    <w:p w14:paraId="6A75C782" w14:textId="77777777" w:rsidR="005A670F" w:rsidRPr="00E1729A" w:rsidRDefault="005A670F" w:rsidP="005A670F">
      <w:pPr>
        <w:spacing w:line="276" w:lineRule="auto"/>
        <w:jc w:val="center"/>
        <w:rPr>
          <w:rFonts w:asciiTheme="minorHAnsi" w:hAnsiTheme="minorHAnsi" w:cstheme="minorHAnsi"/>
          <w:sz w:val="20"/>
          <w:szCs w:val="20"/>
          <w:lang w:val="id-ID"/>
        </w:rPr>
      </w:pPr>
    </w:p>
    <w:p w14:paraId="4373C47B" w14:textId="77777777" w:rsidR="005A670F" w:rsidRPr="00E1729A" w:rsidRDefault="005A670F" w:rsidP="005A670F">
      <w:pPr>
        <w:numPr>
          <w:ilvl w:val="0"/>
          <w:numId w:val="13"/>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Semua Saham yang dikeluarkan oleh Perseroan adalah saham atas nama, dengan klasifikasi sebagai berikut:</w:t>
      </w:r>
    </w:p>
    <w:p w14:paraId="4B457EFF" w14:textId="043C8EF7"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Biasa</w:t>
      </w:r>
      <w:r w:rsidR="003D4E62" w:rsidRPr="00E1729A">
        <w:rPr>
          <w:rFonts w:asciiTheme="minorHAnsi" w:hAnsiTheme="minorHAnsi" w:cstheme="minorHAnsi"/>
          <w:sz w:val="20"/>
          <w:szCs w:val="20"/>
          <w:lang w:val="id-ID"/>
        </w:rPr>
        <w:t xml:space="preserve"> </w:t>
      </w:r>
      <w:del w:id="213" w:author="OLTRE" w:date="2024-07-03T14:53:00Z">
        <w:r w:rsidR="003D4E62" w:rsidRPr="00707976">
          <w:rPr>
            <w:rFonts w:asciiTheme="minorHAnsi" w:hAnsiTheme="minorHAnsi" w:cstheme="minorHAnsi"/>
            <w:sz w:val="20"/>
            <w:szCs w:val="20"/>
            <w:lang w:val="id-ID"/>
          </w:rPr>
          <w:delText>Kelas</w:delText>
        </w:r>
      </w:del>
      <w:ins w:id="214" w:author="OLTRE" w:date="2024-07-03T14:53:00Z">
        <w:r w:rsidR="00410092">
          <w:rPr>
            <w:rFonts w:asciiTheme="minorHAnsi" w:hAnsiTheme="minorHAnsi" w:cstheme="minorHAnsi"/>
            <w:sz w:val="20"/>
            <w:szCs w:val="20"/>
            <w:lang w:val="id-ID"/>
          </w:rPr>
          <w:t>Seri</w:t>
        </w:r>
      </w:ins>
      <w:r w:rsidR="0041009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 merupakan saham biasa dengan hak suara;</w:t>
      </w:r>
    </w:p>
    <w:p w14:paraId="4425CE15" w14:textId="22455F31"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lastRenderedPageBreak/>
        <w:t>Saham Preferen</w:t>
      </w:r>
      <w:r w:rsidR="003D4E62" w:rsidRPr="00E1729A">
        <w:rPr>
          <w:rFonts w:asciiTheme="minorHAnsi" w:hAnsiTheme="minorHAnsi" w:cstheme="minorHAnsi"/>
          <w:sz w:val="20"/>
          <w:szCs w:val="20"/>
          <w:lang w:val="id-ID"/>
        </w:rPr>
        <w:t xml:space="preserve"> </w:t>
      </w:r>
      <w:del w:id="215" w:author="OLTRE" w:date="2024-07-03T14:53:00Z">
        <w:r w:rsidR="003D4E62" w:rsidRPr="00707976">
          <w:rPr>
            <w:rFonts w:asciiTheme="minorHAnsi" w:hAnsiTheme="minorHAnsi" w:cstheme="minorHAnsi"/>
            <w:sz w:val="20"/>
            <w:szCs w:val="20"/>
            <w:lang w:val="id-ID"/>
          </w:rPr>
          <w:delText>Kelas</w:delText>
        </w:r>
      </w:del>
      <w:ins w:id="216" w:author="OLTRE" w:date="2024-07-03T14:53:00Z">
        <w:r w:rsidR="00410092">
          <w:rPr>
            <w:rFonts w:asciiTheme="minorHAnsi" w:hAnsiTheme="minorHAnsi" w:cstheme="minorHAnsi"/>
            <w:sz w:val="20"/>
            <w:szCs w:val="20"/>
            <w:lang w:val="id-ID"/>
          </w:rPr>
          <w:t>Seri</w:t>
        </w:r>
      </w:ins>
      <w:r w:rsidR="00410092">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 merupakan saham preferen yang dikeluarkan oleh Perseroan, dengan hak istimewa sebagai berikut:</w:t>
      </w:r>
    </w:p>
    <w:p w14:paraId="795FE679"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Preferensi Likuidasi</w:t>
      </w:r>
    </w:p>
    <w:p w14:paraId="5C13564C" w14:textId="77777777" w:rsidR="00D15544" w:rsidRDefault="005A670F" w:rsidP="005A670F">
      <w:pPr>
        <w:spacing w:line="276" w:lineRule="auto"/>
        <w:ind w:left="2160"/>
        <w:jc w:val="both"/>
        <w:rPr>
          <w:del w:id="217" w:author="OLTRE" w:date="2024-07-03T14:53:00Z"/>
          <w:rFonts w:asciiTheme="minorHAnsi" w:hAnsiTheme="minorHAnsi" w:cstheme="minorHAnsi"/>
          <w:sz w:val="20"/>
          <w:szCs w:val="20"/>
          <w:lang w:val="id-ID"/>
        </w:rPr>
      </w:pPr>
      <w:r w:rsidRPr="00E1729A">
        <w:rPr>
          <w:rFonts w:asciiTheme="minorHAnsi" w:hAnsiTheme="minorHAnsi" w:cstheme="minorHAnsi"/>
          <w:sz w:val="20"/>
          <w:szCs w:val="20"/>
          <w:lang w:val="id-ID"/>
        </w:rPr>
        <w:t>Pada saat terjadinya peristiwa likuidasi pemegang saham</w:t>
      </w:r>
      <w:r w:rsidR="003D4E62" w:rsidRPr="00E1729A">
        <w:rPr>
          <w:rFonts w:asciiTheme="minorHAnsi" w:hAnsiTheme="minorHAnsi" w:cstheme="minorHAnsi"/>
          <w:sz w:val="20"/>
          <w:szCs w:val="20"/>
          <w:lang w:val="id-ID"/>
        </w:rPr>
        <w:t xml:space="preserve"> </w:t>
      </w:r>
      <w:del w:id="218" w:author="OLTRE" w:date="2024-07-03T14:53:00Z">
        <w:r w:rsidR="003D4E62" w:rsidRPr="00707976">
          <w:rPr>
            <w:rFonts w:asciiTheme="minorHAnsi" w:hAnsiTheme="minorHAnsi" w:cstheme="minorHAnsi"/>
            <w:sz w:val="20"/>
            <w:szCs w:val="20"/>
            <w:lang w:val="id-ID"/>
          </w:rPr>
          <w:delText>Kelas</w:delText>
        </w:r>
      </w:del>
      <w:ins w:id="219"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 berhak untuk memperoleh hasil likuidasi lebih dahulu dari Pemegang Saham</w:t>
      </w:r>
      <w:r w:rsidR="003D4E62" w:rsidRPr="00E1729A">
        <w:rPr>
          <w:rFonts w:asciiTheme="minorHAnsi" w:hAnsiTheme="minorHAnsi" w:cstheme="minorHAnsi"/>
          <w:sz w:val="20"/>
          <w:szCs w:val="20"/>
          <w:lang w:val="id-ID"/>
        </w:rPr>
        <w:t xml:space="preserve"> </w:t>
      </w:r>
      <w:r w:rsidR="00B31BD0" w:rsidRPr="00E1729A">
        <w:rPr>
          <w:rFonts w:asciiTheme="minorHAnsi" w:hAnsiTheme="minorHAnsi" w:cstheme="minorHAnsi"/>
          <w:sz w:val="20"/>
          <w:szCs w:val="20"/>
          <w:lang w:val="id-ID"/>
        </w:rPr>
        <w:t xml:space="preserve">Biasa </w:t>
      </w:r>
      <w:del w:id="220" w:author="OLTRE" w:date="2024-07-03T14:53:00Z">
        <w:r w:rsidR="003D4E62" w:rsidRPr="00707976">
          <w:rPr>
            <w:rFonts w:asciiTheme="minorHAnsi" w:hAnsiTheme="minorHAnsi" w:cstheme="minorHAnsi"/>
            <w:sz w:val="20"/>
            <w:szCs w:val="20"/>
            <w:lang w:val="id-ID"/>
          </w:rPr>
          <w:delText>Kelas</w:delText>
        </w:r>
      </w:del>
      <w:ins w:id="221"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A, senilai 1.0x </w:t>
      </w:r>
    </w:p>
    <w:p w14:paraId="6CE29286" w14:textId="77777777" w:rsidR="00D15544" w:rsidRDefault="00D15544" w:rsidP="005A670F">
      <w:pPr>
        <w:spacing w:line="276" w:lineRule="auto"/>
        <w:ind w:left="2160"/>
        <w:jc w:val="both"/>
        <w:rPr>
          <w:del w:id="222" w:author="OLTRE" w:date="2024-07-03T14:53:00Z"/>
          <w:rFonts w:asciiTheme="minorHAnsi" w:hAnsiTheme="minorHAnsi" w:cstheme="minorHAnsi"/>
          <w:sz w:val="20"/>
          <w:szCs w:val="20"/>
          <w:lang w:val="id-ID"/>
        </w:rPr>
      </w:pPr>
    </w:p>
    <w:p w14:paraId="6F19B0E8" w14:textId="0F4FC77F"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(satu kali) dari nilai investasinya ditambah dengan dividen yang belum dibayarkan (apabila terdapat keputusan pembagian dividen). Penjualan atas seluruh atau sebagian dari aset Perusahaan, penggabungan, reorganisasi atau bentuk transaksi lainnya </w:t>
      </w:r>
      <w:proofErr w:type="spellStart"/>
      <w:r w:rsidRPr="00E1729A">
        <w:rPr>
          <w:rFonts w:asciiTheme="minorHAnsi" w:hAnsiTheme="minorHAnsi" w:cstheme="minorHAnsi"/>
          <w:sz w:val="20"/>
          <w:szCs w:val="20"/>
          <w:lang w:val="id-ID"/>
        </w:rPr>
        <w:t>dimana</w:t>
      </w:r>
      <w:proofErr w:type="spellEnd"/>
      <w:r w:rsidRPr="00E1729A">
        <w:rPr>
          <w:rFonts w:asciiTheme="minorHAnsi" w:hAnsiTheme="minorHAnsi" w:cstheme="minorHAnsi"/>
          <w:sz w:val="20"/>
          <w:szCs w:val="20"/>
          <w:lang w:val="id-ID"/>
        </w:rPr>
        <w:t xml:space="preserve"> 50% (lima puluh persen) dari hak suara Perseroan dialihkan dan perijinan eksklu</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if atas seluruh atau sebagian dari Hak Kekayaan Intelektual Perseroan akan diperlakukan sebagai peristiwa likuidasi (“Dianggap Sebagai Peristiwa Likuidasi”), oleh karena itu memicu pembayaran likuidasi. Mayoritas pemegang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 xml:space="preserve">Preferen </w:t>
      </w:r>
      <w:del w:id="223" w:author="OLTRE" w:date="2024-07-03T14:53:00Z">
        <w:r w:rsidR="003D4E62" w:rsidRPr="00707976">
          <w:rPr>
            <w:rFonts w:asciiTheme="minorHAnsi" w:hAnsiTheme="minorHAnsi" w:cstheme="minorHAnsi"/>
            <w:sz w:val="20"/>
            <w:szCs w:val="20"/>
            <w:lang w:val="id-ID"/>
          </w:rPr>
          <w:delText>Kelas</w:delText>
        </w:r>
      </w:del>
      <w:ins w:id="224"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dapat </w:t>
      </w:r>
      <w:proofErr w:type="spellStart"/>
      <w:r w:rsidRPr="00E1729A">
        <w:rPr>
          <w:rFonts w:asciiTheme="minorHAnsi" w:hAnsiTheme="minorHAnsi" w:cstheme="minorHAnsi"/>
          <w:sz w:val="20"/>
          <w:szCs w:val="20"/>
          <w:lang w:val="id-ID"/>
        </w:rPr>
        <w:t>menge</w:t>
      </w:r>
      <w:r w:rsidR="00B31BD0" w:rsidRPr="00E1729A">
        <w:rPr>
          <w:rFonts w:asciiTheme="minorHAnsi" w:hAnsiTheme="minorHAnsi" w:cstheme="minorHAnsi"/>
          <w:sz w:val="20"/>
          <w:szCs w:val="20"/>
          <w:lang w:val="id-ID"/>
        </w:rPr>
        <w:t>ny</w:t>
      </w:r>
      <w:r w:rsidRPr="00E1729A">
        <w:rPr>
          <w:rFonts w:asciiTheme="minorHAnsi" w:hAnsiTheme="minorHAnsi" w:cstheme="minorHAnsi"/>
          <w:sz w:val="20"/>
          <w:szCs w:val="20"/>
          <w:lang w:val="id-ID"/>
        </w:rPr>
        <w:t>ampingkan</w:t>
      </w:r>
      <w:proofErr w:type="spellEnd"/>
      <w:r w:rsidRPr="00E1729A">
        <w:rPr>
          <w:rFonts w:asciiTheme="minorHAnsi" w:hAnsiTheme="minorHAnsi" w:cstheme="minorHAnsi"/>
          <w:sz w:val="20"/>
          <w:szCs w:val="20"/>
          <w:lang w:val="id-ID"/>
        </w:rPr>
        <w:t xml:space="preserve"> transaksi tersebut sebagai peristiwa likuidasi.</w:t>
      </w:r>
    </w:p>
    <w:p w14:paraId="47A4A559"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Penyesuaian Anti </w:t>
      </w:r>
      <w:proofErr w:type="spellStart"/>
      <w:r w:rsidRPr="00E1729A">
        <w:rPr>
          <w:rFonts w:asciiTheme="minorHAnsi" w:hAnsiTheme="minorHAnsi" w:cstheme="minorHAnsi"/>
          <w:sz w:val="20"/>
          <w:szCs w:val="20"/>
          <w:lang w:val="id-ID"/>
        </w:rPr>
        <w:t>Dilusi</w:t>
      </w:r>
      <w:proofErr w:type="spellEnd"/>
    </w:p>
    <w:p w14:paraId="126824EC" w14:textId="02A4FB4D"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Penyesuaian secara propo</w:t>
      </w:r>
      <w:r w:rsidR="00B31BD0" w:rsidRPr="00E1729A">
        <w:rPr>
          <w:rFonts w:asciiTheme="minorHAnsi" w:hAnsiTheme="minorHAnsi" w:cstheme="minorHAnsi"/>
          <w:sz w:val="20"/>
          <w:szCs w:val="20"/>
          <w:lang w:val="id-ID"/>
        </w:rPr>
        <w:t>r</w:t>
      </w:r>
      <w:r w:rsidRPr="00E1729A">
        <w:rPr>
          <w:rFonts w:asciiTheme="minorHAnsi" w:hAnsiTheme="minorHAnsi" w:cstheme="minorHAnsi"/>
          <w:sz w:val="20"/>
          <w:szCs w:val="20"/>
          <w:lang w:val="id-ID"/>
        </w:rPr>
        <w:t xml:space="preserve">sional </w:t>
      </w:r>
      <w:proofErr w:type="spellStart"/>
      <w:r w:rsidRPr="00E1729A">
        <w:rPr>
          <w:rFonts w:asciiTheme="minorHAnsi" w:hAnsiTheme="minorHAnsi" w:cstheme="minorHAnsi"/>
          <w:i/>
          <w:iCs/>
          <w:sz w:val="20"/>
          <w:szCs w:val="20"/>
          <w:lang w:val="id-ID"/>
        </w:rPr>
        <w:t>board</w:t>
      </w:r>
      <w:r w:rsidR="00B31BD0" w:rsidRPr="00E1729A">
        <w:rPr>
          <w:rFonts w:asciiTheme="minorHAnsi" w:hAnsiTheme="minorHAnsi" w:cstheme="minorHAnsi"/>
          <w:i/>
          <w:iCs/>
          <w:sz w:val="20"/>
          <w:szCs w:val="20"/>
          <w:lang w:val="id-ID"/>
        </w:rPr>
        <w:t>-</w:t>
      </w:r>
      <w:r w:rsidRPr="00E1729A">
        <w:rPr>
          <w:rFonts w:asciiTheme="minorHAnsi" w:hAnsiTheme="minorHAnsi" w:cstheme="minorHAnsi"/>
          <w:i/>
          <w:iCs/>
          <w:sz w:val="20"/>
          <w:szCs w:val="20"/>
          <w:lang w:val="id-ID"/>
        </w:rPr>
        <w:t>based</w:t>
      </w:r>
      <w:proofErr w:type="spellEnd"/>
      <w:r w:rsidRPr="00E1729A">
        <w:rPr>
          <w:rFonts w:asciiTheme="minorHAnsi" w:hAnsiTheme="minorHAnsi" w:cstheme="minorHAnsi"/>
          <w:sz w:val="20"/>
          <w:szCs w:val="20"/>
          <w:lang w:val="id-ID"/>
        </w:rPr>
        <w:t xml:space="preserve"> </w:t>
      </w:r>
      <w:proofErr w:type="spellStart"/>
      <w:r w:rsidRPr="00E1729A">
        <w:rPr>
          <w:rFonts w:asciiTheme="minorHAnsi" w:hAnsiTheme="minorHAnsi" w:cstheme="minorHAnsi"/>
          <w:i/>
          <w:iCs/>
          <w:sz w:val="20"/>
          <w:szCs w:val="20"/>
          <w:lang w:val="id-ID"/>
        </w:rPr>
        <w:t>average</w:t>
      </w:r>
      <w:proofErr w:type="spellEnd"/>
      <w:r w:rsidRPr="00E1729A">
        <w:rPr>
          <w:rFonts w:asciiTheme="minorHAnsi" w:hAnsiTheme="minorHAnsi" w:cstheme="minorHAnsi"/>
          <w:i/>
          <w:iCs/>
          <w:sz w:val="20"/>
          <w:szCs w:val="20"/>
          <w:lang w:val="id-ID"/>
        </w:rPr>
        <w:t xml:space="preserve"> </w:t>
      </w:r>
      <w:r w:rsidRPr="00E1729A">
        <w:rPr>
          <w:rFonts w:asciiTheme="minorHAnsi" w:hAnsiTheme="minorHAnsi" w:cstheme="minorHAnsi"/>
          <w:sz w:val="20"/>
          <w:szCs w:val="20"/>
          <w:lang w:val="id-ID"/>
        </w:rPr>
        <w:t>akan dilakukan bagi pemecahan nilai saham dan dividen atau kejadian serupa di</w:t>
      </w:r>
      <w:r w:rsidR="00B31BD0"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bawah nilai penerbitan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B31BD0" w:rsidRPr="00E1729A">
        <w:rPr>
          <w:rFonts w:asciiTheme="minorHAnsi" w:hAnsiTheme="minorHAnsi" w:cstheme="minorHAnsi"/>
          <w:sz w:val="20"/>
          <w:szCs w:val="20"/>
          <w:lang w:val="id-ID"/>
        </w:rPr>
        <w:t xml:space="preserve">Preferen </w:t>
      </w:r>
      <w:del w:id="225" w:author="OLTRE" w:date="2024-07-03T14:53:00Z">
        <w:r w:rsidR="003D4E62" w:rsidRPr="00707976">
          <w:rPr>
            <w:rFonts w:asciiTheme="minorHAnsi" w:hAnsiTheme="minorHAnsi" w:cstheme="minorHAnsi"/>
            <w:sz w:val="20"/>
            <w:szCs w:val="20"/>
            <w:lang w:val="id-ID"/>
          </w:rPr>
          <w:delText>Kelas</w:delText>
        </w:r>
      </w:del>
      <w:ins w:id="226"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405D2031"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4FA8C2F4" w14:textId="33E331A8"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Tiap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referen</w:t>
      </w:r>
      <w:r w:rsidR="003D4E62" w:rsidRPr="00E1729A">
        <w:rPr>
          <w:rFonts w:asciiTheme="minorHAnsi" w:hAnsiTheme="minorHAnsi" w:cstheme="minorHAnsi"/>
          <w:sz w:val="20"/>
          <w:szCs w:val="20"/>
          <w:lang w:val="id-ID"/>
        </w:rPr>
        <w:t xml:space="preserve"> </w:t>
      </w:r>
      <w:del w:id="227" w:author="OLTRE" w:date="2024-07-03T14:53:00Z">
        <w:r w:rsidR="003D4E62" w:rsidRPr="00707976">
          <w:rPr>
            <w:rFonts w:asciiTheme="minorHAnsi" w:hAnsiTheme="minorHAnsi" w:cstheme="minorHAnsi"/>
            <w:sz w:val="20"/>
            <w:szCs w:val="20"/>
            <w:lang w:val="id-ID"/>
          </w:rPr>
          <w:delText>Kelas</w:delText>
        </w:r>
      </w:del>
      <w:ins w:id="228"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memperoleh satu hak suara sama dengan hak suara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B</w:t>
      </w:r>
      <w:r w:rsidRPr="00E1729A">
        <w:rPr>
          <w:rFonts w:asciiTheme="minorHAnsi" w:hAnsiTheme="minorHAnsi" w:cstheme="minorHAnsi"/>
          <w:sz w:val="20"/>
          <w:szCs w:val="20"/>
          <w:lang w:val="id-ID"/>
        </w:rPr>
        <w:t>iasa</w:t>
      </w:r>
      <w:r w:rsidR="003D4E62" w:rsidRPr="00E1729A">
        <w:rPr>
          <w:rFonts w:asciiTheme="minorHAnsi" w:hAnsiTheme="minorHAnsi" w:cstheme="minorHAnsi"/>
          <w:sz w:val="20"/>
          <w:szCs w:val="20"/>
          <w:lang w:val="id-ID"/>
        </w:rPr>
        <w:t xml:space="preserve"> </w:t>
      </w:r>
      <w:del w:id="229" w:author="OLTRE" w:date="2024-07-03T14:53:00Z">
        <w:r w:rsidR="003D4E62" w:rsidRPr="00707976">
          <w:rPr>
            <w:rFonts w:asciiTheme="minorHAnsi" w:hAnsiTheme="minorHAnsi" w:cstheme="minorHAnsi"/>
            <w:sz w:val="20"/>
            <w:szCs w:val="20"/>
            <w:lang w:val="id-ID"/>
          </w:rPr>
          <w:delText>Kelas</w:delText>
        </w:r>
      </w:del>
      <w:ins w:id="230"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184BEB9A" w14:textId="2DF4CD0E"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Preferen</w:t>
      </w:r>
      <w:r w:rsidR="003D4E62" w:rsidRPr="00E1729A">
        <w:rPr>
          <w:rFonts w:asciiTheme="minorHAnsi" w:hAnsiTheme="minorHAnsi" w:cstheme="minorHAnsi"/>
          <w:sz w:val="20"/>
          <w:szCs w:val="20"/>
          <w:lang w:val="id-ID"/>
        </w:rPr>
        <w:t xml:space="preserve"> </w:t>
      </w:r>
      <w:del w:id="231" w:author="OLTRE" w:date="2024-07-03T14:53:00Z">
        <w:r w:rsidR="003D4E62" w:rsidRPr="00707976">
          <w:rPr>
            <w:rFonts w:asciiTheme="minorHAnsi" w:hAnsiTheme="minorHAnsi" w:cstheme="minorHAnsi"/>
            <w:sz w:val="20"/>
            <w:szCs w:val="20"/>
            <w:lang w:val="id-ID"/>
          </w:rPr>
          <w:delText>Kelas</w:delText>
        </w:r>
      </w:del>
      <w:ins w:id="232"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merupakan saham preferen yang dikeluarkan oleh Perseroan, dengan hak istimewa sebagai berikut:</w:t>
      </w:r>
    </w:p>
    <w:p w14:paraId="339A2812"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Dividen</w:t>
      </w:r>
    </w:p>
    <w:p w14:paraId="3C000C10" w14:textId="1EA7722E" w:rsidR="005A670F" w:rsidRPr="00E1729A" w:rsidRDefault="00F777A5"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Pemegang </w:t>
      </w:r>
      <w:ins w:id="233" w:author="OLTRE" w:date="2024-07-03T14:53:00Z">
        <w:r w:rsidRPr="003E5E66">
          <w:rPr>
            <w:rFonts w:asciiTheme="minorHAnsi" w:hAnsiTheme="minorHAnsi" w:cstheme="minorHAnsi"/>
            <w:sz w:val="20"/>
            <w:szCs w:val="20"/>
            <w:lang w:val="id-ID"/>
          </w:rPr>
          <w:t xml:space="preserve">saham </w:t>
        </w:r>
      </w:ins>
      <w:proofErr w:type="spellStart"/>
      <w:r w:rsidRPr="00E1729A">
        <w:rPr>
          <w:rFonts w:asciiTheme="minorHAnsi" w:hAnsiTheme="minorHAnsi"/>
          <w:sz w:val="20"/>
          <w:lang w:val="id-ID"/>
        </w:rPr>
        <w:t>Saham</w:t>
      </w:r>
      <w:proofErr w:type="spellEnd"/>
      <w:r w:rsidRPr="00E1729A">
        <w:rPr>
          <w:rFonts w:asciiTheme="minorHAnsi" w:hAnsiTheme="minorHAnsi"/>
          <w:sz w:val="20"/>
          <w:lang w:val="id-ID"/>
        </w:rPr>
        <w:t xml:space="preserve"> Preferen </w:t>
      </w:r>
      <w:del w:id="234" w:author="OLTRE" w:date="2024-07-03T14:53:00Z">
        <w:r w:rsidR="005A670F" w:rsidRPr="00707976">
          <w:rPr>
            <w:rFonts w:asciiTheme="minorHAnsi" w:hAnsiTheme="minorHAnsi" w:cstheme="minorHAnsi"/>
            <w:sz w:val="20"/>
            <w:szCs w:val="20"/>
            <w:lang w:val="id-ID"/>
          </w:rPr>
          <w:delText>kelas</w:delText>
        </w:r>
      </w:del>
      <w:ins w:id="235"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berhak untuk menerima pembayaran </w:t>
      </w:r>
      <w:del w:id="236" w:author="OLTRE" w:date="2024-07-03T14:53:00Z">
        <w:r w:rsidR="005A670F" w:rsidRPr="00707976">
          <w:rPr>
            <w:rFonts w:asciiTheme="minorHAnsi" w:hAnsiTheme="minorHAnsi" w:cstheme="minorHAnsi"/>
            <w:sz w:val="20"/>
            <w:szCs w:val="20"/>
            <w:lang w:val="id-ID"/>
          </w:rPr>
          <w:delText>deviden lebih</w:delText>
        </w:r>
      </w:del>
      <w:ins w:id="237" w:author="OLTRE" w:date="2024-07-03T14:53:00Z">
        <w:r w:rsidRPr="003E5E66">
          <w:rPr>
            <w:rFonts w:asciiTheme="minorHAnsi" w:hAnsiTheme="minorHAnsi" w:cstheme="minorHAnsi"/>
            <w:sz w:val="20"/>
            <w:szCs w:val="20"/>
            <w:lang w:val="id-ID"/>
          </w:rPr>
          <w:t>dividen terlebih</w:t>
        </w:r>
      </w:ins>
      <w:r w:rsidRPr="00E1729A">
        <w:rPr>
          <w:rFonts w:asciiTheme="minorHAnsi" w:hAnsiTheme="minorHAnsi"/>
          <w:sz w:val="20"/>
          <w:lang w:val="id-ID"/>
        </w:rPr>
        <w:t xml:space="preserve"> dahulu dari </w:t>
      </w:r>
      <w:del w:id="238" w:author="OLTRE" w:date="2024-07-03T14:53:00Z">
        <w:r w:rsidR="005A670F" w:rsidRPr="00707976">
          <w:rPr>
            <w:rFonts w:asciiTheme="minorHAnsi" w:hAnsiTheme="minorHAnsi" w:cstheme="minorHAnsi"/>
            <w:sz w:val="20"/>
            <w:szCs w:val="20"/>
            <w:lang w:val="id-ID"/>
          </w:rPr>
          <w:delText>pada</w:delText>
        </w:r>
      </w:del>
      <w:ins w:id="239" w:author="OLTRE" w:date="2024-07-03T14:53:00Z">
        <w:r w:rsidRPr="003E5E66">
          <w:rPr>
            <w:rFonts w:asciiTheme="minorHAnsi" w:hAnsiTheme="minorHAnsi" w:cstheme="minorHAnsi"/>
            <w:sz w:val="20"/>
            <w:szCs w:val="20"/>
            <w:lang w:val="id-ID"/>
          </w:rPr>
          <w:t>pembayaran dividen kepada</w:t>
        </w:r>
      </w:ins>
      <w:r w:rsidRPr="00E1729A">
        <w:rPr>
          <w:rFonts w:asciiTheme="minorHAnsi" w:hAnsiTheme="minorHAnsi"/>
          <w:sz w:val="20"/>
          <w:lang w:val="id-ID"/>
        </w:rPr>
        <w:t xml:space="preserve"> pemegang Saham Biasa</w:t>
      </w:r>
      <w:del w:id="240" w:author="OLTRE" w:date="2024-07-03T14:53:00Z">
        <w:r w:rsidR="005A670F" w:rsidRPr="00707976">
          <w:rPr>
            <w:rFonts w:asciiTheme="minorHAnsi" w:hAnsiTheme="minorHAnsi" w:cstheme="minorHAnsi"/>
            <w:sz w:val="20"/>
            <w:szCs w:val="20"/>
            <w:lang w:val="id-ID"/>
          </w:rPr>
          <w:delText>. Pembayaran atas deviden</w:delText>
        </w:r>
      </w:del>
      <w:ins w:id="241" w:author="OLTRE" w:date="2024-07-03T14:53:00Z">
        <w:r w:rsidR="00A06DC8">
          <w:rPr>
            <w:rFonts w:asciiTheme="minorHAnsi" w:hAnsiTheme="minorHAnsi"/>
            <w:sz w:val="20"/>
            <w:lang w:val="id-ID"/>
          </w:rPr>
          <w:t xml:space="preserve"> Seri A</w:t>
        </w:r>
        <w:r w:rsidRPr="00E1729A">
          <w:rPr>
            <w:rFonts w:asciiTheme="minorHAnsi" w:hAnsiTheme="minorHAnsi"/>
            <w:sz w:val="20"/>
            <w:lang w:val="id-ID"/>
          </w:rPr>
          <w:t xml:space="preserve">. </w:t>
        </w:r>
        <w:r w:rsidRPr="003E5E66">
          <w:rPr>
            <w:rFonts w:asciiTheme="minorHAnsi" w:hAnsiTheme="minorHAnsi" w:cstheme="minorHAnsi"/>
            <w:sz w:val="20"/>
            <w:szCs w:val="20"/>
            <w:lang w:val="id-ID"/>
          </w:rPr>
          <w:t>Dividen</w:t>
        </w:r>
      </w:ins>
      <w:r w:rsidRPr="00E1729A">
        <w:rPr>
          <w:rFonts w:asciiTheme="minorHAnsi" w:hAnsiTheme="minorHAnsi"/>
          <w:sz w:val="20"/>
          <w:lang w:val="id-ID"/>
        </w:rPr>
        <w:t xml:space="preserve"> tersebut akan dibayarkan</w:t>
      </w:r>
      <w:ins w:id="242" w:author="OLTRE" w:date="2024-07-03T14:53:00Z">
        <w:r w:rsidRPr="003E5E66">
          <w:rPr>
            <w:rFonts w:asciiTheme="minorHAnsi" w:hAnsiTheme="minorHAnsi" w:cstheme="minorHAnsi"/>
            <w:sz w:val="20"/>
            <w:szCs w:val="20"/>
            <w:lang w:val="id-ID"/>
          </w:rPr>
          <w:t xml:space="preserve"> berdasarkan persetujuan dari</w:t>
        </w:r>
      </w:ins>
      <w:r w:rsidRPr="00E1729A">
        <w:rPr>
          <w:rFonts w:asciiTheme="minorHAnsi" w:hAnsiTheme="minorHAnsi"/>
          <w:sz w:val="20"/>
          <w:lang w:val="id-ID"/>
        </w:rPr>
        <w:t xml:space="preserve"> dan dianggap telah disetujui oleh Dewan Komisaris.</w:t>
      </w:r>
    </w:p>
    <w:p w14:paraId="68DB8D43"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w:t>
      </w:r>
    </w:p>
    <w:p w14:paraId="49C7402C" w14:textId="6629814C" w:rsidR="005A670F" w:rsidRPr="00E1729A" w:rsidRDefault="00F777A5"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Tiap lembar Saham Preferen dapat dikonversikan </w:t>
      </w:r>
      <w:proofErr w:type="spellStart"/>
      <w:r w:rsidRPr="00E1729A">
        <w:rPr>
          <w:rFonts w:asciiTheme="minorHAnsi" w:hAnsiTheme="minorHAnsi"/>
          <w:sz w:val="20"/>
          <w:lang w:val="id-ID"/>
        </w:rPr>
        <w:t>kapanpun</w:t>
      </w:r>
      <w:proofErr w:type="spellEnd"/>
      <w:del w:id="243" w:author="OLTRE" w:date="2024-07-03T14:53:00Z">
        <w:r w:rsidR="005A670F" w:rsidRPr="00707976">
          <w:rPr>
            <w:rFonts w:asciiTheme="minorHAnsi" w:hAnsiTheme="minorHAnsi" w:cstheme="minorHAnsi"/>
            <w:sz w:val="20"/>
            <w:szCs w:val="20"/>
            <w:lang w:val="id-ID"/>
          </w:rPr>
          <w:delText xml:space="preserve">, sesuai </w:delText>
        </w:r>
      </w:del>
      <w:ins w:id="244" w:author="OLTRE" w:date="2024-07-03T14:53:00Z">
        <w:r w:rsidRPr="003E5E66">
          <w:rPr>
            <w:rFonts w:asciiTheme="minorHAnsi" w:hAnsiTheme="minorHAnsi" w:cstheme="minorHAnsi"/>
            <w:sz w:val="20"/>
            <w:szCs w:val="20"/>
            <w:lang w:val="id-ID"/>
          </w:rPr>
          <w:t xml:space="preserve"> menjadi Saham Biasa</w:t>
        </w:r>
        <w:r w:rsidR="00A06DC8">
          <w:rPr>
            <w:rFonts w:asciiTheme="minorHAnsi" w:hAnsiTheme="minorHAnsi" w:cstheme="minorHAnsi"/>
            <w:sz w:val="20"/>
            <w:szCs w:val="20"/>
            <w:lang w:val="id-ID"/>
          </w:rPr>
          <w:t xml:space="preserve"> Seri A</w:t>
        </w:r>
        <w:r w:rsidRPr="003E5E66">
          <w:rPr>
            <w:rFonts w:asciiTheme="minorHAnsi" w:hAnsiTheme="minorHAnsi" w:cstheme="minorHAnsi"/>
            <w:sz w:val="20"/>
            <w:szCs w:val="20"/>
            <w:lang w:val="id-ID"/>
          </w:rPr>
          <w:t xml:space="preserve">  berdasarkan </w:t>
        </w:r>
      </w:ins>
      <w:r w:rsidRPr="00E1729A">
        <w:rPr>
          <w:rFonts w:asciiTheme="minorHAnsi" w:hAnsiTheme="minorHAnsi"/>
          <w:sz w:val="20"/>
          <w:lang w:val="id-ID"/>
        </w:rPr>
        <w:t xml:space="preserve">pilihan </w:t>
      </w:r>
      <w:del w:id="245" w:author="OLTRE" w:date="2024-07-03T14:53:00Z">
        <w:r w:rsidR="005A670F" w:rsidRPr="00707976">
          <w:rPr>
            <w:rFonts w:asciiTheme="minorHAnsi" w:hAnsiTheme="minorHAnsi" w:cstheme="minorHAnsi"/>
            <w:sz w:val="20"/>
            <w:szCs w:val="20"/>
            <w:lang w:val="id-ID"/>
          </w:rPr>
          <w:delText xml:space="preserve">dari </w:delText>
        </w:r>
      </w:del>
      <w:r w:rsidRPr="00E1729A">
        <w:rPr>
          <w:rFonts w:asciiTheme="minorHAnsi" w:hAnsiTheme="minorHAnsi"/>
          <w:sz w:val="20"/>
          <w:lang w:val="id-ID"/>
        </w:rPr>
        <w:t xml:space="preserve">pemegang </w:t>
      </w:r>
      <w:del w:id="246" w:author="OLTRE" w:date="2024-07-03T14:53:00Z">
        <w:r w:rsidR="005A670F" w:rsidRPr="00707976">
          <w:rPr>
            <w:rFonts w:asciiTheme="minorHAnsi" w:hAnsiTheme="minorHAnsi" w:cstheme="minorHAnsi"/>
            <w:sz w:val="20"/>
            <w:szCs w:val="20"/>
            <w:lang w:val="id-ID"/>
          </w:rPr>
          <w:delText>saham</w:delText>
        </w:r>
      </w:del>
      <w:ins w:id="247" w:author="OLTRE" w:date="2024-07-03T14:53:00Z">
        <w:r w:rsidRPr="003E5E66">
          <w:rPr>
            <w:rFonts w:asciiTheme="minorHAnsi" w:hAnsiTheme="minorHAnsi" w:cstheme="minorHAnsi"/>
            <w:sz w:val="20"/>
            <w:szCs w:val="20"/>
            <w:lang w:val="id-ID"/>
          </w:rPr>
          <w:t>Saham</w:t>
        </w:r>
      </w:ins>
      <w:r w:rsidRPr="00E1729A">
        <w:rPr>
          <w:rFonts w:asciiTheme="minorHAnsi" w:hAnsiTheme="minorHAnsi"/>
          <w:sz w:val="20"/>
          <w:lang w:val="id-ID"/>
        </w:rPr>
        <w:t xml:space="preserve"> Preferen</w:t>
      </w:r>
      <w:del w:id="248" w:author="OLTRE" w:date="2024-07-03T14:53:00Z">
        <w:r w:rsidR="005A670F" w:rsidRPr="00707976">
          <w:rPr>
            <w:rFonts w:asciiTheme="minorHAnsi" w:hAnsiTheme="minorHAnsi" w:cstheme="minorHAnsi"/>
            <w:sz w:val="20"/>
            <w:szCs w:val="20"/>
            <w:lang w:val="id-ID"/>
          </w:rPr>
          <w:delText>, menjadi Saham Biasa.</w:delText>
        </w:r>
      </w:del>
      <w:ins w:id="249" w:author="OLTRE" w:date="2024-07-03T14:53:00Z">
        <w:r w:rsidRPr="003E5E66">
          <w:rPr>
            <w:rFonts w:asciiTheme="minorHAnsi" w:hAnsiTheme="minorHAnsi" w:cstheme="minorHAnsi"/>
            <w:sz w:val="20"/>
            <w:szCs w:val="20"/>
            <w:lang w:val="id-ID"/>
          </w:rPr>
          <w:t>.</w:t>
        </w:r>
      </w:ins>
      <w:r w:rsidRPr="00E1729A">
        <w:rPr>
          <w:rFonts w:asciiTheme="minorHAnsi" w:hAnsiTheme="minorHAnsi"/>
          <w:sz w:val="20"/>
          <w:lang w:val="id-ID"/>
        </w:rPr>
        <w:t xml:space="preserve"> Nilai konversi adalah 1:1 (satu banding satu) </w:t>
      </w:r>
      <w:del w:id="250" w:author="OLTRE" w:date="2024-07-03T14:53:00Z">
        <w:r w:rsidR="005A670F" w:rsidRPr="00707976">
          <w:rPr>
            <w:rFonts w:asciiTheme="minorHAnsi" w:hAnsiTheme="minorHAnsi" w:cstheme="minorHAnsi"/>
            <w:sz w:val="20"/>
            <w:szCs w:val="20"/>
            <w:lang w:val="id-ID"/>
          </w:rPr>
          <w:delText xml:space="preserve">berdasarkan </w:delText>
        </w:r>
      </w:del>
      <w:ins w:id="251" w:author="OLTRE" w:date="2024-07-03T14:53:00Z">
        <w:r w:rsidRPr="003E5E66">
          <w:rPr>
            <w:rFonts w:asciiTheme="minorHAnsi" w:hAnsiTheme="minorHAnsi" w:cstheme="minorHAnsi"/>
            <w:sz w:val="20"/>
            <w:szCs w:val="20"/>
            <w:lang w:val="id-ID"/>
          </w:rPr>
          <w:t xml:space="preserve">dengan tunduk pada </w:t>
        </w:r>
      </w:ins>
      <w:r w:rsidRPr="00E1729A">
        <w:rPr>
          <w:rFonts w:asciiTheme="minorHAnsi" w:hAnsiTheme="minorHAnsi"/>
          <w:sz w:val="20"/>
          <w:lang w:val="id-ID"/>
        </w:rPr>
        <w:t xml:space="preserve">“Ketentuan Anti </w:t>
      </w:r>
      <w:proofErr w:type="spellStart"/>
      <w:r w:rsidRPr="00E1729A">
        <w:rPr>
          <w:rFonts w:asciiTheme="minorHAnsi" w:hAnsiTheme="minorHAnsi"/>
          <w:sz w:val="20"/>
          <w:lang w:val="id-ID"/>
        </w:rPr>
        <w:t>Dilusi</w:t>
      </w:r>
      <w:proofErr w:type="spellEnd"/>
      <w:r w:rsidRPr="00E1729A">
        <w:rPr>
          <w:rFonts w:asciiTheme="minorHAnsi" w:hAnsiTheme="minorHAnsi"/>
          <w:sz w:val="20"/>
          <w:lang w:val="id-ID"/>
        </w:rPr>
        <w:t>”</w:t>
      </w:r>
      <w:ins w:id="252" w:author="OLTRE" w:date="2024-07-03T14:53:00Z">
        <w:r w:rsidRPr="003E5E66">
          <w:rPr>
            <w:rFonts w:asciiTheme="minorHAnsi" w:hAnsiTheme="minorHAnsi" w:cstheme="minorHAnsi"/>
            <w:sz w:val="20"/>
            <w:szCs w:val="20"/>
            <w:lang w:val="id-ID"/>
          </w:rPr>
          <w:t xml:space="preserve"> sebagaimana dijelaskan</w:t>
        </w:r>
      </w:ins>
      <w:r w:rsidRPr="00E1729A">
        <w:rPr>
          <w:rFonts w:asciiTheme="minorHAnsi" w:hAnsiTheme="minorHAnsi"/>
          <w:sz w:val="20"/>
          <w:lang w:val="id-ID"/>
        </w:rPr>
        <w:t xml:space="preserve"> di bawah ini.</w:t>
      </w:r>
    </w:p>
    <w:p w14:paraId="7BF5A2FC"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 Otomatis</w:t>
      </w:r>
    </w:p>
    <w:p w14:paraId="197A96EF" w14:textId="648962B4" w:rsidR="005A670F" w:rsidRPr="00E1729A" w:rsidRDefault="005A670F" w:rsidP="005A670F">
      <w:pPr>
        <w:spacing w:line="276" w:lineRule="auto"/>
        <w:ind w:left="2160"/>
        <w:jc w:val="both"/>
        <w:rPr>
          <w:rFonts w:asciiTheme="minorHAnsi" w:hAnsiTheme="minorHAnsi" w:cstheme="minorHAnsi"/>
          <w:sz w:val="20"/>
          <w:szCs w:val="20"/>
          <w:lang w:val="id-ID"/>
        </w:rPr>
      </w:pPr>
      <w:del w:id="253" w:author="OLTRE" w:date="2024-07-03T14:53:00Z">
        <w:r w:rsidRPr="00707976">
          <w:rPr>
            <w:rFonts w:asciiTheme="minorHAnsi" w:hAnsiTheme="minorHAnsi" w:cstheme="minorHAnsi"/>
            <w:sz w:val="20"/>
            <w:szCs w:val="20"/>
            <w:lang w:val="id-ID"/>
          </w:rPr>
          <w:delText>Setiap</w:delText>
        </w:r>
      </w:del>
      <w:ins w:id="254" w:author="OLTRE" w:date="2024-07-03T14:53:00Z">
        <w:r w:rsidR="00F777A5" w:rsidRPr="003E5E66">
          <w:rPr>
            <w:rFonts w:asciiTheme="minorHAnsi" w:hAnsiTheme="minorHAnsi" w:cstheme="minorHAnsi"/>
            <w:sz w:val="20"/>
            <w:szCs w:val="20"/>
            <w:lang w:val="id-ID"/>
          </w:rPr>
          <w:t>Masing-masing</w:t>
        </w:r>
      </w:ins>
      <w:r w:rsidR="00F777A5" w:rsidRPr="00E1729A">
        <w:rPr>
          <w:rFonts w:asciiTheme="minorHAnsi" w:hAnsiTheme="minorHAnsi"/>
          <w:sz w:val="20"/>
          <w:lang w:val="id-ID"/>
        </w:rPr>
        <w:t xml:space="preserve"> Saham Preferen </w:t>
      </w:r>
      <w:del w:id="255" w:author="OLTRE" w:date="2024-07-03T14:53:00Z">
        <w:r w:rsidRPr="00707976">
          <w:rPr>
            <w:rFonts w:asciiTheme="minorHAnsi" w:hAnsiTheme="minorHAnsi" w:cstheme="minorHAnsi"/>
            <w:sz w:val="20"/>
            <w:szCs w:val="20"/>
            <w:lang w:val="id-ID"/>
          </w:rPr>
          <w:delText xml:space="preserve">akan </w:delText>
        </w:r>
      </w:del>
      <w:r w:rsidR="00F777A5" w:rsidRPr="00E1729A">
        <w:rPr>
          <w:rFonts w:asciiTheme="minorHAnsi" w:hAnsiTheme="minorHAnsi"/>
          <w:sz w:val="20"/>
          <w:lang w:val="id-ID"/>
        </w:rPr>
        <w:t xml:space="preserve">secara otomatis </w:t>
      </w:r>
      <w:del w:id="256" w:author="OLTRE" w:date="2024-07-03T14:53:00Z">
        <w:r w:rsidRPr="00707976">
          <w:rPr>
            <w:rFonts w:asciiTheme="minorHAnsi" w:hAnsiTheme="minorHAnsi" w:cstheme="minorHAnsi"/>
            <w:sz w:val="20"/>
            <w:szCs w:val="20"/>
            <w:lang w:val="id-ID"/>
          </w:rPr>
          <w:delText>dikonversi</w:delText>
        </w:r>
      </w:del>
      <w:ins w:id="257" w:author="OLTRE" w:date="2024-07-03T14:53:00Z">
        <w:r w:rsidR="00F777A5" w:rsidRPr="003E5E66">
          <w:rPr>
            <w:rFonts w:asciiTheme="minorHAnsi" w:hAnsiTheme="minorHAnsi" w:cstheme="minorHAnsi"/>
            <w:sz w:val="20"/>
            <w:szCs w:val="20"/>
            <w:lang w:val="id-ID"/>
          </w:rPr>
          <w:t>akan dikonversikan</w:t>
        </w:r>
      </w:ins>
      <w:r w:rsidR="00F777A5" w:rsidRPr="00E1729A">
        <w:rPr>
          <w:rFonts w:asciiTheme="minorHAnsi" w:hAnsiTheme="minorHAnsi"/>
          <w:sz w:val="20"/>
          <w:lang w:val="id-ID"/>
        </w:rPr>
        <w:t xml:space="preserve"> menjadi Saham Biasa</w:t>
      </w:r>
      <w:ins w:id="258" w:author="OLTRE" w:date="2024-07-03T14:53:00Z">
        <w:r w:rsidR="00CB365E">
          <w:rPr>
            <w:rFonts w:asciiTheme="minorHAnsi" w:hAnsiTheme="minorHAnsi"/>
            <w:sz w:val="20"/>
            <w:lang w:val="id-ID"/>
          </w:rPr>
          <w:t xml:space="preserve"> Seri A</w:t>
        </w:r>
      </w:ins>
      <w:r w:rsidR="00F777A5" w:rsidRPr="00E1729A">
        <w:rPr>
          <w:rFonts w:asciiTheme="minorHAnsi" w:hAnsiTheme="minorHAnsi"/>
          <w:sz w:val="20"/>
          <w:lang w:val="id-ID"/>
        </w:rPr>
        <w:t xml:space="preserve">, pada </w:t>
      </w:r>
      <w:del w:id="259" w:author="OLTRE" w:date="2024-07-03T14:53:00Z">
        <w:r w:rsidRPr="00707976">
          <w:rPr>
            <w:rFonts w:asciiTheme="minorHAnsi" w:hAnsiTheme="minorHAnsi" w:cstheme="minorHAnsi"/>
            <w:sz w:val="20"/>
            <w:szCs w:val="20"/>
            <w:lang w:val="id-ID"/>
          </w:rPr>
          <w:delText xml:space="preserve">saat </w:delText>
        </w:r>
      </w:del>
      <w:r w:rsidR="00F777A5" w:rsidRPr="00E1729A">
        <w:rPr>
          <w:rFonts w:asciiTheme="minorHAnsi" w:hAnsiTheme="minorHAnsi"/>
          <w:sz w:val="20"/>
          <w:lang w:val="id-ID"/>
        </w:rPr>
        <w:t xml:space="preserve">penutupan IPO </w:t>
      </w:r>
      <w:del w:id="260" w:author="OLTRE" w:date="2024-07-03T14:53:00Z">
        <w:r w:rsidRPr="00707976">
          <w:rPr>
            <w:rFonts w:asciiTheme="minorHAnsi" w:hAnsiTheme="minorHAnsi" w:cstheme="minorHAnsi"/>
            <w:sz w:val="20"/>
            <w:szCs w:val="20"/>
            <w:lang w:val="id-ID"/>
          </w:rPr>
          <w:delText xml:space="preserve">yang dijamin </w:delText>
        </w:r>
      </w:del>
      <w:r w:rsidR="00F777A5" w:rsidRPr="00E1729A">
        <w:rPr>
          <w:rFonts w:asciiTheme="minorHAnsi" w:hAnsiTheme="minorHAnsi"/>
          <w:sz w:val="20"/>
          <w:lang w:val="id-ID"/>
        </w:rPr>
        <w:t xml:space="preserve">dengan </w:t>
      </w:r>
      <w:del w:id="261" w:author="OLTRE" w:date="2024-07-03T14:53:00Z">
        <w:r w:rsidRPr="00707976">
          <w:rPr>
            <w:rFonts w:asciiTheme="minorHAnsi" w:hAnsiTheme="minorHAnsi" w:cstheme="minorHAnsi"/>
            <w:sz w:val="20"/>
            <w:szCs w:val="20"/>
            <w:lang w:val="id-ID"/>
          </w:rPr>
          <w:delText>kuat dengan hasil</w:delText>
        </w:r>
      </w:del>
      <w:ins w:id="262" w:author="OLTRE" w:date="2024-07-03T14:53:00Z">
        <w:r w:rsidR="00F777A5" w:rsidRPr="003E5E66">
          <w:rPr>
            <w:rFonts w:asciiTheme="minorHAnsi" w:hAnsiTheme="minorHAnsi" w:cstheme="minorHAnsi"/>
            <w:sz w:val="20"/>
            <w:szCs w:val="20"/>
            <w:lang w:val="id-ID"/>
          </w:rPr>
          <w:t>nilai</w:t>
        </w:r>
      </w:ins>
      <w:r w:rsidR="00F777A5" w:rsidRPr="00E1729A">
        <w:rPr>
          <w:rFonts w:asciiTheme="minorHAnsi" w:hAnsiTheme="minorHAnsi"/>
          <w:sz w:val="20"/>
          <w:lang w:val="id-ID"/>
        </w:rPr>
        <w:t xml:space="preserve"> penawaran </w:t>
      </w:r>
      <w:del w:id="263" w:author="OLTRE" w:date="2024-07-03T14:53:00Z">
        <w:r w:rsidRPr="00707976">
          <w:rPr>
            <w:rFonts w:asciiTheme="minorHAnsi" w:hAnsiTheme="minorHAnsi" w:cstheme="minorHAnsi"/>
            <w:sz w:val="20"/>
            <w:szCs w:val="20"/>
            <w:lang w:val="id-ID"/>
          </w:rPr>
          <w:delText>kotor</w:delText>
        </w:r>
      </w:del>
      <w:proofErr w:type="spellStart"/>
      <w:ins w:id="264" w:author="OLTRE" w:date="2024-07-03T14:53:00Z">
        <w:r w:rsidR="00F777A5" w:rsidRPr="003E5E66">
          <w:rPr>
            <w:rFonts w:asciiTheme="minorHAnsi" w:hAnsiTheme="minorHAnsi" w:cstheme="minorHAnsi"/>
            <w:sz w:val="20"/>
            <w:szCs w:val="20"/>
            <w:lang w:val="id-ID"/>
          </w:rPr>
          <w:t>gross</w:t>
        </w:r>
        <w:proofErr w:type="spellEnd"/>
        <w:r w:rsidR="00F777A5" w:rsidRPr="003E5E66">
          <w:rPr>
            <w:rFonts w:asciiTheme="minorHAnsi" w:hAnsiTheme="minorHAnsi" w:cstheme="minorHAnsi"/>
            <w:sz w:val="20"/>
            <w:szCs w:val="20"/>
            <w:lang w:val="id-ID"/>
          </w:rPr>
          <w:t xml:space="preserve"> yang</w:t>
        </w:r>
      </w:ins>
      <w:r w:rsidR="00F777A5" w:rsidRPr="00E1729A">
        <w:rPr>
          <w:rFonts w:asciiTheme="minorHAnsi" w:hAnsiTheme="minorHAnsi"/>
          <w:sz w:val="20"/>
          <w:lang w:val="id-ID"/>
        </w:rPr>
        <w:t xml:space="preserve"> lebih </w:t>
      </w:r>
      <w:ins w:id="265" w:author="OLTRE" w:date="2024-07-03T14:53:00Z">
        <w:r w:rsidR="00F777A5" w:rsidRPr="003E5E66">
          <w:rPr>
            <w:rFonts w:asciiTheme="minorHAnsi" w:hAnsiTheme="minorHAnsi" w:cstheme="minorHAnsi"/>
            <w:sz w:val="20"/>
            <w:szCs w:val="20"/>
            <w:lang w:val="id-ID"/>
          </w:rPr>
          <w:t xml:space="preserve">besar </w:t>
        </w:r>
      </w:ins>
      <w:r w:rsidR="00F777A5" w:rsidRPr="00E1729A">
        <w:rPr>
          <w:rFonts w:asciiTheme="minorHAnsi" w:hAnsiTheme="minorHAnsi"/>
          <w:sz w:val="20"/>
          <w:lang w:val="id-ID"/>
        </w:rPr>
        <w:t>dari</w:t>
      </w:r>
      <w:ins w:id="266" w:author="OLTRE" w:date="2024-07-03T14:53:00Z">
        <w:r w:rsidR="00F777A5" w:rsidRPr="003E5E66">
          <w:rPr>
            <w:rFonts w:asciiTheme="minorHAnsi" w:hAnsiTheme="minorHAnsi" w:cstheme="minorHAnsi"/>
            <w:sz w:val="20"/>
            <w:szCs w:val="20"/>
            <w:lang w:val="id-ID"/>
          </w:rPr>
          <w:t xml:space="preserve"> </w:t>
        </w:r>
      </w:ins>
      <w:r w:rsidRPr="00E1729A">
        <w:rPr>
          <w:rFonts w:asciiTheme="minorHAnsi" w:hAnsiTheme="minorHAnsi" w:cstheme="minorHAnsi"/>
          <w:sz w:val="20"/>
          <w:szCs w:val="20"/>
          <w:lang w:val="id-ID"/>
        </w:rPr>
        <w:t xml:space="preserve"> US$25.000.000 (dua puluh lima juta </w:t>
      </w:r>
      <w:r w:rsidR="00A2061E" w:rsidRPr="00E1729A">
        <w:rPr>
          <w:rFonts w:asciiTheme="minorHAnsi" w:hAnsiTheme="minorHAnsi" w:cstheme="minorHAnsi"/>
          <w:sz w:val="20"/>
          <w:szCs w:val="20"/>
          <w:lang w:val="id-ID"/>
        </w:rPr>
        <w:t>D</w:t>
      </w:r>
      <w:r w:rsidR="00B31BD0" w:rsidRPr="00E1729A">
        <w:rPr>
          <w:rFonts w:asciiTheme="minorHAnsi" w:hAnsiTheme="minorHAnsi" w:cstheme="minorHAnsi"/>
          <w:sz w:val="20"/>
          <w:szCs w:val="20"/>
          <w:lang w:val="id-ID"/>
        </w:rPr>
        <w:t xml:space="preserve">olar </w:t>
      </w:r>
      <w:r w:rsidRPr="00E1729A">
        <w:rPr>
          <w:rFonts w:asciiTheme="minorHAnsi" w:hAnsiTheme="minorHAnsi" w:cstheme="minorHAnsi"/>
          <w:sz w:val="20"/>
          <w:szCs w:val="20"/>
          <w:lang w:val="id-ID"/>
        </w:rPr>
        <w:t xml:space="preserve">Amerika </w:t>
      </w:r>
      <w:r w:rsidR="00B31BD0" w:rsidRPr="00E1729A">
        <w:rPr>
          <w:rFonts w:asciiTheme="minorHAnsi" w:hAnsiTheme="minorHAnsi" w:cstheme="minorHAnsi"/>
          <w:sz w:val="20"/>
          <w:szCs w:val="20"/>
          <w:lang w:val="id-ID"/>
        </w:rPr>
        <w:t>Serikat</w:t>
      </w:r>
      <w:del w:id="267" w:author="OLTRE" w:date="2024-07-03T14:53:00Z">
        <w:r w:rsidRPr="00707976">
          <w:rPr>
            <w:rFonts w:asciiTheme="minorHAnsi" w:hAnsiTheme="minorHAnsi" w:cstheme="minorHAnsi"/>
            <w:sz w:val="20"/>
            <w:szCs w:val="20"/>
            <w:lang w:val="id-ID"/>
          </w:rPr>
          <w:delText>).</w:delText>
        </w:r>
      </w:del>
      <w:ins w:id="268" w:author="OLTRE" w:date="2024-07-03T14:53:00Z">
        <w:r w:rsidRPr="00E1729A">
          <w:rPr>
            <w:rFonts w:asciiTheme="minorHAnsi" w:hAnsiTheme="minorHAnsi" w:cstheme="minorHAnsi"/>
            <w:sz w:val="20"/>
            <w:szCs w:val="20"/>
            <w:lang w:val="id-ID"/>
          </w:rPr>
          <w:t>)</w:t>
        </w:r>
        <w:r w:rsidR="00A9637F">
          <w:rPr>
            <w:rFonts w:asciiTheme="minorHAnsi" w:hAnsiTheme="minorHAnsi" w:cstheme="minorHAnsi"/>
            <w:sz w:val="20"/>
            <w:szCs w:val="20"/>
            <w:lang w:val="id-ID"/>
          </w:rPr>
          <w:t xml:space="preserve"> atau setara dengan </w:t>
        </w:r>
        <w:commentRangeStart w:id="269"/>
        <w:r w:rsidR="00A9637F">
          <w:rPr>
            <w:rFonts w:asciiTheme="minorHAnsi" w:hAnsiTheme="minorHAnsi" w:cstheme="minorHAnsi"/>
            <w:sz w:val="20"/>
            <w:szCs w:val="20"/>
            <w:lang w:val="id-ID"/>
          </w:rPr>
          <w:t>Rp. [</w:t>
        </w:r>
        <w:r w:rsidR="00CA6F19">
          <w:rPr>
            <w:rFonts w:asciiTheme="minorHAnsi" w:hAnsiTheme="minorHAnsi" w:cstheme="minorHAnsi"/>
            <w:sz w:val="20"/>
            <w:szCs w:val="20"/>
            <w:lang w:val="id-ID"/>
          </w:rPr>
          <w:t>400.000.000.000 (empat ratus miliar Rupiah</w:t>
        </w:r>
        <w:r w:rsidR="00A9637F">
          <w:rPr>
            <w:rFonts w:asciiTheme="minorHAnsi" w:hAnsiTheme="minorHAnsi" w:cstheme="minorHAnsi"/>
            <w:sz w:val="20"/>
            <w:szCs w:val="20"/>
            <w:lang w:val="id-ID"/>
          </w:rPr>
          <w:t>]</w:t>
        </w:r>
        <w:commentRangeEnd w:id="269"/>
        <w:r w:rsidR="00E90B9D">
          <w:rPr>
            <w:rStyle w:val="CommentReference"/>
          </w:rPr>
          <w:commentReference w:id="269"/>
        </w:r>
        <w:r w:rsidRPr="00E1729A">
          <w:rPr>
            <w:rFonts w:asciiTheme="minorHAnsi" w:hAnsiTheme="minorHAnsi" w:cstheme="minorHAnsi"/>
            <w:sz w:val="20"/>
            <w:szCs w:val="20"/>
            <w:lang w:val="id-ID"/>
          </w:rPr>
          <w:t>.</w:t>
        </w:r>
      </w:ins>
    </w:p>
    <w:p w14:paraId="0EFD0C32"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Perlindungan Anti-</w:t>
      </w:r>
      <w:proofErr w:type="spellStart"/>
      <w:r w:rsidRPr="00E1729A">
        <w:rPr>
          <w:rFonts w:asciiTheme="minorHAnsi" w:hAnsiTheme="minorHAnsi" w:cstheme="minorHAnsi"/>
          <w:sz w:val="20"/>
          <w:szCs w:val="20"/>
          <w:lang w:val="id-ID"/>
        </w:rPr>
        <w:t>Dilusi</w:t>
      </w:r>
      <w:proofErr w:type="spellEnd"/>
    </w:p>
    <w:p w14:paraId="1CC98493" w14:textId="4B9455FB" w:rsidR="005A670F" w:rsidRPr="00E1729A" w:rsidRDefault="00F777A5" w:rsidP="00B31BD0">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Rasio konversi </w:t>
      </w:r>
      <w:ins w:id="270" w:author="OLTRE" w:date="2024-07-03T14:53:00Z">
        <w:r w:rsidRPr="003E5E66">
          <w:rPr>
            <w:rFonts w:asciiTheme="minorHAnsi" w:hAnsiTheme="minorHAnsi" w:cstheme="minorHAnsi"/>
            <w:sz w:val="20"/>
            <w:szCs w:val="20"/>
            <w:lang w:val="id-ID"/>
          </w:rPr>
          <w:t xml:space="preserve">antara </w:t>
        </w:r>
      </w:ins>
      <w:r w:rsidRPr="00E1729A">
        <w:rPr>
          <w:rFonts w:asciiTheme="minorHAnsi" w:hAnsiTheme="minorHAnsi"/>
          <w:sz w:val="20"/>
          <w:lang w:val="id-ID"/>
        </w:rPr>
        <w:t xml:space="preserve">Saham Preferen </w:t>
      </w:r>
      <w:del w:id="271" w:author="OLTRE" w:date="2024-07-03T14:53:00Z">
        <w:r w:rsidR="005A670F" w:rsidRPr="00707976">
          <w:rPr>
            <w:rFonts w:asciiTheme="minorHAnsi" w:hAnsiTheme="minorHAnsi" w:cstheme="minorHAnsi"/>
            <w:sz w:val="20"/>
            <w:szCs w:val="20"/>
            <w:lang w:val="id-ID"/>
          </w:rPr>
          <w:delText>Kelas</w:delText>
        </w:r>
      </w:del>
      <w:ins w:id="272"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w:t>
      </w:r>
      <w:del w:id="273" w:author="OLTRE" w:date="2024-07-03T14:53:00Z">
        <w:r w:rsidR="005A670F" w:rsidRPr="00707976">
          <w:rPr>
            <w:rFonts w:asciiTheme="minorHAnsi" w:hAnsiTheme="minorHAnsi" w:cstheme="minorHAnsi"/>
            <w:sz w:val="20"/>
            <w:szCs w:val="20"/>
            <w:lang w:val="id-ID"/>
          </w:rPr>
          <w:delText>dan</w:delText>
        </w:r>
      </w:del>
      <w:ins w:id="274" w:author="OLTRE" w:date="2024-07-03T14:53:00Z">
        <w:r w:rsidRPr="003E5E66">
          <w:rPr>
            <w:rFonts w:asciiTheme="minorHAnsi" w:hAnsiTheme="minorHAnsi" w:cstheme="minorHAnsi"/>
            <w:sz w:val="20"/>
            <w:szCs w:val="20"/>
            <w:lang w:val="id-ID"/>
          </w:rPr>
          <w:t>dengan</w:t>
        </w:r>
      </w:ins>
      <w:r w:rsidRPr="00E1729A">
        <w:rPr>
          <w:rFonts w:asciiTheme="minorHAnsi" w:hAnsiTheme="minorHAnsi"/>
          <w:sz w:val="20"/>
          <w:lang w:val="id-ID"/>
        </w:rPr>
        <w:t xml:space="preserve"> Saham Biasa </w:t>
      </w:r>
      <w:del w:id="275" w:author="OLTRE" w:date="2024-07-03T14:53:00Z">
        <w:r w:rsidR="005A670F" w:rsidRPr="00707976">
          <w:rPr>
            <w:rFonts w:asciiTheme="minorHAnsi" w:hAnsiTheme="minorHAnsi" w:cstheme="minorHAnsi"/>
            <w:sz w:val="20"/>
            <w:szCs w:val="20"/>
            <w:lang w:val="id-ID"/>
          </w:rPr>
          <w:delText>akan</w:delText>
        </w:r>
      </w:del>
      <w:ins w:id="276" w:author="OLTRE" w:date="2024-07-03T14:53:00Z">
        <w:r w:rsidR="00B203AC">
          <w:rPr>
            <w:rFonts w:asciiTheme="minorHAnsi" w:hAnsiTheme="minorHAnsi"/>
            <w:sz w:val="20"/>
            <w:lang w:val="id-ID"/>
          </w:rPr>
          <w:t>Seri A</w:t>
        </w:r>
        <w:r w:rsidR="00F2114E">
          <w:rPr>
            <w:rFonts w:asciiTheme="minorHAnsi" w:hAnsiTheme="minorHAnsi"/>
            <w:sz w:val="20"/>
            <w:lang w:val="id-ID"/>
          </w:rPr>
          <w:t xml:space="preserve"> </w:t>
        </w:r>
        <w:r w:rsidRPr="003E5E66">
          <w:rPr>
            <w:rFonts w:asciiTheme="minorHAnsi" w:hAnsiTheme="minorHAnsi" w:cstheme="minorHAnsi"/>
            <w:sz w:val="20"/>
            <w:szCs w:val="20"/>
            <w:lang w:val="id-ID"/>
          </w:rPr>
          <w:t>wajib</w:t>
        </w:r>
      </w:ins>
      <w:r w:rsidRPr="00E1729A">
        <w:rPr>
          <w:rFonts w:asciiTheme="minorHAnsi" w:hAnsiTheme="minorHAnsi"/>
          <w:sz w:val="20"/>
          <w:lang w:val="id-ID"/>
        </w:rPr>
        <w:t xml:space="preserve"> disesuaikan berdasarkan </w:t>
      </w:r>
      <w:ins w:id="277" w:author="OLTRE" w:date="2024-07-03T14:53:00Z">
        <w:r w:rsidRPr="003E5E66">
          <w:rPr>
            <w:rFonts w:asciiTheme="minorHAnsi" w:hAnsiTheme="minorHAnsi" w:cstheme="minorHAnsi"/>
            <w:sz w:val="20"/>
            <w:szCs w:val="20"/>
            <w:lang w:val="id-ID"/>
          </w:rPr>
          <w:t xml:space="preserve">prinsip </w:t>
        </w:r>
      </w:ins>
      <w:r w:rsidRPr="00E1729A">
        <w:rPr>
          <w:rFonts w:asciiTheme="minorHAnsi" w:hAnsiTheme="minorHAnsi"/>
          <w:sz w:val="20"/>
          <w:lang w:val="id-ID"/>
        </w:rPr>
        <w:t>“</w:t>
      </w:r>
      <w:proofErr w:type="spellStart"/>
      <w:r w:rsidRPr="00E1729A">
        <w:rPr>
          <w:rFonts w:asciiTheme="minorHAnsi" w:hAnsiTheme="minorHAnsi"/>
          <w:i/>
          <w:sz w:val="20"/>
          <w:lang w:val="id-ID"/>
        </w:rPr>
        <w:t>broad-based</w:t>
      </w:r>
      <w:proofErr w:type="spellEnd"/>
      <w:r w:rsidRPr="00E1729A">
        <w:rPr>
          <w:rFonts w:asciiTheme="minorHAnsi" w:hAnsiTheme="minorHAnsi"/>
          <w:i/>
          <w:sz w:val="20"/>
          <w:lang w:val="id-ID"/>
        </w:rPr>
        <w:t xml:space="preserve"> </w:t>
      </w:r>
      <w:del w:id="278" w:author="OLTRE" w:date="2024-07-03T14:53:00Z">
        <w:r w:rsidR="005A670F" w:rsidRPr="002062EB">
          <w:rPr>
            <w:rFonts w:asciiTheme="minorHAnsi" w:hAnsiTheme="minorHAnsi" w:cstheme="minorHAnsi"/>
            <w:i/>
            <w:iCs/>
            <w:sz w:val="20"/>
            <w:szCs w:val="20"/>
            <w:lang w:val="id-ID"/>
          </w:rPr>
          <w:delText>weight</w:delText>
        </w:r>
      </w:del>
      <w:proofErr w:type="spellStart"/>
      <w:ins w:id="279" w:author="OLTRE" w:date="2024-07-03T14:53:00Z">
        <w:r w:rsidRPr="003E5E66">
          <w:rPr>
            <w:rFonts w:asciiTheme="minorHAnsi" w:hAnsiTheme="minorHAnsi" w:cstheme="minorHAnsi"/>
            <w:i/>
            <w:sz w:val="20"/>
            <w:szCs w:val="20"/>
            <w:lang w:val="id-ID"/>
          </w:rPr>
          <w:t>weighted</w:t>
        </w:r>
      </w:ins>
      <w:proofErr w:type="spellEnd"/>
      <w:r w:rsidRPr="00E1729A">
        <w:rPr>
          <w:rFonts w:asciiTheme="minorHAnsi" w:hAnsiTheme="minorHAnsi"/>
          <w:i/>
          <w:sz w:val="20"/>
          <w:lang w:val="id-ID"/>
        </w:rPr>
        <w:t xml:space="preserve"> </w:t>
      </w:r>
      <w:proofErr w:type="spellStart"/>
      <w:r w:rsidRPr="00E1729A">
        <w:rPr>
          <w:rFonts w:asciiTheme="minorHAnsi" w:hAnsiTheme="minorHAnsi"/>
          <w:i/>
          <w:sz w:val="20"/>
          <w:lang w:val="id-ID"/>
        </w:rPr>
        <w:t>average</w:t>
      </w:r>
      <w:proofErr w:type="spellEnd"/>
      <w:r w:rsidRPr="00E1729A">
        <w:rPr>
          <w:rFonts w:asciiTheme="minorHAnsi" w:hAnsiTheme="minorHAnsi"/>
          <w:sz w:val="20"/>
          <w:lang w:val="id-ID"/>
        </w:rPr>
        <w:t xml:space="preserve">” </w:t>
      </w:r>
      <w:del w:id="280" w:author="OLTRE" w:date="2024-07-03T14:53:00Z">
        <w:r w:rsidR="005A670F" w:rsidRPr="00707976">
          <w:rPr>
            <w:rFonts w:asciiTheme="minorHAnsi" w:hAnsiTheme="minorHAnsi" w:cstheme="minorHAnsi"/>
            <w:sz w:val="20"/>
            <w:szCs w:val="20"/>
            <w:lang w:val="id-ID"/>
          </w:rPr>
          <w:delText>jika</w:delText>
        </w:r>
      </w:del>
      <w:ins w:id="281" w:author="OLTRE" w:date="2024-07-03T14:53:00Z">
        <w:r w:rsidRPr="003E5E66">
          <w:rPr>
            <w:rFonts w:asciiTheme="minorHAnsi" w:hAnsiTheme="minorHAnsi" w:cstheme="minorHAnsi"/>
            <w:sz w:val="20"/>
            <w:szCs w:val="20"/>
            <w:lang w:val="id-ID"/>
          </w:rPr>
          <w:t>ketika</w:t>
        </w:r>
      </w:ins>
      <w:r w:rsidRPr="00E1729A">
        <w:rPr>
          <w:rFonts w:asciiTheme="minorHAnsi" w:hAnsiTheme="minorHAnsi"/>
          <w:sz w:val="20"/>
          <w:lang w:val="id-ID"/>
        </w:rPr>
        <w:t xml:space="preserve"> terjadi penambahan modal atau perubahan lain </w:t>
      </w:r>
      <w:del w:id="282" w:author="OLTRE" w:date="2024-07-03T14:53:00Z">
        <w:r w:rsidR="005A670F" w:rsidRPr="00707976">
          <w:rPr>
            <w:rFonts w:asciiTheme="minorHAnsi" w:hAnsiTheme="minorHAnsi" w:cstheme="minorHAnsi"/>
            <w:sz w:val="20"/>
            <w:szCs w:val="20"/>
            <w:lang w:val="id-ID"/>
          </w:rPr>
          <w:delText>dalam</w:delText>
        </w:r>
      </w:del>
      <w:ins w:id="283" w:author="OLTRE" w:date="2024-07-03T14:53:00Z">
        <w:r w:rsidRPr="003E5E66">
          <w:rPr>
            <w:rFonts w:asciiTheme="minorHAnsi" w:hAnsiTheme="minorHAnsi" w:cstheme="minorHAnsi"/>
            <w:sz w:val="20"/>
            <w:szCs w:val="20"/>
            <w:lang w:val="id-ID"/>
          </w:rPr>
          <w:t>terhadap</w:t>
        </w:r>
      </w:ins>
      <w:r w:rsidRPr="00E1729A">
        <w:rPr>
          <w:rFonts w:asciiTheme="minorHAnsi" w:hAnsiTheme="minorHAnsi"/>
          <w:sz w:val="20"/>
          <w:lang w:val="id-ID"/>
        </w:rPr>
        <w:t xml:space="preserve"> struktur </w:t>
      </w:r>
      <w:del w:id="284" w:author="OLTRE" w:date="2024-07-03T14:53:00Z">
        <w:r w:rsidR="005A670F" w:rsidRPr="00707976">
          <w:rPr>
            <w:rFonts w:asciiTheme="minorHAnsi" w:hAnsiTheme="minorHAnsi" w:cstheme="minorHAnsi"/>
            <w:sz w:val="20"/>
            <w:szCs w:val="20"/>
            <w:lang w:val="id-ID"/>
          </w:rPr>
          <w:delText>modal Perusahaan</w:delText>
        </w:r>
      </w:del>
      <w:ins w:id="285" w:author="OLTRE" w:date="2024-07-03T14:53:00Z">
        <w:r w:rsidRPr="003E5E66">
          <w:rPr>
            <w:rFonts w:asciiTheme="minorHAnsi" w:hAnsiTheme="minorHAnsi" w:cstheme="minorHAnsi"/>
            <w:sz w:val="20"/>
            <w:szCs w:val="20"/>
            <w:lang w:val="id-ID"/>
          </w:rPr>
          <w:t>permodalan</w:t>
        </w:r>
        <w:r w:rsidRPr="00E1729A">
          <w:rPr>
            <w:rFonts w:asciiTheme="minorHAnsi" w:hAnsiTheme="minorHAnsi"/>
            <w:sz w:val="20"/>
            <w:lang w:val="id-ID"/>
          </w:rPr>
          <w:t xml:space="preserve"> </w:t>
        </w:r>
        <w:r w:rsidR="007D207C" w:rsidRPr="003E5E66">
          <w:rPr>
            <w:rFonts w:asciiTheme="minorHAnsi" w:hAnsiTheme="minorHAnsi"/>
            <w:sz w:val="20"/>
            <w:lang w:val="id-ID"/>
          </w:rPr>
          <w:t>Perseroan</w:t>
        </w:r>
      </w:ins>
      <w:r w:rsidR="007D207C" w:rsidRPr="00E1729A">
        <w:rPr>
          <w:rFonts w:asciiTheme="minorHAnsi" w:hAnsiTheme="minorHAnsi"/>
          <w:sz w:val="20"/>
          <w:lang w:val="id-ID"/>
        </w:rPr>
        <w:t xml:space="preserve"> </w:t>
      </w:r>
      <w:r w:rsidRPr="00E1729A">
        <w:rPr>
          <w:rFonts w:asciiTheme="minorHAnsi" w:hAnsiTheme="minorHAnsi"/>
          <w:sz w:val="20"/>
          <w:lang w:val="id-ID"/>
        </w:rPr>
        <w:t xml:space="preserve">(termasuk </w:t>
      </w:r>
      <w:del w:id="286" w:author="OLTRE" w:date="2024-07-03T14:53:00Z">
        <w:r w:rsidR="005A670F" w:rsidRPr="00707976">
          <w:rPr>
            <w:rFonts w:asciiTheme="minorHAnsi" w:hAnsiTheme="minorHAnsi" w:cstheme="minorHAnsi"/>
            <w:sz w:val="20"/>
            <w:szCs w:val="20"/>
            <w:lang w:val="id-ID"/>
          </w:rPr>
          <w:delText>merger</w:delText>
        </w:r>
      </w:del>
      <w:ins w:id="287" w:author="OLTRE" w:date="2024-07-03T14:53:00Z">
        <w:r w:rsidRPr="003E5E66">
          <w:rPr>
            <w:rFonts w:asciiTheme="minorHAnsi" w:hAnsiTheme="minorHAnsi" w:cstheme="minorHAnsi"/>
            <w:iCs/>
            <w:sz w:val="20"/>
            <w:szCs w:val="20"/>
            <w:lang w:val="id-ID"/>
          </w:rPr>
          <w:t>penggabungan-penggabungan</w:t>
        </w:r>
      </w:ins>
      <w:r w:rsidRPr="00E1729A">
        <w:rPr>
          <w:rFonts w:asciiTheme="minorHAnsi" w:hAnsiTheme="minorHAnsi"/>
          <w:sz w:val="20"/>
          <w:lang w:val="id-ID"/>
        </w:rPr>
        <w:t xml:space="preserve">) </w:t>
      </w:r>
      <w:proofErr w:type="spellStart"/>
      <w:r w:rsidRPr="00E1729A">
        <w:rPr>
          <w:rFonts w:asciiTheme="minorHAnsi" w:hAnsiTheme="minorHAnsi"/>
          <w:sz w:val="20"/>
          <w:lang w:val="id-ID"/>
        </w:rPr>
        <w:t>dimana</w:t>
      </w:r>
      <w:proofErr w:type="spellEnd"/>
      <w:r w:rsidRPr="00E1729A">
        <w:rPr>
          <w:rFonts w:asciiTheme="minorHAnsi" w:hAnsiTheme="minorHAnsi"/>
          <w:sz w:val="20"/>
          <w:lang w:val="id-ID"/>
        </w:rPr>
        <w:t xml:space="preserve"> harga saham transaksi </w:t>
      </w:r>
      <w:del w:id="288" w:author="OLTRE" w:date="2024-07-03T14:53:00Z">
        <w:r w:rsidR="005A670F" w:rsidRPr="00707976">
          <w:rPr>
            <w:rFonts w:asciiTheme="minorHAnsi" w:hAnsiTheme="minorHAnsi" w:cstheme="minorHAnsi"/>
            <w:sz w:val="20"/>
            <w:szCs w:val="20"/>
            <w:lang w:val="id-ID"/>
          </w:rPr>
          <w:delText>lebih rendah daripada</w:delText>
        </w:r>
      </w:del>
      <w:ins w:id="289" w:author="OLTRE" w:date="2024-07-03T14:53:00Z">
        <w:r w:rsidRPr="003E5E66">
          <w:rPr>
            <w:rFonts w:asciiTheme="minorHAnsi" w:hAnsiTheme="minorHAnsi" w:cstheme="minorHAnsi"/>
            <w:sz w:val="20"/>
            <w:szCs w:val="20"/>
            <w:lang w:val="id-ID"/>
          </w:rPr>
          <w:t>tersebut di bawah</w:t>
        </w:r>
      </w:ins>
      <w:r w:rsidRPr="00E1729A">
        <w:rPr>
          <w:rFonts w:asciiTheme="minorHAnsi" w:hAnsiTheme="minorHAnsi"/>
          <w:sz w:val="20"/>
          <w:lang w:val="id-ID"/>
        </w:rPr>
        <w:t xml:space="preserve"> harga Saham </w:t>
      </w:r>
      <w:r w:rsidRPr="00E1729A">
        <w:rPr>
          <w:rFonts w:asciiTheme="minorHAnsi" w:hAnsiTheme="minorHAnsi"/>
          <w:sz w:val="20"/>
          <w:lang w:val="id-ID"/>
        </w:rPr>
        <w:lastRenderedPageBreak/>
        <w:t xml:space="preserve">Preferen </w:t>
      </w:r>
      <w:del w:id="290" w:author="OLTRE" w:date="2024-07-03T14:53:00Z">
        <w:r w:rsidR="005A670F" w:rsidRPr="00707976">
          <w:rPr>
            <w:rFonts w:asciiTheme="minorHAnsi" w:hAnsiTheme="minorHAnsi" w:cstheme="minorHAnsi"/>
            <w:sz w:val="20"/>
            <w:szCs w:val="20"/>
            <w:lang w:val="id-ID"/>
          </w:rPr>
          <w:delText>Kelas</w:delText>
        </w:r>
      </w:del>
      <w:ins w:id="291"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terkait, sehingga </w:t>
      </w:r>
      <w:ins w:id="292" w:author="OLTRE" w:date="2024-07-03T14:53:00Z">
        <w:r w:rsidRPr="003E5E66">
          <w:rPr>
            <w:rFonts w:asciiTheme="minorHAnsi" w:hAnsiTheme="minorHAnsi" w:cstheme="minorHAnsi"/>
            <w:sz w:val="20"/>
            <w:szCs w:val="20"/>
            <w:lang w:val="id-ID"/>
          </w:rPr>
          <w:t xml:space="preserve">para </w:t>
        </w:r>
      </w:ins>
      <w:r w:rsidRPr="00E1729A">
        <w:rPr>
          <w:rFonts w:asciiTheme="minorHAnsi" w:hAnsiTheme="minorHAnsi"/>
          <w:sz w:val="20"/>
          <w:lang w:val="id-ID"/>
        </w:rPr>
        <w:t xml:space="preserve">pemegang Saham Preferen </w:t>
      </w:r>
      <w:del w:id="293" w:author="OLTRE" w:date="2024-07-03T14:53:00Z">
        <w:r w:rsidR="005A670F" w:rsidRPr="00707976">
          <w:rPr>
            <w:rFonts w:asciiTheme="minorHAnsi" w:hAnsiTheme="minorHAnsi" w:cstheme="minorHAnsi"/>
            <w:sz w:val="20"/>
            <w:szCs w:val="20"/>
            <w:lang w:val="id-ID"/>
          </w:rPr>
          <w:delText>Kelas</w:delText>
        </w:r>
      </w:del>
      <w:ins w:id="294"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menerima jumlah Saham Biasa </w:t>
      </w:r>
      <w:ins w:id="295" w:author="OLTRE" w:date="2024-07-03T14:53:00Z">
        <w:r w:rsidR="00A06DC8">
          <w:rPr>
            <w:rFonts w:asciiTheme="minorHAnsi" w:hAnsiTheme="minorHAnsi"/>
            <w:sz w:val="20"/>
            <w:lang w:val="id-ID"/>
          </w:rPr>
          <w:t xml:space="preserve">Seri A </w:t>
        </w:r>
      </w:ins>
      <w:r w:rsidRPr="00E1729A">
        <w:rPr>
          <w:rFonts w:asciiTheme="minorHAnsi" w:hAnsiTheme="minorHAnsi"/>
          <w:sz w:val="20"/>
          <w:lang w:val="id-ID"/>
        </w:rPr>
        <w:t xml:space="preserve">yang lebih banyak sebagai kompensasi atas harga </w:t>
      </w:r>
      <w:del w:id="296" w:author="OLTRE" w:date="2024-07-03T14:53:00Z">
        <w:r w:rsidR="005A670F" w:rsidRPr="00707976">
          <w:rPr>
            <w:rFonts w:asciiTheme="minorHAnsi" w:hAnsiTheme="minorHAnsi" w:cstheme="minorHAnsi"/>
            <w:sz w:val="20"/>
            <w:szCs w:val="20"/>
            <w:lang w:val="id-ID"/>
          </w:rPr>
          <w:delText>pemesanan</w:delText>
        </w:r>
      </w:del>
      <w:ins w:id="297" w:author="OLTRE" w:date="2024-07-03T14:53:00Z">
        <w:r w:rsidRPr="003E5E66">
          <w:rPr>
            <w:rFonts w:asciiTheme="minorHAnsi" w:hAnsiTheme="minorHAnsi" w:cstheme="minorHAnsi"/>
            <w:sz w:val="20"/>
            <w:szCs w:val="20"/>
            <w:lang w:val="id-ID"/>
          </w:rPr>
          <w:t>penyertaan</w:t>
        </w:r>
      </w:ins>
      <w:r w:rsidRPr="00E1729A">
        <w:rPr>
          <w:rFonts w:asciiTheme="minorHAnsi" w:hAnsiTheme="minorHAnsi"/>
          <w:sz w:val="20"/>
          <w:lang w:val="id-ID"/>
        </w:rPr>
        <w:t xml:space="preserve"> yang lebih tinggi yang dibayarkan untuk </w:t>
      </w:r>
      <w:del w:id="298" w:author="OLTRE" w:date="2024-07-03T14:53:00Z">
        <w:r w:rsidR="005A670F" w:rsidRPr="00707976">
          <w:rPr>
            <w:rFonts w:asciiTheme="minorHAnsi" w:hAnsiTheme="minorHAnsi" w:cstheme="minorHAnsi"/>
            <w:sz w:val="20"/>
            <w:szCs w:val="20"/>
            <w:lang w:val="id-ID"/>
          </w:rPr>
          <w:delText>pemesanan</w:delText>
        </w:r>
      </w:del>
      <w:ins w:id="299" w:author="OLTRE" w:date="2024-07-03T14:53:00Z">
        <w:r w:rsidRPr="003E5E66">
          <w:rPr>
            <w:rFonts w:asciiTheme="minorHAnsi" w:hAnsiTheme="minorHAnsi" w:cstheme="minorHAnsi"/>
            <w:sz w:val="20"/>
            <w:szCs w:val="20"/>
            <w:lang w:val="id-ID"/>
          </w:rPr>
          <w:t>penyertaan</w:t>
        </w:r>
      </w:ins>
      <w:r w:rsidRPr="00E1729A">
        <w:rPr>
          <w:rFonts w:asciiTheme="minorHAnsi" w:hAnsiTheme="minorHAnsi"/>
          <w:sz w:val="20"/>
          <w:lang w:val="id-ID"/>
        </w:rPr>
        <w:t xml:space="preserve"> Saham Preferen </w:t>
      </w:r>
      <w:del w:id="300" w:author="OLTRE" w:date="2024-07-03T14:53:00Z">
        <w:r w:rsidR="005A670F" w:rsidRPr="00707976">
          <w:rPr>
            <w:rFonts w:asciiTheme="minorHAnsi" w:hAnsiTheme="minorHAnsi" w:cstheme="minorHAnsi"/>
            <w:sz w:val="20"/>
            <w:szCs w:val="20"/>
            <w:lang w:val="id-ID"/>
          </w:rPr>
          <w:delText>Kelas</w:delText>
        </w:r>
      </w:del>
      <w:ins w:id="301"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dibandingkan dengan harga </w:t>
      </w:r>
      <w:ins w:id="302" w:author="OLTRE" w:date="2024-07-03T14:53:00Z">
        <w:r w:rsidRPr="003E5E66">
          <w:rPr>
            <w:rFonts w:asciiTheme="minorHAnsi" w:hAnsiTheme="minorHAnsi" w:cstheme="minorHAnsi"/>
            <w:sz w:val="20"/>
            <w:szCs w:val="20"/>
            <w:lang w:val="id-ID"/>
          </w:rPr>
          <w:t xml:space="preserve">transaksi </w:t>
        </w:r>
      </w:ins>
      <w:r w:rsidRPr="00E1729A">
        <w:rPr>
          <w:rFonts w:asciiTheme="minorHAnsi" w:hAnsiTheme="minorHAnsi"/>
          <w:sz w:val="20"/>
          <w:lang w:val="id-ID"/>
        </w:rPr>
        <w:t>saham transaksi tersebut.</w:t>
      </w:r>
    </w:p>
    <w:p w14:paraId="79EFCDE5"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Penyesuaian Anti </w:t>
      </w:r>
      <w:proofErr w:type="spellStart"/>
      <w:r w:rsidRPr="00E1729A">
        <w:rPr>
          <w:rFonts w:asciiTheme="minorHAnsi" w:hAnsiTheme="minorHAnsi" w:cstheme="minorHAnsi"/>
          <w:sz w:val="20"/>
          <w:szCs w:val="20"/>
          <w:lang w:val="id-ID"/>
        </w:rPr>
        <w:t>Dilusi</w:t>
      </w:r>
      <w:proofErr w:type="spellEnd"/>
      <w:r w:rsidRPr="00E1729A">
        <w:rPr>
          <w:rFonts w:asciiTheme="minorHAnsi" w:hAnsiTheme="minorHAnsi" w:cstheme="minorHAnsi"/>
          <w:sz w:val="20"/>
          <w:szCs w:val="20"/>
          <w:lang w:val="id-ID"/>
        </w:rPr>
        <w:t xml:space="preserve"> Lainnya</w:t>
      </w:r>
    </w:p>
    <w:p w14:paraId="7FBAC9DE" w14:textId="215DAED0" w:rsidR="005A670F" w:rsidRPr="00E1729A" w:rsidRDefault="005A670F" w:rsidP="005A670F">
      <w:pPr>
        <w:spacing w:line="276" w:lineRule="auto"/>
        <w:ind w:left="2160"/>
        <w:jc w:val="both"/>
        <w:rPr>
          <w:rFonts w:asciiTheme="minorHAnsi" w:hAnsiTheme="minorHAnsi" w:cstheme="minorHAnsi"/>
          <w:sz w:val="20"/>
          <w:szCs w:val="20"/>
          <w:lang w:val="id-ID"/>
        </w:rPr>
      </w:pPr>
      <w:del w:id="303" w:author="OLTRE" w:date="2024-07-03T14:53:00Z">
        <w:r w:rsidRPr="00707976">
          <w:rPr>
            <w:rFonts w:asciiTheme="minorHAnsi" w:hAnsiTheme="minorHAnsi" w:cstheme="minorHAnsi"/>
            <w:sz w:val="20"/>
            <w:szCs w:val="20"/>
            <w:lang w:val="id-ID"/>
          </w:rPr>
          <w:delText>Pemegang</w:delText>
        </w:r>
      </w:del>
      <w:ins w:id="304" w:author="OLTRE" w:date="2024-07-03T14:53:00Z">
        <w:r w:rsidR="00F777A5" w:rsidRPr="003E5E66">
          <w:rPr>
            <w:rFonts w:asciiTheme="minorHAnsi" w:hAnsiTheme="minorHAnsi" w:cstheme="minorHAnsi"/>
            <w:sz w:val="20"/>
            <w:szCs w:val="20"/>
            <w:lang w:val="id-ID"/>
          </w:rPr>
          <w:t>Para pemegang</w:t>
        </w:r>
      </w:ins>
      <w:r w:rsidR="00F777A5" w:rsidRPr="00E1729A">
        <w:rPr>
          <w:rFonts w:asciiTheme="minorHAnsi" w:hAnsiTheme="minorHAnsi"/>
          <w:sz w:val="20"/>
          <w:lang w:val="id-ID"/>
        </w:rPr>
        <w:t xml:space="preserve"> Saham Preferen berhak atas penyesuaian </w:t>
      </w:r>
      <w:ins w:id="305" w:author="OLTRE" w:date="2024-07-03T14:53:00Z">
        <w:r w:rsidR="00F777A5" w:rsidRPr="003E5E66">
          <w:rPr>
            <w:rFonts w:asciiTheme="minorHAnsi" w:hAnsiTheme="minorHAnsi" w:cstheme="minorHAnsi"/>
            <w:sz w:val="20"/>
            <w:szCs w:val="20"/>
            <w:lang w:val="id-ID"/>
          </w:rPr>
          <w:t xml:space="preserve">secara </w:t>
        </w:r>
      </w:ins>
      <w:r w:rsidR="00F777A5" w:rsidRPr="003E5E66">
        <w:rPr>
          <w:rFonts w:asciiTheme="minorHAnsi" w:hAnsiTheme="minorHAnsi" w:cstheme="minorHAnsi"/>
          <w:sz w:val="20"/>
          <w:szCs w:val="20"/>
          <w:lang w:val="id-ID"/>
        </w:rPr>
        <w:t>propo</w:t>
      </w:r>
      <w:r w:rsidR="0006204A">
        <w:rPr>
          <w:rFonts w:asciiTheme="minorHAnsi" w:hAnsiTheme="minorHAnsi" w:cstheme="minorHAnsi"/>
          <w:sz w:val="20"/>
          <w:szCs w:val="20"/>
          <w:lang w:val="id-ID"/>
        </w:rPr>
        <w:t>r</w:t>
      </w:r>
      <w:r w:rsidR="00F777A5" w:rsidRPr="003E5E66">
        <w:rPr>
          <w:rFonts w:asciiTheme="minorHAnsi" w:hAnsiTheme="minorHAnsi" w:cstheme="minorHAnsi"/>
          <w:sz w:val="20"/>
          <w:szCs w:val="20"/>
          <w:lang w:val="id-ID"/>
        </w:rPr>
        <w:t xml:space="preserve">sional </w:t>
      </w:r>
      <w:del w:id="306" w:author="OLTRE" w:date="2024-07-03T14:53:00Z">
        <w:r w:rsidRPr="00707976">
          <w:rPr>
            <w:rFonts w:asciiTheme="minorHAnsi" w:hAnsiTheme="minorHAnsi" w:cstheme="minorHAnsi"/>
            <w:sz w:val="20"/>
            <w:szCs w:val="20"/>
            <w:lang w:val="id-ID"/>
          </w:rPr>
          <w:delText>atas</w:delText>
        </w:r>
      </w:del>
      <w:ins w:id="307" w:author="OLTRE" w:date="2024-07-03T14:53:00Z">
        <w:r w:rsidR="00F777A5" w:rsidRPr="003E5E66">
          <w:rPr>
            <w:rFonts w:asciiTheme="minorHAnsi" w:hAnsiTheme="minorHAnsi" w:cstheme="minorHAnsi"/>
            <w:sz w:val="20"/>
            <w:szCs w:val="20"/>
            <w:lang w:val="id-ID"/>
          </w:rPr>
          <w:t>pada</w:t>
        </w:r>
      </w:ins>
      <w:r w:rsidR="00F777A5" w:rsidRPr="00E1729A">
        <w:rPr>
          <w:rFonts w:asciiTheme="minorHAnsi" w:hAnsiTheme="minorHAnsi"/>
          <w:sz w:val="20"/>
          <w:lang w:val="id-ID"/>
        </w:rPr>
        <w:t xml:space="preserve"> pemecahan </w:t>
      </w:r>
      <w:ins w:id="308" w:author="OLTRE" w:date="2024-07-03T14:53:00Z">
        <w:r w:rsidR="00F777A5" w:rsidRPr="003E5E66">
          <w:rPr>
            <w:rFonts w:asciiTheme="minorHAnsi" w:hAnsiTheme="minorHAnsi" w:cstheme="minorHAnsi"/>
            <w:sz w:val="20"/>
            <w:szCs w:val="20"/>
            <w:lang w:val="id-ID"/>
          </w:rPr>
          <w:t xml:space="preserve">nilai </w:t>
        </w:r>
      </w:ins>
      <w:r w:rsidR="00F777A5" w:rsidRPr="00E1729A">
        <w:rPr>
          <w:rFonts w:asciiTheme="minorHAnsi" w:hAnsiTheme="minorHAnsi"/>
          <w:sz w:val="20"/>
          <w:lang w:val="id-ID"/>
        </w:rPr>
        <w:t xml:space="preserve">saham dan dividen saham </w:t>
      </w:r>
      <w:del w:id="309" w:author="OLTRE" w:date="2024-07-03T14:53:00Z">
        <w:r w:rsidRPr="00707976">
          <w:rPr>
            <w:rFonts w:asciiTheme="minorHAnsi" w:hAnsiTheme="minorHAnsi" w:cstheme="minorHAnsi"/>
            <w:sz w:val="20"/>
            <w:szCs w:val="20"/>
            <w:lang w:val="id-ID"/>
          </w:rPr>
          <w:delText>serta</w:delText>
        </w:r>
      </w:del>
      <w:ins w:id="310" w:author="OLTRE" w:date="2024-07-03T14:53:00Z">
        <w:r w:rsidR="00F777A5" w:rsidRPr="003E5E66">
          <w:rPr>
            <w:rFonts w:asciiTheme="minorHAnsi" w:hAnsiTheme="minorHAnsi" w:cstheme="minorHAnsi"/>
            <w:sz w:val="20"/>
            <w:szCs w:val="20"/>
            <w:lang w:val="id-ID"/>
          </w:rPr>
          <w:t>dan</w:t>
        </w:r>
      </w:ins>
      <w:r w:rsidR="00F777A5" w:rsidRPr="00E1729A">
        <w:rPr>
          <w:rFonts w:asciiTheme="minorHAnsi" w:hAnsiTheme="minorHAnsi"/>
          <w:sz w:val="20"/>
          <w:lang w:val="id-ID"/>
        </w:rPr>
        <w:t xml:space="preserve"> kejadian</w:t>
      </w:r>
      <w:ins w:id="311" w:author="OLTRE" w:date="2024-07-03T14:53:00Z">
        <w:r w:rsidR="00F777A5" w:rsidRPr="003E5E66">
          <w:rPr>
            <w:rFonts w:asciiTheme="minorHAnsi" w:hAnsiTheme="minorHAnsi" w:cstheme="minorHAnsi"/>
            <w:sz w:val="20"/>
            <w:szCs w:val="20"/>
            <w:lang w:val="id-ID"/>
          </w:rPr>
          <w:t>-kejadian yang</w:t>
        </w:r>
      </w:ins>
      <w:r w:rsidR="00F777A5" w:rsidRPr="00E1729A">
        <w:rPr>
          <w:rFonts w:asciiTheme="minorHAnsi" w:hAnsiTheme="minorHAnsi"/>
          <w:sz w:val="20"/>
          <w:lang w:val="id-ID"/>
        </w:rPr>
        <w:t xml:space="preserve"> serupa.</w:t>
      </w:r>
    </w:p>
    <w:p w14:paraId="3BDF3745"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6503AA07" w14:textId="520282C8" w:rsidR="001E25DA" w:rsidRPr="003E5E66" w:rsidRDefault="00F777A5">
      <w:pPr>
        <w:pStyle w:val="ListParagraph"/>
        <w:ind w:left="2127"/>
        <w:jc w:val="both"/>
        <w:rPr>
          <w:rFonts w:asciiTheme="minorHAnsi" w:hAnsiTheme="minorHAnsi"/>
          <w:sz w:val="20"/>
        </w:rPr>
        <w:pPrChange w:id="312" w:author="OLTRE" w:date="2024-07-03T14:53:00Z">
          <w:pPr>
            <w:spacing w:line="276" w:lineRule="auto"/>
            <w:ind w:left="2160"/>
            <w:jc w:val="both"/>
          </w:pPr>
        </w:pPrChange>
      </w:pPr>
      <w:r w:rsidRPr="003E5E66">
        <w:rPr>
          <w:rFonts w:asciiTheme="minorHAnsi" w:hAnsiTheme="minorHAnsi"/>
          <w:sz w:val="20"/>
        </w:rPr>
        <w:t xml:space="preserve">Tiap </w:t>
      </w:r>
      <w:del w:id="313" w:author="OLTRE" w:date="2024-07-03T14:53:00Z">
        <w:r w:rsidR="005A670F" w:rsidRPr="00707976">
          <w:rPr>
            <w:rFonts w:asciiTheme="minorHAnsi" w:hAnsiTheme="minorHAnsi" w:cstheme="minorHAnsi"/>
            <w:sz w:val="20"/>
            <w:szCs w:val="20"/>
          </w:rPr>
          <w:delText>saham preferen</w:delText>
        </w:r>
      </w:del>
      <w:ins w:id="314" w:author="OLTRE" w:date="2024-07-03T14:53:00Z">
        <w:r w:rsidRPr="00E1729A">
          <w:rPr>
            <w:rFonts w:asciiTheme="minorHAnsi" w:hAnsiTheme="minorHAnsi" w:cstheme="minorHAnsi"/>
            <w:sz w:val="20"/>
            <w:szCs w:val="20"/>
          </w:rPr>
          <w:t>Saham Preferen</w:t>
        </w:r>
      </w:ins>
      <w:r w:rsidRPr="003E5E66">
        <w:rPr>
          <w:rFonts w:asciiTheme="minorHAnsi" w:hAnsiTheme="minorHAnsi"/>
          <w:sz w:val="20"/>
        </w:rPr>
        <w:t xml:space="preserve"> memperoleh </w:t>
      </w:r>
      <w:del w:id="315" w:author="OLTRE" w:date="2024-07-03T14:53:00Z">
        <w:r w:rsidR="005A670F" w:rsidRPr="00707976">
          <w:rPr>
            <w:rFonts w:asciiTheme="minorHAnsi" w:hAnsiTheme="minorHAnsi" w:cstheme="minorHAnsi"/>
            <w:sz w:val="20"/>
            <w:szCs w:val="20"/>
          </w:rPr>
          <w:delText>Hak Suara</w:delText>
        </w:r>
      </w:del>
      <w:ins w:id="316" w:author="OLTRE" w:date="2024-07-03T14:53:00Z">
        <w:r w:rsidRPr="00E1729A">
          <w:rPr>
            <w:rFonts w:asciiTheme="minorHAnsi" w:hAnsiTheme="minorHAnsi" w:cstheme="minorHAnsi"/>
            <w:sz w:val="20"/>
            <w:szCs w:val="20"/>
          </w:rPr>
          <w:t>hak suara</w:t>
        </w:r>
      </w:ins>
      <w:r w:rsidRPr="003E5E66">
        <w:rPr>
          <w:rFonts w:asciiTheme="minorHAnsi" w:hAnsiTheme="minorHAnsi"/>
          <w:sz w:val="20"/>
        </w:rPr>
        <w:t xml:space="preserve"> yang sama dengan </w:t>
      </w:r>
      <w:del w:id="317" w:author="OLTRE" w:date="2024-07-03T14:53:00Z">
        <w:r w:rsidR="005A670F" w:rsidRPr="00707976">
          <w:rPr>
            <w:rFonts w:asciiTheme="minorHAnsi" w:hAnsiTheme="minorHAnsi" w:cstheme="minorHAnsi"/>
            <w:sz w:val="20"/>
            <w:szCs w:val="20"/>
          </w:rPr>
          <w:delText>saham biasa.</w:delText>
        </w:r>
      </w:del>
      <w:ins w:id="318" w:author="OLTRE" w:date="2024-07-03T14:53:00Z">
        <w:r w:rsidRPr="00E1729A">
          <w:rPr>
            <w:rFonts w:asciiTheme="minorHAnsi" w:hAnsiTheme="minorHAnsi" w:cstheme="minorHAnsi"/>
            <w:sz w:val="20"/>
            <w:szCs w:val="20"/>
          </w:rPr>
          <w:t>Saham Biasa</w:t>
        </w:r>
        <w:r w:rsidR="00A06DC8">
          <w:rPr>
            <w:rFonts w:asciiTheme="minorHAnsi" w:hAnsiTheme="minorHAnsi" w:cstheme="minorHAnsi"/>
            <w:sz w:val="20"/>
            <w:szCs w:val="20"/>
          </w:rPr>
          <w:t xml:space="preserve"> Seri A</w:t>
        </w:r>
        <w:r w:rsidRPr="00E1729A">
          <w:rPr>
            <w:rFonts w:asciiTheme="minorHAnsi" w:hAnsiTheme="minorHAnsi" w:cstheme="minorHAnsi"/>
            <w:sz w:val="20"/>
            <w:szCs w:val="20"/>
          </w:rPr>
          <w:t>.</w:t>
        </w:r>
        <w:r w:rsidRPr="003E5E66">
          <w:rPr>
            <w:rFonts w:asciiTheme="minorHAnsi" w:hAnsiTheme="minorHAnsi" w:cstheme="minorHAnsi"/>
            <w:sz w:val="20"/>
            <w:szCs w:val="20"/>
          </w:rPr>
          <w:t xml:space="preserve"> </w:t>
        </w:r>
      </w:ins>
    </w:p>
    <w:p w14:paraId="391DC606"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Turut Jual</w:t>
      </w:r>
    </w:p>
    <w:p w14:paraId="05D7A1F0" w14:textId="77777777" w:rsidR="00D15544" w:rsidRDefault="00F777A5" w:rsidP="005A670F">
      <w:pPr>
        <w:spacing w:line="276" w:lineRule="auto"/>
        <w:ind w:left="2160"/>
        <w:jc w:val="both"/>
        <w:rPr>
          <w:del w:id="319" w:author="OLTRE" w:date="2024-07-03T14:53:00Z"/>
          <w:rFonts w:asciiTheme="minorHAnsi" w:hAnsiTheme="minorHAnsi" w:cstheme="minorHAnsi"/>
          <w:sz w:val="20"/>
          <w:szCs w:val="20"/>
          <w:lang w:val="id-ID"/>
        </w:rPr>
      </w:pPr>
      <w:proofErr w:type="spellStart"/>
      <w:r w:rsidRPr="002349B2">
        <w:rPr>
          <w:rFonts w:asciiTheme="minorHAnsi" w:hAnsiTheme="minorHAnsi"/>
          <w:sz w:val="20"/>
          <w:rPrChange w:id="320" w:author="OLTRE" w:date="2024-07-03T14:53:00Z">
            <w:rPr>
              <w:rFonts w:asciiTheme="minorHAnsi" w:hAnsiTheme="minorHAnsi"/>
              <w:sz w:val="20"/>
              <w:lang w:val="id-ID"/>
            </w:rPr>
          </w:rPrChange>
        </w:rPr>
        <w:t>Dalam</w:t>
      </w:r>
      <w:proofErr w:type="spellEnd"/>
      <w:r w:rsidRPr="002349B2">
        <w:rPr>
          <w:rFonts w:asciiTheme="minorHAnsi" w:hAnsiTheme="minorHAnsi"/>
          <w:sz w:val="20"/>
          <w:rPrChange w:id="321"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22" w:author="OLTRE" w:date="2024-07-03T14:53:00Z">
            <w:rPr>
              <w:rFonts w:asciiTheme="minorHAnsi" w:hAnsiTheme="minorHAnsi"/>
              <w:sz w:val="20"/>
              <w:lang w:val="id-ID"/>
            </w:rPr>
          </w:rPrChange>
        </w:rPr>
        <w:t>hal</w:t>
      </w:r>
      <w:proofErr w:type="spellEnd"/>
      <w:r w:rsidRPr="002349B2">
        <w:rPr>
          <w:rFonts w:asciiTheme="minorHAnsi" w:hAnsiTheme="minorHAnsi"/>
          <w:sz w:val="20"/>
          <w:rPrChange w:id="323"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24" w:author="OLTRE" w:date="2024-07-03T14:53:00Z">
            <w:rPr>
              <w:rFonts w:asciiTheme="minorHAnsi" w:hAnsiTheme="minorHAnsi"/>
              <w:sz w:val="20"/>
              <w:lang w:val="id-ID"/>
            </w:rPr>
          </w:rPrChange>
        </w:rPr>
        <w:t>Hak</w:t>
      </w:r>
      <w:proofErr w:type="spellEnd"/>
      <w:r w:rsidRPr="002349B2">
        <w:rPr>
          <w:rFonts w:asciiTheme="minorHAnsi" w:hAnsiTheme="minorHAnsi"/>
          <w:sz w:val="20"/>
          <w:rPrChange w:id="325"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26" w:author="OLTRE" w:date="2024-07-03T14:53:00Z">
            <w:rPr>
              <w:rFonts w:asciiTheme="minorHAnsi" w:hAnsiTheme="minorHAnsi"/>
              <w:sz w:val="20"/>
              <w:lang w:val="id-ID"/>
            </w:rPr>
          </w:rPrChange>
        </w:rPr>
        <w:t>Penolakan</w:t>
      </w:r>
      <w:proofErr w:type="spellEnd"/>
      <w:r w:rsidRPr="002349B2">
        <w:rPr>
          <w:rFonts w:asciiTheme="minorHAnsi" w:hAnsiTheme="minorHAnsi"/>
          <w:sz w:val="20"/>
          <w:rPrChange w:id="327"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28" w:author="OLTRE" w:date="2024-07-03T14:53:00Z">
            <w:rPr>
              <w:rFonts w:asciiTheme="minorHAnsi" w:hAnsiTheme="minorHAnsi"/>
              <w:sz w:val="20"/>
              <w:lang w:val="id-ID"/>
            </w:rPr>
          </w:rPrChange>
        </w:rPr>
        <w:t>Pertama</w:t>
      </w:r>
      <w:proofErr w:type="spellEnd"/>
      <w:r w:rsidRPr="002349B2">
        <w:rPr>
          <w:rFonts w:asciiTheme="minorHAnsi" w:hAnsiTheme="minorHAnsi"/>
          <w:sz w:val="20"/>
          <w:rPrChange w:id="329"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30" w:author="OLTRE" w:date="2024-07-03T14:53:00Z">
            <w:rPr>
              <w:rFonts w:asciiTheme="minorHAnsi" w:hAnsiTheme="minorHAnsi"/>
              <w:sz w:val="20"/>
              <w:lang w:val="id-ID"/>
            </w:rPr>
          </w:rPrChange>
        </w:rPr>
        <w:t>tidak</w:t>
      </w:r>
      <w:proofErr w:type="spellEnd"/>
      <w:r w:rsidRPr="002349B2">
        <w:rPr>
          <w:rFonts w:asciiTheme="minorHAnsi" w:hAnsiTheme="minorHAnsi"/>
          <w:sz w:val="20"/>
          <w:rPrChange w:id="331" w:author="OLTRE" w:date="2024-07-03T14:53:00Z">
            <w:rPr>
              <w:rFonts w:asciiTheme="minorHAnsi" w:hAnsiTheme="minorHAnsi"/>
              <w:sz w:val="20"/>
              <w:lang w:val="id-ID"/>
            </w:rPr>
          </w:rPrChange>
        </w:rPr>
        <w:t xml:space="preserve"> </w:t>
      </w:r>
      <w:del w:id="332" w:author="OLTRE" w:date="2024-07-03T14:53:00Z">
        <w:r w:rsidR="005A670F" w:rsidRPr="00707976">
          <w:rPr>
            <w:rFonts w:asciiTheme="minorHAnsi" w:hAnsiTheme="minorHAnsi" w:cstheme="minorHAnsi"/>
            <w:sz w:val="20"/>
            <w:szCs w:val="20"/>
            <w:lang w:val="id-ID"/>
          </w:rPr>
          <w:delText>dilaksanakan</w:delText>
        </w:r>
      </w:del>
      <w:ins w:id="333" w:author="OLTRE" w:date="2024-07-03T14:53:00Z">
        <w:r w:rsidRPr="002349B2">
          <w:rPr>
            <w:rFonts w:asciiTheme="minorHAnsi" w:hAnsiTheme="minorHAnsi" w:cstheme="minorHAnsi"/>
            <w:sz w:val="20"/>
            <w:szCs w:val="20"/>
            <w:lang w:val="id-ID"/>
          </w:rPr>
          <w:t>digunakan</w:t>
        </w:r>
      </w:ins>
      <w:r w:rsidRPr="002349B2">
        <w:rPr>
          <w:rFonts w:asciiTheme="minorHAnsi" w:hAnsiTheme="minorHAnsi"/>
          <w:sz w:val="20"/>
          <w:rPrChange w:id="334"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35" w:author="OLTRE" w:date="2024-07-03T14:53:00Z">
            <w:rPr>
              <w:rFonts w:asciiTheme="minorHAnsi" w:hAnsiTheme="minorHAnsi"/>
              <w:sz w:val="20"/>
              <w:lang w:val="id-ID"/>
            </w:rPr>
          </w:rPrChange>
        </w:rPr>
        <w:t>maka</w:t>
      </w:r>
      <w:proofErr w:type="spellEnd"/>
      <w:r w:rsidRPr="002349B2">
        <w:rPr>
          <w:rFonts w:asciiTheme="minorHAnsi" w:hAnsiTheme="minorHAnsi"/>
          <w:sz w:val="20"/>
          <w:rPrChange w:id="336"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37" w:author="OLTRE" w:date="2024-07-03T14:53:00Z">
            <w:rPr>
              <w:rFonts w:asciiTheme="minorHAnsi" w:hAnsiTheme="minorHAnsi"/>
              <w:sz w:val="20"/>
              <w:lang w:val="id-ID"/>
            </w:rPr>
          </w:rPrChange>
        </w:rPr>
        <w:t>pemegang</w:t>
      </w:r>
      <w:proofErr w:type="spellEnd"/>
      <w:r w:rsidRPr="002349B2">
        <w:rPr>
          <w:rFonts w:asciiTheme="minorHAnsi" w:hAnsiTheme="minorHAnsi"/>
          <w:sz w:val="20"/>
          <w:rPrChange w:id="338" w:author="OLTRE" w:date="2024-07-03T14:53:00Z">
            <w:rPr>
              <w:rFonts w:asciiTheme="minorHAnsi" w:hAnsiTheme="minorHAnsi"/>
              <w:sz w:val="20"/>
              <w:lang w:val="id-ID"/>
            </w:rPr>
          </w:rPrChange>
        </w:rPr>
        <w:t xml:space="preserve"> </w:t>
      </w:r>
      <w:del w:id="339" w:author="OLTRE" w:date="2024-07-03T14:53:00Z">
        <w:r w:rsidR="005A670F" w:rsidRPr="00707976">
          <w:rPr>
            <w:rFonts w:asciiTheme="minorHAnsi" w:hAnsiTheme="minorHAnsi" w:cstheme="minorHAnsi"/>
            <w:sz w:val="20"/>
            <w:szCs w:val="20"/>
            <w:lang w:val="id-ID"/>
          </w:rPr>
          <w:delText>saham preferen Kelas</w:delText>
        </w:r>
      </w:del>
      <w:ins w:id="340" w:author="OLTRE" w:date="2024-07-03T14:53:00Z">
        <w:r w:rsidRPr="002349B2">
          <w:rPr>
            <w:rFonts w:asciiTheme="minorHAnsi" w:hAnsiTheme="minorHAnsi" w:cstheme="minorHAnsi"/>
            <w:sz w:val="20"/>
            <w:szCs w:val="20"/>
            <w:lang w:val="id-ID"/>
          </w:rPr>
          <w:t>Saham Preferen Seri</w:t>
        </w:r>
      </w:ins>
      <w:r w:rsidRPr="002349B2">
        <w:rPr>
          <w:rFonts w:asciiTheme="minorHAnsi" w:hAnsiTheme="minorHAnsi"/>
          <w:sz w:val="20"/>
          <w:rPrChange w:id="341" w:author="OLTRE" w:date="2024-07-03T14:53:00Z">
            <w:rPr>
              <w:rFonts w:asciiTheme="minorHAnsi" w:hAnsiTheme="minorHAnsi"/>
              <w:sz w:val="20"/>
              <w:lang w:val="id-ID"/>
            </w:rPr>
          </w:rPrChange>
        </w:rPr>
        <w:t xml:space="preserve"> C </w:t>
      </w:r>
      <w:proofErr w:type="spellStart"/>
      <w:r w:rsidRPr="002349B2">
        <w:rPr>
          <w:rFonts w:asciiTheme="minorHAnsi" w:hAnsiTheme="minorHAnsi"/>
          <w:sz w:val="20"/>
          <w:rPrChange w:id="342" w:author="OLTRE" w:date="2024-07-03T14:53:00Z">
            <w:rPr>
              <w:rFonts w:asciiTheme="minorHAnsi" w:hAnsiTheme="minorHAnsi"/>
              <w:sz w:val="20"/>
              <w:lang w:val="id-ID"/>
            </w:rPr>
          </w:rPrChange>
        </w:rPr>
        <w:t>dapat</w:t>
      </w:r>
      <w:proofErr w:type="spellEnd"/>
      <w:r w:rsidRPr="002349B2">
        <w:rPr>
          <w:rFonts w:asciiTheme="minorHAnsi" w:hAnsiTheme="minorHAnsi"/>
          <w:sz w:val="20"/>
          <w:rPrChange w:id="343" w:author="OLTRE" w:date="2024-07-03T14:53:00Z">
            <w:rPr>
              <w:rFonts w:asciiTheme="minorHAnsi" w:hAnsiTheme="minorHAnsi"/>
              <w:sz w:val="20"/>
              <w:lang w:val="id-ID"/>
            </w:rPr>
          </w:rPrChange>
        </w:rPr>
        <w:t xml:space="preserve"> </w:t>
      </w:r>
      <w:del w:id="344" w:author="OLTRE" w:date="2024-07-03T14:53:00Z">
        <w:r w:rsidR="005A670F" w:rsidRPr="00707976">
          <w:rPr>
            <w:rFonts w:asciiTheme="minorHAnsi" w:hAnsiTheme="minorHAnsi" w:cstheme="minorHAnsi"/>
            <w:sz w:val="20"/>
            <w:szCs w:val="20"/>
            <w:lang w:val="id-ID"/>
          </w:rPr>
          <w:delText>melaksanakan</w:delText>
        </w:r>
      </w:del>
      <w:ins w:id="345" w:author="OLTRE" w:date="2024-07-03T14:53:00Z">
        <w:r w:rsidRPr="002349B2">
          <w:rPr>
            <w:rFonts w:asciiTheme="minorHAnsi" w:hAnsiTheme="minorHAnsi" w:cstheme="minorHAnsi"/>
            <w:sz w:val="20"/>
            <w:szCs w:val="20"/>
            <w:lang w:val="id-ID"/>
          </w:rPr>
          <w:t>menggunakan</w:t>
        </w:r>
      </w:ins>
      <w:r w:rsidRPr="002349B2">
        <w:rPr>
          <w:rFonts w:asciiTheme="minorHAnsi" w:hAnsiTheme="minorHAnsi"/>
          <w:sz w:val="20"/>
          <w:rPrChange w:id="346"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47" w:author="OLTRE" w:date="2024-07-03T14:53:00Z">
            <w:rPr>
              <w:rFonts w:asciiTheme="minorHAnsi" w:hAnsiTheme="minorHAnsi"/>
              <w:sz w:val="20"/>
              <w:lang w:val="id-ID"/>
            </w:rPr>
          </w:rPrChange>
        </w:rPr>
        <w:t>haknya</w:t>
      </w:r>
      <w:proofErr w:type="spellEnd"/>
      <w:r w:rsidRPr="002349B2">
        <w:rPr>
          <w:rFonts w:asciiTheme="minorHAnsi" w:hAnsiTheme="minorHAnsi"/>
          <w:sz w:val="20"/>
          <w:rPrChange w:id="348" w:author="OLTRE" w:date="2024-07-03T14:53:00Z">
            <w:rPr>
              <w:rFonts w:asciiTheme="minorHAnsi" w:hAnsiTheme="minorHAnsi"/>
              <w:sz w:val="20"/>
              <w:lang w:val="id-ID"/>
            </w:rPr>
          </w:rPrChange>
        </w:rPr>
        <w:t xml:space="preserve"> </w:t>
      </w:r>
      <w:ins w:id="349" w:author="OLTRE" w:date="2024-07-03T14:53:00Z">
        <w:r w:rsidRPr="002349B2">
          <w:rPr>
            <w:rFonts w:asciiTheme="minorHAnsi" w:hAnsiTheme="minorHAnsi" w:cstheme="minorHAnsi"/>
            <w:sz w:val="20"/>
            <w:szCs w:val="20"/>
            <w:lang w:val="id-ID"/>
          </w:rPr>
          <w:t>(“</w:t>
        </w:r>
        <w:r w:rsidRPr="002349B2">
          <w:rPr>
            <w:rFonts w:asciiTheme="minorHAnsi" w:hAnsiTheme="minorHAnsi" w:cstheme="minorHAnsi"/>
            <w:b/>
            <w:bCs/>
            <w:sz w:val="20"/>
            <w:szCs w:val="20"/>
            <w:lang w:val="id-ID"/>
          </w:rPr>
          <w:t>Hak</w:t>
        </w:r>
        <w:r w:rsidRPr="002349B2">
          <w:rPr>
            <w:rFonts w:asciiTheme="minorHAnsi" w:hAnsiTheme="minorHAnsi" w:cstheme="minorHAnsi"/>
            <w:b/>
            <w:sz w:val="20"/>
            <w:szCs w:val="20"/>
            <w:lang w:val="id-ID"/>
          </w:rPr>
          <w:t xml:space="preserve"> Turut </w:t>
        </w:r>
        <w:r w:rsidRPr="002349B2">
          <w:rPr>
            <w:rFonts w:asciiTheme="minorHAnsi" w:hAnsiTheme="minorHAnsi" w:cstheme="minorHAnsi"/>
            <w:b/>
            <w:bCs/>
            <w:sz w:val="20"/>
            <w:szCs w:val="20"/>
            <w:lang w:val="id-ID"/>
          </w:rPr>
          <w:t>Menjual</w:t>
        </w:r>
        <w:r w:rsidRPr="002349B2">
          <w:rPr>
            <w:rFonts w:asciiTheme="minorHAnsi" w:hAnsiTheme="minorHAnsi" w:cstheme="minorHAnsi"/>
            <w:sz w:val="20"/>
            <w:szCs w:val="20"/>
            <w:lang w:val="id-ID"/>
          </w:rPr>
          <w:t xml:space="preserve">”) </w:t>
        </w:r>
      </w:ins>
      <w:proofErr w:type="spellStart"/>
      <w:r w:rsidRPr="002349B2">
        <w:rPr>
          <w:rFonts w:asciiTheme="minorHAnsi" w:hAnsiTheme="minorHAnsi"/>
          <w:sz w:val="20"/>
          <w:rPrChange w:id="350" w:author="OLTRE" w:date="2024-07-03T14:53:00Z">
            <w:rPr>
              <w:rFonts w:asciiTheme="minorHAnsi" w:hAnsiTheme="minorHAnsi"/>
              <w:sz w:val="20"/>
              <w:lang w:val="id-ID"/>
            </w:rPr>
          </w:rPrChange>
        </w:rPr>
        <w:t>untuk</w:t>
      </w:r>
      <w:proofErr w:type="spellEnd"/>
      <w:r w:rsidRPr="002349B2">
        <w:rPr>
          <w:rFonts w:asciiTheme="minorHAnsi" w:hAnsiTheme="minorHAnsi"/>
          <w:sz w:val="20"/>
          <w:rPrChange w:id="351"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52" w:author="OLTRE" w:date="2024-07-03T14:53:00Z">
            <w:rPr>
              <w:rFonts w:asciiTheme="minorHAnsi" w:hAnsiTheme="minorHAnsi"/>
              <w:sz w:val="20"/>
              <w:lang w:val="id-ID"/>
            </w:rPr>
          </w:rPrChange>
        </w:rPr>
        <w:t>menjual</w:t>
      </w:r>
      <w:proofErr w:type="spellEnd"/>
      <w:r w:rsidRPr="002349B2">
        <w:rPr>
          <w:rFonts w:asciiTheme="minorHAnsi" w:hAnsiTheme="minorHAnsi"/>
          <w:sz w:val="20"/>
          <w:rPrChange w:id="353"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54" w:author="OLTRE" w:date="2024-07-03T14:53:00Z">
            <w:rPr>
              <w:rFonts w:asciiTheme="minorHAnsi" w:hAnsiTheme="minorHAnsi"/>
              <w:sz w:val="20"/>
              <w:lang w:val="id-ID"/>
            </w:rPr>
          </w:rPrChange>
        </w:rPr>
        <w:t>Sahamnya</w:t>
      </w:r>
      <w:proofErr w:type="spellEnd"/>
      <w:r w:rsidRPr="002349B2">
        <w:rPr>
          <w:rFonts w:asciiTheme="minorHAnsi" w:hAnsiTheme="minorHAnsi"/>
          <w:sz w:val="20"/>
          <w:rPrChange w:id="355"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56" w:author="OLTRE" w:date="2024-07-03T14:53:00Z">
            <w:rPr>
              <w:rFonts w:asciiTheme="minorHAnsi" w:hAnsiTheme="minorHAnsi"/>
              <w:sz w:val="20"/>
              <w:lang w:val="id-ID"/>
            </w:rPr>
          </w:rPrChange>
        </w:rPr>
        <w:t>berdasarkan</w:t>
      </w:r>
      <w:proofErr w:type="spellEnd"/>
      <w:r w:rsidRPr="002349B2">
        <w:rPr>
          <w:rFonts w:asciiTheme="minorHAnsi" w:hAnsiTheme="minorHAnsi"/>
          <w:sz w:val="20"/>
          <w:rPrChange w:id="357" w:author="OLTRE" w:date="2024-07-03T14:53:00Z">
            <w:rPr>
              <w:rFonts w:asciiTheme="minorHAnsi" w:hAnsiTheme="minorHAnsi"/>
              <w:sz w:val="20"/>
              <w:lang w:val="id-ID"/>
            </w:rPr>
          </w:rPrChange>
        </w:rPr>
        <w:t xml:space="preserve"> </w:t>
      </w:r>
      <w:proofErr w:type="spellStart"/>
      <w:r w:rsidRPr="002349B2">
        <w:rPr>
          <w:rFonts w:asciiTheme="minorHAnsi" w:hAnsiTheme="minorHAnsi"/>
          <w:sz w:val="20"/>
          <w:rPrChange w:id="358" w:author="OLTRE" w:date="2024-07-03T14:53:00Z">
            <w:rPr>
              <w:rFonts w:asciiTheme="minorHAnsi" w:hAnsiTheme="minorHAnsi"/>
              <w:sz w:val="20"/>
              <w:lang w:val="id-ID"/>
            </w:rPr>
          </w:rPrChange>
        </w:rPr>
        <w:t>perhitungan</w:t>
      </w:r>
      <w:proofErr w:type="spellEnd"/>
      <w:r w:rsidRPr="002349B2">
        <w:rPr>
          <w:rFonts w:asciiTheme="minorHAnsi" w:hAnsiTheme="minorHAnsi"/>
          <w:sz w:val="20"/>
          <w:rPrChange w:id="359" w:author="OLTRE" w:date="2024-07-03T14:53:00Z">
            <w:rPr>
              <w:rFonts w:asciiTheme="minorHAnsi" w:hAnsiTheme="minorHAnsi"/>
              <w:sz w:val="20"/>
              <w:lang w:val="id-ID"/>
            </w:rPr>
          </w:rPrChange>
        </w:rPr>
        <w:t xml:space="preserve"> </w:t>
      </w:r>
    </w:p>
    <w:p w14:paraId="3C6C2677" w14:textId="77777777" w:rsidR="00D15544" w:rsidRDefault="00D15544" w:rsidP="005A670F">
      <w:pPr>
        <w:spacing w:line="276" w:lineRule="auto"/>
        <w:ind w:left="2160"/>
        <w:jc w:val="both"/>
        <w:rPr>
          <w:del w:id="360" w:author="OLTRE" w:date="2024-07-03T14:53:00Z"/>
          <w:rFonts w:asciiTheme="minorHAnsi" w:hAnsiTheme="minorHAnsi" w:cstheme="minorHAnsi"/>
          <w:sz w:val="20"/>
          <w:szCs w:val="20"/>
          <w:lang w:val="id-ID"/>
        </w:rPr>
      </w:pPr>
    </w:p>
    <w:p w14:paraId="4F742085" w14:textId="36C6A05F" w:rsidR="00F777A5" w:rsidRPr="003E5E66" w:rsidRDefault="005A670F">
      <w:pPr>
        <w:pStyle w:val="ListParagraph"/>
        <w:ind w:left="2127" w:right="70"/>
        <w:jc w:val="both"/>
        <w:rPr>
          <w:rFonts w:asciiTheme="minorHAnsi" w:hAnsiTheme="minorHAnsi"/>
          <w:sz w:val="20"/>
        </w:rPr>
        <w:pPrChange w:id="361" w:author="OLTRE" w:date="2024-07-03T14:53:00Z">
          <w:pPr>
            <w:spacing w:line="276" w:lineRule="auto"/>
            <w:ind w:left="2160"/>
            <w:jc w:val="both"/>
          </w:pPr>
        </w:pPrChange>
      </w:pPr>
      <w:del w:id="362" w:author="OLTRE" w:date="2024-07-03T14:53:00Z">
        <w:r w:rsidRPr="00707976">
          <w:rPr>
            <w:rFonts w:asciiTheme="minorHAnsi" w:hAnsiTheme="minorHAnsi" w:cstheme="minorHAnsi"/>
            <w:sz w:val="20"/>
            <w:szCs w:val="20"/>
          </w:rPr>
          <w:delText>proporsional (“Hak Turut Jual”)</w:delText>
        </w:r>
      </w:del>
      <w:ins w:id="363" w:author="OLTRE" w:date="2024-07-03T14:53:00Z">
        <w:r w:rsidR="00F777A5" w:rsidRPr="00E1729A">
          <w:rPr>
            <w:rFonts w:asciiTheme="minorHAnsi" w:hAnsiTheme="minorHAnsi" w:cstheme="minorHAnsi"/>
            <w:sz w:val="20"/>
            <w:szCs w:val="20"/>
          </w:rPr>
          <w:t>pro rata</w:t>
        </w:r>
      </w:ins>
      <w:r w:rsidR="00F777A5" w:rsidRPr="003E5E66">
        <w:rPr>
          <w:rFonts w:asciiTheme="minorHAnsi" w:hAnsiTheme="minorHAnsi"/>
          <w:sz w:val="20"/>
        </w:rPr>
        <w:t xml:space="preserve"> bersamaan dengan Saham yang diajukan untuk dijual oleh </w:t>
      </w:r>
      <w:ins w:id="364" w:author="OLTRE" w:date="2024-07-03T14:53:00Z">
        <w:r w:rsidR="00F777A5" w:rsidRPr="00E1729A">
          <w:rPr>
            <w:rFonts w:asciiTheme="minorHAnsi" w:hAnsiTheme="minorHAnsi" w:cstheme="minorHAnsi"/>
            <w:sz w:val="20"/>
            <w:szCs w:val="20"/>
          </w:rPr>
          <w:t xml:space="preserve">suatu </w:t>
        </w:r>
      </w:ins>
      <w:r w:rsidR="00F777A5" w:rsidRPr="003E5E66">
        <w:rPr>
          <w:rFonts w:asciiTheme="minorHAnsi" w:hAnsiTheme="minorHAnsi"/>
          <w:sz w:val="20"/>
        </w:rPr>
        <w:t>Pemegang Saham (“</w:t>
      </w:r>
      <w:r w:rsidR="00F777A5" w:rsidRPr="003E5E66">
        <w:rPr>
          <w:rFonts w:asciiTheme="minorHAnsi" w:hAnsiTheme="minorHAnsi"/>
          <w:b/>
          <w:sz w:val="20"/>
          <w:rPrChange w:id="365" w:author="OLTRE" w:date="2024-07-03T14:53:00Z">
            <w:rPr>
              <w:rFonts w:asciiTheme="minorHAnsi" w:hAnsiTheme="minorHAnsi"/>
              <w:sz w:val="20"/>
            </w:rPr>
          </w:rPrChange>
        </w:rPr>
        <w:t>Saham Turut Jual</w:t>
      </w:r>
      <w:r w:rsidR="00F777A5" w:rsidRPr="003E5E66">
        <w:rPr>
          <w:rFonts w:asciiTheme="minorHAnsi" w:hAnsiTheme="minorHAnsi"/>
          <w:sz w:val="20"/>
        </w:rPr>
        <w:t xml:space="preserve">”) dengan </w:t>
      </w:r>
      <w:del w:id="366" w:author="OLTRE" w:date="2024-07-03T14:53:00Z">
        <w:r w:rsidRPr="00707976">
          <w:rPr>
            <w:rFonts w:asciiTheme="minorHAnsi" w:hAnsiTheme="minorHAnsi" w:cstheme="minorHAnsi"/>
            <w:sz w:val="20"/>
            <w:szCs w:val="20"/>
          </w:rPr>
          <w:delText>menyediakan</w:delText>
        </w:r>
      </w:del>
      <w:ins w:id="367" w:author="OLTRE" w:date="2024-07-03T14:53:00Z">
        <w:r w:rsidR="00F777A5" w:rsidRPr="00E1729A">
          <w:rPr>
            <w:rFonts w:asciiTheme="minorHAnsi" w:hAnsiTheme="minorHAnsi" w:cstheme="minorHAnsi"/>
            <w:sz w:val="20"/>
            <w:szCs w:val="20"/>
          </w:rPr>
          <w:t>memberikan</w:t>
        </w:r>
      </w:ins>
      <w:r w:rsidR="00F777A5" w:rsidRPr="003E5E66">
        <w:rPr>
          <w:rFonts w:asciiTheme="minorHAnsi" w:hAnsiTheme="minorHAnsi"/>
          <w:sz w:val="20"/>
        </w:rPr>
        <w:t xml:space="preserve"> pemberitahuan kepada Pemegang Saham </w:t>
      </w:r>
      <w:ins w:id="368" w:author="OLTRE" w:date="2024-07-03T14:53:00Z">
        <w:r w:rsidR="00F777A5" w:rsidRPr="00E1729A">
          <w:rPr>
            <w:rFonts w:asciiTheme="minorHAnsi" w:hAnsiTheme="minorHAnsi" w:cstheme="minorHAnsi"/>
            <w:sz w:val="20"/>
            <w:szCs w:val="20"/>
          </w:rPr>
          <w:t xml:space="preserve">yang terkait </w:t>
        </w:r>
      </w:ins>
      <w:r w:rsidR="00F777A5" w:rsidRPr="003E5E66">
        <w:rPr>
          <w:rFonts w:asciiTheme="minorHAnsi" w:hAnsiTheme="minorHAnsi"/>
          <w:sz w:val="20"/>
        </w:rPr>
        <w:t xml:space="preserve">untuk mengalihkan Saham Turut </w:t>
      </w:r>
      <w:del w:id="369" w:author="OLTRE" w:date="2024-07-03T14:53:00Z">
        <w:r w:rsidRPr="00707976">
          <w:rPr>
            <w:rFonts w:asciiTheme="minorHAnsi" w:hAnsiTheme="minorHAnsi" w:cstheme="minorHAnsi"/>
            <w:sz w:val="20"/>
            <w:szCs w:val="20"/>
          </w:rPr>
          <w:delText>Jual</w:delText>
        </w:r>
      </w:del>
      <w:ins w:id="370" w:author="OLTRE" w:date="2024-07-03T14:53:00Z">
        <w:r w:rsidR="00F777A5" w:rsidRPr="00E1729A">
          <w:rPr>
            <w:rFonts w:asciiTheme="minorHAnsi" w:hAnsiTheme="minorHAnsi" w:cstheme="minorHAnsi"/>
            <w:sz w:val="20"/>
            <w:szCs w:val="20"/>
          </w:rPr>
          <w:t>Jualnya</w:t>
        </w:r>
      </w:ins>
      <w:r w:rsidR="00F777A5" w:rsidRPr="003E5E66">
        <w:rPr>
          <w:rFonts w:asciiTheme="minorHAnsi" w:hAnsiTheme="minorHAnsi"/>
          <w:sz w:val="20"/>
        </w:rPr>
        <w:t xml:space="preserve"> (“</w:t>
      </w:r>
      <w:r w:rsidR="00F777A5" w:rsidRPr="003E5E66">
        <w:rPr>
          <w:rFonts w:asciiTheme="minorHAnsi" w:hAnsiTheme="minorHAnsi"/>
          <w:b/>
          <w:sz w:val="20"/>
          <w:rPrChange w:id="371" w:author="OLTRE" w:date="2024-07-03T14:53:00Z">
            <w:rPr>
              <w:rFonts w:asciiTheme="minorHAnsi" w:hAnsiTheme="minorHAnsi"/>
              <w:sz w:val="20"/>
            </w:rPr>
          </w:rPrChange>
        </w:rPr>
        <w:t>Pemberitahuan Penerimaan Turut Jual</w:t>
      </w:r>
      <w:r w:rsidR="00F777A5" w:rsidRPr="003E5E66">
        <w:rPr>
          <w:rFonts w:asciiTheme="minorHAnsi" w:hAnsiTheme="minorHAnsi"/>
          <w:sz w:val="20"/>
        </w:rPr>
        <w:t>”) selama Periode Penerimaan</w:t>
      </w:r>
      <w:del w:id="372" w:author="OLTRE" w:date="2024-07-03T14:53:00Z">
        <w:r w:rsidRPr="00707976">
          <w:rPr>
            <w:rFonts w:asciiTheme="minorHAnsi" w:hAnsiTheme="minorHAnsi" w:cstheme="minorHAnsi"/>
            <w:sz w:val="20"/>
            <w:szCs w:val="20"/>
          </w:rPr>
          <w:delText xml:space="preserve">. yang memiliki </w:delText>
        </w:r>
      </w:del>
      <w:ins w:id="373" w:author="OLTRE" w:date="2024-07-03T14:53:00Z">
        <w:r w:rsidR="00F777A5" w:rsidRPr="00E1729A">
          <w:rPr>
            <w:rFonts w:asciiTheme="minorHAnsi" w:hAnsiTheme="minorHAnsi" w:cstheme="minorHAnsi"/>
            <w:sz w:val="20"/>
            <w:szCs w:val="20"/>
          </w:rPr>
          <w:t>, dan dengan ketentuan-</w:t>
        </w:r>
      </w:ins>
      <w:r w:rsidR="00F777A5" w:rsidRPr="003E5E66">
        <w:rPr>
          <w:rFonts w:asciiTheme="minorHAnsi" w:hAnsiTheme="minorHAnsi"/>
          <w:sz w:val="20"/>
        </w:rPr>
        <w:t xml:space="preserve">ketentuan yang sama dengan </w:t>
      </w:r>
      <w:ins w:id="374" w:author="OLTRE" w:date="2024-07-03T14:53:00Z">
        <w:r w:rsidR="00F777A5" w:rsidRPr="00E1729A">
          <w:rPr>
            <w:rFonts w:asciiTheme="minorHAnsi" w:hAnsiTheme="minorHAnsi" w:cstheme="minorHAnsi"/>
            <w:sz w:val="20"/>
            <w:szCs w:val="20"/>
          </w:rPr>
          <w:t xml:space="preserve">ketentuan yang tertera pada </w:t>
        </w:r>
      </w:ins>
      <w:r w:rsidR="00F777A5" w:rsidRPr="003E5E66">
        <w:rPr>
          <w:rFonts w:asciiTheme="minorHAnsi" w:hAnsiTheme="minorHAnsi"/>
          <w:sz w:val="20"/>
        </w:rPr>
        <w:t xml:space="preserve">Pemberitahuan Penawaran. Hak </w:t>
      </w:r>
      <w:del w:id="375" w:author="OLTRE" w:date="2024-07-03T14:53:00Z">
        <w:r w:rsidRPr="00707976">
          <w:rPr>
            <w:rFonts w:asciiTheme="minorHAnsi" w:hAnsiTheme="minorHAnsi" w:cstheme="minorHAnsi"/>
            <w:sz w:val="20"/>
            <w:szCs w:val="20"/>
          </w:rPr>
          <w:delText>Penjualan Bersama</w:delText>
        </w:r>
      </w:del>
      <w:ins w:id="376" w:author="OLTRE" w:date="2024-07-03T14:53:00Z">
        <w:r w:rsidR="00F777A5" w:rsidRPr="00E1729A">
          <w:rPr>
            <w:rFonts w:asciiTheme="minorHAnsi" w:hAnsiTheme="minorHAnsi" w:cstheme="minorHAnsi"/>
            <w:sz w:val="20"/>
            <w:szCs w:val="20"/>
          </w:rPr>
          <w:t xml:space="preserve">Turut </w:t>
        </w:r>
        <w:r w:rsidR="00F777A5" w:rsidRPr="00E1729A">
          <w:rPr>
            <w:rFonts w:asciiTheme="minorHAnsi" w:hAnsiTheme="minorHAnsi" w:cstheme="minorHAnsi"/>
            <w:color w:val="000000" w:themeColor="text1"/>
            <w:sz w:val="20"/>
            <w:szCs w:val="20"/>
          </w:rPr>
          <w:t>Menjual</w:t>
        </w:r>
      </w:ins>
      <w:r w:rsidR="00F777A5" w:rsidRPr="003E5E66">
        <w:rPr>
          <w:rFonts w:asciiTheme="minorHAnsi" w:hAnsiTheme="minorHAnsi"/>
          <w:color w:val="000000" w:themeColor="text1"/>
          <w:sz w:val="20"/>
          <w:rPrChange w:id="377" w:author="OLTRE" w:date="2024-07-03T14:53:00Z">
            <w:rPr>
              <w:rFonts w:asciiTheme="minorHAnsi" w:hAnsiTheme="minorHAnsi"/>
              <w:sz w:val="20"/>
            </w:rPr>
          </w:rPrChange>
        </w:rPr>
        <w:t xml:space="preserve"> </w:t>
      </w:r>
      <w:r w:rsidR="00F777A5" w:rsidRPr="003E5E66">
        <w:rPr>
          <w:rFonts w:asciiTheme="minorHAnsi" w:hAnsiTheme="minorHAnsi"/>
          <w:sz w:val="20"/>
        </w:rPr>
        <w:t xml:space="preserve">ini </w:t>
      </w:r>
      <w:del w:id="378" w:author="OLTRE" w:date="2024-07-03T14:53:00Z">
        <w:r w:rsidRPr="00707976">
          <w:rPr>
            <w:rFonts w:asciiTheme="minorHAnsi" w:hAnsiTheme="minorHAnsi" w:cstheme="minorHAnsi"/>
            <w:sz w:val="20"/>
            <w:szCs w:val="20"/>
          </w:rPr>
          <w:delText xml:space="preserve">akan </w:delText>
        </w:r>
      </w:del>
      <w:r w:rsidR="00F777A5" w:rsidRPr="003E5E66">
        <w:rPr>
          <w:rFonts w:asciiTheme="minorHAnsi" w:hAnsiTheme="minorHAnsi"/>
          <w:sz w:val="20"/>
        </w:rPr>
        <w:t xml:space="preserve">tunduk pada pengecualian </w:t>
      </w:r>
      <w:del w:id="379" w:author="OLTRE" w:date="2024-07-03T14:53:00Z">
        <w:r w:rsidRPr="00707976">
          <w:rPr>
            <w:rFonts w:asciiTheme="minorHAnsi" w:hAnsiTheme="minorHAnsi" w:cstheme="minorHAnsi"/>
            <w:sz w:val="20"/>
            <w:szCs w:val="20"/>
          </w:rPr>
          <w:delText>yang lazim</w:delText>
        </w:r>
      </w:del>
      <w:ins w:id="380" w:author="OLTRE" w:date="2024-07-03T14:53:00Z">
        <w:r w:rsidR="00F777A5" w:rsidRPr="00E1729A">
          <w:rPr>
            <w:rFonts w:asciiTheme="minorHAnsi" w:hAnsiTheme="minorHAnsi" w:cstheme="minorHAnsi"/>
            <w:sz w:val="20"/>
            <w:szCs w:val="20"/>
          </w:rPr>
          <w:t>biasa</w:t>
        </w:r>
      </w:ins>
      <w:r w:rsidR="00F777A5" w:rsidRPr="003E5E66">
        <w:rPr>
          <w:rFonts w:asciiTheme="minorHAnsi" w:hAnsiTheme="minorHAnsi"/>
          <w:sz w:val="20"/>
        </w:rPr>
        <w:t xml:space="preserve"> dan akan berakhir </w:t>
      </w:r>
      <w:del w:id="381" w:author="OLTRE" w:date="2024-07-03T14:53:00Z">
        <w:r w:rsidRPr="00707976">
          <w:rPr>
            <w:rFonts w:asciiTheme="minorHAnsi" w:hAnsiTheme="minorHAnsi" w:cstheme="minorHAnsi"/>
            <w:sz w:val="20"/>
            <w:szCs w:val="20"/>
          </w:rPr>
          <w:delText>segera</w:delText>
        </w:r>
      </w:del>
      <w:ins w:id="382" w:author="OLTRE" w:date="2024-07-03T14:53:00Z">
        <w:r w:rsidR="00F777A5" w:rsidRPr="00E1729A">
          <w:rPr>
            <w:rFonts w:asciiTheme="minorHAnsi" w:hAnsiTheme="minorHAnsi" w:cstheme="minorHAnsi"/>
            <w:sz w:val="20"/>
            <w:szCs w:val="20"/>
          </w:rPr>
          <w:t>seketika</w:t>
        </w:r>
      </w:ins>
      <w:r w:rsidR="00F777A5" w:rsidRPr="003E5E66">
        <w:rPr>
          <w:rFonts w:asciiTheme="minorHAnsi" w:hAnsiTheme="minorHAnsi"/>
          <w:sz w:val="20"/>
        </w:rPr>
        <w:t xml:space="preserve"> sebelum </w:t>
      </w:r>
      <w:del w:id="383" w:author="OLTRE" w:date="2024-07-03T14:53:00Z">
        <w:r w:rsidRPr="00707976">
          <w:rPr>
            <w:rFonts w:asciiTheme="minorHAnsi" w:hAnsiTheme="minorHAnsi" w:cstheme="minorHAnsi"/>
            <w:sz w:val="20"/>
            <w:szCs w:val="20"/>
          </w:rPr>
          <w:delText>Penawaran Umum Perdana</w:delText>
        </w:r>
      </w:del>
      <w:ins w:id="384" w:author="OLTRE" w:date="2024-07-03T14:53:00Z">
        <w:r w:rsidR="00F777A5" w:rsidRPr="00E1729A">
          <w:rPr>
            <w:rFonts w:asciiTheme="minorHAnsi" w:hAnsiTheme="minorHAnsi" w:cstheme="minorHAnsi"/>
            <w:sz w:val="20"/>
            <w:szCs w:val="20"/>
          </w:rPr>
          <w:t>IPO</w:t>
        </w:r>
      </w:ins>
      <w:r w:rsidR="00F777A5" w:rsidRPr="003E5E66">
        <w:rPr>
          <w:rFonts w:asciiTheme="minorHAnsi" w:hAnsiTheme="minorHAnsi"/>
          <w:sz w:val="20"/>
        </w:rPr>
        <w:t xml:space="preserve"> atau </w:t>
      </w:r>
      <w:del w:id="385" w:author="OLTRE" w:date="2024-07-03T14:53:00Z">
        <w:r w:rsidRPr="00707976">
          <w:rPr>
            <w:rFonts w:asciiTheme="minorHAnsi" w:hAnsiTheme="minorHAnsi" w:cstheme="minorHAnsi"/>
            <w:sz w:val="20"/>
            <w:szCs w:val="20"/>
          </w:rPr>
          <w:delText>Perubahan Kendali</w:delText>
        </w:r>
      </w:del>
      <w:ins w:id="386" w:author="OLTRE" w:date="2024-07-03T14:53:00Z">
        <w:r w:rsidR="00F777A5" w:rsidRPr="00E1729A">
          <w:rPr>
            <w:rFonts w:asciiTheme="minorHAnsi" w:hAnsiTheme="minorHAnsi" w:cstheme="minorHAnsi"/>
            <w:sz w:val="20"/>
            <w:szCs w:val="20"/>
          </w:rPr>
          <w:t>perubahan kendali</w:t>
        </w:r>
      </w:ins>
      <w:r w:rsidR="00F777A5" w:rsidRPr="003E5E66">
        <w:rPr>
          <w:rFonts w:asciiTheme="minorHAnsi" w:hAnsiTheme="minorHAnsi"/>
          <w:sz w:val="20"/>
        </w:rPr>
        <w:t>.</w:t>
      </w:r>
    </w:p>
    <w:p w14:paraId="35105CD8" w14:textId="77777777" w:rsidR="00F777A5" w:rsidRPr="00E1729A" w:rsidRDefault="00F777A5" w:rsidP="008A2505">
      <w:pPr>
        <w:pStyle w:val="ListParagraph"/>
        <w:ind w:left="2127" w:right="70"/>
        <w:jc w:val="both"/>
        <w:rPr>
          <w:ins w:id="387" w:author="OLTRE" w:date="2024-07-03T14:53:00Z"/>
          <w:rFonts w:asciiTheme="minorHAnsi" w:hAnsiTheme="minorHAnsi" w:cstheme="minorHAnsi"/>
          <w:sz w:val="20"/>
          <w:szCs w:val="20"/>
        </w:rPr>
      </w:pPr>
    </w:p>
    <w:p w14:paraId="4FC68BBB" w14:textId="195E64AC" w:rsidR="00F777A5" w:rsidRPr="003E5E66" w:rsidRDefault="00F777A5">
      <w:pPr>
        <w:pStyle w:val="ListParagraph"/>
        <w:ind w:left="2127" w:right="70"/>
        <w:jc w:val="both"/>
        <w:rPr>
          <w:rFonts w:asciiTheme="minorHAnsi" w:hAnsiTheme="minorHAnsi"/>
          <w:sz w:val="20"/>
        </w:rPr>
        <w:pPrChange w:id="388" w:author="OLTRE" w:date="2024-07-03T14:53:00Z">
          <w:pPr>
            <w:spacing w:line="276" w:lineRule="auto"/>
            <w:ind w:left="2160"/>
            <w:jc w:val="both"/>
          </w:pPr>
        </w:pPrChange>
      </w:pPr>
      <w:r w:rsidRPr="003E5E66">
        <w:rPr>
          <w:rFonts w:asciiTheme="minorHAnsi" w:hAnsiTheme="minorHAnsi"/>
          <w:sz w:val="20"/>
        </w:rPr>
        <w:t xml:space="preserve">Apabila </w:t>
      </w:r>
      <w:del w:id="389" w:author="OLTRE" w:date="2024-07-03T14:53:00Z">
        <w:r w:rsidR="005A670F" w:rsidRPr="00707976">
          <w:rPr>
            <w:rFonts w:asciiTheme="minorHAnsi" w:hAnsiTheme="minorHAnsi" w:cstheme="minorHAnsi"/>
            <w:sz w:val="20"/>
            <w:szCs w:val="20"/>
          </w:rPr>
          <w:delText xml:space="preserve">Peserta </w:delText>
        </w:r>
      </w:del>
      <w:r w:rsidRPr="003E5E66">
        <w:rPr>
          <w:rFonts w:asciiTheme="minorHAnsi" w:hAnsiTheme="minorHAnsi"/>
          <w:sz w:val="20"/>
        </w:rPr>
        <w:t xml:space="preserve">Pemegang Saham Preferen </w:t>
      </w:r>
      <w:del w:id="390" w:author="OLTRE" w:date="2024-07-03T14:53:00Z">
        <w:r w:rsidR="005A670F" w:rsidRPr="00707976">
          <w:rPr>
            <w:rFonts w:asciiTheme="minorHAnsi" w:hAnsiTheme="minorHAnsi" w:cstheme="minorHAnsi"/>
            <w:sz w:val="20"/>
            <w:szCs w:val="20"/>
          </w:rPr>
          <w:delText>melaksanakan</w:delText>
        </w:r>
      </w:del>
      <w:ins w:id="391" w:author="OLTRE" w:date="2024-07-03T14:53:00Z">
        <w:r w:rsidRPr="00E1729A">
          <w:rPr>
            <w:rFonts w:asciiTheme="minorHAnsi" w:hAnsiTheme="minorHAnsi" w:cstheme="minorHAnsi"/>
            <w:sz w:val="20"/>
            <w:szCs w:val="20"/>
          </w:rPr>
          <w:t>yang berpartisipasi menggunakan</w:t>
        </w:r>
      </w:ins>
      <w:r w:rsidRPr="003E5E66">
        <w:rPr>
          <w:rFonts w:asciiTheme="minorHAnsi" w:hAnsiTheme="minorHAnsi"/>
          <w:sz w:val="20"/>
        </w:rPr>
        <w:t xml:space="preserve"> Hak Turut </w:t>
      </w:r>
      <w:proofErr w:type="spellStart"/>
      <w:r w:rsidRPr="003E5E66">
        <w:rPr>
          <w:rFonts w:asciiTheme="minorHAnsi" w:hAnsiTheme="minorHAnsi"/>
          <w:sz w:val="20"/>
        </w:rPr>
        <w:t>Menjual-nya</w:t>
      </w:r>
      <w:proofErr w:type="spellEnd"/>
      <w:r w:rsidRPr="003E5E66">
        <w:rPr>
          <w:rFonts w:asciiTheme="minorHAnsi" w:hAnsiTheme="minorHAnsi"/>
          <w:sz w:val="20"/>
        </w:rPr>
        <w:t xml:space="preserve">, </w:t>
      </w:r>
      <w:del w:id="392" w:author="OLTRE" w:date="2024-07-03T14:53:00Z">
        <w:r w:rsidR="005A670F" w:rsidRPr="00707976">
          <w:rPr>
            <w:rFonts w:asciiTheme="minorHAnsi" w:hAnsiTheme="minorHAnsi" w:cstheme="minorHAnsi"/>
            <w:sz w:val="20"/>
            <w:szCs w:val="20"/>
          </w:rPr>
          <w:delText>Pengalih</w:delText>
        </w:r>
      </w:del>
      <w:ins w:id="393" w:author="OLTRE" w:date="2024-07-03T14:53:00Z">
        <w:r w:rsidRPr="00E1729A">
          <w:rPr>
            <w:rFonts w:asciiTheme="minorHAnsi" w:hAnsiTheme="minorHAnsi" w:cstheme="minorHAnsi"/>
            <w:sz w:val="20"/>
            <w:szCs w:val="20"/>
          </w:rPr>
          <w:t>pihak yang mengalihkan</w:t>
        </w:r>
      </w:ins>
      <w:r w:rsidRPr="003E5E66">
        <w:rPr>
          <w:rFonts w:asciiTheme="minorHAnsi" w:hAnsiTheme="minorHAnsi"/>
          <w:sz w:val="20"/>
        </w:rPr>
        <w:t xml:space="preserve"> akan mengatur </w:t>
      </w:r>
      <w:del w:id="394" w:author="OLTRE" w:date="2024-07-03T14:53:00Z">
        <w:r w:rsidR="005A670F" w:rsidRPr="00707976">
          <w:rPr>
            <w:rFonts w:asciiTheme="minorHAnsi" w:hAnsiTheme="minorHAnsi" w:cstheme="minorHAnsi"/>
            <w:sz w:val="20"/>
            <w:szCs w:val="20"/>
          </w:rPr>
          <w:delText xml:space="preserve">agar </w:delText>
        </w:r>
      </w:del>
      <w:r w:rsidRPr="003E5E66">
        <w:rPr>
          <w:rFonts w:asciiTheme="minorHAnsi" w:hAnsiTheme="minorHAnsi"/>
          <w:sz w:val="20"/>
        </w:rPr>
        <w:t xml:space="preserve">penjualan kepada calon penerima pengalihan atas Saham Turut Jual. Pemegang Saham </w:t>
      </w:r>
      <w:del w:id="395" w:author="OLTRE" w:date="2024-07-03T14:53:00Z">
        <w:r w:rsidR="005A670F" w:rsidRPr="00707976">
          <w:rPr>
            <w:rFonts w:asciiTheme="minorHAnsi" w:hAnsiTheme="minorHAnsi" w:cstheme="minorHAnsi"/>
            <w:sz w:val="20"/>
            <w:szCs w:val="20"/>
          </w:rPr>
          <w:delText>Pendiri</w:delText>
        </w:r>
        <w:r w:rsidR="00ED5A8D">
          <w:rPr>
            <w:rFonts w:asciiTheme="minorHAnsi" w:hAnsiTheme="minorHAnsi" w:cstheme="minorHAnsi"/>
            <w:sz w:val="20"/>
            <w:szCs w:val="20"/>
          </w:rPr>
          <w:delText xml:space="preserve">, yakni </w:delText>
        </w:r>
        <w:r w:rsidR="005A670F" w:rsidRPr="00707976">
          <w:rPr>
            <w:rFonts w:asciiTheme="minorHAnsi" w:hAnsiTheme="minorHAnsi" w:cstheme="minorHAnsi"/>
            <w:sz w:val="20"/>
            <w:szCs w:val="20"/>
          </w:rPr>
          <w:delText xml:space="preserve"> </w:delText>
        </w:r>
        <w:r w:rsidR="00ED5A8D">
          <w:rPr>
            <w:rFonts w:asciiTheme="minorHAnsi" w:hAnsiTheme="minorHAnsi" w:cstheme="minorHAnsi"/>
            <w:sz w:val="20"/>
            <w:szCs w:val="20"/>
          </w:rPr>
          <w:delText>Nyonya Tiang Vichi Lestari dan Tuan Desmond Previn (selanjutnya bersama-sama disebut juga “Pemegang Saham Pendiri”),</w:delText>
        </w:r>
      </w:del>
      <w:ins w:id="396" w:author="OLTRE" w:date="2024-07-03T14:53:00Z">
        <w:r w:rsidRPr="00E1729A">
          <w:rPr>
            <w:rFonts w:asciiTheme="minorHAnsi" w:hAnsiTheme="minorHAnsi" w:cstheme="minorHAnsi"/>
            <w:sz w:val="20"/>
            <w:szCs w:val="20"/>
          </w:rPr>
          <w:t>terkait</w:t>
        </w:r>
      </w:ins>
      <w:r w:rsidRPr="003E5E66">
        <w:rPr>
          <w:rFonts w:asciiTheme="minorHAnsi" w:hAnsiTheme="minorHAnsi"/>
          <w:sz w:val="20"/>
        </w:rPr>
        <w:t xml:space="preserve"> wajib menggunakan </w:t>
      </w:r>
      <w:del w:id="397" w:author="OLTRE" w:date="2024-07-03T14:53:00Z">
        <w:r w:rsidR="005A670F" w:rsidRPr="00707976">
          <w:rPr>
            <w:rFonts w:asciiTheme="minorHAnsi" w:hAnsiTheme="minorHAnsi" w:cstheme="minorHAnsi"/>
            <w:sz w:val="20"/>
            <w:szCs w:val="20"/>
          </w:rPr>
          <w:delText>kemampuan</w:delText>
        </w:r>
      </w:del>
      <w:ins w:id="398" w:author="OLTRE" w:date="2024-07-03T14:53:00Z">
        <w:r w:rsidRPr="00E1729A">
          <w:rPr>
            <w:rFonts w:asciiTheme="minorHAnsi" w:hAnsiTheme="minorHAnsi" w:cstheme="minorHAnsi"/>
            <w:sz w:val="20"/>
            <w:szCs w:val="20"/>
          </w:rPr>
          <w:t>upaya</w:t>
        </w:r>
      </w:ins>
      <w:r w:rsidRPr="003E5E66">
        <w:rPr>
          <w:rFonts w:asciiTheme="minorHAnsi" w:hAnsiTheme="minorHAnsi"/>
          <w:sz w:val="20"/>
        </w:rPr>
        <w:t xml:space="preserve"> terbaiknya untuk mengatur penjualan kepada </w:t>
      </w:r>
      <w:ins w:id="399" w:author="OLTRE" w:date="2024-07-03T14:53:00Z">
        <w:r w:rsidRPr="00E1729A">
          <w:rPr>
            <w:rFonts w:asciiTheme="minorHAnsi" w:hAnsiTheme="minorHAnsi" w:cstheme="minorHAnsi"/>
            <w:sz w:val="20"/>
            <w:szCs w:val="20"/>
          </w:rPr>
          <w:t xml:space="preserve">calon </w:t>
        </w:r>
      </w:ins>
      <w:r w:rsidRPr="003E5E66">
        <w:rPr>
          <w:rFonts w:asciiTheme="minorHAnsi" w:hAnsiTheme="minorHAnsi"/>
          <w:sz w:val="20"/>
        </w:rPr>
        <w:t>penerima pengalihan</w:t>
      </w:r>
      <w:del w:id="400" w:author="OLTRE" w:date="2024-07-03T14:53:00Z">
        <w:r w:rsidR="005A670F" w:rsidRPr="00707976">
          <w:rPr>
            <w:rFonts w:asciiTheme="minorHAnsi" w:hAnsiTheme="minorHAnsi" w:cstheme="minorHAnsi"/>
            <w:sz w:val="20"/>
            <w:szCs w:val="20"/>
          </w:rPr>
          <w:delText xml:space="preserve"> atas</w:delText>
        </w:r>
      </w:del>
      <w:ins w:id="401" w:author="OLTRE" w:date="2024-07-03T14:53:00Z">
        <w:r w:rsidRPr="00E1729A">
          <w:rPr>
            <w:rFonts w:asciiTheme="minorHAnsi" w:hAnsiTheme="minorHAnsi" w:cstheme="minorHAnsi"/>
            <w:sz w:val="20"/>
            <w:szCs w:val="20"/>
          </w:rPr>
          <w:t>,</w:t>
        </w:r>
      </w:ins>
      <w:r w:rsidRPr="003E5E66">
        <w:rPr>
          <w:rFonts w:asciiTheme="minorHAnsi" w:hAnsiTheme="minorHAnsi"/>
          <w:sz w:val="20"/>
        </w:rPr>
        <w:t xml:space="preserve"> seluruh Saham Turut Jual </w:t>
      </w:r>
      <w:ins w:id="402" w:author="OLTRE" w:date="2024-07-03T14:53:00Z">
        <w:r w:rsidRPr="00E1729A">
          <w:rPr>
            <w:rFonts w:asciiTheme="minorHAnsi" w:hAnsiTheme="minorHAnsi" w:cstheme="minorHAnsi"/>
            <w:sz w:val="20"/>
            <w:szCs w:val="20"/>
          </w:rPr>
          <w:t xml:space="preserve">milik para pemegang Saham Preferen </w:t>
        </w:r>
      </w:ins>
      <w:r w:rsidRPr="003E5E66">
        <w:rPr>
          <w:rFonts w:asciiTheme="minorHAnsi" w:hAnsiTheme="minorHAnsi"/>
          <w:sz w:val="20"/>
        </w:rPr>
        <w:t>yang telah menerbitkan Pemberitahuan Penerimaan Turut Jual (bersama-sama disebut sebagai “</w:t>
      </w:r>
      <w:del w:id="403" w:author="OLTRE" w:date="2024-07-03T14:53:00Z">
        <w:r w:rsidR="005A670F" w:rsidRPr="00707976">
          <w:rPr>
            <w:rFonts w:asciiTheme="minorHAnsi" w:hAnsiTheme="minorHAnsi" w:cstheme="minorHAnsi"/>
            <w:sz w:val="20"/>
            <w:szCs w:val="20"/>
          </w:rPr>
          <w:delText xml:space="preserve">Saham </w:delText>
        </w:r>
      </w:del>
      <w:r w:rsidRPr="003E5E66">
        <w:rPr>
          <w:rFonts w:asciiTheme="minorHAnsi" w:hAnsiTheme="minorHAnsi"/>
          <w:b/>
          <w:sz w:val="20"/>
          <w:rPrChange w:id="404" w:author="OLTRE" w:date="2024-07-03T14:53:00Z">
            <w:rPr>
              <w:rFonts w:asciiTheme="minorHAnsi" w:hAnsiTheme="minorHAnsi"/>
              <w:sz w:val="20"/>
            </w:rPr>
          </w:rPrChange>
        </w:rPr>
        <w:t>Total</w:t>
      </w:r>
      <w:del w:id="405" w:author="OLTRE" w:date="2024-07-03T14:53:00Z">
        <w:r w:rsidR="005A670F" w:rsidRPr="00707976">
          <w:rPr>
            <w:rFonts w:asciiTheme="minorHAnsi" w:hAnsiTheme="minorHAnsi" w:cstheme="minorHAnsi"/>
            <w:sz w:val="20"/>
            <w:szCs w:val="20"/>
          </w:rPr>
          <w:delText>”); akan tetapi,</w:delText>
        </w:r>
      </w:del>
      <w:ins w:id="406" w:author="OLTRE" w:date="2024-07-03T14:53:00Z">
        <w:r w:rsidRPr="00E1729A">
          <w:rPr>
            <w:rFonts w:asciiTheme="minorHAnsi" w:hAnsiTheme="minorHAnsi" w:cstheme="minorHAnsi"/>
            <w:b/>
            <w:sz w:val="20"/>
            <w:szCs w:val="20"/>
          </w:rPr>
          <w:t xml:space="preserve">  Saham</w:t>
        </w:r>
        <w:r w:rsidRPr="00E1729A">
          <w:rPr>
            <w:rFonts w:asciiTheme="minorHAnsi" w:hAnsiTheme="minorHAnsi" w:cstheme="minorHAnsi"/>
            <w:sz w:val="20"/>
            <w:szCs w:val="20"/>
          </w:rPr>
          <w:t>”);</w:t>
        </w:r>
      </w:ins>
      <w:r w:rsidRPr="003E5E66">
        <w:rPr>
          <w:rFonts w:asciiTheme="minorHAnsi" w:hAnsiTheme="minorHAnsi"/>
          <w:sz w:val="20"/>
        </w:rPr>
        <w:t xml:space="preserve"> dengan </w:t>
      </w:r>
      <w:del w:id="407" w:author="OLTRE" w:date="2024-07-03T14:53:00Z">
        <w:r w:rsidR="005A670F" w:rsidRPr="00707976">
          <w:rPr>
            <w:rFonts w:asciiTheme="minorHAnsi" w:hAnsiTheme="minorHAnsi" w:cstheme="minorHAnsi"/>
            <w:sz w:val="20"/>
            <w:szCs w:val="20"/>
          </w:rPr>
          <w:delText>syarat</w:delText>
        </w:r>
      </w:del>
      <w:ins w:id="408" w:author="OLTRE" w:date="2024-07-03T14:53:00Z">
        <w:r w:rsidRPr="00E1729A">
          <w:rPr>
            <w:rFonts w:asciiTheme="minorHAnsi" w:hAnsiTheme="minorHAnsi" w:cstheme="minorHAnsi"/>
            <w:sz w:val="20"/>
            <w:szCs w:val="20"/>
          </w:rPr>
          <w:t>ketentuan</w:t>
        </w:r>
      </w:ins>
      <w:r w:rsidRPr="003E5E66">
        <w:rPr>
          <w:rFonts w:asciiTheme="minorHAnsi" w:hAnsiTheme="minorHAnsi"/>
          <w:sz w:val="20"/>
        </w:rPr>
        <w:t xml:space="preserve">, bahwa apabila calon penerima pengalihan hendak membeli kurang dari jumlah </w:t>
      </w:r>
      <w:del w:id="409" w:author="OLTRE" w:date="2024-07-03T14:53:00Z">
        <w:r w:rsidR="005A670F" w:rsidRPr="00707976">
          <w:rPr>
            <w:rFonts w:asciiTheme="minorHAnsi" w:hAnsiTheme="minorHAnsi" w:cstheme="minorHAnsi"/>
            <w:sz w:val="20"/>
            <w:szCs w:val="20"/>
          </w:rPr>
          <w:delText xml:space="preserve">Saham </w:delText>
        </w:r>
      </w:del>
      <w:r w:rsidRPr="003E5E66">
        <w:rPr>
          <w:rFonts w:asciiTheme="minorHAnsi" w:hAnsiTheme="minorHAnsi"/>
          <w:sz w:val="20"/>
        </w:rPr>
        <w:t>Total</w:t>
      </w:r>
      <w:del w:id="410" w:author="OLTRE" w:date="2024-07-03T14:53:00Z">
        <w:r w:rsidR="005A670F" w:rsidRPr="00707976">
          <w:rPr>
            <w:rFonts w:asciiTheme="minorHAnsi" w:hAnsiTheme="minorHAnsi" w:cstheme="minorHAnsi"/>
            <w:sz w:val="20"/>
            <w:szCs w:val="20"/>
          </w:rPr>
          <w:delText>,</w:delText>
        </w:r>
      </w:del>
      <w:r w:rsidRPr="003E5E66">
        <w:rPr>
          <w:rFonts w:asciiTheme="minorHAnsi" w:hAnsiTheme="minorHAnsi"/>
          <w:sz w:val="20"/>
        </w:rPr>
        <w:t xml:space="preserve"> Saham</w:t>
      </w:r>
      <w:ins w:id="411" w:author="OLTRE" w:date="2024-07-03T14:53:00Z">
        <w:r w:rsidRPr="00E1729A">
          <w:rPr>
            <w:rFonts w:asciiTheme="minorHAnsi" w:hAnsiTheme="minorHAnsi" w:cstheme="minorHAnsi"/>
            <w:sz w:val="20"/>
            <w:szCs w:val="20"/>
          </w:rPr>
          <w:t>,</w:t>
        </w:r>
      </w:ins>
      <w:r w:rsidRPr="003E5E66">
        <w:rPr>
          <w:rFonts w:asciiTheme="minorHAnsi" w:hAnsiTheme="minorHAnsi"/>
          <w:sz w:val="20"/>
        </w:rPr>
        <w:t xml:space="preserve"> Total </w:t>
      </w:r>
      <w:ins w:id="412" w:author="OLTRE" w:date="2024-07-03T14:53:00Z">
        <w:r w:rsidRPr="00E1729A">
          <w:rPr>
            <w:rFonts w:asciiTheme="minorHAnsi" w:hAnsiTheme="minorHAnsi" w:cstheme="minorHAnsi"/>
            <w:sz w:val="20"/>
            <w:szCs w:val="20"/>
          </w:rPr>
          <w:t xml:space="preserve">Saham akan </w:t>
        </w:r>
      </w:ins>
      <w:r w:rsidRPr="003E5E66">
        <w:rPr>
          <w:rFonts w:asciiTheme="minorHAnsi" w:hAnsiTheme="minorHAnsi"/>
          <w:sz w:val="20"/>
        </w:rPr>
        <w:t xml:space="preserve">dikurangi secara pro-rata </w:t>
      </w:r>
      <w:del w:id="413" w:author="OLTRE" w:date="2024-07-03T14:53:00Z">
        <w:r w:rsidR="005A670F" w:rsidRPr="00707976">
          <w:rPr>
            <w:rFonts w:asciiTheme="minorHAnsi" w:hAnsiTheme="minorHAnsi" w:cstheme="minorHAnsi"/>
            <w:sz w:val="20"/>
            <w:szCs w:val="20"/>
          </w:rPr>
          <w:delText>di</w:delText>
        </w:r>
        <w:r w:rsidR="00B31BD0">
          <w:rPr>
            <w:rFonts w:asciiTheme="minorHAnsi" w:hAnsiTheme="minorHAnsi" w:cstheme="minorHAnsi"/>
            <w:sz w:val="20"/>
            <w:szCs w:val="20"/>
          </w:rPr>
          <w:delText xml:space="preserve"> </w:delText>
        </w:r>
      </w:del>
      <w:r w:rsidRPr="003E5E66">
        <w:rPr>
          <w:rFonts w:asciiTheme="minorHAnsi" w:hAnsiTheme="minorHAnsi"/>
          <w:sz w:val="20"/>
        </w:rPr>
        <w:t xml:space="preserve">antara </w:t>
      </w:r>
      <w:ins w:id="414" w:author="OLTRE" w:date="2024-07-03T14:53:00Z">
        <w:r w:rsidRPr="00E1729A">
          <w:rPr>
            <w:rFonts w:asciiTheme="minorHAnsi" w:hAnsiTheme="minorHAnsi" w:cstheme="minorHAnsi"/>
            <w:sz w:val="20"/>
            <w:szCs w:val="20"/>
          </w:rPr>
          <w:t xml:space="preserve">para </w:t>
        </w:r>
      </w:ins>
      <w:r w:rsidRPr="003E5E66">
        <w:rPr>
          <w:rFonts w:asciiTheme="minorHAnsi" w:hAnsiTheme="minorHAnsi"/>
          <w:sz w:val="20"/>
        </w:rPr>
        <w:t xml:space="preserve">pemegang saham yang </w:t>
      </w:r>
      <w:del w:id="415" w:author="OLTRE" w:date="2024-07-03T14:53:00Z">
        <w:r w:rsidR="005A670F" w:rsidRPr="00707976">
          <w:rPr>
            <w:rFonts w:asciiTheme="minorHAnsi" w:hAnsiTheme="minorHAnsi" w:cstheme="minorHAnsi"/>
            <w:sz w:val="20"/>
            <w:szCs w:val="20"/>
          </w:rPr>
          <w:delText>melaksan</w:delText>
        </w:r>
        <w:r w:rsidR="00B31BD0">
          <w:rPr>
            <w:rFonts w:asciiTheme="minorHAnsi" w:hAnsiTheme="minorHAnsi" w:cstheme="minorHAnsi"/>
            <w:sz w:val="20"/>
            <w:szCs w:val="20"/>
          </w:rPr>
          <w:delText>a</w:delText>
        </w:r>
        <w:r w:rsidR="005A670F" w:rsidRPr="00707976">
          <w:rPr>
            <w:rFonts w:asciiTheme="minorHAnsi" w:hAnsiTheme="minorHAnsi" w:cstheme="minorHAnsi"/>
            <w:sz w:val="20"/>
            <w:szCs w:val="20"/>
          </w:rPr>
          <w:delText>kan</w:delText>
        </w:r>
      </w:del>
      <w:ins w:id="416" w:author="OLTRE" w:date="2024-07-03T14:53:00Z">
        <w:r w:rsidRPr="00E1729A">
          <w:rPr>
            <w:rFonts w:asciiTheme="minorHAnsi" w:hAnsiTheme="minorHAnsi" w:cstheme="minorHAnsi"/>
            <w:sz w:val="20"/>
            <w:szCs w:val="20"/>
          </w:rPr>
          <w:t>menggunakan</w:t>
        </w:r>
      </w:ins>
      <w:r w:rsidRPr="003E5E66">
        <w:rPr>
          <w:rFonts w:asciiTheme="minorHAnsi" w:hAnsiTheme="minorHAnsi"/>
          <w:sz w:val="20"/>
        </w:rPr>
        <w:t xml:space="preserve"> Hak Turut Menjualnya </w:t>
      </w:r>
      <w:del w:id="417" w:author="OLTRE" w:date="2024-07-03T14:53:00Z">
        <w:r w:rsidR="005A670F" w:rsidRPr="00707976">
          <w:rPr>
            <w:rFonts w:asciiTheme="minorHAnsi" w:hAnsiTheme="minorHAnsi" w:cstheme="minorHAnsi"/>
            <w:sz w:val="20"/>
            <w:szCs w:val="20"/>
          </w:rPr>
          <w:delText>dengan</w:delText>
        </w:r>
      </w:del>
      <w:ins w:id="418" w:author="OLTRE" w:date="2024-07-03T14:53:00Z">
        <w:r w:rsidRPr="00E1729A">
          <w:rPr>
            <w:rFonts w:asciiTheme="minorHAnsi" w:hAnsiTheme="minorHAnsi" w:cstheme="minorHAnsi"/>
            <w:sz w:val="20"/>
            <w:szCs w:val="20"/>
          </w:rPr>
          <w:t>dan</w:t>
        </w:r>
      </w:ins>
      <w:r w:rsidRPr="003E5E66">
        <w:rPr>
          <w:rFonts w:asciiTheme="minorHAnsi" w:hAnsiTheme="minorHAnsi"/>
          <w:sz w:val="20"/>
        </w:rPr>
        <w:t xml:space="preserve"> Pemegang Saham </w:t>
      </w:r>
      <w:del w:id="419" w:author="OLTRE" w:date="2024-07-03T14:53:00Z">
        <w:r w:rsidR="005A670F" w:rsidRPr="00707976">
          <w:rPr>
            <w:rFonts w:asciiTheme="minorHAnsi" w:hAnsiTheme="minorHAnsi" w:cstheme="minorHAnsi"/>
            <w:sz w:val="20"/>
            <w:szCs w:val="20"/>
          </w:rPr>
          <w:delText>Pendiri</w:delText>
        </w:r>
      </w:del>
      <w:ins w:id="420" w:author="OLTRE" w:date="2024-07-03T14:53:00Z">
        <w:r w:rsidRPr="00E1729A">
          <w:rPr>
            <w:rFonts w:asciiTheme="minorHAnsi" w:hAnsiTheme="minorHAnsi" w:cstheme="minorHAnsi"/>
            <w:sz w:val="20"/>
            <w:szCs w:val="20"/>
          </w:rPr>
          <w:t>terkait</w:t>
        </w:r>
      </w:ins>
      <w:r w:rsidRPr="003E5E66">
        <w:rPr>
          <w:rFonts w:asciiTheme="minorHAnsi" w:hAnsiTheme="minorHAnsi"/>
          <w:sz w:val="20"/>
        </w:rPr>
        <w:t>.</w:t>
      </w:r>
    </w:p>
    <w:p w14:paraId="0EEB66CB" w14:textId="77777777" w:rsidR="00F777A5" w:rsidRPr="00E1729A" w:rsidRDefault="00F777A5" w:rsidP="008A2505">
      <w:pPr>
        <w:pStyle w:val="ListParagraph"/>
        <w:ind w:left="2127" w:right="70"/>
        <w:jc w:val="both"/>
        <w:rPr>
          <w:ins w:id="421" w:author="OLTRE" w:date="2024-07-03T14:53:00Z"/>
          <w:rFonts w:asciiTheme="minorHAnsi" w:hAnsiTheme="minorHAnsi" w:cstheme="minorHAnsi"/>
          <w:sz w:val="20"/>
          <w:szCs w:val="20"/>
        </w:rPr>
      </w:pPr>
    </w:p>
    <w:p w14:paraId="1198462E" w14:textId="3BBDE499" w:rsidR="005A670F" w:rsidRPr="003E5E66" w:rsidRDefault="00F777A5">
      <w:pPr>
        <w:pStyle w:val="ListParagraph"/>
        <w:ind w:left="2127" w:right="70"/>
        <w:jc w:val="both"/>
        <w:rPr>
          <w:rFonts w:asciiTheme="minorHAnsi" w:hAnsiTheme="minorHAnsi"/>
          <w:sz w:val="20"/>
        </w:rPr>
        <w:pPrChange w:id="422" w:author="OLTRE" w:date="2024-07-03T14:53:00Z">
          <w:pPr>
            <w:spacing w:line="276" w:lineRule="auto"/>
            <w:ind w:left="2160"/>
            <w:jc w:val="both"/>
          </w:pPr>
        </w:pPrChange>
      </w:pPr>
      <w:r w:rsidRPr="003E5E66">
        <w:rPr>
          <w:rFonts w:asciiTheme="minorHAnsi" w:hAnsiTheme="minorHAnsi"/>
          <w:sz w:val="20"/>
        </w:rPr>
        <w:t xml:space="preserve">Apabila calon penerima pengalihan menolak untuk membeli Saham Turut Jualnya dari </w:t>
      </w:r>
      <w:del w:id="423" w:author="OLTRE" w:date="2024-07-03T14:53:00Z">
        <w:r w:rsidR="005A670F" w:rsidRPr="00707976">
          <w:rPr>
            <w:rFonts w:asciiTheme="minorHAnsi" w:hAnsiTheme="minorHAnsi" w:cstheme="minorHAnsi"/>
            <w:sz w:val="20"/>
            <w:szCs w:val="20"/>
          </w:rPr>
          <w:delText>Peserta</w:delText>
        </w:r>
      </w:del>
      <w:ins w:id="424" w:author="OLTRE" w:date="2024-07-03T14:53:00Z">
        <w:r w:rsidRPr="00E1729A">
          <w:rPr>
            <w:rFonts w:asciiTheme="minorHAnsi" w:hAnsiTheme="minorHAnsi" w:cstheme="minorHAnsi"/>
            <w:sz w:val="20"/>
            <w:szCs w:val="20"/>
          </w:rPr>
          <w:t>Pemegang Saham</w:t>
        </w:r>
      </w:ins>
      <w:r w:rsidRPr="003E5E66">
        <w:rPr>
          <w:rFonts w:asciiTheme="minorHAnsi" w:hAnsiTheme="minorHAnsi"/>
          <w:sz w:val="20"/>
        </w:rPr>
        <w:t xml:space="preserve"> yang </w:t>
      </w:r>
      <w:del w:id="425" w:author="OLTRE" w:date="2024-07-03T14:53:00Z">
        <w:r w:rsidR="005A670F" w:rsidRPr="00707976">
          <w:rPr>
            <w:rFonts w:asciiTheme="minorHAnsi" w:hAnsiTheme="minorHAnsi" w:cstheme="minorHAnsi"/>
            <w:sz w:val="20"/>
            <w:szCs w:val="20"/>
          </w:rPr>
          <w:delText>melaksanakan</w:delText>
        </w:r>
      </w:del>
      <w:ins w:id="426" w:author="OLTRE" w:date="2024-07-03T14:53:00Z">
        <w:r w:rsidRPr="00E1729A">
          <w:rPr>
            <w:rFonts w:asciiTheme="minorHAnsi" w:hAnsiTheme="minorHAnsi" w:cstheme="minorHAnsi"/>
            <w:sz w:val="20"/>
            <w:szCs w:val="20"/>
          </w:rPr>
          <w:t>menggunakan</w:t>
        </w:r>
      </w:ins>
      <w:r w:rsidRPr="003E5E66">
        <w:rPr>
          <w:rFonts w:asciiTheme="minorHAnsi" w:hAnsiTheme="minorHAnsi"/>
          <w:sz w:val="20"/>
        </w:rPr>
        <w:t xml:space="preserve"> Hak Turut </w:t>
      </w:r>
      <w:del w:id="427" w:author="OLTRE" w:date="2024-07-03T14:53:00Z">
        <w:r w:rsidR="005A670F" w:rsidRPr="00707976">
          <w:rPr>
            <w:rFonts w:asciiTheme="minorHAnsi" w:hAnsiTheme="minorHAnsi" w:cstheme="minorHAnsi"/>
            <w:sz w:val="20"/>
            <w:szCs w:val="20"/>
          </w:rPr>
          <w:delText>Jualnya</w:delText>
        </w:r>
      </w:del>
      <w:ins w:id="428" w:author="OLTRE" w:date="2024-07-03T14:53:00Z">
        <w:r w:rsidRPr="00E1729A">
          <w:rPr>
            <w:rFonts w:asciiTheme="minorHAnsi" w:hAnsiTheme="minorHAnsi" w:cstheme="minorHAnsi"/>
            <w:sz w:val="20"/>
            <w:szCs w:val="20"/>
          </w:rPr>
          <w:t>Menjualnya</w:t>
        </w:r>
      </w:ins>
      <w:r w:rsidRPr="003E5E66">
        <w:rPr>
          <w:rFonts w:asciiTheme="minorHAnsi" w:hAnsiTheme="minorHAnsi"/>
          <w:sz w:val="20"/>
        </w:rPr>
        <w:t xml:space="preserve">, maka </w:t>
      </w:r>
      <w:del w:id="429" w:author="OLTRE" w:date="2024-07-03T14:53:00Z">
        <w:r w:rsidR="005A670F" w:rsidRPr="00707976">
          <w:rPr>
            <w:rFonts w:asciiTheme="minorHAnsi" w:hAnsiTheme="minorHAnsi" w:cstheme="minorHAnsi"/>
            <w:sz w:val="20"/>
            <w:szCs w:val="20"/>
          </w:rPr>
          <w:delText>Pengalih</w:delText>
        </w:r>
      </w:del>
      <w:ins w:id="430" w:author="OLTRE" w:date="2024-07-03T14:53:00Z">
        <w:r w:rsidRPr="00E1729A">
          <w:rPr>
            <w:rFonts w:asciiTheme="minorHAnsi" w:hAnsiTheme="minorHAnsi" w:cstheme="minorHAnsi"/>
            <w:sz w:val="20"/>
            <w:szCs w:val="20"/>
          </w:rPr>
          <w:t>Pemegang Saham yang terkait</w:t>
        </w:r>
      </w:ins>
      <w:r w:rsidRPr="003E5E66">
        <w:rPr>
          <w:rFonts w:asciiTheme="minorHAnsi" w:hAnsiTheme="minorHAnsi"/>
          <w:sz w:val="20"/>
        </w:rPr>
        <w:t xml:space="preserve"> tidak dapat menjual kepada calon penerima pengalihan </w:t>
      </w:r>
      <w:del w:id="431" w:author="OLTRE" w:date="2024-07-03T14:53:00Z">
        <w:r w:rsidR="005A670F" w:rsidRPr="00707976">
          <w:rPr>
            <w:rFonts w:asciiTheme="minorHAnsi" w:hAnsiTheme="minorHAnsi" w:cstheme="minorHAnsi"/>
            <w:sz w:val="20"/>
            <w:szCs w:val="20"/>
          </w:rPr>
          <w:delText>tiap</w:delText>
        </w:r>
      </w:del>
      <w:ins w:id="432" w:author="OLTRE" w:date="2024-07-03T14:53:00Z">
        <w:r w:rsidRPr="00E1729A">
          <w:rPr>
            <w:rFonts w:asciiTheme="minorHAnsi" w:hAnsiTheme="minorHAnsi" w:cstheme="minorHAnsi"/>
            <w:sz w:val="20"/>
            <w:szCs w:val="20"/>
          </w:rPr>
          <w:t>setiap</w:t>
        </w:r>
      </w:ins>
      <w:r w:rsidRPr="003E5E66">
        <w:rPr>
          <w:rFonts w:asciiTheme="minorHAnsi" w:hAnsiTheme="minorHAnsi"/>
          <w:sz w:val="20"/>
        </w:rPr>
        <w:t xml:space="preserve"> dari </w:t>
      </w:r>
      <w:del w:id="433" w:author="OLTRE" w:date="2024-07-03T14:53:00Z">
        <w:r w:rsidR="005A670F" w:rsidRPr="00707976">
          <w:rPr>
            <w:rFonts w:asciiTheme="minorHAnsi" w:hAnsiTheme="minorHAnsi" w:cstheme="minorHAnsi"/>
            <w:sz w:val="20"/>
            <w:szCs w:val="20"/>
          </w:rPr>
          <w:delText>Saham</w:delText>
        </w:r>
      </w:del>
      <w:ins w:id="434" w:author="OLTRE" w:date="2024-07-03T14:53:00Z">
        <w:r w:rsidRPr="00E1729A">
          <w:rPr>
            <w:rFonts w:asciiTheme="minorHAnsi" w:hAnsiTheme="minorHAnsi" w:cstheme="minorHAnsi"/>
            <w:sz w:val="20"/>
            <w:szCs w:val="20"/>
          </w:rPr>
          <w:t>saham</w:t>
        </w:r>
      </w:ins>
      <w:r w:rsidRPr="003E5E66">
        <w:rPr>
          <w:rFonts w:asciiTheme="minorHAnsi" w:hAnsiTheme="minorHAnsi"/>
          <w:sz w:val="20"/>
        </w:rPr>
        <w:t xml:space="preserve"> Pemegang Saham </w:t>
      </w:r>
      <w:del w:id="435" w:author="OLTRE" w:date="2024-07-03T14:53:00Z">
        <w:r w:rsidR="005A670F" w:rsidRPr="00707976">
          <w:rPr>
            <w:rFonts w:asciiTheme="minorHAnsi" w:hAnsiTheme="minorHAnsi" w:cstheme="minorHAnsi"/>
            <w:sz w:val="20"/>
            <w:szCs w:val="20"/>
          </w:rPr>
          <w:lastRenderedPageBreak/>
          <w:delText>Pendiri</w:delText>
        </w:r>
      </w:del>
      <w:ins w:id="436" w:author="OLTRE" w:date="2024-07-03T14:53:00Z">
        <w:r w:rsidRPr="00E1729A">
          <w:rPr>
            <w:rFonts w:asciiTheme="minorHAnsi" w:hAnsiTheme="minorHAnsi" w:cstheme="minorHAnsi"/>
            <w:sz w:val="20"/>
            <w:szCs w:val="20"/>
          </w:rPr>
          <w:t>terkait</w:t>
        </w:r>
      </w:ins>
      <w:r w:rsidRPr="003E5E66">
        <w:rPr>
          <w:rFonts w:asciiTheme="minorHAnsi" w:hAnsiTheme="minorHAnsi"/>
          <w:sz w:val="20"/>
        </w:rPr>
        <w:t xml:space="preserve"> kecuali dan sampai, </w:t>
      </w:r>
      <w:ins w:id="437" w:author="OLTRE" w:date="2024-07-03T14:53:00Z">
        <w:r w:rsidRPr="00E1729A">
          <w:rPr>
            <w:rFonts w:asciiTheme="minorHAnsi" w:hAnsiTheme="minorHAnsi" w:cstheme="minorHAnsi"/>
            <w:sz w:val="20"/>
            <w:szCs w:val="20"/>
          </w:rPr>
          <w:t xml:space="preserve">bersama dengan penjualan tersebut, </w:t>
        </w:r>
      </w:ins>
      <w:r w:rsidRPr="003E5E66">
        <w:rPr>
          <w:rFonts w:asciiTheme="minorHAnsi" w:hAnsiTheme="minorHAnsi"/>
          <w:sz w:val="20"/>
        </w:rPr>
        <w:t xml:space="preserve">Pemegang Saham </w:t>
      </w:r>
      <w:del w:id="438" w:author="OLTRE" w:date="2024-07-03T14:53:00Z">
        <w:r w:rsidR="005A670F" w:rsidRPr="00707976">
          <w:rPr>
            <w:rFonts w:asciiTheme="minorHAnsi" w:hAnsiTheme="minorHAnsi" w:cstheme="minorHAnsi"/>
            <w:sz w:val="20"/>
            <w:szCs w:val="20"/>
          </w:rPr>
          <w:delText>Pendiri</w:delText>
        </w:r>
      </w:del>
      <w:ins w:id="439" w:author="OLTRE" w:date="2024-07-03T14:53:00Z">
        <w:r w:rsidRPr="00E1729A">
          <w:rPr>
            <w:rFonts w:asciiTheme="minorHAnsi" w:hAnsiTheme="minorHAnsi" w:cstheme="minorHAnsi"/>
            <w:sz w:val="20"/>
            <w:szCs w:val="20"/>
          </w:rPr>
          <w:t>yang terkait</w:t>
        </w:r>
      </w:ins>
      <w:r w:rsidRPr="003E5E66">
        <w:rPr>
          <w:rFonts w:asciiTheme="minorHAnsi" w:hAnsiTheme="minorHAnsi"/>
          <w:sz w:val="20"/>
        </w:rPr>
        <w:t xml:space="preserve"> membeli Saham Turut Jual </w:t>
      </w:r>
      <w:ins w:id="440" w:author="OLTRE" w:date="2024-07-03T14:53:00Z">
        <w:r w:rsidRPr="00E1729A">
          <w:rPr>
            <w:rFonts w:asciiTheme="minorHAnsi" w:hAnsiTheme="minorHAnsi" w:cstheme="minorHAnsi"/>
            <w:sz w:val="20"/>
            <w:szCs w:val="20"/>
          </w:rPr>
          <w:t xml:space="preserve">tersebut </w:t>
        </w:r>
      </w:ins>
      <w:r w:rsidRPr="003E5E66">
        <w:rPr>
          <w:rFonts w:asciiTheme="minorHAnsi" w:hAnsiTheme="minorHAnsi"/>
          <w:sz w:val="20"/>
        </w:rPr>
        <w:t>yang ditolak</w:t>
      </w:r>
      <w:del w:id="441" w:author="OLTRE" w:date="2024-07-03T14:53:00Z">
        <w:r w:rsidR="005A670F" w:rsidRPr="00707976">
          <w:rPr>
            <w:rFonts w:asciiTheme="minorHAnsi" w:hAnsiTheme="minorHAnsi" w:cstheme="minorHAnsi"/>
            <w:sz w:val="20"/>
            <w:szCs w:val="20"/>
          </w:rPr>
          <w:delText xml:space="preserve"> untuk dibeli oleh calon penerima pengalihan</w:delText>
        </w:r>
      </w:del>
      <w:r w:rsidRPr="003E5E66">
        <w:rPr>
          <w:rFonts w:asciiTheme="minorHAnsi" w:hAnsiTheme="minorHAnsi"/>
          <w:sz w:val="20"/>
        </w:rPr>
        <w:t xml:space="preserve">, berdasarkan syarat-syarat dan ketentuan-ketentuan yang </w:t>
      </w:r>
      <w:ins w:id="442" w:author="OLTRE" w:date="2024-07-03T14:53:00Z">
        <w:r w:rsidRPr="00E1729A">
          <w:rPr>
            <w:rFonts w:asciiTheme="minorHAnsi" w:hAnsiTheme="minorHAnsi" w:cstheme="minorHAnsi"/>
            <w:sz w:val="20"/>
            <w:szCs w:val="20"/>
          </w:rPr>
          <w:t xml:space="preserve">sama, yang </w:t>
        </w:r>
      </w:ins>
      <w:r w:rsidRPr="003E5E66">
        <w:rPr>
          <w:rFonts w:asciiTheme="minorHAnsi" w:hAnsiTheme="minorHAnsi"/>
          <w:sz w:val="20"/>
        </w:rPr>
        <w:t>disebutkan dalam Pemberitahuan Penawaran.</w:t>
      </w:r>
    </w:p>
    <w:p w14:paraId="19C91B8B" w14:textId="77777777" w:rsidR="005A670F" w:rsidRPr="00E1729A" w:rsidRDefault="005A670F" w:rsidP="0028448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Preferen dalam Likuidasi</w:t>
      </w:r>
    </w:p>
    <w:p w14:paraId="53326C40" w14:textId="161B266B" w:rsidR="005A670F" w:rsidRPr="00E1729A" w:rsidRDefault="005A3B18" w:rsidP="005A670F">
      <w:pPr>
        <w:spacing w:line="276" w:lineRule="auto"/>
        <w:ind w:left="2160"/>
        <w:jc w:val="both"/>
        <w:rPr>
          <w:rFonts w:asciiTheme="minorHAnsi" w:hAnsiTheme="minorHAnsi"/>
          <w:sz w:val="20"/>
          <w:lang w:val="id-ID"/>
        </w:rPr>
      </w:pPr>
      <w:r w:rsidRPr="00E1729A">
        <w:rPr>
          <w:rFonts w:asciiTheme="minorHAnsi" w:hAnsiTheme="minorHAnsi"/>
          <w:sz w:val="20"/>
          <w:lang w:val="id-ID"/>
        </w:rPr>
        <w:t xml:space="preserve">Pada saat terjadinya </w:t>
      </w:r>
      <w:del w:id="443" w:author="OLTRE" w:date="2024-07-03T14:53:00Z">
        <w:r w:rsidR="005A670F" w:rsidRPr="00707976">
          <w:rPr>
            <w:rFonts w:asciiTheme="minorHAnsi" w:hAnsiTheme="minorHAnsi" w:cstheme="minorHAnsi"/>
            <w:sz w:val="20"/>
            <w:szCs w:val="20"/>
            <w:lang w:val="id-ID"/>
          </w:rPr>
          <w:delText>peristiwa Yang Dianggap</w:delText>
        </w:r>
      </w:del>
      <w:ins w:id="444" w:author="OLTRE" w:date="2024-07-03T14:53:00Z">
        <w:r w:rsidRPr="003E5E66">
          <w:rPr>
            <w:rFonts w:asciiTheme="minorHAnsi" w:hAnsiTheme="minorHAnsi" w:cstheme="minorHAnsi"/>
            <w:sz w:val="20"/>
            <w:szCs w:val="20"/>
            <w:lang w:val="id-ID"/>
          </w:rPr>
          <w:t>suatu</w:t>
        </w:r>
      </w:ins>
      <w:r w:rsidRPr="00E1729A">
        <w:rPr>
          <w:rFonts w:asciiTheme="minorHAnsi" w:hAnsiTheme="minorHAnsi"/>
          <w:sz w:val="20"/>
          <w:lang w:val="id-ID"/>
        </w:rPr>
        <w:t xml:space="preserve"> Peristiwa Likuidasi (sebagaimana didefinisikan di bawah), pemegang Saham Preferen </w:t>
      </w:r>
      <w:del w:id="445" w:author="OLTRE" w:date="2024-07-03T14:53:00Z">
        <w:r w:rsidR="005A670F" w:rsidRPr="00707976">
          <w:rPr>
            <w:rFonts w:asciiTheme="minorHAnsi" w:hAnsiTheme="minorHAnsi" w:cstheme="minorHAnsi"/>
            <w:sz w:val="20"/>
            <w:szCs w:val="20"/>
            <w:lang w:val="id-ID"/>
          </w:rPr>
          <w:delText>Kelas</w:delText>
        </w:r>
      </w:del>
      <w:ins w:id="446"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C berhak </w:t>
      </w:r>
      <w:del w:id="447" w:author="OLTRE" w:date="2024-07-03T14:53:00Z">
        <w:r w:rsidR="005A670F" w:rsidRPr="00707976">
          <w:rPr>
            <w:rFonts w:asciiTheme="minorHAnsi" w:hAnsiTheme="minorHAnsi" w:cstheme="minorHAnsi"/>
            <w:sz w:val="20"/>
            <w:szCs w:val="20"/>
            <w:lang w:val="id-ID"/>
          </w:rPr>
          <w:delText xml:space="preserve">menerima, sebagai preferensi terhadap </w:delText>
        </w:r>
      </w:del>
      <w:ins w:id="448" w:author="OLTRE" w:date="2024-07-03T14:53:00Z">
        <w:r w:rsidRPr="003E5E66">
          <w:rPr>
            <w:rFonts w:asciiTheme="minorHAnsi" w:hAnsiTheme="minorHAnsi" w:cstheme="minorHAnsi"/>
            <w:sz w:val="20"/>
            <w:szCs w:val="20"/>
            <w:lang w:val="id-ID"/>
          </w:rPr>
          <w:t>untuk mendapatkan, terlebih dahulu dari</w:t>
        </w:r>
        <w:r w:rsidRPr="00E1729A">
          <w:rPr>
            <w:rFonts w:asciiTheme="minorHAnsi" w:hAnsiTheme="minorHAnsi"/>
            <w:sz w:val="20"/>
            <w:lang w:val="id-ID"/>
          </w:rPr>
          <w:t xml:space="preserve"> </w:t>
        </w:r>
      </w:ins>
      <w:r w:rsidRPr="00E1729A">
        <w:rPr>
          <w:rFonts w:asciiTheme="minorHAnsi" w:hAnsiTheme="minorHAnsi"/>
          <w:sz w:val="20"/>
          <w:lang w:val="id-ID"/>
        </w:rPr>
        <w:t xml:space="preserve">pemegang Saham </w:t>
      </w:r>
      <w:del w:id="449" w:author="OLTRE" w:date="2024-07-03T14:53:00Z">
        <w:r w:rsidR="005A670F" w:rsidRPr="00707976">
          <w:rPr>
            <w:rFonts w:asciiTheme="minorHAnsi" w:hAnsiTheme="minorHAnsi" w:cstheme="minorHAnsi"/>
            <w:sz w:val="20"/>
            <w:szCs w:val="20"/>
            <w:lang w:val="id-ID"/>
          </w:rPr>
          <w:delText>Kelas</w:delText>
        </w:r>
      </w:del>
      <w:ins w:id="450"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A dan Saham </w:t>
      </w:r>
      <w:del w:id="451" w:author="OLTRE" w:date="2024-07-03T14:53:00Z">
        <w:r w:rsidR="005A670F" w:rsidRPr="00707976">
          <w:rPr>
            <w:rFonts w:asciiTheme="minorHAnsi" w:hAnsiTheme="minorHAnsi" w:cstheme="minorHAnsi"/>
            <w:sz w:val="20"/>
            <w:szCs w:val="20"/>
            <w:lang w:val="id-ID"/>
          </w:rPr>
          <w:delText>Kelas</w:delText>
        </w:r>
      </w:del>
      <w:ins w:id="452" w:author="OLTRE" w:date="2024-07-03T14:53:00Z">
        <w:r w:rsidRPr="003E5E66">
          <w:rPr>
            <w:rFonts w:asciiTheme="minorHAnsi" w:hAnsiTheme="minorHAnsi" w:cstheme="minorHAnsi"/>
            <w:sz w:val="20"/>
            <w:szCs w:val="20"/>
            <w:lang w:val="id-ID"/>
          </w:rPr>
          <w:t>Seri</w:t>
        </w:r>
      </w:ins>
      <w:r w:rsidRPr="00E1729A">
        <w:rPr>
          <w:rFonts w:asciiTheme="minorHAnsi" w:hAnsiTheme="minorHAnsi"/>
          <w:sz w:val="20"/>
          <w:lang w:val="id-ID"/>
        </w:rPr>
        <w:t xml:space="preserve"> B, </w:t>
      </w:r>
      <w:ins w:id="453" w:author="OLTRE" w:date="2024-07-03T14:53:00Z">
        <w:r w:rsidRPr="003E5E66">
          <w:rPr>
            <w:rFonts w:asciiTheme="minorHAnsi" w:hAnsiTheme="minorHAnsi" w:cstheme="minorHAnsi"/>
            <w:sz w:val="20"/>
            <w:szCs w:val="20"/>
            <w:lang w:val="id-ID"/>
          </w:rPr>
          <w:t xml:space="preserve">sebesar jumlah </w:t>
        </w:r>
      </w:ins>
      <w:r w:rsidRPr="00E1729A">
        <w:rPr>
          <w:rFonts w:asciiTheme="minorHAnsi" w:hAnsiTheme="minorHAnsi"/>
          <w:sz w:val="20"/>
          <w:lang w:val="id-ID"/>
        </w:rPr>
        <w:t xml:space="preserve">harga investasi awal </w:t>
      </w:r>
      <w:del w:id="454" w:author="OLTRE" w:date="2024-07-03T14:53:00Z">
        <w:r w:rsidR="005A670F" w:rsidRPr="00707976">
          <w:rPr>
            <w:rFonts w:asciiTheme="minorHAnsi" w:hAnsiTheme="minorHAnsi" w:cstheme="minorHAnsi"/>
            <w:sz w:val="20"/>
            <w:szCs w:val="20"/>
            <w:lang w:val="id-ID"/>
          </w:rPr>
          <w:delText>beserta harga investasi</w:delText>
        </w:r>
      </w:del>
      <w:ins w:id="455" w:author="OLTRE" w:date="2024-07-03T14:53:00Z">
        <w:r w:rsidRPr="003E5E66">
          <w:rPr>
            <w:rFonts w:asciiTheme="minorHAnsi" w:hAnsiTheme="minorHAnsi" w:cstheme="minorHAnsi"/>
            <w:sz w:val="20"/>
            <w:szCs w:val="20"/>
            <w:lang w:val="id-ID"/>
          </w:rPr>
          <w:t>ditambah dengan jumlah dividen</w:t>
        </w:r>
      </w:ins>
      <w:r w:rsidRPr="00E1729A">
        <w:rPr>
          <w:rFonts w:asciiTheme="minorHAnsi" w:hAnsiTheme="minorHAnsi"/>
          <w:sz w:val="20"/>
          <w:lang w:val="id-ID"/>
        </w:rPr>
        <w:t xml:space="preserve"> yang </w:t>
      </w:r>
      <w:del w:id="456" w:author="OLTRE" w:date="2024-07-03T14:53:00Z">
        <w:r w:rsidR="005A670F" w:rsidRPr="00707976">
          <w:rPr>
            <w:rFonts w:asciiTheme="minorHAnsi" w:hAnsiTheme="minorHAnsi" w:cstheme="minorHAnsi"/>
            <w:sz w:val="20"/>
            <w:szCs w:val="20"/>
            <w:lang w:val="id-ID"/>
          </w:rPr>
          <w:delText xml:space="preserve">diumumkan tetapi </w:delText>
        </w:r>
      </w:del>
      <w:ins w:id="457" w:author="OLTRE" w:date="2024-07-03T14:53:00Z">
        <w:r w:rsidRPr="003E5E66">
          <w:rPr>
            <w:rFonts w:asciiTheme="minorHAnsi" w:hAnsiTheme="minorHAnsi" w:cstheme="minorHAnsi"/>
            <w:sz w:val="20"/>
            <w:szCs w:val="20"/>
            <w:lang w:val="id-ID"/>
          </w:rPr>
          <w:t>telah ditetapkan namun</w:t>
        </w:r>
        <w:r w:rsidRPr="00E1729A">
          <w:rPr>
            <w:rFonts w:asciiTheme="minorHAnsi" w:hAnsiTheme="minorHAnsi"/>
            <w:sz w:val="20"/>
            <w:lang w:val="id-ID"/>
          </w:rPr>
          <w:t xml:space="preserve"> </w:t>
        </w:r>
      </w:ins>
      <w:r w:rsidRPr="00E1729A">
        <w:rPr>
          <w:rFonts w:asciiTheme="minorHAnsi" w:hAnsiTheme="minorHAnsi"/>
          <w:sz w:val="20"/>
          <w:lang w:val="id-ID"/>
        </w:rPr>
        <w:t xml:space="preserve">belum </w:t>
      </w:r>
      <w:del w:id="458" w:author="OLTRE" w:date="2024-07-03T14:53:00Z">
        <w:r w:rsidR="005A670F" w:rsidRPr="00707976">
          <w:rPr>
            <w:rFonts w:asciiTheme="minorHAnsi" w:hAnsiTheme="minorHAnsi" w:cstheme="minorHAnsi"/>
            <w:sz w:val="20"/>
            <w:szCs w:val="20"/>
            <w:lang w:val="id-ID"/>
          </w:rPr>
          <w:delText>didistribusikan. jumlah dividen</w:delText>
        </w:r>
      </w:del>
      <w:ins w:id="459" w:author="OLTRE" w:date="2024-07-03T14:53:00Z">
        <w:r w:rsidRPr="003E5E66">
          <w:rPr>
            <w:rFonts w:asciiTheme="minorHAnsi" w:hAnsiTheme="minorHAnsi" w:cstheme="minorHAnsi"/>
            <w:sz w:val="20"/>
            <w:szCs w:val="20"/>
            <w:lang w:val="id-ID"/>
          </w:rPr>
          <w:t>dibagikan</w:t>
        </w:r>
      </w:ins>
      <w:r w:rsidRPr="00E1729A">
        <w:rPr>
          <w:rFonts w:asciiTheme="minorHAnsi" w:hAnsiTheme="minorHAnsi"/>
          <w:sz w:val="20"/>
          <w:lang w:val="id-ID"/>
        </w:rPr>
        <w:t xml:space="preserve">, dengan urutan </w:t>
      </w:r>
      <w:ins w:id="460" w:author="OLTRE" w:date="2024-07-03T14:53:00Z">
        <w:r w:rsidRPr="003E5E66">
          <w:rPr>
            <w:rFonts w:asciiTheme="minorHAnsi" w:hAnsiTheme="minorHAnsi" w:cstheme="minorHAnsi"/>
            <w:sz w:val="20"/>
            <w:szCs w:val="20"/>
            <w:lang w:val="id-ID"/>
          </w:rPr>
          <w:t xml:space="preserve">pembagian </w:t>
        </w:r>
      </w:ins>
      <w:r w:rsidRPr="00E1729A">
        <w:rPr>
          <w:rFonts w:asciiTheme="minorHAnsi" w:hAnsiTheme="minorHAnsi"/>
          <w:sz w:val="20"/>
          <w:lang w:val="id-ID"/>
        </w:rPr>
        <w:t>sebagai berikut:</w:t>
      </w:r>
    </w:p>
    <w:p w14:paraId="506FBB66" w14:textId="2A9D9CA2"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pertama</w:t>
      </w:r>
      <w:ins w:id="461" w:author="OLTRE" w:date="2024-07-03T14:53:00Z">
        <w:r w:rsidR="002E6107" w:rsidRPr="003E5E66">
          <w:rPr>
            <w:rFonts w:asciiTheme="minorHAnsi" w:hAnsiTheme="minorHAnsi" w:cstheme="minorHAnsi"/>
            <w:sz w:val="20"/>
            <w:szCs w:val="20"/>
            <w:lang w:val="id-ID"/>
          </w:rPr>
          <w:t>-tama</w:t>
        </w:r>
      </w:ins>
      <w:r w:rsidRPr="00E1729A">
        <w:rPr>
          <w:rFonts w:asciiTheme="minorHAnsi" w:hAnsiTheme="minorHAnsi" w:cstheme="minorHAnsi"/>
          <w:sz w:val="20"/>
          <w:szCs w:val="20"/>
          <w:lang w:val="id-ID"/>
        </w:rPr>
        <w:t xml:space="preserve"> kepada pemegang Saham </w:t>
      </w:r>
      <w:del w:id="462" w:author="OLTRE" w:date="2024-07-03T14:53:00Z">
        <w:r w:rsidRPr="00707976">
          <w:rPr>
            <w:rFonts w:asciiTheme="minorHAnsi" w:hAnsiTheme="minorHAnsi" w:cstheme="minorHAnsi"/>
            <w:sz w:val="20"/>
            <w:szCs w:val="20"/>
            <w:lang w:val="id-ID"/>
          </w:rPr>
          <w:delText>Kelas</w:delText>
        </w:r>
      </w:del>
      <w:ins w:id="463" w:author="OLTRE" w:date="2024-07-03T14:53:00Z">
        <w:r w:rsidR="00410092">
          <w:rPr>
            <w:rFonts w:asciiTheme="minorHAnsi" w:hAnsiTheme="minorHAnsi" w:cstheme="minorHAnsi"/>
            <w:sz w:val="20"/>
            <w:szCs w:val="20"/>
            <w:lang w:val="id-ID"/>
          </w:rPr>
          <w:t>Seri</w:t>
        </w:r>
      </w:ins>
      <w:r w:rsidRPr="00E1729A">
        <w:rPr>
          <w:rFonts w:asciiTheme="minorHAnsi" w:hAnsiTheme="minorHAnsi" w:cstheme="minorHAnsi"/>
          <w:sz w:val="20"/>
          <w:szCs w:val="20"/>
          <w:lang w:val="id-ID"/>
        </w:rPr>
        <w:t xml:space="preserve"> C;</w:t>
      </w:r>
    </w:p>
    <w:p w14:paraId="69752453" w14:textId="7B8EAA72"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kedua setelah pemegang Saham </w:t>
      </w:r>
      <w:del w:id="464" w:author="OLTRE" w:date="2024-07-03T14:53:00Z">
        <w:r w:rsidRPr="00707976">
          <w:rPr>
            <w:rFonts w:asciiTheme="minorHAnsi" w:hAnsiTheme="minorHAnsi" w:cstheme="minorHAnsi"/>
            <w:sz w:val="20"/>
            <w:szCs w:val="20"/>
            <w:lang w:val="id-ID"/>
          </w:rPr>
          <w:delText>Kelas</w:delText>
        </w:r>
      </w:del>
      <w:ins w:id="465" w:author="OLTRE" w:date="2024-07-03T14:53:00Z">
        <w:r w:rsidR="00410092">
          <w:rPr>
            <w:rFonts w:asciiTheme="minorHAnsi" w:hAnsiTheme="minorHAnsi" w:cstheme="minorHAnsi"/>
            <w:sz w:val="20"/>
            <w:szCs w:val="20"/>
            <w:lang w:val="id-ID"/>
          </w:rPr>
          <w:t>Seri</w:t>
        </w:r>
      </w:ins>
      <w:r w:rsidRPr="00E1729A">
        <w:rPr>
          <w:rFonts w:asciiTheme="minorHAnsi" w:hAnsiTheme="minorHAnsi" w:cstheme="minorHAnsi"/>
          <w:sz w:val="20"/>
          <w:szCs w:val="20"/>
          <w:lang w:val="id-ID"/>
        </w:rPr>
        <w:t xml:space="preserve"> B;</w:t>
      </w:r>
    </w:p>
    <w:p w14:paraId="4DFF700C" w14:textId="176DE8E4"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terakhir, seluruh pemegang saham </w:t>
      </w:r>
      <w:del w:id="466" w:author="OLTRE" w:date="2024-07-03T14:53:00Z">
        <w:r w:rsidRPr="00707976">
          <w:rPr>
            <w:rFonts w:asciiTheme="minorHAnsi" w:hAnsiTheme="minorHAnsi" w:cstheme="minorHAnsi"/>
            <w:sz w:val="20"/>
            <w:szCs w:val="20"/>
            <w:lang w:val="id-ID"/>
          </w:rPr>
          <w:delText>harus membagi seluruh</w:delText>
        </w:r>
      </w:del>
      <w:ins w:id="467" w:author="OLTRE" w:date="2024-07-03T14:53:00Z">
        <w:r w:rsidR="002E6107" w:rsidRPr="00E1729A">
          <w:rPr>
            <w:rFonts w:asciiTheme="minorHAnsi" w:hAnsiTheme="minorHAnsi" w:cstheme="minorHAnsi"/>
            <w:sz w:val="20"/>
            <w:szCs w:val="20"/>
            <w:lang w:val="id-ID"/>
          </w:rPr>
          <w:t>mendapatkan</w:t>
        </w:r>
      </w:ins>
      <w:r w:rsidR="002E6107" w:rsidRPr="00E1729A">
        <w:rPr>
          <w:rFonts w:asciiTheme="minorHAnsi" w:hAnsiTheme="minorHAnsi" w:cstheme="minorHAnsi"/>
          <w:sz w:val="20"/>
          <w:szCs w:val="20"/>
          <w:lang w:val="id-ID"/>
        </w:rPr>
        <w:t xml:space="preserve"> sisa </w:t>
      </w:r>
      <w:del w:id="468" w:author="OLTRE" w:date="2024-07-03T14:53:00Z">
        <w:r w:rsidRPr="00707976">
          <w:rPr>
            <w:rFonts w:asciiTheme="minorHAnsi" w:hAnsiTheme="minorHAnsi" w:cstheme="minorHAnsi"/>
            <w:sz w:val="20"/>
            <w:szCs w:val="20"/>
            <w:lang w:val="id-ID"/>
          </w:rPr>
          <w:delText>kekayaan</w:delText>
        </w:r>
      </w:del>
      <w:ins w:id="469" w:author="OLTRE" w:date="2024-07-03T14:53:00Z">
        <w:r w:rsidR="002E6107" w:rsidRPr="00E1729A">
          <w:rPr>
            <w:rFonts w:asciiTheme="minorHAnsi" w:hAnsiTheme="minorHAnsi" w:cstheme="minorHAnsi"/>
            <w:sz w:val="20"/>
            <w:szCs w:val="20"/>
            <w:lang w:val="id-ID"/>
          </w:rPr>
          <w:t>aset</w:t>
        </w:r>
      </w:ins>
      <w:r w:rsidR="002E6107" w:rsidRPr="00E1729A">
        <w:rPr>
          <w:rFonts w:asciiTheme="minorHAnsi" w:hAnsiTheme="minorHAnsi" w:cstheme="minorHAnsi"/>
          <w:sz w:val="20"/>
          <w:szCs w:val="20"/>
          <w:lang w:val="id-ID"/>
        </w:rPr>
        <w:t xml:space="preserve"> </w:t>
      </w:r>
      <w:r w:rsidR="007D207C" w:rsidRPr="003E5E66">
        <w:rPr>
          <w:rFonts w:asciiTheme="minorHAnsi" w:hAnsiTheme="minorHAnsi"/>
          <w:sz w:val="20"/>
          <w:lang w:val="id-ID"/>
        </w:rPr>
        <w:t>Perseroan</w:t>
      </w:r>
      <w:r w:rsidR="007D207C" w:rsidRPr="00E1729A">
        <w:rPr>
          <w:rFonts w:asciiTheme="minorHAnsi" w:hAnsiTheme="minorHAnsi" w:cstheme="minorHAnsi"/>
          <w:sz w:val="20"/>
          <w:szCs w:val="20"/>
          <w:lang w:val="id-ID"/>
        </w:rPr>
        <w:t xml:space="preserve"> </w:t>
      </w:r>
      <w:ins w:id="470" w:author="OLTRE" w:date="2024-07-03T14:53:00Z">
        <w:r w:rsidR="002E6107" w:rsidRPr="00E1729A">
          <w:rPr>
            <w:rFonts w:asciiTheme="minorHAnsi" w:hAnsiTheme="minorHAnsi" w:cstheme="minorHAnsi"/>
            <w:sz w:val="20"/>
            <w:szCs w:val="20"/>
            <w:lang w:val="id-ID"/>
          </w:rPr>
          <w:t xml:space="preserve">yang ada, yang akan dibagikan </w:t>
        </w:r>
      </w:ins>
      <w:r w:rsidR="002E6107" w:rsidRPr="00E1729A">
        <w:rPr>
          <w:rFonts w:asciiTheme="minorHAnsi" w:hAnsiTheme="minorHAnsi" w:cstheme="minorHAnsi"/>
          <w:sz w:val="20"/>
          <w:szCs w:val="20"/>
          <w:lang w:val="id-ID"/>
        </w:rPr>
        <w:t>secara pro rata</w:t>
      </w:r>
      <w:r w:rsidRPr="00E1729A">
        <w:rPr>
          <w:rFonts w:asciiTheme="minorHAnsi" w:hAnsiTheme="minorHAnsi" w:cstheme="minorHAnsi"/>
          <w:sz w:val="20"/>
          <w:szCs w:val="20"/>
          <w:lang w:val="id-ID"/>
        </w:rPr>
        <w:t>.</w:t>
      </w:r>
    </w:p>
    <w:p w14:paraId="01791787" w14:textId="77777777" w:rsidR="00D15544" w:rsidRDefault="005A670F" w:rsidP="00A2061E">
      <w:pPr>
        <w:spacing w:line="276" w:lineRule="auto"/>
        <w:ind w:left="2160"/>
        <w:jc w:val="both"/>
        <w:rPr>
          <w:del w:id="471" w:author="OLTRE" w:date="2024-07-03T14:53:00Z"/>
          <w:rFonts w:asciiTheme="minorHAnsi" w:hAnsiTheme="minorHAnsi" w:cstheme="minorHAnsi"/>
          <w:sz w:val="20"/>
          <w:szCs w:val="20"/>
          <w:lang w:val="id-ID"/>
        </w:rPr>
      </w:pPr>
      <w:del w:id="472" w:author="OLTRE" w:date="2024-07-03T14:53:00Z">
        <w:r w:rsidRPr="00707976">
          <w:rPr>
            <w:rFonts w:asciiTheme="minorHAnsi" w:hAnsiTheme="minorHAnsi" w:cstheme="minorHAnsi"/>
            <w:sz w:val="20"/>
            <w:szCs w:val="20"/>
            <w:lang w:val="id-ID"/>
          </w:rPr>
          <w:delText xml:space="preserve">“Yang Dianggap </w:delText>
        </w:r>
      </w:del>
      <w:ins w:id="473" w:author="OLTRE" w:date="2024-07-03T14:53:00Z">
        <w:r w:rsidR="002A3263" w:rsidRPr="00E1729A">
          <w:rPr>
            <w:rFonts w:asciiTheme="minorHAnsi" w:hAnsiTheme="minorHAnsi"/>
            <w:sz w:val="20"/>
            <w:lang w:val="id-ID"/>
          </w:rPr>
          <w:t>“</w:t>
        </w:r>
      </w:ins>
      <w:r w:rsidR="002A3263" w:rsidRPr="003E5E66">
        <w:rPr>
          <w:rFonts w:asciiTheme="minorHAnsi" w:hAnsiTheme="minorHAnsi"/>
          <w:b/>
          <w:sz w:val="20"/>
          <w:lang w:val="id-ID"/>
          <w:rPrChange w:id="474" w:author="OLTRE" w:date="2024-07-03T14:53:00Z">
            <w:rPr>
              <w:rFonts w:asciiTheme="minorHAnsi" w:hAnsiTheme="minorHAnsi"/>
              <w:sz w:val="20"/>
              <w:lang w:val="id-ID"/>
            </w:rPr>
          </w:rPrChange>
        </w:rPr>
        <w:t>Peristiwa Likuidasi</w:t>
      </w:r>
      <w:r w:rsidR="002A3263" w:rsidRPr="00E1729A">
        <w:rPr>
          <w:rFonts w:asciiTheme="minorHAnsi" w:hAnsiTheme="minorHAnsi"/>
          <w:sz w:val="20"/>
          <w:lang w:val="id-ID"/>
        </w:rPr>
        <w:t xml:space="preserve">” berarti (a) </w:t>
      </w:r>
      <w:del w:id="475" w:author="OLTRE" w:date="2024-07-03T14:53:00Z">
        <w:r w:rsidRPr="00707976">
          <w:rPr>
            <w:rFonts w:asciiTheme="minorHAnsi" w:hAnsiTheme="minorHAnsi" w:cstheme="minorHAnsi"/>
            <w:sz w:val="20"/>
            <w:szCs w:val="20"/>
            <w:lang w:val="id-ID"/>
          </w:rPr>
          <w:delText>merger</w:delText>
        </w:r>
      </w:del>
      <w:ins w:id="476" w:author="OLTRE" w:date="2024-07-03T14:53:00Z">
        <w:r w:rsidR="002A3263" w:rsidRPr="003E5E66">
          <w:rPr>
            <w:rFonts w:asciiTheme="minorHAnsi" w:hAnsiTheme="minorHAnsi" w:cstheme="minorHAnsi"/>
            <w:sz w:val="20"/>
            <w:szCs w:val="20"/>
            <w:lang w:val="id-ID"/>
          </w:rPr>
          <w:t>penggabungan</w:t>
        </w:r>
      </w:ins>
      <w:r w:rsidR="002A3263" w:rsidRPr="00E1729A">
        <w:rPr>
          <w:rFonts w:asciiTheme="minorHAnsi" w:hAnsiTheme="minorHAnsi"/>
          <w:sz w:val="20"/>
          <w:lang w:val="id-ID"/>
        </w:rPr>
        <w:t xml:space="preserve">, konsolidasi, pengalihan ekuitas atau transaksi serupa lainnya dengan </w:t>
      </w:r>
      <w:del w:id="477" w:author="OLTRE" w:date="2024-07-03T14:53:00Z">
        <w:r w:rsidRPr="00707976">
          <w:rPr>
            <w:rFonts w:asciiTheme="minorHAnsi" w:hAnsiTheme="minorHAnsi" w:cstheme="minorHAnsi"/>
            <w:sz w:val="20"/>
            <w:szCs w:val="20"/>
            <w:lang w:val="id-ID"/>
          </w:rPr>
          <w:delText>pihak</w:delText>
        </w:r>
      </w:del>
      <w:ins w:id="478" w:author="OLTRE" w:date="2024-07-03T14:53:00Z">
        <w:r w:rsidR="002A3263" w:rsidRPr="003E5E66">
          <w:rPr>
            <w:rFonts w:asciiTheme="minorHAnsi" w:hAnsiTheme="minorHAnsi" w:cstheme="minorHAnsi"/>
            <w:sz w:val="20"/>
            <w:szCs w:val="20"/>
            <w:lang w:val="id-ID"/>
          </w:rPr>
          <w:t>orang</w:t>
        </w:r>
      </w:ins>
      <w:r w:rsidR="002A3263" w:rsidRPr="00E1729A">
        <w:rPr>
          <w:rFonts w:asciiTheme="minorHAnsi" w:hAnsiTheme="minorHAnsi"/>
          <w:sz w:val="20"/>
          <w:lang w:val="id-ID"/>
        </w:rPr>
        <w:t xml:space="preserve"> lain yang mengakibatkan </w:t>
      </w:r>
      <w:ins w:id="479" w:author="OLTRE" w:date="2024-07-03T14:53:00Z">
        <w:r w:rsidR="002A3263" w:rsidRPr="003E5E66">
          <w:rPr>
            <w:rFonts w:asciiTheme="minorHAnsi" w:hAnsiTheme="minorHAnsi" w:cstheme="minorHAnsi"/>
            <w:sz w:val="20"/>
            <w:szCs w:val="20"/>
            <w:lang w:val="id-ID"/>
          </w:rPr>
          <w:t xml:space="preserve">Para </w:t>
        </w:r>
      </w:ins>
      <w:r w:rsidR="002A3263" w:rsidRPr="00E1729A">
        <w:rPr>
          <w:rFonts w:asciiTheme="minorHAnsi" w:hAnsiTheme="minorHAnsi"/>
          <w:sz w:val="20"/>
          <w:lang w:val="id-ID"/>
        </w:rPr>
        <w:t xml:space="preserve">Pemegang Saham </w:t>
      </w:r>
      <w:del w:id="480" w:author="OLTRE" w:date="2024-07-03T14:53:00Z">
        <w:r w:rsidRPr="00707976">
          <w:rPr>
            <w:rFonts w:asciiTheme="minorHAnsi" w:hAnsiTheme="minorHAnsi" w:cstheme="minorHAnsi"/>
            <w:sz w:val="20"/>
            <w:szCs w:val="20"/>
            <w:lang w:val="id-ID"/>
          </w:rPr>
          <w:delText xml:space="preserve">Perusahaan sesaat </w:delText>
        </w:r>
      </w:del>
      <w:ins w:id="481" w:author="OLTRE" w:date="2024-07-03T14:53:00Z">
        <w:r w:rsidR="007D207C" w:rsidRPr="003E5E66">
          <w:rPr>
            <w:rFonts w:asciiTheme="minorHAnsi" w:hAnsiTheme="minorHAnsi"/>
            <w:sz w:val="20"/>
            <w:lang w:val="id-ID"/>
          </w:rPr>
          <w:t>Perseroan</w:t>
        </w:r>
        <w:r w:rsidR="007D207C" w:rsidRPr="00E1729A" w:rsidDel="007D207C">
          <w:rPr>
            <w:rFonts w:asciiTheme="minorHAnsi" w:hAnsiTheme="minorHAnsi"/>
            <w:sz w:val="20"/>
            <w:lang w:val="id-ID"/>
          </w:rPr>
          <w:t xml:space="preserve"> </w:t>
        </w:r>
        <w:r w:rsidR="002A3263" w:rsidRPr="003E5E66">
          <w:rPr>
            <w:rFonts w:asciiTheme="minorHAnsi" w:hAnsiTheme="minorHAnsi" w:cstheme="minorHAnsi"/>
            <w:sz w:val="20"/>
            <w:szCs w:val="20"/>
            <w:lang w:val="id-ID"/>
          </w:rPr>
          <w:t>segera</w:t>
        </w:r>
        <w:r w:rsidR="002A3263" w:rsidRPr="00E1729A">
          <w:rPr>
            <w:rFonts w:asciiTheme="minorHAnsi" w:hAnsiTheme="minorHAnsi"/>
            <w:sz w:val="20"/>
            <w:lang w:val="id-ID"/>
          </w:rPr>
          <w:t xml:space="preserve"> </w:t>
        </w:r>
      </w:ins>
      <w:r w:rsidR="002A3263" w:rsidRPr="00E1729A">
        <w:rPr>
          <w:rFonts w:asciiTheme="minorHAnsi" w:hAnsiTheme="minorHAnsi"/>
          <w:sz w:val="20"/>
          <w:lang w:val="id-ID"/>
        </w:rPr>
        <w:t xml:space="preserve">sebelum transaksi </w:t>
      </w:r>
      <w:del w:id="482" w:author="OLTRE" w:date="2024-07-03T14:53:00Z">
        <w:r w:rsidRPr="00707976">
          <w:rPr>
            <w:rFonts w:asciiTheme="minorHAnsi" w:hAnsiTheme="minorHAnsi" w:cstheme="minorHAnsi"/>
            <w:sz w:val="20"/>
            <w:szCs w:val="20"/>
            <w:lang w:val="id-ID"/>
          </w:rPr>
          <w:delText xml:space="preserve">tersebut </w:delText>
        </w:r>
      </w:del>
      <w:r w:rsidR="002A3263" w:rsidRPr="00E1729A">
        <w:rPr>
          <w:rFonts w:asciiTheme="minorHAnsi" w:hAnsiTheme="minorHAnsi"/>
          <w:sz w:val="20"/>
          <w:lang w:val="id-ID"/>
        </w:rPr>
        <w:t xml:space="preserve">memiliki, secara langsung </w:t>
      </w:r>
      <w:del w:id="483" w:author="OLTRE" w:date="2024-07-03T14:53:00Z">
        <w:r w:rsidRPr="00707976">
          <w:rPr>
            <w:rFonts w:asciiTheme="minorHAnsi" w:hAnsiTheme="minorHAnsi" w:cstheme="minorHAnsi"/>
            <w:sz w:val="20"/>
            <w:szCs w:val="20"/>
            <w:lang w:val="id-ID"/>
          </w:rPr>
          <w:delText>atau</w:delText>
        </w:r>
      </w:del>
      <w:ins w:id="484" w:author="OLTRE" w:date="2024-07-03T14:53:00Z">
        <w:r w:rsidR="002A3263" w:rsidRPr="003E5E66">
          <w:rPr>
            <w:rFonts w:asciiTheme="minorHAnsi" w:hAnsiTheme="minorHAnsi" w:cstheme="minorHAnsi"/>
            <w:sz w:val="20"/>
            <w:szCs w:val="20"/>
            <w:lang w:val="id-ID"/>
          </w:rPr>
          <w:t>ataupun</w:t>
        </w:r>
      </w:ins>
      <w:r w:rsidR="002A3263" w:rsidRPr="00E1729A">
        <w:rPr>
          <w:rFonts w:asciiTheme="minorHAnsi" w:hAnsiTheme="minorHAnsi"/>
          <w:sz w:val="20"/>
          <w:lang w:val="id-ID"/>
        </w:rPr>
        <w:t xml:space="preserve"> tidak langsung, 50% atau kurang dari </w:t>
      </w:r>
      <w:del w:id="485" w:author="OLTRE" w:date="2024-07-03T14:53:00Z">
        <w:r w:rsidRPr="00707976">
          <w:rPr>
            <w:rFonts w:asciiTheme="minorHAnsi" w:hAnsiTheme="minorHAnsi" w:cstheme="minorHAnsi"/>
            <w:sz w:val="20"/>
            <w:szCs w:val="20"/>
            <w:lang w:val="id-ID"/>
          </w:rPr>
          <w:delText>saham Perusahaan.</w:delText>
        </w:r>
      </w:del>
      <w:ins w:id="486" w:author="OLTRE" w:date="2024-07-03T14:53:00Z">
        <w:r w:rsidR="002A3263" w:rsidRPr="003E5E66">
          <w:rPr>
            <w:rFonts w:asciiTheme="minorHAnsi" w:hAnsiTheme="minorHAnsi" w:cstheme="minorHAnsi"/>
            <w:sz w:val="20"/>
            <w:szCs w:val="20"/>
            <w:lang w:val="id-ID"/>
          </w:rPr>
          <w:t>50%</w:t>
        </w:r>
      </w:ins>
      <w:r w:rsidR="002A3263" w:rsidRPr="00E1729A">
        <w:rPr>
          <w:rFonts w:asciiTheme="minorHAnsi" w:hAnsiTheme="minorHAnsi"/>
          <w:sz w:val="20"/>
          <w:lang w:val="id-ID"/>
        </w:rPr>
        <w:t xml:space="preserve"> hak suara </w:t>
      </w:r>
      <w:del w:id="487" w:author="OLTRE" w:date="2024-07-03T14:53:00Z">
        <w:r w:rsidRPr="00707976">
          <w:rPr>
            <w:rFonts w:asciiTheme="minorHAnsi" w:hAnsiTheme="minorHAnsi" w:cstheme="minorHAnsi"/>
            <w:sz w:val="20"/>
            <w:szCs w:val="20"/>
            <w:lang w:val="id-ID"/>
          </w:rPr>
          <w:delText>Perusahaan</w:delText>
        </w:r>
      </w:del>
      <w:ins w:id="488" w:author="OLTRE" w:date="2024-07-03T14:53:00Z">
        <w:r w:rsidR="002A3263" w:rsidRPr="003E5E66">
          <w:rPr>
            <w:rFonts w:asciiTheme="minorHAnsi" w:hAnsiTheme="minorHAnsi" w:cstheme="minorHAnsi"/>
            <w:sz w:val="20"/>
            <w:szCs w:val="20"/>
            <w:lang w:val="id-ID"/>
          </w:rPr>
          <w:t xml:space="preserve">dalam </w:t>
        </w:r>
        <w:r w:rsidR="007D207C" w:rsidRPr="003E5E66">
          <w:rPr>
            <w:rFonts w:asciiTheme="minorHAnsi" w:hAnsiTheme="minorHAnsi"/>
            <w:sz w:val="20"/>
            <w:lang w:val="id-ID"/>
          </w:rPr>
          <w:t>Perseroan</w:t>
        </w:r>
      </w:ins>
      <w:r w:rsidR="007D207C" w:rsidRPr="00E1729A" w:rsidDel="007D207C">
        <w:rPr>
          <w:rFonts w:asciiTheme="minorHAnsi" w:hAnsiTheme="minorHAnsi"/>
          <w:sz w:val="20"/>
          <w:lang w:val="id-ID"/>
        </w:rPr>
        <w:t xml:space="preserve"> </w:t>
      </w:r>
      <w:r w:rsidR="002A3263" w:rsidRPr="00E1729A">
        <w:rPr>
          <w:rFonts w:asciiTheme="minorHAnsi" w:hAnsiTheme="minorHAnsi"/>
          <w:sz w:val="20"/>
          <w:lang w:val="id-ID"/>
        </w:rPr>
        <w:t xml:space="preserve">atau </w:t>
      </w:r>
      <w:del w:id="489" w:author="OLTRE" w:date="2024-07-03T14:53:00Z">
        <w:r w:rsidRPr="00707976">
          <w:rPr>
            <w:rFonts w:asciiTheme="minorHAnsi" w:hAnsiTheme="minorHAnsi" w:cstheme="minorHAnsi"/>
            <w:sz w:val="20"/>
            <w:szCs w:val="20"/>
            <w:lang w:val="id-ID"/>
          </w:rPr>
          <w:delText>entitas yang menerima</w:delText>
        </w:r>
      </w:del>
      <w:ins w:id="490" w:author="OLTRE" w:date="2024-07-03T14:53:00Z">
        <w:r w:rsidR="002A3263" w:rsidRPr="003E5E66">
          <w:rPr>
            <w:rFonts w:asciiTheme="minorHAnsi" w:hAnsiTheme="minorHAnsi" w:cstheme="minorHAnsi"/>
            <w:sz w:val="20"/>
            <w:szCs w:val="20"/>
            <w:lang w:val="id-ID"/>
          </w:rPr>
          <w:t>perusahaan penerima</w:t>
        </w:r>
      </w:ins>
      <w:r w:rsidR="002A3263" w:rsidRPr="00E1729A">
        <w:rPr>
          <w:rFonts w:asciiTheme="minorHAnsi" w:hAnsiTheme="minorHAnsi"/>
          <w:sz w:val="20"/>
          <w:lang w:val="id-ID"/>
        </w:rPr>
        <w:t xml:space="preserve"> penggabungan, sebagaimana berlaku, segera setelah </w:t>
      </w:r>
      <w:del w:id="491" w:author="OLTRE" w:date="2024-07-03T14:53:00Z">
        <w:r w:rsidRPr="00707976">
          <w:rPr>
            <w:rFonts w:asciiTheme="minorHAnsi" w:hAnsiTheme="minorHAnsi" w:cstheme="minorHAnsi"/>
            <w:sz w:val="20"/>
            <w:szCs w:val="20"/>
            <w:lang w:val="id-ID"/>
          </w:rPr>
          <w:delText xml:space="preserve">selesainya </w:delText>
        </w:r>
      </w:del>
      <w:r w:rsidR="002A3263" w:rsidRPr="00E1729A">
        <w:rPr>
          <w:rFonts w:asciiTheme="minorHAnsi" w:hAnsiTheme="minorHAnsi"/>
          <w:sz w:val="20"/>
          <w:lang w:val="id-ID"/>
        </w:rPr>
        <w:t xml:space="preserve">transaksi </w:t>
      </w:r>
      <w:ins w:id="492" w:author="OLTRE" w:date="2024-07-03T14:53:00Z">
        <w:r w:rsidR="002A3263" w:rsidRPr="003E5E66">
          <w:rPr>
            <w:rFonts w:asciiTheme="minorHAnsi" w:hAnsiTheme="minorHAnsi" w:cstheme="minorHAnsi"/>
            <w:sz w:val="20"/>
            <w:szCs w:val="20"/>
            <w:lang w:val="id-ID"/>
          </w:rPr>
          <w:t xml:space="preserve">diselesaikan </w:t>
        </w:r>
      </w:ins>
      <w:r w:rsidR="002A3263" w:rsidRPr="00E1729A">
        <w:rPr>
          <w:rFonts w:asciiTheme="minorHAnsi" w:hAnsiTheme="minorHAnsi"/>
          <w:sz w:val="20"/>
          <w:lang w:val="id-ID"/>
        </w:rPr>
        <w:t xml:space="preserve">(b) penjualan seluruh atau sebagian besar </w:t>
      </w:r>
      <w:ins w:id="493" w:author="OLTRE" w:date="2024-07-03T14:53:00Z">
        <w:r w:rsidR="002A3263" w:rsidRPr="003E5E66">
          <w:rPr>
            <w:rFonts w:asciiTheme="minorHAnsi" w:hAnsiTheme="minorHAnsi" w:cstheme="minorHAnsi"/>
            <w:sz w:val="20"/>
            <w:szCs w:val="20"/>
            <w:lang w:val="id-ID"/>
          </w:rPr>
          <w:t xml:space="preserve">dari </w:t>
        </w:r>
      </w:ins>
      <w:r w:rsidR="002A3263" w:rsidRPr="00E1729A">
        <w:rPr>
          <w:rFonts w:asciiTheme="minorHAnsi" w:hAnsiTheme="minorHAnsi"/>
          <w:sz w:val="20"/>
          <w:lang w:val="id-ID"/>
        </w:rPr>
        <w:t xml:space="preserve">aset </w:t>
      </w:r>
      <w:del w:id="494" w:author="OLTRE" w:date="2024-07-03T14:53:00Z">
        <w:r w:rsidRPr="00707976">
          <w:rPr>
            <w:rFonts w:asciiTheme="minorHAnsi" w:hAnsiTheme="minorHAnsi" w:cstheme="minorHAnsi"/>
            <w:sz w:val="20"/>
            <w:szCs w:val="20"/>
            <w:lang w:val="id-ID"/>
          </w:rPr>
          <w:delText>Perusahaan</w:delText>
        </w:r>
      </w:del>
      <w:ins w:id="495" w:author="OLTRE" w:date="2024-07-03T14:53:00Z">
        <w:r w:rsidR="007D207C" w:rsidRPr="003E5E66">
          <w:rPr>
            <w:rFonts w:asciiTheme="minorHAnsi" w:hAnsiTheme="minorHAnsi"/>
            <w:sz w:val="20"/>
            <w:lang w:val="id-ID"/>
          </w:rPr>
          <w:t>Perseroan</w:t>
        </w:r>
      </w:ins>
      <w:r w:rsidR="007D207C" w:rsidRPr="00E1729A" w:rsidDel="007D207C">
        <w:rPr>
          <w:rFonts w:asciiTheme="minorHAnsi" w:hAnsiTheme="minorHAnsi"/>
          <w:sz w:val="20"/>
          <w:lang w:val="id-ID"/>
        </w:rPr>
        <w:t xml:space="preserve"> </w:t>
      </w:r>
      <w:r w:rsidR="002A3263" w:rsidRPr="00E1729A">
        <w:rPr>
          <w:rFonts w:asciiTheme="minorHAnsi" w:hAnsiTheme="minorHAnsi"/>
          <w:sz w:val="20"/>
          <w:lang w:val="id-ID"/>
        </w:rPr>
        <w:t xml:space="preserve">atau anak perusahaannya, termasuk Kekayaan Intelektual </w:t>
      </w:r>
      <w:del w:id="496" w:author="OLTRE" w:date="2024-07-03T14:53:00Z">
        <w:r w:rsidRPr="00707976">
          <w:rPr>
            <w:rFonts w:asciiTheme="minorHAnsi" w:hAnsiTheme="minorHAnsi" w:cstheme="minorHAnsi"/>
            <w:sz w:val="20"/>
            <w:szCs w:val="20"/>
            <w:lang w:val="id-ID"/>
          </w:rPr>
          <w:delText>Perusahaan</w:delText>
        </w:r>
      </w:del>
      <w:ins w:id="497" w:author="OLTRE" w:date="2024-07-03T14:53:00Z">
        <w:r w:rsidR="007D207C" w:rsidRPr="003E5E66">
          <w:rPr>
            <w:rFonts w:asciiTheme="minorHAnsi" w:hAnsiTheme="minorHAnsi"/>
            <w:sz w:val="20"/>
            <w:lang w:val="id-ID"/>
          </w:rPr>
          <w:t>Perseroan</w:t>
        </w:r>
      </w:ins>
      <w:r w:rsidR="002A3263" w:rsidRPr="00E1729A">
        <w:rPr>
          <w:rFonts w:asciiTheme="minorHAnsi" w:hAnsiTheme="minorHAnsi"/>
          <w:sz w:val="20"/>
          <w:lang w:val="id-ID"/>
        </w:rPr>
        <w:t xml:space="preserve">, (c) likuidasi, pembubaran atau </w:t>
      </w:r>
      <w:del w:id="498" w:author="OLTRE" w:date="2024-07-03T14:53:00Z">
        <w:r w:rsidRPr="00707976">
          <w:rPr>
            <w:rFonts w:asciiTheme="minorHAnsi" w:hAnsiTheme="minorHAnsi" w:cstheme="minorHAnsi"/>
            <w:sz w:val="20"/>
            <w:szCs w:val="20"/>
            <w:lang w:val="id-ID"/>
          </w:rPr>
          <w:delText>pembubaran</w:delText>
        </w:r>
      </w:del>
      <w:ins w:id="499" w:author="OLTRE" w:date="2024-07-03T14:53:00Z">
        <w:r w:rsidR="002A3263" w:rsidRPr="003E5E66">
          <w:rPr>
            <w:rFonts w:asciiTheme="minorHAnsi" w:hAnsiTheme="minorHAnsi" w:cstheme="minorHAnsi"/>
            <w:sz w:val="20"/>
            <w:szCs w:val="20"/>
            <w:lang w:val="id-ID"/>
          </w:rPr>
          <w:t>penutupan</w:t>
        </w:r>
      </w:ins>
      <w:r w:rsidR="002A3263" w:rsidRPr="003E5E66">
        <w:rPr>
          <w:rFonts w:asciiTheme="minorHAnsi" w:hAnsiTheme="minorHAnsi" w:cstheme="minorHAnsi"/>
          <w:sz w:val="20"/>
          <w:szCs w:val="20"/>
          <w:lang w:val="id-ID"/>
        </w:rPr>
        <w:t xml:space="preserve"> </w:t>
      </w:r>
      <w:r w:rsidR="007D207C" w:rsidRPr="003E5E66">
        <w:rPr>
          <w:rFonts w:asciiTheme="minorHAnsi" w:hAnsiTheme="minorHAnsi"/>
          <w:sz w:val="20"/>
          <w:lang w:val="id-ID"/>
        </w:rPr>
        <w:t>Perseroan</w:t>
      </w:r>
      <w:r w:rsidR="002A3263" w:rsidRPr="003E5E66">
        <w:rPr>
          <w:rFonts w:asciiTheme="minorHAnsi" w:hAnsiTheme="minorHAnsi" w:cstheme="minorHAnsi"/>
          <w:sz w:val="20"/>
          <w:szCs w:val="20"/>
          <w:lang w:val="id-ID"/>
        </w:rPr>
        <w:t xml:space="preserve">, </w:t>
      </w:r>
      <w:del w:id="500" w:author="OLTRE" w:date="2024-07-03T14:53:00Z">
        <w:r w:rsidRPr="00707976">
          <w:rPr>
            <w:rFonts w:asciiTheme="minorHAnsi" w:hAnsiTheme="minorHAnsi" w:cstheme="minorHAnsi"/>
            <w:sz w:val="20"/>
            <w:szCs w:val="20"/>
            <w:lang w:val="id-ID"/>
          </w:rPr>
          <w:delText>penangguhan</w:delText>
        </w:r>
      </w:del>
      <w:ins w:id="501" w:author="OLTRE" w:date="2024-07-03T14:53:00Z">
        <w:r w:rsidR="002A3263" w:rsidRPr="003E5E66">
          <w:rPr>
            <w:rFonts w:asciiTheme="minorHAnsi" w:hAnsiTheme="minorHAnsi" w:cstheme="minorHAnsi"/>
            <w:sz w:val="20"/>
            <w:szCs w:val="20"/>
            <w:lang w:val="id-ID"/>
          </w:rPr>
          <w:t>penundaan</w:t>
        </w:r>
      </w:ins>
      <w:r w:rsidR="002A3263" w:rsidRPr="00E1729A">
        <w:rPr>
          <w:rFonts w:asciiTheme="minorHAnsi" w:hAnsiTheme="minorHAnsi"/>
          <w:sz w:val="20"/>
          <w:lang w:val="id-ID"/>
        </w:rPr>
        <w:t xml:space="preserve"> kewajiban pembayaran utang (PKPU), penghentian </w:t>
      </w:r>
      <w:ins w:id="502" w:author="OLTRE" w:date="2024-07-03T14:53:00Z">
        <w:r w:rsidR="002A3263" w:rsidRPr="003E5E66">
          <w:rPr>
            <w:rFonts w:asciiTheme="minorHAnsi" w:hAnsiTheme="minorHAnsi" w:cstheme="minorHAnsi"/>
            <w:sz w:val="20"/>
            <w:szCs w:val="20"/>
            <w:lang w:val="id-ID"/>
          </w:rPr>
          <w:t xml:space="preserve">sementara </w:t>
        </w:r>
      </w:ins>
      <w:r w:rsidR="002A3263" w:rsidRPr="00E1729A">
        <w:rPr>
          <w:rFonts w:asciiTheme="minorHAnsi" w:hAnsiTheme="minorHAnsi"/>
          <w:sz w:val="20"/>
          <w:lang w:val="id-ID"/>
        </w:rPr>
        <w:t xml:space="preserve">kegiatan usaha, (d) pemberian lisensi </w:t>
      </w:r>
      <w:del w:id="503" w:author="OLTRE" w:date="2024-07-03T14:53:00Z">
        <w:r w:rsidRPr="00707976">
          <w:rPr>
            <w:rFonts w:asciiTheme="minorHAnsi" w:hAnsiTheme="minorHAnsi" w:cstheme="minorHAnsi"/>
            <w:sz w:val="20"/>
            <w:szCs w:val="20"/>
            <w:lang w:val="id-ID"/>
          </w:rPr>
          <w:delText>eksklusif atas</w:delText>
        </w:r>
      </w:del>
      <w:proofErr w:type="spellStart"/>
      <w:ins w:id="504" w:author="OLTRE" w:date="2024-07-03T14:53:00Z">
        <w:r w:rsidR="002A3263" w:rsidRPr="003E5E66">
          <w:rPr>
            <w:rFonts w:asciiTheme="minorHAnsi" w:hAnsiTheme="minorHAnsi" w:cstheme="minorHAnsi"/>
            <w:sz w:val="20"/>
            <w:szCs w:val="20"/>
            <w:lang w:val="id-ID"/>
          </w:rPr>
          <w:t>ekslusif</w:t>
        </w:r>
        <w:proofErr w:type="spellEnd"/>
        <w:r w:rsidR="002A3263" w:rsidRPr="003E5E66">
          <w:rPr>
            <w:rFonts w:asciiTheme="minorHAnsi" w:hAnsiTheme="minorHAnsi" w:cstheme="minorHAnsi"/>
            <w:sz w:val="20"/>
            <w:szCs w:val="20"/>
            <w:lang w:val="id-ID"/>
          </w:rPr>
          <w:t xml:space="preserve"> dari</w:t>
        </w:r>
      </w:ins>
      <w:r w:rsidR="002A3263" w:rsidRPr="00E1729A">
        <w:rPr>
          <w:rFonts w:asciiTheme="minorHAnsi" w:hAnsiTheme="minorHAnsi"/>
          <w:sz w:val="20"/>
          <w:lang w:val="id-ID"/>
        </w:rPr>
        <w:t xml:space="preserve"> seluruh atau sebagian</w:t>
      </w:r>
      <w:ins w:id="505" w:author="OLTRE" w:date="2024-07-03T14:53:00Z">
        <w:r w:rsidR="002A3263" w:rsidRPr="00E1729A">
          <w:rPr>
            <w:rFonts w:asciiTheme="minorHAnsi" w:hAnsiTheme="minorHAnsi"/>
            <w:sz w:val="20"/>
            <w:lang w:val="id-ID"/>
          </w:rPr>
          <w:t xml:space="preserve"> </w:t>
        </w:r>
        <w:r w:rsidR="002A3263" w:rsidRPr="003E5E66">
          <w:rPr>
            <w:rFonts w:asciiTheme="minorHAnsi" w:hAnsiTheme="minorHAnsi" w:cstheme="minorHAnsi"/>
            <w:sz w:val="20"/>
            <w:szCs w:val="20"/>
            <w:lang w:val="id-ID"/>
          </w:rPr>
          <w:t>besar hak</w:t>
        </w:r>
      </w:ins>
      <w:r w:rsidR="002A3263" w:rsidRPr="003E5E66">
        <w:rPr>
          <w:rFonts w:asciiTheme="minorHAnsi" w:hAnsiTheme="minorHAnsi" w:cstheme="minorHAnsi"/>
          <w:sz w:val="20"/>
          <w:szCs w:val="20"/>
          <w:lang w:val="id-ID"/>
        </w:rPr>
        <w:t xml:space="preserve"> </w:t>
      </w:r>
      <w:r w:rsidR="002A3263" w:rsidRPr="00E1729A">
        <w:rPr>
          <w:rFonts w:asciiTheme="minorHAnsi" w:hAnsiTheme="minorHAnsi"/>
          <w:sz w:val="20"/>
          <w:lang w:val="id-ID"/>
        </w:rPr>
        <w:t xml:space="preserve">kekayaan intelektual </w:t>
      </w:r>
      <w:r w:rsidR="007D207C" w:rsidRPr="003E5E66">
        <w:rPr>
          <w:rFonts w:asciiTheme="minorHAnsi" w:hAnsiTheme="minorHAnsi"/>
          <w:sz w:val="20"/>
          <w:lang w:val="id-ID"/>
        </w:rPr>
        <w:t>Perseroan</w:t>
      </w:r>
      <w:r w:rsidR="007D207C" w:rsidRPr="00E1729A">
        <w:rPr>
          <w:rFonts w:asciiTheme="minorHAnsi" w:hAnsiTheme="minorHAnsi" w:cstheme="minorHAnsi"/>
          <w:sz w:val="20"/>
          <w:szCs w:val="20"/>
          <w:lang w:val="id-ID"/>
        </w:rPr>
        <w:t xml:space="preserve"> </w:t>
      </w:r>
      <w:r w:rsidR="002A3263" w:rsidRPr="00E1729A">
        <w:rPr>
          <w:rFonts w:asciiTheme="minorHAnsi" w:hAnsiTheme="minorHAnsi"/>
          <w:sz w:val="20"/>
          <w:lang w:val="id-ID"/>
        </w:rPr>
        <w:t xml:space="preserve">dan anak perusahaannya, atau (e) </w:t>
      </w:r>
      <w:del w:id="506" w:author="OLTRE" w:date="2024-07-03T14:53:00Z">
        <w:r w:rsidRPr="00707976">
          <w:rPr>
            <w:rFonts w:asciiTheme="minorHAnsi" w:hAnsiTheme="minorHAnsi" w:cstheme="minorHAnsi"/>
            <w:sz w:val="20"/>
            <w:szCs w:val="20"/>
            <w:lang w:val="id-ID"/>
          </w:rPr>
          <w:delText xml:space="preserve">setiap </w:delText>
        </w:r>
      </w:del>
      <w:r w:rsidR="002A3263" w:rsidRPr="00E1729A">
        <w:rPr>
          <w:rFonts w:asciiTheme="minorHAnsi" w:hAnsiTheme="minorHAnsi"/>
          <w:sz w:val="20"/>
          <w:lang w:val="id-ID"/>
        </w:rPr>
        <w:t xml:space="preserve">transaksi lain yang serupa dengan </w:t>
      </w:r>
      <w:del w:id="507" w:author="OLTRE" w:date="2024-07-03T14:53:00Z">
        <w:r w:rsidRPr="00707976">
          <w:rPr>
            <w:rFonts w:asciiTheme="minorHAnsi" w:hAnsiTheme="minorHAnsi" w:cstheme="minorHAnsi"/>
            <w:sz w:val="20"/>
            <w:szCs w:val="20"/>
            <w:lang w:val="id-ID"/>
          </w:rPr>
          <w:delText xml:space="preserve">transaksi </w:delText>
        </w:r>
      </w:del>
      <w:r w:rsidR="002A3263" w:rsidRPr="00E1729A">
        <w:rPr>
          <w:rFonts w:asciiTheme="minorHAnsi" w:hAnsiTheme="minorHAnsi"/>
          <w:sz w:val="20"/>
          <w:lang w:val="id-ID"/>
        </w:rPr>
        <w:t xml:space="preserve">yang </w:t>
      </w:r>
      <w:del w:id="508" w:author="OLTRE" w:date="2024-07-03T14:53:00Z">
        <w:r w:rsidRPr="00707976">
          <w:rPr>
            <w:rFonts w:asciiTheme="minorHAnsi" w:hAnsiTheme="minorHAnsi" w:cstheme="minorHAnsi"/>
            <w:sz w:val="20"/>
            <w:szCs w:val="20"/>
            <w:lang w:val="id-ID"/>
          </w:rPr>
          <w:delText>dijelaskan pada</w:delText>
        </w:r>
      </w:del>
      <w:ins w:id="509" w:author="OLTRE" w:date="2024-07-03T14:53:00Z">
        <w:r w:rsidR="002A3263" w:rsidRPr="003E5E66">
          <w:rPr>
            <w:rFonts w:asciiTheme="minorHAnsi" w:hAnsiTheme="minorHAnsi" w:cstheme="minorHAnsi"/>
            <w:sz w:val="20"/>
            <w:szCs w:val="20"/>
            <w:lang w:val="id-ID"/>
          </w:rPr>
          <w:t>disebutkan di huruf</w:t>
        </w:r>
      </w:ins>
      <w:r w:rsidR="002A3263" w:rsidRPr="00E1729A">
        <w:rPr>
          <w:rFonts w:asciiTheme="minorHAnsi" w:hAnsiTheme="minorHAnsi"/>
          <w:sz w:val="20"/>
          <w:lang w:val="id-ID"/>
        </w:rPr>
        <w:t xml:space="preserve"> (a) sampai (d) di atas; </w:t>
      </w:r>
      <w:del w:id="510" w:author="OLTRE" w:date="2024-07-03T14:53:00Z">
        <w:r w:rsidRPr="00707976">
          <w:rPr>
            <w:rFonts w:asciiTheme="minorHAnsi" w:hAnsiTheme="minorHAnsi" w:cstheme="minorHAnsi"/>
            <w:sz w:val="20"/>
            <w:szCs w:val="20"/>
            <w:lang w:val="id-ID"/>
          </w:rPr>
          <w:delText xml:space="preserve">namun </w:delText>
        </w:r>
      </w:del>
      <w:r w:rsidR="002A3263" w:rsidRPr="00E1729A">
        <w:rPr>
          <w:rFonts w:asciiTheme="minorHAnsi" w:hAnsiTheme="minorHAnsi"/>
          <w:sz w:val="20"/>
          <w:lang w:val="id-ID"/>
        </w:rPr>
        <w:t>dengan ketentuan</w:t>
      </w:r>
      <w:del w:id="511" w:author="OLTRE" w:date="2024-07-03T14:53:00Z">
        <w:r w:rsidRPr="00707976">
          <w:rPr>
            <w:rFonts w:asciiTheme="minorHAnsi" w:hAnsiTheme="minorHAnsi" w:cstheme="minorHAnsi"/>
            <w:sz w:val="20"/>
            <w:szCs w:val="20"/>
            <w:lang w:val="id-ID"/>
          </w:rPr>
          <w:delText xml:space="preserve"> bahwa masing-masing </w:delText>
        </w:r>
      </w:del>
      <w:ins w:id="512" w:author="OLTRE" w:date="2024-07-03T14:53:00Z">
        <w:r w:rsidR="002A3263" w:rsidRPr="003E5E66">
          <w:rPr>
            <w:rFonts w:asciiTheme="minorHAnsi" w:hAnsiTheme="minorHAnsi" w:cstheme="minorHAnsi"/>
            <w:sz w:val="20"/>
            <w:szCs w:val="20"/>
            <w:lang w:val="id-ID"/>
          </w:rPr>
          <w:t xml:space="preserve">, namun,  setiap </w:t>
        </w:r>
      </w:ins>
      <w:r w:rsidR="002A3263" w:rsidRPr="00E1729A">
        <w:rPr>
          <w:rFonts w:asciiTheme="minorHAnsi" w:hAnsiTheme="minorHAnsi"/>
          <w:sz w:val="20"/>
          <w:lang w:val="id-ID"/>
        </w:rPr>
        <w:t xml:space="preserve">pemegang Saham Preferen dapat mengesampingkan </w:t>
      </w:r>
      <w:del w:id="513" w:author="OLTRE" w:date="2024-07-03T14:53:00Z">
        <w:r w:rsidRPr="00707976">
          <w:rPr>
            <w:rFonts w:asciiTheme="minorHAnsi" w:hAnsiTheme="minorHAnsi" w:cstheme="minorHAnsi"/>
            <w:sz w:val="20"/>
            <w:szCs w:val="20"/>
            <w:lang w:val="id-ID"/>
          </w:rPr>
          <w:delText xml:space="preserve">perlakuan atas </w:delText>
        </w:r>
      </w:del>
    </w:p>
    <w:p w14:paraId="1D884C12" w14:textId="77777777" w:rsidR="00D15544" w:rsidRDefault="00D15544" w:rsidP="00A2061E">
      <w:pPr>
        <w:spacing w:line="276" w:lineRule="auto"/>
        <w:ind w:left="2160"/>
        <w:jc w:val="both"/>
        <w:rPr>
          <w:del w:id="514" w:author="OLTRE" w:date="2024-07-03T14:53:00Z"/>
          <w:rFonts w:asciiTheme="minorHAnsi" w:hAnsiTheme="minorHAnsi" w:cstheme="minorHAnsi"/>
          <w:sz w:val="20"/>
          <w:szCs w:val="20"/>
          <w:lang w:val="id-ID"/>
        </w:rPr>
      </w:pPr>
    </w:p>
    <w:p w14:paraId="10DB0098" w14:textId="77777777" w:rsidR="00D15544" w:rsidRDefault="00D15544" w:rsidP="00A2061E">
      <w:pPr>
        <w:spacing w:line="276" w:lineRule="auto"/>
        <w:ind w:left="2160"/>
        <w:jc w:val="both"/>
        <w:rPr>
          <w:del w:id="515" w:author="OLTRE" w:date="2024-07-03T14:53:00Z"/>
          <w:rFonts w:asciiTheme="minorHAnsi" w:hAnsiTheme="minorHAnsi" w:cstheme="minorHAnsi"/>
          <w:sz w:val="20"/>
          <w:szCs w:val="20"/>
          <w:lang w:val="id-ID"/>
        </w:rPr>
      </w:pPr>
    </w:p>
    <w:p w14:paraId="5B7A6BC7" w14:textId="7DE1F014" w:rsidR="005A670F" w:rsidRPr="00E1729A" w:rsidRDefault="005A670F" w:rsidP="0028448F">
      <w:pPr>
        <w:spacing w:line="276" w:lineRule="auto"/>
        <w:ind w:left="2160"/>
        <w:jc w:val="both"/>
        <w:rPr>
          <w:rFonts w:asciiTheme="minorHAnsi" w:hAnsiTheme="minorHAnsi" w:cstheme="minorHAnsi"/>
          <w:sz w:val="20"/>
          <w:szCs w:val="20"/>
          <w:lang w:val="id-ID"/>
        </w:rPr>
      </w:pPr>
      <w:del w:id="516" w:author="OLTRE" w:date="2024-07-03T14:53:00Z">
        <w:r w:rsidRPr="00707976">
          <w:rPr>
            <w:rFonts w:asciiTheme="minorHAnsi" w:hAnsiTheme="minorHAnsi" w:cstheme="minorHAnsi"/>
            <w:sz w:val="20"/>
            <w:szCs w:val="20"/>
            <w:lang w:val="id-ID"/>
          </w:rPr>
          <w:delText>transaksi</w:delText>
        </w:r>
      </w:del>
      <w:ins w:id="517" w:author="OLTRE" w:date="2024-07-03T14:53:00Z">
        <w:r w:rsidR="002A3263" w:rsidRPr="003E5E66">
          <w:rPr>
            <w:rFonts w:asciiTheme="minorHAnsi" w:hAnsiTheme="minorHAnsi" w:cstheme="minorHAnsi"/>
            <w:sz w:val="20"/>
            <w:szCs w:val="20"/>
            <w:lang w:val="id-ID"/>
          </w:rPr>
          <w:t>hal</w:t>
        </w:r>
      </w:ins>
      <w:r w:rsidR="002A3263" w:rsidRPr="00E1729A">
        <w:rPr>
          <w:rFonts w:asciiTheme="minorHAnsi" w:hAnsiTheme="minorHAnsi"/>
          <w:sz w:val="20"/>
          <w:lang w:val="id-ID"/>
        </w:rPr>
        <w:t xml:space="preserve"> tersebut</w:t>
      </w:r>
      <w:r w:rsidR="002A3263" w:rsidRPr="003E5E66">
        <w:rPr>
          <w:rFonts w:asciiTheme="minorHAnsi" w:hAnsiTheme="minorHAnsi" w:cstheme="minorHAnsi"/>
          <w:sz w:val="20"/>
          <w:szCs w:val="20"/>
          <w:lang w:val="id-ID"/>
        </w:rPr>
        <w:t xml:space="preserve"> </w:t>
      </w:r>
      <w:ins w:id="518" w:author="OLTRE" w:date="2024-07-03T14:53:00Z">
        <w:r w:rsidR="002A3263" w:rsidRPr="003E5E66">
          <w:rPr>
            <w:rFonts w:asciiTheme="minorHAnsi" w:hAnsiTheme="minorHAnsi" w:cstheme="minorHAnsi"/>
            <w:sz w:val="20"/>
            <w:szCs w:val="20"/>
            <w:lang w:val="id-ID"/>
          </w:rPr>
          <w:t>dianggap</w:t>
        </w:r>
        <w:r w:rsidR="002A3263" w:rsidRPr="00E1729A">
          <w:rPr>
            <w:rFonts w:asciiTheme="minorHAnsi" w:hAnsiTheme="minorHAnsi"/>
            <w:sz w:val="20"/>
            <w:lang w:val="id-ID"/>
          </w:rPr>
          <w:t xml:space="preserve"> </w:t>
        </w:r>
      </w:ins>
      <w:r w:rsidR="002A3263" w:rsidRPr="00E1729A">
        <w:rPr>
          <w:rFonts w:asciiTheme="minorHAnsi" w:hAnsiTheme="minorHAnsi"/>
          <w:sz w:val="20"/>
          <w:lang w:val="id-ID"/>
        </w:rPr>
        <w:t>sebagai</w:t>
      </w:r>
      <w:ins w:id="519" w:author="OLTRE" w:date="2024-07-03T14:53:00Z">
        <w:r w:rsidR="002A3263" w:rsidRPr="00E1729A">
          <w:rPr>
            <w:rFonts w:asciiTheme="minorHAnsi" w:hAnsiTheme="minorHAnsi"/>
            <w:sz w:val="20"/>
            <w:lang w:val="id-ID"/>
          </w:rPr>
          <w:t xml:space="preserve"> </w:t>
        </w:r>
        <w:r w:rsidR="002A3263" w:rsidRPr="003E5E66">
          <w:rPr>
            <w:rFonts w:asciiTheme="minorHAnsi" w:hAnsiTheme="minorHAnsi" w:cstheme="minorHAnsi"/>
            <w:sz w:val="20"/>
            <w:szCs w:val="20"/>
            <w:lang w:val="id-ID"/>
          </w:rPr>
          <w:t>suatu</w:t>
        </w:r>
      </w:ins>
      <w:r w:rsidR="002A3263" w:rsidRPr="003E5E66">
        <w:rPr>
          <w:rFonts w:asciiTheme="minorHAnsi" w:hAnsiTheme="minorHAnsi" w:cstheme="minorHAnsi"/>
          <w:sz w:val="20"/>
          <w:szCs w:val="20"/>
          <w:lang w:val="id-ID"/>
        </w:rPr>
        <w:t xml:space="preserve"> </w:t>
      </w:r>
      <w:r w:rsidR="002A3263" w:rsidRPr="00E1729A">
        <w:rPr>
          <w:rFonts w:asciiTheme="minorHAnsi" w:hAnsiTheme="minorHAnsi"/>
          <w:sz w:val="20"/>
          <w:lang w:val="id-ID"/>
        </w:rPr>
        <w:t xml:space="preserve">Peristiwa Likuidasi </w:t>
      </w:r>
      <w:del w:id="520" w:author="OLTRE" w:date="2024-07-03T14:53:00Z">
        <w:r w:rsidRPr="00707976">
          <w:rPr>
            <w:rFonts w:asciiTheme="minorHAnsi" w:hAnsiTheme="minorHAnsi" w:cstheme="minorHAnsi"/>
            <w:sz w:val="20"/>
            <w:szCs w:val="20"/>
            <w:lang w:val="id-ID"/>
          </w:rPr>
          <w:delText>yang Dianggap sehubungan</w:delText>
        </w:r>
      </w:del>
      <w:ins w:id="521" w:author="OLTRE" w:date="2024-07-03T14:53:00Z">
        <w:r w:rsidR="002A3263" w:rsidRPr="003E5E66">
          <w:rPr>
            <w:rFonts w:asciiTheme="minorHAnsi" w:hAnsiTheme="minorHAnsi" w:cstheme="minorHAnsi"/>
            <w:sz w:val="20"/>
            <w:szCs w:val="20"/>
            <w:lang w:val="id-ID"/>
          </w:rPr>
          <w:t>terkait</w:t>
        </w:r>
      </w:ins>
      <w:r w:rsidR="002A3263" w:rsidRPr="00E1729A">
        <w:rPr>
          <w:rFonts w:asciiTheme="minorHAnsi" w:hAnsiTheme="minorHAnsi"/>
          <w:sz w:val="20"/>
          <w:lang w:val="id-ID"/>
        </w:rPr>
        <w:t xml:space="preserve"> dengan </w:t>
      </w:r>
      <w:del w:id="522" w:author="OLTRE" w:date="2024-07-03T14:53:00Z">
        <w:r w:rsidRPr="00707976">
          <w:rPr>
            <w:rFonts w:asciiTheme="minorHAnsi" w:hAnsiTheme="minorHAnsi" w:cstheme="minorHAnsi"/>
            <w:sz w:val="20"/>
            <w:szCs w:val="20"/>
            <w:lang w:val="id-ID"/>
          </w:rPr>
          <w:delText>pemegangnya.</w:delText>
        </w:r>
      </w:del>
      <w:ins w:id="523" w:author="OLTRE" w:date="2024-07-03T14:53:00Z">
        <w:r w:rsidR="002A3263" w:rsidRPr="003E5E66">
          <w:rPr>
            <w:rFonts w:asciiTheme="minorHAnsi" w:hAnsiTheme="minorHAnsi" w:cstheme="minorHAnsi"/>
            <w:sz w:val="20"/>
            <w:szCs w:val="20"/>
            <w:lang w:val="id-ID"/>
          </w:rPr>
          <w:t>pemegang saham yang bersangkutan.</w:t>
        </w:r>
        <w:r w:rsidR="002A3263" w:rsidRPr="00E1729A" w:rsidDel="002A3263">
          <w:rPr>
            <w:rFonts w:asciiTheme="minorHAnsi" w:hAnsiTheme="minorHAnsi" w:cstheme="minorHAnsi"/>
            <w:sz w:val="20"/>
            <w:szCs w:val="20"/>
            <w:lang w:val="id-ID"/>
          </w:rPr>
          <w:t xml:space="preserve"> </w:t>
        </w:r>
      </w:ins>
    </w:p>
    <w:p w14:paraId="02858EF5" w14:textId="77777777" w:rsidR="005A670F" w:rsidRPr="00E1729A" w:rsidRDefault="005A670F" w:rsidP="005A670F">
      <w:pPr>
        <w:spacing w:line="276" w:lineRule="auto"/>
        <w:ind w:left="2160"/>
        <w:jc w:val="both"/>
        <w:rPr>
          <w:rFonts w:asciiTheme="minorHAnsi" w:hAnsiTheme="minorHAnsi" w:cstheme="minorHAnsi"/>
          <w:sz w:val="20"/>
          <w:szCs w:val="20"/>
          <w:lang w:val="id-ID"/>
        </w:rPr>
      </w:pPr>
    </w:p>
    <w:p w14:paraId="3313886C"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KELIMA</w:t>
      </w:r>
      <w:r w:rsidR="005A670F" w:rsidRPr="00E1729A">
        <w:rPr>
          <w:rFonts w:asciiTheme="minorHAnsi" w:hAnsiTheme="minorHAnsi" w:cstheme="minorHAnsi"/>
          <w:b/>
          <w:sz w:val="20"/>
          <w:szCs w:val="20"/>
          <w:u w:val="single"/>
          <w:lang w:val="id-ID"/>
        </w:rPr>
        <w:t>:</w:t>
      </w:r>
    </w:p>
    <w:p w14:paraId="2498E4DD" w14:textId="72FEAC2B" w:rsidR="006F359C" w:rsidRDefault="006F359C" w:rsidP="005A670F">
      <w:pPr>
        <w:spacing w:line="276" w:lineRule="auto"/>
        <w:jc w:val="both"/>
        <w:rPr>
          <w:ins w:id="524" w:author="OLTRE" w:date="2024-07-03T14:53:00Z"/>
          <w:rFonts w:asciiTheme="minorHAnsi" w:hAnsiTheme="minorHAnsi" w:cstheme="minorHAnsi"/>
          <w:sz w:val="20"/>
          <w:szCs w:val="20"/>
          <w:lang w:val="id-ID"/>
        </w:rPr>
      </w:pPr>
      <w:ins w:id="525" w:author="OLTRE" w:date="2024-07-03T14:53:00Z">
        <w:r w:rsidRPr="00E1729A">
          <w:rPr>
            <w:rFonts w:asciiTheme="minorHAnsi" w:hAnsiTheme="minorHAnsi" w:cstheme="minorHAnsi"/>
            <w:sz w:val="20"/>
            <w:szCs w:val="20"/>
            <w:lang w:val="id-ID"/>
          </w:rPr>
          <w:t xml:space="preserve">Menyetujui mengubah Pasal </w:t>
        </w:r>
        <w:r w:rsidRPr="003E5E66">
          <w:rPr>
            <w:rFonts w:asciiTheme="minorHAnsi" w:hAnsiTheme="minorHAnsi" w:cstheme="minorHAnsi"/>
            <w:sz w:val="20"/>
            <w:szCs w:val="20"/>
            <w:lang w:val="id-ID"/>
          </w:rPr>
          <w:t>7</w:t>
        </w:r>
        <w:r w:rsidRPr="00E1729A">
          <w:rPr>
            <w:rFonts w:asciiTheme="minorHAnsi" w:hAnsiTheme="minorHAnsi" w:cstheme="minorHAnsi"/>
            <w:sz w:val="20"/>
            <w:szCs w:val="20"/>
            <w:lang w:val="id-ID"/>
          </w:rPr>
          <w:t xml:space="preserve"> Anggaran Dasar</w:t>
        </w:r>
        <w:r w:rsidR="00B610FA">
          <w:rPr>
            <w:rFonts w:asciiTheme="minorHAnsi" w:hAnsiTheme="minorHAnsi" w:cstheme="minorHAnsi"/>
            <w:sz w:val="20"/>
            <w:szCs w:val="20"/>
            <w:lang w:val="id-ID"/>
          </w:rPr>
          <w:t xml:space="preserve"> untuk menambah ayat 6 baru yang </w:t>
        </w:r>
        <w:r w:rsidRPr="00E1729A">
          <w:rPr>
            <w:rFonts w:asciiTheme="minorHAnsi" w:hAnsiTheme="minorHAnsi" w:cstheme="minorHAnsi"/>
            <w:sz w:val="20"/>
            <w:szCs w:val="20"/>
            <w:lang w:val="id-ID"/>
          </w:rPr>
          <w:t>berbunyi sebagai berikut:</w:t>
        </w:r>
      </w:ins>
    </w:p>
    <w:p w14:paraId="5C7AE4C7" w14:textId="77777777" w:rsidR="00B2249C" w:rsidRPr="00E1729A" w:rsidRDefault="00B2249C" w:rsidP="005A670F">
      <w:pPr>
        <w:spacing w:line="276" w:lineRule="auto"/>
        <w:jc w:val="both"/>
        <w:rPr>
          <w:ins w:id="526" w:author="OLTRE" w:date="2024-07-03T14:53:00Z"/>
          <w:rFonts w:asciiTheme="minorHAnsi" w:hAnsiTheme="minorHAnsi" w:cstheme="minorHAnsi"/>
          <w:sz w:val="20"/>
          <w:szCs w:val="20"/>
          <w:lang w:val="id-ID"/>
        </w:rPr>
      </w:pPr>
    </w:p>
    <w:p w14:paraId="6C3101DB" w14:textId="5DD163FD" w:rsidR="008A6306" w:rsidRPr="003E5E66" w:rsidRDefault="00B610FA" w:rsidP="003E5E66">
      <w:pPr>
        <w:jc w:val="both"/>
        <w:rPr>
          <w:ins w:id="527" w:author="OLTRE" w:date="2024-07-03T14:53:00Z"/>
          <w:rFonts w:asciiTheme="minorHAnsi" w:hAnsiTheme="minorHAnsi" w:cstheme="minorHAnsi"/>
          <w:sz w:val="20"/>
          <w:szCs w:val="20"/>
          <w:lang w:val="id-ID"/>
        </w:rPr>
      </w:pPr>
      <w:ins w:id="528" w:author="OLTRE" w:date="2024-07-03T14:53:00Z">
        <w:r w:rsidRPr="003E5E66">
          <w:rPr>
            <w:rFonts w:asciiTheme="minorHAnsi" w:eastAsia="Calibri" w:hAnsiTheme="minorHAnsi" w:cstheme="minorHAnsi"/>
            <w:bCs/>
            <w:sz w:val="20"/>
            <w:szCs w:val="20"/>
            <w:lang w:val="id-ID"/>
          </w:rPr>
          <w:t xml:space="preserve">6. </w:t>
        </w:r>
        <w:r w:rsidRPr="003E5E66">
          <w:rPr>
            <w:rFonts w:asciiTheme="minorHAnsi" w:hAnsiTheme="minorHAnsi" w:cstheme="minorHAnsi"/>
            <w:sz w:val="20"/>
            <w:szCs w:val="20"/>
            <w:lang w:val="id-ID"/>
          </w:rPr>
          <w:t xml:space="preserve">Setiap pemindahan hak atas saham harus sesuai dan mematuhi ketentuan-ketentuan Anggaran Dasar ini, </w:t>
        </w:r>
        <w:r w:rsidRPr="00B610FA">
          <w:rPr>
            <w:rFonts w:asciiTheme="minorHAnsi" w:hAnsiTheme="minorHAnsi" w:cstheme="minorHAnsi"/>
            <w:sz w:val="20"/>
            <w:szCs w:val="20"/>
            <w:lang w:val="id-ID"/>
          </w:rPr>
          <w:t>Perjanjian Pemegang Saham yang ditandatangani oleh para Pemegang Saham yang disebutkan pada bagian akhir akta ini dan Perseroan tanggal [</w:t>
        </w:r>
        <w:r w:rsidRPr="003E5E66">
          <w:rPr>
            <w:rFonts w:asciiTheme="minorHAnsi" w:hAnsiTheme="minorHAnsi" w:cstheme="minorHAnsi"/>
            <w:sz w:val="20"/>
            <w:szCs w:val="20"/>
            <w:highlight w:val="yellow"/>
            <w:lang w:val="id-ID"/>
          </w:rPr>
          <w:sym w:font="Symbol" w:char="F0B7"/>
        </w:r>
        <w:r w:rsidRPr="00B610FA">
          <w:rPr>
            <w:rFonts w:asciiTheme="minorHAnsi" w:hAnsiTheme="minorHAnsi" w:cstheme="minorHAnsi"/>
            <w:sz w:val="20"/>
            <w:szCs w:val="20"/>
            <w:lang w:val="id-ID"/>
          </w:rPr>
          <w:t>]</w:t>
        </w:r>
        <w:r w:rsidR="00C22283">
          <w:rPr>
            <w:rFonts w:asciiTheme="minorHAnsi" w:hAnsiTheme="minorHAnsi" w:cstheme="minorHAnsi"/>
            <w:sz w:val="20"/>
            <w:szCs w:val="20"/>
            <w:lang w:val="id-ID"/>
          </w:rPr>
          <w:t xml:space="preserve"> (“</w:t>
        </w:r>
        <w:r w:rsidR="00C22283">
          <w:rPr>
            <w:rFonts w:asciiTheme="minorHAnsi" w:hAnsiTheme="minorHAnsi" w:cstheme="minorHAnsi"/>
            <w:b/>
            <w:bCs/>
            <w:sz w:val="20"/>
            <w:szCs w:val="20"/>
            <w:lang w:val="id-ID"/>
          </w:rPr>
          <w:t>Perjanjian Pemegang Saham</w:t>
        </w:r>
        <w:r w:rsidR="00C22283">
          <w:rPr>
            <w:rFonts w:asciiTheme="minorHAnsi" w:hAnsiTheme="minorHAnsi" w:cstheme="minorHAnsi"/>
            <w:sz w:val="20"/>
            <w:szCs w:val="20"/>
            <w:lang w:val="id-ID"/>
          </w:rPr>
          <w:t>”)</w:t>
        </w:r>
        <w:r w:rsidRPr="003E5E66">
          <w:rPr>
            <w:rFonts w:asciiTheme="minorHAnsi" w:hAnsiTheme="minorHAnsi" w:cstheme="minorHAnsi"/>
            <w:sz w:val="20"/>
            <w:szCs w:val="20"/>
            <w:lang w:val="id-ID"/>
          </w:rPr>
          <w:t xml:space="preserve">, dan peraturan perundang-undangan yang berlaku. Para Pemegang Saham tidak diperkenankan menjual atau memindahkan saham mereka kecuali dengan </w:t>
        </w:r>
        <w:r w:rsidR="00256F50">
          <w:rPr>
            <w:rFonts w:asciiTheme="minorHAnsi" w:hAnsiTheme="minorHAnsi" w:cstheme="minorHAnsi"/>
            <w:sz w:val="20"/>
            <w:szCs w:val="20"/>
            <w:lang w:val="id-ID"/>
          </w:rPr>
          <w:t xml:space="preserve">memenuhi ketentuan-ketentuan </w:t>
        </w:r>
        <w:r w:rsidRPr="003E5E66">
          <w:rPr>
            <w:rFonts w:asciiTheme="minorHAnsi" w:hAnsiTheme="minorHAnsi" w:cstheme="minorHAnsi"/>
            <w:sz w:val="20"/>
            <w:szCs w:val="20"/>
            <w:lang w:val="id-ID"/>
          </w:rPr>
          <w:t>dalam Perjanjian Pemegang Saham dan Anggaran Dasar ini.</w:t>
        </w:r>
      </w:ins>
    </w:p>
    <w:p w14:paraId="25414427" w14:textId="77777777" w:rsidR="006F359C" w:rsidRPr="003E5E66" w:rsidRDefault="006F359C" w:rsidP="005A670F">
      <w:pPr>
        <w:spacing w:line="276" w:lineRule="auto"/>
        <w:jc w:val="both"/>
        <w:rPr>
          <w:ins w:id="529" w:author="OLTRE" w:date="2024-07-03T14:53:00Z"/>
          <w:rFonts w:asciiTheme="minorHAnsi" w:hAnsiTheme="minorHAnsi" w:cstheme="minorHAnsi"/>
          <w:sz w:val="20"/>
          <w:szCs w:val="20"/>
          <w:lang w:val="id-ID"/>
        </w:rPr>
      </w:pPr>
    </w:p>
    <w:p w14:paraId="361E0008" w14:textId="4046970B" w:rsidR="006F359C" w:rsidRPr="00E1729A" w:rsidRDefault="009C4679" w:rsidP="005A670F">
      <w:pPr>
        <w:spacing w:line="276" w:lineRule="auto"/>
        <w:jc w:val="both"/>
        <w:rPr>
          <w:moveTo w:id="530" w:author="OLTRE" w:date="2024-07-03T14:53:00Z"/>
          <w:rFonts w:asciiTheme="minorHAnsi" w:hAnsiTheme="minorHAnsi" w:cstheme="minorHAnsi"/>
          <w:b/>
          <w:sz w:val="20"/>
          <w:szCs w:val="20"/>
          <w:u w:val="single"/>
          <w:lang w:val="id-ID"/>
        </w:rPr>
      </w:pPr>
      <w:moveToRangeStart w:id="531" w:author="OLTRE" w:date="2024-07-03T14:53:00Z" w:name="move170910846"/>
      <w:moveTo w:id="532" w:author="OLTRE" w:date="2024-07-03T14:53:00Z">
        <w:r>
          <w:rPr>
            <w:rFonts w:asciiTheme="minorHAnsi" w:hAnsiTheme="minorHAnsi" w:cstheme="minorHAnsi"/>
            <w:b/>
            <w:sz w:val="20"/>
            <w:szCs w:val="20"/>
            <w:u w:val="single"/>
            <w:lang w:val="id-ID"/>
          </w:rPr>
          <w:lastRenderedPageBreak/>
          <w:t>KEENAM</w:t>
        </w:r>
        <w:r w:rsidR="00A1581E" w:rsidRPr="003E5E66">
          <w:rPr>
            <w:rFonts w:asciiTheme="minorHAnsi" w:hAnsiTheme="minorHAnsi" w:cstheme="minorHAnsi"/>
            <w:b/>
            <w:sz w:val="20"/>
            <w:szCs w:val="20"/>
            <w:u w:val="single"/>
            <w:lang w:val="id-ID"/>
          </w:rPr>
          <w:t>:</w:t>
        </w:r>
      </w:moveTo>
    </w:p>
    <w:moveToRangeEnd w:id="531"/>
    <w:p w14:paraId="58CBFCFE" w14:textId="60A6415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A2061E"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susunan pemegang saham terkait dengan transaksi tersebut, sehingga untuk selanjutnya susunan pemegang saham Perseroan menjadi sebagai berikut:</w:t>
      </w:r>
    </w:p>
    <w:p w14:paraId="24B5949C" w14:textId="77777777" w:rsidR="005A670F" w:rsidRPr="00E1729A" w:rsidRDefault="005A670F" w:rsidP="005A670F">
      <w:pPr>
        <w:spacing w:line="276" w:lineRule="auto"/>
        <w:jc w:val="both"/>
        <w:rPr>
          <w:rFonts w:asciiTheme="minorHAnsi" w:hAnsiTheme="minorHAnsi" w:cstheme="minorHAnsi"/>
          <w:sz w:val="20"/>
          <w:szCs w:val="20"/>
          <w:lang w:val="id-ID"/>
        </w:rPr>
      </w:pPr>
    </w:p>
    <w:tbl>
      <w:tblPr>
        <w:tblW w:w="909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00"/>
        <w:gridCol w:w="2120"/>
        <w:gridCol w:w="970"/>
        <w:gridCol w:w="1385"/>
        <w:gridCol w:w="2126"/>
      </w:tblGrid>
      <w:tr w:rsidR="00A2061E" w:rsidRPr="00E1729A" w14:paraId="58919FF1" w14:textId="77777777" w:rsidTr="00F71CC0">
        <w:trPr>
          <w:trHeight w:val="564"/>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12F392"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Nama</w:t>
            </w:r>
          </w:p>
        </w:tc>
        <w:tc>
          <w:tcPr>
            <w:tcW w:w="2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170C25"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Kepemilikan Saham</w:t>
            </w:r>
          </w:p>
        </w:tc>
        <w:tc>
          <w:tcPr>
            <w:tcW w:w="8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39B4B1" w14:textId="5FC41B03"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w:t>
            </w:r>
            <w:del w:id="533" w:author="OLTRE" w:date="2024-07-03T14:53:00Z">
              <w:r w:rsidRPr="00707976">
                <w:rPr>
                  <w:rFonts w:asciiTheme="minorHAnsi" w:hAnsiTheme="minorHAnsi" w:cstheme="minorHAnsi"/>
                  <w:b/>
                  <w:bCs/>
                  <w:color w:val="000000"/>
                  <w:sz w:val="20"/>
                  <w:szCs w:val="20"/>
                  <w:lang w:val="id-ID" w:eastAsia="en-ID"/>
                </w:rPr>
                <w:delText>Kelas</w:delText>
              </w:r>
            </w:del>
            <w:ins w:id="534" w:author="OLTRE" w:date="2024-07-03T14:53:00Z">
              <w:r w:rsidR="00410092">
                <w:rPr>
                  <w:rFonts w:asciiTheme="minorHAnsi" w:hAnsiTheme="minorHAnsi" w:cstheme="minorHAnsi"/>
                  <w:b/>
                  <w:bCs/>
                  <w:color w:val="000000"/>
                  <w:sz w:val="20"/>
                  <w:szCs w:val="20"/>
                  <w:lang w:val="id-ID" w:eastAsia="en-ID"/>
                </w:rPr>
                <w:t>Seri</w:t>
              </w:r>
            </w:ins>
            <w:r w:rsidRPr="00E1729A">
              <w:rPr>
                <w:rFonts w:asciiTheme="minorHAnsi" w:hAnsiTheme="minorHAnsi" w:cstheme="minorHAnsi"/>
                <w:b/>
                <w:bCs/>
                <w:color w:val="000000"/>
                <w:sz w:val="20"/>
                <w:szCs w:val="20"/>
                <w:lang w:val="id-ID" w:eastAsia="en-ID"/>
              </w:rPr>
              <w:t xml:space="preserve"> </w:t>
            </w:r>
          </w:p>
        </w:tc>
        <w:tc>
          <w:tcPr>
            <w:tcW w:w="13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D5CE8E"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Nominal </w:t>
            </w:r>
          </w:p>
        </w:tc>
        <w:tc>
          <w:tcPr>
            <w:tcW w:w="212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61F8C6"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Total</w:t>
            </w:r>
          </w:p>
        </w:tc>
      </w:tr>
      <w:tr w:rsidR="00A2061E" w:rsidRPr="00E1729A" w14:paraId="75378EB9"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B1BC7C"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Desmond </w:t>
            </w:r>
            <w:proofErr w:type="spellStart"/>
            <w:r w:rsidRPr="00E1729A">
              <w:rPr>
                <w:rFonts w:asciiTheme="minorHAnsi" w:hAnsiTheme="minorHAnsi" w:cstheme="minorHAnsi"/>
                <w:color w:val="000000"/>
                <w:sz w:val="20"/>
                <w:szCs w:val="20"/>
                <w:lang w:val="id-ID" w:eastAsia="en-ID"/>
              </w:rPr>
              <w:t>Previn</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98DC60"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4B4E53" w14:textId="014D2393"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35" w:author="OLTRE" w:date="2024-07-03T14:53:00Z">
              <w:r w:rsidRPr="00707976">
                <w:rPr>
                  <w:rFonts w:asciiTheme="minorHAnsi" w:hAnsiTheme="minorHAnsi" w:cstheme="minorHAnsi"/>
                  <w:color w:val="000000"/>
                  <w:sz w:val="20"/>
                  <w:szCs w:val="20"/>
                  <w:lang w:val="id-ID" w:eastAsia="en-ID"/>
                </w:rPr>
                <w:delText>Kelas</w:delText>
              </w:r>
            </w:del>
            <w:ins w:id="536"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08C54E" w14:textId="4E64DC88"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86249E" w14:textId="1FA8ECCB"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3CBDF8DF"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6B3A6D"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Tiang Vichi Lestari</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AD6519"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0C79E0" w14:textId="075A7DF2"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37" w:author="OLTRE" w:date="2024-07-03T14:53:00Z">
              <w:r w:rsidRPr="00707976">
                <w:rPr>
                  <w:rFonts w:asciiTheme="minorHAnsi" w:hAnsiTheme="minorHAnsi" w:cstheme="minorHAnsi"/>
                  <w:color w:val="000000"/>
                  <w:sz w:val="20"/>
                  <w:szCs w:val="20"/>
                  <w:lang w:val="id-ID" w:eastAsia="en-ID"/>
                </w:rPr>
                <w:delText>Kelas</w:delText>
              </w:r>
            </w:del>
            <w:ins w:id="538"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AC61B7" w14:textId="420B0422"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2D6D10" w14:textId="2F983AB0"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0268E5E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0158CE"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B8AFDA"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50.000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3F0FF1" w14:textId="359E6197"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39" w:author="OLTRE" w:date="2024-07-03T14:53:00Z">
              <w:r w:rsidRPr="00707976">
                <w:rPr>
                  <w:rFonts w:asciiTheme="minorHAnsi" w:hAnsiTheme="minorHAnsi" w:cstheme="minorHAnsi"/>
                  <w:color w:val="000000"/>
                  <w:sz w:val="20"/>
                  <w:szCs w:val="20"/>
                  <w:lang w:val="id-ID" w:eastAsia="en-ID"/>
                </w:rPr>
                <w:delText>Kelas</w:delText>
              </w:r>
            </w:del>
            <w:ins w:id="540"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5370E8" w14:textId="05903C80"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1F64BF" w14:textId="285A1483"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500.000.000,00</w:t>
            </w:r>
          </w:p>
        </w:tc>
      </w:tr>
      <w:tr w:rsidR="00A2061E" w:rsidRPr="00E1729A" w14:paraId="457D2740"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47B133"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659772"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6FB76F" w14:textId="1812B76F"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41" w:author="OLTRE" w:date="2024-07-03T14:53:00Z">
              <w:r w:rsidRPr="00707976">
                <w:rPr>
                  <w:rFonts w:asciiTheme="minorHAnsi" w:hAnsiTheme="minorHAnsi" w:cstheme="minorHAnsi"/>
                  <w:color w:val="000000"/>
                  <w:sz w:val="20"/>
                  <w:szCs w:val="20"/>
                  <w:lang w:val="id-ID" w:eastAsia="en-ID"/>
                </w:rPr>
                <w:delText>Kelas</w:delText>
              </w:r>
            </w:del>
            <w:ins w:id="542"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D15C5" w14:textId="115728E3"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991311" w14:textId="671CAAA2"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18BEC626"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57A54E"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Salim Haykal</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6D971F"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4B6EC8" w14:textId="2113E9D4"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43" w:author="OLTRE" w:date="2024-07-03T14:53:00Z">
              <w:r w:rsidRPr="00707976">
                <w:rPr>
                  <w:rFonts w:asciiTheme="minorHAnsi" w:hAnsiTheme="minorHAnsi" w:cstheme="minorHAnsi"/>
                  <w:color w:val="000000"/>
                  <w:sz w:val="20"/>
                  <w:szCs w:val="20"/>
                  <w:lang w:val="id-ID" w:eastAsia="en-ID"/>
                </w:rPr>
                <w:delText>Kelas</w:delText>
              </w:r>
            </w:del>
            <w:ins w:id="544"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E5C56C" w14:textId="105F574B"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3A71B" w14:textId="48FE38C2"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6A7A39B8"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C465B6"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proofErr w:type="spellStart"/>
            <w:r w:rsidRPr="00E1729A">
              <w:rPr>
                <w:rFonts w:asciiTheme="minorHAnsi" w:hAnsiTheme="minorHAnsi" w:cstheme="minorHAnsi"/>
                <w:color w:val="000000"/>
                <w:sz w:val="20"/>
                <w:szCs w:val="20"/>
                <w:lang w:val="id-ID" w:eastAsia="en-ID"/>
              </w:rPr>
              <w:t>Dexter</w:t>
            </w:r>
            <w:proofErr w:type="spellEnd"/>
            <w:r w:rsidRPr="00E1729A">
              <w:rPr>
                <w:rFonts w:asciiTheme="minorHAnsi" w:hAnsiTheme="minorHAnsi" w:cstheme="minorHAnsi"/>
                <w:color w:val="000000"/>
                <w:sz w:val="20"/>
                <w:szCs w:val="20"/>
                <w:lang w:val="id-ID" w:eastAsia="en-ID"/>
              </w:rPr>
              <w:t xml:space="preserve"> Harto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7EE30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D7D982" w14:textId="13FE2EF4"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45" w:author="OLTRE" w:date="2024-07-03T14:53:00Z">
              <w:r w:rsidRPr="00707976">
                <w:rPr>
                  <w:rFonts w:asciiTheme="minorHAnsi" w:hAnsiTheme="minorHAnsi" w:cstheme="minorHAnsi"/>
                  <w:color w:val="000000"/>
                  <w:sz w:val="20"/>
                  <w:szCs w:val="20"/>
                  <w:lang w:val="id-ID" w:eastAsia="en-ID"/>
                </w:rPr>
                <w:delText>Kelas</w:delText>
              </w:r>
            </w:del>
            <w:ins w:id="546"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C02DE2" w14:textId="479E794A"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2AD3941" w14:textId="3820A259"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92F693C"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05302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Luna </w:t>
            </w:r>
            <w:proofErr w:type="spellStart"/>
            <w:r w:rsidRPr="00E1729A">
              <w:rPr>
                <w:rFonts w:asciiTheme="minorHAnsi" w:hAnsiTheme="minorHAnsi" w:cstheme="minorHAnsi"/>
                <w:color w:val="000000"/>
                <w:sz w:val="20"/>
                <w:szCs w:val="20"/>
                <w:lang w:val="id-ID" w:eastAsia="en-ID"/>
              </w:rPr>
              <w:t>Famiarjo</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14CF49"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177.510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610740" w14:textId="195BFE51"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47" w:author="OLTRE" w:date="2024-07-03T14:53:00Z">
              <w:r w:rsidRPr="00707976">
                <w:rPr>
                  <w:rFonts w:asciiTheme="minorHAnsi" w:hAnsiTheme="minorHAnsi" w:cstheme="minorHAnsi"/>
                  <w:color w:val="000000"/>
                  <w:sz w:val="20"/>
                  <w:szCs w:val="20"/>
                  <w:lang w:val="id-ID" w:eastAsia="en-ID"/>
                </w:rPr>
                <w:delText>Kelas</w:delText>
              </w:r>
            </w:del>
            <w:ins w:id="548"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FF305" w14:textId="541C6A71"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FAFFAC" w14:textId="3188797F"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5.147.790.000,00</w:t>
            </w:r>
          </w:p>
        </w:tc>
      </w:tr>
      <w:tr w:rsidR="00A2061E" w:rsidRPr="00E1729A" w14:paraId="3D46D98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E51762"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PT Mega </w:t>
            </w:r>
            <w:proofErr w:type="spellStart"/>
            <w:r w:rsidRPr="00E1729A">
              <w:rPr>
                <w:rFonts w:asciiTheme="minorHAnsi" w:hAnsiTheme="minorHAnsi" w:cstheme="minorHAnsi"/>
                <w:color w:val="000000"/>
                <w:sz w:val="20"/>
                <w:szCs w:val="20"/>
                <w:lang w:val="id-ID" w:eastAsia="en-ID"/>
              </w:rPr>
              <w:t>Ozora</w:t>
            </w:r>
            <w:proofErr w:type="spellEnd"/>
            <w:r w:rsidRPr="00E1729A">
              <w:rPr>
                <w:rFonts w:asciiTheme="minorHAnsi" w:hAnsiTheme="minorHAnsi" w:cstheme="minorHAnsi"/>
                <w:color w:val="000000"/>
                <w:sz w:val="20"/>
                <w:szCs w:val="20"/>
                <w:lang w:val="id-ID" w:eastAsia="en-ID"/>
              </w:rPr>
              <w:t xml:space="preserve"> Venture</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BEFCB8"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F1EAD2" w14:textId="79381B53"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49" w:author="OLTRE" w:date="2024-07-03T14:53:00Z">
              <w:r w:rsidRPr="00707976">
                <w:rPr>
                  <w:rFonts w:asciiTheme="minorHAnsi" w:hAnsiTheme="minorHAnsi" w:cstheme="minorHAnsi"/>
                  <w:color w:val="000000"/>
                  <w:sz w:val="20"/>
                  <w:szCs w:val="20"/>
                  <w:lang w:val="id-ID" w:eastAsia="en-ID"/>
                </w:rPr>
                <w:delText>Kelas</w:delText>
              </w:r>
            </w:del>
            <w:ins w:id="550"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CA5B2B" w14:textId="6CD0BD08"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187B80" w14:textId="4182271B"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DDAE62C"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131B4E" w14:textId="787D3E4D" w:rsidR="005A670F" w:rsidRPr="00E1729A" w:rsidRDefault="003D4E62" w:rsidP="005A670F">
            <w:pPr>
              <w:spacing w:line="276" w:lineRule="auto"/>
              <w:rPr>
                <w:rFonts w:asciiTheme="minorHAnsi" w:hAnsiTheme="minorHAnsi" w:cstheme="minorHAnsi"/>
                <w:color w:val="000000"/>
                <w:sz w:val="20"/>
                <w:szCs w:val="20"/>
                <w:lang w:val="id-ID" w:eastAsia="en-ID"/>
              </w:rPr>
            </w:pPr>
            <w:del w:id="551" w:author="OLTRE" w:date="2024-07-03T14:53:00Z">
              <w:r w:rsidRPr="00707976">
                <w:rPr>
                  <w:rFonts w:asciiTheme="minorHAnsi" w:hAnsiTheme="minorHAnsi" w:cstheme="minorHAnsi"/>
                  <w:color w:val="000000"/>
                  <w:sz w:val="20"/>
                  <w:szCs w:val="20"/>
                  <w:lang w:val="id-ID" w:eastAsia="en-ID"/>
                </w:rPr>
                <w:delText>*</w:delText>
              </w:r>
            </w:del>
            <w:ins w:id="552" w:author="OLTRE" w:date="2024-07-03T14:53:00Z">
              <w:r w:rsidR="00A45D41">
                <w:rPr>
                  <w:rFonts w:asciiTheme="minorHAnsi" w:hAnsiTheme="minorHAnsi" w:cstheme="minorHAnsi"/>
                  <w:color w:val="000000"/>
                  <w:sz w:val="20"/>
                  <w:szCs w:val="20"/>
                  <w:lang w:val="id-ID" w:eastAsia="en-ID"/>
                </w:rPr>
                <w:t>PT Prima Cakrawala Indonesia</w:t>
              </w:r>
            </w:ins>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0B595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152.150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6EA4C2" w14:textId="77CC199D"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del w:id="553" w:author="OLTRE" w:date="2024-07-03T14:53:00Z">
              <w:r w:rsidRPr="00707976">
                <w:rPr>
                  <w:rFonts w:asciiTheme="minorHAnsi" w:hAnsiTheme="minorHAnsi" w:cstheme="minorHAnsi"/>
                  <w:color w:val="000000"/>
                  <w:sz w:val="20"/>
                  <w:szCs w:val="20"/>
                  <w:lang w:val="id-ID" w:eastAsia="en-ID"/>
                </w:rPr>
                <w:delText>Kelas</w:delText>
              </w:r>
            </w:del>
            <w:ins w:id="554" w:author="OLTRE" w:date="2024-07-03T14:53:00Z">
              <w:r w:rsidR="00410092">
                <w:rPr>
                  <w:rFonts w:asciiTheme="minorHAnsi" w:hAnsiTheme="minorHAnsi" w:cstheme="minorHAnsi"/>
                  <w:color w:val="000000"/>
                  <w:sz w:val="20"/>
                  <w:szCs w:val="20"/>
                  <w:lang w:val="id-ID" w:eastAsia="en-ID"/>
                </w:rPr>
                <w:t>Seri</w:t>
              </w:r>
            </w:ins>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C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B39DFD" w14:textId="5D6C44EA"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82.200,00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C0C1E3" w14:textId="06F08D0E"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12.506.730.000,00</w:t>
            </w:r>
          </w:p>
        </w:tc>
      </w:tr>
      <w:tr w:rsidR="00A2061E" w:rsidRPr="00E1729A" w14:paraId="338043D1" w14:textId="77777777" w:rsidTr="00F71CC0">
        <w:trPr>
          <w:trHeight w:val="312"/>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BD157B"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TOTAL </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EDCDF3"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1.521.252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02BAF2"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CAB452"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74A8E6" w14:textId="18695266" w:rsidR="005A670F" w:rsidRPr="00E1729A" w:rsidRDefault="005A670F" w:rsidP="005A670F">
            <w:pPr>
              <w:spacing w:line="276" w:lineRule="auto"/>
              <w:jc w:val="right"/>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Rp</w:t>
            </w:r>
            <w:r w:rsidR="00A2061E" w:rsidRPr="00E1729A">
              <w:rPr>
                <w:rFonts w:asciiTheme="minorHAnsi" w:hAnsiTheme="minorHAnsi" w:cstheme="minorHAnsi"/>
                <w:b/>
                <w:bCs/>
                <w:color w:val="000000"/>
                <w:sz w:val="20"/>
                <w:szCs w:val="20"/>
                <w:lang w:val="id-ID" w:eastAsia="en-ID"/>
              </w:rPr>
              <w:t xml:space="preserve"> </w:t>
            </w:r>
            <w:r w:rsidRPr="00E1729A">
              <w:rPr>
                <w:rFonts w:asciiTheme="minorHAnsi" w:hAnsiTheme="minorHAnsi" w:cstheme="minorHAnsi"/>
                <w:b/>
                <w:bCs/>
                <w:color w:val="000000"/>
                <w:sz w:val="20"/>
                <w:szCs w:val="20"/>
                <w:lang w:val="id-ID" w:eastAsia="en-ID"/>
              </w:rPr>
              <w:t>33.210.688.000,00</w:t>
            </w:r>
          </w:p>
        </w:tc>
      </w:tr>
    </w:tbl>
    <w:p w14:paraId="23BE2DAA" w14:textId="77777777" w:rsidR="005A670F" w:rsidRPr="00E1729A" w:rsidRDefault="005A670F" w:rsidP="005A670F">
      <w:pPr>
        <w:spacing w:line="276" w:lineRule="auto"/>
        <w:jc w:val="both"/>
        <w:rPr>
          <w:rFonts w:asciiTheme="minorHAnsi" w:hAnsiTheme="minorHAnsi" w:cstheme="minorHAnsi"/>
          <w:sz w:val="20"/>
          <w:szCs w:val="20"/>
          <w:lang w:val="id-ID"/>
        </w:rPr>
      </w:pPr>
    </w:p>
    <w:p w14:paraId="51EAA82D" w14:textId="6F65C297" w:rsidR="005A670F" w:rsidRPr="00E1729A" w:rsidRDefault="00A1581E" w:rsidP="005A670F">
      <w:pPr>
        <w:spacing w:line="276" w:lineRule="auto"/>
        <w:jc w:val="both"/>
        <w:rPr>
          <w:moveTo w:id="555" w:author="OLTRE" w:date="2024-07-03T14:53:00Z"/>
          <w:rFonts w:asciiTheme="minorHAnsi" w:hAnsiTheme="minorHAnsi" w:cstheme="minorHAnsi"/>
          <w:b/>
          <w:sz w:val="20"/>
          <w:szCs w:val="20"/>
          <w:u w:val="single"/>
          <w:lang w:val="id-ID"/>
        </w:rPr>
      </w:pPr>
      <w:moveToRangeStart w:id="556" w:author="OLTRE" w:date="2024-07-03T14:53:00Z" w:name="move170910847"/>
      <w:moveTo w:id="557" w:author="OLTRE" w:date="2024-07-03T14:53:00Z">
        <w:r w:rsidRPr="003E5E66">
          <w:rPr>
            <w:rFonts w:asciiTheme="minorHAnsi" w:hAnsiTheme="minorHAnsi" w:cstheme="minorHAnsi"/>
            <w:b/>
            <w:sz w:val="20"/>
            <w:szCs w:val="20"/>
            <w:u w:val="single"/>
            <w:lang w:val="id-ID"/>
          </w:rPr>
          <w:t>KE</w:t>
        </w:r>
        <w:r w:rsidR="00525FF3">
          <w:rPr>
            <w:rFonts w:asciiTheme="minorHAnsi" w:hAnsiTheme="minorHAnsi" w:cstheme="minorHAnsi"/>
            <w:b/>
            <w:sz w:val="20"/>
            <w:szCs w:val="20"/>
            <w:u w:val="single"/>
            <w:lang w:val="id-ID"/>
          </w:rPr>
          <w:t>TUJUH</w:t>
        </w:r>
        <w:r w:rsidR="005A670F" w:rsidRPr="00E1729A">
          <w:rPr>
            <w:rFonts w:asciiTheme="minorHAnsi" w:hAnsiTheme="minorHAnsi" w:cstheme="minorHAnsi"/>
            <w:b/>
            <w:sz w:val="20"/>
            <w:szCs w:val="20"/>
            <w:u w:val="single"/>
            <w:lang w:val="id-ID"/>
          </w:rPr>
          <w:t>:</w:t>
        </w:r>
      </w:moveTo>
    </w:p>
    <w:p w14:paraId="6BFF8FCC" w14:textId="77777777" w:rsidR="006F359C" w:rsidRPr="00E1729A" w:rsidRDefault="009C4679" w:rsidP="005A670F">
      <w:pPr>
        <w:spacing w:line="276" w:lineRule="auto"/>
        <w:jc w:val="both"/>
        <w:rPr>
          <w:moveFrom w:id="558" w:author="OLTRE" w:date="2024-07-03T14:53:00Z"/>
          <w:rFonts w:asciiTheme="minorHAnsi" w:hAnsiTheme="minorHAnsi" w:cstheme="minorHAnsi"/>
          <w:b/>
          <w:sz w:val="20"/>
          <w:szCs w:val="20"/>
          <w:u w:val="single"/>
          <w:lang w:val="id-ID"/>
        </w:rPr>
      </w:pPr>
      <w:moveFromRangeStart w:id="559" w:author="OLTRE" w:date="2024-07-03T14:53:00Z" w:name="move170910846"/>
      <w:moveToRangeEnd w:id="556"/>
      <w:moveFrom w:id="560" w:author="OLTRE" w:date="2024-07-03T14:53:00Z">
        <w:r>
          <w:rPr>
            <w:rFonts w:asciiTheme="minorHAnsi" w:hAnsiTheme="minorHAnsi" w:cstheme="minorHAnsi"/>
            <w:b/>
            <w:sz w:val="20"/>
            <w:szCs w:val="20"/>
            <w:u w:val="single"/>
            <w:lang w:val="id-ID"/>
          </w:rPr>
          <w:t>KEENAM</w:t>
        </w:r>
        <w:r w:rsidR="00A1581E" w:rsidRPr="003E5E66">
          <w:rPr>
            <w:rFonts w:asciiTheme="minorHAnsi" w:hAnsiTheme="minorHAnsi" w:cstheme="minorHAnsi"/>
            <w:b/>
            <w:sz w:val="20"/>
            <w:szCs w:val="20"/>
            <w:u w:val="single"/>
            <w:lang w:val="id-ID"/>
          </w:rPr>
          <w:t>:</w:t>
        </w:r>
      </w:moveFrom>
    </w:p>
    <w:moveFromRangeEnd w:id="559"/>
    <w:p w14:paraId="3242A2E3" w14:textId="652508EF"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w:t>
      </w:r>
      <w:r w:rsidR="003B78FB"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Pasal 10 ayat 4 Anggaran Dasar, sehingga untuk selanjutnya berbunyi sebagai berikut:</w:t>
      </w:r>
    </w:p>
    <w:p w14:paraId="48499818" w14:textId="77777777" w:rsidR="00A2061E" w:rsidRPr="00E1729A" w:rsidRDefault="00A2061E" w:rsidP="005A670F">
      <w:pPr>
        <w:spacing w:line="276" w:lineRule="auto"/>
        <w:jc w:val="center"/>
        <w:rPr>
          <w:rFonts w:asciiTheme="minorHAnsi" w:hAnsiTheme="minorHAnsi" w:cstheme="minorHAnsi"/>
          <w:sz w:val="20"/>
          <w:szCs w:val="20"/>
          <w:lang w:val="id-ID"/>
        </w:rPr>
      </w:pPr>
    </w:p>
    <w:p w14:paraId="416F9E74" w14:textId="58657BC2" w:rsidR="005A670F" w:rsidRPr="00E1729A" w:rsidRDefault="005A670F" w:rsidP="005A670F">
      <w:pPr>
        <w:spacing w:line="276"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KUORUM, HAK SUARA, DAN KEPUTUSAN RUPS</w:t>
      </w:r>
    </w:p>
    <w:p w14:paraId="721EA69F" w14:textId="77777777" w:rsidR="005A670F" w:rsidRPr="00E1729A" w:rsidRDefault="005A670F" w:rsidP="005A670F">
      <w:pPr>
        <w:spacing w:line="276"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Pasal 10</w:t>
      </w:r>
    </w:p>
    <w:p w14:paraId="36357BE1" w14:textId="463C7760" w:rsidR="00BF2B09" w:rsidRDefault="005A670F" w:rsidP="00E1729A">
      <w:pPr>
        <w:tabs>
          <w:tab w:val="left" w:pos="567"/>
        </w:tabs>
        <w:spacing w:line="276"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4. </w:t>
      </w:r>
      <w:r w:rsidRPr="00E1729A">
        <w:rPr>
          <w:rFonts w:asciiTheme="minorHAnsi" w:hAnsiTheme="minorHAnsi" w:cstheme="minorHAnsi"/>
          <w:sz w:val="20"/>
          <w:szCs w:val="20"/>
          <w:lang w:val="id-ID"/>
        </w:rPr>
        <w:tab/>
        <w:t xml:space="preserve">RUPS dapat mengambil keputusan berdasarkan musyawarah untuk mufakat atau berdasarkan suara setuju dari jumlah suara yang dikeluarkan dalam RUPS sebagaimana ditentukan dalam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Perseroan Terbatas</w:t>
      </w:r>
      <w:r w:rsidRPr="001B54E9">
        <w:rPr>
          <w:rFonts w:asciiTheme="minorHAnsi" w:hAnsiTheme="minorHAnsi" w:cstheme="minorHAnsi"/>
          <w:sz w:val="20"/>
          <w:szCs w:val="20"/>
          <w:lang w:val="id-ID"/>
        </w:rPr>
        <w:t>, kecuali</w:t>
      </w:r>
      <w:del w:id="561" w:author="OLTRE" w:date="2024-07-03T14:53:00Z">
        <w:r w:rsidRPr="00707976">
          <w:rPr>
            <w:rFonts w:asciiTheme="minorHAnsi" w:hAnsiTheme="minorHAnsi" w:cstheme="minorHAnsi"/>
            <w:sz w:val="20"/>
            <w:szCs w:val="20"/>
            <w:lang w:val="id-ID"/>
          </w:rPr>
          <w:delText xml:space="preserve"> untuk tindakan sebagai berikut:</w:delText>
        </w:r>
      </w:del>
      <w:ins w:id="562" w:author="OLTRE" w:date="2024-07-03T14:53:00Z">
        <w:r w:rsidR="00BF2B09">
          <w:rPr>
            <w:rFonts w:asciiTheme="minorHAnsi" w:hAnsiTheme="minorHAnsi" w:cstheme="minorHAnsi"/>
            <w:sz w:val="20"/>
            <w:szCs w:val="20"/>
            <w:lang w:val="id-ID"/>
          </w:rPr>
          <w:t>:</w:t>
        </w:r>
        <w:r w:rsidRPr="001B54E9">
          <w:rPr>
            <w:rFonts w:asciiTheme="minorHAnsi" w:hAnsiTheme="minorHAnsi" w:cstheme="minorHAnsi"/>
            <w:sz w:val="20"/>
            <w:szCs w:val="20"/>
            <w:lang w:val="id-ID"/>
          </w:rPr>
          <w:t xml:space="preserve"> </w:t>
        </w:r>
      </w:ins>
    </w:p>
    <w:p w14:paraId="1CEB23D7" w14:textId="18BC77DE" w:rsidR="005A670F" w:rsidRPr="003E5E66" w:rsidRDefault="005A670F" w:rsidP="003E5E66">
      <w:pPr>
        <w:pStyle w:val="ListParagraph"/>
        <w:numPr>
          <w:ilvl w:val="0"/>
          <w:numId w:val="31"/>
        </w:numPr>
        <w:tabs>
          <w:tab w:val="left" w:pos="567"/>
        </w:tabs>
        <w:spacing w:after="0"/>
        <w:ind w:left="993"/>
        <w:jc w:val="both"/>
        <w:rPr>
          <w:ins w:id="563" w:author="OLTRE" w:date="2024-07-03T14:53:00Z"/>
          <w:rFonts w:asciiTheme="minorHAnsi" w:hAnsiTheme="minorHAnsi" w:cstheme="minorHAnsi"/>
          <w:sz w:val="20"/>
          <w:szCs w:val="20"/>
        </w:rPr>
      </w:pPr>
      <w:del w:id="564" w:author="OLTRE" w:date="2024-07-03T14:53:00Z">
        <w:r w:rsidRPr="00707976">
          <w:rPr>
            <w:rFonts w:asciiTheme="minorHAnsi" w:hAnsiTheme="minorHAnsi" w:cstheme="minorHAnsi"/>
            <w:sz w:val="20"/>
            <w:szCs w:val="20"/>
          </w:rPr>
          <w:lastRenderedPageBreak/>
          <w:delText>mendirikan usaha patungan,</w:delText>
        </w:r>
      </w:del>
      <w:ins w:id="565" w:author="OLTRE" w:date="2024-07-03T14:53:00Z">
        <w:r w:rsidR="0050637A">
          <w:rPr>
            <w:rFonts w:asciiTheme="minorHAnsi" w:hAnsiTheme="minorHAnsi" w:cstheme="minorHAnsi"/>
            <w:sz w:val="20"/>
            <w:szCs w:val="20"/>
          </w:rPr>
          <w:t>keputusan-keputusan</w:t>
        </w:r>
        <w:r w:rsidR="00A106B1">
          <w:rPr>
            <w:rFonts w:asciiTheme="minorHAnsi" w:hAnsiTheme="minorHAnsi" w:cstheme="minorHAnsi"/>
            <w:sz w:val="20"/>
            <w:szCs w:val="20"/>
          </w:rPr>
          <w:t xml:space="preserve"> RUPS</w:t>
        </w:r>
        <w:r w:rsidR="0050637A">
          <w:rPr>
            <w:rFonts w:asciiTheme="minorHAnsi" w:hAnsiTheme="minorHAnsi" w:cstheme="minorHAnsi"/>
            <w:sz w:val="20"/>
            <w:szCs w:val="20"/>
          </w:rPr>
          <w:t xml:space="preserve"> terkait hal-hal </w:t>
        </w:r>
        <w:r w:rsidR="005A45D4">
          <w:rPr>
            <w:rFonts w:asciiTheme="minorHAnsi" w:hAnsiTheme="minorHAnsi" w:cstheme="minorHAnsi"/>
            <w:sz w:val="20"/>
            <w:szCs w:val="20"/>
          </w:rPr>
          <w:t>b</w:t>
        </w:r>
        <w:r w:rsidR="0050637A">
          <w:rPr>
            <w:rFonts w:asciiTheme="minorHAnsi" w:hAnsiTheme="minorHAnsi" w:cstheme="minorHAnsi"/>
            <w:sz w:val="20"/>
            <w:szCs w:val="20"/>
          </w:rPr>
          <w:t>erikut ini</w:t>
        </w:r>
        <w:r w:rsidR="00E115AB">
          <w:rPr>
            <w:rFonts w:asciiTheme="minorHAnsi" w:hAnsiTheme="minorHAnsi" w:cstheme="minorHAnsi"/>
            <w:sz w:val="20"/>
            <w:szCs w:val="20"/>
          </w:rPr>
          <w:t>,</w:t>
        </w:r>
        <w:r w:rsidR="00BF2B09">
          <w:rPr>
            <w:rFonts w:asciiTheme="minorHAnsi" w:hAnsiTheme="minorHAnsi" w:cstheme="minorHAnsi"/>
            <w:sz w:val="20"/>
            <w:szCs w:val="20"/>
          </w:rPr>
          <w:t xml:space="preserve"> </w:t>
        </w:r>
        <w:r w:rsidR="00DB5FBA">
          <w:rPr>
            <w:rFonts w:asciiTheme="minorHAnsi" w:hAnsiTheme="minorHAnsi" w:cstheme="minorHAnsi"/>
            <w:sz w:val="20"/>
            <w:szCs w:val="20"/>
          </w:rPr>
          <w:t>selain</w:t>
        </w:r>
        <w:r w:rsidR="00E115AB">
          <w:rPr>
            <w:rFonts w:asciiTheme="minorHAnsi" w:hAnsiTheme="minorHAnsi" w:cstheme="minorHAnsi"/>
            <w:sz w:val="20"/>
            <w:szCs w:val="20"/>
          </w:rPr>
          <w:t xml:space="preserve"> </w:t>
        </w:r>
        <w:r w:rsidR="00E0455A">
          <w:rPr>
            <w:rFonts w:asciiTheme="minorHAnsi" w:hAnsiTheme="minorHAnsi" w:cstheme="minorHAnsi"/>
            <w:sz w:val="20"/>
            <w:szCs w:val="20"/>
          </w:rPr>
          <w:t xml:space="preserve">pemenuhan </w:t>
        </w:r>
        <w:r w:rsidR="00DB5FBA">
          <w:rPr>
            <w:rFonts w:asciiTheme="minorHAnsi" w:hAnsiTheme="minorHAnsi" w:cstheme="minorHAnsi"/>
            <w:sz w:val="20"/>
            <w:szCs w:val="20"/>
          </w:rPr>
          <w:t xml:space="preserve">persyaratan kuorum dan suara setuju yang </w:t>
        </w:r>
        <w:r w:rsidR="00553FD9">
          <w:rPr>
            <w:rFonts w:asciiTheme="minorHAnsi" w:hAnsiTheme="minorHAnsi" w:cstheme="minorHAnsi"/>
            <w:sz w:val="20"/>
            <w:szCs w:val="20"/>
          </w:rPr>
          <w:t xml:space="preserve">berlaku berdasarkan </w:t>
        </w:r>
        <w:proofErr w:type="spellStart"/>
        <w:r w:rsidR="00DB5FBA">
          <w:rPr>
            <w:rFonts w:asciiTheme="minorHAnsi" w:hAnsiTheme="minorHAnsi" w:cstheme="minorHAnsi"/>
            <w:sz w:val="20"/>
            <w:szCs w:val="20"/>
          </w:rPr>
          <w:t>Undang-Undang</w:t>
        </w:r>
        <w:proofErr w:type="spellEnd"/>
        <w:r w:rsidR="00DB5FBA">
          <w:rPr>
            <w:rFonts w:asciiTheme="minorHAnsi" w:hAnsiTheme="minorHAnsi" w:cstheme="minorHAnsi"/>
            <w:sz w:val="20"/>
            <w:szCs w:val="20"/>
          </w:rPr>
          <w:t xml:space="preserve"> Perseroan Terbatas, </w:t>
        </w:r>
        <w:r w:rsidR="00BF2B09">
          <w:rPr>
            <w:rFonts w:asciiTheme="minorHAnsi" w:hAnsiTheme="minorHAnsi" w:cstheme="minorHAnsi"/>
            <w:sz w:val="20"/>
            <w:szCs w:val="20"/>
          </w:rPr>
          <w:t>h</w:t>
        </w:r>
        <w:r w:rsidR="00BF2B09" w:rsidRPr="00E1729A">
          <w:rPr>
            <w:rFonts w:asciiTheme="minorHAnsi" w:hAnsiTheme="minorHAnsi" w:cstheme="minorHAnsi"/>
            <w:sz w:val="20"/>
            <w:szCs w:val="20"/>
          </w:rPr>
          <w:t xml:space="preserve">arus </w:t>
        </w:r>
        <w:r w:rsidR="00BF2B09">
          <w:rPr>
            <w:rFonts w:asciiTheme="minorHAnsi" w:hAnsiTheme="minorHAnsi" w:cstheme="minorHAnsi"/>
            <w:sz w:val="20"/>
            <w:szCs w:val="20"/>
          </w:rPr>
          <w:t xml:space="preserve">turut </w:t>
        </w:r>
        <w:r w:rsidR="00BF2B09" w:rsidRPr="00E1729A">
          <w:rPr>
            <w:rFonts w:asciiTheme="minorHAnsi" w:hAnsiTheme="minorHAnsi" w:cstheme="minorHAnsi"/>
            <w:sz w:val="20"/>
            <w:szCs w:val="20"/>
          </w:rPr>
          <w:t xml:space="preserve">mendapatkan </w:t>
        </w:r>
        <w:r w:rsidR="009010B8">
          <w:rPr>
            <w:rFonts w:asciiTheme="minorHAnsi" w:hAnsiTheme="minorHAnsi" w:cstheme="minorHAnsi"/>
            <w:sz w:val="20"/>
            <w:szCs w:val="20"/>
          </w:rPr>
          <w:t xml:space="preserve">suara setuju dari </w:t>
        </w:r>
        <w:r w:rsidR="00BF2B09" w:rsidRPr="00BD33ED">
          <w:rPr>
            <w:rFonts w:asciiTheme="minorHAnsi" w:hAnsiTheme="minorHAnsi" w:cstheme="minorHAnsi"/>
            <w:sz w:val="20"/>
            <w:szCs w:val="20"/>
          </w:rPr>
          <w:t>setidaknya</w:t>
        </w:r>
        <w:r w:rsidR="00BF2B09" w:rsidRPr="00E1729A">
          <w:rPr>
            <w:rFonts w:asciiTheme="minorHAnsi" w:hAnsiTheme="minorHAnsi"/>
            <w:sz w:val="20"/>
          </w:rPr>
          <w:t xml:space="preserve"> </w:t>
        </w:r>
        <w:r w:rsidR="00BF2B09" w:rsidRPr="00E1729A">
          <w:rPr>
            <w:rFonts w:asciiTheme="minorHAnsi" w:hAnsiTheme="minorHAnsi" w:cstheme="minorHAnsi"/>
            <w:sz w:val="20"/>
            <w:szCs w:val="20"/>
          </w:rPr>
          <w:t xml:space="preserve">¾ (tiga per empat) </w:t>
        </w:r>
        <w:r w:rsidR="00455B1F">
          <w:rPr>
            <w:rFonts w:asciiTheme="minorHAnsi" w:hAnsiTheme="minorHAnsi" w:cstheme="minorHAnsi"/>
            <w:sz w:val="20"/>
            <w:szCs w:val="20"/>
          </w:rPr>
          <w:t xml:space="preserve">seluruh </w:t>
        </w:r>
        <w:r w:rsidR="00BF2B09" w:rsidRPr="00E1729A">
          <w:rPr>
            <w:rFonts w:asciiTheme="minorHAnsi" w:hAnsiTheme="minorHAnsi" w:cstheme="minorHAnsi"/>
            <w:sz w:val="20"/>
            <w:szCs w:val="20"/>
          </w:rPr>
          <w:t>Pemegang Saham Preferen</w:t>
        </w:r>
        <w:r w:rsidR="00346064">
          <w:rPr>
            <w:rFonts w:asciiTheme="minorHAnsi" w:hAnsiTheme="minorHAnsi" w:cstheme="minorHAnsi"/>
            <w:sz w:val="20"/>
            <w:szCs w:val="20"/>
          </w:rPr>
          <w:t xml:space="preserve"> dalam Perseroan</w:t>
        </w:r>
        <w:r w:rsidRPr="003E5E66">
          <w:rPr>
            <w:rFonts w:asciiTheme="minorHAnsi" w:hAnsiTheme="minorHAnsi" w:cstheme="minorHAnsi"/>
            <w:sz w:val="20"/>
            <w:szCs w:val="20"/>
          </w:rPr>
          <w:t>:</w:t>
        </w:r>
      </w:ins>
    </w:p>
    <w:p w14:paraId="3FE077C1" w14:textId="27467A57" w:rsidR="00104B82" w:rsidRPr="003E5E66" w:rsidRDefault="00104B82" w:rsidP="003E5E66">
      <w:pPr>
        <w:numPr>
          <w:ilvl w:val="0"/>
          <w:numId w:val="18"/>
        </w:numPr>
        <w:spacing w:line="276" w:lineRule="auto"/>
        <w:ind w:left="1418" w:hanging="426"/>
        <w:jc w:val="both"/>
        <w:rPr>
          <w:ins w:id="566" w:author="OLTRE" w:date="2024-07-03T14:53:00Z"/>
          <w:rFonts w:asciiTheme="minorHAnsi" w:hAnsiTheme="minorHAnsi" w:cstheme="minorHAnsi"/>
          <w:sz w:val="20"/>
          <w:szCs w:val="20"/>
          <w:lang w:val="id-ID"/>
        </w:rPr>
      </w:pPr>
      <w:ins w:id="567" w:author="OLTRE" w:date="2024-07-03T14:53:00Z">
        <w:r w:rsidRPr="003E5E66">
          <w:rPr>
            <w:rFonts w:ascii="Calibri" w:hAnsi="Calibri"/>
            <w:color w:val="000000"/>
            <w:sz w:val="20"/>
            <w:lang w:val="id-ID"/>
          </w:rPr>
          <w:t>penggabungan</w:t>
        </w:r>
      </w:ins>
      <w:r w:rsidRPr="003E5E66">
        <w:rPr>
          <w:rFonts w:ascii="Calibri" w:hAnsi="Calibri"/>
          <w:color w:val="000000"/>
          <w:sz w:val="20"/>
          <w:lang w:val="id-ID"/>
          <w:rPrChange w:id="568" w:author="OLTRE" w:date="2024-07-03T14:53:00Z">
            <w:rPr>
              <w:rFonts w:asciiTheme="minorHAnsi" w:hAnsiTheme="minorHAnsi"/>
              <w:sz w:val="20"/>
              <w:lang w:val="id-ID"/>
            </w:rPr>
          </w:rPrChange>
        </w:rPr>
        <w:t xml:space="preserve"> atau </w:t>
      </w:r>
      <w:del w:id="569" w:author="OLTRE" w:date="2024-07-03T14:53:00Z">
        <w:r w:rsidR="005A670F" w:rsidRPr="00707976">
          <w:rPr>
            <w:rFonts w:asciiTheme="minorHAnsi" w:hAnsiTheme="minorHAnsi" w:cstheme="minorHAnsi"/>
            <w:sz w:val="20"/>
            <w:szCs w:val="20"/>
            <w:lang w:val="id-ID"/>
          </w:rPr>
          <w:delText>memiliki</w:delText>
        </w:r>
      </w:del>
      <w:ins w:id="570" w:author="OLTRE" w:date="2024-07-03T14:53:00Z">
        <w:r w:rsidRPr="003E5E66">
          <w:rPr>
            <w:rFonts w:ascii="Calibri" w:hAnsi="Calibri"/>
            <w:color w:val="000000"/>
            <w:sz w:val="20"/>
            <w:lang w:val="id-ID"/>
          </w:rPr>
          <w:t>konsolidasi Perseroan dengan pihak ketiga, pengalihan atau pemindahan kepengurusan Perseroan kepada setiap pihak ketiga, pertukaran</w:t>
        </w:r>
      </w:ins>
      <w:r w:rsidRPr="003E5E66">
        <w:rPr>
          <w:rFonts w:ascii="Calibri" w:hAnsi="Calibri"/>
          <w:color w:val="000000"/>
          <w:sz w:val="20"/>
          <w:lang w:val="id-ID"/>
          <w:rPrChange w:id="571" w:author="OLTRE" w:date="2024-07-03T14:53:00Z">
            <w:rPr>
              <w:rFonts w:asciiTheme="minorHAnsi" w:hAnsiTheme="minorHAnsi"/>
              <w:sz w:val="20"/>
              <w:lang w:val="id-ID"/>
            </w:rPr>
          </w:rPrChange>
        </w:rPr>
        <w:t xml:space="preserve"> saham</w:t>
      </w:r>
      <w:del w:id="572" w:author="OLTRE" w:date="2024-07-03T14:53:00Z">
        <w:r w:rsidR="005A670F" w:rsidRPr="00707976">
          <w:rPr>
            <w:rFonts w:asciiTheme="minorHAnsi" w:hAnsiTheme="minorHAnsi" w:cstheme="minorHAnsi"/>
            <w:sz w:val="20"/>
            <w:szCs w:val="20"/>
            <w:lang w:val="id-ID"/>
          </w:rPr>
          <w:delText xml:space="preserve"> di suatu </w:delText>
        </w:r>
      </w:del>
      <w:ins w:id="573" w:author="OLTRE" w:date="2024-07-03T14:53:00Z">
        <w:r w:rsidRPr="003E5E66">
          <w:rPr>
            <w:rFonts w:ascii="Calibri" w:hAnsi="Calibri"/>
            <w:color w:val="000000"/>
            <w:sz w:val="20"/>
            <w:lang w:val="id-ID"/>
          </w:rPr>
          <w:t xml:space="preserve">, pengalihan saham, pemisahan </w:t>
        </w:r>
        <w:r w:rsidR="00B11665" w:rsidRPr="001B54E9">
          <w:rPr>
            <w:rFonts w:ascii="Calibri" w:hAnsi="Calibri"/>
            <w:color w:val="000000"/>
            <w:sz w:val="20"/>
            <w:lang w:val="en-US"/>
          </w:rPr>
          <w:t>Perseroan</w:t>
        </w:r>
        <w:r w:rsidRPr="003E5E66">
          <w:rPr>
            <w:rFonts w:ascii="Calibri" w:hAnsi="Calibri"/>
            <w:color w:val="000000"/>
            <w:sz w:val="20"/>
            <w:lang w:val="id-ID"/>
          </w:rPr>
          <w:t xml:space="preserve">, aliansi modal, atau setiap perubahan penting lainnya dalam organisasi atau kepengurusan Perseroan atau perubahan struktur dari grup </w:t>
        </w:r>
      </w:ins>
      <w:r w:rsidRPr="003E5E66">
        <w:rPr>
          <w:rFonts w:ascii="Calibri" w:hAnsi="Calibri"/>
          <w:color w:val="000000"/>
          <w:sz w:val="20"/>
          <w:lang w:val="id-ID"/>
          <w:rPrChange w:id="574" w:author="OLTRE" w:date="2024-07-03T14:53:00Z">
            <w:rPr>
              <w:rFonts w:asciiTheme="minorHAnsi" w:hAnsiTheme="minorHAnsi"/>
              <w:sz w:val="20"/>
              <w:lang w:val="id-ID"/>
            </w:rPr>
          </w:rPrChange>
        </w:rPr>
        <w:t xml:space="preserve">perusahaan </w:t>
      </w:r>
      <w:ins w:id="575" w:author="OLTRE" w:date="2024-07-03T14:53:00Z">
        <w:r w:rsidRPr="003E5E66">
          <w:rPr>
            <w:rFonts w:ascii="Calibri" w:hAnsi="Calibri"/>
            <w:color w:val="000000"/>
            <w:sz w:val="20"/>
            <w:lang w:val="id-ID"/>
          </w:rPr>
          <w:t>Perseroan;</w:t>
        </w:r>
      </w:ins>
    </w:p>
    <w:p w14:paraId="02537152" w14:textId="10F54C6D" w:rsidR="00104B82" w:rsidRPr="003E5E66" w:rsidRDefault="00104B82" w:rsidP="003E5E66">
      <w:pPr>
        <w:numPr>
          <w:ilvl w:val="0"/>
          <w:numId w:val="18"/>
        </w:numPr>
        <w:spacing w:line="276" w:lineRule="auto"/>
        <w:ind w:left="1418" w:hanging="426"/>
        <w:jc w:val="both"/>
        <w:rPr>
          <w:ins w:id="576" w:author="OLTRE" w:date="2024-07-03T14:53:00Z"/>
          <w:rFonts w:asciiTheme="minorHAnsi" w:hAnsiTheme="minorHAnsi" w:cstheme="minorHAnsi"/>
          <w:sz w:val="20"/>
          <w:szCs w:val="20"/>
          <w:lang w:val="id-ID"/>
        </w:rPr>
      </w:pPr>
      <w:ins w:id="577" w:author="OLTRE" w:date="2024-07-03T14:53:00Z">
        <w:r w:rsidRPr="003E5E66">
          <w:rPr>
            <w:rFonts w:ascii="Calibri" w:hAnsi="Calibri"/>
            <w:color w:val="000000"/>
            <w:sz w:val="20"/>
            <w:lang w:val="id-ID"/>
          </w:rPr>
          <w:t xml:space="preserve">likuidasi, pembubaran atau penutupan Perseroan, Penundaan Kewajiban Pembayaran Utang, </w:t>
        </w:r>
        <w:r w:rsidR="00667ED3" w:rsidRPr="003E5E66">
          <w:rPr>
            <w:rFonts w:ascii="Calibri" w:hAnsi="Calibri"/>
            <w:color w:val="000000"/>
            <w:sz w:val="20"/>
            <w:lang w:val="id-ID"/>
          </w:rPr>
          <w:t xml:space="preserve">penghentian </w:t>
        </w:r>
        <w:r w:rsidR="003543D0">
          <w:rPr>
            <w:rFonts w:ascii="Calibri" w:hAnsi="Calibri"/>
            <w:color w:val="000000"/>
            <w:sz w:val="20"/>
            <w:lang w:val="id-ID"/>
          </w:rPr>
          <w:t xml:space="preserve">sementara </w:t>
        </w:r>
        <w:r w:rsidR="00667ED3" w:rsidRPr="003E5E66">
          <w:rPr>
            <w:rFonts w:ascii="Calibri" w:hAnsi="Calibri"/>
            <w:color w:val="000000"/>
            <w:sz w:val="20"/>
            <w:lang w:val="id-ID"/>
          </w:rPr>
          <w:t>kegiatan usaha,</w:t>
        </w:r>
        <w:r w:rsidRPr="003E5E66">
          <w:rPr>
            <w:rFonts w:ascii="Calibri" w:hAnsi="Calibri"/>
            <w:color w:val="000000"/>
            <w:sz w:val="20"/>
            <w:lang w:val="id-ID"/>
          </w:rPr>
          <w:t xml:space="preserve"> atau pengajuan dimulainya acara kepailitan</w:t>
        </w:r>
        <w:r w:rsidR="00BD351E" w:rsidRPr="003E5E66">
          <w:rPr>
            <w:rFonts w:ascii="Calibri" w:hAnsi="Calibri"/>
            <w:color w:val="000000"/>
            <w:sz w:val="20"/>
            <w:lang w:val="id-ID"/>
          </w:rPr>
          <w:t>;</w:t>
        </w:r>
      </w:ins>
    </w:p>
    <w:p w14:paraId="6B52CC68" w14:textId="3F5CCC1C" w:rsidR="00BD351E" w:rsidRPr="003E5E66" w:rsidRDefault="003543D0" w:rsidP="003E5E66">
      <w:pPr>
        <w:numPr>
          <w:ilvl w:val="0"/>
          <w:numId w:val="18"/>
        </w:numPr>
        <w:spacing w:line="276" w:lineRule="auto"/>
        <w:ind w:left="1418" w:hanging="426"/>
        <w:jc w:val="both"/>
        <w:rPr>
          <w:ins w:id="578" w:author="OLTRE" w:date="2024-07-03T14:53:00Z"/>
          <w:rFonts w:asciiTheme="minorHAnsi" w:hAnsiTheme="minorHAnsi" w:cstheme="minorHAnsi"/>
          <w:sz w:val="20"/>
          <w:szCs w:val="20"/>
          <w:lang w:val="id-ID"/>
        </w:rPr>
      </w:pPr>
      <w:ins w:id="579" w:author="OLTRE" w:date="2024-07-03T14:53:00Z">
        <w:r w:rsidRPr="0008497A">
          <w:rPr>
            <w:rFonts w:asciiTheme="minorHAnsi" w:hAnsiTheme="minorHAnsi" w:cstheme="minorHAnsi"/>
            <w:sz w:val="20"/>
            <w:szCs w:val="20"/>
            <w:lang w:val="id-ID"/>
          </w:rPr>
          <w:t xml:space="preserve">perolehan </w:t>
        </w:r>
        <w:r w:rsidR="00BD351E" w:rsidRPr="003E5E66">
          <w:rPr>
            <w:rFonts w:asciiTheme="minorHAnsi" w:hAnsiTheme="minorHAnsi" w:cstheme="minorHAnsi"/>
            <w:sz w:val="20"/>
            <w:szCs w:val="20"/>
            <w:lang w:val="id-ID"/>
          </w:rPr>
          <w:t xml:space="preserve">saham </w:t>
        </w:r>
        <w:proofErr w:type="spellStart"/>
        <w:r w:rsidR="00AC497C" w:rsidRPr="0008497A">
          <w:rPr>
            <w:rFonts w:asciiTheme="minorHAnsi" w:hAnsiTheme="minorHAnsi" w:cstheme="minorHAnsi"/>
            <w:i/>
            <w:iCs/>
            <w:sz w:val="20"/>
            <w:szCs w:val="20"/>
            <w:lang w:val="id-ID"/>
          </w:rPr>
          <w:t>treasury</w:t>
        </w:r>
        <w:proofErr w:type="spellEnd"/>
        <w:r w:rsidR="00AC497C" w:rsidRPr="0008497A">
          <w:rPr>
            <w:rFonts w:asciiTheme="minorHAnsi" w:hAnsiTheme="minorHAnsi" w:cstheme="minorHAnsi"/>
            <w:sz w:val="20"/>
            <w:szCs w:val="20"/>
            <w:lang w:val="id-ID"/>
          </w:rPr>
          <w:t xml:space="preserve"> </w:t>
        </w:r>
        <w:r w:rsidR="00BD351E" w:rsidRPr="003E5E66">
          <w:rPr>
            <w:rFonts w:asciiTheme="minorHAnsi" w:hAnsiTheme="minorHAnsi" w:cstheme="minorHAnsi"/>
            <w:sz w:val="20"/>
            <w:szCs w:val="20"/>
            <w:lang w:val="id-ID"/>
          </w:rPr>
          <w:t>Perseroan, perubahan jumlah modal dan penggunaan dana cadangan dan surplus;</w:t>
        </w:r>
      </w:ins>
    </w:p>
    <w:p w14:paraId="60CE08E5" w14:textId="2DFE5AD7" w:rsidR="00BD351E" w:rsidRPr="003E5E66" w:rsidRDefault="00BD351E" w:rsidP="003E5E66">
      <w:pPr>
        <w:numPr>
          <w:ilvl w:val="0"/>
          <w:numId w:val="18"/>
        </w:numPr>
        <w:spacing w:line="276" w:lineRule="auto"/>
        <w:ind w:left="1418" w:hanging="426"/>
        <w:jc w:val="both"/>
        <w:rPr>
          <w:ins w:id="580" w:author="OLTRE" w:date="2024-07-03T14:53:00Z"/>
          <w:rFonts w:asciiTheme="minorHAnsi" w:hAnsiTheme="minorHAnsi" w:cstheme="minorHAnsi"/>
          <w:sz w:val="20"/>
          <w:szCs w:val="20"/>
          <w:lang w:val="id-ID"/>
        </w:rPr>
      </w:pPr>
      <w:ins w:id="581" w:author="OLTRE" w:date="2024-07-03T14:53:00Z">
        <w:r w:rsidRPr="003E5E66">
          <w:rPr>
            <w:rFonts w:asciiTheme="minorHAnsi" w:hAnsiTheme="minorHAnsi" w:cstheme="minorHAnsi"/>
            <w:sz w:val="20"/>
            <w:szCs w:val="20"/>
            <w:lang w:val="id-ID"/>
          </w:rPr>
          <w:t xml:space="preserve">penjualan, sewa, penjaminan, gadai, pelepasan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atau hak kekayaan intelektual Perseroan, </w:t>
        </w:r>
      </w:ins>
      <w:r w:rsidRPr="003E5E66">
        <w:rPr>
          <w:rFonts w:asciiTheme="minorHAnsi" w:hAnsiTheme="minorHAnsi" w:cstheme="minorHAnsi"/>
          <w:sz w:val="20"/>
          <w:szCs w:val="20"/>
          <w:lang w:val="id-ID"/>
        </w:rPr>
        <w:t xml:space="preserve">kecuali </w:t>
      </w:r>
      <w:del w:id="582" w:author="OLTRE" w:date="2024-07-03T14:53:00Z">
        <w:r w:rsidR="005A670F" w:rsidRPr="00707976">
          <w:rPr>
            <w:rFonts w:asciiTheme="minorHAnsi" w:hAnsiTheme="minorHAnsi" w:cstheme="minorHAnsi"/>
            <w:sz w:val="20"/>
            <w:szCs w:val="20"/>
            <w:lang w:val="id-ID"/>
          </w:rPr>
          <w:delText>sebagaimana diungkapkan untuk tujuan perluasan laboratorium dan peralatan seperti sel induk, perluasan</w:delText>
        </w:r>
      </w:del>
      <w:ins w:id="583" w:author="OLTRE" w:date="2024-07-03T14:53:00Z">
        <w:r w:rsidRPr="003E5E66">
          <w:rPr>
            <w:rFonts w:asciiTheme="minorHAnsi" w:hAnsiTheme="minorHAnsi" w:cstheme="minorHAnsi"/>
            <w:sz w:val="20"/>
            <w:szCs w:val="20"/>
            <w:lang w:val="id-ID"/>
          </w:rPr>
          <w:t>dalam kegiatan usaha sehari-hari</w:t>
        </w:r>
      </w:ins>
      <w:r w:rsidRPr="003E5E66">
        <w:rPr>
          <w:rFonts w:asciiTheme="minorHAnsi" w:hAnsiTheme="minorHAnsi" w:cstheme="minorHAnsi"/>
          <w:sz w:val="20"/>
          <w:szCs w:val="20"/>
          <w:lang w:val="id-ID"/>
        </w:rPr>
        <w:t xml:space="preserve"> klinik </w:t>
      </w:r>
      <w:del w:id="584" w:author="OLTRE" w:date="2024-07-03T14:53:00Z">
        <w:r w:rsidR="005A670F" w:rsidRPr="00707976">
          <w:rPr>
            <w:rFonts w:asciiTheme="minorHAnsi" w:hAnsiTheme="minorHAnsi" w:cstheme="minorHAnsi"/>
            <w:sz w:val="20"/>
            <w:szCs w:val="20"/>
            <w:lang w:val="id-ID"/>
          </w:rPr>
          <w:delText xml:space="preserve">dan produk bioteknologi lainnya </w:delText>
        </w:r>
      </w:del>
      <w:ins w:id="585" w:author="OLTRE" w:date="2024-07-03T14:53:00Z">
        <w:r w:rsidRPr="003E5E66">
          <w:rPr>
            <w:rFonts w:asciiTheme="minorHAnsi" w:hAnsiTheme="minorHAnsi" w:cstheme="minorHAnsi"/>
            <w:sz w:val="20"/>
            <w:szCs w:val="20"/>
            <w:lang w:val="id-ID"/>
          </w:rPr>
          <w:t xml:space="preserve">estetik yang jumlahnya tidak melebihi 50 (lima puluh) persen dari total net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Perseroan;</w:t>
        </w:r>
      </w:ins>
    </w:p>
    <w:p w14:paraId="1F3E5AA3" w14:textId="6A05FF0B" w:rsidR="00BD351E" w:rsidRPr="003E5E66" w:rsidRDefault="00BD351E" w:rsidP="003E5E66">
      <w:pPr>
        <w:numPr>
          <w:ilvl w:val="0"/>
          <w:numId w:val="18"/>
        </w:numPr>
        <w:spacing w:line="276" w:lineRule="auto"/>
        <w:ind w:left="1418" w:hanging="426"/>
        <w:jc w:val="both"/>
        <w:rPr>
          <w:ins w:id="586" w:author="OLTRE" w:date="2024-07-03T14:53:00Z"/>
          <w:rFonts w:asciiTheme="minorHAnsi" w:hAnsiTheme="minorHAnsi" w:cstheme="minorHAnsi"/>
          <w:sz w:val="20"/>
          <w:szCs w:val="20"/>
          <w:lang w:val="id-ID"/>
        </w:rPr>
      </w:pPr>
      <w:ins w:id="587" w:author="OLTRE" w:date="2024-07-03T14:53:00Z">
        <w:r w:rsidRPr="003E5E66">
          <w:rPr>
            <w:rFonts w:asciiTheme="minorHAnsi" w:hAnsiTheme="minorHAnsi" w:cstheme="minorHAnsi"/>
            <w:sz w:val="20"/>
            <w:szCs w:val="20"/>
            <w:lang w:val="id-ID"/>
          </w:rPr>
          <w:t xml:space="preserve">lisensi </w:t>
        </w:r>
        <w:r w:rsidR="00B11665" w:rsidRPr="0008497A">
          <w:rPr>
            <w:rFonts w:asciiTheme="minorHAnsi" w:hAnsiTheme="minorHAnsi" w:cstheme="minorHAnsi"/>
            <w:sz w:val="20"/>
            <w:szCs w:val="20"/>
            <w:lang w:val="id-ID"/>
          </w:rPr>
          <w:t>eksklusif</w:t>
        </w:r>
        <w:r w:rsidRPr="003E5E66">
          <w:rPr>
            <w:rFonts w:asciiTheme="minorHAnsi" w:hAnsiTheme="minorHAnsi" w:cstheme="minorHAnsi"/>
            <w:sz w:val="20"/>
            <w:szCs w:val="20"/>
            <w:lang w:val="id-ID"/>
          </w:rPr>
          <w:t xml:space="preserve"> atas semua atau sebagian besar hak kekayaan intelektual Perseroan dan anak perusahaannya;</w:t>
        </w:r>
      </w:ins>
    </w:p>
    <w:p w14:paraId="1DA9B5C2" w14:textId="7DAFC749" w:rsidR="00BD351E" w:rsidRPr="003E5E66" w:rsidRDefault="00BD351E" w:rsidP="003E5E66">
      <w:pPr>
        <w:numPr>
          <w:ilvl w:val="0"/>
          <w:numId w:val="18"/>
        </w:numPr>
        <w:spacing w:line="276" w:lineRule="auto"/>
        <w:ind w:left="1418" w:hanging="426"/>
        <w:jc w:val="both"/>
        <w:rPr>
          <w:ins w:id="588" w:author="OLTRE" w:date="2024-07-03T14:53:00Z"/>
          <w:rFonts w:asciiTheme="minorHAnsi" w:hAnsiTheme="minorHAnsi" w:cstheme="minorHAnsi"/>
          <w:sz w:val="20"/>
          <w:szCs w:val="20"/>
          <w:lang w:val="id-ID"/>
        </w:rPr>
      </w:pPr>
      <w:ins w:id="589" w:author="OLTRE" w:date="2024-07-03T14:53:00Z">
        <w:r w:rsidRPr="003E5E66">
          <w:rPr>
            <w:rFonts w:ascii="Calibri" w:hAnsi="Calibri"/>
            <w:color w:val="000000"/>
            <w:sz w:val="20"/>
            <w:lang w:val="id-ID"/>
          </w:rPr>
          <w:t xml:space="preserve">mendapatkan suatu pinjaman dari </w:t>
        </w:r>
        <w:r w:rsidR="00815EFC" w:rsidRPr="0008497A">
          <w:rPr>
            <w:rFonts w:ascii="Calibri" w:hAnsi="Calibri"/>
            <w:color w:val="000000"/>
            <w:sz w:val="20"/>
            <w:lang w:val="id-ID"/>
          </w:rPr>
          <w:t>suatu</w:t>
        </w:r>
        <w:r w:rsidRPr="003E5E66">
          <w:rPr>
            <w:rFonts w:ascii="Calibri" w:hAnsi="Calibri"/>
            <w:color w:val="000000"/>
            <w:sz w:val="20"/>
            <w:lang w:val="id-ID"/>
          </w:rPr>
          <w:t xml:space="preserve"> bank atau setiap pihak lain atau menciptakan utang finansial, memberikan agunan, jaminan atau ganti rugi (</w:t>
        </w:r>
        <w:proofErr w:type="spellStart"/>
        <w:r w:rsidRPr="003E5E66">
          <w:rPr>
            <w:rFonts w:ascii="Calibri" w:hAnsi="Calibri"/>
            <w:color w:val="000000"/>
            <w:sz w:val="20"/>
            <w:lang w:val="id-ID"/>
          </w:rPr>
          <w:t>indemnitas</w:t>
        </w:r>
        <w:proofErr w:type="spellEnd"/>
        <w:r w:rsidRPr="003E5E66">
          <w:rPr>
            <w:rFonts w:ascii="Calibri" w:hAnsi="Calibri"/>
            <w:color w:val="000000"/>
            <w:sz w:val="20"/>
            <w:lang w:val="id-ID"/>
          </w:rPr>
          <w:t xml:space="preserve">) dalam bentuk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dalam jumlah lebih besar dari  </w:t>
        </w:r>
        <w:r w:rsidR="003D689D" w:rsidRPr="0008497A">
          <w:rPr>
            <w:rFonts w:ascii="Calibri" w:hAnsi="Calibri"/>
            <w:color w:val="000000"/>
            <w:sz w:val="20"/>
            <w:lang w:val="id-ID"/>
          </w:rPr>
          <w:t>Rp.</w:t>
        </w:r>
        <w:r w:rsidRPr="003E5E66">
          <w:rPr>
            <w:rFonts w:ascii="Calibri" w:hAnsi="Calibri"/>
            <w:color w:val="000000"/>
            <w:sz w:val="20"/>
            <w:lang w:val="id-ID"/>
          </w:rPr>
          <w:t xml:space="preserve"> 24.000.000.000 (dua puluh empat miliar Rupiah)</w:t>
        </w:r>
        <w:r w:rsidR="00EB7D43" w:rsidRPr="003E5E66">
          <w:rPr>
            <w:rFonts w:ascii="Calibri" w:hAnsi="Calibri"/>
            <w:color w:val="000000"/>
            <w:sz w:val="20"/>
            <w:lang w:val="id-ID"/>
          </w:rPr>
          <w:t>;</w:t>
        </w:r>
      </w:ins>
    </w:p>
    <w:p w14:paraId="1A337AF0" w14:textId="33BBE96D" w:rsidR="00EB7D43" w:rsidRPr="003E5E66" w:rsidRDefault="00EB7D43">
      <w:pPr>
        <w:numPr>
          <w:ilvl w:val="0"/>
          <w:numId w:val="18"/>
        </w:numPr>
        <w:spacing w:line="276" w:lineRule="auto"/>
        <w:ind w:left="1418" w:hanging="426"/>
        <w:jc w:val="both"/>
        <w:rPr>
          <w:rFonts w:asciiTheme="minorHAnsi" w:hAnsiTheme="minorHAnsi" w:cstheme="minorHAnsi"/>
          <w:sz w:val="20"/>
          <w:szCs w:val="20"/>
          <w:lang w:val="id-ID"/>
        </w:rPr>
        <w:pPrChange w:id="590" w:author="OLTRE" w:date="2024-07-03T14:53:00Z">
          <w:pPr>
            <w:numPr>
              <w:numId w:val="18"/>
            </w:numPr>
            <w:spacing w:line="276" w:lineRule="auto"/>
            <w:ind w:left="1287" w:hanging="360"/>
            <w:jc w:val="both"/>
          </w:pPr>
        </w:pPrChange>
      </w:pPr>
      <w:ins w:id="591" w:author="OLTRE" w:date="2024-07-03T14:53:00Z">
        <w:r w:rsidRPr="003E5E66">
          <w:rPr>
            <w:rFonts w:ascii="Calibri" w:hAnsi="Calibri"/>
            <w:color w:val="000000"/>
            <w:sz w:val="20"/>
            <w:lang w:val="id-ID"/>
          </w:rPr>
          <w:t xml:space="preserve">perubahan dalam struktur permodalan Perseroan dengan cara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w:t>
        </w:r>
      </w:ins>
      <w:r w:rsidRPr="003E5E66">
        <w:rPr>
          <w:rFonts w:ascii="Calibri" w:hAnsi="Calibri"/>
          <w:color w:val="000000"/>
          <w:sz w:val="20"/>
          <w:lang w:val="id-ID"/>
          <w:rPrChange w:id="592" w:author="OLTRE" w:date="2024-07-03T14:53:00Z">
            <w:rPr>
              <w:rFonts w:asciiTheme="minorHAnsi" w:hAnsiTheme="minorHAnsi"/>
              <w:sz w:val="20"/>
              <w:lang w:val="id-ID"/>
            </w:rPr>
          </w:rPrChange>
        </w:rPr>
        <w:t xml:space="preserve">termasuk </w:t>
      </w:r>
      <w:del w:id="593" w:author="OLTRE" w:date="2024-07-03T14:53:00Z">
        <w:r w:rsidR="005A670F" w:rsidRPr="00707976">
          <w:rPr>
            <w:rFonts w:asciiTheme="minorHAnsi" w:hAnsiTheme="minorHAnsi" w:cstheme="minorHAnsi"/>
            <w:sz w:val="20"/>
            <w:szCs w:val="20"/>
            <w:lang w:val="id-ID"/>
          </w:rPr>
          <w:delText>namun</w:delText>
        </w:r>
      </w:del>
      <w:ins w:id="594" w:author="OLTRE" w:date="2024-07-03T14:53:00Z">
        <w:r w:rsidRPr="003E5E66">
          <w:rPr>
            <w:rFonts w:ascii="Calibri" w:hAnsi="Calibri"/>
            <w:color w:val="000000"/>
            <w:sz w:val="20"/>
            <w:lang w:val="id-ID"/>
          </w:rPr>
          <w:t>akan tetapi</w:t>
        </w:r>
      </w:ins>
      <w:r w:rsidRPr="003E5E66">
        <w:rPr>
          <w:rFonts w:ascii="Calibri" w:hAnsi="Calibri"/>
          <w:color w:val="000000"/>
          <w:sz w:val="20"/>
          <w:lang w:val="id-ID"/>
          <w:rPrChange w:id="595" w:author="OLTRE" w:date="2024-07-03T14:53:00Z">
            <w:rPr>
              <w:rFonts w:asciiTheme="minorHAnsi" w:hAnsiTheme="minorHAnsi"/>
              <w:sz w:val="20"/>
              <w:lang w:val="id-ID"/>
            </w:rPr>
          </w:rPrChange>
        </w:rPr>
        <w:t xml:space="preserve"> tidak terbatas pada </w:t>
      </w:r>
      <w:del w:id="596" w:author="OLTRE" w:date="2024-07-03T14:53:00Z">
        <w:r w:rsidR="005A670F" w:rsidRPr="00707976">
          <w:rPr>
            <w:rFonts w:asciiTheme="minorHAnsi" w:hAnsiTheme="minorHAnsi" w:cstheme="minorHAnsi"/>
            <w:sz w:val="20"/>
            <w:szCs w:val="20"/>
            <w:lang w:val="id-ID"/>
          </w:rPr>
          <w:delText>suplemen kesehatan dan produk perawatan kulit sebagaimana diungkapkan semula kepada Pelanggan sebagai bagian dari perilaku bisnis alami Perseroan;</w:delText>
        </w:r>
      </w:del>
      <w:ins w:id="597" w:author="OLTRE" w:date="2024-07-03T14:53:00Z">
        <w:r w:rsidRPr="003E5E66">
          <w:rPr>
            <w:rFonts w:ascii="Calibri" w:hAnsi="Calibri"/>
            <w:color w:val="000000"/>
            <w:sz w:val="20"/>
            <w:lang w:val="id-ID"/>
          </w:rPr>
          <w:t xml:space="preserve">pengeluaran </w:t>
        </w:r>
        <w:r w:rsidR="00842581" w:rsidRPr="003E5E66">
          <w:rPr>
            <w:rFonts w:ascii="Calibri" w:hAnsi="Calibri"/>
            <w:color w:val="000000"/>
            <w:sz w:val="20"/>
            <w:lang w:val="id-ID"/>
          </w:rPr>
          <w:t>s</w:t>
        </w:r>
        <w:r w:rsidRPr="003E5E66">
          <w:rPr>
            <w:rFonts w:ascii="Calibri" w:hAnsi="Calibri"/>
            <w:color w:val="000000"/>
            <w:sz w:val="20"/>
            <w:lang w:val="id-ID"/>
          </w:rPr>
          <w:t xml:space="preserve">aham-saham baru,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saham, surat berharga dengan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opsi atau instrumen lainnya yang dapat dikonversikan atau ditukarkan menjadi </w:t>
        </w:r>
        <w:r w:rsidR="00842581" w:rsidRPr="003E5E66">
          <w:rPr>
            <w:rFonts w:ascii="Calibri" w:hAnsi="Calibri"/>
            <w:color w:val="000000"/>
            <w:sz w:val="20"/>
            <w:lang w:val="id-ID"/>
          </w:rPr>
          <w:t>s</w:t>
        </w:r>
        <w:r w:rsidRPr="003E5E66">
          <w:rPr>
            <w:rFonts w:ascii="Calibri" w:hAnsi="Calibri"/>
            <w:color w:val="000000"/>
            <w:sz w:val="20"/>
            <w:lang w:val="id-ID"/>
          </w:rPr>
          <w:t xml:space="preserve">aham atau penciptaan hak membeli efek terlebih dahulu atau peningkatan jumlah Saham yang diterbitkan untuk </w:t>
        </w:r>
        <w:proofErr w:type="spellStart"/>
        <w:r w:rsidR="00596932" w:rsidRPr="001B54E9">
          <w:rPr>
            <w:rFonts w:ascii="Calibri" w:hAnsi="Calibri"/>
            <w:color w:val="000000"/>
            <w:sz w:val="20"/>
            <w:lang w:val="en-US"/>
          </w:rPr>
          <w:t>rencana</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kepemilikan</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saham</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karyawan</w:t>
        </w:r>
        <w:proofErr w:type="spellEnd"/>
        <w:r w:rsidR="00596932" w:rsidRPr="001B54E9">
          <w:rPr>
            <w:rFonts w:ascii="Calibri" w:hAnsi="Calibri"/>
            <w:color w:val="000000"/>
            <w:sz w:val="20"/>
            <w:lang w:val="en-US"/>
          </w:rPr>
          <w:t xml:space="preserve"> (</w:t>
        </w:r>
        <w:r w:rsidR="00596932" w:rsidRPr="001B54E9">
          <w:rPr>
            <w:rFonts w:ascii="Calibri" w:hAnsi="Calibri"/>
            <w:i/>
            <w:iCs/>
            <w:color w:val="000000"/>
            <w:sz w:val="20"/>
            <w:lang w:val="en-US"/>
          </w:rPr>
          <w:t>employee share ownership plan</w:t>
        </w:r>
        <w:r w:rsidR="00596932" w:rsidRPr="001B54E9">
          <w:rPr>
            <w:rFonts w:ascii="Calibri" w:hAnsi="Calibri"/>
            <w:color w:val="000000"/>
            <w:sz w:val="20"/>
            <w:lang w:val="en-US"/>
          </w:rPr>
          <w:t>)</w:t>
        </w:r>
        <w:r w:rsidR="00842581" w:rsidRPr="003E5E66">
          <w:rPr>
            <w:rFonts w:ascii="Calibri" w:hAnsi="Calibri"/>
            <w:color w:val="000000"/>
            <w:sz w:val="20"/>
            <w:lang w:val="id-ID"/>
          </w:rPr>
          <w:t>;</w:t>
        </w:r>
      </w:ins>
    </w:p>
    <w:p w14:paraId="4AF6D243" w14:textId="77777777" w:rsidR="005A670F" w:rsidRPr="00707976" w:rsidRDefault="005A670F" w:rsidP="005A670F">
      <w:pPr>
        <w:numPr>
          <w:ilvl w:val="0"/>
          <w:numId w:val="18"/>
        </w:numPr>
        <w:spacing w:line="276" w:lineRule="auto"/>
        <w:jc w:val="both"/>
        <w:rPr>
          <w:del w:id="598" w:author="OLTRE" w:date="2024-07-03T14:53:00Z"/>
          <w:rFonts w:asciiTheme="minorHAnsi" w:hAnsiTheme="minorHAnsi" w:cstheme="minorHAnsi"/>
          <w:sz w:val="20"/>
          <w:szCs w:val="20"/>
          <w:lang w:val="id-ID"/>
        </w:rPr>
      </w:pPr>
      <w:del w:id="599" w:author="OLTRE" w:date="2024-07-03T14:53:00Z">
        <w:r w:rsidRPr="00707976">
          <w:rPr>
            <w:rFonts w:asciiTheme="minorHAnsi" w:hAnsiTheme="minorHAnsi" w:cstheme="minorHAnsi"/>
            <w:sz w:val="20"/>
            <w:szCs w:val="20"/>
            <w:lang w:val="id-ID"/>
          </w:rPr>
          <w:delText>melakukan perubahan terhadap ruang lingkup usaha Perseroan;</w:delText>
        </w:r>
      </w:del>
    </w:p>
    <w:p w14:paraId="79ED421B" w14:textId="77777777" w:rsidR="005A670F" w:rsidRPr="00A2061E" w:rsidRDefault="005A670F" w:rsidP="002062EB">
      <w:pPr>
        <w:numPr>
          <w:ilvl w:val="0"/>
          <w:numId w:val="18"/>
        </w:numPr>
        <w:spacing w:line="276" w:lineRule="auto"/>
        <w:jc w:val="both"/>
        <w:rPr>
          <w:del w:id="600" w:author="OLTRE" w:date="2024-07-03T14:53:00Z"/>
          <w:rFonts w:asciiTheme="minorHAnsi" w:hAnsiTheme="minorHAnsi" w:cstheme="minorHAnsi"/>
          <w:sz w:val="20"/>
          <w:szCs w:val="20"/>
          <w:lang w:val="id-ID"/>
        </w:rPr>
      </w:pPr>
      <w:del w:id="601" w:author="OLTRE" w:date="2024-07-03T14:53:00Z">
        <w:r w:rsidRPr="00707976">
          <w:rPr>
            <w:rFonts w:asciiTheme="minorHAnsi" w:hAnsiTheme="minorHAnsi" w:cstheme="minorHAnsi"/>
            <w:sz w:val="20"/>
            <w:szCs w:val="20"/>
            <w:lang w:val="id-ID"/>
          </w:rPr>
          <w:delText>melakukan Yang Dianggap Peristiwa Likuidasi;</w:delText>
        </w:r>
      </w:del>
    </w:p>
    <w:p w14:paraId="0A026A1C" w14:textId="40E4E36B" w:rsidR="00842581" w:rsidRPr="003E5E66" w:rsidRDefault="005A670F">
      <w:pPr>
        <w:numPr>
          <w:ilvl w:val="0"/>
          <w:numId w:val="18"/>
        </w:numPr>
        <w:spacing w:line="276" w:lineRule="auto"/>
        <w:ind w:left="1418" w:hanging="426"/>
        <w:jc w:val="both"/>
        <w:rPr>
          <w:rFonts w:asciiTheme="minorHAnsi" w:hAnsiTheme="minorHAnsi" w:cstheme="minorHAnsi"/>
          <w:sz w:val="20"/>
          <w:szCs w:val="20"/>
          <w:lang w:val="id-ID"/>
        </w:rPr>
        <w:pPrChange w:id="602" w:author="OLTRE" w:date="2024-07-03T14:53:00Z">
          <w:pPr>
            <w:numPr>
              <w:numId w:val="18"/>
            </w:numPr>
            <w:spacing w:line="276" w:lineRule="auto"/>
            <w:ind w:left="1287" w:hanging="360"/>
            <w:jc w:val="both"/>
          </w:pPr>
        </w:pPrChange>
      </w:pPr>
      <w:del w:id="603" w:author="OLTRE" w:date="2024-07-03T14:53:00Z">
        <w:r w:rsidRPr="00707976">
          <w:rPr>
            <w:rFonts w:asciiTheme="minorHAnsi" w:hAnsiTheme="minorHAnsi" w:cstheme="minorHAnsi"/>
            <w:sz w:val="20"/>
            <w:szCs w:val="20"/>
            <w:lang w:val="id-ID"/>
          </w:rPr>
          <w:delText xml:space="preserve">membuat atau mengizinkan pembuatan atau penerbitan sekuritas lain </w:delText>
        </w:r>
      </w:del>
      <w:ins w:id="604" w:author="OLTRE" w:date="2024-07-03T14:53:00Z">
        <w:r w:rsidR="00842581" w:rsidRPr="003E5E66">
          <w:rPr>
            <w:rFonts w:ascii="Calibri" w:hAnsi="Calibri"/>
            <w:color w:val="000000"/>
            <w:sz w:val="20"/>
            <w:lang w:val="id-ID"/>
          </w:rPr>
          <w:t xml:space="preserve">penciptaan (dengan cara mengklasifikasi ulang atau lainnya) setiap </w:t>
        </w:r>
        <w:r w:rsidR="00410092" w:rsidRPr="003E5E66">
          <w:rPr>
            <w:rFonts w:ascii="Calibri" w:hAnsi="Calibri"/>
            <w:color w:val="000000"/>
            <w:sz w:val="20"/>
            <w:lang w:val="id-ID"/>
          </w:rPr>
          <w:t>Seri</w:t>
        </w:r>
        <w:r w:rsidR="00842581" w:rsidRPr="003E5E66">
          <w:rPr>
            <w:rFonts w:ascii="Calibri" w:hAnsi="Calibri"/>
            <w:color w:val="000000"/>
            <w:sz w:val="20"/>
            <w:lang w:val="id-ID"/>
          </w:rPr>
          <w:t xml:space="preserve"> atau seri </w:t>
        </w:r>
        <w:r w:rsidR="00842581" w:rsidRPr="003E5E66">
          <w:rPr>
            <w:rFonts w:ascii="Calibri" w:hAnsi="Calibri"/>
            <w:color w:val="000000"/>
            <w:sz w:val="20"/>
            <w:lang w:val="id-ID"/>
          </w:rPr>
          <w:br/>
          <w:t xml:space="preserve">saham yang baru, termasuk penciptaan atau menyetujui diciptakannya atau diterbitkannya suatu </w:t>
        </w:r>
        <w:r w:rsidR="009B4808" w:rsidRPr="001B54E9">
          <w:rPr>
            <w:rFonts w:ascii="Calibri" w:hAnsi="Calibri"/>
            <w:color w:val="000000"/>
            <w:sz w:val="20"/>
            <w:lang w:val="id-ID"/>
          </w:rPr>
          <w:t>instrumen</w:t>
        </w:r>
        <w:r w:rsidR="00842581" w:rsidRPr="003E5E66">
          <w:rPr>
            <w:rFonts w:ascii="Calibri" w:hAnsi="Calibri"/>
            <w:color w:val="000000"/>
            <w:sz w:val="20"/>
            <w:lang w:val="id-ID"/>
          </w:rPr>
          <w:t xml:space="preserve"> </w:t>
        </w:r>
      </w:ins>
      <w:r w:rsidR="00842581" w:rsidRPr="003E5E66">
        <w:rPr>
          <w:rFonts w:ascii="Calibri" w:hAnsi="Calibri"/>
          <w:color w:val="000000"/>
          <w:sz w:val="20"/>
          <w:lang w:val="id-ID"/>
          <w:rPrChange w:id="605" w:author="OLTRE" w:date="2024-07-03T14:53:00Z">
            <w:rPr>
              <w:rFonts w:asciiTheme="minorHAnsi" w:hAnsiTheme="minorHAnsi"/>
              <w:sz w:val="20"/>
              <w:lang w:val="id-ID"/>
            </w:rPr>
          </w:rPrChange>
        </w:rPr>
        <w:t xml:space="preserve">yang dapat dikonversi </w:t>
      </w:r>
      <w:ins w:id="606" w:author="OLTRE" w:date="2024-07-03T14:53:00Z">
        <w:r w:rsidR="00842581" w:rsidRPr="003E5E66">
          <w:rPr>
            <w:rFonts w:ascii="Calibri" w:hAnsi="Calibri"/>
            <w:color w:val="000000"/>
            <w:sz w:val="20"/>
            <w:lang w:val="id-ID"/>
          </w:rPr>
          <w:t xml:space="preserve">atau ditukar </w:t>
        </w:r>
      </w:ins>
      <w:r w:rsidR="00842581" w:rsidRPr="003E5E66">
        <w:rPr>
          <w:rFonts w:ascii="Calibri" w:hAnsi="Calibri"/>
          <w:color w:val="000000"/>
          <w:sz w:val="20"/>
          <w:lang w:val="id-ID"/>
          <w:rPrChange w:id="607" w:author="OLTRE" w:date="2024-07-03T14:53:00Z">
            <w:rPr>
              <w:rFonts w:asciiTheme="minorHAnsi" w:hAnsiTheme="minorHAnsi"/>
              <w:sz w:val="20"/>
              <w:lang w:val="id-ID"/>
            </w:rPr>
          </w:rPrChange>
        </w:rPr>
        <w:t xml:space="preserve">menjadi </w:t>
      </w:r>
      <w:del w:id="608" w:author="OLTRE" w:date="2024-07-03T14:53:00Z">
        <w:r w:rsidRPr="00707976">
          <w:rPr>
            <w:rFonts w:asciiTheme="minorHAnsi" w:hAnsiTheme="minorHAnsi" w:cstheme="minorHAnsi"/>
            <w:sz w:val="20"/>
            <w:szCs w:val="20"/>
            <w:lang w:val="id-ID"/>
          </w:rPr>
          <w:delText>atau dapat digunakan untuk sekuritas ekuitas apa pun</w:delText>
        </w:r>
      </w:del>
      <w:ins w:id="609" w:author="OLTRE" w:date="2024-07-03T14:53:00Z">
        <w:r w:rsidR="00842581" w:rsidRPr="003E5E66">
          <w:rPr>
            <w:rFonts w:ascii="Calibri" w:hAnsi="Calibri"/>
            <w:color w:val="000000"/>
            <w:sz w:val="20"/>
            <w:lang w:val="id-ID"/>
          </w:rPr>
          <w:t>saham</w:t>
        </w:r>
      </w:ins>
      <w:r w:rsidR="00842581" w:rsidRPr="003E5E66">
        <w:rPr>
          <w:rFonts w:ascii="Calibri" w:hAnsi="Calibri"/>
          <w:color w:val="000000"/>
          <w:sz w:val="20"/>
          <w:lang w:val="id-ID"/>
          <w:rPrChange w:id="610" w:author="OLTRE" w:date="2024-07-03T14:53:00Z">
            <w:rPr>
              <w:rFonts w:asciiTheme="minorHAnsi" w:hAnsiTheme="minorHAnsi"/>
              <w:sz w:val="20"/>
              <w:lang w:val="id-ID"/>
            </w:rPr>
          </w:rPrChange>
        </w:rPr>
        <w:t xml:space="preserve">, yang </w:t>
      </w:r>
      <w:del w:id="611" w:author="OLTRE" w:date="2024-07-03T14:53:00Z">
        <w:r w:rsidRPr="00707976">
          <w:rPr>
            <w:rFonts w:asciiTheme="minorHAnsi" w:hAnsiTheme="minorHAnsi" w:cstheme="minorHAnsi"/>
            <w:sz w:val="20"/>
            <w:szCs w:val="20"/>
            <w:lang w:val="id-ID"/>
          </w:rPr>
          <w:delText>mempunyai</w:delText>
        </w:r>
      </w:del>
      <w:ins w:id="612" w:author="OLTRE" w:date="2024-07-03T14:53:00Z">
        <w:r w:rsidR="00842581" w:rsidRPr="003E5E66">
          <w:rPr>
            <w:rFonts w:ascii="Calibri" w:hAnsi="Calibri"/>
            <w:color w:val="000000"/>
            <w:sz w:val="20"/>
            <w:lang w:val="id-ID"/>
          </w:rPr>
          <w:t>memiliki</w:t>
        </w:r>
      </w:ins>
      <w:r w:rsidR="00842581" w:rsidRPr="003E5E66">
        <w:rPr>
          <w:rFonts w:ascii="Calibri" w:hAnsi="Calibri"/>
          <w:color w:val="000000"/>
          <w:sz w:val="20"/>
          <w:lang w:val="id-ID"/>
          <w:rPrChange w:id="613" w:author="OLTRE" w:date="2024-07-03T14:53:00Z">
            <w:rPr>
              <w:rFonts w:asciiTheme="minorHAnsi" w:hAnsiTheme="minorHAnsi"/>
              <w:sz w:val="20"/>
              <w:lang w:val="id-ID"/>
            </w:rPr>
          </w:rPrChange>
        </w:rPr>
        <w:t xml:space="preserve"> hak, preferensi atau </w:t>
      </w:r>
      <w:del w:id="614" w:author="OLTRE" w:date="2024-07-03T14:53:00Z">
        <w:r w:rsidRPr="00707976">
          <w:rPr>
            <w:rFonts w:asciiTheme="minorHAnsi" w:hAnsiTheme="minorHAnsi" w:cstheme="minorHAnsi"/>
            <w:sz w:val="20"/>
            <w:szCs w:val="20"/>
            <w:lang w:val="id-ID"/>
          </w:rPr>
          <w:delText>keistimewaan</w:delText>
        </w:r>
      </w:del>
      <w:ins w:id="615" w:author="OLTRE" w:date="2024-07-03T14:53:00Z">
        <w:r w:rsidR="00842581" w:rsidRPr="003E5E66">
          <w:rPr>
            <w:rFonts w:ascii="Calibri" w:hAnsi="Calibri"/>
            <w:color w:val="000000"/>
            <w:sz w:val="20"/>
            <w:lang w:val="id-ID"/>
          </w:rPr>
          <w:t>hak istimewa (</w:t>
        </w:r>
        <w:proofErr w:type="spellStart"/>
        <w:r w:rsidR="00842581" w:rsidRPr="003E5E66">
          <w:rPr>
            <w:rFonts w:ascii="Calibri" w:hAnsi="Calibri"/>
            <w:i/>
            <w:iCs/>
            <w:color w:val="000000"/>
            <w:sz w:val="20"/>
            <w:lang w:val="id-ID"/>
          </w:rPr>
          <w:t>privilege</w:t>
        </w:r>
        <w:proofErr w:type="spellEnd"/>
        <w:r w:rsidR="00842581" w:rsidRPr="003E5E66">
          <w:rPr>
            <w:rFonts w:ascii="Calibri" w:hAnsi="Calibri"/>
            <w:color w:val="000000"/>
            <w:sz w:val="20"/>
            <w:lang w:val="id-ID"/>
          </w:rPr>
          <w:t>)</w:t>
        </w:r>
      </w:ins>
      <w:r w:rsidR="00842581" w:rsidRPr="003E5E66">
        <w:rPr>
          <w:rFonts w:ascii="Calibri" w:hAnsi="Calibri"/>
          <w:color w:val="000000"/>
          <w:sz w:val="20"/>
          <w:lang w:val="id-ID"/>
          <w:rPrChange w:id="616" w:author="OLTRE" w:date="2024-07-03T14:53:00Z">
            <w:rPr>
              <w:rFonts w:asciiTheme="minorHAnsi" w:hAnsiTheme="minorHAnsi"/>
              <w:sz w:val="20"/>
              <w:lang w:val="id-ID"/>
            </w:rPr>
          </w:rPrChange>
        </w:rPr>
        <w:t xml:space="preserve"> yang lebih </w:t>
      </w:r>
      <w:del w:id="617" w:author="OLTRE" w:date="2024-07-03T14:53:00Z">
        <w:r w:rsidRPr="00707976">
          <w:rPr>
            <w:rFonts w:asciiTheme="minorHAnsi" w:hAnsiTheme="minorHAnsi" w:cstheme="minorHAnsi"/>
            <w:sz w:val="20"/>
            <w:szCs w:val="20"/>
            <w:lang w:val="id-ID"/>
          </w:rPr>
          <w:delText>tinggi</w:delText>
        </w:r>
      </w:del>
      <w:ins w:id="618" w:author="OLTRE" w:date="2024-07-03T14:53:00Z">
        <w:r w:rsidR="00842581" w:rsidRPr="003E5E66">
          <w:rPr>
            <w:rFonts w:ascii="Calibri" w:hAnsi="Calibri"/>
            <w:color w:val="000000"/>
            <w:sz w:val="20"/>
            <w:lang w:val="id-ID"/>
          </w:rPr>
          <w:t>baik daripada</w:t>
        </w:r>
      </w:ins>
      <w:r w:rsidR="00842581" w:rsidRPr="003E5E66">
        <w:rPr>
          <w:rFonts w:ascii="Calibri" w:hAnsi="Calibri"/>
          <w:color w:val="000000"/>
          <w:sz w:val="20"/>
          <w:lang w:val="id-ID"/>
          <w:rPrChange w:id="619" w:author="OLTRE" w:date="2024-07-03T14:53:00Z">
            <w:rPr>
              <w:rFonts w:asciiTheme="minorHAnsi" w:hAnsiTheme="minorHAnsi"/>
              <w:sz w:val="20"/>
              <w:lang w:val="id-ID"/>
            </w:rPr>
          </w:rPrChange>
        </w:rPr>
        <w:t xml:space="preserve"> atau setara dengan Saham Preferen</w:t>
      </w:r>
      <w:del w:id="620" w:author="OLTRE" w:date="2024-07-03T14:53:00Z">
        <w:r w:rsidRPr="00707976">
          <w:rPr>
            <w:rFonts w:asciiTheme="minorHAnsi" w:hAnsiTheme="minorHAnsi" w:cstheme="minorHAnsi"/>
            <w:sz w:val="20"/>
            <w:szCs w:val="20"/>
            <w:lang w:val="id-ID"/>
          </w:rPr>
          <w:delText>, atau menambah atau mengurangi jumlah penerbitan saham Preferen Saham</w:delText>
        </w:r>
      </w:del>
      <w:ins w:id="621" w:author="OLTRE" w:date="2024-07-03T14:53:00Z">
        <w:r w:rsidR="004503A3">
          <w:rPr>
            <w:rFonts w:ascii="Calibri" w:hAnsi="Calibri"/>
            <w:color w:val="000000"/>
            <w:sz w:val="20"/>
            <w:lang w:val="id-ID"/>
          </w:rPr>
          <w:t xml:space="preserve"> yang </w:t>
        </w:r>
        <w:r w:rsidR="0031108B">
          <w:rPr>
            <w:rFonts w:ascii="Calibri" w:hAnsi="Calibri"/>
            <w:color w:val="000000"/>
            <w:sz w:val="20"/>
            <w:lang w:val="id-ID"/>
          </w:rPr>
          <w:t xml:space="preserve">telah </w:t>
        </w:r>
        <w:r w:rsidR="004503A3">
          <w:rPr>
            <w:rFonts w:ascii="Calibri" w:hAnsi="Calibri"/>
            <w:color w:val="000000"/>
            <w:sz w:val="20"/>
            <w:lang w:val="id-ID"/>
          </w:rPr>
          <w:t>ada dalam Perseroan</w:t>
        </w:r>
        <w:r w:rsidR="00842581" w:rsidRPr="003E5E66">
          <w:rPr>
            <w:rFonts w:ascii="Calibri" w:hAnsi="Calibri"/>
            <w:color w:val="000000"/>
            <w:sz w:val="20"/>
            <w:lang w:val="id-ID"/>
          </w:rPr>
          <w:t xml:space="preserve">, pemisahan atau konsolidasi saham-saham, atau perubahan atas hak </w:t>
        </w:r>
        <w:r w:rsidR="00D930DA">
          <w:rPr>
            <w:rFonts w:ascii="Calibri" w:hAnsi="Calibri"/>
            <w:color w:val="000000"/>
            <w:sz w:val="20"/>
            <w:lang w:val="id-ID"/>
          </w:rPr>
          <w:t xml:space="preserve">yang diberikan berdasarkan suatu </w:t>
        </w:r>
        <w:r w:rsidR="00410092" w:rsidRPr="003E5E66">
          <w:rPr>
            <w:rFonts w:ascii="Calibri" w:hAnsi="Calibri"/>
            <w:color w:val="000000"/>
            <w:sz w:val="20"/>
            <w:lang w:val="id-ID"/>
          </w:rPr>
          <w:t>Seri</w:t>
        </w:r>
        <w:r w:rsidR="00842581" w:rsidRPr="003E5E66">
          <w:rPr>
            <w:rFonts w:ascii="Calibri" w:hAnsi="Calibri"/>
            <w:color w:val="000000"/>
            <w:sz w:val="20"/>
            <w:lang w:val="id-ID"/>
          </w:rPr>
          <w:t xml:space="preserve"> saham</w:t>
        </w:r>
        <w:r w:rsidR="00250465">
          <w:rPr>
            <w:rFonts w:ascii="Calibri" w:hAnsi="Calibri"/>
            <w:color w:val="000000"/>
            <w:sz w:val="20"/>
            <w:lang w:val="id-ID"/>
          </w:rPr>
          <w:t xml:space="preserve"> mana pun</w:t>
        </w:r>
      </w:ins>
      <w:r w:rsidR="00A33DE1" w:rsidRPr="003E5E66">
        <w:rPr>
          <w:rFonts w:ascii="Calibri" w:hAnsi="Calibri"/>
          <w:color w:val="000000"/>
          <w:sz w:val="20"/>
          <w:lang w:val="id-ID"/>
          <w:rPrChange w:id="622" w:author="OLTRE" w:date="2024-07-03T14:53:00Z">
            <w:rPr>
              <w:rFonts w:asciiTheme="minorHAnsi" w:hAnsiTheme="minorHAnsi"/>
              <w:sz w:val="20"/>
              <w:lang w:val="id-ID"/>
            </w:rPr>
          </w:rPrChange>
        </w:rPr>
        <w:t>;</w:t>
      </w:r>
    </w:p>
    <w:p w14:paraId="05AA72A7" w14:textId="27F56301" w:rsidR="00A33DE1" w:rsidRPr="003E5E66" w:rsidRDefault="005A670F" w:rsidP="003E5E66">
      <w:pPr>
        <w:numPr>
          <w:ilvl w:val="0"/>
          <w:numId w:val="18"/>
        </w:numPr>
        <w:spacing w:line="276" w:lineRule="auto"/>
        <w:ind w:left="1418" w:hanging="426"/>
        <w:jc w:val="both"/>
        <w:rPr>
          <w:ins w:id="623" w:author="OLTRE" w:date="2024-07-03T14:53:00Z"/>
          <w:rFonts w:asciiTheme="minorHAnsi" w:hAnsiTheme="minorHAnsi" w:cstheme="minorHAnsi"/>
          <w:sz w:val="20"/>
          <w:szCs w:val="20"/>
          <w:lang w:val="id-ID"/>
        </w:rPr>
      </w:pPr>
      <w:del w:id="624" w:author="OLTRE" w:date="2024-07-03T14:53:00Z">
        <w:r w:rsidRPr="00707976">
          <w:rPr>
            <w:rFonts w:asciiTheme="minorHAnsi" w:hAnsiTheme="minorHAnsi" w:cstheme="minorHAnsi"/>
            <w:sz w:val="20"/>
            <w:szCs w:val="20"/>
            <w:lang w:val="id-ID"/>
          </w:rPr>
          <w:delText>membeli atau menebus</w:delText>
        </w:r>
      </w:del>
      <w:ins w:id="625" w:author="OLTRE" w:date="2024-07-03T14:53:00Z">
        <w:r w:rsidR="00A33DE1" w:rsidRPr="003E5E66">
          <w:rPr>
            <w:rFonts w:ascii="Calibri" w:hAnsi="Calibri"/>
            <w:color w:val="000000"/>
            <w:sz w:val="20"/>
            <w:lang w:val="id-ID"/>
          </w:rPr>
          <w:t xml:space="preserve">perubahan atau amandemen </w:t>
        </w:r>
        <w:r w:rsidR="00AA4F03">
          <w:rPr>
            <w:rFonts w:ascii="Calibri" w:hAnsi="Calibri"/>
            <w:color w:val="000000"/>
            <w:sz w:val="20"/>
            <w:lang w:val="id-ID"/>
          </w:rPr>
          <w:t xml:space="preserve">atas </w:t>
        </w:r>
        <w:r w:rsidR="00A33DE1" w:rsidRPr="003E5E66">
          <w:rPr>
            <w:rFonts w:ascii="Calibri" w:hAnsi="Calibri"/>
            <w:color w:val="000000"/>
            <w:sz w:val="20"/>
            <w:lang w:val="id-ID"/>
          </w:rPr>
          <w:t>anggaran dasar</w:t>
        </w:r>
        <w:r w:rsidR="00AA4F03">
          <w:rPr>
            <w:rFonts w:ascii="Calibri" w:hAnsi="Calibri"/>
            <w:color w:val="000000"/>
            <w:sz w:val="20"/>
            <w:lang w:val="id-ID"/>
          </w:rPr>
          <w:t xml:space="preserve"> Perseroan</w:t>
        </w:r>
        <w:r w:rsidR="00A33DE1" w:rsidRPr="003E5E66">
          <w:rPr>
            <w:rFonts w:ascii="Calibri" w:hAnsi="Calibri"/>
            <w:color w:val="000000"/>
            <w:sz w:val="20"/>
            <w:lang w:val="id-ID"/>
          </w:rPr>
          <w:t>, termasuk</w:t>
        </w:r>
        <w:r w:rsidR="00753C76">
          <w:rPr>
            <w:rFonts w:ascii="Calibri" w:hAnsi="Calibri"/>
            <w:color w:val="000000"/>
            <w:sz w:val="20"/>
            <w:lang w:val="id-ID"/>
          </w:rPr>
          <w:t xml:space="preserve"> namun tidak terbatas pada</w:t>
        </w:r>
        <w:r w:rsidR="00A33DE1" w:rsidRPr="003E5E66">
          <w:rPr>
            <w:rFonts w:ascii="Calibri" w:hAnsi="Calibri"/>
            <w:color w:val="000000"/>
            <w:sz w:val="20"/>
            <w:lang w:val="id-ID"/>
          </w:rPr>
          <w:t xml:space="preserve"> </w:t>
        </w:r>
        <w:r w:rsidR="00230171">
          <w:rPr>
            <w:rFonts w:ascii="Calibri" w:hAnsi="Calibri"/>
            <w:color w:val="000000"/>
            <w:sz w:val="20"/>
            <w:lang w:val="id-ID"/>
          </w:rPr>
          <w:t xml:space="preserve">maksud dan </w:t>
        </w:r>
        <w:r w:rsidR="00A33DE1" w:rsidRPr="003E5E66">
          <w:rPr>
            <w:rFonts w:ascii="Calibri" w:hAnsi="Calibri"/>
            <w:color w:val="000000"/>
            <w:sz w:val="20"/>
            <w:lang w:val="id-ID"/>
          </w:rPr>
          <w:t>tujuan Perseroan, nama Perseroan, lokasi kantor utama</w:t>
        </w:r>
        <w:r w:rsidR="00061DAB" w:rsidRPr="003E5E66">
          <w:rPr>
            <w:rFonts w:ascii="Calibri" w:hAnsi="Calibri"/>
            <w:color w:val="000000"/>
            <w:sz w:val="20"/>
            <w:lang w:val="id-ID"/>
          </w:rPr>
          <w:t xml:space="preserve"> Perseroan, perubahan pada modal dasar, </w:t>
        </w:r>
        <w:r w:rsidR="00A55E0F">
          <w:rPr>
            <w:rFonts w:ascii="Calibri" w:hAnsi="Calibri"/>
            <w:color w:val="000000"/>
            <w:sz w:val="20"/>
            <w:lang w:val="id-ID"/>
          </w:rPr>
          <w:t xml:space="preserve">penambahan atau pengurangan </w:t>
        </w:r>
        <w:r w:rsidR="00061DAB" w:rsidRPr="003E5E66">
          <w:rPr>
            <w:rFonts w:ascii="Calibri" w:hAnsi="Calibri"/>
            <w:color w:val="000000"/>
            <w:sz w:val="20"/>
            <w:lang w:val="id-ID"/>
          </w:rPr>
          <w:t>jumlah maksimum anggota Direksi dan Dewan Komisaris;</w:t>
        </w:r>
      </w:ins>
    </w:p>
    <w:p w14:paraId="56B231CB" w14:textId="79ED2836" w:rsidR="00061DAB" w:rsidRPr="003E5E66" w:rsidRDefault="00061DAB" w:rsidP="003E5E66">
      <w:pPr>
        <w:numPr>
          <w:ilvl w:val="0"/>
          <w:numId w:val="18"/>
        </w:numPr>
        <w:spacing w:line="276" w:lineRule="auto"/>
        <w:ind w:left="1418" w:hanging="426"/>
        <w:jc w:val="both"/>
        <w:rPr>
          <w:ins w:id="626" w:author="OLTRE" w:date="2024-07-03T14:53:00Z"/>
          <w:rFonts w:asciiTheme="minorHAnsi" w:hAnsiTheme="minorHAnsi" w:cstheme="minorHAnsi"/>
          <w:sz w:val="20"/>
          <w:szCs w:val="20"/>
          <w:lang w:val="id-ID"/>
        </w:rPr>
      </w:pPr>
      <w:ins w:id="627" w:author="OLTRE" w:date="2024-07-03T14:53:00Z">
        <w:r w:rsidRPr="003E5E66">
          <w:rPr>
            <w:rFonts w:ascii="Calibri" w:hAnsi="Calibri"/>
            <w:color w:val="000000"/>
            <w:sz w:val="20"/>
            <w:lang w:val="id-ID"/>
          </w:rPr>
          <w:t>melakukan perubahan apa pun atas lingkup usaha Perseroan;</w:t>
        </w:r>
      </w:ins>
    </w:p>
    <w:p w14:paraId="151858A4" w14:textId="0BE3DCC2" w:rsidR="0018477D" w:rsidRPr="003E5E66" w:rsidRDefault="005B6F60" w:rsidP="00BF2B09">
      <w:pPr>
        <w:numPr>
          <w:ilvl w:val="0"/>
          <w:numId w:val="18"/>
        </w:numPr>
        <w:spacing w:line="276" w:lineRule="auto"/>
        <w:ind w:left="1418" w:hanging="426"/>
        <w:jc w:val="both"/>
        <w:rPr>
          <w:ins w:id="628" w:author="OLTRE" w:date="2024-07-03T14:53:00Z"/>
          <w:rFonts w:asciiTheme="minorHAnsi" w:hAnsiTheme="minorHAnsi" w:cstheme="minorHAnsi"/>
          <w:sz w:val="20"/>
          <w:szCs w:val="20"/>
          <w:lang w:val="id-ID"/>
        </w:rPr>
      </w:pPr>
      <w:ins w:id="629" w:author="OLTRE" w:date="2024-07-03T14:53:00Z">
        <w:r>
          <w:rPr>
            <w:rFonts w:ascii="Calibri" w:hAnsi="Calibri"/>
            <w:color w:val="000000"/>
            <w:sz w:val="20"/>
            <w:lang w:val="id-ID"/>
          </w:rPr>
          <w:t>me</w:t>
        </w:r>
        <w:r w:rsidR="0018477D">
          <w:rPr>
            <w:rFonts w:ascii="Calibri" w:hAnsi="Calibri"/>
            <w:color w:val="000000"/>
            <w:sz w:val="20"/>
            <w:lang w:val="id-ID"/>
          </w:rPr>
          <w:t>n</w:t>
        </w:r>
        <w:r>
          <w:rPr>
            <w:rFonts w:ascii="Calibri" w:hAnsi="Calibri"/>
            <w:color w:val="000000"/>
            <w:sz w:val="20"/>
            <w:lang w:val="id-ID"/>
          </w:rPr>
          <w:t>deklarasikan</w:t>
        </w:r>
      </w:ins>
      <w:r>
        <w:rPr>
          <w:rFonts w:ascii="Calibri" w:hAnsi="Calibri"/>
          <w:color w:val="000000"/>
          <w:sz w:val="20"/>
          <w:lang w:val="id-ID"/>
          <w:rPrChange w:id="630" w:author="OLTRE" w:date="2024-07-03T14:53:00Z">
            <w:rPr>
              <w:rFonts w:asciiTheme="minorHAnsi" w:hAnsiTheme="minorHAnsi"/>
              <w:sz w:val="20"/>
              <w:lang w:val="id-ID"/>
            </w:rPr>
          </w:rPrChange>
        </w:rPr>
        <w:t xml:space="preserve"> at</w:t>
      </w:r>
      <w:r w:rsidR="0018477D">
        <w:rPr>
          <w:rFonts w:ascii="Calibri" w:hAnsi="Calibri"/>
          <w:color w:val="000000"/>
          <w:sz w:val="20"/>
          <w:lang w:val="id-ID"/>
          <w:rPrChange w:id="631" w:author="OLTRE" w:date="2024-07-03T14:53:00Z">
            <w:rPr>
              <w:rFonts w:asciiTheme="minorHAnsi" w:hAnsiTheme="minorHAnsi"/>
              <w:sz w:val="20"/>
              <w:lang w:val="id-ID"/>
            </w:rPr>
          </w:rPrChange>
        </w:rPr>
        <w:t>au</w:t>
      </w:r>
      <w:r>
        <w:rPr>
          <w:rFonts w:ascii="Calibri" w:hAnsi="Calibri"/>
          <w:color w:val="000000"/>
          <w:sz w:val="20"/>
          <w:lang w:val="id-ID"/>
          <w:rPrChange w:id="632" w:author="OLTRE" w:date="2024-07-03T14:53:00Z">
            <w:rPr>
              <w:rFonts w:asciiTheme="minorHAnsi" w:hAnsiTheme="minorHAnsi"/>
              <w:sz w:val="20"/>
              <w:lang w:val="id-ID"/>
            </w:rPr>
          </w:rPrChange>
        </w:rPr>
        <w:t xml:space="preserve"> </w:t>
      </w:r>
      <w:r w:rsidR="009A61C4">
        <w:rPr>
          <w:rFonts w:ascii="Calibri" w:hAnsi="Calibri"/>
          <w:color w:val="000000"/>
          <w:sz w:val="20"/>
          <w:lang w:val="id-ID"/>
          <w:rPrChange w:id="633" w:author="OLTRE" w:date="2024-07-03T14:53:00Z">
            <w:rPr>
              <w:rFonts w:asciiTheme="minorHAnsi" w:hAnsiTheme="minorHAnsi"/>
              <w:sz w:val="20"/>
              <w:lang w:val="id-ID"/>
            </w:rPr>
          </w:rPrChange>
        </w:rPr>
        <w:t xml:space="preserve">membayar </w:t>
      </w:r>
      <w:r w:rsidR="00061DAB" w:rsidRPr="003E5E66">
        <w:rPr>
          <w:rFonts w:ascii="Calibri" w:hAnsi="Calibri"/>
          <w:color w:val="000000"/>
          <w:sz w:val="20"/>
          <w:lang w:val="id-ID"/>
          <w:rPrChange w:id="634" w:author="OLTRE" w:date="2024-07-03T14:53:00Z">
            <w:rPr>
              <w:rFonts w:asciiTheme="minorHAnsi" w:hAnsiTheme="minorHAnsi"/>
              <w:sz w:val="20"/>
              <w:lang w:val="id-ID"/>
            </w:rPr>
          </w:rPrChange>
        </w:rPr>
        <w:t xml:space="preserve">dividen </w:t>
      </w:r>
      <w:ins w:id="635" w:author="OLTRE" w:date="2024-07-03T14:53:00Z">
        <w:r w:rsidR="00061DAB" w:rsidRPr="003E5E66">
          <w:rPr>
            <w:rFonts w:ascii="Calibri" w:hAnsi="Calibri"/>
            <w:color w:val="000000"/>
            <w:sz w:val="20"/>
            <w:lang w:val="id-ID"/>
          </w:rPr>
          <w:t xml:space="preserve">atau dividen interim </w:t>
        </w:r>
      </w:ins>
      <w:r w:rsidR="00061DAB" w:rsidRPr="003E5E66">
        <w:rPr>
          <w:rFonts w:ascii="Calibri" w:hAnsi="Calibri"/>
          <w:color w:val="000000"/>
          <w:sz w:val="20"/>
          <w:lang w:val="id-ID"/>
          <w:rPrChange w:id="636" w:author="OLTRE" w:date="2024-07-03T14:53:00Z">
            <w:rPr>
              <w:rFonts w:asciiTheme="minorHAnsi" w:hAnsiTheme="minorHAnsi"/>
              <w:sz w:val="20"/>
              <w:lang w:val="id-ID"/>
            </w:rPr>
          </w:rPrChange>
        </w:rPr>
        <w:t>apa pun</w:t>
      </w:r>
      <w:del w:id="637" w:author="OLTRE" w:date="2024-07-03T14:53:00Z">
        <w:r w:rsidR="005A670F" w:rsidRPr="00707976">
          <w:rPr>
            <w:rFonts w:asciiTheme="minorHAnsi" w:hAnsiTheme="minorHAnsi" w:cstheme="minorHAnsi"/>
            <w:sz w:val="20"/>
            <w:szCs w:val="20"/>
            <w:lang w:val="id-ID"/>
          </w:rPr>
          <w:delText xml:space="preserve"> atas</w:delText>
        </w:r>
      </w:del>
      <w:ins w:id="638" w:author="OLTRE" w:date="2024-07-03T14:53:00Z">
        <w:r w:rsidR="0018477D">
          <w:rPr>
            <w:rFonts w:ascii="Calibri" w:hAnsi="Calibri"/>
            <w:color w:val="000000"/>
            <w:sz w:val="20"/>
            <w:lang w:val="id-ID"/>
          </w:rPr>
          <w:t xml:space="preserve">; </w:t>
        </w:r>
      </w:ins>
    </w:p>
    <w:p w14:paraId="6F39FE04" w14:textId="2D47BE2C" w:rsidR="00061DAB" w:rsidRPr="003E5E66" w:rsidRDefault="0018477D">
      <w:pPr>
        <w:numPr>
          <w:ilvl w:val="0"/>
          <w:numId w:val="18"/>
        </w:numPr>
        <w:spacing w:line="276" w:lineRule="auto"/>
        <w:ind w:left="1418" w:hanging="426"/>
        <w:jc w:val="both"/>
        <w:rPr>
          <w:rFonts w:asciiTheme="minorHAnsi" w:hAnsiTheme="minorHAnsi" w:cstheme="minorHAnsi"/>
          <w:sz w:val="20"/>
          <w:szCs w:val="20"/>
          <w:lang w:val="id-ID"/>
        </w:rPr>
        <w:pPrChange w:id="639" w:author="OLTRE" w:date="2024-07-03T14:53:00Z">
          <w:pPr>
            <w:numPr>
              <w:numId w:val="18"/>
            </w:numPr>
            <w:spacing w:line="276" w:lineRule="auto"/>
            <w:ind w:left="1287" w:hanging="360"/>
            <w:jc w:val="both"/>
          </w:pPr>
        </w:pPrChange>
      </w:pPr>
      <w:ins w:id="640" w:author="OLTRE" w:date="2024-07-03T14:53:00Z">
        <w:r>
          <w:rPr>
            <w:rFonts w:ascii="Calibri" w:hAnsi="Calibri"/>
            <w:color w:val="000000"/>
            <w:sz w:val="20"/>
            <w:lang w:val="id-ID"/>
          </w:rPr>
          <w:lastRenderedPageBreak/>
          <w:t>membeli atau mengubah</w:t>
        </w:r>
      </w:ins>
      <w:r>
        <w:rPr>
          <w:rFonts w:ascii="Calibri" w:hAnsi="Calibri"/>
          <w:color w:val="000000"/>
          <w:sz w:val="20"/>
          <w:lang w:val="id-ID"/>
          <w:rPrChange w:id="641" w:author="OLTRE" w:date="2024-07-03T14:53:00Z">
            <w:rPr>
              <w:rFonts w:asciiTheme="minorHAnsi" w:hAnsiTheme="minorHAnsi"/>
              <w:sz w:val="20"/>
              <w:lang w:val="id-ID"/>
            </w:rPr>
          </w:rPrChange>
        </w:rPr>
        <w:t xml:space="preserve"> modal saham apa</w:t>
      </w:r>
      <w:r w:rsidR="00517F63">
        <w:rPr>
          <w:rFonts w:ascii="Calibri" w:hAnsi="Calibri"/>
          <w:color w:val="000000"/>
          <w:sz w:val="20"/>
          <w:lang w:val="id-ID"/>
          <w:rPrChange w:id="642" w:author="OLTRE" w:date="2024-07-03T14:53:00Z">
            <w:rPr>
              <w:rFonts w:asciiTheme="minorHAnsi" w:hAnsiTheme="minorHAnsi"/>
              <w:sz w:val="20"/>
              <w:lang w:val="id-ID"/>
            </w:rPr>
          </w:rPrChange>
        </w:rPr>
        <w:t xml:space="preserve"> pun </w:t>
      </w:r>
      <w:r w:rsidR="009A61C4">
        <w:rPr>
          <w:rFonts w:ascii="Calibri" w:hAnsi="Calibri"/>
          <w:color w:val="000000"/>
          <w:sz w:val="20"/>
          <w:lang w:val="id-ID"/>
          <w:rPrChange w:id="643" w:author="OLTRE" w:date="2024-07-03T14:53:00Z">
            <w:rPr>
              <w:rFonts w:asciiTheme="minorHAnsi" w:hAnsiTheme="minorHAnsi"/>
              <w:sz w:val="20"/>
              <w:lang w:val="id-ID"/>
            </w:rPr>
          </w:rPrChange>
        </w:rPr>
        <w:t xml:space="preserve">sebelum </w:t>
      </w:r>
      <w:r w:rsidR="00061DAB" w:rsidRPr="003E5E66">
        <w:rPr>
          <w:rFonts w:ascii="Calibri" w:hAnsi="Calibri"/>
          <w:color w:val="000000"/>
          <w:sz w:val="20"/>
          <w:lang w:val="id-ID"/>
          <w:rPrChange w:id="644" w:author="OLTRE" w:date="2024-07-03T14:53:00Z">
            <w:rPr>
              <w:rFonts w:asciiTheme="minorHAnsi" w:hAnsiTheme="minorHAnsi"/>
              <w:sz w:val="20"/>
              <w:lang w:val="id-ID"/>
            </w:rPr>
          </w:rPrChange>
        </w:rPr>
        <w:t>Saham Preferen,</w:t>
      </w:r>
      <w:r w:rsidR="00DE0400">
        <w:rPr>
          <w:rFonts w:ascii="Calibri" w:hAnsi="Calibri"/>
          <w:color w:val="000000"/>
          <w:sz w:val="20"/>
          <w:lang w:val="id-ID"/>
          <w:rPrChange w:id="645" w:author="OLTRE" w:date="2024-07-03T14:53:00Z">
            <w:rPr>
              <w:rFonts w:asciiTheme="minorHAnsi" w:hAnsiTheme="minorHAnsi"/>
              <w:sz w:val="20"/>
              <w:lang w:val="id-ID"/>
            </w:rPr>
          </w:rPrChange>
        </w:rPr>
        <w:t xml:space="preserve"> </w:t>
      </w:r>
      <w:r w:rsidR="00061DAB" w:rsidRPr="003E5E66">
        <w:rPr>
          <w:rFonts w:ascii="Calibri" w:hAnsi="Calibri"/>
          <w:color w:val="000000"/>
          <w:sz w:val="20"/>
          <w:lang w:val="id-ID"/>
          <w:rPrChange w:id="646" w:author="OLTRE" w:date="2024-07-03T14:53:00Z">
            <w:rPr>
              <w:rFonts w:asciiTheme="minorHAnsi" w:hAnsiTheme="minorHAnsi"/>
              <w:sz w:val="20"/>
              <w:lang w:val="id-ID"/>
            </w:rPr>
          </w:rPrChange>
        </w:rPr>
        <w:t xml:space="preserve">selain saham yang dibeli kembali dari mantan </w:t>
      </w:r>
      <w:del w:id="647" w:author="OLTRE" w:date="2024-07-03T14:53:00Z">
        <w:r w:rsidR="005A670F" w:rsidRPr="00707976">
          <w:rPr>
            <w:rFonts w:asciiTheme="minorHAnsi" w:hAnsiTheme="minorHAnsi" w:cstheme="minorHAnsi"/>
            <w:sz w:val="20"/>
            <w:szCs w:val="20"/>
            <w:lang w:val="id-ID"/>
          </w:rPr>
          <w:delText>karyawan</w:delText>
        </w:r>
      </w:del>
      <w:ins w:id="648" w:author="OLTRE" w:date="2024-07-03T14:53:00Z">
        <w:r w:rsidR="00061DAB" w:rsidRPr="003E5E66">
          <w:rPr>
            <w:rFonts w:ascii="Calibri" w:hAnsi="Calibri"/>
            <w:color w:val="000000"/>
            <w:sz w:val="20"/>
            <w:lang w:val="id-ID"/>
          </w:rPr>
          <w:t>pekerja</w:t>
        </w:r>
      </w:ins>
      <w:r w:rsidR="00061DAB" w:rsidRPr="003E5E66">
        <w:rPr>
          <w:rFonts w:ascii="Calibri" w:hAnsi="Calibri"/>
          <w:color w:val="000000"/>
          <w:sz w:val="20"/>
          <w:lang w:val="id-ID"/>
          <w:rPrChange w:id="649" w:author="OLTRE" w:date="2024-07-03T14:53:00Z">
            <w:rPr>
              <w:rFonts w:asciiTheme="minorHAnsi" w:hAnsiTheme="minorHAnsi"/>
              <w:sz w:val="20"/>
              <w:lang w:val="id-ID"/>
            </w:rPr>
          </w:rPrChange>
        </w:rPr>
        <w:t xml:space="preserve"> atau </w:t>
      </w:r>
      <w:r w:rsidR="009B4808" w:rsidRPr="001B54E9">
        <w:rPr>
          <w:rFonts w:ascii="Calibri" w:hAnsi="Calibri"/>
          <w:color w:val="000000"/>
          <w:sz w:val="20"/>
          <w:lang w:val="id-ID"/>
          <w:rPrChange w:id="650" w:author="OLTRE" w:date="2024-07-03T14:53:00Z">
            <w:rPr>
              <w:rFonts w:asciiTheme="minorHAnsi" w:hAnsiTheme="minorHAnsi"/>
              <w:sz w:val="20"/>
              <w:lang w:val="id-ID"/>
            </w:rPr>
          </w:rPrChange>
        </w:rPr>
        <w:t>konsultan</w:t>
      </w:r>
      <w:r w:rsidR="00061DAB" w:rsidRPr="003E5E66">
        <w:rPr>
          <w:rFonts w:ascii="Calibri" w:hAnsi="Calibri"/>
          <w:color w:val="000000"/>
          <w:sz w:val="20"/>
          <w:lang w:val="id-ID"/>
          <w:rPrChange w:id="651" w:author="OLTRE" w:date="2024-07-03T14:53:00Z">
            <w:rPr>
              <w:rFonts w:asciiTheme="minorHAnsi" w:hAnsiTheme="minorHAnsi"/>
              <w:sz w:val="20"/>
              <w:lang w:val="id-ID"/>
            </w:rPr>
          </w:rPrChange>
        </w:rPr>
        <w:t xml:space="preserve"> sehubungan dengan </w:t>
      </w:r>
      <w:del w:id="652" w:author="OLTRE" w:date="2024-07-03T14:53:00Z">
        <w:r w:rsidR="005A670F" w:rsidRPr="00707976">
          <w:rPr>
            <w:rFonts w:asciiTheme="minorHAnsi" w:hAnsiTheme="minorHAnsi" w:cstheme="minorHAnsi"/>
            <w:sz w:val="20"/>
            <w:szCs w:val="20"/>
            <w:lang w:val="id-ID"/>
          </w:rPr>
          <w:delText>penghentian</w:delText>
        </w:r>
      </w:del>
      <w:ins w:id="653" w:author="OLTRE" w:date="2024-07-03T14:53:00Z">
        <w:r w:rsidR="00061DAB" w:rsidRPr="003E5E66">
          <w:rPr>
            <w:rFonts w:ascii="Calibri" w:hAnsi="Calibri"/>
            <w:color w:val="000000"/>
            <w:sz w:val="20"/>
            <w:lang w:val="id-ID"/>
          </w:rPr>
          <w:t>berakhirnya</w:t>
        </w:r>
      </w:ins>
      <w:r w:rsidR="00061DAB" w:rsidRPr="003E5E66">
        <w:rPr>
          <w:rFonts w:ascii="Calibri" w:hAnsi="Calibri"/>
          <w:color w:val="000000"/>
          <w:sz w:val="20"/>
          <w:lang w:val="id-ID"/>
          <w:rPrChange w:id="654" w:author="OLTRE" w:date="2024-07-03T14:53:00Z">
            <w:rPr>
              <w:rFonts w:asciiTheme="minorHAnsi" w:hAnsiTheme="minorHAnsi"/>
              <w:sz w:val="20"/>
              <w:lang w:val="id-ID"/>
            </w:rPr>
          </w:rPrChange>
        </w:rPr>
        <w:t xml:space="preserve"> </w:t>
      </w:r>
      <w:r w:rsidR="00DD1EF4" w:rsidRPr="003E5E66">
        <w:rPr>
          <w:rFonts w:ascii="Calibri" w:hAnsi="Calibri"/>
          <w:color w:val="000000"/>
          <w:sz w:val="20"/>
          <w:lang w:val="id-ID"/>
          <w:rPrChange w:id="655" w:author="OLTRE" w:date="2024-07-03T14:53:00Z">
            <w:rPr>
              <w:rFonts w:asciiTheme="minorHAnsi" w:hAnsiTheme="minorHAnsi"/>
              <w:sz w:val="20"/>
              <w:lang w:val="id-ID"/>
            </w:rPr>
          </w:rPrChange>
        </w:rPr>
        <w:t>hubungan kerja/</w:t>
      </w:r>
      <w:del w:id="656" w:author="OLTRE" w:date="2024-07-03T14:53:00Z">
        <w:r w:rsidR="005A670F" w:rsidRPr="00707976">
          <w:rPr>
            <w:rFonts w:asciiTheme="minorHAnsi" w:hAnsiTheme="minorHAnsi" w:cstheme="minorHAnsi"/>
            <w:sz w:val="20"/>
            <w:szCs w:val="20"/>
            <w:lang w:val="id-ID"/>
          </w:rPr>
          <w:delText xml:space="preserve">jasa mereka, dengan </w:delText>
        </w:r>
      </w:del>
      <w:ins w:id="657" w:author="OLTRE" w:date="2024-07-03T14:53:00Z">
        <w:r w:rsidR="00DD1EF4" w:rsidRPr="003E5E66">
          <w:rPr>
            <w:rFonts w:ascii="Calibri" w:hAnsi="Calibri"/>
            <w:color w:val="000000"/>
            <w:sz w:val="20"/>
            <w:lang w:val="id-ID"/>
          </w:rPr>
          <w:t xml:space="preserve">pengadaan jasanya, pada </w:t>
        </w:r>
      </w:ins>
      <w:r w:rsidR="00DD1EF4" w:rsidRPr="003E5E66">
        <w:rPr>
          <w:rFonts w:ascii="Calibri" w:hAnsi="Calibri"/>
          <w:color w:val="000000"/>
          <w:sz w:val="20"/>
          <w:lang w:val="id-ID"/>
          <w:rPrChange w:id="658" w:author="OLTRE" w:date="2024-07-03T14:53:00Z">
            <w:rPr>
              <w:rFonts w:asciiTheme="minorHAnsi" w:hAnsiTheme="minorHAnsi"/>
              <w:sz w:val="20"/>
              <w:lang w:val="id-ID"/>
            </w:rPr>
          </w:rPrChange>
        </w:rPr>
        <w:t xml:space="preserve">harga yang lebih </w:t>
      </w:r>
      <w:r w:rsidR="0061510F">
        <w:rPr>
          <w:rFonts w:ascii="Calibri" w:hAnsi="Calibri"/>
          <w:color w:val="000000"/>
          <w:sz w:val="20"/>
          <w:lang w:val="id-ID"/>
          <w:rPrChange w:id="659" w:author="OLTRE" w:date="2024-07-03T14:53:00Z">
            <w:rPr>
              <w:rFonts w:asciiTheme="minorHAnsi" w:hAnsiTheme="minorHAnsi"/>
              <w:sz w:val="20"/>
              <w:lang w:val="id-ID"/>
            </w:rPr>
          </w:rPrChange>
        </w:rPr>
        <w:t>rendah</w:t>
      </w:r>
      <w:r w:rsidR="00DD1EF4" w:rsidRPr="003E5E66">
        <w:rPr>
          <w:rFonts w:ascii="Calibri" w:hAnsi="Calibri"/>
          <w:color w:val="000000"/>
          <w:sz w:val="20"/>
          <w:lang w:val="id-ID"/>
          <w:rPrChange w:id="660" w:author="OLTRE" w:date="2024-07-03T14:53:00Z">
            <w:rPr>
              <w:rFonts w:asciiTheme="minorHAnsi" w:hAnsiTheme="minorHAnsi"/>
              <w:sz w:val="20"/>
              <w:lang w:val="id-ID"/>
            </w:rPr>
          </w:rPrChange>
        </w:rPr>
        <w:t xml:space="preserve"> </w:t>
      </w:r>
      <w:del w:id="661" w:author="OLTRE" w:date="2024-07-03T14:53:00Z">
        <w:r w:rsidR="005A670F" w:rsidRPr="00707976">
          <w:rPr>
            <w:rFonts w:asciiTheme="minorHAnsi" w:hAnsiTheme="minorHAnsi" w:cstheme="minorHAnsi"/>
            <w:sz w:val="20"/>
            <w:szCs w:val="20"/>
            <w:lang w:val="id-ID"/>
          </w:rPr>
          <w:delText>dari nilai</w:delText>
        </w:r>
      </w:del>
      <w:ins w:id="662" w:author="OLTRE" w:date="2024-07-03T14:53:00Z">
        <w:r w:rsidR="00DD1EF4" w:rsidRPr="003E5E66">
          <w:rPr>
            <w:rFonts w:ascii="Calibri" w:hAnsi="Calibri"/>
            <w:color w:val="000000"/>
            <w:sz w:val="20"/>
            <w:lang w:val="id-ID"/>
          </w:rPr>
          <w:t>daripada harga</w:t>
        </w:r>
      </w:ins>
      <w:r w:rsidR="00DD1EF4" w:rsidRPr="003E5E66">
        <w:rPr>
          <w:rFonts w:ascii="Calibri" w:hAnsi="Calibri"/>
          <w:color w:val="000000"/>
          <w:sz w:val="20"/>
          <w:lang w:val="id-ID"/>
          <w:rPrChange w:id="663" w:author="OLTRE" w:date="2024-07-03T14:53:00Z">
            <w:rPr>
              <w:rFonts w:asciiTheme="minorHAnsi" w:hAnsiTheme="minorHAnsi"/>
              <w:sz w:val="20"/>
              <w:lang w:val="id-ID"/>
            </w:rPr>
          </w:rPrChange>
        </w:rPr>
        <w:t xml:space="preserve"> pasar</w:t>
      </w:r>
      <w:del w:id="664" w:author="OLTRE" w:date="2024-07-03T14:53:00Z">
        <w:r w:rsidR="005A670F" w:rsidRPr="00707976">
          <w:rPr>
            <w:rFonts w:asciiTheme="minorHAnsi" w:hAnsiTheme="minorHAnsi" w:cstheme="minorHAnsi"/>
            <w:sz w:val="20"/>
            <w:szCs w:val="20"/>
            <w:lang w:val="id-ID"/>
          </w:rPr>
          <w:delText xml:space="preserve"> wajar</w:delText>
        </w:r>
      </w:del>
      <w:r w:rsidR="00DD1EF4" w:rsidRPr="003E5E66">
        <w:rPr>
          <w:rFonts w:ascii="Calibri" w:hAnsi="Calibri"/>
          <w:color w:val="000000"/>
          <w:sz w:val="20"/>
          <w:lang w:val="id-ID"/>
          <w:rPrChange w:id="665" w:author="OLTRE" w:date="2024-07-03T14:53:00Z">
            <w:rPr>
              <w:rFonts w:asciiTheme="minorHAnsi" w:hAnsiTheme="minorHAnsi"/>
              <w:sz w:val="20"/>
              <w:lang w:val="id-ID"/>
            </w:rPr>
          </w:rPrChange>
        </w:rPr>
        <w:t>;</w:t>
      </w:r>
    </w:p>
    <w:p w14:paraId="345775CD" w14:textId="77777777" w:rsidR="00D15544" w:rsidRPr="00707976" w:rsidRDefault="00D15544" w:rsidP="002062EB">
      <w:pPr>
        <w:spacing w:line="276" w:lineRule="auto"/>
        <w:ind w:left="1287"/>
        <w:jc w:val="both"/>
        <w:rPr>
          <w:del w:id="666" w:author="OLTRE" w:date="2024-07-03T14:53:00Z"/>
          <w:rFonts w:asciiTheme="minorHAnsi" w:hAnsiTheme="minorHAnsi" w:cstheme="minorHAnsi"/>
          <w:sz w:val="20"/>
          <w:szCs w:val="20"/>
          <w:lang w:val="id-ID"/>
        </w:rPr>
      </w:pPr>
    </w:p>
    <w:p w14:paraId="1A4F0ED2" w14:textId="77777777" w:rsidR="005A670F" w:rsidRPr="00707976" w:rsidRDefault="005A670F" w:rsidP="005A670F">
      <w:pPr>
        <w:numPr>
          <w:ilvl w:val="0"/>
          <w:numId w:val="18"/>
        </w:numPr>
        <w:spacing w:line="276" w:lineRule="auto"/>
        <w:jc w:val="both"/>
        <w:rPr>
          <w:del w:id="667" w:author="OLTRE" w:date="2024-07-03T14:53:00Z"/>
          <w:rFonts w:asciiTheme="minorHAnsi" w:hAnsiTheme="minorHAnsi" w:cstheme="minorHAnsi"/>
          <w:sz w:val="20"/>
          <w:szCs w:val="20"/>
          <w:lang w:val="id-ID"/>
        </w:rPr>
      </w:pPr>
      <w:del w:id="668" w:author="OLTRE" w:date="2024-07-03T14:53:00Z">
        <w:r w:rsidRPr="00707976">
          <w:rPr>
            <w:rFonts w:asciiTheme="minorHAnsi" w:hAnsiTheme="minorHAnsi" w:cstheme="minorHAnsi"/>
            <w:sz w:val="20"/>
            <w:szCs w:val="20"/>
            <w:lang w:val="id-ID"/>
          </w:rPr>
          <w:delText>membuat atau mengesahkan pembuatan surat utang apa pun jika hal itu akan menyebabkan total utang Perusahaan melebihi USD 1,500,000 (satu juta lima ratus ribu Dolar Amerika Serikat);</w:delText>
        </w:r>
      </w:del>
    </w:p>
    <w:p w14:paraId="65F83D7E" w14:textId="77777777" w:rsidR="005A670F" w:rsidRPr="00707976" w:rsidRDefault="005A670F" w:rsidP="005A670F">
      <w:pPr>
        <w:numPr>
          <w:ilvl w:val="0"/>
          <w:numId w:val="18"/>
        </w:numPr>
        <w:spacing w:line="276" w:lineRule="auto"/>
        <w:jc w:val="both"/>
        <w:rPr>
          <w:del w:id="669" w:author="OLTRE" w:date="2024-07-03T14:53:00Z"/>
          <w:rFonts w:asciiTheme="minorHAnsi" w:hAnsiTheme="minorHAnsi" w:cstheme="minorHAnsi"/>
          <w:sz w:val="20"/>
          <w:szCs w:val="20"/>
          <w:lang w:val="id-ID"/>
        </w:rPr>
      </w:pPr>
      <w:del w:id="670" w:author="OLTRE" w:date="2024-07-03T14:53:00Z">
        <w:r w:rsidRPr="00707976">
          <w:rPr>
            <w:rFonts w:asciiTheme="minorHAnsi" w:hAnsiTheme="minorHAnsi" w:cstheme="minorHAnsi"/>
            <w:sz w:val="20"/>
            <w:szCs w:val="20"/>
            <w:lang w:val="id-ID"/>
          </w:rPr>
          <w:delText>melakukan atau menjadi salah satu pihak dalam transaksi apa pun dengan direktur, pejabat atau karyawan Perusahaan atau rekanan/mitra dari orang tersebut kecuali transaksi yang menghasilkan pembayaran kepada atau oleh Perusahaan dalam jumlah lebih dari USD 50</w:delText>
        </w:r>
        <w:r w:rsidR="00D12FE9">
          <w:rPr>
            <w:rFonts w:asciiTheme="minorHAnsi" w:hAnsiTheme="minorHAnsi" w:cstheme="minorHAnsi"/>
            <w:sz w:val="20"/>
            <w:szCs w:val="20"/>
            <w:lang w:val="id-ID"/>
          </w:rPr>
          <w:delText>,</w:delText>
        </w:r>
        <w:r w:rsidRPr="00707976">
          <w:rPr>
            <w:rFonts w:asciiTheme="minorHAnsi" w:hAnsiTheme="minorHAnsi" w:cstheme="minorHAnsi"/>
            <w:sz w:val="20"/>
            <w:szCs w:val="20"/>
            <w:lang w:val="id-ID"/>
          </w:rPr>
          <w:delText>000 (lima puluh ribu Dolar Amerika Serikat) per tahun;</w:delText>
        </w:r>
      </w:del>
    </w:p>
    <w:p w14:paraId="12619CA8" w14:textId="025B2B21" w:rsidR="00DD1EF4" w:rsidRPr="003E5E66" w:rsidRDefault="00DD1EF4" w:rsidP="003E5E66">
      <w:pPr>
        <w:numPr>
          <w:ilvl w:val="0"/>
          <w:numId w:val="18"/>
        </w:numPr>
        <w:spacing w:line="276" w:lineRule="auto"/>
        <w:ind w:left="1418" w:hanging="426"/>
        <w:jc w:val="both"/>
        <w:rPr>
          <w:ins w:id="671" w:author="OLTRE" w:date="2024-07-03T14:53:00Z"/>
          <w:rFonts w:asciiTheme="minorHAnsi" w:hAnsiTheme="minorHAnsi" w:cstheme="minorHAnsi"/>
          <w:sz w:val="20"/>
          <w:szCs w:val="20"/>
          <w:lang w:val="id-ID"/>
        </w:rPr>
      </w:pPr>
      <w:ins w:id="672" w:author="OLTRE" w:date="2024-07-03T14:53:00Z">
        <w:r w:rsidRPr="003E5E66">
          <w:rPr>
            <w:rFonts w:ascii="Calibri" w:hAnsi="Calibri"/>
            <w:color w:val="000000"/>
            <w:sz w:val="20"/>
            <w:lang w:val="id-ID"/>
          </w:rPr>
          <w:t xml:space="preserve">keputusan </w:t>
        </w:r>
        <w:r w:rsidR="000A62A0" w:rsidRPr="003E5E66">
          <w:rPr>
            <w:rFonts w:ascii="Calibri" w:hAnsi="Calibri"/>
            <w:color w:val="000000"/>
            <w:sz w:val="20"/>
            <w:lang w:val="id-ID"/>
          </w:rPr>
          <w:t>atas</w:t>
        </w:r>
        <w:r w:rsidRPr="003E5E66">
          <w:rPr>
            <w:rFonts w:ascii="Calibri" w:hAnsi="Calibri"/>
            <w:color w:val="000000"/>
            <w:sz w:val="20"/>
            <w:lang w:val="id-ID"/>
          </w:rPr>
          <w:t xml:space="preserve">, atau </w:t>
        </w:r>
        <w:r w:rsidR="000A62A0" w:rsidRPr="003E5E66">
          <w:rPr>
            <w:rFonts w:ascii="Calibri" w:hAnsi="Calibri"/>
            <w:color w:val="000000"/>
            <w:sz w:val="20"/>
            <w:lang w:val="id-ID"/>
          </w:rPr>
          <w:t xml:space="preserve">perubahan </w:t>
        </w:r>
        <w:r w:rsidRPr="003E5E66">
          <w:rPr>
            <w:rFonts w:ascii="Calibri" w:hAnsi="Calibri"/>
            <w:color w:val="000000"/>
            <w:sz w:val="20"/>
            <w:lang w:val="id-ID"/>
          </w:rPr>
          <w:t xml:space="preserve">waktu </w:t>
        </w:r>
        <w:r w:rsidR="000A62A0" w:rsidRPr="003E5E66">
          <w:rPr>
            <w:rFonts w:ascii="Calibri" w:hAnsi="Calibri"/>
            <w:color w:val="000000"/>
            <w:sz w:val="20"/>
            <w:lang w:val="id-ID"/>
          </w:rPr>
          <w:t xml:space="preserve">pelaksanaan penawaran umum perdana Perusahaan, jenis </w:t>
        </w:r>
        <w:r w:rsidR="00FC6379" w:rsidRPr="003E5E66">
          <w:rPr>
            <w:rFonts w:ascii="Calibri" w:hAnsi="Calibri"/>
            <w:color w:val="000000"/>
            <w:sz w:val="20"/>
            <w:lang w:val="id-ID"/>
          </w:rPr>
          <w:t>pasarnya dan perusahaan sekuritas yang memimpin penawaran umum perdana Perusahaan;</w:t>
        </w:r>
      </w:ins>
    </w:p>
    <w:p w14:paraId="15C8C5B3" w14:textId="0F533C10" w:rsidR="00FC6379" w:rsidRPr="0008497A" w:rsidRDefault="00315E77" w:rsidP="003E5E66">
      <w:pPr>
        <w:numPr>
          <w:ilvl w:val="0"/>
          <w:numId w:val="18"/>
        </w:numPr>
        <w:spacing w:line="276" w:lineRule="auto"/>
        <w:ind w:left="1418" w:hanging="426"/>
        <w:jc w:val="both"/>
        <w:rPr>
          <w:ins w:id="673" w:author="OLTRE" w:date="2024-07-03T14:53:00Z"/>
          <w:rFonts w:asciiTheme="minorHAnsi" w:hAnsiTheme="minorHAnsi" w:cstheme="minorHAnsi"/>
          <w:sz w:val="20"/>
          <w:szCs w:val="20"/>
          <w:lang w:val="id-ID"/>
        </w:rPr>
      </w:pPr>
      <w:ins w:id="674" w:author="OLTRE" w:date="2024-07-03T14:53:00Z">
        <w:r w:rsidRPr="0008497A">
          <w:rPr>
            <w:rFonts w:ascii="Calibri" w:hAnsi="Calibri"/>
            <w:color w:val="000000"/>
            <w:sz w:val="20"/>
            <w:lang w:val="id-ID"/>
          </w:rPr>
          <w:t xml:space="preserve">mendirikan </w:t>
        </w:r>
        <w:r w:rsidR="001F1AA8" w:rsidRPr="003E5E66">
          <w:rPr>
            <w:rFonts w:ascii="Calibri" w:hAnsi="Calibri"/>
            <w:color w:val="000000"/>
            <w:sz w:val="20"/>
            <w:lang w:val="id-ID"/>
          </w:rPr>
          <w:t>perusahaan patungan</w:t>
        </w:r>
        <w:r w:rsidR="00626949" w:rsidRPr="0008497A">
          <w:rPr>
            <w:rFonts w:ascii="Calibri" w:hAnsi="Calibri"/>
            <w:color w:val="000000"/>
            <w:sz w:val="20"/>
            <w:lang w:val="id-ID"/>
          </w:rPr>
          <w:t xml:space="preserve"> atau</w:t>
        </w:r>
        <w:r w:rsidR="001F1AA8" w:rsidRPr="003E5E66">
          <w:rPr>
            <w:rFonts w:ascii="Calibri" w:hAnsi="Calibri"/>
            <w:color w:val="000000"/>
            <w:sz w:val="20"/>
            <w:lang w:val="id-ID"/>
          </w:rPr>
          <w:t xml:space="preserve"> anak perusahaan, atau memiliki saham dalam suatu perusahaan kecuali sebagaimana diungkapkan untuk tujuan ekspansi laboratorium dan peralatan seperti </w:t>
        </w:r>
        <w:proofErr w:type="spellStart"/>
        <w:r w:rsidR="001F1AA8" w:rsidRPr="003E5E66">
          <w:rPr>
            <w:rFonts w:ascii="Calibri" w:hAnsi="Calibri"/>
            <w:i/>
            <w:iCs/>
            <w:color w:val="000000"/>
            <w:sz w:val="20"/>
            <w:lang w:val="id-ID"/>
          </w:rPr>
          <w:t>stemcell</w:t>
        </w:r>
        <w:proofErr w:type="spellEnd"/>
        <w:r w:rsidR="001F1AA8" w:rsidRPr="003E5E66">
          <w:rPr>
            <w:rFonts w:ascii="Calibri" w:hAnsi="Calibri"/>
            <w:i/>
            <w:iCs/>
            <w:color w:val="000000"/>
            <w:sz w:val="20"/>
            <w:lang w:val="id-ID"/>
          </w:rPr>
          <w:t xml:space="preserve">, </w:t>
        </w:r>
        <w:r w:rsidR="001F1AA8" w:rsidRPr="003E5E66">
          <w:rPr>
            <w:rFonts w:ascii="Calibri" w:hAnsi="Calibri"/>
            <w:color w:val="000000"/>
            <w:sz w:val="20"/>
            <w:lang w:val="id-ID"/>
          </w:rPr>
          <w:t xml:space="preserve">ekspansi klinik dan produk biotek lain termasuk namun tidak terbatas pada suplemen Kesehatan dan produk perawatan kulit yang sebagaimana diungkapkan kepada </w:t>
        </w:r>
        <w:r w:rsidR="00626949" w:rsidRPr="0008497A">
          <w:rPr>
            <w:rFonts w:ascii="Calibri" w:hAnsi="Calibri"/>
            <w:color w:val="000000"/>
            <w:sz w:val="20"/>
            <w:lang w:val="id-ID"/>
          </w:rPr>
          <w:t>para P</w:t>
        </w:r>
        <w:r w:rsidR="005C2D5F" w:rsidRPr="003E5E66">
          <w:rPr>
            <w:rFonts w:ascii="Calibri" w:hAnsi="Calibri"/>
            <w:color w:val="000000"/>
            <w:sz w:val="20"/>
            <w:lang w:val="id-ID"/>
          </w:rPr>
          <w:t xml:space="preserve">emegang </w:t>
        </w:r>
        <w:r w:rsidR="00626949" w:rsidRPr="0008497A">
          <w:rPr>
            <w:rFonts w:ascii="Calibri" w:hAnsi="Calibri"/>
            <w:color w:val="000000"/>
            <w:sz w:val="20"/>
            <w:lang w:val="id-ID"/>
          </w:rPr>
          <w:t>S</w:t>
        </w:r>
        <w:r w:rsidR="005C2D5F" w:rsidRPr="003E5E66">
          <w:rPr>
            <w:rFonts w:ascii="Calibri" w:hAnsi="Calibri"/>
            <w:color w:val="000000"/>
            <w:sz w:val="20"/>
            <w:lang w:val="id-ID"/>
          </w:rPr>
          <w:t>aham</w:t>
        </w:r>
        <w:r w:rsidR="006A370E" w:rsidRPr="003E5E66">
          <w:rPr>
            <w:rFonts w:ascii="Calibri" w:hAnsi="Calibri"/>
            <w:color w:val="000000"/>
            <w:sz w:val="20"/>
            <w:lang w:val="id-ID"/>
          </w:rPr>
          <w:t xml:space="preserve"> sebagai bagian dari kegiatan usaha Perseroan;</w:t>
        </w:r>
      </w:ins>
    </w:p>
    <w:p w14:paraId="4A0A8EE6" w14:textId="4BC7A3C6" w:rsidR="00104B82" w:rsidRPr="003E5E66" w:rsidRDefault="000B74F8" w:rsidP="003E5E66">
      <w:pPr>
        <w:numPr>
          <w:ilvl w:val="0"/>
          <w:numId w:val="18"/>
        </w:numPr>
        <w:spacing w:line="276" w:lineRule="auto"/>
        <w:ind w:left="1418" w:hanging="426"/>
        <w:jc w:val="both"/>
        <w:rPr>
          <w:ins w:id="675" w:author="OLTRE" w:date="2024-07-03T14:53:00Z"/>
          <w:rFonts w:asciiTheme="minorHAnsi" w:hAnsiTheme="minorHAnsi" w:cstheme="minorHAnsi"/>
          <w:sz w:val="20"/>
          <w:szCs w:val="20"/>
          <w:lang w:val="id-ID"/>
        </w:rPr>
      </w:pPr>
      <w:ins w:id="676" w:author="OLTRE" w:date="2024-07-03T14:53:00Z">
        <w:r w:rsidRPr="003E5E66">
          <w:rPr>
            <w:rFonts w:asciiTheme="minorHAnsi" w:hAnsiTheme="minorHAnsi"/>
            <w:sz w:val="20"/>
            <w:lang w:val="id-ID"/>
          </w:rPr>
          <w:t xml:space="preserve">transfer atau akuisisi usaha, </w:t>
        </w:r>
        <w:r w:rsidR="0001278E" w:rsidRPr="003E5E66">
          <w:rPr>
            <w:rFonts w:asciiTheme="minorHAnsi" w:hAnsiTheme="minorHAnsi"/>
            <w:sz w:val="20"/>
            <w:lang w:val="id-ID"/>
          </w:rPr>
          <w:t>penghentian sementara atau pengakhiran usaha, atau dimulainya usaha baru;</w:t>
        </w:r>
      </w:ins>
    </w:p>
    <w:p w14:paraId="1391F028" w14:textId="5B9F196D" w:rsidR="0001278E" w:rsidRPr="003E5E66" w:rsidRDefault="0001278E" w:rsidP="003E5E66">
      <w:pPr>
        <w:numPr>
          <w:ilvl w:val="0"/>
          <w:numId w:val="18"/>
        </w:numPr>
        <w:spacing w:line="276" w:lineRule="auto"/>
        <w:ind w:left="1418" w:hanging="426"/>
        <w:jc w:val="both"/>
        <w:rPr>
          <w:ins w:id="677" w:author="OLTRE" w:date="2024-07-03T14:53:00Z"/>
          <w:rFonts w:asciiTheme="minorHAnsi" w:hAnsiTheme="minorHAnsi" w:cstheme="minorHAnsi"/>
          <w:sz w:val="20"/>
          <w:szCs w:val="20"/>
          <w:lang w:val="id-ID"/>
        </w:rPr>
      </w:pPr>
      <w:ins w:id="678" w:author="OLTRE" w:date="2024-07-03T14:53:00Z">
        <w:r w:rsidRPr="003E5E66">
          <w:rPr>
            <w:rFonts w:asciiTheme="minorHAnsi" w:hAnsiTheme="minorHAnsi"/>
            <w:sz w:val="20"/>
            <w:lang w:val="id-ID"/>
          </w:rPr>
          <w:t>pembentukan atau pembubaran aliansi usaha;</w:t>
        </w:r>
      </w:ins>
    </w:p>
    <w:p w14:paraId="71FE9769" w14:textId="6DFA9445" w:rsidR="0001278E" w:rsidRPr="003E5E66" w:rsidRDefault="0001278E" w:rsidP="003E5E66">
      <w:pPr>
        <w:numPr>
          <w:ilvl w:val="0"/>
          <w:numId w:val="18"/>
        </w:numPr>
        <w:spacing w:line="276" w:lineRule="auto"/>
        <w:ind w:left="1418" w:hanging="426"/>
        <w:jc w:val="both"/>
        <w:rPr>
          <w:ins w:id="679" w:author="OLTRE" w:date="2024-07-03T14:53:00Z"/>
          <w:rFonts w:asciiTheme="minorHAnsi" w:hAnsiTheme="minorHAnsi" w:cstheme="minorHAnsi"/>
          <w:sz w:val="20"/>
          <w:szCs w:val="20"/>
          <w:lang w:val="id-ID"/>
        </w:rPr>
      </w:pPr>
      <w:ins w:id="680" w:author="OLTRE" w:date="2024-07-03T14:53:00Z">
        <w:r w:rsidRPr="003E5E66">
          <w:rPr>
            <w:rFonts w:ascii="Calibri" w:hAnsi="Calibri"/>
            <w:color w:val="000000"/>
            <w:sz w:val="20"/>
            <w:lang w:val="id-ID"/>
          </w:rPr>
          <w:t>pengalihan atau akuisisi dari pihak-pihak terkait oleh Perseroan;</w:t>
        </w:r>
      </w:ins>
    </w:p>
    <w:p w14:paraId="2D7C207A" w14:textId="6318E170" w:rsidR="0001278E" w:rsidRPr="003E5E66" w:rsidRDefault="0001278E" w:rsidP="003E5E66">
      <w:pPr>
        <w:numPr>
          <w:ilvl w:val="0"/>
          <w:numId w:val="18"/>
        </w:numPr>
        <w:spacing w:line="276" w:lineRule="auto"/>
        <w:ind w:left="1418" w:hanging="426"/>
        <w:jc w:val="both"/>
        <w:rPr>
          <w:ins w:id="681" w:author="OLTRE" w:date="2024-07-03T14:53:00Z"/>
          <w:rFonts w:asciiTheme="minorHAnsi" w:hAnsiTheme="minorHAnsi" w:cstheme="minorHAnsi"/>
          <w:sz w:val="20"/>
          <w:szCs w:val="20"/>
          <w:lang w:val="id-ID"/>
        </w:rPr>
      </w:pPr>
      <w:ins w:id="682" w:author="OLTRE" w:date="2024-07-03T14:53:00Z">
        <w:r w:rsidRPr="003E5E66">
          <w:rPr>
            <w:rFonts w:ascii="Calibri" w:hAnsi="Calibri"/>
            <w:color w:val="000000"/>
            <w:sz w:val="20"/>
            <w:lang w:val="id-ID"/>
          </w:rPr>
          <w:t>pengajuan gugatan hukum atau memasuki suatu penyelesaian;</w:t>
        </w:r>
      </w:ins>
    </w:p>
    <w:p w14:paraId="1C96BE46" w14:textId="37CDA226" w:rsidR="0001278E" w:rsidRPr="003E5E66" w:rsidRDefault="0001278E" w:rsidP="003E5E66">
      <w:pPr>
        <w:numPr>
          <w:ilvl w:val="0"/>
          <w:numId w:val="18"/>
        </w:numPr>
        <w:spacing w:line="276" w:lineRule="auto"/>
        <w:ind w:left="1418" w:hanging="426"/>
        <w:jc w:val="both"/>
        <w:rPr>
          <w:ins w:id="683" w:author="OLTRE" w:date="2024-07-03T14:53:00Z"/>
          <w:rFonts w:asciiTheme="minorHAnsi" w:hAnsiTheme="minorHAnsi" w:cstheme="minorHAnsi"/>
          <w:sz w:val="20"/>
          <w:szCs w:val="20"/>
          <w:lang w:val="id-ID"/>
        </w:rPr>
      </w:pPr>
      <w:ins w:id="684" w:author="OLTRE" w:date="2024-07-03T14:53:00Z">
        <w:r w:rsidRPr="003E5E66">
          <w:rPr>
            <w:rFonts w:ascii="Calibri" w:hAnsi="Calibri"/>
            <w:color w:val="000000"/>
            <w:sz w:val="20"/>
            <w:lang w:val="id-ID"/>
          </w:rPr>
          <w:t>perubahan ketentuan-ketentuan kebijakan akuntansi atau tahun berjalan keuangan Perseroan;</w:t>
        </w:r>
      </w:ins>
    </w:p>
    <w:p w14:paraId="38AE66EB" w14:textId="350C22E2" w:rsidR="0001278E" w:rsidRPr="003E5E66" w:rsidRDefault="0001278E">
      <w:pPr>
        <w:numPr>
          <w:ilvl w:val="0"/>
          <w:numId w:val="18"/>
        </w:numPr>
        <w:spacing w:line="276" w:lineRule="auto"/>
        <w:ind w:left="1418" w:hanging="426"/>
        <w:jc w:val="both"/>
        <w:rPr>
          <w:rFonts w:asciiTheme="minorHAnsi" w:hAnsiTheme="minorHAnsi" w:cstheme="minorHAnsi"/>
          <w:sz w:val="20"/>
          <w:szCs w:val="20"/>
          <w:lang w:val="id-ID"/>
        </w:rPr>
        <w:pPrChange w:id="685" w:author="OLTRE" w:date="2024-07-03T14:53:00Z">
          <w:pPr>
            <w:numPr>
              <w:numId w:val="18"/>
            </w:numPr>
            <w:spacing w:line="276" w:lineRule="auto"/>
            <w:ind w:left="1287" w:hanging="360"/>
            <w:jc w:val="both"/>
          </w:pPr>
        </w:pPrChange>
      </w:pPr>
      <w:r w:rsidRPr="003E5E66">
        <w:rPr>
          <w:rFonts w:asciiTheme="minorHAnsi" w:hAnsiTheme="minorHAnsi" w:cstheme="minorHAnsi"/>
          <w:sz w:val="20"/>
          <w:szCs w:val="20"/>
          <w:lang w:val="id-ID"/>
        </w:rPr>
        <w:t xml:space="preserve">mengadakan </w:t>
      </w:r>
      <w:del w:id="686" w:author="OLTRE" w:date="2024-07-03T14:53:00Z">
        <w:r w:rsidR="005A670F" w:rsidRPr="00707976">
          <w:rPr>
            <w:rFonts w:asciiTheme="minorHAnsi" w:hAnsiTheme="minorHAnsi" w:cstheme="minorHAnsi"/>
            <w:sz w:val="20"/>
            <w:szCs w:val="20"/>
            <w:lang w:val="id-ID"/>
          </w:rPr>
          <w:delText>hubungan</w:delText>
        </w:r>
      </w:del>
      <w:proofErr w:type="spellStart"/>
      <w:ins w:id="687" w:author="OLTRE" w:date="2024-07-03T14:53:00Z">
        <w:r w:rsidR="00B33D3F" w:rsidRPr="003E5E66">
          <w:rPr>
            <w:rFonts w:asciiTheme="minorHAnsi" w:hAnsiTheme="minorHAnsi" w:cstheme="minorHAnsi"/>
            <w:sz w:val="20"/>
            <w:szCs w:val="20"/>
            <w:lang w:val="id-ID"/>
          </w:rPr>
          <w:t>kerjasama</w:t>
        </w:r>
      </w:ins>
      <w:proofErr w:type="spellEnd"/>
      <w:r w:rsidR="00B33D3F" w:rsidRPr="003E5E66">
        <w:rPr>
          <w:rFonts w:asciiTheme="minorHAnsi" w:hAnsiTheme="minorHAnsi" w:cstheme="minorHAnsi"/>
          <w:sz w:val="20"/>
          <w:szCs w:val="20"/>
          <w:lang w:val="id-ID"/>
        </w:rPr>
        <w:t xml:space="preserve"> strategis </w:t>
      </w:r>
      <w:del w:id="688" w:author="OLTRE" w:date="2024-07-03T14:53:00Z">
        <w:r w:rsidR="005A670F" w:rsidRPr="00707976">
          <w:rPr>
            <w:rFonts w:asciiTheme="minorHAnsi" w:hAnsiTheme="minorHAnsi" w:cstheme="minorHAnsi"/>
            <w:sz w:val="20"/>
            <w:szCs w:val="20"/>
            <w:lang w:val="id-ID"/>
          </w:rPr>
          <w:delText>korporasi</w:delText>
        </w:r>
      </w:del>
      <w:ins w:id="689" w:author="OLTRE" w:date="2024-07-03T14:53:00Z">
        <w:r w:rsidR="00B33D3F" w:rsidRPr="003E5E66">
          <w:rPr>
            <w:rFonts w:asciiTheme="minorHAnsi" w:hAnsiTheme="minorHAnsi" w:cstheme="minorHAnsi"/>
            <w:sz w:val="20"/>
            <w:szCs w:val="20"/>
            <w:lang w:val="id-ID"/>
          </w:rPr>
          <w:t>antar perusahaan</w:t>
        </w:r>
      </w:ins>
      <w:r w:rsidR="00B33D3F" w:rsidRPr="003E5E66">
        <w:rPr>
          <w:rFonts w:asciiTheme="minorHAnsi" w:hAnsiTheme="minorHAnsi" w:cstheme="minorHAnsi"/>
          <w:sz w:val="20"/>
          <w:szCs w:val="20"/>
          <w:lang w:val="id-ID"/>
        </w:rPr>
        <w:t xml:space="preserve"> yang melibatkan </w:t>
      </w:r>
      <w:r w:rsidR="00EA7CD9" w:rsidRPr="003E5E66">
        <w:rPr>
          <w:rFonts w:asciiTheme="minorHAnsi" w:hAnsiTheme="minorHAnsi" w:cstheme="minorHAnsi"/>
          <w:sz w:val="20"/>
          <w:szCs w:val="20"/>
          <w:lang w:val="id-ID"/>
        </w:rPr>
        <w:t xml:space="preserve">pembayaran kontribusi atau pengalihan oleh </w:t>
      </w:r>
      <w:del w:id="690" w:author="OLTRE" w:date="2024-07-03T14:53:00Z">
        <w:r w:rsidR="005A670F" w:rsidRPr="00707976">
          <w:rPr>
            <w:rFonts w:asciiTheme="minorHAnsi" w:hAnsiTheme="minorHAnsi" w:cstheme="minorHAnsi"/>
            <w:sz w:val="20"/>
            <w:szCs w:val="20"/>
            <w:lang w:val="id-ID"/>
          </w:rPr>
          <w:delText>Perusahaan</w:delText>
        </w:r>
      </w:del>
      <w:ins w:id="691" w:author="OLTRE" w:date="2024-07-03T14:53:00Z">
        <w:r w:rsidR="00EA7CD9" w:rsidRPr="003E5E66">
          <w:rPr>
            <w:rFonts w:asciiTheme="minorHAnsi" w:hAnsiTheme="minorHAnsi" w:cstheme="minorHAnsi"/>
            <w:sz w:val="20"/>
            <w:szCs w:val="20"/>
            <w:lang w:val="id-ID"/>
          </w:rPr>
          <w:t>Perseroan</w:t>
        </w:r>
      </w:ins>
      <w:r w:rsidR="00EA7CD9" w:rsidRPr="003E5E66">
        <w:rPr>
          <w:rFonts w:asciiTheme="minorHAnsi" w:hAnsiTheme="minorHAnsi" w:cstheme="minorHAnsi"/>
          <w:sz w:val="20"/>
          <w:szCs w:val="20"/>
          <w:lang w:val="id-ID"/>
        </w:rPr>
        <w:t xml:space="preserve"> atau </w:t>
      </w:r>
      <w:del w:id="692" w:author="OLTRE" w:date="2024-07-03T14:53:00Z">
        <w:r w:rsidR="005A670F" w:rsidRPr="00707976">
          <w:rPr>
            <w:rFonts w:asciiTheme="minorHAnsi" w:hAnsiTheme="minorHAnsi" w:cstheme="minorHAnsi"/>
            <w:sz w:val="20"/>
            <w:szCs w:val="20"/>
            <w:lang w:val="id-ID"/>
          </w:rPr>
          <w:delText xml:space="preserve">kepada Perusahaan </w:delText>
        </w:r>
      </w:del>
      <w:r w:rsidR="00EA7CD9" w:rsidRPr="003E5E66">
        <w:rPr>
          <w:rFonts w:asciiTheme="minorHAnsi" w:hAnsiTheme="minorHAnsi" w:cstheme="minorHAnsi"/>
          <w:sz w:val="20"/>
          <w:szCs w:val="20"/>
          <w:lang w:val="id-ID"/>
        </w:rPr>
        <w:t xml:space="preserve">atas </w:t>
      </w:r>
      <w:r w:rsidR="00B11665" w:rsidRPr="0008497A">
        <w:rPr>
          <w:rFonts w:asciiTheme="minorHAnsi" w:hAnsiTheme="minorHAnsi" w:cstheme="minorHAnsi"/>
          <w:sz w:val="20"/>
          <w:szCs w:val="20"/>
          <w:lang w:val="id-ID"/>
        </w:rPr>
        <w:t>aset</w:t>
      </w:r>
      <w:r w:rsidR="00EA7CD9" w:rsidRPr="003E5E66">
        <w:rPr>
          <w:rFonts w:asciiTheme="minorHAnsi" w:hAnsiTheme="minorHAnsi" w:cstheme="minorHAnsi"/>
          <w:sz w:val="20"/>
          <w:szCs w:val="20"/>
          <w:lang w:val="id-ID"/>
        </w:rPr>
        <w:t xml:space="preserve"> </w:t>
      </w:r>
      <w:ins w:id="693" w:author="OLTRE" w:date="2024-07-03T14:53:00Z">
        <w:r w:rsidR="00EA7CD9" w:rsidRPr="003E5E66">
          <w:rPr>
            <w:rFonts w:asciiTheme="minorHAnsi" w:hAnsiTheme="minorHAnsi" w:cstheme="minorHAnsi"/>
            <w:sz w:val="20"/>
            <w:szCs w:val="20"/>
            <w:lang w:val="id-ID"/>
          </w:rPr>
          <w:t xml:space="preserve">Perseroan </w:t>
        </w:r>
      </w:ins>
      <w:r w:rsidR="00EA7CD9" w:rsidRPr="003E5E66">
        <w:rPr>
          <w:rFonts w:asciiTheme="minorHAnsi" w:hAnsiTheme="minorHAnsi" w:cstheme="minorHAnsi"/>
          <w:sz w:val="20"/>
          <w:szCs w:val="20"/>
          <w:lang w:val="id-ID"/>
        </w:rPr>
        <w:t xml:space="preserve">yang lebih besar dari </w:t>
      </w:r>
      <w:del w:id="694" w:author="OLTRE" w:date="2024-07-03T14:53:00Z">
        <w:r w:rsidR="005A670F" w:rsidRPr="00707976">
          <w:rPr>
            <w:rFonts w:asciiTheme="minorHAnsi" w:hAnsiTheme="minorHAnsi" w:cstheme="minorHAnsi"/>
            <w:sz w:val="20"/>
            <w:szCs w:val="20"/>
            <w:lang w:val="id-ID"/>
          </w:rPr>
          <w:delText>USD 1</w:delText>
        </w:r>
        <w:r w:rsidR="00D12FE9">
          <w:rPr>
            <w:rFonts w:asciiTheme="minorHAnsi" w:hAnsiTheme="minorHAnsi" w:cstheme="minorHAnsi"/>
            <w:sz w:val="20"/>
            <w:szCs w:val="20"/>
            <w:lang w:val="id-ID"/>
          </w:rPr>
          <w:delText>,</w:delText>
        </w:r>
        <w:r w:rsidR="005A670F" w:rsidRPr="00707976">
          <w:rPr>
            <w:rFonts w:asciiTheme="minorHAnsi" w:hAnsiTheme="minorHAnsi" w:cstheme="minorHAnsi"/>
            <w:sz w:val="20"/>
            <w:szCs w:val="20"/>
            <w:lang w:val="id-ID"/>
          </w:rPr>
          <w:delText>000</w:delText>
        </w:r>
        <w:r w:rsidR="00D12FE9">
          <w:rPr>
            <w:rFonts w:asciiTheme="minorHAnsi" w:hAnsiTheme="minorHAnsi" w:cstheme="minorHAnsi"/>
            <w:sz w:val="20"/>
            <w:szCs w:val="20"/>
            <w:lang w:val="id-ID"/>
          </w:rPr>
          <w:delText>,</w:delText>
        </w:r>
      </w:del>
      <w:ins w:id="695" w:author="OLTRE" w:date="2024-07-03T14:53:00Z">
        <w:r w:rsidR="00EA7CD9" w:rsidRPr="003E5E66">
          <w:rPr>
            <w:rFonts w:asciiTheme="minorHAnsi" w:hAnsiTheme="minorHAnsi" w:cstheme="minorHAnsi"/>
            <w:sz w:val="20"/>
            <w:szCs w:val="20"/>
            <w:lang w:val="id-ID"/>
          </w:rPr>
          <w:t>Rp 16.</w:t>
        </w:r>
      </w:ins>
      <w:r w:rsidR="00EA7CD9" w:rsidRPr="003E5E66">
        <w:rPr>
          <w:rFonts w:asciiTheme="minorHAnsi" w:hAnsiTheme="minorHAnsi" w:cstheme="minorHAnsi"/>
          <w:sz w:val="20"/>
          <w:szCs w:val="20"/>
          <w:lang w:val="id-ID"/>
        </w:rPr>
        <w:t>000</w:t>
      </w:r>
      <w:del w:id="696" w:author="OLTRE" w:date="2024-07-03T14:53:00Z">
        <w:r w:rsidR="005A670F" w:rsidRPr="00707976">
          <w:rPr>
            <w:rFonts w:asciiTheme="minorHAnsi" w:hAnsiTheme="minorHAnsi" w:cstheme="minorHAnsi"/>
            <w:sz w:val="20"/>
            <w:szCs w:val="20"/>
            <w:lang w:val="id-ID"/>
          </w:rPr>
          <w:delText xml:space="preserve"> (satu juta Dolar Amerika Serikat</w:delText>
        </w:r>
      </w:del>
      <w:ins w:id="697" w:author="OLTRE" w:date="2024-07-03T14:53:00Z">
        <w:r w:rsidR="00EA7CD9" w:rsidRPr="003E5E66">
          <w:rPr>
            <w:rFonts w:asciiTheme="minorHAnsi" w:hAnsiTheme="minorHAnsi" w:cstheme="minorHAnsi"/>
            <w:sz w:val="20"/>
            <w:szCs w:val="20"/>
            <w:lang w:val="id-ID"/>
          </w:rPr>
          <w:t>.000.000 (enam belas miliar Rupiah</w:t>
        </w:r>
      </w:ins>
      <w:r w:rsidR="00EA7CD9" w:rsidRPr="003E5E66">
        <w:rPr>
          <w:rFonts w:asciiTheme="minorHAnsi" w:hAnsiTheme="minorHAnsi" w:cstheme="minorHAnsi"/>
          <w:sz w:val="20"/>
          <w:szCs w:val="20"/>
          <w:lang w:val="id-ID"/>
        </w:rPr>
        <w:t>);</w:t>
      </w:r>
    </w:p>
    <w:p w14:paraId="2DA31769" w14:textId="77777777" w:rsidR="005A670F" w:rsidRPr="00707976" w:rsidRDefault="005A670F" w:rsidP="005A670F">
      <w:pPr>
        <w:numPr>
          <w:ilvl w:val="0"/>
          <w:numId w:val="18"/>
        </w:numPr>
        <w:spacing w:line="276" w:lineRule="auto"/>
        <w:jc w:val="both"/>
        <w:rPr>
          <w:del w:id="698" w:author="OLTRE" w:date="2024-07-03T14:53:00Z"/>
          <w:rFonts w:asciiTheme="minorHAnsi" w:hAnsiTheme="minorHAnsi" w:cstheme="minorHAnsi"/>
          <w:sz w:val="20"/>
          <w:szCs w:val="20"/>
          <w:lang w:val="id-ID"/>
        </w:rPr>
      </w:pPr>
      <w:del w:id="699" w:author="OLTRE" w:date="2024-07-03T14:53:00Z">
        <w:r w:rsidRPr="00707976">
          <w:rPr>
            <w:rFonts w:asciiTheme="minorHAnsi" w:hAnsiTheme="minorHAnsi" w:cstheme="minorHAnsi"/>
            <w:sz w:val="20"/>
            <w:szCs w:val="20"/>
            <w:lang w:val="id-ID"/>
          </w:rPr>
          <w:delText xml:space="preserve">adanya penambahan atau pengurangan jumlah maksimum anggota Direksi dan Dewan Komisaris; </w:delText>
        </w:r>
        <w:r w:rsidR="00D12FE9">
          <w:rPr>
            <w:rFonts w:asciiTheme="minorHAnsi" w:hAnsiTheme="minorHAnsi" w:cstheme="minorHAnsi"/>
            <w:sz w:val="20"/>
            <w:szCs w:val="20"/>
            <w:lang w:val="id-ID"/>
          </w:rPr>
          <w:delText>d</w:delText>
        </w:r>
        <w:r w:rsidRPr="00707976">
          <w:rPr>
            <w:rFonts w:asciiTheme="minorHAnsi" w:hAnsiTheme="minorHAnsi" w:cstheme="minorHAnsi"/>
            <w:sz w:val="20"/>
            <w:szCs w:val="20"/>
            <w:lang w:val="id-ID"/>
          </w:rPr>
          <w:delText>an</w:delText>
        </w:r>
      </w:del>
    </w:p>
    <w:p w14:paraId="04FF9EF6" w14:textId="64C5F2C8" w:rsidR="00EA7CD9" w:rsidRPr="003E5E66" w:rsidRDefault="005A670F" w:rsidP="003E5E66">
      <w:pPr>
        <w:numPr>
          <w:ilvl w:val="0"/>
          <w:numId w:val="18"/>
        </w:numPr>
        <w:spacing w:line="276" w:lineRule="auto"/>
        <w:ind w:left="1418" w:hanging="426"/>
        <w:jc w:val="both"/>
        <w:rPr>
          <w:ins w:id="700" w:author="OLTRE" w:date="2024-07-03T14:53:00Z"/>
          <w:rFonts w:asciiTheme="minorHAnsi" w:hAnsiTheme="minorHAnsi" w:cstheme="minorHAnsi"/>
          <w:sz w:val="20"/>
          <w:szCs w:val="20"/>
          <w:lang w:val="id-ID"/>
        </w:rPr>
      </w:pPr>
      <w:del w:id="701" w:author="OLTRE" w:date="2024-07-03T14:53:00Z">
        <w:r w:rsidRPr="00707976">
          <w:rPr>
            <w:rFonts w:asciiTheme="minorHAnsi" w:hAnsiTheme="minorHAnsi" w:cstheme="minorHAnsi"/>
            <w:sz w:val="20"/>
            <w:szCs w:val="20"/>
            <w:lang w:val="id-ID"/>
          </w:rPr>
          <w:delText xml:space="preserve">setiap perubahan </w:delText>
        </w:r>
      </w:del>
      <w:ins w:id="702" w:author="OLTRE" w:date="2024-07-03T14:53:00Z">
        <w:r w:rsidR="00EA7CD9" w:rsidRPr="003E5E66">
          <w:rPr>
            <w:rFonts w:asciiTheme="minorHAnsi" w:hAnsiTheme="minorHAnsi" w:cstheme="minorHAnsi"/>
            <w:sz w:val="20"/>
            <w:szCs w:val="20"/>
            <w:lang w:val="id-ID"/>
          </w:rPr>
          <w:t xml:space="preserve">investasi peralatan </w:t>
        </w:r>
        <w:r w:rsidR="00BC03D0" w:rsidRPr="003E5E66">
          <w:rPr>
            <w:rFonts w:asciiTheme="minorHAnsi" w:hAnsiTheme="minorHAnsi" w:cstheme="minorHAnsi"/>
            <w:sz w:val="20"/>
            <w:szCs w:val="20"/>
            <w:lang w:val="id-ID"/>
          </w:rPr>
          <w:t xml:space="preserve">atau investasi lain, atau menerima suatu </w:t>
        </w:r>
        <w:r w:rsidR="00B11665" w:rsidRPr="0008497A">
          <w:rPr>
            <w:rFonts w:ascii="Calibri" w:hAnsi="Calibri"/>
            <w:color w:val="000000"/>
            <w:sz w:val="20"/>
            <w:lang w:val="id-ID"/>
          </w:rPr>
          <w:t>komitmen</w:t>
        </w:r>
        <w:r w:rsidR="00BC03D0" w:rsidRPr="003E5E66">
          <w:rPr>
            <w:rFonts w:ascii="Calibri" w:hAnsi="Calibri"/>
            <w:color w:val="000000"/>
            <w:sz w:val="20"/>
            <w:lang w:val="id-ID"/>
          </w:rPr>
          <w:t xml:space="preserve"> kontrak untuk pengeluaran operasional senilai lebih dari </w:t>
        </w:r>
        <w:r w:rsidR="00545380" w:rsidRPr="0008497A">
          <w:rPr>
            <w:rFonts w:ascii="Calibri" w:hAnsi="Calibri"/>
            <w:color w:val="000000"/>
            <w:sz w:val="20"/>
            <w:lang w:val="id-ID"/>
          </w:rPr>
          <w:t xml:space="preserve">Rp. </w:t>
        </w:r>
        <w:r w:rsidR="00BC03D0" w:rsidRPr="003E5E66">
          <w:rPr>
            <w:rFonts w:ascii="Calibri" w:hAnsi="Calibri"/>
            <w:color w:val="000000"/>
            <w:sz w:val="20"/>
            <w:lang w:val="id-ID"/>
          </w:rPr>
          <w:t>8.000.000.000 (delapan miliar Rupiah);</w:t>
        </w:r>
      </w:ins>
    </w:p>
    <w:p w14:paraId="28982D8F" w14:textId="376F10E0" w:rsidR="00BC03D0" w:rsidRPr="003E5E66" w:rsidRDefault="00BC03D0" w:rsidP="003E5E66">
      <w:pPr>
        <w:numPr>
          <w:ilvl w:val="0"/>
          <w:numId w:val="18"/>
        </w:numPr>
        <w:spacing w:line="276" w:lineRule="auto"/>
        <w:ind w:left="1418" w:hanging="426"/>
        <w:jc w:val="both"/>
        <w:rPr>
          <w:ins w:id="703" w:author="OLTRE" w:date="2024-07-03T14:53:00Z"/>
          <w:rFonts w:asciiTheme="minorHAnsi" w:hAnsiTheme="minorHAnsi" w:cstheme="minorHAnsi"/>
          <w:sz w:val="20"/>
          <w:szCs w:val="20"/>
          <w:lang w:val="id-ID"/>
        </w:rPr>
      </w:pPr>
      <w:ins w:id="704" w:author="OLTRE" w:date="2024-07-03T14:53:00Z">
        <w:r w:rsidRPr="003E5E66">
          <w:rPr>
            <w:rFonts w:asciiTheme="minorHAnsi" w:hAnsiTheme="minorHAnsi" w:cstheme="minorHAnsi"/>
            <w:sz w:val="20"/>
            <w:szCs w:val="20"/>
            <w:lang w:val="id-ID"/>
          </w:rPr>
          <w:t>transaksi antara Perseroan dan pihak terafiliasi;</w:t>
        </w:r>
      </w:ins>
    </w:p>
    <w:p w14:paraId="72B5FA37" w14:textId="401C36C7" w:rsidR="00BC03D0" w:rsidRPr="003E5E66" w:rsidRDefault="00BC03D0">
      <w:pPr>
        <w:numPr>
          <w:ilvl w:val="0"/>
          <w:numId w:val="18"/>
        </w:numPr>
        <w:spacing w:line="276" w:lineRule="auto"/>
        <w:ind w:left="1418" w:hanging="426"/>
        <w:jc w:val="both"/>
        <w:rPr>
          <w:rFonts w:asciiTheme="minorHAnsi" w:hAnsiTheme="minorHAnsi" w:cstheme="minorHAnsi"/>
          <w:sz w:val="20"/>
          <w:szCs w:val="20"/>
          <w:lang w:val="id-ID"/>
        </w:rPr>
        <w:pPrChange w:id="705" w:author="OLTRE" w:date="2024-07-03T14:53:00Z">
          <w:pPr>
            <w:numPr>
              <w:numId w:val="18"/>
            </w:numPr>
            <w:spacing w:line="276" w:lineRule="auto"/>
            <w:ind w:left="1287" w:hanging="360"/>
            <w:jc w:val="both"/>
          </w:pPr>
        </w:pPrChange>
      </w:pPr>
      <w:ins w:id="706" w:author="OLTRE" w:date="2024-07-03T14:53:00Z">
        <w:r w:rsidRPr="003E5E66">
          <w:rPr>
            <w:rFonts w:asciiTheme="minorHAnsi" w:hAnsiTheme="minorHAnsi" w:cstheme="minorHAnsi"/>
            <w:sz w:val="20"/>
            <w:szCs w:val="20"/>
            <w:lang w:val="id-ID"/>
          </w:rPr>
          <w:t xml:space="preserve">penetapan jumlah remunerasi dan pembebas tugasan dan pengangkatan (termasuk penambahan dan penggantian) seorang </w:t>
        </w:r>
      </w:ins>
      <w:r w:rsidRPr="003E5E66">
        <w:rPr>
          <w:rFonts w:asciiTheme="minorHAnsi" w:hAnsiTheme="minorHAnsi" w:cstheme="minorHAnsi"/>
          <w:sz w:val="20"/>
          <w:szCs w:val="20"/>
          <w:lang w:val="id-ID"/>
        </w:rPr>
        <w:t>anggota Direksi dan Dewan Komisaris</w:t>
      </w:r>
      <w:del w:id="707" w:author="OLTRE" w:date="2024-07-03T14:53:00Z">
        <w:r w:rsidR="005A670F" w:rsidRPr="00707976">
          <w:rPr>
            <w:rFonts w:asciiTheme="minorHAnsi" w:hAnsiTheme="minorHAnsi" w:cstheme="minorHAnsi"/>
            <w:sz w:val="20"/>
            <w:szCs w:val="20"/>
            <w:lang w:val="id-ID"/>
          </w:rPr>
          <w:delText xml:space="preserve"> yang diangkat</w:delText>
        </w:r>
        <w:r w:rsidR="00D12FE9">
          <w:rPr>
            <w:rFonts w:asciiTheme="minorHAnsi" w:hAnsiTheme="minorHAnsi" w:cstheme="minorHAnsi"/>
            <w:sz w:val="20"/>
            <w:szCs w:val="20"/>
            <w:lang w:val="id-ID"/>
          </w:rPr>
          <w:delText>,</w:delText>
        </w:r>
      </w:del>
      <w:ins w:id="708" w:author="OLTRE" w:date="2024-07-03T14:53:00Z">
        <w:r w:rsidRPr="003E5E66">
          <w:rPr>
            <w:rFonts w:asciiTheme="minorHAnsi" w:hAnsiTheme="minorHAnsi" w:cstheme="minorHAnsi"/>
            <w:sz w:val="20"/>
            <w:szCs w:val="20"/>
            <w:lang w:val="id-ID"/>
          </w:rPr>
          <w:t xml:space="preserve">; </w:t>
        </w:r>
      </w:ins>
    </w:p>
    <w:p w14:paraId="24DD9304" w14:textId="156E3EBF" w:rsidR="00BC03D0" w:rsidRPr="003E5E66" w:rsidRDefault="005A670F" w:rsidP="003E5E66">
      <w:pPr>
        <w:numPr>
          <w:ilvl w:val="0"/>
          <w:numId w:val="18"/>
        </w:numPr>
        <w:spacing w:line="276" w:lineRule="auto"/>
        <w:ind w:left="1418" w:hanging="426"/>
        <w:jc w:val="both"/>
        <w:rPr>
          <w:ins w:id="709" w:author="OLTRE" w:date="2024-07-03T14:53:00Z"/>
          <w:rFonts w:asciiTheme="minorHAnsi" w:hAnsiTheme="minorHAnsi" w:cstheme="minorHAnsi"/>
          <w:sz w:val="20"/>
          <w:szCs w:val="20"/>
          <w:lang w:val="id-ID"/>
        </w:rPr>
      </w:pPr>
      <w:del w:id="710" w:author="OLTRE" w:date="2024-07-03T14:53:00Z">
        <w:r w:rsidRPr="00707976">
          <w:rPr>
            <w:rFonts w:asciiTheme="minorHAnsi" w:hAnsiTheme="minorHAnsi" w:cstheme="minorHAnsi"/>
            <w:sz w:val="20"/>
            <w:szCs w:val="20"/>
            <w:lang w:val="id-ID"/>
          </w:rPr>
          <w:delText>Harus</w:delText>
        </w:r>
      </w:del>
      <w:ins w:id="711" w:author="OLTRE" w:date="2024-07-03T14:53:00Z">
        <w:r w:rsidR="007217EA" w:rsidRPr="0008497A">
          <w:rPr>
            <w:rFonts w:asciiTheme="minorHAnsi" w:hAnsiTheme="minorHAnsi" w:cstheme="minorHAnsi"/>
            <w:sz w:val="20"/>
            <w:szCs w:val="20"/>
            <w:lang w:val="id-ID"/>
          </w:rPr>
          <w:t xml:space="preserve">menyetujui </w:t>
        </w:r>
        <w:r w:rsidR="0014745C" w:rsidRPr="003E5E66">
          <w:rPr>
            <w:rFonts w:asciiTheme="minorHAnsi" w:hAnsiTheme="minorHAnsi" w:cstheme="minorHAnsi"/>
            <w:sz w:val="20"/>
            <w:szCs w:val="20"/>
            <w:lang w:val="id-ID"/>
          </w:rPr>
          <w:t>atau menjadi pihak dalam suatu transaksi dengan seorang direktur, petugas atau pekerja Perseroan atau seorang yang berkaitan atau rekanan pihak tersebut kecuali untuk transaksi-transaksi yang mengakibatkan pembayaran kepada atau dilakukan oleh Perseroan dalam jumlah yang kurang dari Rp 800.000.000 (delapan ratus juta Rupiah) per tahun; dan</w:t>
        </w:r>
      </w:ins>
    </w:p>
    <w:p w14:paraId="0BDDA76E" w14:textId="1A4EE9EE" w:rsidR="0014745C" w:rsidRPr="003E5E66" w:rsidRDefault="0014745C" w:rsidP="003E5E66">
      <w:pPr>
        <w:numPr>
          <w:ilvl w:val="0"/>
          <w:numId w:val="18"/>
        </w:numPr>
        <w:spacing w:line="276" w:lineRule="auto"/>
        <w:ind w:left="1418" w:hanging="426"/>
        <w:jc w:val="both"/>
        <w:rPr>
          <w:ins w:id="712" w:author="OLTRE" w:date="2024-07-03T14:53:00Z"/>
          <w:rFonts w:asciiTheme="minorHAnsi" w:hAnsiTheme="minorHAnsi" w:cstheme="minorHAnsi"/>
          <w:sz w:val="20"/>
          <w:szCs w:val="20"/>
          <w:lang w:val="id-ID"/>
        </w:rPr>
      </w:pPr>
      <w:ins w:id="713" w:author="OLTRE" w:date="2024-07-03T14:53:00Z">
        <w:r w:rsidRPr="003E5E66">
          <w:rPr>
            <w:rFonts w:asciiTheme="minorHAnsi" w:hAnsiTheme="minorHAnsi" w:cstheme="minorHAnsi"/>
            <w:sz w:val="20"/>
            <w:szCs w:val="20"/>
            <w:lang w:val="id-ID"/>
          </w:rPr>
          <w:t xml:space="preserve">memasuki suatu </w:t>
        </w:r>
        <w:r w:rsidR="00865B23" w:rsidRPr="003E5E66">
          <w:rPr>
            <w:rFonts w:asciiTheme="minorHAnsi" w:hAnsiTheme="minorHAnsi" w:cstheme="minorHAnsi"/>
            <w:sz w:val="20"/>
            <w:szCs w:val="20"/>
            <w:lang w:val="id-ID"/>
          </w:rPr>
          <w:t xml:space="preserve">perjanjian terkait dengan hak kekayaan intelektual Perseroan atau perjanjian lain </w:t>
        </w:r>
        <w:r w:rsidR="00744671" w:rsidRPr="003E5E66">
          <w:rPr>
            <w:rFonts w:asciiTheme="minorHAnsi" w:hAnsiTheme="minorHAnsi" w:cstheme="minorHAnsi"/>
            <w:sz w:val="20"/>
            <w:szCs w:val="20"/>
            <w:lang w:val="id-ID"/>
          </w:rPr>
          <w:t xml:space="preserve">untuk pengembangan perangkat lunak </w:t>
        </w:r>
        <w:r w:rsidR="007B5671" w:rsidRPr="003E5E66">
          <w:rPr>
            <w:rFonts w:asciiTheme="minorHAnsi" w:hAnsiTheme="minorHAnsi" w:cstheme="minorHAnsi"/>
            <w:sz w:val="20"/>
            <w:szCs w:val="20"/>
            <w:lang w:val="id-ID"/>
          </w:rPr>
          <w:t xml:space="preserve">untuk digunakan dalam usaha di mana Perusahaan tidak </w:t>
        </w:r>
        <w:r w:rsidR="00693632" w:rsidRPr="003E5E66">
          <w:rPr>
            <w:rFonts w:asciiTheme="minorHAnsi" w:hAnsiTheme="minorHAnsi" w:cstheme="minorHAnsi"/>
            <w:sz w:val="20"/>
            <w:szCs w:val="20"/>
            <w:lang w:val="id-ID"/>
          </w:rPr>
          <w:t xml:space="preserve">mendapatkan kepemilikan penuh atas </w:t>
        </w:r>
        <w:r w:rsidR="00693632" w:rsidRPr="003E5E66">
          <w:rPr>
            <w:rFonts w:ascii="Calibri" w:hAnsi="Calibri"/>
            <w:color w:val="000000"/>
            <w:sz w:val="20"/>
            <w:lang w:val="id-ID"/>
          </w:rPr>
          <w:t>hak intelektual properti yang dikembangkan</w:t>
        </w:r>
        <w:r w:rsidR="00D96BAF" w:rsidRPr="0008497A">
          <w:rPr>
            <w:rFonts w:ascii="Calibri" w:hAnsi="Calibri"/>
            <w:color w:val="000000"/>
            <w:sz w:val="20"/>
            <w:lang w:val="id-ID"/>
          </w:rPr>
          <w:t>; dan</w:t>
        </w:r>
      </w:ins>
    </w:p>
    <w:p w14:paraId="6707DAF0" w14:textId="1190B377" w:rsidR="00BF2B09" w:rsidRDefault="0050637A" w:rsidP="00BF2B09">
      <w:pPr>
        <w:pStyle w:val="ListParagraph"/>
        <w:numPr>
          <w:ilvl w:val="0"/>
          <w:numId w:val="31"/>
        </w:numPr>
        <w:tabs>
          <w:tab w:val="left" w:pos="567"/>
        </w:tabs>
        <w:ind w:left="993"/>
        <w:jc w:val="both"/>
        <w:rPr>
          <w:ins w:id="714" w:author="OLTRE" w:date="2024-07-03T14:53:00Z"/>
          <w:rFonts w:asciiTheme="minorHAnsi" w:hAnsiTheme="minorHAnsi" w:cstheme="minorHAnsi"/>
          <w:sz w:val="20"/>
          <w:szCs w:val="20"/>
        </w:rPr>
      </w:pPr>
      <w:ins w:id="715" w:author="OLTRE" w:date="2024-07-03T14:53:00Z">
        <w:r w:rsidRPr="0008497A">
          <w:rPr>
            <w:rFonts w:asciiTheme="minorHAnsi" w:hAnsiTheme="minorHAnsi" w:cstheme="minorHAnsi"/>
            <w:sz w:val="20"/>
            <w:szCs w:val="20"/>
          </w:rPr>
          <w:t>keputusan-keputusan</w:t>
        </w:r>
        <w:r w:rsidR="00BB2E17" w:rsidRPr="0008497A">
          <w:rPr>
            <w:rFonts w:asciiTheme="minorHAnsi" w:hAnsiTheme="minorHAnsi" w:cstheme="minorHAnsi"/>
            <w:sz w:val="20"/>
            <w:szCs w:val="20"/>
          </w:rPr>
          <w:t xml:space="preserve"> RUPS</w:t>
        </w:r>
        <w:r w:rsidRPr="0008497A">
          <w:rPr>
            <w:rFonts w:asciiTheme="minorHAnsi" w:hAnsiTheme="minorHAnsi" w:cstheme="minorHAnsi"/>
            <w:sz w:val="20"/>
            <w:szCs w:val="20"/>
          </w:rPr>
          <w:t xml:space="preserve"> terkait hal-hal terikut ini</w:t>
        </w:r>
        <w:r w:rsidR="00BD3E9C" w:rsidRPr="0008497A">
          <w:rPr>
            <w:rFonts w:asciiTheme="minorHAnsi" w:hAnsiTheme="minorHAnsi" w:cstheme="minorHAnsi"/>
            <w:sz w:val="20"/>
            <w:szCs w:val="20"/>
          </w:rPr>
          <w:t>,</w:t>
        </w:r>
        <w:r w:rsidR="00DB5FBA" w:rsidRPr="0008497A">
          <w:rPr>
            <w:rFonts w:asciiTheme="minorHAnsi" w:hAnsiTheme="minorHAnsi" w:cstheme="minorHAnsi"/>
            <w:sz w:val="20"/>
            <w:szCs w:val="20"/>
          </w:rPr>
          <w:t xml:space="preserve"> </w:t>
        </w:r>
        <w:r w:rsidR="00553FD9" w:rsidRPr="0008497A">
          <w:rPr>
            <w:rFonts w:asciiTheme="minorHAnsi" w:hAnsiTheme="minorHAnsi" w:cstheme="minorHAnsi"/>
            <w:sz w:val="20"/>
            <w:szCs w:val="20"/>
          </w:rPr>
          <w:t xml:space="preserve">selain pemenuhan persyaratan kuorum dan suara setuju yang berlaku berdasarkan </w:t>
        </w:r>
        <w:proofErr w:type="spellStart"/>
        <w:r w:rsidR="00553FD9" w:rsidRPr="0008497A">
          <w:rPr>
            <w:rFonts w:asciiTheme="minorHAnsi" w:hAnsiTheme="minorHAnsi" w:cstheme="minorHAnsi"/>
            <w:sz w:val="20"/>
            <w:szCs w:val="20"/>
          </w:rPr>
          <w:t>Undang-Undang</w:t>
        </w:r>
        <w:proofErr w:type="spellEnd"/>
        <w:r w:rsidR="00553FD9" w:rsidRPr="0008497A">
          <w:rPr>
            <w:rFonts w:asciiTheme="minorHAnsi" w:hAnsiTheme="minorHAnsi" w:cstheme="minorHAnsi"/>
            <w:sz w:val="20"/>
            <w:szCs w:val="20"/>
          </w:rPr>
          <w:t xml:space="preserve"> Perseroan Terbatas</w:t>
        </w:r>
        <w:r w:rsidR="00DB5FBA" w:rsidRPr="0008497A">
          <w:rPr>
            <w:rFonts w:asciiTheme="minorHAnsi" w:hAnsiTheme="minorHAnsi" w:cstheme="minorHAnsi"/>
            <w:sz w:val="20"/>
            <w:szCs w:val="20"/>
          </w:rPr>
          <w:t xml:space="preserve">, </w:t>
        </w:r>
        <w:r w:rsidR="005079AA" w:rsidRPr="0008497A">
          <w:rPr>
            <w:rFonts w:asciiTheme="minorHAnsi" w:hAnsiTheme="minorHAnsi" w:cstheme="minorHAnsi"/>
            <w:sz w:val="20"/>
            <w:szCs w:val="20"/>
          </w:rPr>
          <w:t>harus turut mendapatkan suara setuju dari</w:t>
        </w:r>
        <w:r w:rsidR="00BF2B09" w:rsidRPr="0008497A">
          <w:rPr>
            <w:rFonts w:asciiTheme="minorHAnsi" w:hAnsiTheme="minorHAnsi" w:cstheme="minorHAnsi"/>
            <w:sz w:val="20"/>
            <w:szCs w:val="20"/>
          </w:rPr>
          <w:t xml:space="preserve"> seluruh para Pemegang Saham Preferen</w:t>
        </w:r>
        <w:r w:rsidR="00443C1B">
          <w:rPr>
            <w:rFonts w:asciiTheme="minorHAnsi" w:hAnsiTheme="minorHAnsi" w:cstheme="minorHAnsi"/>
            <w:sz w:val="20"/>
            <w:szCs w:val="20"/>
          </w:rPr>
          <w:t xml:space="preserve"> dalam Perseroan</w:t>
        </w:r>
        <w:r w:rsidR="00BF2B09">
          <w:rPr>
            <w:rFonts w:asciiTheme="minorHAnsi" w:hAnsiTheme="minorHAnsi" w:cstheme="minorHAnsi"/>
            <w:sz w:val="20"/>
            <w:szCs w:val="20"/>
          </w:rPr>
          <w:t>:</w:t>
        </w:r>
      </w:ins>
    </w:p>
    <w:p w14:paraId="52944D11" w14:textId="7D8D5CB3" w:rsidR="00BF2B09" w:rsidRPr="003E5E66" w:rsidRDefault="003C18C0" w:rsidP="003E5E66">
      <w:pPr>
        <w:pStyle w:val="ListParagraph"/>
        <w:numPr>
          <w:ilvl w:val="0"/>
          <w:numId w:val="30"/>
        </w:numPr>
        <w:ind w:left="1418" w:hanging="425"/>
        <w:jc w:val="both"/>
        <w:rPr>
          <w:ins w:id="716" w:author="OLTRE" w:date="2024-07-03T14:53:00Z"/>
          <w:rFonts w:asciiTheme="minorHAnsi" w:hAnsiTheme="minorHAnsi" w:cstheme="minorHAnsi"/>
          <w:bCs/>
          <w:sz w:val="20"/>
          <w:szCs w:val="20"/>
        </w:rPr>
      </w:pPr>
      <w:ins w:id="717" w:author="OLTRE" w:date="2024-07-03T14:53:00Z">
        <w:r>
          <w:rPr>
            <w:rFonts w:asciiTheme="minorHAnsi" w:hAnsiTheme="minorHAnsi" w:cstheme="minorHAnsi"/>
            <w:bCs/>
            <w:sz w:val="20"/>
            <w:szCs w:val="20"/>
          </w:rPr>
          <w:lastRenderedPageBreak/>
          <w:t>mengubah</w:t>
        </w:r>
        <w:r w:rsidR="00BF2B09" w:rsidRPr="003E5E66">
          <w:rPr>
            <w:rFonts w:asciiTheme="minorHAnsi" w:hAnsiTheme="minorHAnsi" w:cstheme="minorHAnsi"/>
            <w:bCs/>
            <w:sz w:val="20"/>
            <w:szCs w:val="20"/>
          </w:rPr>
          <w:t xml:space="preserve">, </w:t>
        </w:r>
        <w:r>
          <w:rPr>
            <w:rFonts w:asciiTheme="minorHAnsi" w:hAnsiTheme="minorHAnsi" w:cstheme="minorHAnsi"/>
            <w:bCs/>
            <w:sz w:val="20"/>
            <w:szCs w:val="20"/>
          </w:rPr>
          <w:t>mengganti</w:t>
        </w:r>
        <w:r w:rsidR="00BF2B09" w:rsidRPr="003E5E66">
          <w:rPr>
            <w:rFonts w:asciiTheme="minorHAnsi" w:hAnsiTheme="minorHAnsi" w:cstheme="minorHAnsi"/>
            <w:bCs/>
            <w:sz w:val="20"/>
            <w:szCs w:val="20"/>
          </w:rPr>
          <w:t xml:space="preserve">, menambah, atau menghapus ketentuan apa pun di dalam anggaran dasar atau anggaran rumah tangga, yang dapat berdampak terhadap hak-hak, hak-hak istimewa atau kuasa-kuasa atau pembatasan-pembatasan terhadap pemegang Saham Preferen; </w:t>
        </w:r>
      </w:ins>
    </w:p>
    <w:p w14:paraId="1E5D6FBA" w14:textId="77777777" w:rsidR="00BF2B09" w:rsidRPr="003E5E66" w:rsidRDefault="00BF2B09" w:rsidP="003E5E66">
      <w:pPr>
        <w:pStyle w:val="ListParagraph"/>
        <w:numPr>
          <w:ilvl w:val="0"/>
          <w:numId w:val="30"/>
        </w:numPr>
        <w:ind w:left="1418" w:hanging="425"/>
        <w:jc w:val="both"/>
        <w:rPr>
          <w:ins w:id="718" w:author="OLTRE" w:date="2024-07-03T14:53:00Z"/>
          <w:rFonts w:asciiTheme="minorHAnsi" w:hAnsiTheme="minorHAnsi" w:cstheme="minorHAnsi"/>
          <w:bCs/>
          <w:sz w:val="20"/>
          <w:szCs w:val="20"/>
        </w:rPr>
      </w:pPr>
      <w:ins w:id="719" w:author="OLTRE" w:date="2024-07-03T14:53:00Z">
        <w:r w:rsidRPr="003E5E66">
          <w:rPr>
            <w:rFonts w:asciiTheme="minorHAnsi" w:hAnsiTheme="minorHAnsi" w:cstheme="minorHAnsi"/>
            <w:bCs/>
            <w:sz w:val="20"/>
            <w:szCs w:val="20"/>
          </w:rPr>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ins>
    </w:p>
    <w:p w14:paraId="0193F14A" w14:textId="77777777" w:rsidR="00BF2B09" w:rsidRPr="003E5E66" w:rsidRDefault="00BF2B09" w:rsidP="003E5E66">
      <w:pPr>
        <w:pStyle w:val="ListParagraph"/>
        <w:numPr>
          <w:ilvl w:val="0"/>
          <w:numId w:val="30"/>
        </w:numPr>
        <w:ind w:left="1418" w:hanging="425"/>
        <w:jc w:val="both"/>
        <w:rPr>
          <w:ins w:id="720" w:author="OLTRE" w:date="2024-07-03T14:53:00Z"/>
          <w:rFonts w:asciiTheme="minorHAnsi" w:hAnsiTheme="minorHAnsi" w:cstheme="minorHAnsi"/>
          <w:bCs/>
          <w:sz w:val="20"/>
          <w:szCs w:val="20"/>
        </w:rPr>
      </w:pPr>
      <w:ins w:id="721" w:author="OLTRE" w:date="2024-07-03T14:53:00Z">
        <w:r w:rsidRPr="003E5E66">
          <w:rPr>
            <w:rFonts w:asciiTheme="minorHAnsi" w:hAnsiTheme="minorHAnsi" w:cstheme="minorHAnsi"/>
            <w:bCs/>
            <w:sz w:val="20"/>
            <w:szCs w:val="20"/>
          </w:rPr>
          <w:t>penggabungan, konsolidasi, pengalihan saham atau transaksi serupa lainnya dengan pihak lain mana pun yang mengakibatkan pemegang saham, segera sebelum transaksi, memiliki secara langsung atau tidak langsung, 50% atau kurang dari 50% hak suara dalam Perseroan atau pihak yang menerima penggabungan, sebagaimana berlaku, segera setelah penyelesaian transaksi;</w:t>
        </w:r>
      </w:ins>
    </w:p>
    <w:p w14:paraId="239C58A2" w14:textId="77777777" w:rsidR="00BF2B09" w:rsidRPr="003E5E66" w:rsidRDefault="00BF2B09" w:rsidP="003E5E66">
      <w:pPr>
        <w:pStyle w:val="ListParagraph"/>
        <w:numPr>
          <w:ilvl w:val="0"/>
          <w:numId w:val="30"/>
        </w:numPr>
        <w:ind w:left="1418" w:hanging="425"/>
        <w:jc w:val="both"/>
        <w:rPr>
          <w:ins w:id="722" w:author="OLTRE" w:date="2024-07-03T14:53:00Z"/>
          <w:rFonts w:asciiTheme="minorHAnsi" w:hAnsiTheme="minorHAnsi" w:cstheme="minorHAnsi"/>
          <w:bCs/>
          <w:sz w:val="20"/>
          <w:szCs w:val="20"/>
        </w:rPr>
      </w:pPr>
      <w:ins w:id="723" w:author="OLTRE" w:date="2024-07-03T14:53:00Z">
        <w:r w:rsidRPr="003E5E66">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ins>
    </w:p>
    <w:p w14:paraId="400113E6" w14:textId="76AE7034" w:rsidR="00BF2B09" w:rsidRPr="003E5E66" w:rsidRDefault="00BF2B09" w:rsidP="003E5E66">
      <w:pPr>
        <w:pStyle w:val="ListParagraph"/>
        <w:numPr>
          <w:ilvl w:val="0"/>
          <w:numId w:val="30"/>
        </w:numPr>
        <w:spacing w:after="0"/>
        <w:ind w:left="1418" w:hanging="425"/>
        <w:jc w:val="both"/>
        <w:rPr>
          <w:ins w:id="724" w:author="OLTRE" w:date="2024-07-03T14:53:00Z"/>
          <w:rFonts w:asciiTheme="minorHAnsi" w:hAnsiTheme="minorHAnsi" w:cstheme="minorHAnsi"/>
          <w:bCs/>
          <w:sz w:val="20"/>
          <w:szCs w:val="20"/>
        </w:rPr>
      </w:pPr>
      <w:ins w:id="725" w:author="OLTRE" w:date="2024-07-03T14:53:00Z">
        <w:r w:rsidRPr="003E5E66">
          <w:rPr>
            <w:rFonts w:asciiTheme="minorHAnsi" w:hAnsiTheme="minorHAnsi" w:cstheme="minorHAnsi"/>
            <w:bCs/>
            <w:sz w:val="20"/>
            <w:szCs w:val="20"/>
          </w:rPr>
          <w:t>setiap penambahan atau pengurangan jumlah Saham Preferen dalam Perseroan</w:t>
        </w:r>
        <w:r w:rsidR="006C040C">
          <w:rPr>
            <w:rFonts w:ascii="Palatino Linotype" w:hAnsi="Palatino Linotype"/>
            <w:sz w:val="20"/>
            <w:szCs w:val="20"/>
          </w:rPr>
          <w:t>.</w:t>
        </w:r>
        <w:r w:rsidR="00753283">
          <w:rPr>
            <w:rFonts w:ascii="Palatino Linotype" w:hAnsi="Palatino Linotype"/>
            <w:sz w:val="20"/>
            <w:szCs w:val="20"/>
          </w:rPr>
          <w:t xml:space="preserve"> </w:t>
        </w:r>
      </w:ins>
    </w:p>
    <w:p w14:paraId="24B33998" w14:textId="77777777" w:rsidR="006C040C" w:rsidRPr="00E1729A" w:rsidRDefault="006C040C" w:rsidP="003E5E66">
      <w:pPr>
        <w:spacing w:line="276" w:lineRule="auto"/>
        <w:ind w:left="567"/>
        <w:jc w:val="both"/>
        <w:rPr>
          <w:ins w:id="726" w:author="OLTRE" w:date="2024-07-03T14:53:00Z"/>
          <w:rFonts w:asciiTheme="minorHAnsi" w:hAnsiTheme="minorHAnsi" w:cstheme="minorHAnsi"/>
          <w:sz w:val="20"/>
          <w:szCs w:val="20"/>
          <w:lang w:val="id-ID"/>
        </w:rPr>
      </w:pPr>
    </w:p>
    <w:p w14:paraId="06923875" w14:textId="52D17287" w:rsidR="005A670F" w:rsidRPr="00E1729A" w:rsidRDefault="00A1581E" w:rsidP="00E1729A">
      <w:pPr>
        <w:spacing w:line="276" w:lineRule="auto"/>
        <w:jc w:val="both"/>
        <w:rPr>
          <w:ins w:id="727" w:author="OLTRE" w:date="2024-07-03T14:53:00Z"/>
          <w:rFonts w:asciiTheme="minorHAnsi" w:hAnsiTheme="minorHAnsi" w:cstheme="minorHAnsi"/>
          <w:b/>
          <w:sz w:val="20"/>
          <w:szCs w:val="20"/>
          <w:u w:val="single"/>
          <w:lang w:val="id-ID"/>
        </w:rPr>
      </w:pPr>
      <w:ins w:id="728" w:author="OLTRE" w:date="2024-07-03T14:53:00Z">
        <w:r w:rsidRPr="003E5E66">
          <w:rPr>
            <w:rFonts w:asciiTheme="minorHAnsi" w:hAnsiTheme="minorHAnsi" w:cstheme="minorHAnsi"/>
            <w:b/>
            <w:sz w:val="20"/>
            <w:szCs w:val="20"/>
            <w:u w:val="single"/>
            <w:lang w:val="id-ID"/>
          </w:rPr>
          <w:t>KE</w:t>
        </w:r>
        <w:r w:rsidR="0036026A">
          <w:rPr>
            <w:rFonts w:asciiTheme="minorHAnsi" w:hAnsiTheme="minorHAnsi" w:cstheme="minorHAnsi"/>
            <w:b/>
            <w:sz w:val="20"/>
            <w:szCs w:val="20"/>
            <w:u w:val="single"/>
            <w:lang w:val="id-ID"/>
          </w:rPr>
          <w:t>DELAPAN</w:t>
        </w:r>
        <w:r w:rsidR="005A670F" w:rsidRPr="00E1729A">
          <w:rPr>
            <w:rFonts w:asciiTheme="minorHAnsi" w:hAnsiTheme="minorHAnsi" w:cstheme="minorHAnsi"/>
            <w:b/>
            <w:sz w:val="20"/>
            <w:szCs w:val="20"/>
            <w:u w:val="single"/>
            <w:lang w:val="id-ID"/>
          </w:rPr>
          <w:t>:</w:t>
        </w:r>
      </w:ins>
    </w:p>
    <w:p w14:paraId="3D7951CC" w14:textId="584CE310" w:rsidR="0043430F" w:rsidRPr="00E1729A" w:rsidRDefault="0043430F" w:rsidP="00E1729A">
      <w:pPr>
        <w:spacing w:line="276" w:lineRule="auto"/>
        <w:jc w:val="both"/>
        <w:rPr>
          <w:ins w:id="729" w:author="OLTRE" w:date="2024-07-03T14:53:00Z"/>
          <w:rFonts w:asciiTheme="minorHAnsi" w:hAnsiTheme="minorHAnsi" w:cstheme="minorHAnsi"/>
          <w:b/>
          <w:sz w:val="20"/>
          <w:szCs w:val="20"/>
          <w:u w:val="single"/>
          <w:lang w:val="id-ID"/>
        </w:rPr>
      </w:pPr>
      <w:ins w:id="730" w:author="OLTRE" w:date="2024-07-03T14:53:00Z">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ayat</w:t>
        </w:r>
        <w:r w:rsidRPr="003E5E66">
          <w:rPr>
            <w:rFonts w:asciiTheme="minorHAnsi" w:hAnsiTheme="minorHAnsi" w:cstheme="minorHAnsi"/>
            <w:sz w:val="20"/>
            <w:szCs w:val="20"/>
            <w:lang w:val="id-ID"/>
          </w:rPr>
          <w:t xml:space="preserve"> 1</w:t>
        </w:r>
        <w:r w:rsidRPr="00E1729A">
          <w:rPr>
            <w:rFonts w:asciiTheme="minorHAnsi" w:hAnsiTheme="minorHAnsi" w:cstheme="minorHAnsi"/>
            <w:sz w:val="20"/>
            <w:szCs w:val="20"/>
            <w:lang w:val="id-ID"/>
          </w:rPr>
          <w:t xml:space="preserve"> Anggaran Dasar, sehingga untuk selanjutnya berbunyi sebagai berikut:</w:t>
        </w:r>
      </w:ins>
    </w:p>
    <w:p w14:paraId="0C7DD127" w14:textId="77777777" w:rsidR="0043430F" w:rsidRPr="00E1729A" w:rsidRDefault="0043430F" w:rsidP="00E1729A">
      <w:pPr>
        <w:spacing w:line="276" w:lineRule="auto"/>
        <w:jc w:val="both"/>
        <w:rPr>
          <w:ins w:id="731" w:author="OLTRE" w:date="2024-07-03T14:53:00Z"/>
          <w:rFonts w:asciiTheme="minorHAnsi" w:hAnsiTheme="minorHAnsi" w:cstheme="minorHAnsi"/>
          <w:b/>
          <w:sz w:val="20"/>
          <w:szCs w:val="20"/>
          <w:u w:val="single"/>
          <w:lang w:val="id-ID"/>
        </w:rPr>
      </w:pPr>
    </w:p>
    <w:p w14:paraId="2CCA7116" w14:textId="116ECA64" w:rsidR="0043430F" w:rsidRPr="003E5E66" w:rsidRDefault="0043430F" w:rsidP="003E5E66">
      <w:pPr>
        <w:pStyle w:val="ListParagraph"/>
        <w:numPr>
          <w:ilvl w:val="0"/>
          <w:numId w:val="23"/>
        </w:numPr>
        <w:ind w:left="567" w:hanging="567"/>
        <w:jc w:val="both"/>
        <w:rPr>
          <w:ins w:id="732" w:author="OLTRE" w:date="2024-07-03T14:53:00Z"/>
          <w:rFonts w:asciiTheme="minorHAnsi" w:hAnsiTheme="minorHAnsi" w:cstheme="minorHAnsi"/>
          <w:bCs/>
          <w:sz w:val="20"/>
          <w:szCs w:val="20"/>
        </w:rPr>
      </w:pPr>
      <w:ins w:id="733" w:author="OLTRE" w:date="2024-07-03T14:53:00Z">
        <w:r w:rsidRPr="003E5E66">
          <w:rPr>
            <w:rFonts w:asciiTheme="minorHAnsi" w:hAnsiTheme="minorHAnsi" w:cstheme="minorHAnsi"/>
            <w:bCs/>
            <w:sz w:val="20"/>
            <w:szCs w:val="20"/>
          </w:rPr>
          <w:t>Perseroan diurus dan dipimpin oleh sebanyak-banyaknya 3 (tiga) direktur, yang di antaranya diangkat sebagai Direktur Utama.</w:t>
        </w:r>
      </w:ins>
    </w:p>
    <w:p w14:paraId="3884DD98" w14:textId="77777777" w:rsidR="0011598B" w:rsidRDefault="0011598B" w:rsidP="00E1729A">
      <w:pPr>
        <w:spacing w:line="276" w:lineRule="auto"/>
        <w:jc w:val="both"/>
        <w:rPr>
          <w:ins w:id="734" w:author="OLTRE" w:date="2024-07-03T14:58:00Z"/>
          <w:rFonts w:asciiTheme="minorHAnsi" w:hAnsiTheme="minorHAnsi" w:cstheme="minorHAnsi"/>
          <w:b/>
          <w:sz w:val="20"/>
          <w:szCs w:val="20"/>
          <w:u w:val="single"/>
          <w:lang w:val="id-ID"/>
        </w:rPr>
      </w:pPr>
    </w:p>
    <w:p w14:paraId="42E5BE48" w14:textId="4DD326D0" w:rsidR="0043430F" w:rsidRPr="00B11665" w:rsidRDefault="0042023F" w:rsidP="00E1729A">
      <w:pPr>
        <w:spacing w:line="276" w:lineRule="auto"/>
        <w:jc w:val="both"/>
        <w:rPr>
          <w:ins w:id="735" w:author="OLTRE" w:date="2024-07-03T14:53:00Z"/>
          <w:rFonts w:asciiTheme="minorHAnsi" w:hAnsiTheme="minorHAnsi" w:cstheme="minorHAnsi"/>
          <w:b/>
          <w:sz w:val="20"/>
          <w:szCs w:val="20"/>
          <w:u w:val="single"/>
          <w:lang w:val="id-ID"/>
        </w:rPr>
      </w:pPr>
      <w:ins w:id="736" w:author="OLTRE" w:date="2024-07-03T14:53:00Z">
        <w:r>
          <w:rPr>
            <w:rFonts w:asciiTheme="minorHAnsi" w:hAnsiTheme="minorHAnsi" w:cstheme="minorHAnsi"/>
            <w:b/>
            <w:sz w:val="20"/>
            <w:szCs w:val="20"/>
            <w:u w:val="single"/>
            <w:lang w:val="id-ID"/>
          </w:rPr>
          <w:t>KESEMBILAN</w:t>
        </w:r>
        <w:r w:rsidR="00D662C0" w:rsidRPr="003E5E66">
          <w:rPr>
            <w:rFonts w:asciiTheme="minorHAnsi" w:hAnsiTheme="minorHAnsi" w:cstheme="minorHAnsi"/>
            <w:b/>
            <w:sz w:val="20"/>
            <w:szCs w:val="20"/>
            <w:u w:val="single"/>
            <w:lang w:val="id-ID"/>
          </w:rPr>
          <w:t>:</w:t>
        </w:r>
      </w:ins>
    </w:p>
    <w:p w14:paraId="7C524CDD" w14:textId="618588D7" w:rsidR="00FE37FD" w:rsidRPr="003E5E66" w:rsidRDefault="00CC26E8" w:rsidP="003E5E66">
      <w:pPr>
        <w:spacing w:line="276" w:lineRule="auto"/>
        <w:jc w:val="both"/>
        <w:rPr>
          <w:ins w:id="737" w:author="OLTRE" w:date="2024-07-03T14:53:00Z"/>
          <w:rFonts w:asciiTheme="minorHAnsi" w:hAnsiTheme="minorHAnsi" w:cstheme="minorHAnsi"/>
          <w:sz w:val="20"/>
          <w:szCs w:val="20"/>
          <w:lang w:val="id-ID"/>
        </w:rPr>
      </w:pPr>
      <w:ins w:id="738" w:author="OLTRE" w:date="2024-07-03T14:53:00Z">
        <w:r w:rsidRPr="00B11665">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2</w:t>
        </w:r>
        <w:r w:rsidRPr="00B11665">
          <w:rPr>
            <w:rFonts w:asciiTheme="minorHAnsi" w:hAnsiTheme="minorHAnsi" w:cstheme="minorHAnsi"/>
            <w:sz w:val="20"/>
            <w:szCs w:val="20"/>
            <w:lang w:val="id-ID"/>
          </w:rPr>
          <w:t xml:space="preserve"> </w:t>
        </w:r>
        <w:r w:rsidR="005C6995">
          <w:rPr>
            <w:rFonts w:asciiTheme="minorHAnsi" w:hAnsiTheme="minorHAnsi" w:cstheme="minorHAnsi"/>
            <w:sz w:val="20"/>
            <w:szCs w:val="20"/>
            <w:lang w:val="id-ID"/>
          </w:rPr>
          <w:t xml:space="preserve">ayat 1 </w:t>
        </w:r>
        <w:r w:rsidRPr="00B11665">
          <w:rPr>
            <w:rFonts w:asciiTheme="minorHAnsi" w:hAnsiTheme="minorHAnsi" w:cstheme="minorHAnsi"/>
            <w:sz w:val="20"/>
            <w:szCs w:val="20"/>
            <w:lang w:val="id-ID"/>
          </w:rPr>
          <w:t>Anggaran Dasar, sehingga untuk selanjutnya berbunyi sebagai berikut:</w:t>
        </w:r>
      </w:ins>
    </w:p>
    <w:p w14:paraId="2A9A27BF" w14:textId="5B9D27CC" w:rsidR="00A82DC3" w:rsidRDefault="00A82DC3" w:rsidP="00E1729A">
      <w:pPr>
        <w:pStyle w:val="ListParagraph"/>
        <w:numPr>
          <w:ilvl w:val="0"/>
          <w:numId w:val="27"/>
        </w:numPr>
        <w:ind w:left="567" w:hanging="567"/>
        <w:jc w:val="both"/>
        <w:rPr>
          <w:ins w:id="739" w:author="OLTRE" w:date="2024-07-03T14:53:00Z"/>
          <w:rFonts w:asciiTheme="minorHAnsi" w:hAnsiTheme="minorHAnsi" w:cstheme="minorHAnsi"/>
          <w:bCs/>
          <w:sz w:val="20"/>
          <w:szCs w:val="20"/>
        </w:rPr>
      </w:pPr>
      <w:ins w:id="740" w:author="OLTRE" w:date="2024-07-03T14:53:00Z">
        <w:r w:rsidRPr="003E5E66">
          <w:rPr>
            <w:rFonts w:asciiTheme="minorHAnsi" w:hAnsiTheme="minorHAnsi" w:cstheme="minorHAnsi"/>
            <w:bCs/>
            <w:sz w:val="20"/>
            <w:szCs w:val="20"/>
          </w:rPr>
          <w:t xml:space="preserve">Direksi berhak </w:t>
        </w:r>
        <w:r w:rsidR="007D207C" w:rsidRPr="003E5E66">
          <w:rPr>
            <w:rFonts w:asciiTheme="minorHAnsi" w:hAnsiTheme="minorHAnsi" w:cstheme="minorHAnsi"/>
            <w:bCs/>
            <w:sz w:val="20"/>
            <w:szCs w:val="20"/>
          </w:rPr>
          <w:t xml:space="preserve">mewakili Perseroan di dalam dan di luar pengadilan tentang </w:t>
        </w:r>
        <w:r w:rsidR="00327262" w:rsidRPr="003E5E66">
          <w:rPr>
            <w:rFonts w:asciiTheme="minorHAnsi" w:hAnsiTheme="minorHAnsi" w:cstheme="minorHAnsi"/>
            <w:bCs/>
            <w:sz w:val="20"/>
            <w:szCs w:val="20"/>
          </w:rPr>
          <w:t>segala hal dan dalam segala kejadian, mengikat Perseroan dengan pihak lain dan pihak lain dengan Perseroan, serta menjalankan segara tindakan, baik yang mengenai kepengurusan maupun kepemilikan, akan tetapi dengan pembatasan bahwa:</w:t>
        </w:r>
      </w:ins>
    </w:p>
    <w:p w14:paraId="25901544" w14:textId="4169DFAE" w:rsidR="00AB5180" w:rsidRPr="003E5E66" w:rsidRDefault="00AB5180">
      <w:pPr>
        <w:pStyle w:val="ListParagraph"/>
        <w:numPr>
          <w:ilvl w:val="0"/>
          <w:numId w:val="32"/>
        </w:numPr>
        <w:tabs>
          <w:tab w:val="left" w:pos="567"/>
        </w:tabs>
        <w:spacing w:after="0"/>
        <w:ind w:left="851"/>
        <w:jc w:val="both"/>
        <w:rPr>
          <w:rFonts w:asciiTheme="minorHAnsi" w:hAnsiTheme="minorHAnsi"/>
          <w:sz w:val="20"/>
        </w:rPr>
        <w:pPrChange w:id="741" w:author="OLTRE" w:date="2024-07-03T14:53:00Z">
          <w:pPr>
            <w:spacing w:line="276" w:lineRule="auto"/>
            <w:ind w:left="426"/>
            <w:jc w:val="both"/>
          </w:pPr>
        </w:pPrChange>
      </w:pPr>
      <w:ins w:id="742" w:author="OLTRE" w:date="2024-07-03T14:53:00Z">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arus</w:t>
        </w:r>
      </w:ins>
      <w:r w:rsidRPr="003E5E66">
        <w:rPr>
          <w:rFonts w:asciiTheme="minorHAnsi" w:hAnsiTheme="minorHAnsi"/>
          <w:sz w:val="20"/>
        </w:rPr>
        <w:t xml:space="preserve"> mendapatkan persetujuan </w:t>
      </w:r>
      <w:del w:id="743" w:author="OLTRE" w:date="2024-07-03T14:53:00Z">
        <w:r w:rsidR="005A670F" w:rsidRPr="00707976">
          <w:rPr>
            <w:rFonts w:asciiTheme="minorHAnsi" w:hAnsiTheme="minorHAnsi" w:cstheme="minorHAnsi"/>
            <w:sz w:val="20"/>
            <w:szCs w:val="20"/>
          </w:rPr>
          <w:delText>paling sedikit sedikitnya ¾ (tiga per empat) dari Pemegang Saham Preferen.</w:delText>
        </w:r>
      </w:del>
      <w:ins w:id="744" w:author="OLTRE" w:date="2024-07-03T14:53:00Z">
        <w:r>
          <w:rPr>
            <w:rFonts w:asciiTheme="minorHAnsi" w:hAnsiTheme="minorHAnsi" w:cstheme="minorHAnsi"/>
            <w:sz w:val="20"/>
            <w:szCs w:val="20"/>
          </w:rPr>
          <w:t xml:space="preserve">tertulis </w:t>
        </w:r>
        <w:r w:rsidR="00FE2487">
          <w:rPr>
            <w:rFonts w:asciiTheme="minorHAnsi" w:hAnsiTheme="minorHAnsi" w:cstheme="minorHAnsi"/>
            <w:sz w:val="20"/>
            <w:szCs w:val="20"/>
          </w:rPr>
          <w:t>terlebih dahulu</w:t>
        </w:r>
        <w:r>
          <w:rPr>
            <w:rFonts w:asciiTheme="minorHAnsi" w:hAnsiTheme="minorHAnsi" w:cstheme="minorHAnsi"/>
            <w:sz w:val="20"/>
            <w:szCs w:val="20"/>
          </w:rPr>
          <w:t xml:space="preserve"> dari Dewan Komisaris:</w:t>
        </w:r>
      </w:ins>
    </w:p>
    <w:p w14:paraId="15B6FC31" w14:textId="77777777" w:rsidR="005A670F" w:rsidRPr="00707976" w:rsidRDefault="005A670F" w:rsidP="005A670F">
      <w:pPr>
        <w:spacing w:line="276" w:lineRule="auto"/>
        <w:ind w:left="426"/>
        <w:jc w:val="both"/>
        <w:rPr>
          <w:del w:id="745" w:author="OLTRE" w:date="2024-07-03T14:53:00Z"/>
          <w:rFonts w:asciiTheme="minorHAnsi" w:hAnsiTheme="minorHAnsi" w:cstheme="minorHAnsi"/>
          <w:sz w:val="20"/>
          <w:szCs w:val="20"/>
          <w:lang w:val="id-ID"/>
        </w:rPr>
      </w:pPr>
    </w:p>
    <w:p w14:paraId="27F59F72" w14:textId="77777777" w:rsidR="005A670F" w:rsidRPr="00E1729A" w:rsidRDefault="00A1581E" w:rsidP="005A670F">
      <w:pPr>
        <w:spacing w:line="276" w:lineRule="auto"/>
        <w:jc w:val="both"/>
        <w:rPr>
          <w:moveFrom w:id="746" w:author="OLTRE" w:date="2024-07-03T14:53:00Z"/>
          <w:rFonts w:asciiTheme="minorHAnsi" w:hAnsiTheme="minorHAnsi" w:cstheme="minorHAnsi"/>
          <w:b/>
          <w:sz w:val="20"/>
          <w:szCs w:val="20"/>
          <w:u w:val="single"/>
          <w:lang w:val="id-ID"/>
        </w:rPr>
      </w:pPr>
      <w:moveFromRangeStart w:id="747" w:author="OLTRE" w:date="2024-07-03T14:53:00Z" w:name="move170910847"/>
      <w:moveFrom w:id="748" w:author="OLTRE" w:date="2024-07-03T14:53:00Z">
        <w:r w:rsidRPr="003E5E66">
          <w:rPr>
            <w:rFonts w:asciiTheme="minorHAnsi" w:hAnsiTheme="minorHAnsi" w:cstheme="minorHAnsi"/>
            <w:b/>
            <w:sz w:val="20"/>
            <w:szCs w:val="20"/>
            <w:u w:val="single"/>
            <w:lang w:val="id-ID"/>
          </w:rPr>
          <w:t>KE</w:t>
        </w:r>
        <w:r w:rsidR="00525FF3">
          <w:rPr>
            <w:rFonts w:asciiTheme="minorHAnsi" w:hAnsiTheme="minorHAnsi" w:cstheme="minorHAnsi"/>
            <w:b/>
            <w:sz w:val="20"/>
            <w:szCs w:val="20"/>
            <w:u w:val="single"/>
            <w:lang w:val="id-ID"/>
          </w:rPr>
          <w:t>TUJUH</w:t>
        </w:r>
        <w:r w:rsidR="005A670F" w:rsidRPr="00E1729A">
          <w:rPr>
            <w:rFonts w:asciiTheme="minorHAnsi" w:hAnsiTheme="minorHAnsi" w:cstheme="minorHAnsi"/>
            <w:b/>
            <w:sz w:val="20"/>
            <w:szCs w:val="20"/>
            <w:u w:val="single"/>
            <w:lang w:val="id-ID"/>
          </w:rPr>
          <w:t>:</w:t>
        </w:r>
      </w:moveFrom>
    </w:p>
    <w:moveFromRangeEnd w:id="747"/>
    <w:p w14:paraId="4BE0659D" w14:textId="30D4A56A" w:rsidR="00327262" w:rsidRPr="003E5E66" w:rsidRDefault="00912559" w:rsidP="003E5E66">
      <w:pPr>
        <w:pStyle w:val="ListParagraph"/>
        <w:numPr>
          <w:ilvl w:val="0"/>
          <w:numId w:val="28"/>
        </w:numPr>
        <w:ind w:left="1418" w:hanging="567"/>
        <w:jc w:val="both"/>
        <w:rPr>
          <w:ins w:id="749" w:author="OLTRE" w:date="2024-07-03T14:53:00Z"/>
          <w:rFonts w:asciiTheme="minorHAnsi" w:hAnsiTheme="minorHAnsi" w:cstheme="minorHAnsi"/>
          <w:bCs/>
          <w:sz w:val="20"/>
          <w:szCs w:val="20"/>
        </w:rPr>
      </w:pPr>
      <w:ins w:id="750" w:author="OLTRE" w:date="2024-07-03T14:53:00Z">
        <w:r>
          <w:rPr>
            <w:rFonts w:asciiTheme="minorHAnsi" w:hAnsiTheme="minorHAnsi" w:cstheme="minorHAnsi"/>
            <w:bCs/>
            <w:sz w:val="20"/>
            <w:szCs w:val="20"/>
          </w:rPr>
          <w:t>m</w:t>
        </w:r>
        <w:r w:rsidR="00327262" w:rsidRPr="003E5E66">
          <w:rPr>
            <w:rFonts w:asciiTheme="minorHAnsi" w:hAnsiTheme="minorHAnsi" w:cstheme="minorHAnsi"/>
            <w:bCs/>
            <w:sz w:val="20"/>
            <w:szCs w:val="20"/>
          </w:rPr>
          <w:t>eminjam atau meminjamkan uang atas nama Perseroan (tidak termasuk mengambil uang</w:t>
        </w:r>
        <w:r w:rsidR="00FE37FD" w:rsidRPr="003E5E66">
          <w:rPr>
            <w:rFonts w:asciiTheme="minorHAnsi" w:hAnsiTheme="minorHAnsi" w:cstheme="minorHAnsi"/>
            <w:bCs/>
            <w:sz w:val="20"/>
            <w:szCs w:val="20"/>
          </w:rPr>
          <w:t xml:space="preserve"> Perseroan yang disimpan di Bank;</w:t>
        </w:r>
      </w:ins>
    </w:p>
    <w:p w14:paraId="1F6C1891" w14:textId="5069AD00" w:rsidR="00FE37FD" w:rsidRPr="003E5E66" w:rsidRDefault="00912559" w:rsidP="003E5E66">
      <w:pPr>
        <w:pStyle w:val="ListParagraph"/>
        <w:numPr>
          <w:ilvl w:val="0"/>
          <w:numId w:val="28"/>
        </w:numPr>
        <w:ind w:left="1418" w:hanging="567"/>
        <w:jc w:val="both"/>
        <w:rPr>
          <w:ins w:id="751" w:author="OLTRE" w:date="2024-07-03T14:53:00Z"/>
          <w:rFonts w:asciiTheme="minorHAnsi" w:hAnsiTheme="minorHAnsi" w:cstheme="minorHAnsi"/>
          <w:bCs/>
          <w:sz w:val="20"/>
          <w:szCs w:val="20"/>
        </w:rPr>
      </w:pPr>
      <w:ins w:id="752" w:author="OLTRE" w:date="2024-07-03T14:53:00Z">
        <w:r>
          <w:rPr>
            <w:rFonts w:asciiTheme="minorHAnsi" w:hAnsiTheme="minorHAnsi" w:cstheme="minorHAnsi"/>
            <w:bCs/>
            <w:sz w:val="20"/>
            <w:szCs w:val="20"/>
          </w:rPr>
          <w:t>m</w:t>
        </w:r>
        <w:r w:rsidR="00FE37FD" w:rsidRPr="003E5E66">
          <w:rPr>
            <w:rFonts w:asciiTheme="minorHAnsi" w:hAnsiTheme="minorHAnsi" w:cstheme="minorHAnsi"/>
            <w:bCs/>
            <w:sz w:val="20"/>
            <w:szCs w:val="20"/>
          </w:rPr>
          <w:t>endirikan suatu usaha baru atau turut serta pada perusahaan lain baik di dalam maupun di luar negeri;</w:t>
        </w:r>
      </w:ins>
    </w:p>
    <w:p w14:paraId="749E0574" w14:textId="48F70B56" w:rsidR="00FE37FD" w:rsidRPr="003E5E66" w:rsidRDefault="00912559" w:rsidP="003E5E66">
      <w:pPr>
        <w:pStyle w:val="ListParagraph"/>
        <w:numPr>
          <w:ilvl w:val="0"/>
          <w:numId w:val="28"/>
        </w:numPr>
        <w:ind w:left="1418" w:hanging="567"/>
        <w:jc w:val="both"/>
        <w:rPr>
          <w:ins w:id="753" w:author="OLTRE" w:date="2024-07-03T14:53:00Z"/>
          <w:rFonts w:asciiTheme="minorHAnsi" w:hAnsiTheme="minorHAnsi" w:cstheme="minorHAnsi"/>
          <w:bCs/>
          <w:sz w:val="20"/>
          <w:szCs w:val="20"/>
        </w:rPr>
      </w:pPr>
      <w:ins w:id="754" w:author="OLTRE" w:date="2024-07-03T14:53:00Z">
        <w:r>
          <w:rPr>
            <w:rFonts w:asciiTheme="minorHAnsi" w:hAnsiTheme="minorHAnsi" w:cstheme="minorHAnsi"/>
            <w:bCs/>
            <w:sz w:val="20"/>
            <w:szCs w:val="20"/>
          </w:rPr>
          <w:t>m</w:t>
        </w:r>
        <w:r w:rsidR="00FE37FD" w:rsidRPr="003E5E66">
          <w:rPr>
            <w:rFonts w:asciiTheme="minorHAnsi" w:hAnsiTheme="minorHAnsi" w:cstheme="minorHAnsi"/>
            <w:bCs/>
            <w:sz w:val="20"/>
            <w:szCs w:val="20"/>
          </w:rPr>
          <w:t>endapatkan/membeli/memperoleh dan/atau melepaskan/menjual/mengalihkan dan/atau menyewakan dan/atau menggadaikan (menjadikan jaminan) baik barang bergerak maupun barang tidak bergerak, termasuk hak-hak atas tanah/bangunan milik Perseroan;</w:t>
        </w:r>
        <w:r w:rsidR="00A079FE" w:rsidRPr="003E5E66">
          <w:rPr>
            <w:rFonts w:asciiTheme="minorHAnsi" w:hAnsiTheme="minorHAnsi" w:cstheme="minorHAnsi"/>
            <w:bCs/>
            <w:sz w:val="20"/>
            <w:szCs w:val="20"/>
          </w:rPr>
          <w:t xml:space="preserve"> dan</w:t>
        </w:r>
      </w:ins>
    </w:p>
    <w:p w14:paraId="54BC4E49" w14:textId="261A5429" w:rsidR="00FE37FD" w:rsidRPr="003E5E66" w:rsidRDefault="00912559" w:rsidP="003E5E66">
      <w:pPr>
        <w:pStyle w:val="ListParagraph"/>
        <w:numPr>
          <w:ilvl w:val="0"/>
          <w:numId w:val="28"/>
        </w:numPr>
        <w:spacing w:after="0"/>
        <w:ind w:left="1418" w:hanging="567"/>
        <w:jc w:val="both"/>
        <w:rPr>
          <w:ins w:id="755" w:author="OLTRE" w:date="2024-07-03T14:53:00Z"/>
          <w:rFonts w:asciiTheme="minorHAnsi" w:hAnsiTheme="minorHAnsi" w:cstheme="minorHAnsi"/>
          <w:bCs/>
          <w:sz w:val="20"/>
          <w:szCs w:val="20"/>
        </w:rPr>
      </w:pPr>
      <w:ins w:id="756" w:author="OLTRE" w:date="2024-07-03T14:53:00Z">
        <w:r>
          <w:rPr>
            <w:rFonts w:asciiTheme="minorHAnsi" w:hAnsiTheme="minorHAnsi" w:cstheme="minorHAnsi"/>
            <w:bCs/>
            <w:sz w:val="20"/>
            <w:szCs w:val="20"/>
          </w:rPr>
          <w:t>m</w:t>
        </w:r>
        <w:r w:rsidR="00FE37FD" w:rsidRPr="003E5E66">
          <w:rPr>
            <w:rFonts w:asciiTheme="minorHAnsi" w:hAnsiTheme="minorHAnsi" w:cstheme="minorHAnsi"/>
            <w:bCs/>
            <w:sz w:val="20"/>
            <w:szCs w:val="20"/>
          </w:rPr>
          <w:t>engikat Perseroan sebagai penjamin</w:t>
        </w:r>
        <w:r w:rsidR="00AB5180">
          <w:rPr>
            <w:rFonts w:asciiTheme="minorHAnsi" w:hAnsiTheme="minorHAnsi" w:cstheme="minorHAnsi"/>
            <w:bCs/>
            <w:sz w:val="20"/>
            <w:szCs w:val="20"/>
          </w:rPr>
          <w:t>;</w:t>
        </w:r>
      </w:ins>
    </w:p>
    <w:p w14:paraId="29BD912F" w14:textId="052EE35C" w:rsidR="00DD57CD" w:rsidRPr="00BD33ED" w:rsidRDefault="00DD57CD" w:rsidP="003E5E66">
      <w:pPr>
        <w:pStyle w:val="ListParagraph"/>
        <w:numPr>
          <w:ilvl w:val="0"/>
          <w:numId w:val="32"/>
        </w:numPr>
        <w:tabs>
          <w:tab w:val="left" w:pos="567"/>
        </w:tabs>
        <w:spacing w:after="0"/>
        <w:ind w:left="851"/>
        <w:jc w:val="both"/>
        <w:rPr>
          <w:ins w:id="757" w:author="OLTRE" w:date="2024-07-03T14:53:00Z"/>
          <w:rFonts w:asciiTheme="minorHAnsi" w:hAnsiTheme="minorHAnsi" w:cstheme="minorHAnsi"/>
          <w:sz w:val="20"/>
          <w:szCs w:val="20"/>
        </w:rPr>
      </w:pPr>
      <w:ins w:id="758" w:author="OLTRE" w:date="2024-07-03T14:53:00Z">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sidR="005072A2">
          <w:rPr>
            <w:rFonts w:asciiTheme="minorHAnsi" w:hAnsiTheme="minorHAnsi" w:cstheme="minorHAnsi"/>
            <w:sz w:val="20"/>
            <w:szCs w:val="20"/>
          </w:rPr>
          <w:t xml:space="preserve">tertulis </w:t>
        </w:r>
        <w:r w:rsidR="0059397F">
          <w:rPr>
            <w:rFonts w:asciiTheme="minorHAnsi" w:hAnsiTheme="minorHAnsi" w:cstheme="minorHAnsi"/>
            <w:sz w:val="20"/>
            <w:szCs w:val="20"/>
          </w:rPr>
          <w:t>terlebih dahulu</w:t>
        </w:r>
        <w:r w:rsidR="005072A2">
          <w:rPr>
            <w:rFonts w:asciiTheme="minorHAnsi" w:hAnsiTheme="minorHAnsi" w:cstheme="minorHAnsi"/>
            <w:sz w:val="20"/>
            <w:szCs w:val="20"/>
          </w:rPr>
          <w:t xml:space="preserve"> dari </w:t>
        </w:r>
        <w:r w:rsidRPr="00BD33ED">
          <w:rPr>
            <w:rFonts w:asciiTheme="minorHAnsi" w:hAnsiTheme="minorHAnsi" w:cstheme="minorHAnsi"/>
            <w:sz w:val="20"/>
            <w:szCs w:val="20"/>
          </w:rPr>
          <w:t>setidaknya</w:t>
        </w:r>
        <w:r w:rsidRPr="00E1729A">
          <w:rPr>
            <w:rFonts w:asciiTheme="minorHAnsi" w:hAnsiTheme="minorHAnsi"/>
            <w:sz w:val="20"/>
          </w:rPr>
          <w:t xml:space="preserve"> </w:t>
        </w:r>
        <w:r w:rsidRPr="00E1729A">
          <w:rPr>
            <w:rFonts w:asciiTheme="minorHAnsi" w:hAnsiTheme="minorHAnsi" w:cstheme="minorHAnsi"/>
            <w:sz w:val="20"/>
            <w:szCs w:val="20"/>
          </w:rPr>
          <w:t xml:space="preserve">¾ (tiga per empat) dari </w:t>
        </w:r>
        <w:r w:rsidRPr="00BD33ED">
          <w:rPr>
            <w:rFonts w:asciiTheme="minorHAnsi" w:hAnsiTheme="minorHAnsi" w:cstheme="minorHAnsi"/>
            <w:sz w:val="20"/>
            <w:szCs w:val="20"/>
          </w:rPr>
          <w:t xml:space="preserve">para </w:t>
        </w:r>
        <w:r w:rsidRPr="00E1729A">
          <w:rPr>
            <w:rFonts w:asciiTheme="minorHAnsi" w:hAnsiTheme="minorHAnsi" w:cstheme="minorHAnsi"/>
            <w:sz w:val="20"/>
            <w:szCs w:val="20"/>
          </w:rPr>
          <w:t>Pemegang Saham Preferen</w:t>
        </w:r>
        <w:r w:rsid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yang permintaan persetujuannya harus dilakukan sesuai dengan tata waktu yang ditentukan dalam Perjanjian Pemegang Saham</w:t>
        </w:r>
        <w:r w:rsidRPr="00BD33ED">
          <w:rPr>
            <w:rFonts w:asciiTheme="minorHAnsi" w:hAnsiTheme="minorHAnsi" w:cstheme="minorHAnsi"/>
            <w:sz w:val="20"/>
            <w:szCs w:val="20"/>
          </w:rPr>
          <w:t>:</w:t>
        </w:r>
      </w:ins>
    </w:p>
    <w:p w14:paraId="58555388" w14:textId="77777777" w:rsidR="00876186" w:rsidRPr="00BD33ED" w:rsidRDefault="00876186" w:rsidP="003E5E66">
      <w:pPr>
        <w:pStyle w:val="ListParagraph"/>
        <w:numPr>
          <w:ilvl w:val="0"/>
          <w:numId w:val="35"/>
        </w:numPr>
        <w:spacing w:after="0"/>
        <w:ind w:left="1418" w:hanging="567"/>
        <w:jc w:val="both"/>
        <w:rPr>
          <w:ins w:id="759" w:author="OLTRE" w:date="2024-07-03T14:53:00Z"/>
          <w:rFonts w:asciiTheme="minorHAnsi" w:hAnsiTheme="minorHAnsi" w:cstheme="minorHAnsi"/>
          <w:sz w:val="20"/>
          <w:szCs w:val="20"/>
        </w:rPr>
      </w:pPr>
      <w:ins w:id="760" w:author="OLTRE" w:date="2024-07-03T14:53:00Z">
        <w:r w:rsidRPr="003E5E66">
          <w:rPr>
            <w:rFonts w:asciiTheme="minorHAnsi" w:hAnsiTheme="minorHAnsi" w:cstheme="minorHAnsi"/>
            <w:bCs/>
            <w:sz w:val="20"/>
            <w:szCs w:val="20"/>
          </w:rPr>
          <w:t>penggabungan</w:t>
        </w:r>
        <w:r w:rsidRPr="00BD33ED">
          <w:rPr>
            <w:color w:val="000000"/>
            <w:sz w:val="20"/>
          </w:rPr>
          <w:t xml:space="preserve"> atau konsolidasi Perseroan dengan pihak ketiga, pengalihan atau pemindahan kepengurusan Perseroan kepada setiap pihak ketiga, pertukaran saham, pengalihan saham, </w:t>
        </w:r>
        <w:r w:rsidRPr="00BD33ED">
          <w:rPr>
            <w:color w:val="000000"/>
            <w:sz w:val="20"/>
          </w:rPr>
          <w:lastRenderedPageBreak/>
          <w:t xml:space="preserve">pemisahan </w:t>
        </w:r>
        <w:r w:rsidRPr="001B54E9">
          <w:rPr>
            <w:color w:val="000000"/>
            <w:sz w:val="20"/>
            <w:lang w:val="en-US"/>
          </w:rPr>
          <w:t>Perseroan</w:t>
        </w:r>
        <w:r w:rsidRPr="00BD33ED">
          <w:rPr>
            <w:color w:val="000000"/>
            <w:sz w:val="20"/>
          </w:rPr>
          <w:t>, aliansi modal, atau setiap perubahan penting lainnya dalam organisasi atau kepengurusan Perseroan atau perubahan struktur dari grup perusahaan Perseroan;</w:t>
        </w:r>
      </w:ins>
    </w:p>
    <w:p w14:paraId="5C725B5A" w14:textId="77777777" w:rsidR="00876186" w:rsidRPr="0008497A" w:rsidRDefault="00876186" w:rsidP="003E5E66">
      <w:pPr>
        <w:pStyle w:val="ListParagraph"/>
        <w:numPr>
          <w:ilvl w:val="0"/>
          <w:numId w:val="35"/>
        </w:numPr>
        <w:spacing w:after="0"/>
        <w:ind w:left="1418" w:hanging="567"/>
        <w:jc w:val="both"/>
        <w:rPr>
          <w:ins w:id="761" w:author="OLTRE" w:date="2024-07-03T14:53:00Z"/>
          <w:rFonts w:asciiTheme="minorHAnsi" w:hAnsiTheme="minorHAnsi" w:cstheme="minorHAnsi"/>
          <w:sz w:val="20"/>
          <w:szCs w:val="20"/>
        </w:rPr>
      </w:pPr>
      <w:ins w:id="762" w:author="OLTRE" w:date="2024-07-03T14:53:00Z">
        <w:r w:rsidRPr="003E5E66">
          <w:rPr>
            <w:rFonts w:asciiTheme="minorHAnsi" w:hAnsiTheme="minorHAnsi" w:cstheme="minorHAnsi"/>
            <w:bCs/>
            <w:sz w:val="20"/>
            <w:szCs w:val="20"/>
          </w:rPr>
          <w:t>likuidasi</w:t>
        </w:r>
        <w:r w:rsidRPr="00BD33ED">
          <w:rPr>
            <w:color w:val="000000"/>
            <w:sz w:val="20"/>
          </w:rPr>
          <w:t xml:space="preserve">, pembubaran atau </w:t>
        </w:r>
        <w:r w:rsidRPr="0008497A">
          <w:rPr>
            <w:color w:val="000000"/>
            <w:sz w:val="20"/>
          </w:rPr>
          <w:t>penutupan Perseroan, Penundaan Kewajiban Pembayaran Utang, penghentian sementara kegiatan usaha, atau pengajuan dimulainya acara kepailitan;</w:t>
        </w:r>
      </w:ins>
    </w:p>
    <w:p w14:paraId="2A276875" w14:textId="77777777" w:rsidR="00876186" w:rsidRPr="0008497A" w:rsidRDefault="00876186" w:rsidP="003E5E66">
      <w:pPr>
        <w:pStyle w:val="ListParagraph"/>
        <w:numPr>
          <w:ilvl w:val="0"/>
          <w:numId w:val="35"/>
        </w:numPr>
        <w:spacing w:after="0"/>
        <w:ind w:left="1418" w:hanging="567"/>
        <w:jc w:val="both"/>
        <w:rPr>
          <w:ins w:id="763" w:author="OLTRE" w:date="2024-07-03T14:53:00Z"/>
          <w:rFonts w:asciiTheme="minorHAnsi" w:hAnsiTheme="minorHAnsi" w:cstheme="minorHAnsi"/>
          <w:sz w:val="20"/>
          <w:szCs w:val="20"/>
        </w:rPr>
      </w:pPr>
      <w:ins w:id="764" w:author="OLTRE" w:date="2024-07-03T14:53:00Z">
        <w:r w:rsidRPr="0008497A">
          <w:rPr>
            <w:rFonts w:asciiTheme="minorHAnsi" w:hAnsiTheme="minorHAnsi" w:cstheme="minorHAnsi"/>
            <w:bCs/>
            <w:sz w:val="20"/>
            <w:szCs w:val="20"/>
          </w:rPr>
          <w:t>perolehan</w:t>
        </w:r>
        <w:r w:rsidRPr="0008497A">
          <w:rPr>
            <w:rFonts w:asciiTheme="minorHAnsi" w:hAnsiTheme="minorHAnsi" w:cstheme="minorHAnsi"/>
            <w:sz w:val="20"/>
            <w:szCs w:val="20"/>
          </w:rPr>
          <w:t xml:space="preserve"> saham </w:t>
        </w:r>
        <w:proofErr w:type="spellStart"/>
        <w:r w:rsidRPr="0008497A">
          <w:rPr>
            <w:rFonts w:asciiTheme="minorHAnsi" w:hAnsiTheme="minorHAnsi" w:cstheme="minorHAnsi"/>
            <w:i/>
            <w:iCs/>
            <w:sz w:val="20"/>
            <w:szCs w:val="20"/>
          </w:rPr>
          <w:t>treasury</w:t>
        </w:r>
        <w:proofErr w:type="spellEnd"/>
        <w:r w:rsidRPr="0008497A">
          <w:rPr>
            <w:rFonts w:asciiTheme="minorHAnsi" w:hAnsiTheme="minorHAnsi" w:cstheme="minorHAnsi"/>
            <w:sz w:val="20"/>
            <w:szCs w:val="20"/>
          </w:rPr>
          <w:t xml:space="preserve"> Perseroan, perubahan jumlah modal dan penggunaan dana cadangan dan surplus;</w:t>
        </w:r>
      </w:ins>
    </w:p>
    <w:p w14:paraId="44DF2566" w14:textId="77777777" w:rsidR="00876186" w:rsidRPr="00BD33ED" w:rsidRDefault="00876186" w:rsidP="003E5E66">
      <w:pPr>
        <w:pStyle w:val="ListParagraph"/>
        <w:numPr>
          <w:ilvl w:val="0"/>
          <w:numId w:val="35"/>
        </w:numPr>
        <w:spacing w:after="0"/>
        <w:ind w:left="1418" w:hanging="567"/>
        <w:jc w:val="both"/>
        <w:rPr>
          <w:ins w:id="765" w:author="OLTRE" w:date="2024-07-03T14:53:00Z"/>
          <w:rFonts w:asciiTheme="minorHAnsi" w:hAnsiTheme="minorHAnsi" w:cstheme="minorHAnsi"/>
          <w:sz w:val="20"/>
          <w:szCs w:val="20"/>
        </w:rPr>
      </w:pPr>
      <w:ins w:id="766" w:author="OLTRE" w:date="2024-07-03T14:53:00Z">
        <w:r w:rsidRPr="0008497A">
          <w:rPr>
            <w:rFonts w:asciiTheme="minorHAnsi" w:hAnsiTheme="minorHAnsi" w:cstheme="minorHAnsi"/>
            <w:bCs/>
            <w:sz w:val="20"/>
            <w:szCs w:val="20"/>
          </w:rPr>
          <w:t>penjualan</w:t>
        </w:r>
        <w:r w:rsidRPr="0008497A">
          <w:rPr>
            <w:rFonts w:asciiTheme="minorHAnsi" w:hAnsiTheme="minorHAnsi" w:cstheme="minorHAnsi"/>
            <w:sz w:val="20"/>
            <w:szCs w:val="20"/>
          </w:rPr>
          <w:t>, sewa, penjaminan, gadai, pelepasan</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atau hak kekayaan intelektual Perseroan, kecuali dalam kegiatan usaha sehari-hari klinik estetik yang jumlahnya tidak melebihi 50 (lima puluh) persen dari total net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w:t>
        </w:r>
      </w:ins>
    </w:p>
    <w:p w14:paraId="3FAA8C2D" w14:textId="77777777" w:rsidR="00876186" w:rsidRPr="00BD33ED" w:rsidRDefault="00876186" w:rsidP="003E5E66">
      <w:pPr>
        <w:pStyle w:val="ListParagraph"/>
        <w:numPr>
          <w:ilvl w:val="0"/>
          <w:numId w:val="35"/>
        </w:numPr>
        <w:spacing w:after="0"/>
        <w:ind w:left="1418" w:hanging="567"/>
        <w:jc w:val="both"/>
        <w:rPr>
          <w:ins w:id="767" w:author="OLTRE" w:date="2024-07-03T14:53:00Z"/>
          <w:rFonts w:asciiTheme="minorHAnsi" w:hAnsiTheme="minorHAnsi" w:cstheme="minorHAnsi"/>
          <w:sz w:val="20"/>
          <w:szCs w:val="20"/>
        </w:rPr>
      </w:pPr>
      <w:ins w:id="768" w:author="OLTRE" w:date="2024-07-03T14:53:00Z">
        <w:r w:rsidRPr="00876186">
          <w:rPr>
            <w:rFonts w:asciiTheme="minorHAnsi" w:hAnsiTheme="minorHAnsi" w:cstheme="minorHAnsi"/>
            <w:bCs/>
            <w:sz w:val="20"/>
            <w:szCs w:val="20"/>
          </w:rPr>
          <w:t>lisensi</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eksklusif</w:t>
        </w:r>
        <w:r w:rsidRPr="00BD33ED">
          <w:rPr>
            <w:rFonts w:asciiTheme="minorHAnsi" w:hAnsiTheme="minorHAnsi" w:cstheme="minorHAnsi"/>
            <w:sz w:val="20"/>
            <w:szCs w:val="20"/>
          </w:rPr>
          <w:t xml:space="preserve"> atas semua atau sebagian besar hak kekayaan intelektual Perseroan dan anak perusahaannya;</w:t>
        </w:r>
      </w:ins>
    </w:p>
    <w:p w14:paraId="0CD07730" w14:textId="77777777" w:rsidR="00876186" w:rsidRPr="0008497A" w:rsidRDefault="00876186" w:rsidP="003E5E66">
      <w:pPr>
        <w:pStyle w:val="ListParagraph"/>
        <w:numPr>
          <w:ilvl w:val="0"/>
          <w:numId w:val="35"/>
        </w:numPr>
        <w:spacing w:after="0"/>
        <w:ind w:left="1418" w:hanging="567"/>
        <w:jc w:val="both"/>
        <w:rPr>
          <w:ins w:id="769" w:author="OLTRE" w:date="2024-07-03T14:53:00Z"/>
          <w:rFonts w:asciiTheme="minorHAnsi" w:hAnsiTheme="minorHAnsi" w:cstheme="minorHAnsi"/>
          <w:sz w:val="20"/>
          <w:szCs w:val="20"/>
        </w:rPr>
      </w:pPr>
      <w:ins w:id="770" w:author="OLTRE" w:date="2024-07-03T14:53:00Z">
        <w:r w:rsidRPr="00BD33ED">
          <w:rPr>
            <w:color w:val="000000"/>
            <w:sz w:val="20"/>
          </w:rPr>
          <w:t xml:space="preserve">mendapatkan suatu pinjaman dari </w:t>
        </w:r>
        <w:r>
          <w:rPr>
            <w:color w:val="000000"/>
            <w:sz w:val="20"/>
          </w:rPr>
          <w:t>suatu</w:t>
        </w:r>
        <w:r w:rsidRPr="00BD33ED">
          <w:rPr>
            <w:color w:val="000000"/>
            <w:sz w:val="20"/>
          </w:rPr>
          <w:t xml:space="preserve"> bank atau setiap pihak lain atau menciptakan utang </w:t>
        </w:r>
        <w:r w:rsidRPr="003E5E66">
          <w:rPr>
            <w:rFonts w:asciiTheme="minorHAnsi" w:hAnsiTheme="minorHAnsi" w:cstheme="minorHAnsi"/>
            <w:bCs/>
            <w:sz w:val="20"/>
            <w:szCs w:val="20"/>
          </w:rPr>
          <w:t>finansial</w:t>
        </w:r>
        <w:r w:rsidRPr="00BD33ED">
          <w:rPr>
            <w:color w:val="000000"/>
            <w:sz w:val="20"/>
          </w:rPr>
          <w:t>, memberikan agunan, jaminan atau ganti rugi (</w:t>
        </w:r>
        <w:proofErr w:type="spellStart"/>
        <w:r w:rsidRPr="00BD33ED">
          <w:rPr>
            <w:color w:val="000000"/>
            <w:sz w:val="20"/>
          </w:rPr>
          <w:t>indemnitas</w:t>
        </w:r>
        <w:proofErr w:type="spellEnd"/>
        <w:r w:rsidRPr="00BD33ED">
          <w:rPr>
            <w:color w:val="000000"/>
            <w:sz w:val="20"/>
          </w:rPr>
          <w:t xml:space="preserve">) dalam bentuk </w:t>
        </w:r>
        <w:proofErr w:type="spellStart"/>
        <w:r w:rsidRPr="00BD33ED">
          <w:rPr>
            <w:color w:val="000000"/>
            <w:sz w:val="20"/>
          </w:rPr>
          <w:t>apapun</w:t>
        </w:r>
        <w:proofErr w:type="spellEnd"/>
        <w:r w:rsidRPr="00BD33ED">
          <w:rPr>
            <w:color w:val="000000"/>
            <w:sz w:val="20"/>
          </w:rPr>
          <w:t xml:space="preserve"> dalam </w:t>
        </w:r>
        <w:r w:rsidRPr="0008497A">
          <w:rPr>
            <w:color w:val="000000"/>
            <w:sz w:val="20"/>
          </w:rPr>
          <w:t>jumlah lebih besar dari  Rp. 24.000.000.000 (dua puluh empat miliar Rupiah);</w:t>
        </w:r>
      </w:ins>
    </w:p>
    <w:p w14:paraId="347921F0" w14:textId="77777777" w:rsidR="00876186" w:rsidRPr="0008497A" w:rsidRDefault="00876186" w:rsidP="003E5E66">
      <w:pPr>
        <w:pStyle w:val="ListParagraph"/>
        <w:numPr>
          <w:ilvl w:val="0"/>
          <w:numId w:val="35"/>
        </w:numPr>
        <w:spacing w:after="0"/>
        <w:ind w:left="1418" w:hanging="567"/>
        <w:jc w:val="both"/>
        <w:rPr>
          <w:ins w:id="771" w:author="OLTRE" w:date="2024-07-03T14:53:00Z"/>
          <w:rFonts w:asciiTheme="minorHAnsi" w:hAnsiTheme="minorHAnsi" w:cstheme="minorHAnsi"/>
          <w:sz w:val="20"/>
          <w:szCs w:val="20"/>
        </w:rPr>
      </w:pPr>
      <w:ins w:id="772" w:author="OLTRE" w:date="2024-07-03T14:53:00Z">
        <w:r w:rsidRPr="0008497A">
          <w:rPr>
            <w:color w:val="000000"/>
            <w:sz w:val="20"/>
          </w:rPr>
          <w:t xml:space="preserve">perubahan dalam struktur permodalan Perseroan dengan cara </w:t>
        </w:r>
        <w:proofErr w:type="spellStart"/>
        <w:r w:rsidRPr="0008497A">
          <w:rPr>
            <w:color w:val="000000"/>
            <w:sz w:val="20"/>
          </w:rPr>
          <w:t>apapun</w:t>
        </w:r>
        <w:proofErr w:type="spellEnd"/>
        <w:r w:rsidRPr="0008497A">
          <w:rPr>
            <w:color w:val="000000"/>
            <w:sz w:val="20"/>
          </w:rPr>
          <w:t xml:space="preserve">, termasuk akan tetapi tidak </w:t>
        </w:r>
        <w:r w:rsidRPr="003E5E66">
          <w:rPr>
            <w:rFonts w:asciiTheme="minorHAnsi" w:hAnsiTheme="minorHAnsi" w:cstheme="minorHAnsi"/>
            <w:bCs/>
            <w:sz w:val="20"/>
            <w:szCs w:val="20"/>
          </w:rPr>
          <w:t>terbatas</w:t>
        </w:r>
        <w:r w:rsidRPr="0008497A">
          <w:rPr>
            <w:color w:val="000000"/>
            <w:sz w:val="20"/>
          </w:rPr>
          <w:t xml:space="preserve"> pada pengeluaran saham-saham baru, </w:t>
        </w:r>
        <w:proofErr w:type="spellStart"/>
        <w:r w:rsidRPr="0008497A">
          <w:rPr>
            <w:color w:val="000000"/>
            <w:sz w:val="20"/>
          </w:rPr>
          <w:t>waran</w:t>
        </w:r>
        <w:proofErr w:type="spellEnd"/>
        <w:r w:rsidRPr="0008497A">
          <w:rPr>
            <w:color w:val="000000"/>
            <w:sz w:val="20"/>
          </w:rPr>
          <w:t xml:space="preserve"> saham, surat berharga dengan </w:t>
        </w:r>
        <w:proofErr w:type="spellStart"/>
        <w:r w:rsidRPr="0008497A">
          <w:rPr>
            <w:color w:val="000000"/>
            <w:sz w:val="20"/>
          </w:rPr>
          <w:t>waran</w:t>
        </w:r>
        <w:proofErr w:type="spellEnd"/>
        <w:r w:rsidRPr="0008497A">
          <w:rPr>
            <w:color w:val="000000"/>
            <w:sz w:val="20"/>
          </w:rPr>
          <w:t xml:space="preserve">, opsi atau instrumen lainnya yang dapat dikonversikan atau ditukarkan menjadi saham atau penciptaan hak membeli efek terlebih dahulu atau peningkatan jumlah Saham yang diterbitkan untuk </w:t>
        </w:r>
        <w:proofErr w:type="spellStart"/>
        <w:r w:rsidRPr="0008497A">
          <w:rPr>
            <w:color w:val="000000"/>
            <w:sz w:val="20"/>
            <w:lang w:val="en-US"/>
          </w:rPr>
          <w:t>rencana</w:t>
        </w:r>
        <w:proofErr w:type="spellEnd"/>
        <w:r w:rsidRPr="0008497A">
          <w:rPr>
            <w:color w:val="000000"/>
            <w:sz w:val="20"/>
            <w:lang w:val="en-US"/>
          </w:rPr>
          <w:t xml:space="preserve"> </w:t>
        </w:r>
        <w:proofErr w:type="spellStart"/>
        <w:r w:rsidRPr="0008497A">
          <w:rPr>
            <w:color w:val="000000"/>
            <w:sz w:val="20"/>
            <w:lang w:val="en-US"/>
          </w:rPr>
          <w:t>kepemilikan</w:t>
        </w:r>
        <w:proofErr w:type="spellEnd"/>
        <w:r w:rsidRPr="0008497A">
          <w:rPr>
            <w:color w:val="000000"/>
            <w:sz w:val="20"/>
            <w:lang w:val="en-US"/>
          </w:rPr>
          <w:t xml:space="preserve"> </w:t>
        </w:r>
        <w:proofErr w:type="spellStart"/>
        <w:r w:rsidRPr="0008497A">
          <w:rPr>
            <w:color w:val="000000"/>
            <w:sz w:val="20"/>
            <w:lang w:val="en-US"/>
          </w:rPr>
          <w:t>saham</w:t>
        </w:r>
        <w:proofErr w:type="spellEnd"/>
        <w:r w:rsidRPr="0008497A">
          <w:rPr>
            <w:color w:val="000000"/>
            <w:sz w:val="20"/>
            <w:lang w:val="en-US"/>
          </w:rPr>
          <w:t xml:space="preserve"> </w:t>
        </w:r>
        <w:proofErr w:type="spellStart"/>
        <w:r w:rsidRPr="0008497A">
          <w:rPr>
            <w:color w:val="000000"/>
            <w:sz w:val="20"/>
            <w:lang w:val="en-US"/>
          </w:rPr>
          <w:t>karyawan</w:t>
        </w:r>
        <w:proofErr w:type="spellEnd"/>
        <w:r w:rsidRPr="0008497A">
          <w:rPr>
            <w:color w:val="000000"/>
            <w:sz w:val="20"/>
            <w:lang w:val="en-US"/>
          </w:rPr>
          <w:t xml:space="preserve"> (</w:t>
        </w:r>
        <w:r w:rsidRPr="0008497A">
          <w:rPr>
            <w:i/>
            <w:iCs/>
            <w:color w:val="000000"/>
            <w:sz w:val="20"/>
            <w:lang w:val="en-US"/>
          </w:rPr>
          <w:t>employee share ownership plan</w:t>
        </w:r>
        <w:r w:rsidRPr="0008497A">
          <w:rPr>
            <w:color w:val="000000"/>
            <w:sz w:val="20"/>
            <w:lang w:val="en-US"/>
          </w:rPr>
          <w:t>)</w:t>
        </w:r>
        <w:r w:rsidRPr="0008497A">
          <w:rPr>
            <w:color w:val="000000"/>
            <w:sz w:val="20"/>
          </w:rPr>
          <w:t>;</w:t>
        </w:r>
      </w:ins>
    </w:p>
    <w:p w14:paraId="2617C231" w14:textId="77777777" w:rsidR="00876186" w:rsidRPr="0008497A" w:rsidRDefault="00876186" w:rsidP="003E5E66">
      <w:pPr>
        <w:pStyle w:val="ListParagraph"/>
        <w:numPr>
          <w:ilvl w:val="0"/>
          <w:numId w:val="35"/>
        </w:numPr>
        <w:spacing w:after="0"/>
        <w:ind w:left="1418" w:hanging="567"/>
        <w:jc w:val="both"/>
        <w:rPr>
          <w:ins w:id="773" w:author="OLTRE" w:date="2024-07-03T14:53:00Z"/>
          <w:rFonts w:asciiTheme="minorHAnsi" w:hAnsiTheme="minorHAnsi" w:cstheme="minorHAnsi"/>
          <w:sz w:val="20"/>
          <w:szCs w:val="20"/>
        </w:rPr>
      </w:pPr>
      <w:ins w:id="774" w:author="OLTRE" w:date="2024-07-03T14:53:00Z">
        <w:r w:rsidRPr="0008497A">
          <w:rPr>
            <w:color w:val="000000"/>
            <w:sz w:val="20"/>
          </w:rPr>
          <w:t xml:space="preserve">penciptaan (dengan cara mengklasifikasi ulang atau lainnya) setiap Seri atau seri </w:t>
        </w:r>
        <w:r w:rsidRPr="0008497A">
          <w:rPr>
            <w:color w:val="000000"/>
            <w:sz w:val="20"/>
          </w:rPr>
          <w:br/>
          <w:t xml:space="preserve">saham yang baru, termasuk penciptaan atau menyetujui diciptakannya atau diterbitkannya suatu </w:t>
        </w:r>
        <w:r w:rsidRPr="003E5E66">
          <w:rPr>
            <w:rFonts w:asciiTheme="minorHAnsi" w:hAnsiTheme="minorHAnsi" w:cstheme="minorHAnsi"/>
            <w:bCs/>
            <w:sz w:val="20"/>
            <w:szCs w:val="20"/>
          </w:rPr>
          <w:t>instrumen</w:t>
        </w:r>
        <w:r w:rsidRPr="0008497A">
          <w:rPr>
            <w:color w:val="000000"/>
            <w:sz w:val="20"/>
          </w:rPr>
          <w:t xml:space="preserve"> yang dapat dikonversi atau ditukar menjadi saham, yang memiliki hak, preferensi atau hak istimewa (</w:t>
        </w:r>
        <w:proofErr w:type="spellStart"/>
        <w:r w:rsidRPr="0008497A">
          <w:rPr>
            <w:i/>
            <w:iCs/>
            <w:color w:val="000000"/>
            <w:sz w:val="20"/>
          </w:rPr>
          <w:t>privilege</w:t>
        </w:r>
        <w:proofErr w:type="spellEnd"/>
        <w:r w:rsidRPr="0008497A">
          <w:rPr>
            <w:color w:val="000000"/>
            <w:sz w:val="20"/>
          </w:rPr>
          <w:t>) yang lebih baik daripada atau setara dengan Saham Preferen yang telah ada dalam Perseroan, pemisahan atau konsolidasi saham-saham, atau perubahan atas hak yang diberikan berdasarkan suatu Seri saham mana pun;</w:t>
        </w:r>
      </w:ins>
    </w:p>
    <w:p w14:paraId="788188A5" w14:textId="77777777" w:rsidR="00876186" w:rsidRPr="0008497A" w:rsidRDefault="00876186" w:rsidP="003E5E66">
      <w:pPr>
        <w:pStyle w:val="ListParagraph"/>
        <w:numPr>
          <w:ilvl w:val="0"/>
          <w:numId w:val="35"/>
        </w:numPr>
        <w:spacing w:after="0"/>
        <w:ind w:left="1418" w:hanging="567"/>
        <w:jc w:val="both"/>
        <w:rPr>
          <w:ins w:id="775" w:author="OLTRE" w:date="2024-07-03T14:53:00Z"/>
          <w:rFonts w:asciiTheme="minorHAnsi" w:hAnsiTheme="minorHAnsi" w:cstheme="minorHAnsi"/>
          <w:sz w:val="20"/>
          <w:szCs w:val="20"/>
        </w:rPr>
      </w:pPr>
      <w:ins w:id="776" w:author="OLTRE" w:date="2024-07-03T14:53:00Z">
        <w:r w:rsidRPr="0008497A">
          <w:rPr>
            <w:color w:val="000000"/>
            <w:sz w:val="20"/>
          </w:rPr>
          <w:t xml:space="preserve">perubahan atau amandemen atas anggaran dasar Perseroan, termasuk namun tidak terbatas pada </w:t>
        </w:r>
        <w:r w:rsidRPr="003E5E66">
          <w:rPr>
            <w:rFonts w:asciiTheme="minorHAnsi" w:hAnsiTheme="minorHAnsi" w:cstheme="minorHAnsi"/>
            <w:bCs/>
            <w:sz w:val="20"/>
            <w:szCs w:val="20"/>
          </w:rPr>
          <w:t>maksud</w:t>
        </w:r>
        <w:r w:rsidRPr="0008497A">
          <w:rPr>
            <w:color w:val="000000"/>
            <w:sz w:val="20"/>
          </w:rPr>
          <w:t xml:space="preserve"> dan tujuan Perseroan, nama Perseroan, lokasi kantor utama Perseroan, perubahan pada modal dasar, penambahan atau pengurangan jumlah maksimum anggota Direksi dan Dewan Komisaris;</w:t>
        </w:r>
      </w:ins>
    </w:p>
    <w:p w14:paraId="1C6420A6" w14:textId="77777777" w:rsidR="00876186" w:rsidRPr="0008497A" w:rsidRDefault="00876186" w:rsidP="003E5E66">
      <w:pPr>
        <w:pStyle w:val="ListParagraph"/>
        <w:numPr>
          <w:ilvl w:val="0"/>
          <w:numId w:val="35"/>
        </w:numPr>
        <w:spacing w:after="0"/>
        <w:ind w:left="1418" w:hanging="567"/>
        <w:jc w:val="both"/>
        <w:rPr>
          <w:ins w:id="777" w:author="OLTRE" w:date="2024-07-03T14:53:00Z"/>
          <w:rFonts w:asciiTheme="minorHAnsi" w:hAnsiTheme="minorHAnsi" w:cstheme="minorHAnsi"/>
          <w:sz w:val="20"/>
          <w:szCs w:val="20"/>
        </w:rPr>
      </w:pPr>
      <w:ins w:id="778" w:author="OLTRE" w:date="2024-07-03T14:53:00Z">
        <w:r w:rsidRPr="003E5E66">
          <w:rPr>
            <w:rFonts w:asciiTheme="minorHAnsi" w:hAnsiTheme="minorHAnsi" w:cstheme="minorHAnsi"/>
            <w:bCs/>
            <w:sz w:val="20"/>
            <w:szCs w:val="20"/>
          </w:rPr>
          <w:t>melakukan</w:t>
        </w:r>
        <w:r w:rsidRPr="0008497A">
          <w:rPr>
            <w:color w:val="000000"/>
            <w:sz w:val="20"/>
          </w:rPr>
          <w:t xml:space="preserve"> perubahan apa pun atas lingkup usaha Perseroan;</w:t>
        </w:r>
      </w:ins>
    </w:p>
    <w:p w14:paraId="484539C6" w14:textId="77777777" w:rsidR="00876186" w:rsidRPr="0008497A" w:rsidRDefault="00876186" w:rsidP="003E5E66">
      <w:pPr>
        <w:pStyle w:val="ListParagraph"/>
        <w:numPr>
          <w:ilvl w:val="0"/>
          <w:numId w:val="35"/>
        </w:numPr>
        <w:spacing w:after="0"/>
        <w:ind w:left="1418" w:hanging="567"/>
        <w:jc w:val="both"/>
        <w:rPr>
          <w:ins w:id="779" w:author="OLTRE" w:date="2024-07-03T14:53:00Z"/>
          <w:rFonts w:asciiTheme="minorHAnsi" w:hAnsiTheme="minorHAnsi" w:cstheme="minorHAnsi"/>
          <w:sz w:val="20"/>
          <w:szCs w:val="20"/>
        </w:rPr>
      </w:pPr>
      <w:ins w:id="780" w:author="OLTRE" w:date="2024-07-03T14:53:00Z">
        <w:r w:rsidRPr="003E5E66">
          <w:rPr>
            <w:rFonts w:asciiTheme="minorHAnsi" w:hAnsiTheme="minorHAnsi" w:cstheme="minorHAnsi"/>
            <w:bCs/>
            <w:sz w:val="20"/>
            <w:szCs w:val="20"/>
          </w:rPr>
          <w:t>mendeklarasikan</w:t>
        </w:r>
        <w:r w:rsidRPr="0008497A">
          <w:rPr>
            <w:color w:val="000000"/>
            <w:sz w:val="20"/>
          </w:rPr>
          <w:t xml:space="preserve"> atau membayar dividen atau dividen interim apa pun; </w:t>
        </w:r>
      </w:ins>
    </w:p>
    <w:p w14:paraId="22C646FC" w14:textId="77777777" w:rsidR="00876186" w:rsidRPr="0008497A" w:rsidRDefault="00876186" w:rsidP="003E5E66">
      <w:pPr>
        <w:pStyle w:val="ListParagraph"/>
        <w:numPr>
          <w:ilvl w:val="0"/>
          <w:numId w:val="35"/>
        </w:numPr>
        <w:spacing w:after="0"/>
        <w:ind w:left="1418" w:hanging="567"/>
        <w:jc w:val="both"/>
        <w:rPr>
          <w:ins w:id="781" w:author="OLTRE" w:date="2024-07-03T14:53:00Z"/>
          <w:rFonts w:asciiTheme="minorHAnsi" w:hAnsiTheme="minorHAnsi" w:cstheme="minorHAnsi"/>
          <w:sz w:val="20"/>
          <w:szCs w:val="20"/>
        </w:rPr>
      </w:pPr>
      <w:ins w:id="782" w:author="OLTRE" w:date="2024-07-03T14:53:00Z">
        <w:r w:rsidRPr="003E5E66">
          <w:rPr>
            <w:rFonts w:asciiTheme="minorHAnsi" w:hAnsiTheme="minorHAnsi" w:cstheme="minorHAnsi"/>
            <w:bCs/>
            <w:sz w:val="20"/>
            <w:szCs w:val="20"/>
          </w:rPr>
          <w:t>membeli</w:t>
        </w:r>
        <w:r w:rsidRPr="0008497A">
          <w:rPr>
            <w:color w:val="000000"/>
            <w:sz w:val="20"/>
          </w:rPr>
          <w:t xml:space="preserve"> atau mengubah modal saham apa pun sebelum Saham Preferen, selain saham yang dibeli kembali dari mantan pekerja atau konsultan sehubungan dengan berakhirnya hubungan kerja/pengadaan jasanya, pada harga yang lebih rendah daripada harga pasar;</w:t>
        </w:r>
      </w:ins>
    </w:p>
    <w:p w14:paraId="2B9DF429" w14:textId="77777777" w:rsidR="00876186" w:rsidRPr="00BD33ED" w:rsidRDefault="00876186" w:rsidP="003E5E66">
      <w:pPr>
        <w:pStyle w:val="ListParagraph"/>
        <w:numPr>
          <w:ilvl w:val="0"/>
          <w:numId w:val="35"/>
        </w:numPr>
        <w:spacing w:after="0"/>
        <w:ind w:left="1418" w:hanging="567"/>
        <w:jc w:val="both"/>
        <w:rPr>
          <w:ins w:id="783" w:author="OLTRE" w:date="2024-07-03T14:53:00Z"/>
          <w:rFonts w:asciiTheme="minorHAnsi" w:hAnsiTheme="minorHAnsi" w:cstheme="minorHAnsi"/>
          <w:sz w:val="20"/>
          <w:szCs w:val="20"/>
        </w:rPr>
      </w:pPr>
      <w:ins w:id="784" w:author="OLTRE" w:date="2024-07-03T14:53:00Z">
        <w:r w:rsidRPr="003E5E66">
          <w:rPr>
            <w:rFonts w:asciiTheme="minorHAnsi" w:hAnsiTheme="minorHAnsi" w:cstheme="minorHAnsi"/>
            <w:bCs/>
            <w:sz w:val="20"/>
            <w:szCs w:val="20"/>
          </w:rPr>
          <w:t>keputusan</w:t>
        </w:r>
        <w:r w:rsidRPr="0008497A">
          <w:rPr>
            <w:color w:val="000000"/>
            <w:sz w:val="20"/>
          </w:rPr>
          <w:t xml:space="preserve"> atas, atau perubahan waktu pelaksanaan penawaran umum perdana Perusahaan, jenis pasarnya dan perusahaan sekuritas yang memimpin</w:t>
        </w:r>
        <w:r w:rsidRPr="00BD33ED">
          <w:rPr>
            <w:color w:val="000000"/>
            <w:sz w:val="20"/>
          </w:rPr>
          <w:t xml:space="preserve"> penawaran umum perdana Perusahaan;</w:t>
        </w:r>
      </w:ins>
    </w:p>
    <w:p w14:paraId="65AC8EBA" w14:textId="77777777" w:rsidR="00876186" w:rsidRPr="001B54E9" w:rsidRDefault="00876186" w:rsidP="003E5E66">
      <w:pPr>
        <w:pStyle w:val="ListParagraph"/>
        <w:numPr>
          <w:ilvl w:val="0"/>
          <w:numId w:val="35"/>
        </w:numPr>
        <w:spacing w:after="0"/>
        <w:ind w:left="1418" w:hanging="567"/>
        <w:jc w:val="both"/>
        <w:rPr>
          <w:ins w:id="785" w:author="OLTRE" w:date="2024-07-03T14:53:00Z"/>
          <w:rFonts w:asciiTheme="minorHAnsi" w:hAnsiTheme="minorHAnsi" w:cstheme="minorHAnsi"/>
          <w:sz w:val="20"/>
          <w:szCs w:val="20"/>
        </w:rPr>
      </w:pPr>
      <w:ins w:id="786" w:author="OLTRE" w:date="2024-07-03T14:53:00Z">
        <w:r>
          <w:rPr>
            <w:color w:val="000000"/>
            <w:sz w:val="20"/>
          </w:rPr>
          <w:t xml:space="preserve">mendirikan </w:t>
        </w:r>
        <w:r w:rsidRPr="00BD33ED">
          <w:rPr>
            <w:color w:val="000000"/>
            <w:sz w:val="20"/>
          </w:rPr>
          <w:t>perusahaan patungan</w:t>
        </w:r>
        <w:r>
          <w:rPr>
            <w:color w:val="000000"/>
            <w:sz w:val="20"/>
          </w:rPr>
          <w:t xml:space="preserve"> atau</w:t>
        </w:r>
        <w:r w:rsidRPr="00BD33ED">
          <w:rPr>
            <w:color w:val="000000"/>
            <w:sz w:val="20"/>
          </w:rPr>
          <w:t xml:space="preserve"> anak perusahaan, atau memiliki saham dalam suatu </w:t>
        </w:r>
        <w:r w:rsidRPr="003E5E66">
          <w:rPr>
            <w:rFonts w:asciiTheme="minorHAnsi" w:hAnsiTheme="minorHAnsi" w:cstheme="minorHAnsi"/>
            <w:bCs/>
            <w:sz w:val="20"/>
            <w:szCs w:val="20"/>
          </w:rPr>
          <w:t>perusahaan</w:t>
        </w:r>
        <w:r w:rsidRPr="00BD33ED">
          <w:rPr>
            <w:color w:val="000000"/>
            <w:sz w:val="20"/>
          </w:rPr>
          <w:t xml:space="preserve"> kecuali sebagaimana diungkapkan untuk tujuan ekspansi laboratorium dan peralatan seperti </w:t>
        </w:r>
        <w:proofErr w:type="spellStart"/>
        <w:r w:rsidRPr="00BD33ED">
          <w:rPr>
            <w:i/>
            <w:iCs/>
            <w:color w:val="000000"/>
            <w:sz w:val="20"/>
          </w:rPr>
          <w:t>stemcell</w:t>
        </w:r>
        <w:proofErr w:type="spellEnd"/>
        <w:r w:rsidRPr="00BD33ED">
          <w:rPr>
            <w:i/>
            <w:iCs/>
            <w:color w:val="000000"/>
            <w:sz w:val="20"/>
          </w:rPr>
          <w:t xml:space="preserve">, </w:t>
        </w:r>
        <w:r w:rsidRPr="00BD33ED">
          <w:rPr>
            <w:color w:val="000000"/>
            <w:sz w:val="20"/>
          </w:rPr>
          <w:t xml:space="preserve">ekspansi klinik dan produk biotek lain termasuk namun tidak terbatas pada suplemen Kesehatan dan produk perawatan kulit yang sebagaimana diungkapkan kepada </w:t>
        </w:r>
        <w:r>
          <w:rPr>
            <w:color w:val="000000"/>
            <w:sz w:val="20"/>
          </w:rPr>
          <w:t>para P</w:t>
        </w:r>
        <w:r w:rsidRPr="00BD33ED">
          <w:rPr>
            <w:color w:val="000000"/>
            <w:sz w:val="20"/>
          </w:rPr>
          <w:t xml:space="preserve">emegang </w:t>
        </w:r>
        <w:r>
          <w:rPr>
            <w:color w:val="000000"/>
            <w:sz w:val="20"/>
          </w:rPr>
          <w:t>S</w:t>
        </w:r>
        <w:r w:rsidRPr="00BD33ED">
          <w:rPr>
            <w:color w:val="000000"/>
            <w:sz w:val="20"/>
          </w:rPr>
          <w:t>aham sebagai bagian dari kegiatan usaha Perseroan;</w:t>
        </w:r>
      </w:ins>
    </w:p>
    <w:p w14:paraId="27EC5A80" w14:textId="77777777" w:rsidR="00876186" w:rsidRPr="00BD33ED" w:rsidRDefault="00876186" w:rsidP="003E5E66">
      <w:pPr>
        <w:pStyle w:val="ListParagraph"/>
        <w:numPr>
          <w:ilvl w:val="0"/>
          <w:numId w:val="35"/>
        </w:numPr>
        <w:spacing w:after="0"/>
        <w:ind w:left="1418" w:hanging="567"/>
        <w:jc w:val="both"/>
        <w:rPr>
          <w:ins w:id="787" w:author="OLTRE" w:date="2024-07-03T14:53:00Z"/>
          <w:rFonts w:asciiTheme="minorHAnsi" w:hAnsiTheme="minorHAnsi" w:cstheme="minorHAnsi"/>
          <w:sz w:val="20"/>
          <w:szCs w:val="20"/>
        </w:rPr>
      </w:pPr>
      <w:ins w:id="788" w:author="OLTRE" w:date="2024-07-03T14:53:00Z">
        <w:r w:rsidRPr="00876186">
          <w:rPr>
            <w:rFonts w:asciiTheme="minorHAnsi" w:hAnsiTheme="minorHAnsi" w:cstheme="minorHAnsi"/>
            <w:bCs/>
            <w:sz w:val="20"/>
            <w:szCs w:val="20"/>
          </w:rPr>
          <w:t>transfer</w:t>
        </w:r>
        <w:r w:rsidRPr="00BD33ED">
          <w:rPr>
            <w:rFonts w:asciiTheme="minorHAnsi" w:hAnsiTheme="minorHAnsi"/>
            <w:sz w:val="20"/>
          </w:rPr>
          <w:t xml:space="preserve"> atau akuisisi usaha, penghentian sementara atau pengakhiran usaha, atau dimulainya usaha baru;</w:t>
        </w:r>
      </w:ins>
    </w:p>
    <w:p w14:paraId="3158ADAD" w14:textId="77777777" w:rsidR="00876186" w:rsidRPr="00BD33ED" w:rsidRDefault="00876186" w:rsidP="003E5E66">
      <w:pPr>
        <w:pStyle w:val="ListParagraph"/>
        <w:numPr>
          <w:ilvl w:val="0"/>
          <w:numId w:val="35"/>
        </w:numPr>
        <w:spacing w:after="0"/>
        <w:ind w:left="1418" w:hanging="567"/>
        <w:jc w:val="both"/>
        <w:rPr>
          <w:ins w:id="789" w:author="OLTRE" w:date="2024-07-03T14:53:00Z"/>
          <w:rFonts w:asciiTheme="minorHAnsi" w:hAnsiTheme="minorHAnsi" w:cstheme="minorHAnsi"/>
          <w:sz w:val="20"/>
          <w:szCs w:val="20"/>
        </w:rPr>
      </w:pPr>
      <w:ins w:id="790" w:author="OLTRE" w:date="2024-07-03T14:53:00Z">
        <w:r w:rsidRPr="00876186">
          <w:rPr>
            <w:rFonts w:asciiTheme="minorHAnsi" w:hAnsiTheme="minorHAnsi" w:cstheme="minorHAnsi"/>
            <w:bCs/>
            <w:sz w:val="20"/>
            <w:szCs w:val="20"/>
          </w:rPr>
          <w:t>pembentukan</w:t>
        </w:r>
        <w:r w:rsidRPr="00BD33ED">
          <w:rPr>
            <w:rFonts w:asciiTheme="minorHAnsi" w:hAnsiTheme="minorHAnsi"/>
            <w:sz w:val="20"/>
          </w:rPr>
          <w:t xml:space="preserve"> atau pembubaran aliansi usaha;</w:t>
        </w:r>
      </w:ins>
    </w:p>
    <w:p w14:paraId="320BA322" w14:textId="77777777" w:rsidR="00876186" w:rsidRPr="00BD33ED" w:rsidRDefault="00876186" w:rsidP="003E5E66">
      <w:pPr>
        <w:pStyle w:val="ListParagraph"/>
        <w:numPr>
          <w:ilvl w:val="0"/>
          <w:numId w:val="35"/>
        </w:numPr>
        <w:spacing w:after="0"/>
        <w:ind w:left="1418" w:hanging="567"/>
        <w:jc w:val="both"/>
        <w:rPr>
          <w:ins w:id="791" w:author="OLTRE" w:date="2024-07-03T14:53:00Z"/>
          <w:rFonts w:asciiTheme="minorHAnsi" w:hAnsiTheme="minorHAnsi" w:cstheme="minorHAnsi"/>
          <w:sz w:val="20"/>
          <w:szCs w:val="20"/>
        </w:rPr>
      </w:pPr>
      <w:ins w:id="792" w:author="OLTRE" w:date="2024-07-03T14:53:00Z">
        <w:r w:rsidRPr="003E5E66">
          <w:rPr>
            <w:rFonts w:asciiTheme="minorHAnsi" w:hAnsiTheme="minorHAnsi" w:cstheme="minorHAnsi"/>
            <w:bCs/>
            <w:sz w:val="20"/>
            <w:szCs w:val="20"/>
          </w:rPr>
          <w:t>pengalihan</w:t>
        </w:r>
        <w:r w:rsidRPr="00BD33ED">
          <w:rPr>
            <w:color w:val="000000"/>
            <w:sz w:val="20"/>
          </w:rPr>
          <w:t xml:space="preserve"> atau akuisisi dari pihak-pihak terkait oleh Perseroan;</w:t>
        </w:r>
      </w:ins>
    </w:p>
    <w:p w14:paraId="037E2EAA" w14:textId="77777777" w:rsidR="00876186" w:rsidRPr="00BD33ED" w:rsidRDefault="00876186" w:rsidP="003E5E66">
      <w:pPr>
        <w:pStyle w:val="ListParagraph"/>
        <w:numPr>
          <w:ilvl w:val="0"/>
          <w:numId w:val="35"/>
        </w:numPr>
        <w:spacing w:after="0"/>
        <w:ind w:left="1418" w:hanging="567"/>
        <w:jc w:val="both"/>
        <w:rPr>
          <w:ins w:id="793" w:author="OLTRE" w:date="2024-07-03T14:53:00Z"/>
          <w:rFonts w:asciiTheme="minorHAnsi" w:hAnsiTheme="minorHAnsi" w:cstheme="minorHAnsi"/>
          <w:sz w:val="20"/>
          <w:szCs w:val="20"/>
        </w:rPr>
      </w:pPr>
      <w:ins w:id="794" w:author="OLTRE" w:date="2024-07-03T14:53:00Z">
        <w:r w:rsidRPr="003E5E66">
          <w:rPr>
            <w:rFonts w:asciiTheme="minorHAnsi" w:hAnsiTheme="minorHAnsi" w:cstheme="minorHAnsi"/>
            <w:bCs/>
            <w:sz w:val="20"/>
            <w:szCs w:val="20"/>
          </w:rPr>
          <w:t>pengajuan</w:t>
        </w:r>
        <w:r w:rsidRPr="00BD33ED">
          <w:rPr>
            <w:color w:val="000000"/>
            <w:sz w:val="20"/>
          </w:rPr>
          <w:t xml:space="preserve"> gugatan hukum atau memasuki suatu penyelesaian;</w:t>
        </w:r>
      </w:ins>
    </w:p>
    <w:p w14:paraId="1AD0E509" w14:textId="77777777" w:rsidR="00876186" w:rsidRPr="00BD33ED" w:rsidRDefault="00876186" w:rsidP="003E5E66">
      <w:pPr>
        <w:pStyle w:val="ListParagraph"/>
        <w:numPr>
          <w:ilvl w:val="0"/>
          <w:numId w:val="35"/>
        </w:numPr>
        <w:spacing w:after="0"/>
        <w:ind w:left="1418" w:hanging="567"/>
        <w:jc w:val="both"/>
        <w:rPr>
          <w:ins w:id="795" w:author="OLTRE" w:date="2024-07-03T14:53:00Z"/>
          <w:rFonts w:asciiTheme="minorHAnsi" w:hAnsiTheme="minorHAnsi" w:cstheme="minorHAnsi"/>
          <w:sz w:val="20"/>
          <w:szCs w:val="20"/>
        </w:rPr>
      </w:pPr>
      <w:ins w:id="796" w:author="OLTRE" w:date="2024-07-03T14:53:00Z">
        <w:r w:rsidRPr="003E5E66">
          <w:rPr>
            <w:rFonts w:asciiTheme="minorHAnsi" w:hAnsiTheme="minorHAnsi" w:cstheme="minorHAnsi"/>
            <w:bCs/>
            <w:sz w:val="20"/>
            <w:szCs w:val="20"/>
          </w:rPr>
          <w:lastRenderedPageBreak/>
          <w:t>perubahan</w:t>
        </w:r>
        <w:r w:rsidRPr="00BD33ED">
          <w:rPr>
            <w:color w:val="000000"/>
            <w:sz w:val="20"/>
          </w:rPr>
          <w:t xml:space="preserve"> ketentuan-ketentuan kebijakan akuntansi atau tahun berjalan keuangan Perseroan;</w:t>
        </w:r>
      </w:ins>
    </w:p>
    <w:p w14:paraId="5AEF435D" w14:textId="77777777" w:rsidR="00876186" w:rsidRPr="00BD33ED" w:rsidRDefault="00876186" w:rsidP="003E5E66">
      <w:pPr>
        <w:pStyle w:val="ListParagraph"/>
        <w:numPr>
          <w:ilvl w:val="0"/>
          <w:numId w:val="35"/>
        </w:numPr>
        <w:spacing w:after="0"/>
        <w:ind w:left="1418" w:hanging="567"/>
        <w:jc w:val="both"/>
        <w:rPr>
          <w:ins w:id="797" w:author="OLTRE" w:date="2024-07-03T14:53:00Z"/>
          <w:rFonts w:asciiTheme="minorHAnsi" w:hAnsiTheme="minorHAnsi" w:cstheme="minorHAnsi"/>
          <w:sz w:val="20"/>
          <w:szCs w:val="20"/>
        </w:rPr>
      </w:pPr>
      <w:ins w:id="798" w:author="OLTRE" w:date="2024-07-03T14:53:00Z">
        <w:r w:rsidRPr="00876186">
          <w:rPr>
            <w:rFonts w:asciiTheme="minorHAnsi" w:hAnsiTheme="minorHAnsi" w:cstheme="minorHAnsi"/>
            <w:bCs/>
            <w:sz w:val="20"/>
            <w:szCs w:val="20"/>
          </w:rPr>
          <w:t>mengadakan</w:t>
        </w:r>
        <w:r w:rsidRPr="00BD33ED">
          <w:rPr>
            <w:rFonts w:asciiTheme="minorHAnsi" w:hAnsiTheme="minorHAnsi" w:cstheme="minorHAnsi"/>
            <w:sz w:val="20"/>
            <w:szCs w:val="20"/>
          </w:rPr>
          <w:t xml:space="preserve"> </w:t>
        </w:r>
        <w:proofErr w:type="spellStart"/>
        <w:r w:rsidRPr="00BD33ED">
          <w:rPr>
            <w:rFonts w:asciiTheme="minorHAnsi" w:hAnsiTheme="minorHAnsi" w:cstheme="minorHAnsi"/>
            <w:sz w:val="20"/>
            <w:szCs w:val="20"/>
          </w:rPr>
          <w:t>kerjasama</w:t>
        </w:r>
        <w:proofErr w:type="spellEnd"/>
        <w:r w:rsidRPr="00BD33ED">
          <w:rPr>
            <w:rFonts w:asciiTheme="minorHAnsi" w:hAnsiTheme="minorHAnsi" w:cstheme="minorHAnsi"/>
            <w:sz w:val="20"/>
            <w:szCs w:val="20"/>
          </w:rPr>
          <w:t xml:space="preserve"> strategis antar perusahaan yang melibatkan pembayaran kontribusi atau pengalihan oleh Perseroan atau atas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 yang lebih besar dari Rp 16.000.000.000 (enam belas miliar Rupiah);</w:t>
        </w:r>
      </w:ins>
    </w:p>
    <w:p w14:paraId="27F8305C" w14:textId="77777777" w:rsidR="00876186" w:rsidRPr="0008497A" w:rsidRDefault="00876186" w:rsidP="003E5E66">
      <w:pPr>
        <w:pStyle w:val="ListParagraph"/>
        <w:numPr>
          <w:ilvl w:val="0"/>
          <w:numId w:val="35"/>
        </w:numPr>
        <w:spacing w:after="0"/>
        <w:ind w:left="1418" w:hanging="567"/>
        <w:jc w:val="both"/>
        <w:rPr>
          <w:ins w:id="799" w:author="OLTRE" w:date="2024-07-03T14:53:00Z"/>
          <w:rFonts w:asciiTheme="minorHAnsi" w:hAnsiTheme="minorHAnsi" w:cstheme="minorHAnsi"/>
          <w:sz w:val="20"/>
          <w:szCs w:val="20"/>
        </w:rPr>
      </w:pPr>
      <w:ins w:id="800" w:author="OLTRE" w:date="2024-07-03T14:53:00Z">
        <w:r w:rsidRPr="00876186">
          <w:rPr>
            <w:rFonts w:asciiTheme="minorHAnsi" w:hAnsiTheme="minorHAnsi" w:cstheme="minorHAnsi"/>
            <w:bCs/>
            <w:sz w:val="20"/>
            <w:szCs w:val="20"/>
          </w:rPr>
          <w:t>investasi</w:t>
        </w:r>
        <w:r w:rsidRPr="00BD33ED">
          <w:rPr>
            <w:rFonts w:asciiTheme="minorHAnsi" w:hAnsiTheme="minorHAnsi" w:cstheme="minorHAnsi"/>
            <w:sz w:val="20"/>
            <w:szCs w:val="20"/>
          </w:rPr>
          <w:t xml:space="preserve"> peralatan atau investasi lain, atau menerima suatu </w:t>
        </w:r>
        <w:r w:rsidRPr="001B54E9">
          <w:rPr>
            <w:color w:val="000000"/>
            <w:sz w:val="20"/>
          </w:rPr>
          <w:t>komitmen</w:t>
        </w:r>
        <w:r w:rsidRPr="00BD33ED">
          <w:rPr>
            <w:color w:val="000000"/>
            <w:sz w:val="20"/>
          </w:rPr>
          <w:t xml:space="preserve"> kontrak untuk pengeluaran </w:t>
        </w:r>
        <w:r w:rsidRPr="0008497A">
          <w:rPr>
            <w:color w:val="000000"/>
            <w:sz w:val="20"/>
          </w:rPr>
          <w:t>operasional senilai lebih dari Rp. 8.000.000.000 (delapan miliar Rupiah);</w:t>
        </w:r>
      </w:ins>
    </w:p>
    <w:p w14:paraId="776410A3" w14:textId="77777777" w:rsidR="00876186" w:rsidRPr="0008497A" w:rsidRDefault="00876186" w:rsidP="003E5E66">
      <w:pPr>
        <w:pStyle w:val="ListParagraph"/>
        <w:numPr>
          <w:ilvl w:val="0"/>
          <w:numId w:val="35"/>
        </w:numPr>
        <w:spacing w:after="0"/>
        <w:ind w:left="1418" w:hanging="567"/>
        <w:jc w:val="both"/>
        <w:rPr>
          <w:ins w:id="801" w:author="OLTRE" w:date="2024-07-03T14:53:00Z"/>
          <w:rFonts w:asciiTheme="minorHAnsi" w:hAnsiTheme="minorHAnsi" w:cstheme="minorHAnsi"/>
          <w:sz w:val="20"/>
          <w:szCs w:val="20"/>
        </w:rPr>
      </w:pPr>
      <w:ins w:id="802" w:author="OLTRE" w:date="2024-07-03T14:53:00Z">
        <w:r w:rsidRPr="0008497A">
          <w:rPr>
            <w:rFonts w:asciiTheme="minorHAnsi" w:hAnsiTheme="minorHAnsi" w:cstheme="minorHAnsi"/>
            <w:bCs/>
            <w:sz w:val="20"/>
            <w:szCs w:val="20"/>
          </w:rPr>
          <w:t>transaksi</w:t>
        </w:r>
        <w:r w:rsidRPr="0008497A">
          <w:rPr>
            <w:rFonts w:asciiTheme="minorHAnsi" w:hAnsiTheme="minorHAnsi" w:cstheme="minorHAnsi"/>
            <w:sz w:val="20"/>
            <w:szCs w:val="20"/>
          </w:rPr>
          <w:t xml:space="preserve"> antara Perseroan dan pihak terafiliasi;</w:t>
        </w:r>
      </w:ins>
    </w:p>
    <w:p w14:paraId="54DF278A" w14:textId="42082368" w:rsidR="00876186" w:rsidRPr="0008497A" w:rsidRDefault="00876186" w:rsidP="003E5E66">
      <w:pPr>
        <w:pStyle w:val="ListParagraph"/>
        <w:numPr>
          <w:ilvl w:val="0"/>
          <w:numId w:val="35"/>
        </w:numPr>
        <w:spacing w:after="0"/>
        <w:ind w:left="1418" w:hanging="567"/>
        <w:jc w:val="both"/>
        <w:rPr>
          <w:ins w:id="803" w:author="OLTRE" w:date="2024-07-03T14:53:00Z"/>
          <w:rFonts w:asciiTheme="minorHAnsi" w:hAnsiTheme="minorHAnsi" w:cstheme="minorHAnsi"/>
          <w:sz w:val="20"/>
          <w:szCs w:val="20"/>
        </w:rPr>
      </w:pPr>
      <w:ins w:id="804" w:author="OLTRE" w:date="2024-07-03T14:53:00Z">
        <w:r w:rsidRPr="0008497A">
          <w:rPr>
            <w:rFonts w:asciiTheme="minorHAnsi" w:hAnsiTheme="minorHAnsi" w:cstheme="minorHAnsi"/>
            <w:bCs/>
            <w:sz w:val="20"/>
            <w:szCs w:val="20"/>
          </w:rPr>
          <w:t>penetapan</w:t>
        </w:r>
        <w:r w:rsidRPr="0008497A">
          <w:rPr>
            <w:rFonts w:asciiTheme="minorHAnsi" w:hAnsiTheme="minorHAnsi" w:cstheme="minorHAnsi"/>
            <w:sz w:val="20"/>
            <w:szCs w:val="20"/>
          </w:rPr>
          <w:t xml:space="preserve"> jumlah remunerasi dan pembebas tugasan dan pengangkatan (termasuk penambahan dan penggantian) seorang anggota Direksi dan Dewan Komisaris; </w:t>
        </w:r>
      </w:ins>
    </w:p>
    <w:p w14:paraId="0FFCA962" w14:textId="77777777" w:rsidR="00876186" w:rsidRPr="00BD33ED" w:rsidRDefault="00876186" w:rsidP="003E5E66">
      <w:pPr>
        <w:pStyle w:val="ListParagraph"/>
        <w:numPr>
          <w:ilvl w:val="0"/>
          <w:numId w:val="35"/>
        </w:numPr>
        <w:spacing w:after="0"/>
        <w:ind w:left="1418" w:hanging="567"/>
        <w:jc w:val="both"/>
        <w:rPr>
          <w:ins w:id="805" w:author="OLTRE" w:date="2024-07-03T14:53:00Z"/>
          <w:rFonts w:asciiTheme="minorHAnsi" w:hAnsiTheme="minorHAnsi" w:cstheme="minorHAnsi"/>
          <w:sz w:val="20"/>
          <w:szCs w:val="20"/>
        </w:rPr>
      </w:pPr>
      <w:ins w:id="806" w:author="OLTRE" w:date="2024-07-03T14:53:00Z">
        <w:r w:rsidRPr="0008497A">
          <w:rPr>
            <w:rFonts w:asciiTheme="minorHAnsi" w:hAnsiTheme="minorHAnsi" w:cstheme="minorHAnsi"/>
            <w:bCs/>
            <w:sz w:val="20"/>
            <w:szCs w:val="20"/>
          </w:rPr>
          <w:t>menyetujui</w:t>
        </w:r>
        <w:r w:rsidRPr="0008497A">
          <w:rPr>
            <w:rFonts w:asciiTheme="minorHAnsi" w:hAnsiTheme="minorHAnsi" w:cstheme="minorHAnsi"/>
            <w:sz w:val="20"/>
            <w:szCs w:val="20"/>
          </w:rPr>
          <w:t xml:space="preserve"> atau menjadi pihak dalam suatu transaksi dengan seorang direktur, petugas atau pekerja Perseroan atau seorang yang berkaitan atau rekanan pihak</w:t>
        </w:r>
        <w:r w:rsidRPr="00BD33ED">
          <w:rPr>
            <w:rFonts w:asciiTheme="minorHAnsi" w:hAnsiTheme="minorHAnsi" w:cstheme="minorHAnsi"/>
            <w:sz w:val="20"/>
            <w:szCs w:val="20"/>
          </w:rPr>
          <w:t xml:space="preserve"> tersebut kecuali untuk transaksi-transaksi yang mengakibatkan pembayaran kepada atau dilakukan oleh Perseroan dalam jumlah yang kurang dari Rp 800.000.000 (delapan ratus juta Rupiah) per tahun; dan</w:t>
        </w:r>
      </w:ins>
    </w:p>
    <w:p w14:paraId="6D9A1EC7" w14:textId="662AFC99" w:rsidR="00DD57CD" w:rsidRPr="003E5E66" w:rsidRDefault="00876186" w:rsidP="003E5E66">
      <w:pPr>
        <w:pStyle w:val="ListParagraph"/>
        <w:numPr>
          <w:ilvl w:val="0"/>
          <w:numId w:val="35"/>
        </w:numPr>
        <w:spacing w:after="0"/>
        <w:ind w:left="1418" w:hanging="567"/>
        <w:jc w:val="both"/>
        <w:rPr>
          <w:ins w:id="807" w:author="OLTRE" w:date="2024-07-03T14:53:00Z"/>
          <w:rFonts w:asciiTheme="minorHAnsi" w:hAnsiTheme="minorHAnsi" w:cstheme="minorHAnsi"/>
          <w:sz w:val="20"/>
          <w:szCs w:val="20"/>
        </w:rPr>
      </w:pPr>
      <w:ins w:id="808" w:author="OLTRE" w:date="2024-07-03T14:53:00Z">
        <w:r w:rsidRPr="00876186">
          <w:rPr>
            <w:rFonts w:asciiTheme="minorHAnsi" w:hAnsiTheme="minorHAnsi" w:cstheme="minorHAnsi"/>
            <w:bCs/>
            <w:sz w:val="20"/>
            <w:szCs w:val="20"/>
          </w:rPr>
          <w:t>memasuki</w:t>
        </w:r>
        <w:r w:rsidRPr="00BD33ED">
          <w:rPr>
            <w:rFonts w:asciiTheme="minorHAnsi" w:hAnsiTheme="minorHAnsi" w:cstheme="minorHAnsi"/>
            <w:sz w:val="20"/>
            <w:szCs w:val="20"/>
          </w:rPr>
          <w:t xml:space="preserve"> suatu perjanjian terkait dengan hak kekayaan intelektual Perseroan atau perjanjian lain untuk pengembangan perangkat lunak untuk digunakan dalam usaha di mana Perusahaan tidak mendapatkan kepemilikan penuh atas </w:t>
        </w:r>
        <w:r w:rsidRPr="00BD33ED">
          <w:rPr>
            <w:color w:val="000000"/>
            <w:sz w:val="20"/>
          </w:rPr>
          <w:t>hak intelektual properti yang dikembangkan</w:t>
        </w:r>
        <w:r>
          <w:rPr>
            <w:color w:val="000000"/>
            <w:sz w:val="20"/>
          </w:rPr>
          <w:t>;</w:t>
        </w:r>
        <w:r w:rsidR="00296AF0">
          <w:rPr>
            <w:color w:val="000000"/>
            <w:sz w:val="20"/>
          </w:rPr>
          <w:t xml:space="preserve"> dan</w:t>
        </w:r>
      </w:ins>
    </w:p>
    <w:p w14:paraId="4C9BB101" w14:textId="27F160F2" w:rsidR="00DD57CD" w:rsidRPr="0008497A" w:rsidRDefault="00AC6E16" w:rsidP="003E5E66">
      <w:pPr>
        <w:pStyle w:val="ListParagraph"/>
        <w:numPr>
          <w:ilvl w:val="0"/>
          <w:numId w:val="32"/>
        </w:numPr>
        <w:tabs>
          <w:tab w:val="left" w:pos="567"/>
        </w:tabs>
        <w:spacing w:after="0"/>
        <w:ind w:left="851"/>
        <w:jc w:val="both"/>
        <w:rPr>
          <w:ins w:id="809" w:author="OLTRE" w:date="2024-07-03T14:53:00Z"/>
          <w:rFonts w:asciiTheme="minorHAnsi" w:hAnsiTheme="minorHAnsi" w:cstheme="minorHAnsi"/>
          <w:sz w:val="20"/>
          <w:szCs w:val="20"/>
        </w:rPr>
      </w:pPr>
      <w:ins w:id="810" w:author="OLTRE" w:date="2024-07-03T14:53:00Z">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Pr>
            <w:rFonts w:asciiTheme="minorHAnsi" w:hAnsiTheme="minorHAnsi" w:cstheme="minorHAnsi"/>
            <w:sz w:val="20"/>
            <w:szCs w:val="20"/>
          </w:rPr>
          <w:t xml:space="preserve">tertulis </w:t>
        </w:r>
        <w:r w:rsidR="00086ADE">
          <w:rPr>
            <w:rFonts w:asciiTheme="minorHAnsi" w:hAnsiTheme="minorHAnsi" w:cstheme="minorHAnsi"/>
            <w:sz w:val="20"/>
            <w:szCs w:val="20"/>
          </w:rPr>
          <w:t>terlebih dahulu</w:t>
        </w:r>
        <w:r>
          <w:rPr>
            <w:rFonts w:asciiTheme="minorHAnsi" w:hAnsiTheme="minorHAnsi" w:cstheme="minorHAnsi"/>
            <w:sz w:val="20"/>
            <w:szCs w:val="20"/>
          </w:rPr>
          <w:t xml:space="preserve"> dari </w:t>
        </w:r>
        <w:r w:rsidR="00DD57CD">
          <w:rPr>
            <w:rFonts w:asciiTheme="minorHAnsi" w:hAnsiTheme="minorHAnsi" w:cstheme="minorHAnsi"/>
            <w:sz w:val="20"/>
            <w:szCs w:val="20"/>
          </w:rPr>
          <w:t xml:space="preserve">seluruh </w:t>
        </w:r>
        <w:r w:rsidR="00DD57CD" w:rsidRPr="00BD33ED">
          <w:rPr>
            <w:rFonts w:asciiTheme="minorHAnsi" w:hAnsiTheme="minorHAnsi" w:cstheme="minorHAnsi"/>
            <w:sz w:val="20"/>
            <w:szCs w:val="20"/>
          </w:rPr>
          <w:t xml:space="preserve">para </w:t>
        </w:r>
        <w:r w:rsidR="00DD57CD" w:rsidRPr="00E1729A">
          <w:rPr>
            <w:rFonts w:asciiTheme="minorHAnsi" w:hAnsiTheme="minorHAnsi" w:cstheme="minorHAnsi"/>
            <w:sz w:val="20"/>
            <w:szCs w:val="20"/>
          </w:rPr>
          <w:t>Pemegang Saham Preferen</w:t>
        </w:r>
        <w:r w:rsidR="00C52C13" w:rsidRP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 xml:space="preserve">yang permintaan persetujuannya harus dilakukan sesuai dengan tata waktu yang </w:t>
        </w:r>
        <w:r w:rsidR="003536B0" w:rsidRPr="0008497A">
          <w:rPr>
            <w:rFonts w:asciiTheme="minorHAnsi" w:hAnsiTheme="minorHAnsi" w:cstheme="minorHAnsi"/>
            <w:bCs/>
            <w:sz w:val="20"/>
            <w:szCs w:val="20"/>
          </w:rPr>
          <w:t>ditentukan dalam Perjanjian Pemegang Saham</w:t>
        </w:r>
        <w:r w:rsidR="00DD57CD" w:rsidRPr="0008497A">
          <w:rPr>
            <w:rFonts w:asciiTheme="minorHAnsi" w:hAnsiTheme="minorHAnsi" w:cstheme="minorHAnsi"/>
            <w:sz w:val="20"/>
            <w:szCs w:val="20"/>
          </w:rPr>
          <w:t>:</w:t>
        </w:r>
      </w:ins>
    </w:p>
    <w:p w14:paraId="0BE23ED2" w14:textId="77777777" w:rsidR="00DD57CD" w:rsidRPr="0008497A" w:rsidRDefault="00DD57CD" w:rsidP="003E5E66">
      <w:pPr>
        <w:pStyle w:val="ListParagraph"/>
        <w:numPr>
          <w:ilvl w:val="0"/>
          <w:numId w:val="34"/>
        </w:numPr>
        <w:ind w:left="1418" w:hanging="567"/>
        <w:jc w:val="both"/>
        <w:rPr>
          <w:ins w:id="811" w:author="OLTRE" w:date="2024-07-03T14:53:00Z"/>
          <w:rFonts w:asciiTheme="minorHAnsi" w:hAnsiTheme="minorHAnsi" w:cstheme="minorHAnsi"/>
          <w:bCs/>
          <w:sz w:val="20"/>
          <w:szCs w:val="20"/>
        </w:rPr>
      </w:pPr>
      <w:ins w:id="812" w:author="OLTRE" w:date="2024-07-03T14:53:00Z">
        <w:r w:rsidRPr="0008497A">
          <w:rPr>
            <w:rFonts w:asciiTheme="minorHAnsi" w:hAnsiTheme="minorHAnsi" w:cstheme="minorHAnsi"/>
            <w:bCs/>
            <w:sz w:val="20"/>
            <w:szCs w:val="20"/>
          </w:rPr>
          <w:t xml:space="preserve">memperbaiki, mengubah, menambah, atau menghapus ketentuan apa pun di dalam anggaran dasar atau anggaran rumah tangga, yang dapat berdampak terhadap hak-hak, hak-hak istimewa atau kuasa-kuasa atau pembatasan-pembatasan terhadap pemegang Saham Preferen; </w:t>
        </w:r>
      </w:ins>
    </w:p>
    <w:p w14:paraId="0190AE66" w14:textId="77777777" w:rsidR="00DD57CD" w:rsidRPr="0008497A" w:rsidRDefault="00DD57CD" w:rsidP="003E5E66">
      <w:pPr>
        <w:pStyle w:val="ListParagraph"/>
        <w:numPr>
          <w:ilvl w:val="0"/>
          <w:numId w:val="34"/>
        </w:numPr>
        <w:ind w:left="1418" w:hanging="567"/>
        <w:jc w:val="both"/>
        <w:rPr>
          <w:ins w:id="813" w:author="OLTRE" w:date="2024-07-03T14:53:00Z"/>
          <w:rFonts w:asciiTheme="minorHAnsi" w:hAnsiTheme="minorHAnsi" w:cstheme="minorHAnsi"/>
          <w:bCs/>
          <w:sz w:val="20"/>
          <w:szCs w:val="20"/>
        </w:rPr>
      </w:pPr>
      <w:ins w:id="814" w:author="OLTRE" w:date="2024-07-03T14:53:00Z">
        <w:r w:rsidRPr="0008497A">
          <w:rPr>
            <w:rFonts w:asciiTheme="minorHAnsi" w:hAnsiTheme="minorHAnsi" w:cstheme="minorHAnsi"/>
            <w:bCs/>
            <w:sz w:val="20"/>
            <w:szCs w:val="20"/>
          </w:rPr>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ins>
    </w:p>
    <w:p w14:paraId="267F23B2" w14:textId="77777777" w:rsidR="00DD57CD" w:rsidRPr="0008497A" w:rsidRDefault="00DD57CD" w:rsidP="003E5E66">
      <w:pPr>
        <w:pStyle w:val="ListParagraph"/>
        <w:numPr>
          <w:ilvl w:val="0"/>
          <w:numId w:val="34"/>
        </w:numPr>
        <w:ind w:left="1418" w:hanging="567"/>
        <w:jc w:val="both"/>
        <w:rPr>
          <w:ins w:id="815" w:author="OLTRE" w:date="2024-07-03T14:53:00Z"/>
          <w:rFonts w:asciiTheme="minorHAnsi" w:hAnsiTheme="minorHAnsi" w:cstheme="minorHAnsi"/>
          <w:bCs/>
          <w:sz w:val="20"/>
          <w:szCs w:val="20"/>
        </w:rPr>
      </w:pPr>
      <w:ins w:id="816" w:author="OLTRE" w:date="2024-07-03T14:53:00Z">
        <w:r w:rsidRPr="00BD33ED">
          <w:rPr>
            <w:rFonts w:asciiTheme="minorHAnsi" w:hAnsiTheme="minorHAnsi" w:cstheme="minorHAnsi"/>
            <w:bCs/>
            <w:sz w:val="20"/>
            <w:szCs w:val="20"/>
          </w:rPr>
          <w:t xml:space="preserve">penggabungan, konsolidasi, pengalihan saham atau transaksi serupa lainnya dengan pihak lain mana pun yang mengakibatkan pemegang saham, segera sebelum transaksi, memiliki secara langsung atau tidak langsung, 50% atau kurang </w:t>
        </w:r>
        <w:r w:rsidRPr="0008497A">
          <w:rPr>
            <w:rFonts w:asciiTheme="minorHAnsi" w:hAnsiTheme="minorHAnsi" w:cstheme="minorHAnsi"/>
            <w:bCs/>
            <w:sz w:val="20"/>
            <w:szCs w:val="20"/>
          </w:rPr>
          <w:t>dari 50% hak suara dalam Perseroan atau pihak yang menerima penggabungan, sebagaimana berlaku, segera setelah penyelesaian transaksi;</w:t>
        </w:r>
      </w:ins>
    </w:p>
    <w:p w14:paraId="768936AF" w14:textId="77777777" w:rsidR="00DD57CD" w:rsidRPr="0008497A" w:rsidRDefault="00DD57CD" w:rsidP="003E5E66">
      <w:pPr>
        <w:pStyle w:val="ListParagraph"/>
        <w:numPr>
          <w:ilvl w:val="0"/>
          <w:numId w:val="34"/>
        </w:numPr>
        <w:ind w:left="1418" w:hanging="567"/>
        <w:jc w:val="both"/>
        <w:rPr>
          <w:ins w:id="817" w:author="OLTRE" w:date="2024-07-03T14:53:00Z"/>
          <w:rFonts w:asciiTheme="minorHAnsi" w:hAnsiTheme="minorHAnsi" w:cstheme="minorHAnsi"/>
          <w:bCs/>
          <w:sz w:val="20"/>
          <w:szCs w:val="20"/>
        </w:rPr>
      </w:pPr>
      <w:ins w:id="818" w:author="OLTRE" w:date="2024-07-03T14:53:00Z">
        <w:r w:rsidRPr="0008497A">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ins>
    </w:p>
    <w:p w14:paraId="0903C6CF" w14:textId="7350DEAF" w:rsidR="00DD57CD" w:rsidRPr="0008497A" w:rsidRDefault="00DD57CD" w:rsidP="003E5E66">
      <w:pPr>
        <w:pStyle w:val="ListParagraph"/>
        <w:numPr>
          <w:ilvl w:val="0"/>
          <w:numId w:val="34"/>
        </w:numPr>
        <w:spacing w:after="0"/>
        <w:ind w:left="1418" w:hanging="567"/>
        <w:jc w:val="both"/>
        <w:rPr>
          <w:ins w:id="819" w:author="OLTRE" w:date="2024-07-03T14:53:00Z"/>
          <w:rFonts w:asciiTheme="minorHAnsi" w:hAnsiTheme="minorHAnsi" w:cstheme="minorHAnsi"/>
          <w:bCs/>
          <w:sz w:val="20"/>
          <w:szCs w:val="20"/>
        </w:rPr>
      </w:pPr>
      <w:ins w:id="820" w:author="OLTRE" w:date="2024-07-03T14:53:00Z">
        <w:r w:rsidRPr="0008497A">
          <w:rPr>
            <w:rFonts w:asciiTheme="minorHAnsi" w:hAnsiTheme="minorHAnsi" w:cstheme="minorHAnsi"/>
            <w:bCs/>
            <w:sz w:val="20"/>
            <w:szCs w:val="20"/>
          </w:rPr>
          <w:t>setiap penambahan atau pengurangan jumlah Saham Preferen dalam Perseroan</w:t>
        </w:r>
        <w:r w:rsidR="003536B0" w:rsidRPr="0008497A">
          <w:rPr>
            <w:rFonts w:ascii="Palatino Linotype" w:hAnsi="Palatino Linotype"/>
            <w:sz w:val="20"/>
            <w:szCs w:val="20"/>
          </w:rPr>
          <w:t>.</w:t>
        </w:r>
        <w:r w:rsidRPr="0008497A">
          <w:rPr>
            <w:rFonts w:ascii="Palatino Linotype" w:hAnsi="Palatino Linotype"/>
            <w:sz w:val="20"/>
            <w:szCs w:val="20"/>
          </w:rPr>
          <w:t xml:space="preserve"> </w:t>
        </w:r>
      </w:ins>
    </w:p>
    <w:p w14:paraId="391705CC" w14:textId="77777777" w:rsidR="00FE37FD" w:rsidRDefault="00FE37FD" w:rsidP="00E1729A">
      <w:pPr>
        <w:ind w:left="567"/>
        <w:jc w:val="both"/>
        <w:rPr>
          <w:ins w:id="821" w:author="OLTRE" w:date="2024-07-03T14:58:00Z"/>
          <w:rFonts w:asciiTheme="minorHAnsi" w:hAnsiTheme="minorHAnsi" w:cstheme="minorHAnsi"/>
          <w:bCs/>
          <w:sz w:val="20"/>
          <w:szCs w:val="20"/>
          <w:u w:val="single"/>
          <w:lang w:val="id-ID"/>
        </w:rPr>
      </w:pPr>
    </w:p>
    <w:p w14:paraId="4F009CAB" w14:textId="77777777" w:rsidR="0011598B" w:rsidRPr="003E5E66" w:rsidRDefault="0011598B" w:rsidP="00E1729A">
      <w:pPr>
        <w:ind w:left="567"/>
        <w:jc w:val="both"/>
        <w:rPr>
          <w:ins w:id="822" w:author="OLTRE" w:date="2024-07-03T14:53:00Z"/>
          <w:rFonts w:asciiTheme="minorHAnsi" w:hAnsiTheme="minorHAnsi" w:cstheme="minorHAnsi"/>
          <w:bCs/>
          <w:sz w:val="20"/>
          <w:szCs w:val="20"/>
          <w:u w:val="single"/>
          <w:lang w:val="id-ID"/>
        </w:rPr>
      </w:pPr>
    </w:p>
    <w:p w14:paraId="466F9731" w14:textId="6534A2B0" w:rsidR="00CC26E8" w:rsidRPr="003E5E66" w:rsidRDefault="00A1581E" w:rsidP="00E1729A">
      <w:pPr>
        <w:spacing w:line="276" w:lineRule="auto"/>
        <w:jc w:val="both"/>
        <w:rPr>
          <w:ins w:id="823" w:author="OLTRE" w:date="2024-07-03T14:53:00Z"/>
          <w:rFonts w:asciiTheme="minorHAnsi" w:hAnsiTheme="minorHAnsi" w:cstheme="minorHAnsi"/>
          <w:b/>
          <w:sz w:val="20"/>
          <w:szCs w:val="20"/>
          <w:u w:val="single"/>
          <w:lang w:val="id-ID"/>
        </w:rPr>
      </w:pPr>
      <w:ins w:id="824" w:author="OLTRE" w:date="2024-07-03T14:53:00Z">
        <w:r w:rsidRPr="003E5E66">
          <w:rPr>
            <w:rFonts w:asciiTheme="minorHAnsi" w:hAnsiTheme="minorHAnsi" w:cstheme="minorHAnsi"/>
            <w:b/>
            <w:sz w:val="20"/>
            <w:szCs w:val="20"/>
            <w:u w:val="single"/>
            <w:lang w:val="id-ID"/>
          </w:rPr>
          <w:t>KESE</w:t>
        </w:r>
        <w:r w:rsidR="00C61D54">
          <w:rPr>
            <w:rFonts w:asciiTheme="minorHAnsi" w:hAnsiTheme="minorHAnsi" w:cstheme="minorHAnsi"/>
            <w:b/>
            <w:sz w:val="20"/>
            <w:szCs w:val="20"/>
            <w:u w:val="single"/>
            <w:lang w:val="id-ID"/>
          </w:rPr>
          <w:t>PULUH</w:t>
        </w:r>
        <w:r w:rsidRPr="003E5E66">
          <w:rPr>
            <w:rFonts w:asciiTheme="minorHAnsi" w:hAnsiTheme="minorHAnsi" w:cstheme="minorHAnsi"/>
            <w:bCs/>
            <w:sz w:val="20"/>
            <w:szCs w:val="20"/>
            <w:u w:val="single"/>
            <w:lang w:val="id-ID"/>
          </w:rPr>
          <w:t>:</w:t>
        </w:r>
      </w:ins>
    </w:p>
    <w:p w14:paraId="1C3EC704" w14:textId="4FF14176" w:rsidR="00D662C0" w:rsidRPr="00E1729A" w:rsidRDefault="00D662C0" w:rsidP="00E1729A">
      <w:pPr>
        <w:spacing w:line="276" w:lineRule="auto"/>
        <w:jc w:val="both"/>
        <w:rPr>
          <w:ins w:id="825" w:author="OLTRE" w:date="2024-07-03T14:53:00Z"/>
          <w:rFonts w:asciiTheme="minorHAnsi" w:hAnsiTheme="minorHAnsi" w:cstheme="minorHAnsi"/>
          <w:sz w:val="20"/>
          <w:szCs w:val="20"/>
          <w:lang w:val="id-ID"/>
        </w:rPr>
      </w:pPr>
      <w:ins w:id="826" w:author="OLTRE" w:date="2024-07-03T14:53:00Z">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3</w:t>
        </w:r>
        <w:r w:rsidRPr="00E1729A">
          <w:rPr>
            <w:rFonts w:asciiTheme="minorHAnsi" w:hAnsiTheme="minorHAnsi" w:cstheme="minorHAnsi"/>
            <w:sz w:val="20"/>
            <w:szCs w:val="20"/>
            <w:lang w:val="id-ID"/>
          </w:rPr>
          <w:t xml:space="preserve"> ayat</w:t>
        </w:r>
        <w:r w:rsidR="00631158" w:rsidRPr="003E5E66">
          <w:rPr>
            <w:rFonts w:asciiTheme="minorHAnsi" w:hAnsiTheme="minorHAnsi" w:cstheme="minorHAnsi"/>
            <w:sz w:val="20"/>
            <w:szCs w:val="20"/>
            <w:lang w:val="id-ID"/>
          </w:rPr>
          <w:t xml:space="preserve"> 10</w:t>
        </w:r>
        <w:r w:rsidRPr="00E1729A">
          <w:rPr>
            <w:rFonts w:asciiTheme="minorHAnsi" w:hAnsiTheme="minorHAnsi" w:cstheme="minorHAnsi"/>
            <w:sz w:val="20"/>
            <w:szCs w:val="20"/>
            <w:lang w:val="id-ID"/>
          </w:rPr>
          <w:t xml:space="preserve"> Anggaran Dasar, sehingga untuk selanjutnya berbunyi sebagai berikut:</w:t>
        </w:r>
      </w:ins>
    </w:p>
    <w:p w14:paraId="5A8A40FC" w14:textId="40C9D8EB" w:rsidR="00D662C0" w:rsidRPr="003E5E66" w:rsidRDefault="00631158" w:rsidP="00E1729A">
      <w:pPr>
        <w:ind w:left="567" w:hanging="567"/>
        <w:jc w:val="both"/>
        <w:rPr>
          <w:ins w:id="827" w:author="OLTRE" w:date="2024-07-03T14:53:00Z"/>
          <w:rFonts w:asciiTheme="minorHAnsi" w:hAnsiTheme="minorHAnsi" w:cstheme="minorHAnsi"/>
          <w:sz w:val="20"/>
          <w:szCs w:val="20"/>
          <w:lang w:val="id-ID"/>
        </w:rPr>
      </w:pPr>
      <w:ins w:id="828" w:author="OLTRE" w:date="2024-07-03T14:53:00Z">
        <w:r w:rsidRPr="003E5E66">
          <w:rPr>
            <w:rFonts w:asciiTheme="minorHAnsi" w:hAnsiTheme="minorHAnsi" w:cstheme="minorHAnsi"/>
            <w:sz w:val="20"/>
            <w:szCs w:val="20"/>
            <w:lang w:val="id-ID"/>
          </w:rPr>
          <w:t>10.       Apabila suara yang setuju dan yang tidak setuju sama banyak, maka Direktur Utama memiliki 1 (satu) suara tambahan untuk menentukan usul disetujui atau ditolak.</w:t>
        </w:r>
      </w:ins>
    </w:p>
    <w:p w14:paraId="1A025491" w14:textId="77777777" w:rsidR="00631158" w:rsidRDefault="00631158" w:rsidP="00E1729A">
      <w:pPr>
        <w:ind w:left="567" w:hanging="567"/>
        <w:jc w:val="both"/>
        <w:rPr>
          <w:ins w:id="829" w:author="OLTRE" w:date="2024-07-03T14:58:00Z"/>
          <w:rFonts w:asciiTheme="minorHAnsi" w:hAnsiTheme="minorHAnsi" w:cstheme="minorHAnsi"/>
          <w:sz w:val="20"/>
          <w:szCs w:val="20"/>
          <w:lang w:val="id-ID"/>
        </w:rPr>
      </w:pPr>
    </w:p>
    <w:p w14:paraId="46DB0A3C" w14:textId="77777777" w:rsidR="0011598B" w:rsidRPr="003E5E66" w:rsidRDefault="0011598B" w:rsidP="00E1729A">
      <w:pPr>
        <w:ind w:left="567" w:hanging="567"/>
        <w:jc w:val="both"/>
        <w:rPr>
          <w:ins w:id="830" w:author="OLTRE" w:date="2024-07-03T14:53:00Z"/>
          <w:rFonts w:asciiTheme="minorHAnsi" w:hAnsiTheme="minorHAnsi" w:cstheme="minorHAnsi"/>
          <w:sz w:val="20"/>
          <w:szCs w:val="20"/>
          <w:lang w:val="id-ID"/>
        </w:rPr>
      </w:pPr>
    </w:p>
    <w:p w14:paraId="2BCBE38B" w14:textId="5A8D2900" w:rsidR="00631158" w:rsidRPr="003E5E66" w:rsidRDefault="00C61D54" w:rsidP="00E1729A">
      <w:pPr>
        <w:ind w:left="567" w:hanging="567"/>
        <w:jc w:val="both"/>
        <w:rPr>
          <w:ins w:id="831" w:author="OLTRE" w:date="2024-07-03T14:53:00Z"/>
          <w:rFonts w:asciiTheme="minorHAnsi" w:hAnsiTheme="minorHAnsi" w:cstheme="minorHAnsi"/>
          <w:sz w:val="20"/>
          <w:szCs w:val="20"/>
          <w:lang w:val="id-ID"/>
        </w:rPr>
      </w:pPr>
      <w:ins w:id="832" w:author="OLTRE" w:date="2024-07-03T14:53:00Z">
        <w:r>
          <w:rPr>
            <w:rFonts w:asciiTheme="minorHAnsi" w:hAnsiTheme="minorHAnsi" w:cstheme="minorHAnsi"/>
            <w:b/>
            <w:bCs/>
            <w:sz w:val="20"/>
            <w:szCs w:val="20"/>
            <w:u w:val="single"/>
            <w:lang w:val="id-ID"/>
          </w:rPr>
          <w:t>KESEBELAS</w:t>
        </w:r>
        <w:r w:rsidR="00631158" w:rsidRPr="003E5E66">
          <w:rPr>
            <w:rFonts w:asciiTheme="minorHAnsi" w:hAnsiTheme="minorHAnsi" w:cstheme="minorHAnsi"/>
            <w:sz w:val="20"/>
            <w:szCs w:val="20"/>
            <w:lang w:val="id-ID"/>
          </w:rPr>
          <w:t>:</w:t>
        </w:r>
      </w:ins>
    </w:p>
    <w:p w14:paraId="2BF4720A" w14:textId="7CB3572A" w:rsidR="00631158" w:rsidRPr="00E1729A" w:rsidRDefault="00631158" w:rsidP="003E5E66">
      <w:pPr>
        <w:ind w:left="567" w:hanging="567"/>
        <w:jc w:val="both"/>
        <w:rPr>
          <w:ins w:id="833" w:author="OLTRE" w:date="2024-07-03T14:53:00Z"/>
          <w:rFonts w:asciiTheme="minorHAnsi" w:hAnsiTheme="minorHAnsi" w:cstheme="minorHAnsi"/>
          <w:sz w:val="20"/>
          <w:szCs w:val="20"/>
          <w:lang w:val="id-ID"/>
        </w:rPr>
      </w:pPr>
      <w:ins w:id="834" w:author="OLTRE" w:date="2024-07-03T14:53:00Z">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4</w:t>
        </w:r>
        <w:r w:rsidRPr="00E1729A">
          <w:rPr>
            <w:rFonts w:asciiTheme="minorHAnsi" w:hAnsiTheme="minorHAnsi" w:cstheme="minorHAnsi"/>
            <w:sz w:val="20"/>
            <w:szCs w:val="20"/>
            <w:lang w:val="id-ID"/>
          </w:rPr>
          <w:t xml:space="preserve"> ayat </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Anggaran Dasar, sehingga untuk selanjutnya berbunyi sebagai berikut:</w:t>
        </w:r>
      </w:ins>
    </w:p>
    <w:p w14:paraId="44849211" w14:textId="20B3A559" w:rsidR="00D662C0" w:rsidRPr="006F69FA" w:rsidRDefault="00631158" w:rsidP="003E5E66">
      <w:pPr>
        <w:pStyle w:val="ListParagraph"/>
        <w:numPr>
          <w:ilvl w:val="0"/>
          <w:numId w:val="24"/>
        </w:numPr>
        <w:ind w:left="567" w:hanging="567"/>
        <w:jc w:val="both"/>
        <w:rPr>
          <w:ins w:id="835" w:author="OLTRE" w:date="2024-07-03T14:53:00Z"/>
          <w:rFonts w:asciiTheme="minorHAnsi" w:hAnsiTheme="minorHAnsi" w:cstheme="minorHAnsi"/>
          <w:sz w:val="20"/>
          <w:szCs w:val="20"/>
        </w:rPr>
      </w:pPr>
      <w:ins w:id="836" w:author="OLTRE" w:date="2024-07-03T14:53:00Z">
        <w:r w:rsidRPr="003E5E66">
          <w:rPr>
            <w:rFonts w:asciiTheme="minorHAnsi" w:hAnsiTheme="minorHAnsi" w:cstheme="minorHAnsi"/>
            <w:sz w:val="20"/>
            <w:szCs w:val="20"/>
          </w:rPr>
          <w:t>Dewan Komisaris terdiri dari sebanyak-banyaknya 3 (tiga) anggota Dewan Komisaris, yang di antaranya diangkat sebagai Komisaris Utama.</w:t>
        </w:r>
      </w:ins>
    </w:p>
    <w:p w14:paraId="546A86F3" w14:textId="5B709F2E" w:rsidR="00D662C0" w:rsidRPr="00E1729A" w:rsidRDefault="00C61D54" w:rsidP="00E1729A">
      <w:pPr>
        <w:spacing w:line="276" w:lineRule="auto"/>
        <w:jc w:val="both"/>
        <w:rPr>
          <w:ins w:id="837" w:author="OLTRE" w:date="2024-07-03T14:53:00Z"/>
          <w:rFonts w:asciiTheme="minorHAnsi" w:hAnsiTheme="minorHAnsi" w:cstheme="minorHAnsi"/>
          <w:b/>
          <w:sz w:val="20"/>
          <w:szCs w:val="20"/>
          <w:u w:val="single"/>
          <w:lang w:val="id-ID"/>
        </w:rPr>
      </w:pPr>
      <w:ins w:id="838" w:author="OLTRE" w:date="2024-07-03T14:53:00Z">
        <w:r>
          <w:rPr>
            <w:rFonts w:asciiTheme="minorHAnsi" w:hAnsiTheme="minorHAnsi" w:cstheme="minorHAnsi"/>
            <w:b/>
            <w:sz w:val="20"/>
            <w:szCs w:val="20"/>
            <w:u w:val="single"/>
            <w:lang w:val="id-ID"/>
          </w:rPr>
          <w:lastRenderedPageBreak/>
          <w:t>KEDUABELAS</w:t>
        </w:r>
        <w:r w:rsidR="00A1581E" w:rsidRPr="003E5E66">
          <w:rPr>
            <w:rFonts w:asciiTheme="minorHAnsi" w:hAnsiTheme="minorHAnsi" w:cstheme="minorHAnsi"/>
            <w:b/>
            <w:sz w:val="20"/>
            <w:szCs w:val="20"/>
            <w:u w:val="single"/>
            <w:lang w:val="id-ID"/>
          </w:rPr>
          <w:t>:</w:t>
        </w:r>
      </w:ins>
    </w:p>
    <w:p w14:paraId="555DDE22" w14:textId="5BA50F31" w:rsidR="005A670F" w:rsidRPr="00E1729A" w:rsidRDefault="005A670F" w:rsidP="00E1729A">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memberikan kuasa dan wewenang penuh dengan hak substitusi kepada Direksi Perseroan dan/atau (selanjutnya disebut sebagai “</w:t>
      </w:r>
      <w:r w:rsidRPr="00E1729A">
        <w:rPr>
          <w:rFonts w:asciiTheme="minorHAnsi" w:hAnsiTheme="minorHAnsi" w:cstheme="minorHAnsi"/>
          <w:b/>
          <w:sz w:val="20"/>
          <w:szCs w:val="20"/>
          <w:lang w:val="id-ID"/>
        </w:rPr>
        <w:t>Penerima Kuasa</w:t>
      </w:r>
      <w:r w:rsidRPr="00E1729A">
        <w:rPr>
          <w:rFonts w:asciiTheme="minorHAnsi" w:hAnsiTheme="minorHAnsi" w:cstheme="minorHAnsi"/>
          <w:sz w:val="20"/>
          <w:szCs w:val="20"/>
          <w:lang w:val="id-ID"/>
        </w:rPr>
        <w:t>”), baik bersama-sama maupun sendiri-sendiri, dengan hak substitusi untuk mempersiapkan Keputusan Sirkuler ini dalam bentuk akta notaris, dan untuk melakukan setiap tindakan yang diperlukan agar Keputusan tersebut di atas menjadi efektif, termasuk dan tidak terbatas pada, untuk hadir di hadapan Notaris, menandatangani akta, memberikan informasi dan penjelasan yang diperlukan dan lebih lanjut lagi untuk melakukan setiap hal yang diperlukan dan dinilai perlu oleh Penerima Kuasa berdasarkan peraturan perundang-undangan Republik Indonesia berkaitan dengan hal-hal tersebut di atas.</w:t>
      </w:r>
    </w:p>
    <w:p w14:paraId="0D1F92F3" w14:textId="77777777" w:rsidR="005A670F" w:rsidRPr="00E1729A" w:rsidRDefault="005A670F" w:rsidP="005A670F">
      <w:pPr>
        <w:spacing w:line="276" w:lineRule="auto"/>
        <w:jc w:val="both"/>
        <w:rPr>
          <w:rFonts w:asciiTheme="minorHAnsi" w:hAnsiTheme="minorHAnsi" w:cstheme="minorHAnsi"/>
          <w:sz w:val="20"/>
          <w:szCs w:val="20"/>
          <w:lang w:val="id-ID"/>
        </w:rPr>
      </w:pPr>
    </w:p>
    <w:p w14:paraId="0F552A87"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-Keputusan ini memiliki kekuatan dan akibat hukum yang sama seolah-olah keputusan telah diambil dalam Rapat Umum Pemegang Saham Perseroan dan mulai efektif sejak tanggal tersebut yang menjadi tanggal terakhir di antara tanggal-tanggal penandatanganan Keputusan Sirkuler ini oleh seluruh Pemegang Saham Perseroan.</w:t>
      </w:r>
    </w:p>
    <w:p w14:paraId="514D4400" w14:textId="77777777" w:rsidR="005A670F" w:rsidRPr="00E1729A" w:rsidRDefault="005A670F" w:rsidP="005A670F">
      <w:pPr>
        <w:spacing w:line="276" w:lineRule="auto"/>
        <w:jc w:val="both"/>
        <w:rPr>
          <w:rFonts w:asciiTheme="minorHAnsi" w:hAnsiTheme="minorHAnsi" w:cstheme="minorHAnsi"/>
          <w:sz w:val="20"/>
          <w:szCs w:val="20"/>
          <w:lang w:val="id-ID"/>
        </w:rPr>
      </w:pPr>
    </w:p>
    <w:p w14:paraId="695A5F1B" w14:textId="4489C5D2"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-Demikian keputusan ini dibuat dan dapat ditandatangani dalam satu atau lebih salinan, dan bersama-sama akan merupakan satu kesatuan dokumen.  </w:t>
      </w:r>
    </w:p>
    <w:p w14:paraId="468075E5" w14:textId="77777777" w:rsidR="005A670F" w:rsidRPr="00E1729A" w:rsidRDefault="005A670F" w:rsidP="005A670F">
      <w:pPr>
        <w:spacing w:line="276" w:lineRule="auto"/>
        <w:jc w:val="both"/>
        <w:rPr>
          <w:rFonts w:asciiTheme="minorHAnsi" w:hAnsiTheme="minorHAnsi" w:cstheme="minorHAnsi"/>
          <w:sz w:val="20"/>
          <w:szCs w:val="20"/>
          <w:lang w:val="id-ID"/>
        </w:rPr>
      </w:pPr>
    </w:p>
    <w:p w14:paraId="4DB78AEB"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PARA PEMEGANG SAHAM</w:t>
      </w:r>
    </w:p>
    <w:p w14:paraId="15592A39"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18B57FD0" w14:textId="77777777" w:rsidR="005A670F" w:rsidRPr="00E1729A" w:rsidRDefault="005A670F" w:rsidP="005A670F">
      <w:pPr>
        <w:spacing w:line="276" w:lineRule="auto"/>
        <w:jc w:val="center"/>
        <w:rPr>
          <w:rFonts w:asciiTheme="minorHAnsi" w:hAnsiTheme="minorHAnsi" w:cstheme="minorHAnsi"/>
          <w:b/>
          <w:sz w:val="20"/>
          <w:szCs w:val="20"/>
          <w:lang w:val="id-ID"/>
        </w:rPr>
      </w:pPr>
    </w:p>
    <w:p w14:paraId="22A9D353"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681CE381"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3750A93A" w14:textId="3128CB21"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Met</w:t>
      </w:r>
      <w:r w:rsidR="00D15544" w:rsidRPr="00E1729A">
        <w:rPr>
          <w:rFonts w:asciiTheme="minorHAnsi" w:hAnsiTheme="minorHAnsi" w:cstheme="minorHAnsi"/>
          <w:b/>
          <w:sz w:val="20"/>
          <w:szCs w:val="20"/>
          <w:lang w:val="id-ID"/>
        </w:rPr>
        <w:t>e</w:t>
      </w:r>
      <w:r w:rsidRPr="00E1729A">
        <w:rPr>
          <w:rFonts w:asciiTheme="minorHAnsi" w:hAnsiTheme="minorHAnsi" w:cstheme="minorHAnsi"/>
          <w:b/>
          <w:sz w:val="20"/>
          <w:szCs w:val="20"/>
          <w:lang w:val="id-ID"/>
        </w:rPr>
        <w:t>rai</w:t>
      </w:r>
    </w:p>
    <w:p w14:paraId="2C78D5FC"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Rp. 10.000,-</w:t>
      </w:r>
    </w:p>
    <w:p w14:paraId="32B5FC10" w14:textId="77777777" w:rsidR="005A670F" w:rsidRPr="00E1729A" w:rsidRDefault="005A670F" w:rsidP="005A670F">
      <w:pPr>
        <w:spacing w:line="276" w:lineRule="auto"/>
        <w:jc w:val="both"/>
        <w:rPr>
          <w:rFonts w:asciiTheme="minorHAnsi" w:hAnsiTheme="minorHAnsi" w:cstheme="minorHAnsi"/>
          <w:b/>
          <w:sz w:val="20"/>
          <w:szCs w:val="20"/>
          <w:lang w:val="id-ID"/>
        </w:rPr>
      </w:pPr>
    </w:p>
    <w:tbl>
      <w:tblPr>
        <w:tblW w:w="0" w:type="auto"/>
        <w:tblLook w:val="04A0" w:firstRow="1" w:lastRow="0" w:firstColumn="1" w:lastColumn="0" w:noHBand="0" w:noVBand="1"/>
      </w:tblPr>
      <w:tblGrid>
        <w:gridCol w:w="4680"/>
        <w:gridCol w:w="4680"/>
      </w:tblGrid>
      <w:tr w:rsidR="005A670F" w:rsidRPr="00E1729A" w14:paraId="6BE99047" w14:textId="77777777" w:rsidTr="002F56D3">
        <w:tc>
          <w:tcPr>
            <w:tcW w:w="4788" w:type="dxa"/>
          </w:tcPr>
          <w:p w14:paraId="0A93D1A6"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3DE8CFE"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TIANG VICHI LESTARI</w:t>
            </w:r>
          </w:p>
          <w:p w14:paraId="6BD3D53F" w14:textId="14F2A25F"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del w:id="839" w:author="OLTRE" w:date="2024-07-03T14:53:00Z">
              <w:r w:rsidR="003D4E62" w:rsidRPr="00707976">
                <w:rPr>
                  <w:rFonts w:asciiTheme="minorHAnsi" w:hAnsiTheme="minorHAnsi" w:cstheme="minorHAnsi"/>
                  <w:sz w:val="20"/>
                  <w:szCs w:val="20"/>
                  <w:lang w:val="id-ID"/>
                </w:rPr>
                <w:delText>Kelas</w:delText>
              </w:r>
            </w:del>
            <w:ins w:id="840"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38A8BE15"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3C91108F"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24350B21" w14:textId="77777777"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sz w:val="20"/>
                <w:szCs w:val="20"/>
                <w:lang w:val="id-ID"/>
              </w:rPr>
              <w:tab/>
              <w:t xml:space="preserve">Tuan </w:t>
            </w:r>
            <w:r w:rsidRPr="00E1729A">
              <w:rPr>
                <w:rFonts w:asciiTheme="minorHAnsi" w:hAnsiTheme="minorHAnsi" w:cstheme="minorHAnsi"/>
                <w:b/>
                <w:sz w:val="20"/>
                <w:szCs w:val="20"/>
                <w:lang w:val="id-ID"/>
              </w:rPr>
              <w:t>DESMON PREVIN</w:t>
            </w:r>
          </w:p>
          <w:p w14:paraId="21F8A7EA" w14:textId="3B4BD4B4"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del w:id="841" w:author="OLTRE" w:date="2024-07-03T14:53:00Z">
              <w:r w:rsidR="003D4E62" w:rsidRPr="00707976">
                <w:rPr>
                  <w:rFonts w:asciiTheme="minorHAnsi" w:hAnsiTheme="minorHAnsi" w:cstheme="minorHAnsi"/>
                  <w:sz w:val="20"/>
                  <w:szCs w:val="20"/>
                  <w:lang w:val="id-ID"/>
                </w:rPr>
                <w:delText xml:space="preserve">Kelas </w:delText>
              </w:r>
              <w:r w:rsidRPr="00707976">
                <w:rPr>
                  <w:rFonts w:asciiTheme="minorHAnsi" w:hAnsiTheme="minorHAnsi" w:cstheme="minorHAnsi"/>
                  <w:sz w:val="20"/>
                  <w:szCs w:val="20"/>
                  <w:lang w:val="id-ID"/>
                </w:rPr>
                <w:delText>B</w:delText>
              </w:r>
            </w:del>
            <w:ins w:id="842" w:author="OLTRE" w:date="2024-07-03T14:53:00Z">
              <w:r w:rsidR="005E0B46">
                <w:rPr>
                  <w:rFonts w:asciiTheme="minorHAnsi" w:hAnsiTheme="minorHAnsi" w:cstheme="minorHAnsi"/>
                  <w:sz w:val="20"/>
                  <w:szCs w:val="20"/>
                  <w:lang w:val="id-ID"/>
                </w:rPr>
                <w:t>Seri</w:t>
              </w:r>
              <w:r w:rsidR="005E0B46" w:rsidRPr="00E1729A">
                <w:rPr>
                  <w:rFonts w:asciiTheme="minorHAnsi" w:hAnsiTheme="minorHAnsi" w:cstheme="minorHAnsi"/>
                  <w:sz w:val="20"/>
                  <w:szCs w:val="20"/>
                  <w:lang w:val="id-ID"/>
                </w:rPr>
                <w:t xml:space="preserve"> </w:t>
              </w:r>
              <w:r w:rsidR="00EB2DD2">
                <w:rPr>
                  <w:rFonts w:asciiTheme="minorHAnsi" w:hAnsiTheme="minorHAnsi" w:cstheme="minorHAnsi"/>
                  <w:sz w:val="20"/>
                  <w:szCs w:val="20"/>
                  <w:lang w:val="id-ID"/>
                </w:rPr>
                <w:t>A</w:t>
              </w:r>
            </w:ins>
          </w:p>
          <w:p w14:paraId="5B4E74F4" w14:textId="77777777"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19B99082" w14:textId="77777777" w:rsidTr="002F56D3">
        <w:tc>
          <w:tcPr>
            <w:tcW w:w="4788" w:type="dxa"/>
          </w:tcPr>
          <w:p w14:paraId="7A50D340" w14:textId="77777777" w:rsidR="005A670F" w:rsidRPr="00E1729A" w:rsidRDefault="005A670F" w:rsidP="005A670F">
            <w:pPr>
              <w:spacing w:line="276" w:lineRule="auto"/>
              <w:jc w:val="both"/>
              <w:rPr>
                <w:rFonts w:asciiTheme="minorHAnsi" w:hAnsiTheme="minorHAnsi" w:cstheme="minorHAnsi"/>
                <w:sz w:val="20"/>
                <w:szCs w:val="20"/>
                <w:lang w:val="id-ID"/>
              </w:rPr>
            </w:pPr>
          </w:p>
          <w:p w14:paraId="09C527FA" w14:textId="77777777" w:rsidR="005A670F" w:rsidRPr="00E1729A" w:rsidRDefault="005A670F" w:rsidP="005A670F">
            <w:pPr>
              <w:spacing w:line="276" w:lineRule="auto"/>
              <w:jc w:val="both"/>
              <w:rPr>
                <w:rFonts w:asciiTheme="minorHAnsi" w:hAnsiTheme="minorHAnsi" w:cstheme="minorHAnsi"/>
                <w:sz w:val="20"/>
                <w:szCs w:val="20"/>
                <w:lang w:val="id-ID"/>
              </w:rPr>
            </w:pPr>
          </w:p>
          <w:p w14:paraId="1DD2A4A6" w14:textId="77777777" w:rsidR="005A670F" w:rsidRPr="00E1729A" w:rsidRDefault="005A670F" w:rsidP="005A670F">
            <w:pPr>
              <w:spacing w:line="276" w:lineRule="auto"/>
              <w:jc w:val="both"/>
              <w:rPr>
                <w:rFonts w:asciiTheme="minorHAnsi" w:hAnsiTheme="minorHAnsi" w:cstheme="minorHAnsi"/>
                <w:sz w:val="20"/>
                <w:szCs w:val="20"/>
                <w:lang w:val="id-ID"/>
              </w:rPr>
            </w:pPr>
          </w:p>
          <w:p w14:paraId="3503399D" w14:textId="77777777" w:rsidR="005A670F" w:rsidRPr="00E1729A" w:rsidRDefault="005A670F" w:rsidP="005A670F">
            <w:pPr>
              <w:spacing w:line="276" w:lineRule="auto"/>
              <w:jc w:val="both"/>
              <w:rPr>
                <w:rFonts w:asciiTheme="minorHAnsi" w:hAnsiTheme="minorHAnsi" w:cstheme="minorHAnsi"/>
                <w:sz w:val="20"/>
                <w:szCs w:val="20"/>
                <w:lang w:val="id-ID"/>
              </w:rPr>
            </w:pPr>
          </w:p>
          <w:p w14:paraId="4DCA88E4" w14:textId="77777777" w:rsidR="00D15544" w:rsidRPr="00E1729A" w:rsidRDefault="00D15544" w:rsidP="005A670F">
            <w:pPr>
              <w:spacing w:line="276" w:lineRule="auto"/>
              <w:jc w:val="both"/>
              <w:rPr>
                <w:rFonts w:asciiTheme="minorHAnsi" w:hAnsiTheme="minorHAnsi" w:cstheme="minorHAnsi"/>
                <w:sz w:val="20"/>
                <w:szCs w:val="20"/>
                <w:lang w:val="id-ID"/>
              </w:rPr>
            </w:pPr>
          </w:p>
          <w:p w14:paraId="29003D1D" w14:textId="77777777" w:rsidR="00D15544" w:rsidRPr="00E1729A" w:rsidRDefault="00D15544" w:rsidP="005A670F">
            <w:pPr>
              <w:spacing w:line="276" w:lineRule="auto"/>
              <w:jc w:val="both"/>
              <w:rPr>
                <w:rFonts w:asciiTheme="minorHAnsi" w:hAnsiTheme="minorHAnsi" w:cstheme="minorHAnsi"/>
                <w:sz w:val="20"/>
                <w:szCs w:val="20"/>
                <w:lang w:val="id-ID"/>
              </w:rPr>
            </w:pPr>
          </w:p>
          <w:p w14:paraId="5A30FAE6" w14:textId="77777777" w:rsidR="00D15544" w:rsidRPr="00E1729A" w:rsidRDefault="00D15544" w:rsidP="005A670F">
            <w:pPr>
              <w:spacing w:line="276" w:lineRule="auto"/>
              <w:jc w:val="both"/>
              <w:rPr>
                <w:rFonts w:asciiTheme="minorHAnsi" w:hAnsiTheme="minorHAnsi" w:cstheme="minorHAnsi"/>
                <w:sz w:val="20"/>
                <w:szCs w:val="20"/>
                <w:lang w:val="id-ID"/>
              </w:rPr>
            </w:pPr>
          </w:p>
          <w:p w14:paraId="6EEA057A" w14:textId="77777777" w:rsidR="00D15544" w:rsidRPr="00E1729A" w:rsidRDefault="00D15544" w:rsidP="005A670F">
            <w:pPr>
              <w:spacing w:line="276" w:lineRule="auto"/>
              <w:jc w:val="both"/>
              <w:rPr>
                <w:rFonts w:asciiTheme="minorHAnsi" w:hAnsiTheme="minorHAnsi" w:cstheme="minorHAnsi"/>
                <w:sz w:val="20"/>
                <w:szCs w:val="20"/>
                <w:lang w:val="id-ID"/>
              </w:rPr>
            </w:pPr>
          </w:p>
          <w:p w14:paraId="57C6168C"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55BE2E2"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HIKMAT HARDONO</w:t>
            </w:r>
          </w:p>
          <w:p w14:paraId="111BD2C5" w14:textId="672BCE16"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del w:id="843" w:author="OLTRE" w:date="2024-07-03T14:53:00Z">
              <w:r w:rsidR="003D4E62" w:rsidRPr="00707976">
                <w:rPr>
                  <w:rFonts w:asciiTheme="minorHAnsi" w:hAnsiTheme="minorHAnsi" w:cstheme="minorHAnsi"/>
                  <w:sz w:val="20"/>
                  <w:szCs w:val="20"/>
                  <w:lang w:val="id-ID"/>
                </w:rPr>
                <w:delText>Kelas</w:delText>
              </w:r>
            </w:del>
            <w:ins w:id="844"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73717ACC"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6380DCE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A70F89"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0BEC82"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7404C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E123281" w14:textId="77777777" w:rsidR="00D15544" w:rsidRPr="00E1729A" w:rsidRDefault="00D15544" w:rsidP="005A670F">
            <w:pPr>
              <w:spacing w:line="276" w:lineRule="auto"/>
              <w:jc w:val="both"/>
              <w:rPr>
                <w:rFonts w:asciiTheme="minorHAnsi" w:hAnsiTheme="minorHAnsi" w:cstheme="minorHAnsi"/>
                <w:sz w:val="20"/>
                <w:szCs w:val="20"/>
                <w:lang w:val="id-ID"/>
              </w:rPr>
            </w:pPr>
          </w:p>
          <w:p w14:paraId="6A1E692E" w14:textId="77777777" w:rsidR="00D15544" w:rsidRPr="00E1729A" w:rsidRDefault="00D15544" w:rsidP="005A670F">
            <w:pPr>
              <w:spacing w:line="276" w:lineRule="auto"/>
              <w:jc w:val="both"/>
              <w:rPr>
                <w:rFonts w:asciiTheme="minorHAnsi" w:hAnsiTheme="minorHAnsi" w:cstheme="minorHAnsi"/>
                <w:sz w:val="20"/>
                <w:szCs w:val="20"/>
                <w:lang w:val="id-ID"/>
              </w:rPr>
            </w:pPr>
          </w:p>
          <w:p w14:paraId="03F6B801" w14:textId="77777777" w:rsidR="00D15544" w:rsidRPr="00E1729A" w:rsidRDefault="00D15544" w:rsidP="005A670F">
            <w:pPr>
              <w:spacing w:line="276" w:lineRule="auto"/>
              <w:jc w:val="both"/>
              <w:rPr>
                <w:rFonts w:asciiTheme="minorHAnsi" w:hAnsiTheme="minorHAnsi" w:cstheme="minorHAnsi"/>
                <w:sz w:val="20"/>
                <w:szCs w:val="20"/>
                <w:lang w:val="id-ID"/>
              </w:rPr>
            </w:pPr>
          </w:p>
          <w:p w14:paraId="615759E1" w14:textId="77777777" w:rsidR="00D15544" w:rsidRPr="00E1729A" w:rsidRDefault="00D15544" w:rsidP="005A670F">
            <w:pPr>
              <w:spacing w:line="276" w:lineRule="auto"/>
              <w:jc w:val="both"/>
              <w:rPr>
                <w:rFonts w:asciiTheme="minorHAnsi" w:hAnsiTheme="minorHAnsi" w:cstheme="minorHAnsi"/>
                <w:sz w:val="20"/>
                <w:szCs w:val="20"/>
                <w:lang w:val="id-ID"/>
              </w:rPr>
            </w:pPr>
          </w:p>
          <w:p w14:paraId="3AE7B895"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6A0FCC0"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SALIM HAYKAL</w:t>
            </w:r>
          </w:p>
          <w:p w14:paraId="490D3CAC" w14:textId="168E13E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del w:id="845" w:author="OLTRE" w:date="2024-07-03T14:53:00Z">
              <w:r w:rsidR="003D4E62" w:rsidRPr="00707976">
                <w:rPr>
                  <w:rFonts w:asciiTheme="minorHAnsi" w:hAnsiTheme="minorHAnsi" w:cstheme="minorHAnsi"/>
                  <w:sz w:val="20"/>
                  <w:szCs w:val="20"/>
                  <w:lang w:val="id-ID"/>
                </w:rPr>
                <w:delText>Kelas</w:delText>
              </w:r>
            </w:del>
            <w:ins w:id="846"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BDD740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4BB4C439" w14:textId="77777777" w:rsidTr="002F56D3">
        <w:tc>
          <w:tcPr>
            <w:tcW w:w="4788" w:type="dxa"/>
          </w:tcPr>
          <w:p w14:paraId="2B34C627" w14:textId="77777777" w:rsidR="005A670F" w:rsidRPr="00E1729A" w:rsidRDefault="005A670F" w:rsidP="005A670F">
            <w:pPr>
              <w:spacing w:line="276" w:lineRule="auto"/>
              <w:jc w:val="both"/>
              <w:rPr>
                <w:rFonts w:asciiTheme="minorHAnsi" w:hAnsiTheme="minorHAnsi" w:cstheme="minorHAnsi"/>
                <w:sz w:val="20"/>
                <w:szCs w:val="20"/>
                <w:lang w:val="id-ID"/>
              </w:rPr>
            </w:pPr>
          </w:p>
          <w:p w14:paraId="21F290F6" w14:textId="77777777" w:rsidR="003B78FB" w:rsidRDefault="003B78FB" w:rsidP="005A670F">
            <w:pPr>
              <w:spacing w:line="276" w:lineRule="auto"/>
              <w:jc w:val="both"/>
              <w:rPr>
                <w:ins w:id="847" w:author="OLTRE" w:date="2024-07-03T14:58:00Z"/>
                <w:rFonts w:asciiTheme="minorHAnsi" w:hAnsiTheme="minorHAnsi" w:cstheme="minorHAnsi"/>
                <w:sz w:val="20"/>
                <w:szCs w:val="20"/>
                <w:lang w:val="id-ID"/>
              </w:rPr>
            </w:pPr>
          </w:p>
          <w:p w14:paraId="16B975CE" w14:textId="77777777" w:rsidR="0011598B" w:rsidRDefault="0011598B" w:rsidP="005A670F">
            <w:pPr>
              <w:spacing w:line="276" w:lineRule="auto"/>
              <w:jc w:val="both"/>
              <w:rPr>
                <w:ins w:id="848" w:author="OLTRE" w:date="2024-07-03T14:58:00Z"/>
                <w:rFonts w:asciiTheme="minorHAnsi" w:hAnsiTheme="minorHAnsi" w:cstheme="minorHAnsi"/>
                <w:sz w:val="20"/>
                <w:szCs w:val="20"/>
                <w:lang w:val="id-ID"/>
              </w:rPr>
            </w:pPr>
          </w:p>
          <w:p w14:paraId="47BE3841" w14:textId="77777777" w:rsidR="0011598B" w:rsidRDefault="0011598B" w:rsidP="005A670F">
            <w:pPr>
              <w:spacing w:line="276" w:lineRule="auto"/>
              <w:jc w:val="both"/>
              <w:rPr>
                <w:ins w:id="849" w:author="OLTRE" w:date="2024-07-03T14:58:00Z"/>
                <w:rFonts w:asciiTheme="minorHAnsi" w:hAnsiTheme="minorHAnsi" w:cstheme="minorHAnsi"/>
                <w:sz w:val="20"/>
                <w:szCs w:val="20"/>
                <w:lang w:val="id-ID"/>
              </w:rPr>
            </w:pPr>
          </w:p>
          <w:p w14:paraId="5E0BFF61" w14:textId="77777777" w:rsidR="0011598B" w:rsidRDefault="0011598B" w:rsidP="005A670F">
            <w:pPr>
              <w:spacing w:line="276" w:lineRule="auto"/>
              <w:jc w:val="both"/>
              <w:rPr>
                <w:ins w:id="850" w:author="OLTRE" w:date="2024-07-03T14:58:00Z"/>
                <w:rFonts w:asciiTheme="minorHAnsi" w:hAnsiTheme="minorHAnsi" w:cstheme="minorHAnsi"/>
                <w:sz w:val="20"/>
                <w:szCs w:val="20"/>
                <w:lang w:val="id-ID"/>
              </w:rPr>
            </w:pPr>
          </w:p>
          <w:p w14:paraId="62D0F595" w14:textId="77777777" w:rsidR="0011598B" w:rsidRDefault="0011598B" w:rsidP="005A670F">
            <w:pPr>
              <w:spacing w:line="276" w:lineRule="auto"/>
              <w:jc w:val="both"/>
              <w:rPr>
                <w:ins w:id="851" w:author="OLTRE" w:date="2024-07-03T14:58:00Z"/>
                <w:rFonts w:asciiTheme="minorHAnsi" w:hAnsiTheme="minorHAnsi" w:cstheme="minorHAnsi"/>
                <w:sz w:val="20"/>
                <w:szCs w:val="20"/>
                <w:lang w:val="id-ID"/>
              </w:rPr>
            </w:pPr>
          </w:p>
          <w:p w14:paraId="5A3EBC39" w14:textId="77777777" w:rsidR="0011598B" w:rsidRPr="00E1729A" w:rsidRDefault="0011598B" w:rsidP="005A670F">
            <w:pPr>
              <w:spacing w:line="276" w:lineRule="auto"/>
              <w:jc w:val="both"/>
              <w:rPr>
                <w:rFonts w:asciiTheme="minorHAnsi" w:hAnsiTheme="minorHAnsi" w:cstheme="minorHAnsi"/>
                <w:sz w:val="20"/>
                <w:szCs w:val="20"/>
                <w:lang w:val="id-ID"/>
              </w:rPr>
            </w:pPr>
          </w:p>
          <w:p w14:paraId="3BEC0EEA" w14:textId="77777777" w:rsidR="00D15544" w:rsidRPr="00E1729A" w:rsidRDefault="00D15544" w:rsidP="005A670F">
            <w:pPr>
              <w:spacing w:line="276" w:lineRule="auto"/>
              <w:jc w:val="both"/>
              <w:rPr>
                <w:rFonts w:asciiTheme="minorHAnsi" w:hAnsiTheme="minorHAnsi" w:cstheme="minorHAnsi"/>
                <w:sz w:val="20"/>
                <w:szCs w:val="20"/>
                <w:lang w:val="id-ID"/>
              </w:rPr>
            </w:pPr>
          </w:p>
          <w:p w14:paraId="436410BD" w14:textId="77777777" w:rsidR="00D15544" w:rsidRPr="00E1729A" w:rsidRDefault="00D15544" w:rsidP="005A670F">
            <w:pPr>
              <w:spacing w:line="276" w:lineRule="auto"/>
              <w:jc w:val="both"/>
              <w:rPr>
                <w:rFonts w:asciiTheme="minorHAnsi" w:hAnsiTheme="minorHAnsi" w:cstheme="minorHAnsi"/>
                <w:sz w:val="20"/>
                <w:szCs w:val="20"/>
                <w:lang w:val="id-ID"/>
              </w:rPr>
            </w:pPr>
          </w:p>
          <w:p w14:paraId="22A29080" w14:textId="77777777" w:rsidR="005A670F" w:rsidRDefault="005A670F" w:rsidP="005A670F">
            <w:pPr>
              <w:spacing w:line="276" w:lineRule="auto"/>
              <w:jc w:val="both"/>
              <w:rPr>
                <w:ins w:id="852" w:author="OLTRE" w:date="2024-07-03T14:58:00Z"/>
                <w:rFonts w:asciiTheme="minorHAnsi" w:hAnsiTheme="minorHAnsi" w:cstheme="minorHAnsi"/>
                <w:sz w:val="20"/>
                <w:szCs w:val="20"/>
                <w:lang w:val="id-ID"/>
              </w:rPr>
            </w:pPr>
          </w:p>
          <w:p w14:paraId="6021C69F" w14:textId="77777777" w:rsidR="0011598B" w:rsidRPr="00E1729A" w:rsidRDefault="0011598B" w:rsidP="005A670F">
            <w:pPr>
              <w:spacing w:line="276" w:lineRule="auto"/>
              <w:jc w:val="both"/>
              <w:rPr>
                <w:rFonts w:asciiTheme="minorHAnsi" w:hAnsiTheme="minorHAnsi" w:cstheme="minorHAnsi"/>
                <w:sz w:val="20"/>
                <w:szCs w:val="20"/>
                <w:lang w:val="id-ID"/>
              </w:rPr>
            </w:pPr>
          </w:p>
          <w:p w14:paraId="518E392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58340913"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DEXTER HARTO</w:t>
            </w:r>
          </w:p>
          <w:p w14:paraId="5F4D11AA" w14:textId="639DA289"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del w:id="853" w:author="OLTRE" w:date="2024-07-03T14:53:00Z">
              <w:r w:rsidR="003D4E62" w:rsidRPr="00707976">
                <w:rPr>
                  <w:rFonts w:asciiTheme="minorHAnsi" w:hAnsiTheme="minorHAnsi" w:cstheme="minorHAnsi"/>
                  <w:sz w:val="20"/>
                  <w:szCs w:val="20"/>
                  <w:lang w:val="id-ID"/>
                </w:rPr>
                <w:delText>Kelas</w:delText>
              </w:r>
            </w:del>
            <w:ins w:id="854"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2AAB98F3"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1417753A" w14:textId="77777777" w:rsidR="005A670F" w:rsidRPr="00E1729A" w:rsidRDefault="005A670F" w:rsidP="005A670F">
            <w:pPr>
              <w:spacing w:line="276" w:lineRule="auto"/>
              <w:jc w:val="both"/>
              <w:rPr>
                <w:rFonts w:asciiTheme="minorHAnsi" w:hAnsiTheme="minorHAnsi" w:cstheme="minorHAnsi"/>
                <w:sz w:val="20"/>
                <w:szCs w:val="20"/>
                <w:lang w:val="id-ID"/>
              </w:rPr>
            </w:pPr>
          </w:p>
          <w:p w14:paraId="62F8E877" w14:textId="77777777" w:rsidR="005A670F" w:rsidRPr="00E1729A" w:rsidRDefault="005A670F" w:rsidP="005A670F">
            <w:pPr>
              <w:spacing w:line="276" w:lineRule="auto"/>
              <w:jc w:val="both"/>
              <w:rPr>
                <w:rFonts w:asciiTheme="minorHAnsi" w:hAnsiTheme="minorHAnsi" w:cstheme="minorHAnsi"/>
                <w:sz w:val="20"/>
                <w:szCs w:val="20"/>
                <w:lang w:val="id-ID"/>
              </w:rPr>
            </w:pPr>
          </w:p>
          <w:p w14:paraId="01FB187E" w14:textId="77777777" w:rsidR="005A670F" w:rsidRDefault="005A670F" w:rsidP="005A670F">
            <w:pPr>
              <w:spacing w:line="276" w:lineRule="auto"/>
              <w:jc w:val="both"/>
              <w:rPr>
                <w:ins w:id="855" w:author="OLTRE" w:date="2024-07-03T14:58:00Z"/>
                <w:rFonts w:asciiTheme="minorHAnsi" w:hAnsiTheme="minorHAnsi" w:cstheme="minorHAnsi"/>
                <w:sz w:val="20"/>
                <w:szCs w:val="20"/>
                <w:lang w:val="id-ID"/>
              </w:rPr>
            </w:pPr>
          </w:p>
          <w:p w14:paraId="4EB8AD6D" w14:textId="77777777" w:rsidR="0011598B" w:rsidRDefault="0011598B" w:rsidP="005A670F">
            <w:pPr>
              <w:spacing w:line="276" w:lineRule="auto"/>
              <w:jc w:val="both"/>
              <w:rPr>
                <w:ins w:id="856" w:author="OLTRE" w:date="2024-07-03T14:58:00Z"/>
                <w:rFonts w:asciiTheme="minorHAnsi" w:hAnsiTheme="minorHAnsi" w:cstheme="minorHAnsi"/>
                <w:sz w:val="20"/>
                <w:szCs w:val="20"/>
                <w:lang w:val="id-ID"/>
              </w:rPr>
            </w:pPr>
          </w:p>
          <w:p w14:paraId="5F78A50E" w14:textId="77777777" w:rsidR="0011598B" w:rsidRDefault="0011598B" w:rsidP="005A670F">
            <w:pPr>
              <w:spacing w:line="276" w:lineRule="auto"/>
              <w:jc w:val="both"/>
              <w:rPr>
                <w:ins w:id="857" w:author="OLTRE" w:date="2024-07-03T14:58:00Z"/>
                <w:rFonts w:asciiTheme="minorHAnsi" w:hAnsiTheme="minorHAnsi" w:cstheme="minorHAnsi"/>
                <w:sz w:val="20"/>
                <w:szCs w:val="20"/>
                <w:lang w:val="id-ID"/>
              </w:rPr>
            </w:pPr>
          </w:p>
          <w:p w14:paraId="4AB5C587" w14:textId="77777777" w:rsidR="0011598B" w:rsidRDefault="0011598B" w:rsidP="005A670F">
            <w:pPr>
              <w:spacing w:line="276" w:lineRule="auto"/>
              <w:jc w:val="both"/>
              <w:rPr>
                <w:ins w:id="858" w:author="OLTRE" w:date="2024-07-03T14:58:00Z"/>
                <w:rFonts w:asciiTheme="minorHAnsi" w:hAnsiTheme="minorHAnsi" w:cstheme="minorHAnsi"/>
                <w:sz w:val="20"/>
                <w:szCs w:val="20"/>
                <w:lang w:val="id-ID"/>
              </w:rPr>
            </w:pPr>
          </w:p>
          <w:p w14:paraId="2DA3343D" w14:textId="77777777" w:rsidR="0011598B" w:rsidRDefault="0011598B" w:rsidP="005A670F">
            <w:pPr>
              <w:spacing w:line="276" w:lineRule="auto"/>
              <w:jc w:val="both"/>
              <w:rPr>
                <w:ins w:id="859" w:author="OLTRE" w:date="2024-07-03T14:58:00Z"/>
                <w:rFonts w:asciiTheme="minorHAnsi" w:hAnsiTheme="minorHAnsi" w:cstheme="minorHAnsi"/>
                <w:sz w:val="20"/>
                <w:szCs w:val="20"/>
                <w:lang w:val="id-ID"/>
              </w:rPr>
            </w:pPr>
          </w:p>
          <w:p w14:paraId="512C8F5D" w14:textId="77777777" w:rsidR="0011598B" w:rsidRDefault="0011598B" w:rsidP="005A670F">
            <w:pPr>
              <w:spacing w:line="276" w:lineRule="auto"/>
              <w:jc w:val="both"/>
              <w:rPr>
                <w:ins w:id="860" w:author="OLTRE" w:date="2024-07-03T14:58:00Z"/>
                <w:rFonts w:asciiTheme="minorHAnsi" w:hAnsiTheme="minorHAnsi" w:cstheme="minorHAnsi"/>
                <w:sz w:val="20"/>
                <w:szCs w:val="20"/>
                <w:lang w:val="id-ID"/>
              </w:rPr>
            </w:pPr>
          </w:p>
          <w:p w14:paraId="58700A31" w14:textId="77777777" w:rsidR="0011598B" w:rsidRPr="00E1729A" w:rsidRDefault="0011598B" w:rsidP="005A670F">
            <w:pPr>
              <w:spacing w:line="276" w:lineRule="auto"/>
              <w:jc w:val="both"/>
              <w:rPr>
                <w:rFonts w:asciiTheme="minorHAnsi" w:hAnsiTheme="minorHAnsi" w:cstheme="minorHAnsi"/>
                <w:sz w:val="20"/>
                <w:szCs w:val="20"/>
                <w:lang w:val="id-ID"/>
              </w:rPr>
            </w:pPr>
          </w:p>
          <w:p w14:paraId="3B80304C" w14:textId="77777777" w:rsidR="003B78FB" w:rsidRPr="00E1729A" w:rsidRDefault="003B78FB" w:rsidP="005A670F">
            <w:pPr>
              <w:spacing w:line="276" w:lineRule="auto"/>
              <w:jc w:val="both"/>
              <w:rPr>
                <w:rFonts w:asciiTheme="minorHAnsi" w:hAnsiTheme="minorHAnsi" w:cstheme="minorHAnsi"/>
                <w:sz w:val="20"/>
                <w:szCs w:val="20"/>
                <w:lang w:val="id-ID"/>
              </w:rPr>
            </w:pPr>
          </w:p>
          <w:p w14:paraId="2BE3F06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289F156"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0FC553E"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LUNA FAMIARJO</w:t>
            </w:r>
          </w:p>
          <w:p w14:paraId="4B5F2608" w14:textId="31714F04"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177.510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del w:id="861" w:author="OLTRE" w:date="2024-07-03T14:53:00Z">
              <w:r w:rsidR="003D4E62" w:rsidRPr="00707976">
                <w:rPr>
                  <w:rFonts w:asciiTheme="minorHAnsi" w:hAnsiTheme="minorHAnsi" w:cstheme="minorHAnsi"/>
                  <w:sz w:val="20"/>
                  <w:szCs w:val="20"/>
                  <w:lang w:val="id-ID"/>
                </w:rPr>
                <w:delText>Kelas</w:delText>
              </w:r>
            </w:del>
            <w:ins w:id="862"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C42DA13"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713F9656" w14:textId="77777777" w:rsidTr="002F56D3">
        <w:tc>
          <w:tcPr>
            <w:tcW w:w="4788" w:type="dxa"/>
          </w:tcPr>
          <w:p w14:paraId="70D896D2" w14:textId="77777777" w:rsidR="005A670F" w:rsidRPr="00E1729A" w:rsidRDefault="005A670F" w:rsidP="005A670F">
            <w:pPr>
              <w:spacing w:line="276" w:lineRule="auto"/>
              <w:jc w:val="both"/>
              <w:rPr>
                <w:rFonts w:asciiTheme="minorHAnsi" w:hAnsiTheme="minorHAnsi" w:cstheme="minorHAnsi"/>
                <w:sz w:val="20"/>
                <w:szCs w:val="20"/>
                <w:lang w:val="id-ID"/>
              </w:rPr>
            </w:pPr>
          </w:p>
          <w:p w14:paraId="401EE782" w14:textId="77777777" w:rsidR="005A670F" w:rsidRPr="00E1729A" w:rsidRDefault="005A670F" w:rsidP="005A670F">
            <w:pPr>
              <w:spacing w:line="276" w:lineRule="auto"/>
              <w:jc w:val="both"/>
              <w:rPr>
                <w:rFonts w:asciiTheme="minorHAnsi" w:hAnsiTheme="minorHAnsi" w:cstheme="minorHAnsi"/>
                <w:sz w:val="20"/>
                <w:szCs w:val="20"/>
                <w:lang w:val="id-ID"/>
              </w:rPr>
            </w:pPr>
          </w:p>
          <w:p w14:paraId="7CA42B62"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PT MEGA OZORA VENTURE</w:t>
            </w:r>
          </w:p>
          <w:p w14:paraId="4121418B" w14:textId="77777777" w:rsidR="005A670F" w:rsidRPr="00E1729A" w:rsidRDefault="005A670F" w:rsidP="005A670F">
            <w:pPr>
              <w:spacing w:line="276" w:lineRule="auto"/>
              <w:jc w:val="both"/>
              <w:rPr>
                <w:rFonts w:asciiTheme="minorHAnsi" w:hAnsiTheme="minorHAnsi" w:cstheme="minorHAnsi"/>
                <w:sz w:val="20"/>
                <w:szCs w:val="20"/>
                <w:lang w:val="id-ID"/>
              </w:rPr>
            </w:pPr>
          </w:p>
          <w:p w14:paraId="33DC3D8D" w14:textId="77777777" w:rsidR="005A670F" w:rsidRPr="00E1729A" w:rsidRDefault="005A670F" w:rsidP="005A670F">
            <w:pPr>
              <w:spacing w:line="276" w:lineRule="auto"/>
              <w:jc w:val="both"/>
              <w:rPr>
                <w:rFonts w:asciiTheme="minorHAnsi" w:hAnsiTheme="minorHAnsi" w:cstheme="minorHAnsi"/>
                <w:sz w:val="20"/>
                <w:szCs w:val="20"/>
                <w:lang w:val="id-ID"/>
              </w:rPr>
            </w:pPr>
          </w:p>
          <w:p w14:paraId="23320BB6" w14:textId="77777777" w:rsidR="005A670F" w:rsidRPr="00E1729A" w:rsidRDefault="005A670F" w:rsidP="005A670F">
            <w:pPr>
              <w:spacing w:line="276" w:lineRule="auto"/>
              <w:jc w:val="both"/>
              <w:rPr>
                <w:rFonts w:asciiTheme="minorHAnsi" w:hAnsiTheme="minorHAnsi" w:cstheme="minorHAnsi"/>
                <w:sz w:val="20"/>
                <w:szCs w:val="20"/>
                <w:lang w:val="id-ID"/>
              </w:rPr>
            </w:pPr>
          </w:p>
          <w:p w14:paraId="51F81584" w14:textId="77777777" w:rsidR="005A670F" w:rsidRPr="00E1729A" w:rsidRDefault="005A670F" w:rsidP="005A670F">
            <w:pPr>
              <w:spacing w:line="276" w:lineRule="auto"/>
              <w:jc w:val="both"/>
              <w:rPr>
                <w:rFonts w:asciiTheme="minorHAnsi" w:hAnsiTheme="minorHAnsi" w:cstheme="minorHAnsi"/>
                <w:sz w:val="20"/>
                <w:szCs w:val="20"/>
                <w:lang w:val="id-ID"/>
              </w:rPr>
            </w:pPr>
          </w:p>
          <w:p w14:paraId="355E3EF9"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7BA29E03" w14:textId="62F11FD9"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w:t>
            </w:r>
            <w:del w:id="863" w:author="OLTRE" w:date="2024-07-03T14:53:00Z">
              <w:r w:rsidR="0044027E">
                <w:rPr>
                  <w:rFonts w:asciiTheme="minorHAnsi" w:hAnsiTheme="minorHAnsi" w:cstheme="minorHAnsi"/>
                  <w:b/>
                  <w:sz w:val="20"/>
                  <w:szCs w:val="20"/>
                  <w:lang w:val="id-ID"/>
                </w:rPr>
                <w:delText>Elly WIjaya</w:delText>
              </w:r>
            </w:del>
            <w:ins w:id="864" w:author="OLTRE" w:date="2024-07-03T14:53:00Z">
              <w:r w:rsidR="008968BD">
                <w:rPr>
                  <w:rFonts w:asciiTheme="minorHAnsi" w:hAnsiTheme="minorHAnsi" w:cstheme="minorHAnsi"/>
                  <w:b/>
                  <w:sz w:val="20"/>
                  <w:szCs w:val="20"/>
                  <w:lang w:val="id-ID"/>
                </w:rPr>
                <w:t>ELLY WIJAYA</w:t>
              </w:r>
            </w:ins>
          </w:p>
          <w:p w14:paraId="2894C4D7" w14:textId="5384D4EA"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Jabatan</w:t>
            </w:r>
            <w:r w:rsidR="0044027E"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w:t>
            </w:r>
            <w:r w:rsidR="0044027E" w:rsidRPr="00E1729A">
              <w:rPr>
                <w:rFonts w:asciiTheme="minorHAnsi" w:hAnsiTheme="minorHAnsi" w:cstheme="minorHAnsi"/>
                <w:sz w:val="20"/>
                <w:szCs w:val="20"/>
                <w:lang w:val="id-ID"/>
              </w:rPr>
              <w:t xml:space="preserve"> Direktur</w:t>
            </w:r>
            <w:r w:rsidRPr="00E1729A">
              <w:rPr>
                <w:rFonts w:asciiTheme="minorHAnsi" w:hAnsiTheme="minorHAnsi" w:cstheme="minorHAnsi"/>
                <w:sz w:val="20"/>
                <w:szCs w:val="20"/>
                <w:lang w:val="id-ID"/>
              </w:rPr>
              <w:t xml:space="preserve"> </w:t>
            </w:r>
          </w:p>
          <w:p w14:paraId="6E50275F" w14:textId="575FA80A"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del w:id="865" w:author="OLTRE" w:date="2024-07-03T14:53:00Z">
              <w:r w:rsidR="003D4E62" w:rsidRPr="00707976">
                <w:rPr>
                  <w:rFonts w:asciiTheme="minorHAnsi" w:hAnsiTheme="minorHAnsi" w:cstheme="minorHAnsi"/>
                  <w:sz w:val="20"/>
                  <w:szCs w:val="20"/>
                  <w:lang w:val="id-ID"/>
                </w:rPr>
                <w:delText>Kelas</w:delText>
              </w:r>
            </w:del>
            <w:ins w:id="866" w:author="OLTRE" w:date="2024-07-03T14:53:00Z">
              <w:r w:rsidR="00410092">
                <w:rPr>
                  <w:rFonts w:asciiTheme="minorHAnsi" w:hAnsiTheme="minorHAnsi" w:cstheme="minorHAnsi"/>
                  <w:sz w:val="20"/>
                  <w:szCs w:val="20"/>
                  <w:lang w:val="id-ID"/>
                </w:rPr>
                <w:t>Seri</w:t>
              </w:r>
            </w:ins>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4035B5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5FD45EA4" w14:textId="77777777" w:rsidR="005A670F" w:rsidRPr="00E1729A" w:rsidRDefault="005A670F" w:rsidP="005A670F">
            <w:pPr>
              <w:spacing w:line="276" w:lineRule="auto"/>
              <w:jc w:val="both"/>
              <w:rPr>
                <w:rFonts w:asciiTheme="minorHAnsi" w:hAnsiTheme="minorHAnsi" w:cstheme="minorHAnsi"/>
                <w:sz w:val="20"/>
                <w:szCs w:val="20"/>
                <w:lang w:val="id-ID"/>
              </w:rPr>
            </w:pPr>
          </w:p>
        </w:tc>
      </w:tr>
      <w:tr w:rsidR="005A670F" w:rsidRPr="00E1729A" w14:paraId="3D6ACC78" w14:textId="77777777" w:rsidTr="002F56D3">
        <w:tc>
          <w:tcPr>
            <w:tcW w:w="4788" w:type="dxa"/>
          </w:tcPr>
          <w:p w14:paraId="2F775C80" w14:textId="77777777" w:rsidR="005A670F" w:rsidRPr="00E1729A" w:rsidRDefault="005A670F" w:rsidP="005A670F">
            <w:pPr>
              <w:spacing w:line="276" w:lineRule="auto"/>
              <w:jc w:val="both"/>
              <w:rPr>
                <w:rFonts w:asciiTheme="minorHAnsi" w:hAnsiTheme="minorHAnsi" w:cstheme="minorHAnsi"/>
                <w:sz w:val="20"/>
                <w:szCs w:val="20"/>
                <w:lang w:val="id-ID"/>
              </w:rPr>
            </w:pPr>
          </w:p>
        </w:tc>
        <w:tc>
          <w:tcPr>
            <w:tcW w:w="4788" w:type="dxa"/>
          </w:tcPr>
          <w:p w14:paraId="11246CB3" w14:textId="77777777" w:rsidR="005A670F" w:rsidRPr="00E1729A" w:rsidRDefault="005A670F" w:rsidP="005A670F">
            <w:pPr>
              <w:spacing w:line="276" w:lineRule="auto"/>
              <w:jc w:val="both"/>
              <w:rPr>
                <w:rFonts w:asciiTheme="minorHAnsi" w:hAnsiTheme="minorHAnsi" w:cstheme="minorHAnsi"/>
                <w:sz w:val="20"/>
                <w:szCs w:val="20"/>
                <w:lang w:val="id-ID"/>
              </w:rPr>
            </w:pPr>
          </w:p>
        </w:tc>
      </w:tr>
    </w:tbl>
    <w:p w14:paraId="4532EF56"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4E14849E"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04307B17"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52EEE517"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31D784FD"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1CE88C5B" w14:textId="77777777" w:rsidR="005A670F" w:rsidRPr="00E1729A" w:rsidRDefault="005A670F" w:rsidP="005A670F">
      <w:pPr>
        <w:spacing w:line="276" w:lineRule="auto"/>
        <w:jc w:val="both"/>
        <w:rPr>
          <w:rFonts w:asciiTheme="minorHAnsi" w:hAnsiTheme="minorHAnsi" w:cstheme="minorHAnsi"/>
          <w:sz w:val="20"/>
          <w:szCs w:val="20"/>
          <w:lang w:val="id-ID"/>
        </w:rPr>
      </w:pPr>
    </w:p>
    <w:sectPr w:rsidR="005A670F" w:rsidRPr="00E1729A">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9" w:author="OLTRE" w:date="2024-06-27T14:46:00Z" w:initials="OLTRE">
    <w:p w14:paraId="033ABF60" w14:textId="77777777" w:rsidR="00CA6F19" w:rsidRDefault="00E90B9D" w:rsidP="00CA6F19">
      <w:r>
        <w:rPr>
          <w:rStyle w:val="CommentReference"/>
        </w:rPr>
        <w:annotationRef/>
      </w:r>
      <w:r w:rsidR="00CA6F19">
        <w:rPr>
          <w:sz w:val="20"/>
          <w:szCs w:val="20"/>
          <w:highlight w:val="yellow"/>
        </w:rPr>
        <w:t xml:space="preserve">Note to Client: we propose to include IDR equivalent so that this threshold does not become a moving target. In addition, there is possibility that IDR equivalent will be required by the Notary. </w:t>
      </w:r>
    </w:p>
    <w:p w14:paraId="7FCC7287" w14:textId="77777777" w:rsidR="00CA6F19" w:rsidRDefault="00CA6F19" w:rsidP="00CA6F19"/>
    <w:p w14:paraId="76D64E3F" w14:textId="77777777" w:rsidR="00CA6F19" w:rsidRDefault="00CA6F19" w:rsidP="00CA6F19">
      <w:r>
        <w:rPr>
          <w:sz w:val="20"/>
          <w:szCs w:val="20"/>
          <w:highlight w:val="yellow"/>
        </w:rPr>
        <w:t xml:space="preserve">The rate proposed is IDR 16,000 nearing current IDR 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64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C8178F" w16cex:dateUtc="2024-06-2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64E3F" w16cid:durableId="39C817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50CE" w14:textId="77777777" w:rsidR="006C35F6" w:rsidRDefault="006C35F6" w:rsidP="004F548D">
      <w:r>
        <w:separator/>
      </w:r>
    </w:p>
  </w:endnote>
  <w:endnote w:type="continuationSeparator" w:id="0">
    <w:p w14:paraId="14AD710E" w14:textId="77777777" w:rsidR="006C35F6" w:rsidRDefault="006C35F6" w:rsidP="004F548D">
      <w:r>
        <w:continuationSeparator/>
      </w:r>
    </w:p>
  </w:endnote>
  <w:endnote w:type="continuationNotice" w:id="1">
    <w:p w14:paraId="3D6A4CB0" w14:textId="77777777" w:rsidR="006C35F6" w:rsidRDefault="006C3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oppins">
    <w:panose1 w:val="00000500000000000000"/>
    <w:charset w:val="4D"/>
    <w:family w:val="auto"/>
    <w:pitch w:val="variable"/>
    <w:sig w:usb0="00008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0E40" w14:textId="7C5F8B24" w:rsidR="004F548D" w:rsidRDefault="004F548D">
    <w:pPr>
      <w:pStyle w:val="Footer"/>
    </w:pPr>
    <w:r>
      <w:rPr>
        <w:noProof/>
      </w:rPr>
      <w:drawing>
        <wp:anchor distT="0" distB="0" distL="114300" distR="114300" simplePos="0" relativeHeight="251659264" behindDoc="0" locked="0" layoutInCell="1" allowOverlap="1" wp14:anchorId="7869F12A" wp14:editId="285C45BB">
          <wp:simplePos x="0" y="0"/>
          <wp:positionH relativeFrom="column">
            <wp:posOffset>-1053306</wp:posOffset>
          </wp:positionH>
          <wp:positionV relativeFrom="paragraph">
            <wp:posOffset>-114300</wp:posOffset>
          </wp:positionV>
          <wp:extent cx="7913064" cy="705075"/>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13064" cy="705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DF65" w14:textId="77777777" w:rsidR="006C35F6" w:rsidRDefault="006C35F6" w:rsidP="004F548D">
      <w:r>
        <w:separator/>
      </w:r>
    </w:p>
  </w:footnote>
  <w:footnote w:type="continuationSeparator" w:id="0">
    <w:p w14:paraId="1676D200" w14:textId="77777777" w:rsidR="006C35F6" w:rsidRDefault="006C35F6" w:rsidP="004F548D">
      <w:r>
        <w:continuationSeparator/>
      </w:r>
    </w:p>
  </w:footnote>
  <w:footnote w:type="continuationNotice" w:id="1">
    <w:p w14:paraId="5BBCE1D4" w14:textId="77777777" w:rsidR="006C35F6" w:rsidRDefault="006C3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552" w14:textId="4BF15115" w:rsidR="004F548D" w:rsidRDefault="004F548D">
    <w:pPr>
      <w:pStyle w:val="Header"/>
    </w:pPr>
    <w:r>
      <w:rPr>
        <w:noProof/>
      </w:rPr>
      <w:drawing>
        <wp:anchor distT="0" distB="0" distL="114300" distR="114300" simplePos="0" relativeHeight="251658240" behindDoc="0" locked="0" layoutInCell="1" allowOverlap="1" wp14:anchorId="03C076AA" wp14:editId="49D0709D">
          <wp:simplePos x="0" y="0"/>
          <wp:positionH relativeFrom="column">
            <wp:posOffset>-932180</wp:posOffset>
          </wp:positionH>
          <wp:positionV relativeFrom="paragraph">
            <wp:posOffset>-559308</wp:posOffset>
          </wp:positionV>
          <wp:extent cx="7790688" cy="10737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0688" cy="10737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4F1"/>
    <w:multiLevelType w:val="hybridMultilevel"/>
    <w:tmpl w:val="441EBFA6"/>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07C30257"/>
    <w:multiLevelType w:val="hybridMultilevel"/>
    <w:tmpl w:val="DD906AF0"/>
    <w:lvl w:ilvl="0" w:tplc="4D1A64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4829B7"/>
    <w:multiLevelType w:val="hybridMultilevel"/>
    <w:tmpl w:val="8C30B836"/>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12D51C64"/>
    <w:multiLevelType w:val="hybridMultilevel"/>
    <w:tmpl w:val="0A1C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A4677"/>
    <w:multiLevelType w:val="hybridMultilevel"/>
    <w:tmpl w:val="5144FBF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36740"/>
    <w:multiLevelType w:val="hybridMultilevel"/>
    <w:tmpl w:val="8B86F89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BE60E5C"/>
    <w:multiLevelType w:val="hybridMultilevel"/>
    <w:tmpl w:val="7C0C7A8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2F017B4"/>
    <w:multiLevelType w:val="hybridMultilevel"/>
    <w:tmpl w:val="106EC324"/>
    <w:lvl w:ilvl="0" w:tplc="EF4CC732">
      <w:numFmt w:val="bullet"/>
      <w:lvlText w:val="-"/>
      <w:lvlJc w:val="left"/>
      <w:pPr>
        <w:ind w:left="1440" w:hanging="360"/>
      </w:pPr>
      <w:rPr>
        <w:rFonts w:ascii="Calibri" w:eastAsia="Calibri" w:hAnsi="Calibri"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6885E0A"/>
    <w:multiLevelType w:val="hybridMultilevel"/>
    <w:tmpl w:val="E2D24584"/>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FF7A80"/>
    <w:multiLevelType w:val="hybridMultilevel"/>
    <w:tmpl w:val="930CCDDC"/>
    <w:lvl w:ilvl="0" w:tplc="38090017">
      <w:start w:val="1"/>
      <w:numFmt w:val="lowerLetter"/>
      <w:lvlText w:val="%1)"/>
      <w:lvlJc w:val="left"/>
      <w:pPr>
        <w:ind w:left="768" w:hanging="360"/>
      </w:pPr>
    </w:lvl>
    <w:lvl w:ilvl="1" w:tplc="38090019" w:tentative="1">
      <w:start w:val="1"/>
      <w:numFmt w:val="lowerLetter"/>
      <w:lvlText w:val="%2."/>
      <w:lvlJc w:val="left"/>
      <w:pPr>
        <w:ind w:left="1488" w:hanging="360"/>
      </w:pPr>
    </w:lvl>
    <w:lvl w:ilvl="2" w:tplc="3809001B" w:tentative="1">
      <w:start w:val="1"/>
      <w:numFmt w:val="lowerRoman"/>
      <w:lvlText w:val="%3."/>
      <w:lvlJc w:val="right"/>
      <w:pPr>
        <w:ind w:left="2208" w:hanging="180"/>
      </w:pPr>
    </w:lvl>
    <w:lvl w:ilvl="3" w:tplc="3809000F" w:tentative="1">
      <w:start w:val="1"/>
      <w:numFmt w:val="decimal"/>
      <w:lvlText w:val="%4."/>
      <w:lvlJc w:val="left"/>
      <w:pPr>
        <w:ind w:left="2928" w:hanging="360"/>
      </w:pPr>
    </w:lvl>
    <w:lvl w:ilvl="4" w:tplc="38090019" w:tentative="1">
      <w:start w:val="1"/>
      <w:numFmt w:val="lowerLetter"/>
      <w:lvlText w:val="%5."/>
      <w:lvlJc w:val="left"/>
      <w:pPr>
        <w:ind w:left="3648" w:hanging="360"/>
      </w:pPr>
    </w:lvl>
    <w:lvl w:ilvl="5" w:tplc="3809001B" w:tentative="1">
      <w:start w:val="1"/>
      <w:numFmt w:val="lowerRoman"/>
      <w:lvlText w:val="%6."/>
      <w:lvlJc w:val="right"/>
      <w:pPr>
        <w:ind w:left="4368" w:hanging="180"/>
      </w:pPr>
    </w:lvl>
    <w:lvl w:ilvl="6" w:tplc="3809000F" w:tentative="1">
      <w:start w:val="1"/>
      <w:numFmt w:val="decimal"/>
      <w:lvlText w:val="%7."/>
      <w:lvlJc w:val="left"/>
      <w:pPr>
        <w:ind w:left="5088" w:hanging="360"/>
      </w:pPr>
    </w:lvl>
    <w:lvl w:ilvl="7" w:tplc="38090019" w:tentative="1">
      <w:start w:val="1"/>
      <w:numFmt w:val="lowerLetter"/>
      <w:lvlText w:val="%8."/>
      <w:lvlJc w:val="left"/>
      <w:pPr>
        <w:ind w:left="5808" w:hanging="360"/>
      </w:pPr>
    </w:lvl>
    <w:lvl w:ilvl="8" w:tplc="3809001B" w:tentative="1">
      <w:start w:val="1"/>
      <w:numFmt w:val="lowerRoman"/>
      <w:lvlText w:val="%9."/>
      <w:lvlJc w:val="right"/>
      <w:pPr>
        <w:ind w:left="6528" w:hanging="180"/>
      </w:pPr>
    </w:lvl>
  </w:abstractNum>
  <w:abstractNum w:abstractNumId="10" w15:restartNumberingAfterBreak="0">
    <w:nsid w:val="2E5A7673"/>
    <w:multiLevelType w:val="hybridMultilevel"/>
    <w:tmpl w:val="3FC82638"/>
    <w:lvl w:ilvl="0" w:tplc="FFFFFFFF">
      <w:start w:val="1"/>
      <w:numFmt w:val="lowerRoman"/>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36256EBB"/>
    <w:multiLevelType w:val="hybridMultilevel"/>
    <w:tmpl w:val="8B86F89A"/>
    <w:lvl w:ilvl="0" w:tplc="7A9648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DD552EA"/>
    <w:multiLevelType w:val="multilevel"/>
    <w:tmpl w:val="468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D2219"/>
    <w:multiLevelType w:val="hybridMultilevel"/>
    <w:tmpl w:val="D5B87F6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426D0047"/>
    <w:multiLevelType w:val="hybridMultilevel"/>
    <w:tmpl w:val="2800CE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5A4D37"/>
    <w:multiLevelType w:val="hybridMultilevel"/>
    <w:tmpl w:val="8B92CC3A"/>
    <w:lvl w:ilvl="0" w:tplc="6D9A430C">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7047C7"/>
    <w:multiLevelType w:val="multilevel"/>
    <w:tmpl w:val="F1422C4E"/>
    <w:lvl w:ilvl="0">
      <w:start w:val="1"/>
      <w:numFmt w:val="decimal"/>
      <w:lvlText w:val="%1"/>
      <w:lvlJc w:val="left"/>
      <w:pPr>
        <w:ind w:left="960" w:hanging="960"/>
      </w:pPr>
      <w:rPr>
        <w:rFonts w:hint="default"/>
      </w:rPr>
    </w:lvl>
    <w:lvl w:ilvl="1">
      <w:numFmt w:val="decimalZero"/>
      <w:lvlText w:val="%1.%2.0"/>
      <w:lvlJc w:val="left"/>
      <w:pPr>
        <w:ind w:left="960" w:hanging="960"/>
      </w:pPr>
      <w:rPr>
        <w:rFonts w:hint="default"/>
      </w:rPr>
    </w:lvl>
    <w:lvl w:ilvl="2">
      <w:start w:val="1"/>
      <w:numFmt w:val="decimalZero"/>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BDF782D"/>
    <w:multiLevelType w:val="hybridMultilevel"/>
    <w:tmpl w:val="AA9C9676"/>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E67C1D"/>
    <w:multiLevelType w:val="hybridMultilevel"/>
    <w:tmpl w:val="8A069A62"/>
    <w:lvl w:ilvl="0" w:tplc="38090019">
      <w:start w:val="1"/>
      <w:numFmt w:val="lowerLetter"/>
      <w:lvlText w:val="%1."/>
      <w:lvlJc w:val="left"/>
      <w:pPr>
        <w:ind w:left="1440" w:hanging="360"/>
      </w:pPr>
      <w:rPr>
        <w:rFont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091045F"/>
    <w:multiLevelType w:val="hybridMultilevel"/>
    <w:tmpl w:val="2800C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E80743"/>
    <w:multiLevelType w:val="hybridMultilevel"/>
    <w:tmpl w:val="9B6E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55B19"/>
    <w:multiLevelType w:val="hybridMultilevel"/>
    <w:tmpl w:val="0314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539B9"/>
    <w:multiLevelType w:val="hybridMultilevel"/>
    <w:tmpl w:val="EF427CD4"/>
    <w:lvl w:ilvl="0" w:tplc="1F36C48E">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5BA15F5"/>
    <w:multiLevelType w:val="hybridMultilevel"/>
    <w:tmpl w:val="90F6A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66D3D"/>
    <w:multiLevelType w:val="multilevel"/>
    <w:tmpl w:val="259E6D0E"/>
    <w:lvl w:ilvl="0">
      <w:start w:val="1"/>
      <w:numFmt w:val="lowerLetter"/>
      <w:lvlText w:val="%1."/>
      <w:lvlJc w:val="left"/>
      <w:pPr>
        <w:ind w:left="1920" w:hanging="960"/>
      </w:pPr>
      <w:rPr>
        <w:rFonts w:hint="default"/>
      </w:rPr>
    </w:lvl>
    <w:lvl w:ilvl="1">
      <w:numFmt w:val="decimalZero"/>
      <w:lvlText w:val="%1.%2.0"/>
      <w:lvlJc w:val="left"/>
      <w:pPr>
        <w:ind w:left="1920" w:hanging="960"/>
      </w:pPr>
      <w:rPr>
        <w:rFonts w:hint="default"/>
      </w:rPr>
    </w:lvl>
    <w:lvl w:ilvl="2">
      <w:start w:val="1"/>
      <w:numFmt w:val="decimalZero"/>
      <w:lvlText w:val="%1.%2.%3"/>
      <w:lvlJc w:val="left"/>
      <w:pPr>
        <w:ind w:left="1920" w:hanging="960"/>
      </w:pPr>
      <w:rPr>
        <w:rFonts w:hint="default"/>
      </w:rPr>
    </w:lvl>
    <w:lvl w:ilvl="3">
      <w:start w:val="1"/>
      <w:numFmt w:val="decimal"/>
      <w:lvlText w:val="%1.%2.%3.%4"/>
      <w:lvlJc w:val="left"/>
      <w:pPr>
        <w:ind w:left="1920" w:hanging="96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400" w:hanging="1440"/>
      </w:pPr>
      <w:rPr>
        <w:rFonts w:hint="default"/>
      </w:rPr>
    </w:lvl>
    <w:lvl w:ilvl="8">
      <w:start w:val="1"/>
      <w:numFmt w:val="decimal"/>
      <w:lvlText w:val="%1.%2.%3.%4.%5.%6.%7.%8.%9"/>
      <w:lvlJc w:val="left"/>
      <w:pPr>
        <w:ind w:left="2400" w:hanging="1440"/>
      </w:pPr>
      <w:rPr>
        <w:rFonts w:hint="default"/>
      </w:rPr>
    </w:lvl>
  </w:abstractNum>
  <w:abstractNum w:abstractNumId="25" w15:restartNumberingAfterBreak="0">
    <w:nsid w:val="5A4B2757"/>
    <w:multiLevelType w:val="hybridMultilevel"/>
    <w:tmpl w:val="D5B87F6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4DF0FCE"/>
    <w:multiLevelType w:val="hybridMultilevel"/>
    <w:tmpl w:val="1A080108"/>
    <w:lvl w:ilvl="0" w:tplc="FFFFFFFF">
      <w:start w:val="1"/>
      <w:numFmt w:val="lowerLetter"/>
      <w:lvlText w:val="%1."/>
      <w:lvlJc w:val="left"/>
      <w:pPr>
        <w:ind w:left="1440" w:hanging="360"/>
      </w:pPr>
    </w:lvl>
    <w:lvl w:ilvl="1" w:tplc="FFFFFFFF">
      <w:start w:val="1"/>
      <w:numFmt w:val="lowerRoman"/>
      <w:lvlText w:val="%2."/>
      <w:lvlJc w:val="left"/>
      <w:pPr>
        <w:ind w:left="2160" w:hanging="360"/>
      </w:pPr>
      <w:rPr>
        <w:rFonts w:hint="default"/>
        <w:b w:val="0"/>
      </w:rPr>
    </w:lvl>
    <w:lvl w:ilvl="2" w:tplc="FFFFFFFF">
      <w:start w:val="1"/>
      <w:numFmt w:val="lowerRoman"/>
      <w:lvlText w:val="%3."/>
      <w:lvlJc w:val="right"/>
      <w:pPr>
        <w:ind w:left="2880" w:hanging="180"/>
      </w:pPr>
    </w:lvl>
    <w:lvl w:ilvl="3" w:tplc="DDB024EC">
      <w:start w:val="1"/>
      <w:numFmt w:val="lowerRoman"/>
      <w:lvlText w:val="(%4)"/>
      <w:lvlJc w:val="left"/>
      <w:pPr>
        <w:ind w:left="3960" w:hanging="720"/>
      </w:pPr>
      <w:rPr>
        <w:rFonts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D416CB"/>
    <w:multiLevelType w:val="hybridMultilevel"/>
    <w:tmpl w:val="358CA396"/>
    <w:lvl w:ilvl="0" w:tplc="52B449CC">
      <w:start w:val="1"/>
      <w:numFmt w:val="lowerRoman"/>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66FC1810"/>
    <w:multiLevelType w:val="multilevel"/>
    <w:tmpl w:val="8AC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95561"/>
    <w:multiLevelType w:val="hybridMultilevel"/>
    <w:tmpl w:val="3FC82638"/>
    <w:lvl w:ilvl="0" w:tplc="4F5030AE">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30B3CFB"/>
    <w:multiLevelType w:val="hybridMultilevel"/>
    <w:tmpl w:val="8C30B836"/>
    <w:lvl w:ilvl="0" w:tplc="9534968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5755DAF"/>
    <w:multiLevelType w:val="hybridMultilevel"/>
    <w:tmpl w:val="66BA7E16"/>
    <w:lvl w:ilvl="0" w:tplc="EF2059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473CD"/>
    <w:multiLevelType w:val="multilevel"/>
    <w:tmpl w:val="8B4C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65C78"/>
    <w:multiLevelType w:val="multilevel"/>
    <w:tmpl w:val="5356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B64C2"/>
    <w:multiLevelType w:val="hybridMultilevel"/>
    <w:tmpl w:val="619E4C54"/>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7">
      <w:start w:val="1"/>
      <w:numFmt w:val="lowerLetter"/>
      <w:lvlText w:val="%3)"/>
      <w:lvlJc w:val="left"/>
      <w:pPr>
        <w:ind w:left="2880" w:hanging="180"/>
      </w:pPr>
      <w:rPr>
        <w:rFonts w:hint="default"/>
        <w:b w:val="0"/>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94871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8768738">
    <w:abstractNumId w:val="20"/>
  </w:num>
  <w:num w:numId="3" w16cid:durableId="60565105">
    <w:abstractNumId w:val="33"/>
  </w:num>
  <w:num w:numId="4" w16cid:durableId="1675690524">
    <w:abstractNumId w:val="12"/>
  </w:num>
  <w:num w:numId="5" w16cid:durableId="768158872">
    <w:abstractNumId w:val="32"/>
  </w:num>
  <w:num w:numId="6" w16cid:durableId="253826688">
    <w:abstractNumId w:val="28"/>
  </w:num>
  <w:num w:numId="7" w16cid:durableId="857890884">
    <w:abstractNumId w:val="8"/>
  </w:num>
  <w:num w:numId="8" w16cid:durableId="1092512045">
    <w:abstractNumId w:val="22"/>
  </w:num>
  <w:num w:numId="9" w16cid:durableId="1707754859">
    <w:abstractNumId w:val="7"/>
  </w:num>
  <w:num w:numId="10" w16cid:durableId="1957983320">
    <w:abstractNumId w:val="16"/>
  </w:num>
  <w:num w:numId="11" w16cid:durableId="2142845904">
    <w:abstractNumId w:val="24"/>
  </w:num>
  <w:num w:numId="12" w16cid:durableId="1077019602">
    <w:abstractNumId w:val="18"/>
  </w:num>
  <w:num w:numId="13" w16cid:durableId="591082783">
    <w:abstractNumId w:val="14"/>
  </w:num>
  <w:num w:numId="14" w16cid:durableId="1292439349">
    <w:abstractNumId w:val="17"/>
  </w:num>
  <w:num w:numId="15" w16cid:durableId="1181817192">
    <w:abstractNumId w:val="27"/>
  </w:num>
  <w:num w:numId="16" w16cid:durableId="902833071">
    <w:abstractNumId w:val="34"/>
  </w:num>
  <w:num w:numId="17" w16cid:durableId="2132357612">
    <w:abstractNumId w:val="9"/>
  </w:num>
  <w:num w:numId="18" w16cid:durableId="1204293887">
    <w:abstractNumId w:val="25"/>
  </w:num>
  <w:num w:numId="19" w16cid:durableId="1043560644">
    <w:abstractNumId w:val="23"/>
  </w:num>
  <w:num w:numId="20" w16cid:durableId="1302148079">
    <w:abstractNumId w:val="0"/>
  </w:num>
  <w:num w:numId="21" w16cid:durableId="120344264">
    <w:abstractNumId w:val="26"/>
  </w:num>
  <w:num w:numId="22" w16cid:durableId="172687999">
    <w:abstractNumId w:val="31"/>
  </w:num>
  <w:num w:numId="23" w16cid:durableId="1495417573">
    <w:abstractNumId w:val="21"/>
  </w:num>
  <w:num w:numId="24" w16cid:durableId="459542575">
    <w:abstractNumId w:val="3"/>
  </w:num>
  <w:num w:numId="25" w16cid:durableId="1480918586">
    <w:abstractNumId w:val="19"/>
  </w:num>
  <w:num w:numId="26" w16cid:durableId="303126348">
    <w:abstractNumId w:val="15"/>
  </w:num>
  <w:num w:numId="27" w16cid:durableId="1991136682">
    <w:abstractNumId w:val="4"/>
  </w:num>
  <w:num w:numId="28" w16cid:durableId="1235704996">
    <w:abstractNumId w:val="11"/>
  </w:num>
  <w:num w:numId="29" w16cid:durableId="1841240216">
    <w:abstractNumId w:val="1"/>
  </w:num>
  <w:num w:numId="30" w16cid:durableId="192808941">
    <w:abstractNumId w:val="30"/>
  </w:num>
  <w:num w:numId="31" w16cid:durableId="948465910">
    <w:abstractNumId w:val="29"/>
  </w:num>
  <w:num w:numId="32" w16cid:durableId="1877889131">
    <w:abstractNumId w:val="10"/>
  </w:num>
  <w:num w:numId="33" w16cid:durableId="1215117782">
    <w:abstractNumId w:val="13"/>
  </w:num>
  <w:num w:numId="34" w16cid:durableId="160701725">
    <w:abstractNumId w:val="2"/>
  </w:num>
  <w:num w:numId="35" w16cid:durableId="14522807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8D"/>
    <w:rsid w:val="0000014B"/>
    <w:rsid w:val="00003CA2"/>
    <w:rsid w:val="000121F1"/>
    <w:rsid w:val="0001278E"/>
    <w:rsid w:val="000266C3"/>
    <w:rsid w:val="000353C5"/>
    <w:rsid w:val="00035627"/>
    <w:rsid w:val="00061C26"/>
    <w:rsid w:val="00061DAB"/>
    <w:rsid w:val="0006204A"/>
    <w:rsid w:val="000623BC"/>
    <w:rsid w:val="00064D55"/>
    <w:rsid w:val="00065553"/>
    <w:rsid w:val="0008497A"/>
    <w:rsid w:val="00086ADE"/>
    <w:rsid w:val="00086DEA"/>
    <w:rsid w:val="000A0B88"/>
    <w:rsid w:val="000A62A0"/>
    <w:rsid w:val="000A761D"/>
    <w:rsid w:val="000B74F8"/>
    <w:rsid w:val="000C115E"/>
    <w:rsid w:val="000C78D3"/>
    <w:rsid w:val="000D5799"/>
    <w:rsid w:val="000E0E6B"/>
    <w:rsid w:val="00104B82"/>
    <w:rsid w:val="001101F3"/>
    <w:rsid w:val="00113C1E"/>
    <w:rsid w:val="0011598B"/>
    <w:rsid w:val="0013487B"/>
    <w:rsid w:val="0014711D"/>
    <w:rsid w:val="0014745C"/>
    <w:rsid w:val="00155DA9"/>
    <w:rsid w:val="00157E74"/>
    <w:rsid w:val="00157E82"/>
    <w:rsid w:val="00162A0B"/>
    <w:rsid w:val="001651DE"/>
    <w:rsid w:val="00165EBD"/>
    <w:rsid w:val="0018477D"/>
    <w:rsid w:val="00184E0B"/>
    <w:rsid w:val="0018590A"/>
    <w:rsid w:val="0019098F"/>
    <w:rsid w:val="00191FC1"/>
    <w:rsid w:val="001938E7"/>
    <w:rsid w:val="00196D32"/>
    <w:rsid w:val="001B1AED"/>
    <w:rsid w:val="001B54E9"/>
    <w:rsid w:val="001E25DA"/>
    <w:rsid w:val="001E71E7"/>
    <w:rsid w:val="001F1AA8"/>
    <w:rsid w:val="0020190E"/>
    <w:rsid w:val="002062EB"/>
    <w:rsid w:val="00227458"/>
    <w:rsid w:val="00227D87"/>
    <w:rsid w:val="00230171"/>
    <w:rsid w:val="002349B2"/>
    <w:rsid w:val="00241631"/>
    <w:rsid w:val="0024386E"/>
    <w:rsid w:val="00250465"/>
    <w:rsid w:val="00256F50"/>
    <w:rsid w:val="002610AE"/>
    <w:rsid w:val="00264768"/>
    <w:rsid w:val="00265B75"/>
    <w:rsid w:val="002679A8"/>
    <w:rsid w:val="00276DF6"/>
    <w:rsid w:val="0028284A"/>
    <w:rsid w:val="0028448F"/>
    <w:rsid w:val="00291C1E"/>
    <w:rsid w:val="00296317"/>
    <w:rsid w:val="00296AF0"/>
    <w:rsid w:val="002A3263"/>
    <w:rsid w:val="002A50C3"/>
    <w:rsid w:val="002B2280"/>
    <w:rsid w:val="002C75D0"/>
    <w:rsid w:val="002C79F7"/>
    <w:rsid w:val="002E0B0A"/>
    <w:rsid w:val="002E6107"/>
    <w:rsid w:val="0031108B"/>
    <w:rsid w:val="00315E77"/>
    <w:rsid w:val="00316C69"/>
    <w:rsid w:val="00327262"/>
    <w:rsid w:val="003309C6"/>
    <w:rsid w:val="00346064"/>
    <w:rsid w:val="00351D0B"/>
    <w:rsid w:val="00353522"/>
    <w:rsid w:val="003536B0"/>
    <w:rsid w:val="003543D0"/>
    <w:rsid w:val="0036026A"/>
    <w:rsid w:val="00363031"/>
    <w:rsid w:val="003710D2"/>
    <w:rsid w:val="00385D78"/>
    <w:rsid w:val="003938B0"/>
    <w:rsid w:val="00394A76"/>
    <w:rsid w:val="00395888"/>
    <w:rsid w:val="003A15B9"/>
    <w:rsid w:val="003B78FB"/>
    <w:rsid w:val="003C18C0"/>
    <w:rsid w:val="003C63F8"/>
    <w:rsid w:val="003D2749"/>
    <w:rsid w:val="003D4E62"/>
    <w:rsid w:val="003D689D"/>
    <w:rsid w:val="003E53CF"/>
    <w:rsid w:val="003E5E66"/>
    <w:rsid w:val="00404821"/>
    <w:rsid w:val="00410092"/>
    <w:rsid w:val="0042023F"/>
    <w:rsid w:val="00422F6F"/>
    <w:rsid w:val="004248CA"/>
    <w:rsid w:val="00426C71"/>
    <w:rsid w:val="0043430F"/>
    <w:rsid w:val="00436EFA"/>
    <w:rsid w:val="0044027E"/>
    <w:rsid w:val="00443C1B"/>
    <w:rsid w:val="00447514"/>
    <w:rsid w:val="004503A3"/>
    <w:rsid w:val="0045168B"/>
    <w:rsid w:val="00455B1F"/>
    <w:rsid w:val="00462437"/>
    <w:rsid w:val="00476FB1"/>
    <w:rsid w:val="00477AA0"/>
    <w:rsid w:val="0048204D"/>
    <w:rsid w:val="00497F66"/>
    <w:rsid w:val="004A34F2"/>
    <w:rsid w:val="004A41F8"/>
    <w:rsid w:val="004B2563"/>
    <w:rsid w:val="004D20DA"/>
    <w:rsid w:val="004D281F"/>
    <w:rsid w:val="004E0F55"/>
    <w:rsid w:val="004F548D"/>
    <w:rsid w:val="00502D13"/>
    <w:rsid w:val="00505DDC"/>
    <w:rsid w:val="0050637A"/>
    <w:rsid w:val="005072A2"/>
    <w:rsid w:val="005079AA"/>
    <w:rsid w:val="00511FA6"/>
    <w:rsid w:val="00517F63"/>
    <w:rsid w:val="00525FF3"/>
    <w:rsid w:val="0053090A"/>
    <w:rsid w:val="00536670"/>
    <w:rsid w:val="00545380"/>
    <w:rsid w:val="005476A7"/>
    <w:rsid w:val="00553FD9"/>
    <w:rsid w:val="005603E2"/>
    <w:rsid w:val="00566EE3"/>
    <w:rsid w:val="00571616"/>
    <w:rsid w:val="0059397F"/>
    <w:rsid w:val="00596932"/>
    <w:rsid w:val="005A3B18"/>
    <w:rsid w:val="005A4522"/>
    <w:rsid w:val="005A45D4"/>
    <w:rsid w:val="005A670F"/>
    <w:rsid w:val="005B6F60"/>
    <w:rsid w:val="005C2D5F"/>
    <w:rsid w:val="005C3FE3"/>
    <w:rsid w:val="005C6995"/>
    <w:rsid w:val="005E0B46"/>
    <w:rsid w:val="005E740D"/>
    <w:rsid w:val="005F47D6"/>
    <w:rsid w:val="006063B5"/>
    <w:rsid w:val="0061510F"/>
    <w:rsid w:val="006202E3"/>
    <w:rsid w:val="00626949"/>
    <w:rsid w:val="00631158"/>
    <w:rsid w:val="0063470A"/>
    <w:rsid w:val="00636758"/>
    <w:rsid w:val="00636AF9"/>
    <w:rsid w:val="006454E8"/>
    <w:rsid w:val="00651C5C"/>
    <w:rsid w:val="00657030"/>
    <w:rsid w:val="0066054D"/>
    <w:rsid w:val="006607EC"/>
    <w:rsid w:val="0066260D"/>
    <w:rsid w:val="00667ED3"/>
    <w:rsid w:val="00682731"/>
    <w:rsid w:val="006852F8"/>
    <w:rsid w:val="00693632"/>
    <w:rsid w:val="006A370E"/>
    <w:rsid w:val="006A6D2A"/>
    <w:rsid w:val="006C040C"/>
    <w:rsid w:val="006C35F6"/>
    <w:rsid w:val="006C39C3"/>
    <w:rsid w:val="006D446B"/>
    <w:rsid w:val="006D74A7"/>
    <w:rsid w:val="006E6D8E"/>
    <w:rsid w:val="006F359C"/>
    <w:rsid w:val="006F69FA"/>
    <w:rsid w:val="00703E21"/>
    <w:rsid w:val="00705A5F"/>
    <w:rsid w:val="00705F61"/>
    <w:rsid w:val="00707976"/>
    <w:rsid w:val="00712377"/>
    <w:rsid w:val="007217EA"/>
    <w:rsid w:val="0072488C"/>
    <w:rsid w:val="00744671"/>
    <w:rsid w:val="0075121A"/>
    <w:rsid w:val="00752D1A"/>
    <w:rsid w:val="00753283"/>
    <w:rsid w:val="007538DC"/>
    <w:rsid w:val="00753C76"/>
    <w:rsid w:val="007647B1"/>
    <w:rsid w:val="007656DD"/>
    <w:rsid w:val="007765AC"/>
    <w:rsid w:val="00777B0A"/>
    <w:rsid w:val="007913A3"/>
    <w:rsid w:val="0079162C"/>
    <w:rsid w:val="007919B6"/>
    <w:rsid w:val="007B074F"/>
    <w:rsid w:val="007B3DBA"/>
    <w:rsid w:val="007B5671"/>
    <w:rsid w:val="007B7726"/>
    <w:rsid w:val="007B791A"/>
    <w:rsid w:val="007C1882"/>
    <w:rsid w:val="007C54DB"/>
    <w:rsid w:val="007C598E"/>
    <w:rsid w:val="007D207C"/>
    <w:rsid w:val="007E2546"/>
    <w:rsid w:val="007E36FD"/>
    <w:rsid w:val="008157A2"/>
    <w:rsid w:val="00815EFC"/>
    <w:rsid w:val="00823DE9"/>
    <w:rsid w:val="00831116"/>
    <w:rsid w:val="008328F4"/>
    <w:rsid w:val="0083331E"/>
    <w:rsid w:val="00842581"/>
    <w:rsid w:val="00847A28"/>
    <w:rsid w:val="00851248"/>
    <w:rsid w:val="00852B67"/>
    <w:rsid w:val="008600DF"/>
    <w:rsid w:val="00863B48"/>
    <w:rsid w:val="00863FEA"/>
    <w:rsid w:val="00865B23"/>
    <w:rsid w:val="008728BB"/>
    <w:rsid w:val="00876186"/>
    <w:rsid w:val="00891AE9"/>
    <w:rsid w:val="00895011"/>
    <w:rsid w:val="008968BD"/>
    <w:rsid w:val="008A2505"/>
    <w:rsid w:val="008A6306"/>
    <w:rsid w:val="008D248B"/>
    <w:rsid w:val="008E04D0"/>
    <w:rsid w:val="008F035A"/>
    <w:rsid w:val="008F75BF"/>
    <w:rsid w:val="009010B8"/>
    <w:rsid w:val="00910F67"/>
    <w:rsid w:val="00911E49"/>
    <w:rsid w:val="00912559"/>
    <w:rsid w:val="009153EA"/>
    <w:rsid w:val="00916520"/>
    <w:rsid w:val="00937190"/>
    <w:rsid w:val="009453EF"/>
    <w:rsid w:val="009510AF"/>
    <w:rsid w:val="0098214F"/>
    <w:rsid w:val="00991A62"/>
    <w:rsid w:val="009A072F"/>
    <w:rsid w:val="009A61C4"/>
    <w:rsid w:val="009A744D"/>
    <w:rsid w:val="009B4808"/>
    <w:rsid w:val="009C4679"/>
    <w:rsid w:val="009E25B5"/>
    <w:rsid w:val="009F547A"/>
    <w:rsid w:val="00A06DC8"/>
    <w:rsid w:val="00A079FE"/>
    <w:rsid w:val="00A106B1"/>
    <w:rsid w:val="00A1581E"/>
    <w:rsid w:val="00A2061E"/>
    <w:rsid w:val="00A20925"/>
    <w:rsid w:val="00A218ED"/>
    <w:rsid w:val="00A23BB4"/>
    <w:rsid w:val="00A33DE1"/>
    <w:rsid w:val="00A34B71"/>
    <w:rsid w:val="00A3629D"/>
    <w:rsid w:val="00A4396B"/>
    <w:rsid w:val="00A45D41"/>
    <w:rsid w:val="00A55E0F"/>
    <w:rsid w:val="00A72607"/>
    <w:rsid w:val="00A82DC3"/>
    <w:rsid w:val="00A85276"/>
    <w:rsid w:val="00A9637F"/>
    <w:rsid w:val="00AA4F03"/>
    <w:rsid w:val="00AB31D0"/>
    <w:rsid w:val="00AB5180"/>
    <w:rsid w:val="00AC2690"/>
    <w:rsid w:val="00AC497C"/>
    <w:rsid w:val="00AC4FFC"/>
    <w:rsid w:val="00AC5422"/>
    <w:rsid w:val="00AC6E16"/>
    <w:rsid w:val="00AC7507"/>
    <w:rsid w:val="00AE0003"/>
    <w:rsid w:val="00AE7B20"/>
    <w:rsid w:val="00AF03A5"/>
    <w:rsid w:val="00AF772C"/>
    <w:rsid w:val="00B051EC"/>
    <w:rsid w:val="00B05DB0"/>
    <w:rsid w:val="00B11665"/>
    <w:rsid w:val="00B141BB"/>
    <w:rsid w:val="00B153D0"/>
    <w:rsid w:val="00B203AC"/>
    <w:rsid w:val="00B2249C"/>
    <w:rsid w:val="00B2258F"/>
    <w:rsid w:val="00B23221"/>
    <w:rsid w:val="00B31BD0"/>
    <w:rsid w:val="00B33D3F"/>
    <w:rsid w:val="00B36948"/>
    <w:rsid w:val="00B43B69"/>
    <w:rsid w:val="00B527EB"/>
    <w:rsid w:val="00B610FA"/>
    <w:rsid w:val="00B66B7F"/>
    <w:rsid w:val="00B847F2"/>
    <w:rsid w:val="00B90383"/>
    <w:rsid w:val="00BA225D"/>
    <w:rsid w:val="00BA27E4"/>
    <w:rsid w:val="00BA3F28"/>
    <w:rsid w:val="00BB2E17"/>
    <w:rsid w:val="00BB6392"/>
    <w:rsid w:val="00BC03D0"/>
    <w:rsid w:val="00BC1164"/>
    <w:rsid w:val="00BC2EBD"/>
    <w:rsid w:val="00BC4D88"/>
    <w:rsid w:val="00BC5E60"/>
    <w:rsid w:val="00BD14E7"/>
    <w:rsid w:val="00BD351E"/>
    <w:rsid w:val="00BD3E9C"/>
    <w:rsid w:val="00BF2B09"/>
    <w:rsid w:val="00BF6F9B"/>
    <w:rsid w:val="00C10D39"/>
    <w:rsid w:val="00C14DC7"/>
    <w:rsid w:val="00C20AB0"/>
    <w:rsid w:val="00C220ED"/>
    <w:rsid w:val="00C22283"/>
    <w:rsid w:val="00C52C13"/>
    <w:rsid w:val="00C54AEC"/>
    <w:rsid w:val="00C61D54"/>
    <w:rsid w:val="00C62FF9"/>
    <w:rsid w:val="00CA5B10"/>
    <w:rsid w:val="00CA6F19"/>
    <w:rsid w:val="00CB365E"/>
    <w:rsid w:val="00CC26E8"/>
    <w:rsid w:val="00CE7582"/>
    <w:rsid w:val="00D06B04"/>
    <w:rsid w:val="00D12FE9"/>
    <w:rsid w:val="00D15544"/>
    <w:rsid w:val="00D17855"/>
    <w:rsid w:val="00D278BD"/>
    <w:rsid w:val="00D32C1B"/>
    <w:rsid w:val="00D35783"/>
    <w:rsid w:val="00D470DA"/>
    <w:rsid w:val="00D662C0"/>
    <w:rsid w:val="00D80A55"/>
    <w:rsid w:val="00D812BC"/>
    <w:rsid w:val="00D83540"/>
    <w:rsid w:val="00D92082"/>
    <w:rsid w:val="00D930DA"/>
    <w:rsid w:val="00D96BAF"/>
    <w:rsid w:val="00DA1F74"/>
    <w:rsid w:val="00DB4E1C"/>
    <w:rsid w:val="00DB5FBA"/>
    <w:rsid w:val="00DB6BA9"/>
    <w:rsid w:val="00DC32A4"/>
    <w:rsid w:val="00DD1EF4"/>
    <w:rsid w:val="00DD57CD"/>
    <w:rsid w:val="00DE0400"/>
    <w:rsid w:val="00DE7E3F"/>
    <w:rsid w:val="00DF5247"/>
    <w:rsid w:val="00E0455A"/>
    <w:rsid w:val="00E1102D"/>
    <w:rsid w:val="00E115AB"/>
    <w:rsid w:val="00E130AA"/>
    <w:rsid w:val="00E1729A"/>
    <w:rsid w:val="00E30B67"/>
    <w:rsid w:val="00E42BB1"/>
    <w:rsid w:val="00E4361A"/>
    <w:rsid w:val="00E514BC"/>
    <w:rsid w:val="00E57173"/>
    <w:rsid w:val="00E72270"/>
    <w:rsid w:val="00E73B44"/>
    <w:rsid w:val="00E80420"/>
    <w:rsid w:val="00E8780B"/>
    <w:rsid w:val="00E87D0C"/>
    <w:rsid w:val="00E90191"/>
    <w:rsid w:val="00E90B9D"/>
    <w:rsid w:val="00EA1C09"/>
    <w:rsid w:val="00EA7CD9"/>
    <w:rsid w:val="00EB2DD2"/>
    <w:rsid w:val="00EB7D43"/>
    <w:rsid w:val="00ED5A8D"/>
    <w:rsid w:val="00EE4D59"/>
    <w:rsid w:val="00EE567B"/>
    <w:rsid w:val="00EF2813"/>
    <w:rsid w:val="00EF5529"/>
    <w:rsid w:val="00F0003A"/>
    <w:rsid w:val="00F03A85"/>
    <w:rsid w:val="00F2114E"/>
    <w:rsid w:val="00F235EC"/>
    <w:rsid w:val="00F431E1"/>
    <w:rsid w:val="00F4475F"/>
    <w:rsid w:val="00F62428"/>
    <w:rsid w:val="00F658FB"/>
    <w:rsid w:val="00F71CC0"/>
    <w:rsid w:val="00F77394"/>
    <w:rsid w:val="00F777A5"/>
    <w:rsid w:val="00F85498"/>
    <w:rsid w:val="00F871FE"/>
    <w:rsid w:val="00F94368"/>
    <w:rsid w:val="00FA1B7A"/>
    <w:rsid w:val="00FB39E2"/>
    <w:rsid w:val="00FC6379"/>
    <w:rsid w:val="00FC6D63"/>
    <w:rsid w:val="00FD0800"/>
    <w:rsid w:val="00FE238D"/>
    <w:rsid w:val="00FE2487"/>
    <w:rsid w:val="00FE37FD"/>
    <w:rsid w:val="00FE38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F62D"/>
  <w15:chartTrackingRefBased/>
  <w15:docId w15:val="{DD04F935-C9C8-504F-A667-608B089C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1E7"/>
    <w:rPr>
      <w:rFonts w:ascii="Poppins" w:hAnsi="Poppins"/>
      <w:sz w:val="18"/>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cPr>
      <w:vAlign w:val="center"/>
    </w:tcPr>
  </w:style>
  <w:style w:type="paragraph" w:styleId="Header">
    <w:name w:val="header"/>
    <w:basedOn w:val="Normal"/>
    <w:link w:val="Head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F548D"/>
  </w:style>
  <w:style w:type="paragraph" w:styleId="Footer">
    <w:name w:val="footer"/>
    <w:basedOn w:val="Normal"/>
    <w:link w:val="Foot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F548D"/>
  </w:style>
  <w:style w:type="paragraph" w:styleId="NormalWeb">
    <w:name w:val="Normal (Web)"/>
    <w:basedOn w:val="Normal"/>
    <w:uiPriority w:val="99"/>
    <w:semiHidden/>
    <w:unhideWhenUsed/>
    <w:rsid w:val="00FB39E2"/>
    <w:pPr>
      <w:spacing w:before="100" w:beforeAutospacing="1" w:after="100" w:afterAutospacing="1"/>
    </w:pPr>
  </w:style>
  <w:style w:type="paragraph" w:styleId="ListParagraph">
    <w:name w:val="List Paragraph"/>
    <w:basedOn w:val="Normal"/>
    <w:uiPriority w:val="34"/>
    <w:qFormat/>
    <w:rsid w:val="00FB39E2"/>
    <w:pPr>
      <w:spacing w:after="200" w:line="276" w:lineRule="auto"/>
      <w:ind w:left="720"/>
      <w:contextualSpacing/>
    </w:pPr>
    <w:rPr>
      <w:rFonts w:ascii="Calibri" w:eastAsia="Calibri" w:hAnsi="Calibri"/>
      <w:sz w:val="22"/>
      <w:szCs w:val="22"/>
      <w:lang w:val="id-ID"/>
    </w:rPr>
  </w:style>
  <w:style w:type="character" w:styleId="Hyperlink">
    <w:name w:val="Hyperlink"/>
    <w:basedOn w:val="DefaultParagraphFont"/>
    <w:uiPriority w:val="99"/>
    <w:unhideWhenUsed/>
    <w:rsid w:val="00FB39E2"/>
    <w:rPr>
      <w:color w:val="0563C1" w:themeColor="hyperlink"/>
      <w:u w:val="single"/>
    </w:rPr>
  </w:style>
  <w:style w:type="character" w:styleId="UnresolvedMention">
    <w:name w:val="Unresolved Mention"/>
    <w:basedOn w:val="DefaultParagraphFont"/>
    <w:uiPriority w:val="99"/>
    <w:semiHidden/>
    <w:unhideWhenUsed/>
    <w:rsid w:val="00FB39E2"/>
    <w:rPr>
      <w:color w:val="605E5C"/>
      <w:shd w:val="clear" w:color="auto" w:fill="E1DFDD"/>
    </w:rPr>
  </w:style>
  <w:style w:type="paragraph" w:styleId="BalloonText">
    <w:name w:val="Balloon Text"/>
    <w:basedOn w:val="Normal"/>
    <w:link w:val="BalloonTextChar"/>
    <w:uiPriority w:val="99"/>
    <w:semiHidden/>
    <w:unhideWhenUsed/>
    <w:rsid w:val="009A744D"/>
    <w:rPr>
      <w:rFonts w:eastAsia="Calibri"/>
      <w:sz w:val="18"/>
      <w:szCs w:val="18"/>
      <w:lang w:val="id-ID"/>
    </w:rPr>
  </w:style>
  <w:style w:type="character" w:customStyle="1" w:styleId="BalloonTextChar">
    <w:name w:val="Balloon Text Char"/>
    <w:basedOn w:val="DefaultParagraphFont"/>
    <w:link w:val="BalloonText"/>
    <w:uiPriority w:val="99"/>
    <w:semiHidden/>
    <w:rsid w:val="009A744D"/>
    <w:rPr>
      <w:rFonts w:ascii="Times New Roman" w:eastAsia="Calibri" w:hAnsi="Times New Roman" w:cs="Times New Roman"/>
      <w:sz w:val="18"/>
      <w:szCs w:val="18"/>
      <w:lang w:val="id-ID"/>
    </w:rPr>
  </w:style>
  <w:style w:type="character" w:styleId="Strong">
    <w:name w:val="Strong"/>
    <w:basedOn w:val="DefaultParagraphFont"/>
    <w:uiPriority w:val="22"/>
    <w:qFormat/>
    <w:rsid w:val="0019098F"/>
    <w:rPr>
      <w:b/>
      <w:bCs/>
    </w:rPr>
  </w:style>
  <w:style w:type="paragraph" w:styleId="Revision">
    <w:name w:val="Revision"/>
    <w:hidden/>
    <w:uiPriority w:val="99"/>
    <w:semiHidden/>
    <w:rsid w:val="0070797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80420"/>
    <w:rPr>
      <w:sz w:val="16"/>
      <w:szCs w:val="16"/>
    </w:rPr>
  </w:style>
  <w:style w:type="paragraph" w:styleId="CommentText">
    <w:name w:val="annotation text"/>
    <w:basedOn w:val="Normal"/>
    <w:link w:val="CommentTextChar"/>
    <w:uiPriority w:val="99"/>
    <w:semiHidden/>
    <w:unhideWhenUsed/>
    <w:rsid w:val="00E80420"/>
    <w:rPr>
      <w:sz w:val="20"/>
      <w:szCs w:val="20"/>
    </w:rPr>
  </w:style>
  <w:style w:type="character" w:customStyle="1" w:styleId="CommentTextChar">
    <w:name w:val="Comment Text Char"/>
    <w:basedOn w:val="DefaultParagraphFont"/>
    <w:link w:val="CommentText"/>
    <w:uiPriority w:val="99"/>
    <w:semiHidden/>
    <w:rsid w:val="00E80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420"/>
    <w:rPr>
      <w:b/>
      <w:bCs/>
    </w:rPr>
  </w:style>
  <w:style w:type="character" w:customStyle="1" w:styleId="CommentSubjectChar">
    <w:name w:val="Comment Subject Char"/>
    <w:basedOn w:val="CommentTextChar"/>
    <w:link w:val="CommentSubject"/>
    <w:uiPriority w:val="99"/>
    <w:semiHidden/>
    <w:rsid w:val="00E8042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112">
      <w:bodyDiv w:val="1"/>
      <w:marLeft w:val="0"/>
      <w:marRight w:val="0"/>
      <w:marTop w:val="0"/>
      <w:marBottom w:val="0"/>
      <w:divBdr>
        <w:top w:val="none" w:sz="0" w:space="0" w:color="auto"/>
        <w:left w:val="none" w:sz="0" w:space="0" w:color="auto"/>
        <w:bottom w:val="none" w:sz="0" w:space="0" w:color="auto"/>
        <w:right w:val="none" w:sz="0" w:space="0" w:color="auto"/>
      </w:divBdr>
    </w:div>
    <w:div w:id="60174551">
      <w:bodyDiv w:val="1"/>
      <w:marLeft w:val="0"/>
      <w:marRight w:val="0"/>
      <w:marTop w:val="0"/>
      <w:marBottom w:val="0"/>
      <w:divBdr>
        <w:top w:val="none" w:sz="0" w:space="0" w:color="auto"/>
        <w:left w:val="none" w:sz="0" w:space="0" w:color="auto"/>
        <w:bottom w:val="none" w:sz="0" w:space="0" w:color="auto"/>
        <w:right w:val="none" w:sz="0" w:space="0" w:color="auto"/>
      </w:divBdr>
    </w:div>
    <w:div w:id="140997954">
      <w:bodyDiv w:val="1"/>
      <w:marLeft w:val="0"/>
      <w:marRight w:val="0"/>
      <w:marTop w:val="0"/>
      <w:marBottom w:val="0"/>
      <w:divBdr>
        <w:top w:val="none" w:sz="0" w:space="0" w:color="auto"/>
        <w:left w:val="none" w:sz="0" w:space="0" w:color="auto"/>
        <w:bottom w:val="none" w:sz="0" w:space="0" w:color="auto"/>
        <w:right w:val="none" w:sz="0" w:space="0" w:color="auto"/>
      </w:divBdr>
    </w:div>
    <w:div w:id="833569185">
      <w:bodyDiv w:val="1"/>
      <w:marLeft w:val="0"/>
      <w:marRight w:val="0"/>
      <w:marTop w:val="0"/>
      <w:marBottom w:val="0"/>
      <w:divBdr>
        <w:top w:val="none" w:sz="0" w:space="0" w:color="auto"/>
        <w:left w:val="none" w:sz="0" w:space="0" w:color="auto"/>
        <w:bottom w:val="none" w:sz="0" w:space="0" w:color="auto"/>
        <w:right w:val="none" w:sz="0" w:space="0" w:color="auto"/>
      </w:divBdr>
    </w:div>
    <w:div w:id="897595404">
      <w:bodyDiv w:val="1"/>
      <w:marLeft w:val="0"/>
      <w:marRight w:val="0"/>
      <w:marTop w:val="0"/>
      <w:marBottom w:val="0"/>
      <w:divBdr>
        <w:top w:val="none" w:sz="0" w:space="0" w:color="auto"/>
        <w:left w:val="none" w:sz="0" w:space="0" w:color="auto"/>
        <w:bottom w:val="none" w:sz="0" w:space="0" w:color="auto"/>
        <w:right w:val="none" w:sz="0" w:space="0" w:color="auto"/>
      </w:divBdr>
    </w:div>
    <w:div w:id="918713666">
      <w:bodyDiv w:val="1"/>
      <w:marLeft w:val="0"/>
      <w:marRight w:val="0"/>
      <w:marTop w:val="0"/>
      <w:marBottom w:val="0"/>
      <w:divBdr>
        <w:top w:val="none" w:sz="0" w:space="0" w:color="auto"/>
        <w:left w:val="none" w:sz="0" w:space="0" w:color="auto"/>
        <w:bottom w:val="none" w:sz="0" w:space="0" w:color="auto"/>
        <w:right w:val="none" w:sz="0" w:space="0" w:color="auto"/>
      </w:divBdr>
    </w:div>
    <w:div w:id="928541938">
      <w:bodyDiv w:val="1"/>
      <w:marLeft w:val="0"/>
      <w:marRight w:val="0"/>
      <w:marTop w:val="0"/>
      <w:marBottom w:val="0"/>
      <w:divBdr>
        <w:top w:val="none" w:sz="0" w:space="0" w:color="auto"/>
        <w:left w:val="none" w:sz="0" w:space="0" w:color="auto"/>
        <w:bottom w:val="none" w:sz="0" w:space="0" w:color="auto"/>
        <w:right w:val="none" w:sz="0" w:space="0" w:color="auto"/>
      </w:divBdr>
    </w:div>
    <w:div w:id="936325000">
      <w:bodyDiv w:val="1"/>
      <w:marLeft w:val="0"/>
      <w:marRight w:val="0"/>
      <w:marTop w:val="0"/>
      <w:marBottom w:val="0"/>
      <w:divBdr>
        <w:top w:val="none" w:sz="0" w:space="0" w:color="auto"/>
        <w:left w:val="none" w:sz="0" w:space="0" w:color="auto"/>
        <w:bottom w:val="none" w:sz="0" w:space="0" w:color="auto"/>
        <w:right w:val="none" w:sz="0" w:space="0" w:color="auto"/>
      </w:divBdr>
    </w:div>
    <w:div w:id="977956844">
      <w:bodyDiv w:val="1"/>
      <w:marLeft w:val="0"/>
      <w:marRight w:val="0"/>
      <w:marTop w:val="0"/>
      <w:marBottom w:val="0"/>
      <w:divBdr>
        <w:top w:val="none" w:sz="0" w:space="0" w:color="auto"/>
        <w:left w:val="none" w:sz="0" w:space="0" w:color="auto"/>
        <w:bottom w:val="none" w:sz="0" w:space="0" w:color="auto"/>
        <w:right w:val="none" w:sz="0" w:space="0" w:color="auto"/>
      </w:divBdr>
    </w:div>
    <w:div w:id="1083726611">
      <w:bodyDiv w:val="1"/>
      <w:marLeft w:val="0"/>
      <w:marRight w:val="0"/>
      <w:marTop w:val="0"/>
      <w:marBottom w:val="0"/>
      <w:divBdr>
        <w:top w:val="none" w:sz="0" w:space="0" w:color="auto"/>
        <w:left w:val="none" w:sz="0" w:space="0" w:color="auto"/>
        <w:bottom w:val="none" w:sz="0" w:space="0" w:color="auto"/>
        <w:right w:val="none" w:sz="0" w:space="0" w:color="auto"/>
      </w:divBdr>
    </w:div>
    <w:div w:id="1212037945">
      <w:bodyDiv w:val="1"/>
      <w:marLeft w:val="0"/>
      <w:marRight w:val="0"/>
      <w:marTop w:val="0"/>
      <w:marBottom w:val="0"/>
      <w:divBdr>
        <w:top w:val="none" w:sz="0" w:space="0" w:color="auto"/>
        <w:left w:val="none" w:sz="0" w:space="0" w:color="auto"/>
        <w:bottom w:val="none" w:sz="0" w:space="0" w:color="auto"/>
        <w:right w:val="none" w:sz="0" w:space="0" w:color="auto"/>
      </w:divBdr>
    </w:div>
    <w:div w:id="1253397100">
      <w:bodyDiv w:val="1"/>
      <w:marLeft w:val="0"/>
      <w:marRight w:val="0"/>
      <w:marTop w:val="0"/>
      <w:marBottom w:val="0"/>
      <w:divBdr>
        <w:top w:val="none" w:sz="0" w:space="0" w:color="auto"/>
        <w:left w:val="none" w:sz="0" w:space="0" w:color="auto"/>
        <w:bottom w:val="none" w:sz="0" w:space="0" w:color="auto"/>
        <w:right w:val="none" w:sz="0" w:space="0" w:color="auto"/>
      </w:divBdr>
    </w:div>
    <w:div w:id="1379285915">
      <w:bodyDiv w:val="1"/>
      <w:marLeft w:val="0"/>
      <w:marRight w:val="0"/>
      <w:marTop w:val="0"/>
      <w:marBottom w:val="0"/>
      <w:divBdr>
        <w:top w:val="none" w:sz="0" w:space="0" w:color="auto"/>
        <w:left w:val="none" w:sz="0" w:space="0" w:color="auto"/>
        <w:bottom w:val="none" w:sz="0" w:space="0" w:color="auto"/>
        <w:right w:val="none" w:sz="0" w:space="0" w:color="auto"/>
      </w:divBdr>
    </w:div>
    <w:div w:id="1529562252">
      <w:bodyDiv w:val="1"/>
      <w:marLeft w:val="0"/>
      <w:marRight w:val="0"/>
      <w:marTop w:val="0"/>
      <w:marBottom w:val="0"/>
      <w:divBdr>
        <w:top w:val="none" w:sz="0" w:space="0" w:color="auto"/>
        <w:left w:val="none" w:sz="0" w:space="0" w:color="auto"/>
        <w:bottom w:val="none" w:sz="0" w:space="0" w:color="auto"/>
        <w:right w:val="none" w:sz="0" w:space="0" w:color="auto"/>
      </w:divBdr>
    </w:div>
    <w:div w:id="1563636511">
      <w:bodyDiv w:val="1"/>
      <w:marLeft w:val="0"/>
      <w:marRight w:val="0"/>
      <w:marTop w:val="0"/>
      <w:marBottom w:val="0"/>
      <w:divBdr>
        <w:top w:val="none" w:sz="0" w:space="0" w:color="auto"/>
        <w:left w:val="none" w:sz="0" w:space="0" w:color="auto"/>
        <w:bottom w:val="none" w:sz="0" w:space="0" w:color="auto"/>
        <w:right w:val="none" w:sz="0" w:space="0" w:color="auto"/>
      </w:divBdr>
    </w:div>
    <w:div w:id="1621961427">
      <w:bodyDiv w:val="1"/>
      <w:marLeft w:val="0"/>
      <w:marRight w:val="0"/>
      <w:marTop w:val="0"/>
      <w:marBottom w:val="0"/>
      <w:divBdr>
        <w:top w:val="none" w:sz="0" w:space="0" w:color="auto"/>
        <w:left w:val="none" w:sz="0" w:space="0" w:color="auto"/>
        <w:bottom w:val="none" w:sz="0" w:space="0" w:color="auto"/>
        <w:right w:val="none" w:sz="0" w:space="0" w:color="auto"/>
      </w:divBdr>
    </w:div>
    <w:div w:id="1631744380">
      <w:bodyDiv w:val="1"/>
      <w:marLeft w:val="0"/>
      <w:marRight w:val="0"/>
      <w:marTop w:val="0"/>
      <w:marBottom w:val="0"/>
      <w:divBdr>
        <w:top w:val="none" w:sz="0" w:space="0" w:color="auto"/>
        <w:left w:val="none" w:sz="0" w:space="0" w:color="auto"/>
        <w:bottom w:val="none" w:sz="0" w:space="0" w:color="auto"/>
        <w:right w:val="none" w:sz="0" w:space="0" w:color="auto"/>
      </w:divBdr>
    </w:div>
    <w:div w:id="1791893687">
      <w:bodyDiv w:val="1"/>
      <w:marLeft w:val="0"/>
      <w:marRight w:val="0"/>
      <w:marTop w:val="0"/>
      <w:marBottom w:val="0"/>
      <w:divBdr>
        <w:top w:val="none" w:sz="0" w:space="0" w:color="auto"/>
        <w:left w:val="none" w:sz="0" w:space="0" w:color="auto"/>
        <w:bottom w:val="none" w:sz="0" w:space="0" w:color="auto"/>
        <w:right w:val="none" w:sz="0" w:space="0" w:color="auto"/>
      </w:divBdr>
    </w:div>
    <w:div w:id="19314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6550</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ariego</dc:creator>
  <cp:keywords/>
  <dc:description/>
  <cp:lastModifiedBy>OLTRE</cp:lastModifiedBy>
  <cp:revision>5</cp:revision>
  <cp:lastPrinted>2024-05-20T04:04:00Z</cp:lastPrinted>
  <dcterms:created xsi:type="dcterms:W3CDTF">2024-07-03T07:37:00Z</dcterms:created>
  <dcterms:modified xsi:type="dcterms:W3CDTF">2024-07-03T07:59:00Z</dcterms:modified>
</cp:coreProperties>
</file>