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F65F" w14:textId="77777777" w:rsidR="00D44053" w:rsidRPr="00E676A1" w:rsidRDefault="00D44053" w:rsidP="00B01E8A">
      <w:pPr>
        <w:spacing w:line="276" w:lineRule="auto"/>
        <w:jc w:val="center"/>
        <w:rPr>
          <w:rFonts w:ascii="Calibri" w:hAnsi="Calibri" w:cs="Calibri"/>
          <w:b/>
          <w:sz w:val="20"/>
          <w:szCs w:val="20"/>
          <w:u w:val="single"/>
          <w:lang w:val="id-ID"/>
        </w:rPr>
      </w:pPr>
      <w:r w:rsidRPr="00E676A1">
        <w:rPr>
          <w:rFonts w:ascii="Calibri" w:hAnsi="Calibri" w:cs="Calibri"/>
          <w:b/>
          <w:sz w:val="20"/>
          <w:szCs w:val="20"/>
          <w:u w:val="single"/>
          <w:lang w:val="id-ID"/>
        </w:rPr>
        <w:t>Perjanjian Distributor</w:t>
      </w:r>
    </w:p>
    <w:p w14:paraId="579F80B6" w14:textId="77777777" w:rsidR="00235DF2" w:rsidRPr="00E676A1" w:rsidRDefault="00235DF2" w:rsidP="00B01E8A">
      <w:pPr>
        <w:spacing w:line="276" w:lineRule="auto"/>
        <w:jc w:val="center"/>
        <w:rPr>
          <w:rFonts w:ascii="Calibri" w:hAnsi="Calibri" w:cs="Calibri"/>
          <w:b/>
          <w:sz w:val="20"/>
          <w:szCs w:val="20"/>
          <w:u w:val="single"/>
          <w:lang w:val="id-ID"/>
        </w:rPr>
      </w:pPr>
    </w:p>
    <w:p w14:paraId="1D19BD08" w14:textId="77777777" w:rsidR="00A41B33" w:rsidRPr="00E676A1" w:rsidRDefault="00A41B33" w:rsidP="00781C5B">
      <w:pPr>
        <w:spacing w:line="276" w:lineRule="auto"/>
        <w:jc w:val="both"/>
        <w:rPr>
          <w:rFonts w:ascii="Calibri" w:hAnsi="Calibri" w:cs="Calibri"/>
          <w:sz w:val="20"/>
          <w:szCs w:val="20"/>
          <w:lang w:val="id-ID"/>
        </w:rPr>
      </w:pPr>
      <w:r w:rsidRPr="00E676A1">
        <w:rPr>
          <w:rFonts w:ascii="Calibri" w:hAnsi="Calibri" w:cs="Calibri"/>
          <w:sz w:val="20"/>
          <w:szCs w:val="20"/>
          <w:lang w:val="id-ID"/>
        </w:rPr>
        <w:t>Perjanjian Distributor (“</w:t>
      </w:r>
      <w:r w:rsidRPr="00E676A1">
        <w:rPr>
          <w:rFonts w:ascii="Calibri" w:hAnsi="Calibri" w:cs="Calibri"/>
          <w:b/>
          <w:sz w:val="20"/>
          <w:szCs w:val="20"/>
          <w:lang w:val="id-ID"/>
        </w:rPr>
        <w:t>Perjanjian</w:t>
      </w:r>
      <w:r w:rsidRPr="00E676A1">
        <w:rPr>
          <w:rFonts w:ascii="Calibri" w:hAnsi="Calibri" w:cs="Calibri"/>
          <w:sz w:val="20"/>
          <w:szCs w:val="20"/>
          <w:lang w:val="id-ID"/>
        </w:rPr>
        <w:t>”) dibuat dan ditandatangani pada hari ini ___________________, tanggal _____________________ oleh dan antara:</w:t>
      </w:r>
    </w:p>
    <w:p w14:paraId="7F75997E" w14:textId="77777777" w:rsidR="00A41B33" w:rsidRPr="00E676A1" w:rsidRDefault="00A41B33" w:rsidP="00B01E8A">
      <w:pPr>
        <w:spacing w:line="276" w:lineRule="auto"/>
        <w:jc w:val="both"/>
        <w:rPr>
          <w:rFonts w:ascii="Calibri" w:hAnsi="Calibri" w:cs="Calibri"/>
          <w:sz w:val="20"/>
          <w:szCs w:val="20"/>
          <w:lang w:val="id-ID"/>
        </w:rPr>
      </w:pPr>
    </w:p>
    <w:p w14:paraId="5D8E82D0" w14:textId="77777777" w:rsidR="00D44053" w:rsidRPr="00E676A1" w:rsidRDefault="00A41B33" w:rsidP="00781C5B">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r w:rsidR="00080086" w:rsidRPr="00E676A1">
        <w:rPr>
          <w:rFonts w:ascii="Calibri" w:hAnsi="Calibri" w:cs="Calibri"/>
          <w:sz w:val="20"/>
          <w:szCs w:val="20"/>
          <w:lang w:val="id-ID"/>
        </w:rPr>
        <w:t xml:space="preserve">Regene </w:t>
      </w:r>
      <w:r w:rsidR="009F11D9" w:rsidRPr="00E676A1">
        <w:rPr>
          <w:rFonts w:ascii="Calibri" w:hAnsi="Calibri" w:cs="Calibri"/>
          <w:sz w:val="20"/>
          <w:szCs w:val="20"/>
          <w:lang w:val="id-ID"/>
        </w:rPr>
        <w:t>Artifisial Inteligen</w:t>
      </w:r>
      <w:r w:rsidRPr="00E676A1">
        <w:rPr>
          <w:rFonts w:ascii="Calibri" w:hAnsi="Calibri" w:cs="Calibri"/>
          <w:sz w:val="20"/>
          <w:szCs w:val="20"/>
          <w:lang w:val="id-ID"/>
        </w:rPr>
        <w:t xml:space="preserve">, berkedudukan di </w:t>
      </w:r>
      <w:r w:rsidR="009F11D9" w:rsidRPr="00E676A1">
        <w:rPr>
          <w:rFonts w:ascii="Calibri" w:hAnsi="Calibri" w:cs="Calibri"/>
          <w:sz w:val="20"/>
          <w:szCs w:val="20"/>
          <w:lang w:val="id-ID"/>
        </w:rPr>
        <w:t xml:space="preserve">Jakarta Selatan, </w:t>
      </w:r>
      <w:r w:rsidRPr="00E676A1">
        <w:rPr>
          <w:rFonts w:ascii="Calibri" w:hAnsi="Calibri" w:cs="Calibri"/>
          <w:sz w:val="20"/>
          <w:szCs w:val="20"/>
          <w:lang w:val="id-ID"/>
        </w:rPr>
        <w:t xml:space="preserve">beralamat di </w:t>
      </w:r>
      <w:r w:rsidR="009F11D9" w:rsidRPr="00E676A1">
        <w:rPr>
          <w:rFonts w:ascii="Calibri" w:hAnsi="Calibri" w:cs="Calibri"/>
          <w:sz w:val="20"/>
          <w:szCs w:val="20"/>
          <w:lang w:val="id-ID"/>
        </w:rPr>
        <w:t>Office 8 Building, Lantai 18A, SCBD Lot. 28, Jl. Jend. Sudirman Kav. 52-53, Senayan, Kebayoran Baru, Jakarta Selatan</w:t>
      </w:r>
      <w:r w:rsidR="009F11D9" w:rsidRPr="00E676A1">
        <w:rPr>
          <w:rFonts w:ascii="Calibri" w:hAnsi="Calibri" w:cs="Calibri"/>
          <w:color w:val="000000"/>
          <w:sz w:val="20"/>
          <w:szCs w:val="20"/>
          <w:lang w:val="id-ID" w:eastAsia="en-ID"/>
        </w:rPr>
        <w:t>, Indonesia</w:t>
      </w:r>
      <w:r w:rsidRPr="00E676A1">
        <w:rPr>
          <w:rFonts w:ascii="Calibri" w:hAnsi="Calibri" w:cs="Calibri"/>
          <w:sz w:val="20"/>
          <w:szCs w:val="20"/>
          <w:lang w:val="id-ID"/>
        </w:rPr>
        <w:t xml:space="preserve">, dalam hal ini diwakili oleh </w:t>
      </w:r>
      <w:r w:rsidR="009F11D9" w:rsidRPr="00E676A1">
        <w:rPr>
          <w:rFonts w:ascii="Calibri" w:hAnsi="Calibri" w:cs="Calibri"/>
          <w:sz w:val="20"/>
          <w:szCs w:val="20"/>
          <w:lang w:val="id-ID"/>
        </w:rPr>
        <w:t>Tiang Vichi Lestari</w:t>
      </w:r>
      <w:r w:rsidRPr="00E676A1">
        <w:rPr>
          <w:rFonts w:ascii="Calibri" w:hAnsi="Calibri" w:cs="Calibri"/>
          <w:sz w:val="20"/>
          <w:szCs w:val="20"/>
          <w:lang w:val="id-ID"/>
        </w:rPr>
        <w:t xml:space="preserve">, dalam kapasitasnya selaku </w:t>
      </w:r>
      <w:r w:rsidR="009F11D9" w:rsidRPr="00E676A1">
        <w:rPr>
          <w:rFonts w:ascii="Calibri" w:hAnsi="Calibri" w:cs="Calibri"/>
          <w:sz w:val="20"/>
          <w:szCs w:val="20"/>
          <w:lang w:val="id-ID"/>
        </w:rPr>
        <w:t>Direktur</w:t>
      </w:r>
      <w:r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080086" w:rsidRPr="00E676A1">
        <w:rPr>
          <w:rFonts w:ascii="Calibri" w:hAnsi="Calibri" w:cs="Calibri"/>
          <w:b/>
          <w:sz w:val="20"/>
          <w:szCs w:val="20"/>
          <w:lang w:val="id-ID"/>
        </w:rPr>
        <w:t>REGENE</w:t>
      </w:r>
      <w:r w:rsidR="009F11D9" w:rsidRPr="00E676A1">
        <w:rPr>
          <w:rFonts w:ascii="Calibri" w:hAnsi="Calibri" w:cs="Calibri"/>
          <w:sz w:val="20"/>
          <w:szCs w:val="20"/>
          <w:lang w:val="id-ID"/>
        </w:rPr>
        <w:t>”</w:t>
      </w:r>
      <w:r w:rsidRPr="00E676A1">
        <w:rPr>
          <w:rFonts w:ascii="Calibri" w:hAnsi="Calibri" w:cs="Calibri"/>
          <w:sz w:val="20"/>
          <w:szCs w:val="20"/>
          <w:lang w:val="id-ID"/>
        </w:rPr>
        <w:t>);</w:t>
      </w:r>
      <w:r w:rsidR="0006518A" w:rsidRPr="00E676A1">
        <w:rPr>
          <w:rFonts w:ascii="Calibri" w:hAnsi="Calibri" w:cs="Calibri"/>
          <w:sz w:val="20"/>
          <w:szCs w:val="20"/>
          <w:lang w:val="id-ID"/>
        </w:rPr>
        <w:t xml:space="preserve"> dan</w:t>
      </w:r>
    </w:p>
    <w:p w14:paraId="3F3D5222" w14:textId="18B4F947" w:rsidR="007A7812" w:rsidRPr="00E676A1" w:rsidRDefault="007A7812" w:rsidP="00803972">
      <w:pPr>
        <w:spacing w:line="276" w:lineRule="auto"/>
        <w:ind w:left="720"/>
        <w:jc w:val="both"/>
        <w:rPr>
          <w:rFonts w:ascii="Calibri" w:hAnsi="Calibri" w:cs="Calibri"/>
          <w:sz w:val="20"/>
          <w:szCs w:val="20"/>
          <w:lang w:val="id-ID"/>
        </w:rPr>
      </w:pPr>
    </w:p>
    <w:p w14:paraId="2E84C3C2" w14:textId="79EC38A8" w:rsidR="00A41B33" w:rsidRPr="00E676A1" w:rsidRDefault="00C76F4B" w:rsidP="00781C5B">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Bapak [</w:t>
      </w:r>
      <w:proofErr w:type="spellStart"/>
      <w:r w:rsidRPr="00803972">
        <w:rPr>
          <w:rFonts w:ascii="Calibri" w:hAnsi="Calibri" w:cs="Calibri"/>
          <w:sz w:val="20"/>
          <w:szCs w:val="20"/>
          <w:highlight w:val="yellow"/>
          <w:lang w:val="id-ID"/>
        </w:rPr>
        <w:t>Harino</w:t>
      </w:r>
      <w:proofErr w:type="spellEnd"/>
      <w:r w:rsidRPr="00E676A1">
        <w:rPr>
          <w:rFonts w:ascii="Calibri" w:hAnsi="Calibri" w:cs="Calibri"/>
          <w:sz w:val="20"/>
          <w:szCs w:val="20"/>
          <w:lang w:val="id-ID"/>
        </w:rPr>
        <w:t>], warga negara Indonesia,  pemegang Kartu Tanda Penduduk dengan Nomor Induk Kependudukan [</w:t>
      </w:r>
      <w:r w:rsidRPr="00803972">
        <w:rPr>
          <w:rFonts w:ascii="Calibri" w:hAnsi="Calibri" w:cs="Calibri"/>
          <w:sz w:val="20"/>
          <w:szCs w:val="20"/>
          <w:highlight w:val="yellow"/>
          <w:lang w:val="id-ID"/>
        </w:rPr>
        <w:t>***</w:t>
      </w:r>
      <w:r w:rsidRPr="00E676A1">
        <w:rPr>
          <w:rFonts w:ascii="Calibri" w:hAnsi="Calibri" w:cs="Calibri"/>
          <w:sz w:val="20"/>
          <w:szCs w:val="20"/>
          <w:lang w:val="id-ID"/>
        </w:rPr>
        <w:t xml:space="preserve">], yang </w:t>
      </w:r>
      <w:proofErr w:type="spellStart"/>
      <w:r w:rsidR="00DE1DEF">
        <w:rPr>
          <w:rFonts w:ascii="Calibri" w:hAnsi="Calibri" w:cs="Calibri"/>
          <w:sz w:val="20"/>
          <w:szCs w:val="20"/>
        </w:rPr>
        <w:t>kantornya</w:t>
      </w:r>
      <w:proofErr w:type="spellEnd"/>
      <w:r w:rsidR="00DE1DEF">
        <w:rPr>
          <w:rFonts w:ascii="Calibri" w:hAnsi="Calibri" w:cs="Calibri"/>
          <w:sz w:val="20"/>
          <w:szCs w:val="20"/>
        </w:rPr>
        <w:t xml:space="preserve"> </w:t>
      </w:r>
      <w:r w:rsidRPr="00E676A1">
        <w:rPr>
          <w:rFonts w:ascii="Calibri" w:hAnsi="Calibri" w:cs="Calibri"/>
          <w:sz w:val="20"/>
          <w:szCs w:val="20"/>
          <w:lang w:val="id-ID"/>
        </w:rPr>
        <w:t xml:space="preserve">beralamat di </w:t>
      </w:r>
      <w:r w:rsidR="00A33779">
        <w:rPr>
          <w:rFonts w:ascii="Calibri" w:hAnsi="Calibri" w:cs="Calibri"/>
          <w:sz w:val="20"/>
          <w:szCs w:val="20"/>
        </w:rPr>
        <w:t xml:space="preserve">Menara Satu </w:t>
      </w:r>
      <w:r w:rsidR="0073342C">
        <w:rPr>
          <w:rFonts w:ascii="Calibri" w:hAnsi="Calibri" w:cs="Calibri"/>
          <w:sz w:val="20"/>
          <w:szCs w:val="20"/>
        </w:rPr>
        <w:t>S</w:t>
      </w:r>
      <w:r w:rsidR="00A33779">
        <w:rPr>
          <w:rFonts w:ascii="Calibri" w:hAnsi="Calibri" w:cs="Calibri"/>
          <w:sz w:val="20"/>
          <w:szCs w:val="20"/>
        </w:rPr>
        <w:t xml:space="preserve">entra </w:t>
      </w:r>
      <w:proofErr w:type="spellStart"/>
      <w:r w:rsidR="00A33779">
        <w:rPr>
          <w:rFonts w:ascii="Calibri" w:hAnsi="Calibri" w:cs="Calibri"/>
          <w:sz w:val="20"/>
          <w:szCs w:val="20"/>
        </w:rPr>
        <w:t>Kelapa</w:t>
      </w:r>
      <w:proofErr w:type="spellEnd"/>
      <w:r w:rsidR="00A33779">
        <w:rPr>
          <w:rFonts w:ascii="Calibri" w:hAnsi="Calibri" w:cs="Calibri"/>
          <w:sz w:val="20"/>
          <w:szCs w:val="20"/>
        </w:rPr>
        <w:t xml:space="preserve"> </w:t>
      </w:r>
      <w:proofErr w:type="spellStart"/>
      <w:r w:rsidR="00A33779">
        <w:rPr>
          <w:rFonts w:ascii="Calibri" w:hAnsi="Calibri" w:cs="Calibri"/>
          <w:sz w:val="20"/>
          <w:szCs w:val="20"/>
        </w:rPr>
        <w:t>Gading</w:t>
      </w:r>
      <w:proofErr w:type="spellEnd"/>
      <w:r w:rsidR="00AF0D99">
        <w:rPr>
          <w:rFonts w:ascii="Calibri" w:hAnsi="Calibri" w:cs="Calibri"/>
          <w:sz w:val="20"/>
          <w:szCs w:val="20"/>
        </w:rPr>
        <w:t xml:space="preserve"> </w:t>
      </w:r>
      <w:proofErr w:type="spellStart"/>
      <w:r w:rsidR="00AF0D99">
        <w:rPr>
          <w:rFonts w:ascii="Calibri" w:hAnsi="Calibri" w:cs="Calibri"/>
          <w:sz w:val="20"/>
          <w:szCs w:val="20"/>
        </w:rPr>
        <w:t>Lantai</w:t>
      </w:r>
      <w:proofErr w:type="spellEnd"/>
      <w:r w:rsidR="00AF0D99">
        <w:rPr>
          <w:rFonts w:ascii="Calibri" w:hAnsi="Calibri" w:cs="Calibri"/>
          <w:sz w:val="20"/>
          <w:szCs w:val="20"/>
        </w:rPr>
        <w:t xml:space="preserve"> 11</w:t>
      </w:r>
      <w:r w:rsidR="00A33779">
        <w:rPr>
          <w:rFonts w:ascii="Calibri" w:hAnsi="Calibri" w:cs="Calibri"/>
          <w:sz w:val="20"/>
          <w:szCs w:val="20"/>
        </w:rPr>
        <w:t xml:space="preserve">, Jl. Boulevard Raya, RT.11/RW.18, </w:t>
      </w:r>
      <w:proofErr w:type="spellStart"/>
      <w:r w:rsidR="00A33779">
        <w:rPr>
          <w:rFonts w:ascii="Calibri" w:hAnsi="Calibri" w:cs="Calibri"/>
          <w:sz w:val="20"/>
          <w:szCs w:val="20"/>
        </w:rPr>
        <w:t>Kec</w:t>
      </w:r>
      <w:proofErr w:type="spellEnd"/>
      <w:r w:rsidR="00A33779">
        <w:rPr>
          <w:rFonts w:ascii="Calibri" w:hAnsi="Calibri" w:cs="Calibri"/>
          <w:sz w:val="20"/>
          <w:szCs w:val="20"/>
        </w:rPr>
        <w:t xml:space="preserve">. </w:t>
      </w:r>
      <w:proofErr w:type="spellStart"/>
      <w:r w:rsidR="00A33779">
        <w:rPr>
          <w:rFonts w:ascii="Calibri" w:hAnsi="Calibri" w:cs="Calibri"/>
          <w:sz w:val="20"/>
          <w:szCs w:val="20"/>
        </w:rPr>
        <w:t>Kelapa</w:t>
      </w:r>
      <w:proofErr w:type="spellEnd"/>
      <w:r w:rsidR="00A33779">
        <w:rPr>
          <w:rFonts w:ascii="Calibri" w:hAnsi="Calibri" w:cs="Calibri"/>
          <w:sz w:val="20"/>
          <w:szCs w:val="20"/>
        </w:rPr>
        <w:t xml:space="preserve"> </w:t>
      </w:r>
      <w:proofErr w:type="spellStart"/>
      <w:r w:rsidR="00A33779">
        <w:rPr>
          <w:rFonts w:ascii="Calibri" w:hAnsi="Calibri" w:cs="Calibri"/>
          <w:sz w:val="20"/>
          <w:szCs w:val="20"/>
        </w:rPr>
        <w:t>Gading</w:t>
      </w:r>
      <w:proofErr w:type="spellEnd"/>
      <w:r w:rsidR="00A33779">
        <w:rPr>
          <w:rFonts w:ascii="Calibri" w:hAnsi="Calibri" w:cs="Calibri"/>
          <w:sz w:val="20"/>
          <w:szCs w:val="20"/>
        </w:rPr>
        <w:t xml:space="preserve">, Jakarta Utara, Daerah </w:t>
      </w:r>
      <w:proofErr w:type="spellStart"/>
      <w:r w:rsidR="00A33779">
        <w:rPr>
          <w:rFonts w:ascii="Calibri" w:hAnsi="Calibri" w:cs="Calibri"/>
          <w:sz w:val="20"/>
          <w:szCs w:val="20"/>
        </w:rPr>
        <w:t>Khusus</w:t>
      </w:r>
      <w:proofErr w:type="spellEnd"/>
      <w:r w:rsidR="00A33779">
        <w:rPr>
          <w:rFonts w:ascii="Calibri" w:hAnsi="Calibri" w:cs="Calibri"/>
          <w:sz w:val="20"/>
          <w:szCs w:val="20"/>
        </w:rPr>
        <w:t xml:space="preserve"> </w:t>
      </w:r>
      <w:proofErr w:type="spellStart"/>
      <w:r w:rsidR="00A33779">
        <w:rPr>
          <w:rFonts w:ascii="Calibri" w:hAnsi="Calibri" w:cs="Calibri"/>
          <w:sz w:val="20"/>
          <w:szCs w:val="20"/>
        </w:rPr>
        <w:t>Ibukota</w:t>
      </w:r>
      <w:proofErr w:type="spellEnd"/>
      <w:r w:rsidR="00A33779">
        <w:rPr>
          <w:rFonts w:ascii="Calibri" w:hAnsi="Calibri" w:cs="Calibri"/>
          <w:sz w:val="20"/>
          <w:szCs w:val="20"/>
        </w:rPr>
        <w:t xml:space="preserve"> Jakarta 14240</w:t>
      </w:r>
      <w:r w:rsidR="00A41B33"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2D65B0" w:rsidRPr="00E676A1">
        <w:rPr>
          <w:rFonts w:ascii="Calibri" w:hAnsi="Calibri" w:cs="Calibri"/>
          <w:b/>
          <w:bCs/>
          <w:sz w:val="20"/>
          <w:szCs w:val="20"/>
          <w:lang w:val="id-ID"/>
        </w:rPr>
        <w:t>Mitra</w:t>
      </w:r>
      <w:r w:rsidR="009F11D9" w:rsidRPr="00E676A1">
        <w:rPr>
          <w:rFonts w:ascii="Calibri" w:hAnsi="Calibri" w:cs="Calibri"/>
          <w:sz w:val="20"/>
          <w:szCs w:val="20"/>
          <w:lang w:val="id-ID"/>
        </w:rPr>
        <w:t>”</w:t>
      </w:r>
      <w:r w:rsidR="00A41B33" w:rsidRPr="00E676A1">
        <w:rPr>
          <w:rFonts w:ascii="Calibri" w:hAnsi="Calibri" w:cs="Calibri"/>
          <w:sz w:val="20"/>
          <w:szCs w:val="20"/>
          <w:lang w:val="id-ID"/>
        </w:rPr>
        <w:t>)</w:t>
      </w:r>
      <w:r w:rsidR="00416854">
        <w:rPr>
          <w:rFonts w:ascii="Calibri" w:hAnsi="Calibri" w:cs="Calibri"/>
          <w:sz w:val="20"/>
          <w:szCs w:val="20"/>
          <w:lang w:val="id-ID"/>
        </w:rPr>
        <w:t>.</w:t>
      </w:r>
    </w:p>
    <w:p w14:paraId="3656C869" w14:textId="77777777" w:rsidR="00A41B33" w:rsidRPr="00E676A1" w:rsidRDefault="00A41B33" w:rsidP="00781C5B">
      <w:pPr>
        <w:spacing w:line="276" w:lineRule="auto"/>
        <w:jc w:val="both"/>
        <w:rPr>
          <w:rFonts w:ascii="Calibri" w:hAnsi="Calibri" w:cs="Calibri"/>
          <w:sz w:val="20"/>
          <w:szCs w:val="20"/>
          <w:lang w:val="id-ID"/>
        </w:rPr>
      </w:pPr>
    </w:p>
    <w:p w14:paraId="3A53434E" w14:textId="77777777" w:rsidR="00A41B33" w:rsidRPr="00E676A1" w:rsidRDefault="00080086" w:rsidP="00781C5B">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dan Mitra masing-masing disebut </w:t>
      </w:r>
      <w:r w:rsidR="00C46C65" w:rsidRPr="00E676A1">
        <w:rPr>
          <w:rFonts w:ascii="Calibri" w:hAnsi="Calibri" w:cs="Calibri"/>
          <w:sz w:val="20"/>
          <w:szCs w:val="20"/>
          <w:lang w:val="id-ID"/>
        </w:rPr>
        <w:t>sebagai “</w:t>
      </w:r>
      <w:r w:rsidR="00A41B33" w:rsidRPr="00E676A1">
        <w:rPr>
          <w:rFonts w:ascii="Calibri" w:hAnsi="Calibri" w:cs="Calibri"/>
          <w:b/>
          <w:sz w:val="20"/>
          <w:szCs w:val="20"/>
          <w:lang w:val="id-ID"/>
        </w:rPr>
        <w:t>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 xml:space="preserve">, </w:t>
      </w:r>
      <w:r w:rsidR="00C46C65" w:rsidRPr="00E676A1">
        <w:rPr>
          <w:rFonts w:ascii="Calibri" w:hAnsi="Calibri" w:cs="Calibri"/>
          <w:sz w:val="20"/>
          <w:szCs w:val="20"/>
          <w:lang w:val="id-ID"/>
        </w:rPr>
        <w:t xml:space="preserve">dan secara </w:t>
      </w:r>
      <w:r w:rsidR="00A41B33" w:rsidRPr="00E676A1">
        <w:rPr>
          <w:rFonts w:ascii="Calibri" w:hAnsi="Calibri" w:cs="Calibri"/>
          <w:sz w:val="20"/>
          <w:szCs w:val="20"/>
          <w:lang w:val="id-ID"/>
        </w:rPr>
        <w:t xml:space="preserve">bersama-sama disebut </w:t>
      </w:r>
      <w:r w:rsidR="00C46C65" w:rsidRPr="00E676A1">
        <w:rPr>
          <w:rFonts w:ascii="Calibri" w:hAnsi="Calibri" w:cs="Calibri"/>
          <w:sz w:val="20"/>
          <w:szCs w:val="20"/>
          <w:lang w:val="id-ID"/>
        </w:rPr>
        <w:t>“</w:t>
      </w:r>
      <w:r w:rsidR="00A41B33" w:rsidRPr="00E676A1">
        <w:rPr>
          <w:rFonts w:ascii="Calibri" w:hAnsi="Calibri" w:cs="Calibri"/>
          <w:b/>
          <w:sz w:val="20"/>
          <w:szCs w:val="20"/>
          <w:lang w:val="id-ID"/>
        </w:rPr>
        <w:t>Para 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w:t>
      </w:r>
    </w:p>
    <w:p w14:paraId="2749D50A" w14:textId="77777777" w:rsidR="00A41B33" w:rsidRPr="00E676A1" w:rsidRDefault="00A41B33" w:rsidP="00781C5B">
      <w:pPr>
        <w:spacing w:line="276" w:lineRule="auto"/>
        <w:jc w:val="both"/>
        <w:rPr>
          <w:rFonts w:ascii="Calibri" w:hAnsi="Calibri" w:cs="Calibri"/>
          <w:sz w:val="20"/>
          <w:szCs w:val="20"/>
          <w:lang w:val="id-ID"/>
        </w:rPr>
      </w:pPr>
    </w:p>
    <w:p w14:paraId="567EA1F8" w14:textId="77777777" w:rsidR="00A41B33" w:rsidRPr="00E676A1" w:rsidRDefault="00A41B33" w:rsidP="00781C5B">
      <w:pPr>
        <w:spacing w:line="276" w:lineRule="auto"/>
        <w:jc w:val="both"/>
        <w:rPr>
          <w:rFonts w:ascii="Calibri" w:hAnsi="Calibri" w:cs="Calibri"/>
          <w:sz w:val="20"/>
          <w:szCs w:val="20"/>
          <w:lang w:val="id-ID"/>
        </w:rPr>
      </w:pPr>
      <w:r w:rsidRPr="00E676A1">
        <w:rPr>
          <w:rFonts w:ascii="Calibri" w:hAnsi="Calibri" w:cs="Calibri"/>
          <w:sz w:val="20"/>
          <w:szCs w:val="20"/>
          <w:lang w:val="id-ID"/>
        </w:rPr>
        <w:t>Para Pihak terlebih dahulu menerangkan:</w:t>
      </w:r>
    </w:p>
    <w:p w14:paraId="53188FEB" w14:textId="171D3BD0" w:rsidR="00A41B33" w:rsidRPr="00E676A1" w:rsidRDefault="00080086" w:rsidP="00781C5B">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merupakan perusahaan</w:t>
      </w:r>
      <w:r w:rsidRPr="00E676A1">
        <w:rPr>
          <w:rFonts w:ascii="Calibri" w:hAnsi="Calibri" w:cs="Calibri"/>
          <w:sz w:val="20"/>
          <w:szCs w:val="20"/>
          <w:lang w:val="id-ID"/>
        </w:rPr>
        <w:t xml:space="preserve"> bioteknologi</w:t>
      </w:r>
      <w:r w:rsidR="00A41B33" w:rsidRPr="00E676A1">
        <w:rPr>
          <w:rFonts w:ascii="Calibri" w:hAnsi="Calibri" w:cs="Calibri"/>
          <w:sz w:val="20"/>
          <w:szCs w:val="20"/>
          <w:lang w:val="id-ID"/>
        </w:rPr>
        <w:t xml:space="preserve"> yang</w:t>
      </w:r>
      <w:r w:rsidRPr="00E676A1">
        <w:rPr>
          <w:rFonts w:ascii="Calibri" w:hAnsi="Calibri" w:cs="Calibri"/>
          <w:sz w:val="20"/>
          <w:szCs w:val="20"/>
          <w:lang w:val="id-ID"/>
        </w:rPr>
        <w:t xml:space="preserve"> bergerak di</w:t>
      </w:r>
      <w:r w:rsidR="00642423" w:rsidRPr="00E676A1">
        <w:rPr>
          <w:rFonts w:ascii="Calibri" w:hAnsi="Calibri" w:cs="Calibri"/>
          <w:sz w:val="20"/>
          <w:szCs w:val="20"/>
          <w:lang w:val="id-ID"/>
        </w:rPr>
        <w:t xml:space="preserve"> </w:t>
      </w:r>
      <w:r w:rsidRPr="00E676A1">
        <w:rPr>
          <w:rFonts w:ascii="Calibri" w:hAnsi="Calibri" w:cs="Calibri"/>
          <w:sz w:val="20"/>
          <w:szCs w:val="20"/>
          <w:lang w:val="id-ID"/>
        </w:rPr>
        <w:t>bidang pengujian genetika</w:t>
      </w:r>
      <w:r w:rsidR="00A41B33" w:rsidRPr="00E676A1">
        <w:rPr>
          <w:rFonts w:ascii="Calibri" w:hAnsi="Calibri" w:cs="Calibri"/>
          <w:sz w:val="20"/>
          <w:szCs w:val="20"/>
          <w:lang w:val="id-ID"/>
        </w:rPr>
        <w:t xml:space="preserve"> memegang dan menjual </w:t>
      </w:r>
      <w:r w:rsidRPr="00E676A1">
        <w:rPr>
          <w:rFonts w:ascii="Calibri" w:hAnsi="Calibri" w:cs="Calibri"/>
          <w:sz w:val="20"/>
          <w:szCs w:val="20"/>
          <w:lang w:val="id-ID"/>
        </w:rPr>
        <w:t xml:space="preserve">layanan </w:t>
      </w:r>
      <w:r w:rsidR="00933028">
        <w:rPr>
          <w:rFonts w:ascii="Calibri" w:hAnsi="Calibri" w:cs="Calibri"/>
          <w:sz w:val="20"/>
          <w:szCs w:val="20"/>
          <w:lang w:val="id-ID"/>
        </w:rPr>
        <w:t>DNA Test</w:t>
      </w:r>
      <w:r w:rsidRPr="00E676A1">
        <w:rPr>
          <w:rFonts w:ascii="Calibri" w:hAnsi="Calibri" w:cs="Calibri"/>
          <w:sz w:val="20"/>
          <w:szCs w:val="20"/>
          <w:lang w:val="id-ID"/>
        </w:rPr>
        <w:t xml:space="preserve"> serta beberapa layanan genomik lainya termasuk namun tidak terbatas pada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 xml:space="preserve">perangkat lunak penganalisa, </w:t>
      </w:r>
      <w:r w:rsidRPr="00E676A1">
        <w:rPr>
          <w:rFonts w:ascii="Calibri" w:hAnsi="Calibri" w:cs="Calibri"/>
          <w:i/>
          <w:iCs/>
          <w:sz w:val="20"/>
          <w:szCs w:val="20"/>
          <w:lang w:val="id-ID"/>
        </w:rPr>
        <w:t>biobanking</w:t>
      </w:r>
      <w:r w:rsidRPr="00E676A1">
        <w:rPr>
          <w:rFonts w:ascii="Calibri" w:hAnsi="Calibri" w:cs="Calibri"/>
          <w:sz w:val="20"/>
          <w:szCs w:val="20"/>
          <w:lang w:val="id-ID"/>
        </w:rPr>
        <w:t>, database genetika, forensik, identifikasi serta penguj</w:t>
      </w:r>
      <w:r w:rsidR="00642423" w:rsidRPr="00E676A1">
        <w:rPr>
          <w:rFonts w:ascii="Calibri" w:hAnsi="Calibri" w:cs="Calibri"/>
          <w:sz w:val="20"/>
          <w:szCs w:val="20"/>
          <w:lang w:val="id-ID"/>
        </w:rPr>
        <w:t>i</w:t>
      </w:r>
      <w:r w:rsidRPr="00E676A1">
        <w:rPr>
          <w:rFonts w:ascii="Calibri" w:hAnsi="Calibri" w:cs="Calibri"/>
          <w:sz w:val="20"/>
          <w:szCs w:val="20"/>
          <w:lang w:val="id-ID"/>
        </w:rPr>
        <w:t>an dan penelitian terkait genomik dan bioteknologi lainnya yang bermaksud untuk mengembangkan usahanya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lebih lanjut</w:t>
      </w:r>
      <w:r w:rsidR="00A41B33" w:rsidRPr="00E676A1">
        <w:rPr>
          <w:rFonts w:ascii="Calibri" w:hAnsi="Calibri" w:cs="Calibri"/>
          <w:sz w:val="20"/>
          <w:szCs w:val="20"/>
          <w:lang w:val="id-ID"/>
        </w:rPr>
        <w:t>;</w:t>
      </w:r>
      <w:r w:rsidR="001837DA" w:rsidRPr="00E676A1">
        <w:rPr>
          <w:rFonts w:ascii="Calibri" w:hAnsi="Calibri" w:cs="Calibri"/>
          <w:sz w:val="20"/>
          <w:szCs w:val="20"/>
          <w:lang w:val="id-ID"/>
        </w:rPr>
        <w:t xml:space="preserve"> dan</w:t>
      </w:r>
    </w:p>
    <w:p w14:paraId="705608A1" w14:textId="6DDA62AD" w:rsidR="00C66091" w:rsidRPr="00E676A1" w:rsidRDefault="00C66091" w:rsidP="00803972">
      <w:pPr>
        <w:spacing w:line="276" w:lineRule="auto"/>
        <w:ind w:left="720"/>
        <w:jc w:val="both"/>
        <w:rPr>
          <w:rFonts w:ascii="Calibri" w:hAnsi="Calibri" w:cs="Calibri"/>
          <w:sz w:val="20"/>
          <w:szCs w:val="20"/>
          <w:lang w:val="id-ID"/>
        </w:rPr>
      </w:pPr>
    </w:p>
    <w:p w14:paraId="2F95F5A9" w14:textId="7B6C77E1" w:rsidR="00A41B33" w:rsidRPr="00E676A1" w:rsidRDefault="00A41B33" w:rsidP="00781C5B">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Mitra berkeinginan untuk </w:t>
      </w:r>
      <w:r w:rsidR="0054228E">
        <w:rPr>
          <w:rFonts w:ascii="Calibri" w:hAnsi="Calibri" w:cs="Calibri"/>
          <w:sz w:val="20"/>
          <w:szCs w:val="20"/>
          <w:lang w:val="id-ID"/>
        </w:rPr>
        <w:t xml:space="preserve">(i) </w:t>
      </w:r>
      <w:r w:rsidRPr="00E676A1">
        <w:rPr>
          <w:rFonts w:ascii="Calibri" w:hAnsi="Calibri" w:cs="Calibri"/>
          <w:sz w:val="20"/>
          <w:szCs w:val="20"/>
          <w:lang w:val="id-ID"/>
        </w:rPr>
        <w:t xml:space="preserve">menjadi </w:t>
      </w:r>
      <w:r w:rsidR="009F11D9" w:rsidRPr="00E676A1">
        <w:rPr>
          <w:rFonts w:ascii="Calibri" w:hAnsi="Calibri" w:cs="Calibri"/>
          <w:sz w:val="20"/>
          <w:szCs w:val="20"/>
          <w:lang w:val="id-ID"/>
        </w:rPr>
        <w:t>d</w:t>
      </w:r>
      <w:r w:rsidRPr="00E676A1">
        <w:rPr>
          <w:rFonts w:ascii="Calibri" w:hAnsi="Calibri" w:cs="Calibri"/>
          <w:sz w:val="20"/>
          <w:szCs w:val="20"/>
          <w:lang w:val="id-ID"/>
        </w:rPr>
        <w:t xml:space="preserve">istributor </w:t>
      </w:r>
      <w:r w:rsidR="00AB6E81">
        <w:rPr>
          <w:rFonts w:ascii="Calibri" w:hAnsi="Calibri" w:cs="Calibri"/>
          <w:sz w:val="20"/>
          <w:szCs w:val="20"/>
          <w:lang w:val="id-ID"/>
        </w:rPr>
        <w:t xml:space="preserve">tes </w:t>
      </w:r>
      <w:r w:rsidR="00933028">
        <w:rPr>
          <w:rFonts w:ascii="Calibri" w:hAnsi="Calibri" w:cs="Calibri"/>
          <w:sz w:val="20"/>
          <w:szCs w:val="20"/>
          <w:lang w:val="id-ID"/>
        </w:rPr>
        <w:t xml:space="preserve">DNA </w:t>
      </w:r>
      <w:r w:rsidR="009C2A1D">
        <w:rPr>
          <w:rFonts w:ascii="Calibri" w:hAnsi="Calibri" w:cs="Calibri"/>
          <w:sz w:val="20"/>
          <w:szCs w:val="20"/>
          <w:lang w:val="id-ID"/>
        </w:rPr>
        <w:t xml:space="preserve">dengan hasil pengujian lab </w:t>
      </w:r>
      <w:r w:rsidR="00AB6E81">
        <w:rPr>
          <w:rFonts w:ascii="Calibri" w:hAnsi="Calibri" w:cs="Calibri"/>
          <w:sz w:val="20"/>
          <w:szCs w:val="20"/>
          <w:lang w:val="id-ID"/>
        </w:rPr>
        <w:t xml:space="preserve">dan layanan </w:t>
      </w:r>
      <w:r w:rsidR="00B949D2">
        <w:rPr>
          <w:rFonts w:ascii="Calibri" w:hAnsi="Calibri" w:cs="Calibri"/>
          <w:sz w:val="20"/>
          <w:szCs w:val="20"/>
          <w:lang w:val="id-ID"/>
        </w:rPr>
        <w:t>terlengkap dari REGENE</w:t>
      </w:r>
      <w:r w:rsidR="000B5B88">
        <w:rPr>
          <w:rFonts w:ascii="Calibri" w:hAnsi="Calibri" w:cs="Calibri"/>
          <w:sz w:val="20"/>
          <w:szCs w:val="20"/>
          <w:lang w:val="id-ID"/>
        </w:rPr>
        <w:t>,</w:t>
      </w:r>
      <w:r w:rsidR="00B949D2">
        <w:rPr>
          <w:rFonts w:ascii="Calibri" w:hAnsi="Calibri" w:cs="Calibri"/>
          <w:sz w:val="20"/>
          <w:szCs w:val="20"/>
          <w:lang w:val="id-ID"/>
        </w:rPr>
        <w:t xml:space="preserve"> </w:t>
      </w:r>
      <w:r w:rsidR="00AB6E81">
        <w:rPr>
          <w:rFonts w:ascii="Calibri" w:hAnsi="Calibri" w:cs="Calibri"/>
          <w:sz w:val="20"/>
          <w:szCs w:val="20"/>
          <w:lang w:val="id-ID"/>
        </w:rPr>
        <w:t>yang memiliki</w:t>
      </w:r>
      <w:r w:rsidR="00F82F1A" w:rsidRPr="0045084D">
        <w:rPr>
          <w:rFonts w:ascii="Calibri" w:hAnsi="Calibri"/>
          <w:sz w:val="20"/>
        </w:rPr>
        <w:t xml:space="preserve"> </w:t>
      </w:r>
      <w:proofErr w:type="spellStart"/>
      <w:r w:rsidR="00F82F1A">
        <w:rPr>
          <w:rFonts w:ascii="Calibri" w:hAnsi="Calibri" w:cs="Calibri"/>
          <w:sz w:val="20"/>
          <w:szCs w:val="20"/>
        </w:rPr>
        <w:t>antara</w:t>
      </w:r>
      <w:proofErr w:type="spellEnd"/>
      <w:r w:rsidR="00DF1ECB">
        <w:rPr>
          <w:rFonts w:ascii="Calibri" w:hAnsi="Calibri" w:cs="Calibri"/>
          <w:sz w:val="20"/>
          <w:szCs w:val="20"/>
        </w:rPr>
        <w:t xml:space="preserve"> paling </w:t>
      </w:r>
      <w:proofErr w:type="spellStart"/>
      <w:r w:rsidR="00DF1ECB">
        <w:rPr>
          <w:rFonts w:ascii="Calibri" w:hAnsi="Calibri" w:cs="Calibri"/>
          <w:sz w:val="20"/>
          <w:szCs w:val="20"/>
        </w:rPr>
        <w:t>sedikit</w:t>
      </w:r>
      <w:proofErr w:type="spellEnd"/>
      <w:r w:rsidR="00F82F1A">
        <w:rPr>
          <w:rFonts w:ascii="Calibri" w:hAnsi="Calibri" w:cs="Calibri"/>
          <w:sz w:val="20"/>
          <w:szCs w:val="20"/>
        </w:rPr>
        <w:t xml:space="preserve"> 100 (</w:t>
      </w:r>
      <w:proofErr w:type="spellStart"/>
      <w:r w:rsidR="00F82F1A">
        <w:rPr>
          <w:rFonts w:ascii="Calibri" w:hAnsi="Calibri" w:cs="Calibri"/>
          <w:sz w:val="20"/>
          <w:szCs w:val="20"/>
        </w:rPr>
        <w:t>seratus</w:t>
      </w:r>
      <w:proofErr w:type="spellEnd"/>
      <w:r w:rsidR="00F82F1A" w:rsidRPr="0045084D">
        <w:rPr>
          <w:rFonts w:ascii="Calibri" w:hAnsi="Calibri"/>
          <w:sz w:val="20"/>
        </w:rPr>
        <w:t xml:space="preserve">) </w:t>
      </w:r>
      <w:proofErr w:type="spellStart"/>
      <w:r w:rsidR="00280BB9" w:rsidRPr="0045084D">
        <w:rPr>
          <w:rFonts w:ascii="Calibri" w:hAnsi="Calibri"/>
          <w:sz w:val="20"/>
        </w:rPr>
        <w:t>jenis</w:t>
      </w:r>
      <w:proofErr w:type="spellEnd"/>
      <w:r w:rsidR="00280BB9" w:rsidRPr="0045084D">
        <w:rPr>
          <w:rFonts w:ascii="Calibri" w:hAnsi="Calibri"/>
          <w:sz w:val="20"/>
        </w:rPr>
        <w:t xml:space="preserve"> </w:t>
      </w:r>
      <w:proofErr w:type="spellStart"/>
      <w:r w:rsidR="00280BB9" w:rsidRPr="0045084D">
        <w:rPr>
          <w:rFonts w:ascii="Calibri" w:hAnsi="Calibri"/>
          <w:sz w:val="20"/>
        </w:rPr>
        <w:t>laporan</w:t>
      </w:r>
      <w:proofErr w:type="spellEnd"/>
      <w:r w:rsidR="00280BB9">
        <w:rPr>
          <w:rFonts w:ascii="Calibri" w:hAnsi="Calibri" w:cs="Calibri"/>
          <w:sz w:val="20"/>
          <w:szCs w:val="20"/>
        </w:rPr>
        <w:t xml:space="preserve"> </w:t>
      </w:r>
      <w:proofErr w:type="spellStart"/>
      <w:r w:rsidR="00F82F1A">
        <w:rPr>
          <w:rFonts w:ascii="Calibri" w:hAnsi="Calibri" w:cs="Calibri"/>
          <w:sz w:val="20"/>
          <w:szCs w:val="20"/>
        </w:rPr>
        <w:t>hingga</w:t>
      </w:r>
      <w:proofErr w:type="spellEnd"/>
      <w:r w:rsidR="002F4910">
        <w:rPr>
          <w:rFonts w:ascii="Calibri" w:hAnsi="Calibri" w:cs="Calibri"/>
          <w:sz w:val="20"/>
          <w:szCs w:val="20"/>
        </w:rPr>
        <w:t xml:space="preserve"> </w:t>
      </w:r>
      <w:ins w:id="0" w:author="OLTRE" w:date="2024-06-22T23:18:00Z">
        <w:r w:rsidR="009C2A1D">
          <w:rPr>
            <w:rFonts w:ascii="Calibri" w:hAnsi="Calibri" w:cs="Calibri"/>
            <w:sz w:val="20"/>
            <w:szCs w:val="20"/>
            <w:lang w:val="id-ID"/>
          </w:rPr>
          <w:t>5</w:t>
        </w:r>
        <w:r w:rsidR="00F27DE8">
          <w:rPr>
            <w:rFonts w:ascii="Calibri" w:hAnsi="Calibri" w:cs="Calibri"/>
            <w:sz w:val="20"/>
            <w:szCs w:val="20"/>
            <w:lang w:val="id-ID"/>
          </w:rPr>
          <w:t>5</w:t>
        </w:r>
        <w:r w:rsidR="009C2A1D">
          <w:rPr>
            <w:rFonts w:ascii="Calibri" w:hAnsi="Calibri" w:cs="Calibri"/>
            <w:sz w:val="20"/>
            <w:szCs w:val="20"/>
            <w:lang w:val="id-ID"/>
          </w:rPr>
          <w:t>0 (lima ratus</w:t>
        </w:r>
        <w:r w:rsidR="00F27DE8">
          <w:rPr>
            <w:rFonts w:ascii="Calibri" w:hAnsi="Calibri" w:cs="Calibri"/>
            <w:sz w:val="20"/>
            <w:szCs w:val="20"/>
            <w:lang w:val="id-ID"/>
          </w:rPr>
          <w:t xml:space="preserve"> lima puluh</w:t>
        </w:r>
        <w:r w:rsidR="009C2A1D">
          <w:rPr>
            <w:rFonts w:ascii="Calibri" w:hAnsi="Calibri" w:cs="Calibri"/>
            <w:sz w:val="20"/>
            <w:szCs w:val="20"/>
            <w:lang w:val="id-ID"/>
          </w:rPr>
          <w:t xml:space="preserve">) jenis </w:t>
        </w:r>
      </w:ins>
      <w:r w:rsidR="009C2A1D">
        <w:rPr>
          <w:rFonts w:ascii="Calibri" w:hAnsi="Calibri"/>
          <w:sz w:val="20"/>
          <w:lang w:val="id-ID"/>
          <w:rPrChange w:id="1" w:author="OLTRE" w:date="2024-06-22T23:18:00Z">
            <w:rPr>
              <w:rFonts w:ascii="Calibri" w:hAnsi="Calibri"/>
              <w:sz w:val="20"/>
              <w:highlight w:val="yellow"/>
            </w:rPr>
          </w:rPrChange>
        </w:rPr>
        <w:t>laporan</w:t>
      </w:r>
      <w:r w:rsidR="00EE123B">
        <w:rPr>
          <w:rFonts w:ascii="Calibri" w:hAnsi="Calibri"/>
          <w:sz w:val="20"/>
          <w:lang w:val="id-ID"/>
          <w:rPrChange w:id="2" w:author="OLTRE" w:date="2024-06-22T23:18:00Z">
            <w:rPr>
              <w:rFonts w:ascii="Calibri" w:hAnsi="Calibri"/>
              <w:sz w:val="20"/>
              <w:highlight w:val="yellow"/>
            </w:rPr>
          </w:rPrChange>
        </w:rPr>
        <w:t xml:space="preserve"> </w:t>
      </w:r>
      <w:del w:id="3" w:author="OLTRE" w:date="2024-06-22T23:18:00Z">
        <w:r w:rsidR="00C46F6B">
          <w:rPr>
            <w:rFonts w:ascii="Calibri" w:hAnsi="Calibri" w:cs="Calibri"/>
            <w:sz w:val="20"/>
            <w:szCs w:val="20"/>
            <w:highlight w:val="yellow"/>
          </w:rPr>
          <w:delText>terlengkap REGENE</w:delText>
        </w:r>
      </w:del>
      <w:ins w:id="4" w:author="OLTRE" w:date="2024-06-22T23:18:00Z">
        <w:r w:rsidR="00EE123B">
          <w:rPr>
            <w:rFonts w:ascii="Calibri" w:hAnsi="Calibri" w:cs="Calibri"/>
            <w:sz w:val="20"/>
            <w:szCs w:val="20"/>
            <w:lang w:val="id-ID"/>
          </w:rPr>
          <w:t xml:space="preserve">atau </w:t>
        </w:r>
        <w:proofErr w:type="spellStart"/>
        <w:r w:rsidR="00C46F6B">
          <w:rPr>
            <w:rFonts w:ascii="Calibri" w:hAnsi="Calibri" w:cs="Calibri"/>
            <w:sz w:val="20"/>
            <w:szCs w:val="20"/>
            <w:highlight w:val="yellow"/>
          </w:rPr>
          <w:t>laporan</w:t>
        </w:r>
        <w:proofErr w:type="spellEnd"/>
        <w:r w:rsidR="00C46F6B">
          <w:rPr>
            <w:rFonts w:ascii="Calibri" w:hAnsi="Calibri" w:cs="Calibri"/>
            <w:sz w:val="20"/>
            <w:szCs w:val="20"/>
            <w:highlight w:val="yellow"/>
          </w:rPr>
          <w:t xml:space="preserve"> </w:t>
        </w:r>
        <w:proofErr w:type="spellStart"/>
        <w:r w:rsidR="00E40D9A">
          <w:rPr>
            <w:rFonts w:ascii="Calibri" w:hAnsi="Calibri" w:cs="Calibri"/>
            <w:sz w:val="20"/>
            <w:szCs w:val="20"/>
            <w:highlight w:val="yellow"/>
          </w:rPr>
          <w:t>dengan</w:t>
        </w:r>
        <w:proofErr w:type="spellEnd"/>
        <w:r w:rsidR="00E40D9A">
          <w:rPr>
            <w:rFonts w:ascii="Calibri" w:hAnsi="Calibri" w:cs="Calibri"/>
            <w:sz w:val="20"/>
            <w:szCs w:val="20"/>
            <w:highlight w:val="yellow"/>
          </w:rPr>
          <w:t xml:space="preserve"> </w:t>
        </w:r>
        <w:proofErr w:type="spellStart"/>
        <w:r w:rsidR="00E40D9A">
          <w:rPr>
            <w:rFonts w:ascii="Calibri" w:hAnsi="Calibri" w:cs="Calibri"/>
            <w:sz w:val="20"/>
            <w:szCs w:val="20"/>
            <w:highlight w:val="yellow"/>
          </w:rPr>
          <w:t>jumlah</w:t>
        </w:r>
        <w:proofErr w:type="spellEnd"/>
        <w:r w:rsidR="00E40D9A">
          <w:rPr>
            <w:rFonts w:ascii="Calibri" w:hAnsi="Calibri" w:cs="Calibri"/>
            <w:sz w:val="20"/>
            <w:szCs w:val="20"/>
            <w:highlight w:val="yellow"/>
          </w:rPr>
          <w:t xml:space="preserve"> </w:t>
        </w:r>
        <w:proofErr w:type="spellStart"/>
        <w:r w:rsidR="00E40D9A">
          <w:rPr>
            <w:rFonts w:ascii="Calibri" w:hAnsi="Calibri" w:cs="Calibri"/>
            <w:sz w:val="20"/>
            <w:szCs w:val="20"/>
            <w:highlight w:val="yellow"/>
          </w:rPr>
          <w:t>jenis</w:t>
        </w:r>
        <w:proofErr w:type="spellEnd"/>
        <w:r w:rsidR="00E40D9A">
          <w:rPr>
            <w:rFonts w:ascii="Calibri" w:hAnsi="Calibri" w:cs="Calibri"/>
            <w:sz w:val="20"/>
            <w:szCs w:val="20"/>
            <w:highlight w:val="yellow"/>
          </w:rPr>
          <w:t xml:space="preserve"> </w:t>
        </w:r>
        <w:proofErr w:type="spellStart"/>
        <w:r w:rsidR="00E40D9A">
          <w:rPr>
            <w:rFonts w:ascii="Calibri" w:hAnsi="Calibri" w:cs="Calibri"/>
            <w:sz w:val="20"/>
            <w:szCs w:val="20"/>
            <w:highlight w:val="yellow"/>
          </w:rPr>
          <w:t>laporan</w:t>
        </w:r>
        <w:proofErr w:type="spellEnd"/>
        <w:r w:rsidR="00E40D9A">
          <w:rPr>
            <w:rFonts w:ascii="Calibri" w:hAnsi="Calibri" w:cs="Calibri"/>
            <w:sz w:val="20"/>
            <w:szCs w:val="20"/>
            <w:highlight w:val="yellow"/>
          </w:rPr>
          <w:t xml:space="preserve"> yang </w:t>
        </w:r>
        <w:proofErr w:type="spellStart"/>
        <w:r w:rsidR="00E40D9A">
          <w:rPr>
            <w:rFonts w:ascii="Calibri" w:hAnsi="Calibri" w:cs="Calibri"/>
            <w:sz w:val="20"/>
            <w:szCs w:val="20"/>
            <w:highlight w:val="yellow"/>
          </w:rPr>
          <w:t>lebih</w:t>
        </w:r>
        <w:proofErr w:type="spellEnd"/>
        <w:r w:rsidR="00E40D9A">
          <w:rPr>
            <w:rFonts w:ascii="Calibri" w:hAnsi="Calibri" w:cs="Calibri"/>
            <w:sz w:val="20"/>
            <w:szCs w:val="20"/>
            <w:highlight w:val="yellow"/>
          </w:rPr>
          <w:t xml:space="preserve"> </w:t>
        </w:r>
        <w:proofErr w:type="spellStart"/>
        <w:r w:rsidR="009F197A">
          <w:rPr>
            <w:rFonts w:ascii="Calibri" w:hAnsi="Calibri" w:cs="Calibri"/>
            <w:sz w:val="20"/>
            <w:szCs w:val="20"/>
            <w:highlight w:val="yellow"/>
          </w:rPr>
          <w:t>lengkap</w:t>
        </w:r>
      </w:ins>
      <w:proofErr w:type="spellEnd"/>
      <w:r w:rsidR="009F197A">
        <w:rPr>
          <w:rFonts w:ascii="Calibri" w:hAnsi="Calibri" w:cs="Calibri"/>
          <w:sz w:val="20"/>
          <w:szCs w:val="20"/>
          <w:highlight w:val="yellow"/>
        </w:rPr>
        <w:t xml:space="preserve"> </w:t>
      </w:r>
      <w:proofErr w:type="spellStart"/>
      <w:r w:rsidR="00884A62">
        <w:rPr>
          <w:rFonts w:ascii="Calibri" w:hAnsi="Calibri" w:cs="Calibri"/>
          <w:sz w:val="20"/>
          <w:szCs w:val="20"/>
          <w:highlight w:val="yellow"/>
        </w:rPr>
        <w:t>sebagaimana</w:t>
      </w:r>
      <w:proofErr w:type="spellEnd"/>
      <w:ins w:id="5" w:author="OLTRE" w:date="2024-06-22T23:18:00Z">
        <w:r w:rsidR="00884A62">
          <w:rPr>
            <w:rFonts w:ascii="Calibri" w:hAnsi="Calibri" w:cs="Calibri"/>
            <w:sz w:val="20"/>
            <w:szCs w:val="20"/>
            <w:highlight w:val="yellow"/>
          </w:rPr>
          <w:t xml:space="preserve"> </w:t>
        </w:r>
        <w:proofErr w:type="spellStart"/>
        <w:r w:rsidR="00E40D9A">
          <w:rPr>
            <w:rFonts w:ascii="Calibri" w:hAnsi="Calibri" w:cs="Calibri"/>
            <w:sz w:val="20"/>
            <w:szCs w:val="20"/>
            <w:highlight w:val="yellow"/>
          </w:rPr>
          <w:t>dapat</w:t>
        </w:r>
      </w:ins>
      <w:proofErr w:type="spellEnd"/>
      <w:r w:rsidR="00E40D9A">
        <w:rPr>
          <w:rFonts w:ascii="Calibri" w:hAnsi="Calibri" w:cs="Calibri"/>
          <w:sz w:val="20"/>
          <w:szCs w:val="20"/>
          <w:highlight w:val="yellow"/>
        </w:rPr>
        <w:t xml:space="preserve"> </w:t>
      </w:r>
      <w:proofErr w:type="spellStart"/>
      <w:r w:rsidR="00B32E04" w:rsidRPr="00B32E04">
        <w:rPr>
          <w:rFonts w:ascii="Calibri" w:hAnsi="Calibri" w:cs="Calibri"/>
          <w:sz w:val="20"/>
          <w:szCs w:val="20"/>
          <w:highlight w:val="yellow"/>
        </w:rPr>
        <w:t>dikembangkan</w:t>
      </w:r>
      <w:proofErr w:type="spellEnd"/>
      <w:r w:rsidR="00B32E04" w:rsidRPr="00B32E04">
        <w:rPr>
          <w:rFonts w:ascii="Calibri" w:hAnsi="Calibri" w:cs="Calibri"/>
          <w:sz w:val="20"/>
          <w:szCs w:val="20"/>
          <w:highlight w:val="yellow"/>
        </w:rPr>
        <w:t xml:space="preserve"> oleh REGENE </w:t>
      </w:r>
      <w:proofErr w:type="spellStart"/>
      <w:r w:rsidR="00B32E04" w:rsidRPr="00B32E04">
        <w:rPr>
          <w:rFonts w:ascii="Calibri" w:hAnsi="Calibri" w:cs="Calibri"/>
          <w:sz w:val="20"/>
          <w:szCs w:val="20"/>
          <w:highlight w:val="yellow"/>
        </w:rPr>
        <w:t>dikemudian</w:t>
      </w:r>
      <w:proofErr w:type="spellEnd"/>
      <w:r w:rsidR="00B32E04" w:rsidRPr="00B32E04">
        <w:rPr>
          <w:rFonts w:ascii="Calibri" w:hAnsi="Calibri" w:cs="Calibri"/>
          <w:sz w:val="20"/>
          <w:szCs w:val="20"/>
          <w:highlight w:val="yellow"/>
        </w:rPr>
        <w:t xml:space="preserve"> </w:t>
      </w:r>
      <w:proofErr w:type="spellStart"/>
      <w:r w:rsidR="00B32E04" w:rsidRPr="00B32E04">
        <w:rPr>
          <w:rFonts w:ascii="Calibri" w:hAnsi="Calibri" w:cs="Calibri"/>
          <w:sz w:val="20"/>
          <w:szCs w:val="20"/>
          <w:highlight w:val="yellow"/>
        </w:rPr>
        <w:t>hari</w:t>
      </w:r>
      <w:proofErr w:type="spellEnd"/>
      <w:r w:rsidR="000B5B88">
        <w:rPr>
          <w:rFonts w:ascii="Calibri" w:hAnsi="Calibri" w:cs="Calibri"/>
          <w:sz w:val="20"/>
          <w:szCs w:val="20"/>
          <w:lang w:val="id-ID"/>
        </w:rPr>
        <w:t>,</w:t>
      </w:r>
      <w:r w:rsidR="00AC0261" w:rsidRPr="00B45AFC">
        <w:rPr>
          <w:rFonts w:ascii="Calibri" w:hAnsi="Calibri"/>
          <w:sz w:val="20"/>
        </w:rPr>
        <w:t xml:space="preserve"> </w:t>
      </w:r>
      <w:r w:rsidR="00AC0261">
        <w:rPr>
          <w:rFonts w:ascii="Calibri" w:hAnsi="Calibri" w:cs="Calibri"/>
          <w:sz w:val="20"/>
          <w:szCs w:val="20"/>
        </w:rPr>
        <w:t xml:space="preserve">yang </w:t>
      </w:r>
      <w:proofErr w:type="spellStart"/>
      <w:r w:rsidR="00AC0261">
        <w:rPr>
          <w:rFonts w:ascii="Calibri" w:hAnsi="Calibri" w:cs="Calibri"/>
          <w:sz w:val="20"/>
          <w:szCs w:val="20"/>
        </w:rPr>
        <w:t>dapat</w:t>
      </w:r>
      <w:proofErr w:type="spellEnd"/>
      <w:r w:rsidR="00AC0261">
        <w:rPr>
          <w:rFonts w:ascii="Calibri" w:hAnsi="Calibri" w:cs="Calibri"/>
          <w:sz w:val="20"/>
          <w:szCs w:val="20"/>
        </w:rPr>
        <w:t xml:space="preserve"> </w:t>
      </w:r>
      <w:proofErr w:type="spellStart"/>
      <w:r w:rsidR="00AC0261">
        <w:rPr>
          <w:rFonts w:ascii="Calibri" w:hAnsi="Calibri" w:cs="Calibri"/>
          <w:sz w:val="20"/>
          <w:szCs w:val="20"/>
        </w:rPr>
        <w:t>dipilih</w:t>
      </w:r>
      <w:proofErr w:type="spellEnd"/>
      <w:r w:rsidR="00AC0261">
        <w:rPr>
          <w:rFonts w:ascii="Calibri" w:hAnsi="Calibri" w:cs="Calibri"/>
          <w:sz w:val="20"/>
          <w:szCs w:val="20"/>
        </w:rPr>
        <w:t xml:space="preserve"> oleh Mitra </w:t>
      </w:r>
      <w:r w:rsidR="009C2A1D">
        <w:rPr>
          <w:rFonts w:ascii="Calibri" w:hAnsi="Calibri" w:cs="Calibri"/>
          <w:sz w:val="20"/>
          <w:szCs w:val="20"/>
          <w:lang w:val="id-ID"/>
        </w:rPr>
        <w:t>(alat tes DNA berikut setiap jenis</w:t>
      </w:r>
      <w:r w:rsidR="00AC0261" w:rsidRPr="0045084D">
        <w:rPr>
          <w:rFonts w:ascii="Calibri" w:hAnsi="Calibri"/>
          <w:sz w:val="20"/>
        </w:rPr>
        <w:t xml:space="preserve"> </w:t>
      </w:r>
      <w:r w:rsidR="009C2A1D">
        <w:rPr>
          <w:rFonts w:ascii="Calibri" w:hAnsi="Calibri" w:cs="Calibri"/>
          <w:sz w:val="20"/>
          <w:szCs w:val="20"/>
          <w:lang w:val="id-ID"/>
        </w:rPr>
        <w:t xml:space="preserve">laporan hasil tes DNA </w:t>
      </w:r>
      <w:r w:rsidR="00E23C9E">
        <w:rPr>
          <w:rFonts w:ascii="Calibri" w:hAnsi="Calibri" w:cs="Calibri"/>
          <w:sz w:val="20"/>
          <w:szCs w:val="20"/>
          <w:lang w:val="id-ID"/>
        </w:rPr>
        <w:t xml:space="preserve">yang terpilih </w:t>
      </w:r>
      <w:r w:rsidR="009C2A1D">
        <w:rPr>
          <w:rFonts w:ascii="Calibri" w:hAnsi="Calibri" w:cs="Calibri"/>
          <w:sz w:val="20"/>
          <w:szCs w:val="20"/>
          <w:lang w:val="id-ID"/>
        </w:rPr>
        <w:t>tersebut secara bersama-sama disebut “</w:t>
      </w:r>
      <w:r w:rsidR="009C2A1D" w:rsidRPr="009C2A1D">
        <w:rPr>
          <w:rFonts w:ascii="Calibri" w:hAnsi="Calibri" w:cs="Calibri"/>
          <w:b/>
          <w:bCs/>
          <w:i/>
          <w:iCs/>
          <w:sz w:val="20"/>
          <w:szCs w:val="20"/>
          <w:lang w:val="id-ID"/>
        </w:rPr>
        <w:t xml:space="preserve">DNA </w:t>
      </w:r>
      <w:proofErr w:type="spellStart"/>
      <w:r w:rsidR="009C2A1D" w:rsidRPr="009C2A1D">
        <w:rPr>
          <w:rFonts w:ascii="Calibri" w:hAnsi="Calibri" w:cs="Calibri"/>
          <w:b/>
          <w:bCs/>
          <w:i/>
          <w:iCs/>
          <w:sz w:val="20"/>
          <w:szCs w:val="20"/>
          <w:lang w:val="id-ID"/>
        </w:rPr>
        <w:t>Test</w:t>
      </w:r>
      <w:proofErr w:type="spellEnd"/>
      <w:r w:rsidR="009C2A1D">
        <w:rPr>
          <w:rFonts w:ascii="Calibri" w:hAnsi="Calibri" w:cs="Calibri"/>
          <w:sz w:val="20"/>
          <w:szCs w:val="20"/>
          <w:lang w:val="id-ID"/>
        </w:rPr>
        <w:t xml:space="preserve">”) dan </w:t>
      </w:r>
      <w:r w:rsidR="00080086" w:rsidRPr="00E676A1">
        <w:rPr>
          <w:rFonts w:ascii="Calibri" w:hAnsi="Calibri" w:cs="Calibri"/>
          <w:sz w:val="20"/>
          <w:szCs w:val="20"/>
          <w:lang w:val="id-ID"/>
        </w:rPr>
        <w:t xml:space="preserve">layanan pengujian </w:t>
      </w:r>
      <w:proofErr w:type="spellStart"/>
      <w:r w:rsidR="00080086" w:rsidRPr="00E676A1">
        <w:rPr>
          <w:rFonts w:ascii="Calibri" w:hAnsi="Calibri" w:cs="Calibri"/>
          <w:sz w:val="20"/>
          <w:szCs w:val="20"/>
          <w:lang w:val="id-ID"/>
        </w:rPr>
        <w:t>genomik</w:t>
      </w:r>
      <w:proofErr w:type="spellEnd"/>
      <w:r w:rsidR="00080086" w:rsidRPr="00E676A1">
        <w:rPr>
          <w:rFonts w:ascii="Calibri" w:hAnsi="Calibri" w:cs="Calibri"/>
          <w:sz w:val="20"/>
          <w:szCs w:val="20"/>
          <w:lang w:val="id-ID"/>
        </w:rPr>
        <w:t xml:space="preserve"> dan perangkat lunaknya baik menggunakan merek sendiri ataupun merek REGENE</w:t>
      </w:r>
      <w:r w:rsidR="0054228E">
        <w:rPr>
          <w:rFonts w:ascii="Calibri" w:hAnsi="Calibri" w:cs="Calibri"/>
          <w:sz w:val="20"/>
          <w:szCs w:val="20"/>
          <w:lang w:val="id-ID"/>
        </w:rPr>
        <w:t xml:space="preserve"> dan (ii) </w:t>
      </w:r>
      <w:r w:rsidR="00FA277D" w:rsidRPr="00E676A1">
        <w:rPr>
          <w:rFonts w:ascii="Calibri" w:hAnsi="Calibri" w:cs="Calibri"/>
          <w:sz w:val="20"/>
          <w:szCs w:val="20"/>
          <w:lang w:val="id-ID"/>
        </w:rPr>
        <w:t xml:space="preserve">mencapai </w:t>
      </w:r>
      <w:r w:rsidR="0054228E">
        <w:rPr>
          <w:rFonts w:ascii="Calibri" w:hAnsi="Calibri" w:cs="Calibri"/>
          <w:sz w:val="20"/>
          <w:szCs w:val="20"/>
          <w:lang w:val="id-ID"/>
        </w:rPr>
        <w:t xml:space="preserve">target </w:t>
      </w:r>
      <w:r w:rsidR="00FA277D" w:rsidRPr="00E676A1">
        <w:rPr>
          <w:rFonts w:ascii="Calibri" w:hAnsi="Calibri" w:cs="Calibri"/>
          <w:sz w:val="20"/>
          <w:szCs w:val="20"/>
          <w:lang w:val="id-ID"/>
        </w:rPr>
        <w:t xml:space="preserve">penjualan </w:t>
      </w:r>
      <w:r w:rsidR="009C2A1D">
        <w:rPr>
          <w:rFonts w:ascii="Calibri" w:hAnsi="Calibri" w:cs="Calibri"/>
          <w:sz w:val="20"/>
          <w:szCs w:val="20"/>
          <w:lang w:val="id-ID"/>
        </w:rPr>
        <w:t xml:space="preserve">DNA </w:t>
      </w:r>
      <w:proofErr w:type="spellStart"/>
      <w:r w:rsidR="009C2A1D">
        <w:rPr>
          <w:rFonts w:ascii="Calibri" w:hAnsi="Calibri" w:cs="Calibri"/>
          <w:sz w:val="20"/>
          <w:szCs w:val="20"/>
          <w:lang w:val="id-ID"/>
        </w:rPr>
        <w:t>Test</w:t>
      </w:r>
      <w:proofErr w:type="spellEnd"/>
      <w:r w:rsidR="009C2A1D">
        <w:rPr>
          <w:rFonts w:ascii="Calibri" w:hAnsi="Calibri" w:cs="Calibri"/>
          <w:sz w:val="20"/>
          <w:szCs w:val="20"/>
          <w:lang w:val="id-ID"/>
        </w:rPr>
        <w:t xml:space="preserve"> </w:t>
      </w:r>
      <w:r w:rsidR="00FA277D" w:rsidRPr="00E676A1">
        <w:rPr>
          <w:rFonts w:ascii="Calibri" w:hAnsi="Calibri" w:cs="Calibri"/>
          <w:sz w:val="20"/>
          <w:szCs w:val="20"/>
          <w:lang w:val="id-ID"/>
        </w:rPr>
        <w:t xml:space="preserve">sebanyak 20,000 (dua puluh ribu) unit </w:t>
      </w:r>
      <w:proofErr w:type="spellStart"/>
      <w:r w:rsidR="001E46F4">
        <w:rPr>
          <w:rFonts w:ascii="Calibri" w:hAnsi="Calibri" w:cs="Calibri"/>
          <w:sz w:val="20"/>
          <w:szCs w:val="20"/>
        </w:rPr>
        <w:t>sebelum</w:t>
      </w:r>
      <w:proofErr w:type="spellEnd"/>
      <w:r w:rsidR="001E46F4">
        <w:rPr>
          <w:rFonts w:ascii="Calibri" w:hAnsi="Calibri" w:cs="Calibri"/>
          <w:sz w:val="20"/>
          <w:szCs w:val="20"/>
        </w:rPr>
        <w:t xml:space="preserve"> </w:t>
      </w:r>
      <w:proofErr w:type="spellStart"/>
      <w:r w:rsidR="001E46F4">
        <w:rPr>
          <w:rFonts w:ascii="Calibri" w:hAnsi="Calibri" w:cs="Calibri"/>
          <w:sz w:val="20"/>
          <w:szCs w:val="20"/>
        </w:rPr>
        <w:t>atau</w:t>
      </w:r>
      <w:proofErr w:type="spellEnd"/>
      <w:r w:rsidR="00975EB9">
        <w:rPr>
          <w:rFonts w:ascii="Calibri" w:hAnsi="Calibri" w:cs="Calibri"/>
          <w:sz w:val="20"/>
          <w:szCs w:val="20"/>
        </w:rPr>
        <w:t xml:space="preserve"> pada </w:t>
      </w:r>
      <w:proofErr w:type="spellStart"/>
      <w:r w:rsidR="00975EB9">
        <w:rPr>
          <w:rFonts w:ascii="Calibri" w:hAnsi="Calibri" w:cs="Calibri"/>
          <w:sz w:val="20"/>
          <w:szCs w:val="20"/>
        </w:rPr>
        <w:t>tanggal</w:t>
      </w:r>
      <w:proofErr w:type="spellEnd"/>
      <w:r w:rsidR="00975EB9">
        <w:rPr>
          <w:rFonts w:ascii="Calibri" w:hAnsi="Calibri" w:cs="Calibri"/>
          <w:sz w:val="20"/>
          <w:szCs w:val="20"/>
        </w:rPr>
        <w:t xml:space="preserve"> 31 </w:t>
      </w:r>
      <w:proofErr w:type="spellStart"/>
      <w:r w:rsidR="00975EB9">
        <w:rPr>
          <w:rFonts w:ascii="Calibri" w:hAnsi="Calibri" w:cs="Calibri"/>
          <w:sz w:val="20"/>
          <w:szCs w:val="20"/>
        </w:rPr>
        <w:t>Desember</w:t>
      </w:r>
      <w:proofErr w:type="spellEnd"/>
      <w:r w:rsidR="00975EB9">
        <w:rPr>
          <w:rFonts w:ascii="Calibri" w:hAnsi="Calibri" w:cs="Calibri"/>
          <w:sz w:val="20"/>
          <w:szCs w:val="20"/>
        </w:rPr>
        <w:t xml:space="preserve"> 2025</w:t>
      </w:r>
      <w:r w:rsidR="006E3438">
        <w:rPr>
          <w:rFonts w:ascii="Calibri" w:hAnsi="Calibri" w:cs="Calibri"/>
          <w:sz w:val="20"/>
          <w:szCs w:val="20"/>
        </w:rPr>
        <w:t xml:space="preserve"> </w:t>
      </w:r>
      <w:proofErr w:type="spellStart"/>
      <w:r w:rsidR="006E3438">
        <w:rPr>
          <w:rFonts w:ascii="Calibri" w:hAnsi="Calibri" w:cs="Calibri"/>
          <w:sz w:val="20"/>
          <w:szCs w:val="20"/>
        </w:rPr>
        <w:t>atau</w:t>
      </w:r>
      <w:proofErr w:type="spellEnd"/>
      <w:r w:rsidR="006E3438">
        <w:rPr>
          <w:rFonts w:ascii="Calibri" w:hAnsi="Calibri" w:cs="Calibri"/>
          <w:sz w:val="20"/>
          <w:szCs w:val="20"/>
        </w:rPr>
        <w:t xml:space="preserve"> </w:t>
      </w:r>
      <w:proofErr w:type="spellStart"/>
      <w:r w:rsidR="002C460D">
        <w:rPr>
          <w:rFonts w:ascii="Calibri" w:hAnsi="Calibri" w:cs="Calibri"/>
          <w:sz w:val="20"/>
          <w:szCs w:val="20"/>
        </w:rPr>
        <w:t>tanggal</w:t>
      </w:r>
      <w:proofErr w:type="spellEnd"/>
      <w:r w:rsidR="002C460D">
        <w:rPr>
          <w:rFonts w:ascii="Calibri" w:hAnsi="Calibri" w:cs="Calibri"/>
          <w:sz w:val="20"/>
          <w:szCs w:val="20"/>
        </w:rPr>
        <w:t xml:space="preserve"> lain yang </w:t>
      </w:r>
      <w:proofErr w:type="spellStart"/>
      <w:r w:rsidR="002C460D">
        <w:rPr>
          <w:rFonts w:ascii="Calibri" w:hAnsi="Calibri" w:cs="Calibri"/>
          <w:sz w:val="20"/>
          <w:szCs w:val="20"/>
        </w:rPr>
        <w:t>disepakati</w:t>
      </w:r>
      <w:proofErr w:type="spellEnd"/>
      <w:r w:rsidR="002C460D">
        <w:rPr>
          <w:rFonts w:ascii="Calibri" w:hAnsi="Calibri" w:cs="Calibri"/>
          <w:sz w:val="20"/>
          <w:szCs w:val="20"/>
        </w:rPr>
        <w:t xml:space="preserve"> </w:t>
      </w:r>
      <w:proofErr w:type="spellStart"/>
      <w:r w:rsidR="002C460D">
        <w:rPr>
          <w:rFonts w:ascii="Calibri" w:hAnsi="Calibri" w:cs="Calibri"/>
          <w:sz w:val="20"/>
          <w:szCs w:val="20"/>
        </w:rPr>
        <w:t>secara</w:t>
      </w:r>
      <w:proofErr w:type="spellEnd"/>
      <w:r w:rsidR="002C460D">
        <w:rPr>
          <w:rFonts w:ascii="Calibri" w:hAnsi="Calibri" w:cs="Calibri"/>
          <w:sz w:val="20"/>
          <w:szCs w:val="20"/>
        </w:rPr>
        <w:t xml:space="preserve"> </w:t>
      </w:r>
      <w:proofErr w:type="spellStart"/>
      <w:r w:rsidR="006E3438">
        <w:rPr>
          <w:rFonts w:ascii="Calibri" w:hAnsi="Calibri" w:cs="Calibri"/>
          <w:sz w:val="20"/>
          <w:szCs w:val="20"/>
        </w:rPr>
        <w:t>tertulis</w:t>
      </w:r>
      <w:proofErr w:type="spellEnd"/>
      <w:r w:rsidR="006E3438">
        <w:rPr>
          <w:rFonts w:ascii="Calibri" w:hAnsi="Calibri" w:cs="Calibri"/>
          <w:sz w:val="20"/>
          <w:szCs w:val="20"/>
        </w:rPr>
        <w:t xml:space="preserve"> </w:t>
      </w:r>
      <w:r w:rsidR="002C460D">
        <w:rPr>
          <w:rFonts w:ascii="Calibri" w:hAnsi="Calibri" w:cs="Calibri"/>
          <w:sz w:val="20"/>
          <w:szCs w:val="20"/>
        </w:rPr>
        <w:t xml:space="preserve">oleh </w:t>
      </w:r>
      <w:r w:rsidR="006E3438">
        <w:rPr>
          <w:rFonts w:ascii="Calibri" w:hAnsi="Calibri" w:cs="Calibri"/>
          <w:sz w:val="20"/>
          <w:szCs w:val="20"/>
        </w:rPr>
        <w:t xml:space="preserve">Para </w:t>
      </w:r>
      <w:proofErr w:type="spellStart"/>
      <w:r w:rsidR="006E3438">
        <w:rPr>
          <w:rFonts w:ascii="Calibri" w:hAnsi="Calibri" w:cs="Calibri"/>
          <w:sz w:val="20"/>
          <w:szCs w:val="20"/>
        </w:rPr>
        <w:t>Pihak</w:t>
      </w:r>
      <w:proofErr w:type="spellEnd"/>
      <w:r w:rsidR="001E46F4">
        <w:rPr>
          <w:rFonts w:ascii="Calibri" w:hAnsi="Calibri" w:cs="Calibri"/>
          <w:sz w:val="20"/>
          <w:szCs w:val="20"/>
        </w:rPr>
        <w:t xml:space="preserve"> (“</w:t>
      </w:r>
      <w:proofErr w:type="spellStart"/>
      <w:r w:rsidR="001E46F4">
        <w:rPr>
          <w:rFonts w:ascii="Calibri" w:hAnsi="Calibri" w:cs="Calibri"/>
          <w:b/>
          <w:bCs/>
          <w:sz w:val="20"/>
          <w:szCs w:val="20"/>
        </w:rPr>
        <w:t>Tanggal</w:t>
      </w:r>
      <w:proofErr w:type="spellEnd"/>
      <w:r w:rsidR="001E46F4">
        <w:rPr>
          <w:rFonts w:ascii="Calibri" w:hAnsi="Calibri" w:cs="Calibri"/>
          <w:b/>
          <w:bCs/>
          <w:sz w:val="20"/>
          <w:szCs w:val="20"/>
        </w:rPr>
        <w:t xml:space="preserve"> Target </w:t>
      </w:r>
      <w:proofErr w:type="spellStart"/>
      <w:r w:rsidR="001E46F4">
        <w:rPr>
          <w:rFonts w:ascii="Calibri" w:hAnsi="Calibri" w:cs="Calibri"/>
          <w:b/>
          <w:bCs/>
          <w:sz w:val="20"/>
          <w:szCs w:val="20"/>
        </w:rPr>
        <w:t>Penjualan</w:t>
      </w:r>
      <w:proofErr w:type="spellEnd"/>
      <w:r w:rsidR="001E46F4" w:rsidRPr="00C470D4">
        <w:rPr>
          <w:rFonts w:ascii="Calibri" w:hAnsi="Calibri" w:cs="Calibri"/>
          <w:sz w:val="20"/>
          <w:szCs w:val="20"/>
        </w:rPr>
        <w:t>”)</w:t>
      </w:r>
      <w:r w:rsidR="001837DA" w:rsidRPr="00E676A1">
        <w:rPr>
          <w:rFonts w:ascii="Calibri" w:hAnsi="Calibri" w:cs="Calibri"/>
          <w:sz w:val="20"/>
          <w:szCs w:val="20"/>
          <w:lang w:val="id-ID"/>
        </w:rPr>
        <w:t>.</w:t>
      </w:r>
      <w:ins w:id="6" w:author="OLTRE" w:date="2024-06-22T23:18:00Z">
        <w:r w:rsidR="0000239B">
          <w:rPr>
            <w:rFonts w:ascii="Calibri" w:hAnsi="Calibri" w:cs="Calibri"/>
            <w:sz w:val="20"/>
            <w:szCs w:val="20"/>
            <w:lang w:val="id-ID"/>
          </w:rPr>
          <w:t xml:space="preserve"> </w:t>
        </w:r>
        <w:r w:rsidR="00C310BE">
          <w:rPr>
            <w:rFonts w:ascii="Calibri" w:hAnsi="Calibri" w:cs="Calibri"/>
            <w:sz w:val="20"/>
            <w:szCs w:val="20"/>
            <w:lang w:val="id-ID"/>
          </w:rPr>
          <w:t xml:space="preserve"> </w:t>
        </w:r>
      </w:ins>
    </w:p>
    <w:p w14:paraId="7E40DC7C" w14:textId="77777777" w:rsidR="00235DF2" w:rsidRPr="00E676A1" w:rsidRDefault="00235DF2" w:rsidP="006A50F3">
      <w:pPr>
        <w:spacing w:line="276" w:lineRule="auto"/>
        <w:jc w:val="both"/>
        <w:rPr>
          <w:rFonts w:ascii="Calibri" w:hAnsi="Calibri" w:cs="Calibri"/>
          <w:sz w:val="20"/>
          <w:szCs w:val="20"/>
          <w:lang w:val="id-ID"/>
        </w:rPr>
      </w:pPr>
    </w:p>
    <w:p w14:paraId="19578573" w14:textId="7F4F313F" w:rsidR="00A41B33" w:rsidRPr="00E676A1" w:rsidRDefault="00A41B33" w:rsidP="00781C5B">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Oleh karenanya, Para Pihak sepakat untuk bekerjasama dengan syarat dan ketentuan sebagai berikut:</w:t>
      </w:r>
    </w:p>
    <w:p w14:paraId="4DA73EC1" w14:textId="77777777" w:rsidR="00D44053" w:rsidRPr="00E676A1" w:rsidRDefault="00D44053" w:rsidP="00B01E8A">
      <w:pPr>
        <w:spacing w:line="276" w:lineRule="auto"/>
        <w:jc w:val="both"/>
        <w:rPr>
          <w:rFonts w:ascii="Calibri" w:hAnsi="Calibri" w:cs="Calibri"/>
          <w:sz w:val="20"/>
          <w:szCs w:val="20"/>
          <w:lang w:val="id-ID"/>
        </w:rPr>
      </w:pPr>
    </w:p>
    <w:p w14:paraId="241F51E0" w14:textId="77777777" w:rsidR="00B86D07" w:rsidRPr="00E676A1" w:rsidRDefault="00B86D07"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Ruang Lingkup Perjanjian</w:t>
      </w:r>
    </w:p>
    <w:p w14:paraId="6094B718" w14:textId="28B03A4A" w:rsidR="00B86D07" w:rsidRPr="00E676A1" w:rsidRDefault="00080086" w:rsidP="00214420">
      <w:pPr>
        <w:spacing w:line="276" w:lineRule="auto"/>
        <w:ind w:left="426"/>
        <w:contextualSpacing/>
        <w:jc w:val="both"/>
        <w:rPr>
          <w:rFonts w:ascii="Calibri" w:hAnsi="Calibri" w:cs="Calibri"/>
          <w:b/>
          <w:bCs/>
          <w:sz w:val="20"/>
          <w:szCs w:val="20"/>
          <w:lang w:val="id-ID"/>
        </w:rPr>
      </w:pPr>
      <w:r w:rsidRPr="00E676A1">
        <w:rPr>
          <w:rFonts w:ascii="Calibri" w:hAnsi="Calibri" w:cs="Calibri"/>
          <w:sz w:val="20"/>
          <w:szCs w:val="20"/>
          <w:lang w:val="id-ID"/>
        </w:rPr>
        <w:t>REGENE</w:t>
      </w:r>
      <w:r w:rsidR="00B86D07" w:rsidRPr="00E676A1">
        <w:rPr>
          <w:rFonts w:ascii="Calibri" w:hAnsi="Calibri" w:cs="Calibri"/>
          <w:sz w:val="20"/>
          <w:szCs w:val="20"/>
          <w:lang w:val="id-ID"/>
        </w:rPr>
        <w:t xml:space="preserve"> dengan ini menunjuk Mitra untuk menjadi </w:t>
      </w:r>
      <w:r w:rsidR="004F2961">
        <w:rPr>
          <w:rFonts w:ascii="Calibri" w:hAnsi="Calibri" w:cs="Calibri"/>
          <w:sz w:val="20"/>
          <w:szCs w:val="20"/>
          <w:lang w:val="id-ID"/>
        </w:rPr>
        <w:t>d</w:t>
      </w:r>
      <w:r w:rsidR="00B86D07" w:rsidRPr="00E676A1">
        <w:rPr>
          <w:rFonts w:ascii="Calibri" w:hAnsi="Calibri" w:cs="Calibri"/>
          <w:sz w:val="20"/>
          <w:szCs w:val="20"/>
          <w:lang w:val="id-ID"/>
        </w:rPr>
        <w:t xml:space="preserve">istributor atas </w:t>
      </w:r>
      <w:r w:rsidRPr="00E676A1">
        <w:rPr>
          <w:rFonts w:ascii="Calibri" w:hAnsi="Calibri" w:cs="Calibri"/>
          <w:sz w:val="20"/>
          <w:szCs w:val="20"/>
          <w:lang w:val="id-ID"/>
        </w:rPr>
        <w:t>Layanan</w:t>
      </w:r>
      <w:r w:rsidR="0021517A" w:rsidRPr="00E676A1">
        <w:rPr>
          <w:rFonts w:ascii="Calibri" w:hAnsi="Calibri" w:cs="Calibri"/>
          <w:sz w:val="20"/>
          <w:szCs w:val="20"/>
          <w:lang w:val="id-ID"/>
        </w:rPr>
        <w:t xml:space="preserve"> </w:t>
      </w:r>
      <w:r w:rsidR="00B86D07" w:rsidRPr="00E676A1">
        <w:rPr>
          <w:rFonts w:ascii="Calibri" w:hAnsi="Calibri" w:cs="Calibri"/>
          <w:sz w:val="20"/>
          <w:szCs w:val="20"/>
          <w:lang w:val="id-ID"/>
        </w:rPr>
        <w:t xml:space="preserve">(sebagaimana didefinisikan di bawah), dengan ketentuan sebagaimana diatur dalam Perjanjian ini, dan Mitra setuju dan menerima </w:t>
      </w:r>
      <w:r w:rsidR="006A50F3" w:rsidRPr="00E676A1">
        <w:rPr>
          <w:rFonts w:ascii="Calibri" w:hAnsi="Calibri" w:cs="Calibri"/>
          <w:sz w:val="20"/>
          <w:szCs w:val="20"/>
          <w:lang w:val="id-ID"/>
        </w:rPr>
        <w:t>penunjukan</w:t>
      </w:r>
      <w:r w:rsidR="00B86D07" w:rsidRPr="00E676A1">
        <w:rPr>
          <w:rFonts w:ascii="Calibri" w:hAnsi="Calibri" w:cs="Calibri"/>
          <w:sz w:val="20"/>
          <w:szCs w:val="20"/>
          <w:lang w:val="id-ID"/>
        </w:rPr>
        <w:t xml:space="preserve"> untuk menyediakan pekerjaan bagi Pihak Pertama tersebut.</w:t>
      </w:r>
    </w:p>
    <w:p w14:paraId="444100D0" w14:textId="77777777" w:rsidR="00B86D07" w:rsidRPr="00E676A1" w:rsidRDefault="00B86D07" w:rsidP="00B01E8A">
      <w:pPr>
        <w:spacing w:line="276" w:lineRule="auto"/>
        <w:ind w:left="420"/>
        <w:jc w:val="both"/>
        <w:rPr>
          <w:rFonts w:ascii="Calibri" w:hAnsi="Calibri" w:cs="Calibri"/>
          <w:b/>
          <w:sz w:val="20"/>
          <w:szCs w:val="20"/>
          <w:lang w:val="id-ID"/>
        </w:rPr>
      </w:pPr>
    </w:p>
    <w:p w14:paraId="0CC91763" w14:textId="77777777" w:rsidR="00D44053" w:rsidRPr="00E676A1" w:rsidRDefault="0008008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Layanan</w:t>
      </w:r>
      <w:r w:rsidR="00D44053" w:rsidRPr="00E676A1">
        <w:rPr>
          <w:rFonts w:ascii="Calibri" w:hAnsi="Calibri" w:cs="Calibri"/>
          <w:b/>
          <w:sz w:val="20"/>
          <w:szCs w:val="20"/>
          <w:lang w:val="id-ID"/>
        </w:rPr>
        <w:t xml:space="preserve"> </w:t>
      </w:r>
    </w:p>
    <w:p w14:paraId="1992F30E" w14:textId="0A084924" w:rsidR="00C46C65"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Layanan</w:t>
      </w:r>
      <w:r w:rsidR="00F01435" w:rsidRPr="00E676A1">
        <w:rPr>
          <w:rFonts w:ascii="Calibri" w:hAnsi="Calibri" w:cs="Calibri"/>
          <w:sz w:val="20"/>
          <w:szCs w:val="20"/>
          <w:lang w:val="id-ID"/>
        </w:rPr>
        <w:t xml:space="preserve"> (selanjutnya disebut "</w:t>
      </w:r>
      <w:r w:rsidR="00F01435" w:rsidRPr="00E676A1">
        <w:rPr>
          <w:rFonts w:ascii="Calibri" w:hAnsi="Calibri" w:cs="Calibri"/>
          <w:b/>
          <w:sz w:val="20"/>
          <w:szCs w:val="20"/>
          <w:lang w:val="id-ID"/>
        </w:rPr>
        <w:t>Layanan</w:t>
      </w:r>
      <w:r w:rsidR="00F01435" w:rsidRPr="00E676A1">
        <w:rPr>
          <w:rFonts w:ascii="Calibri" w:hAnsi="Calibri" w:cs="Calibri"/>
          <w:sz w:val="20"/>
          <w:szCs w:val="20"/>
          <w:lang w:val="id-ID"/>
        </w:rPr>
        <w:t>")</w:t>
      </w:r>
      <w:r w:rsidR="00D44053" w:rsidRPr="00E676A1">
        <w:rPr>
          <w:rFonts w:ascii="Calibri" w:hAnsi="Calibri" w:cs="Calibri"/>
          <w:sz w:val="20"/>
          <w:szCs w:val="20"/>
          <w:lang w:val="id-ID"/>
        </w:rPr>
        <w:t xml:space="preserve"> berarti </w:t>
      </w:r>
      <w:r w:rsidR="00504C92" w:rsidRPr="00E676A1">
        <w:rPr>
          <w:rFonts w:ascii="Calibri" w:hAnsi="Calibri" w:cs="Calibri"/>
          <w:sz w:val="20"/>
          <w:szCs w:val="20"/>
          <w:lang w:val="id-ID"/>
        </w:rPr>
        <w:t>l</w:t>
      </w:r>
      <w:r w:rsidRPr="00E676A1">
        <w:rPr>
          <w:rFonts w:ascii="Calibri" w:hAnsi="Calibri" w:cs="Calibri"/>
          <w:sz w:val="20"/>
          <w:szCs w:val="20"/>
          <w:lang w:val="id-ID"/>
        </w:rPr>
        <w:t>ayanan</w:t>
      </w:r>
      <w:r w:rsidR="00D44053" w:rsidRPr="00E676A1">
        <w:rPr>
          <w:rFonts w:ascii="Calibri" w:hAnsi="Calibri" w:cs="Calibri"/>
          <w:sz w:val="20"/>
          <w:szCs w:val="20"/>
          <w:lang w:val="id-ID"/>
        </w:rPr>
        <w:t xml:space="preserve"> yang </w:t>
      </w:r>
      <w:r w:rsidR="006448A4" w:rsidRPr="00E676A1">
        <w:rPr>
          <w:rFonts w:ascii="Calibri" w:hAnsi="Calibri" w:cs="Calibri"/>
          <w:sz w:val="20"/>
          <w:szCs w:val="20"/>
          <w:lang w:val="id-ID"/>
        </w:rPr>
        <w:t xml:space="preserve">disediakan </w:t>
      </w:r>
      <w:r w:rsidR="00D44053" w:rsidRPr="00E676A1">
        <w:rPr>
          <w:rFonts w:ascii="Calibri" w:hAnsi="Calibri" w:cs="Calibri"/>
          <w:sz w:val="20"/>
          <w:szCs w:val="20"/>
          <w:lang w:val="id-ID"/>
        </w:rPr>
        <w:t xml:space="preserve">oleh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w:t>
      </w:r>
      <w:r w:rsidR="00D44053" w:rsidRPr="00E676A1">
        <w:rPr>
          <w:rFonts w:ascii="Calibri" w:hAnsi="Calibri" w:cs="Calibri"/>
          <w:sz w:val="20"/>
          <w:szCs w:val="20"/>
          <w:lang w:val="id-ID"/>
        </w:rPr>
        <w:t>kepada</w:t>
      </w:r>
      <w:r w:rsidR="00A41B33" w:rsidRPr="00E676A1">
        <w:rPr>
          <w:rFonts w:ascii="Calibri" w:hAnsi="Calibri" w:cs="Calibri"/>
          <w:sz w:val="20"/>
          <w:szCs w:val="20"/>
          <w:lang w:val="id-ID"/>
        </w:rPr>
        <w:t xml:space="preserve"> Mitra</w:t>
      </w:r>
      <w:r w:rsidR="00D44053" w:rsidRPr="00E676A1">
        <w:rPr>
          <w:rFonts w:ascii="Calibri" w:hAnsi="Calibri" w:cs="Calibri"/>
          <w:sz w:val="20"/>
          <w:szCs w:val="20"/>
          <w:lang w:val="id-ID"/>
        </w:rPr>
        <w:t xml:space="preserve"> berdasarkan </w:t>
      </w:r>
      <w:r w:rsidR="00A41B33" w:rsidRPr="00E676A1">
        <w:rPr>
          <w:rFonts w:ascii="Calibri" w:hAnsi="Calibri" w:cs="Calibri"/>
          <w:sz w:val="20"/>
          <w:szCs w:val="20"/>
          <w:lang w:val="id-ID"/>
        </w:rPr>
        <w:t>P</w:t>
      </w:r>
      <w:r w:rsidR="00D44053" w:rsidRPr="00E676A1">
        <w:rPr>
          <w:rFonts w:ascii="Calibri" w:hAnsi="Calibri" w:cs="Calibri"/>
          <w:sz w:val="20"/>
          <w:szCs w:val="20"/>
          <w:lang w:val="id-ID"/>
        </w:rPr>
        <w:t>erjanjian ini</w:t>
      </w:r>
      <w:r w:rsidR="00A41B33" w:rsidRPr="00E676A1">
        <w:rPr>
          <w:rFonts w:ascii="Calibri" w:hAnsi="Calibri" w:cs="Calibri"/>
          <w:sz w:val="20"/>
          <w:szCs w:val="20"/>
          <w:lang w:val="id-ID"/>
        </w:rPr>
        <w:t xml:space="preserve">, yaitu </w:t>
      </w:r>
      <w:r w:rsidRPr="00E676A1">
        <w:rPr>
          <w:rFonts w:ascii="Calibri" w:hAnsi="Calibri" w:cs="Calibri"/>
          <w:sz w:val="20"/>
          <w:szCs w:val="20"/>
          <w:lang w:val="id-ID"/>
        </w:rPr>
        <w:t xml:space="preserve">berupa layanan </w:t>
      </w:r>
      <w:r w:rsidR="00CB076A" w:rsidRPr="00E676A1">
        <w:rPr>
          <w:rFonts w:ascii="Calibri" w:hAnsi="Calibri" w:cs="Calibri"/>
          <w:sz w:val="20"/>
          <w:szCs w:val="20"/>
          <w:lang w:val="id-ID"/>
        </w:rPr>
        <w:t>tes DNA</w:t>
      </w:r>
      <w:r w:rsidR="00AD06F7" w:rsidRPr="00E676A1">
        <w:rPr>
          <w:rFonts w:ascii="Calibri" w:hAnsi="Calibri" w:cs="Calibri"/>
          <w:sz w:val="20"/>
          <w:szCs w:val="20"/>
          <w:lang w:val="id-ID"/>
        </w:rPr>
        <w:t xml:space="preserve"> (termasuk </w:t>
      </w:r>
      <w:r w:rsidR="00F27A02">
        <w:rPr>
          <w:rFonts w:ascii="Calibri" w:hAnsi="Calibri" w:cs="Calibri"/>
          <w:sz w:val="20"/>
          <w:szCs w:val="20"/>
          <w:lang w:val="id-ID"/>
        </w:rPr>
        <w:t xml:space="preserve">namun tidak terbatas pada DNA </w:t>
      </w:r>
      <w:proofErr w:type="spellStart"/>
      <w:r w:rsidR="00F27A02">
        <w:rPr>
          <w:rFonts w:ascii="Calibri" w:hAnsi="Calibri" w:cs="Calibri"/>
          <w:sz w:val="20"/>
          <w:szCs w:val="20"/>
          <w:lang w:val="id-ID"/>
        </w:rPr>
        <w:t>Test</w:t>
      </w:r>
      <w:proofErr w:type="spellEnd"/>
      <w:r w:rsidR="00AD06F7" w:rsidRPr="00E676A1">
        <w:rPr>
          <w:rFonts w:ascii="Calibri" w:hAnsi="Calibri" w:cs="Calibri"/>
          <w:sz w:val="20"/>
          <w:szCs w:val="20"/>
          <w:lang w:val="id-ID"/>
        </w:rPr>
        <w:t>)</w:t>
      </w:r>
      <w:r w:rsidR="008B0C68" w:rsidRPr="00E676A1">
        <w:rPr>
          <w:rFonts w:ascii="Calibri" w:hAnsi="Calibri" w:cs="Calibri"/>
          <w:sz w:val="20"/>
          <w:szCs w:val="20"/>
          <w:lang w:val="id-ID"/>
        </w:rPr>
        <w:t xml:space="preserve">, </w:t>
      </w:r>
      <w:r w:rsidR="00F20361" w:rsidRPr="00E676A1">
        <w:rPr>
          <w:rFonts w:ascii="Calibri" w:hAnsi="Calibri" w:cs="Calibri"/>
          <w:sz w:val="20"/>
          <w:szCs w:val="20"/>
          <w:lang w:val="id-ID"/>
        </w:rPr>
        <w:t>layanan</w:t>
      </w:r>
      <w:r w:rsidR="00CB076A" w:rsidRPr="00E676A1">
        <w:rPr>
          <w:rFonts w:ascii="Calibri" w:hAnsi="Calibri" w:cs="Calibri"/>
          <w:sz w:val="20"/>
          <w:szCs w:val="20"/>
          <w:lang w:val="id-ID"/>
        </w:rPr>
        <w:t xml:space="preserve"> </w:t>
      </w:r>
      <w:r w:rsidRPr="00E676A1">
        <w:rPr>
          <w:rFonts w:ascii="Calibri" w:hAnsi="Calibri" w:cs="Calibri"/>
          <w:sz w:val="20"/>
          <w:szCs w:val="20"/>
          <w:lang w:val="id-ID"/>
        </w:rPr>
        <w:t xml:space="preserve">laboratorium genetik, layanan pengolahan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xml:space="preserve">, layanan penerjemahan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layanan jasa pembuatan lab, validasi lab</w:t>
      </w:r>
      <w:r w:rsidR="0040044A" w:rsidRPr="00E676A1">
        <w:rPr>
          <w:rFonts w:ascii="Calibri" w:hAnsi="Calibri" w:cs="Calibri"/>
          <w:sz w:val="20"/>
          <w:szCs w:val="20"/>
          <w:lang w:val="id-ID"/>
        </w:rPr>
        <w:t>,</w:t>
      </w:r>
      <w:r w:rsidRPr="00E676A1">
        <w:rPr>
          <w:rFonts w:ascii="Calibri" w:hAnsi="Calibri" w:cs="Calibri"/>
          <w:sz w:val="20"/>
          <w:szCs w:val="20"/>
          <w:lang w:val="id-ID"/>
        </w:rPr>
        <w:t xml:space="preserve"> pembuatan perangkat lunak terkait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0040044A" w:rsidRPr="00E676A1">
        <w:rPr>
          <w:rFonts w:ascii="Calibri" w:hAnsi="Calibri" w:cs="Calibri"/>
          <w:sz w:val="20"/>
          <w:szCs w:val="20"/>
          <w:lang w:val="id-ID"/>
        </w:rPr>
        <w:t>, dan</w:t>
      </w:r>
      <w:r w:rsidRPr="00E676A1">
        <w:rPr>
          <w:rFonts w:ascii="Calibri" w:hAnsi="Calibri" w:cs="Calibri"/>
          <w:sz w:val="20"/>
          <w:szCs w:val="20"/>
          <w:lang w:val="id-ID"/>
        </w:rPr>
        <w:t xml:space="preserve"> hal lainnya </w:t>
      </w:r>
      <w:r w:rsidR="00067AAD">
        <w:rPr>
          <w:rFonts w:ascii="Calibri" w:hAnsi="Calibri" w:cs="Calibri"/>
          <w:sz w:val="20"/>
          <w:szCs w:val="20"/>
        </w:rPr>
        <w:t>di</w:t>
      </w:r>
      <w:r w:rsidR="00067AAD" w:rsidRPr="00E676A1">
        <w:rPr>
          <w:rFonts w:ascii="Calibri" w:hAnsi="Calibri" w:cs="Calibri"/>
          <w:sz w:val="20"/>
          <w:szCs w:val="20"/>
          <w:lang w:val="id-ID"/>
        </w:rPr>
        <w:t xml:space="preserve"> </w:t>
      </w:r>
      <w:r w:rsidRPr="00E676A1">
        <w:rPr>
          <w:rFonts w:ascii="Calibri" w:hAnsi="Calibri" w:cs="Calibri"/>
          <w:sz w:val="20"/>
          <w:szCs w:val="20"/>
          <w:lang w:val="id-ID"/>
        </w:rPr>
        <w:t>wilayah Indonesia</w:t>
      </w:r>
      <w:r w:rsidR="008D19FA" w:rsidRPr="00E676A1">
        <w:rPr>
          <w:rFonts w:ascii="Calibri" w:hAnsi="Calibri" w:cs="Calibri"/>
          <w:sz w:val="20"/>
          <w:szCs w:val="20"/>
          <w:lang w:val="id-ID"/>
        </w:rPr>
        <w:t xml:space="preserve">. </w:t>
      </w:r>
    </w:p>
    <w:p w14:paraId="35831B81" w14:textId="77777777" w:rsidR="00CA6E02" w:rsidRPr="00E676A1" w:rsidRDefault="00CA6E02" w:rsidP="00803972">
      <w:pPr>
        <w:spacing w:line="276" w:lineRule="auto"/>
        <w:ind w:left="420"/>
        <w:jc w:val="both"/>
        <w:rPr>
          <w:rFonts w:ascii="Calibri" w:hAnsi="Calibri" w:cs="Calibri"/>
          <w:sz w:val="20"/>
          <w:szCs w:val="20"/>
          <w:lang w:val="id-ID"/>
        </w:rPr>
      </w:pPr>
    </w:p>
    <w:p w14:paraId="4B1B2C00" w14:textId="504A3C96" w:rsidR="00F27A02" w:rsidRDefault="00F27A02"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lastRenderedPageBreak/>
        <w:t xml:space="preserve">REGENE dapat mengubah jumlah dan/atau jenis laporan </w:t>
      </w:r>
      <w:r w:rsidR="00E23742">
        <w:rPr>
          <w:rFonts w:ascii="Calibri" w:hAnsi="Calibri" w:cs="Calibri"/>
          <w:sz w:val="20"/>
          <w:szCs w:val="20"/>
          <w:lang w:val="id-ID"/>
        </w:rPr>
        <w:t xml:space="preserve">hasil </w:t>
      </w:r>
      <w:r>
        <w:rPr>
          <w:rFonts w:ascii="Calibri" w:hAnsi="Calibri" w:cs="Calibri"/>
          <w:sz w:val="20"/>
          <w:szCs w:val="20"/>
          <w:lang w:val="id-ID"/>
        </w:rPr>
        <w:t xml:space="preserve">tes DNA yang diberikan sebagai hasil DNA Test dengan ketentuan REGENE wajib (i) menyampaikan pemberitahuan tertulis kepada Mitra setidaknya sembilan puluh (90) hari sebelum tanggal perubahan tersebut direncanakan untuk diberlakukan dan (ii) mendapatkan persetujuan tertulis terlebih dahulu dari Mitra. </w:t>
      </w:r>
      <w:r w:rsidR="000A558E">
        <w:rPr>
          <w:rFonts w:ascii="Calibri" w:hAnsi="Calibri" w:cs="Calibri"/>
          <w:sz w:val="20"/>
          <w:szCs w:val="20"/>
          <w:lang w:val="id-ID"/>
        </w:rPr>
        <w:t xml:space="preserve">Dalam hal apa pun, </w:t>
      </w:r>
      <w:r w:rsidR="000A558E" w:rsidRPr="00E676A1">
        <w:rPr>
          <w:rFonts w:ascii="Calibri" w:hAnsi="Calibri" w:cs="Calibri"/>
          <w:sz w:val="20"/>
          <w:szCs w:val="20"/>
          <w:lang w:val="id-ID"/>
        </w:rPr>
        <w:t>setiap dan seluruh pemesanan (</w:t>
      </w:r>
      <w:r w:rsidR="000A558E" w:rsidRPr="00803972">
        <w:rPr>
          <w:rFonts w:ascii="Calibri" w:hAnsi="Calibri" w:cs="Calibri"/>
          <w:i/>
          <w:iCs/>
          <w:sz w:val="20"/>
          <w:szCs w:val="20"/>
          <w:lang w:val="id-ID"/>
        </w:rPr>
        <w:t>order</w:t>
      </w:r>
      <w:r w:rsidR="000A558E" w:rsidRPr="00E676A1">
        <w:rPr>
          <w:rFonts w:ascii="Calibri" w:hAnsi="Calibri" w:cs="Calibri"/>
          <w:sz w:val="20"/>
          <w:szCs w:val="20"/>
          <w:lang w:val="id-ID"/>
        </w:rPr>
        <w:t xml:space="preserve">) atas </w:t>
      </w:r>
      <w:r w:rsidR="00915051">
        <w:rPr>
          <w:rFonts w:ascii="Calibri" w:hAnsi="Calibri" w:cs="Calibri"/>
          <w:sz w:val="20"/>
          <w:szCs w:val="20"/>
          <w:lang w:val="id-ID"/>
        </w:rPr>
        <w:t>DNA Test</w:t>
      </w:r>
      <w:r w:rsidR="000A558E" w:rsidRPr="00E676A1">
        <w:rPr>
          <w:rFonts w:ascii="Calibri" w:hAnsi="Calibri" w:cs="Calibri"/>
          <w:sz w:val="20"/>
          <w:szCs w:val="20"/>
          <w:lang w:val="id-ID"/>
        </w:rPr>
        <w:t xml:space="preserve"> yang terpengaruh perubahan tersebut dan telah dipesan oleh Mitra kepada REGENE sebelum atau pada tanggal pemberitahuan tersebut akan tetap dipenuhi sepenuhnya oleh REGENE </w:t>
      </w:r>
      <w:r w:rsidR="000A558E">
        <w:rPr>
          <w:rFonts w:ascii="Calibri" w:hAnsi="Calibri" w:cs="Calibri"/>
          <w:sz w:val="20"/>
          <w:szCs w:val="20"/>
          <w:lang w:val="id-ID"/>
        </w:rPr>
        <w:t>tanpa pengurangan (termasuk namun tidak terbatas pada kuantitas atau jumlah jenis laporan) apa pun</w:t>
      </w:r>
      <w:r w:rsidR="00F86563">
        <w:rPr>
          <w:rFonts w:ascii="Calibri" w:hAnsi="Calibri" w:cs="Calibri"/>
          <w:sz w:val="20"/>
          <w:szCs w:val="20"/>
          <w:lang w:val="id-ID"/>
        </w:rPr>
        <w:t>,</w:t>
      </w:r>
      <w:r w:rsidR="000A558E">
        <w:rPr>
          <w:rFonts w:ascii="Calibri" w:hAnsi="Calibri" w:cs="Calibri"/>
          <w:sz w:val="20"/>
          <w:szCs w:val="20"/>
          <w:lang w:val="id-ID"/>
        </w:rPr>
        <w:t xml:space="preserve"> </w:t>
      </w:r>
      <w:r w:rsidR="008931B9">
        <w:rPr>
          <w:rFonts w:ascii="Calibri" w:hAnsi="Calibri" w:cs="Calibri"/>
          <w:sz w:val="20"/>
          <w:szCs w:val="20"/>
          <w:lang w:val="id-ID"/>
        </w:rPr>
        <w:t xml:space="preserve">terlepas dari apakah tanggal pengiriman </w:t>
      </w:r>
      <w:r w:rsidR="00050C91">
        <w:rPr>
          <w:rFonts w:ascii="Calibri" w:hAnsi="Calibri" w:cs="Calibri"/>
          <w:sz w:val="20"/>
          <w:szCs w:val="20"/>
          <w:lang w:val="id-ID"/>
        </w:rPr>
        <w:t>DNA Test</w:t>
      </w:r>
      <w:r w:rsidR="008931B9">
        <w:rPr>
          <w:rFonts w:ascii="Calibri" w:hAnsi="Calibri" w:cs="Calibri"/>
          <w:sz w:val="20"/>
          <w:szCs w:val="20"/>
          <w:lang w:val="id-ID"/>
        </w:rPr>
        <w:t xml:space="preserve"> tersebut dijadwalkan atau baru bisa dilakukan setelah tanggal berlakunya perubahan tersebut,</w:t>
      </w:r>
      <w:r w:rsidR="008931B9" w:rsidRPr="00E676A1">
        <w:rPr>
          <w:rFonts w:ascii="Calibri" w:hAnsi="Calibri" w:cs="Calibri"/>
          <w:sz w:val="20"/>
          <w:szCs w:val="20"/>
          <w:lang w:val="id-ID"/>
        </w:rPr>
        <w:t xml:space="preserve"> </w:t>
      </w:r>
      <w:r w:rsidR="000A558E" w:rsidRPr="00E676A1">
        <w:rPr>
          <w:rFonts w:ascii="Calibri" w:hAnsi="Calibri" w:cs="Calibri"/>
          <w:sz w:val="20"/>
          <w:szCs w:val="20"/>
          <w:lang w:val="id-ID"/>
        </w:rPr>
        <w:t>kecuali disetujui lain secara tertulis oleh Mitra.</w:t>
      </w:r>
    </w:p>
    <w:p w14:paraId="6C73D2B1" w14:textId="77777777" w:rsidR="00F27A02" w:rsidRDefault="00F27A02" w:rsidP="00F27A02">
      <w:pPr>
        <w:pStyle w:val="ListParagraph"/>
        <w:rPr>
          <w:rFonts w:ascii="Calibri" w:hAnsi="Calibri" w:cs="Calibri"/>
          <w:sz w:val="20"/>
          <w:szCs w:val="20"/>
          <w:lang w:val="id-ID"/>
        </w:rPr>
      </w:pPr>
    </w:p>
    <w:p w14:paraId="01C2FF48" w14:textId="1688784D" w:rsidR="00A071A7" w:rsidRPr="00E676A1" w:rsidRDefault="002F4906"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Dengan tunduk pada Pasal 2.2 di atas</w:t>
      </w:r>
      <w:r w:rsidR="00F65C60">
        <w:rPr>
          <w:rFonts w:ascii="Calibri" w:hAnsi="Calibri" w:cs="Calibri"/>
          <w:sz w:val="20"/>
          <w:szCs w:val="20"/>
          <w:lang w:val="id-ID"/>
        </w:rPr>
        <w:t xml:space="preserve"> dan</w:t>
      </w:r>
      <w:r>
        <w:rPr>
          <w:rFonts w:ascii="Calibri" w:hAnsi="Calibri" w:cs="Calibri"/>
          <w:sz w:val="20"/>
          <w:szCs w:val="20"/>
          <w:lang w:val="id-ID"/>
        </w:rPr>
        <w:t xml:space="preserve"> </w:t>
      </w:r>
      <w:r w:rsidR="009E30D2">
        <w:rPr>
          <w:rFonts w:ascii="Calibri" w:hAnsi="Calibri" w:cs="Calibri"/>
          <w:sz w:val="20"/>
          <w:szCs w:val="20"/>
          <w:lang w:val="id-ID"/>
        </w:rPr>
        <w:t xml:space="preserve">sehubungan dengan Layanan REGENE lainnya </w:t>
      </w:r>
      <w:r w:rsidR="004626B8">
        <w:rPr>
          <w:rFonts w:ascii="Calibri" w:hAnsi="Calibri" w:cs="Calibri"/>
          <w:sz w:val="20"/>
          <w:szCs w:val="20"/>
          <w:lang w:val="id-ID"/>
        </w:rPr>
        <w:t>(</w:t>
      </w:r>
      <w:r w:rsidR="009E30D2">
        <w:rPr>
          <w:rFonts w:ascii="Calibri" w:hAnsi="Calibri" w:cs="Calibri"/>
          <w:sz w:val="20"/>
          <w:szCs w:val="20"/>
          <w:lang w:val="id-ID"/>
        </w:rPr>
        <w:t>selain DNA Test</w:t>
      </w:r>
      <w:r w:rsidR="004626B8">
        <w:rPr>
          <w:rFonts w:ascii="Calibri" w:hAnsi="Calibri" w:cs="Calibri"/>
          <w:sz w:val="20"/>
          <w:szCs w:val="20"/>
          <w:lang w:val="id-ID"/>
        </w:rPr>
        <w:t>)</w:t>
      </w:r>
      <w:r w:rsidR="009E30D2">
        <w:rPr>
          <w:rFonts w:ascii="Calibri" w:hAnsi="Calibri" w:cs="Calibri"/>
          <w:sz w:val="20"/>
          <w:szCs w:val="20"/>
          <w:lang w:val="id-ID"/>
        </w:rPr>
        <w:t xml:space="preserve">,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memiliki hak </w:t>
      </w:r>
      <w:r w:rsidR="00C46C65" w:rsidRPr="00E676A1">
        <w:rPr>
          <w:rFonts w:ascii="Calibri" w:hAnsi="Calibri" w:cs="Calibri"/>
          <w:sz w:val="20"/>
          <w:szCs w:val="20"/>
          <w:lang w:val="id-ID"/>
        </w:rPr>
        <w:t xml:space="preserve">setiap saat </w:t>
      </w:r>
      <w:r w:rsidR="00A071A7" w:rsidRPr="00E676A1">
        <w:rPr>
          <w:rFonts w:ascii="Calibri" w:hAnsi="Calibri" w:cs="Calibri"/>
          <w:sz w:val="20"/>
          <w:szCs w:val="20"/>
          <w:lang w:val="id-ID"/>
        </w:rPr>
        <w:t xml:space="preserve">dari waktu ke waktu atas kebijakannya sendiri, untuk: (i) mengubah, menambah, </w:t>
      </w:r>
      <w:r w:rsidR="00080086" w:rsidRPr="00E676A1">
        <w:rPr>
          <w:rFonts w:ascii="Calibri" w:hAnsi="Calibri" w:cs="Calibri"/>
          <w:sz w:val="20"/>
          <w:szCs w:val="20"/>
          <w:lang w:val="id-ID"/>
        </w:rPr>
        <w:t xml:space="preserve">memperbaharui </w:t>
      </w:r>
      <w:r w:rsidR="00A071A7" w:rsidRPr="00E676A1">
        <w:rPr>
          <w:rFonts w:ascii="Calibri" w:hAnsi="Calibri" w:cs="Calibri"/>
          <w:sz w:val="20"/>
          <w:szCs w:val="20"/>
          <w:lang w:val="id-ID"/>
        </w:rPr>
        <w:t xml:space="preserve">atau menghapus dari daftar </w:t>
      </w:r>
      <w:r w:rsidR="00080086" w:rsidRPr="00E676A1">
        <w:rPr>
          <w:rFonts w:ascii="Calibri" w:hAnsi="Calibri" w:cs="Calibri"/>
          <w:sz w:val="20"/>
          <w:szCs w:val="20"/>
          <w:lang w:val="id-ID"/>
        </w:rPr>
        <w:t xml:space="preserve">layanan yang </w:t>
      </w:r>
      <w:r w:rsidR="00A071A7" w:rsidRPr="00E676A1">
        <w:rPr>
          <w:rFonts w:ascii="Calibri" w:hAnsi="Calibri" w:cs="Calibri"/>
          <w:sz w:val="20"/>
          <w:szCs w:val="20"/>
          <w:lang w:val="id-ID"/>
        </w:rPr>
        <w:t xml:space="preserve">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(ii) mengubah atau mengakhiri tingkat atau jenis layanan atau dukungan yang 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dan (iii) menambah atau menghapus dari Wilayah; dengan</w:t>
      </w:r>
      <w:r w:rsidR="002E4370" w:rsidRPr="00E676A1">
        <w:rPr>
          <w:rFonts w:ascii="Calibri" w:hAnsi="Calibri" w:cs="Calibri"/>
          <w:sz w:val="20"/>
          <w:szCs w:val="20"/>
          <w:lang w:val="id-ID"/>
        </w:rPr>
        <w:t xml:space="preserve"> ketentuan </w:t>
      </w:r>
      <w:r w:rsidR="00C3789A" w:rsidRPr="00E676A1">
        <w:rPr>
          <w:rFonts w:ascii="Calibri" w:hAnsi="Calibri" w:cs="Calibri"/>
          <w:sz w:val="20"/>
          <w:szCs w:val="20"/>
          <w:lang w:val="id-ID"/>
        </w:rPr>
        <w:t xml:space="preserve">bahwa (i) </w:t>
      </w:r>
      <w:r w:rsidR="002E4370" w:rsidRPr="00E676A1">
        <w:rPr>
          <w:rFonts w:ascii="Calibri" w:hAnsi="Calibri" w:cs="Calibri"/>
          <w:sz w:val="20"/>
          <w:szCs w:val="20"/>
          <w:lang w:val="id-ID"/>
        </w:rPr>
        <w:t>REGENE wajib menyampaikan</w:t>
      </w:r>
      <w:r w:rsidR="00A071A7" w:rsidRPr="00E676A1">
        <w:rPr>
          <w:rFonts w:ascii="Calibri" w:hAnsi="Calibri" w:cs="Calibri"/>
          <w:sz w:val="20"/>
          <w:szCs w:val="20"/>
          <w:lang w:val="id-ID"/>
        </w:rPr>
        <w:t xml:space="preserve"> pemberitahuan tertulis kepada Mitra setidaknya sembilan puluh (90) hari sebelum tanggal berlaku perubahan tersebut</w:t>
      </w:r>
      <w:r w:rsidR="00FB21CF" w:rsidRPr="00E676A1">
        <w:rPr>
          <w:rFonts w:ascii="Calibri" w:hAnsi="Calibri" w:cs="Calibri"/>
          <w:sz w:val="20"/>
          <w:szCs w:val="20"/>
          <w:lang w:val="id-ID"/>
        </w:rPr>
        <w:t xml:space="preserve"> dan </w:t>
      </w:r>
      <w:r w:rsidR="00C3789A" w:rsidRPr="00E676A1">
        <w:rPr>
          <w:rFonts w:ascii="Calibri" w:hAnsi="Calibri" w:cs="Calibri"/>
          <w:sz w:val="20"/>
          <w:szCs w:val="20"/>
          <w:lang w:val="id-ID"/>
        </w:rPr>
        <w:t xml:space="preserve">(ii) </w:t>
      </w:r>
      <w:r w:rsidR="002E4370" w:rsidRPr="00E676A1">
        <w:rPr>
          <w:rFonts w:ascii="Calibri" w:hAnsi="Calibri" w:cs="Calibri"/>
          <w:sz w:val="20"/>
          <w:szCs w:val="20"/>
          <w:lang w:val="id-ID"/>
        </w:rPr>
        <w:t xml:space="preserve">dengan mengesampingkan </w:t>
      </w:r>
      <w:r w:rsidR="00C3789A" w:rsidRPr="00E676A1">
        <w:rPr>
          <w:rFonts w:ascii="Calibri" w:hAnsi="Calibri" w:cs="Calibri"/>
          <w:sz w:val="20"/>
          <w:szCs w:val="20"/>
          <w:lang w:val="id-ID"/>
        </w:rPr>
        <w:t>ketentuan lain dalam Pasal 2.</w:t>
      </w:r>
      <w:r w:rsidR="00E23742">
        <w:rPr>
          <w:rFonts w:ascii="Calibri" w:hAnsi="Calibri" w:cs="Calibri"/>
          <w:sz w:val="20"/>
          <w:szCs w:val="20"/>
          <w:lang w:val="id-ID"/>
        </w:rPr>
        <w:t>3</w:t>
      </w:r>
      <w:r w:rsidR="00C3789A" w:rsidRPr="00E676A1">
        <w:rPr>
          <w:rFonts w:ascii="Calibri" w:hAnsi="Calibri" w:cs="Calibri"/>
          <w:sz w:val="20"/>
          <w:szCs w:val="20"/>
          <w:lang w:val="id-ID"/>
        </w:rPr>
        <w:t xml:space="preserve"> ini</w:t>
      </w:r>
      <w:r w:rsidR="002E4370" w:rsidRPr="00E676A1">
        <w:rPr>
          <w:rFonts w:ascii="Calibri" w:hAnsi="Calibri" w:cs="Calibri"/>
          <w:sz w:val="20"/>
          <w:szCs w:val="20"/>
          <w:lang w:val="id-ID"/>
        </w:rPr>
        <w:t xml:space="preserve">, setiap dan seluruh </w:t>
      </w:r>
      <w:r w:rsidR="00FB21CF" w:rsidRPr="00E676A1">
        <w:rPr>
          <w:rFonts w:ascii="Calibri" w:hAnsi="Calibri" w:cs="Calibri"/>
          <w:sz w:val="20"/>
          <w:szCs w:val="20"/>
          <w:lang w:val="id-ID"/>
        </w:rPr>
        <w:t>pemesanan (</w:t>
      </w:r>
      <w:r w:rsidR="00FB21CF" w:rsidRPr="00803972">
        <w:rPr>
          <w:rFonts w:ascii="Calibri" w:hAnsi="Calibri" w:cs="Calibri"/>
          <w:i/>
          <w:iCs/>
          <w:sz w:val="20"/>
          <w:szCs w:val="20"/>
          <w:lang w:val="id-ID"/>
        </w:rPr>
        <w:t>order</w:t>
      </w:r>
      <w:r w:rsidR="00FB21CF" w:rsidRPr="00E676A1">
        <w:rPr>
          <w:rFonts w:ascii="Calibri" w:hAnsi="Calibri" w:cs="Calibri"/>
          <w:sz w:val="20"/>
          <w:szCs w:val="20"/>
          <w:lang w:val="id-ID"/>
        </w:rPr>
        <w:t xml:space="preserve">) </w:t>
      </w:r>
      <w:r w:rsidR="00C3789A" w:rsidRPr="00E676A1">
        <w:rPr>
          <w:rFonts w:ascii="Calibri" w:hAnsi="Calibri" w:cs="Calibri"/>
          <w:sz w:val="20"/>
          <w:szCs w:val="20"/>
          <w:lang w:val="id-ID"/>
        </w:rPr>
        <w:t xml:space="preserve">atas Layanan yang terpengaruh perubahan tersebut dan </w:t>
      </w:r>
      <w:r w:rsidR="00FB21CF" w:rsidRPr="00E676A1">
        <w:rPr>
          <w:rFonts w:ascii="Calibri" w:hAnsi="Calibri" w:cs="Calibri"/>
          <w:sz w:val="20"/>
          <w:szCs w:val="20"/>
          <w:lang w:val="id-ID"/>
        </w:rPr>
        <w:t>telah di</w:t>
      </w:r>
      <w:r w:rsidR="00C3789A" w:rsidRPr="00E676A1">
        <w:rPr>
          <w:rFonts w:ascii="Calibri" w:hAnsi="Calibri" w:cs="Calibri"/>
          <w:sz w:val="20"/>
          <w:szCs w:val="20"/>
          <w:lang w:val="id-ID"/>
        </w:rPr>
        <w:t>pesan</w:t>
      </w:r>
      <w:r w:rsidR="00FB21CF" w:rsidRPr="00E676A1">
        <w:rPr>
          <w:rFonts w:ascii="Calibri" w:hAnsi="Calibri" w:cs="Calibri"/>
          <w:sz w:val="20"/>
          <w:szCs w:val="20"/>
          <w:lang w:val="id-ID"/>
        </w:rPr>
        <w:t xml:space="preserve"> oleh Mitra kepada REGENE </w:t>
      </w:r>
      <w:r w:rsidR="00C3789A" w:rsidRPr="00E676A1">
        <w:rPr>
          <w:rFonts w:ascii="Calibri" w:hAnsi="Calibri" w:cs="Calibri"/>
          <w:sz w:val="20"/>
          <w:szCs w:val="20"/>
          <w:lang w:val="id-ID"/>
        </w:rPr>
        <w:t xml:space="preserve">sebelum atau pada tanggal pemberitahuan tersebut </w:t>
      </w:r>
      <w:r w:rsidR="00FB21CF" w:rsidRPr="00E676A1">
        <w:rPr>
          <w:rFonts w:ascii="Calibri" w:hAnsi="Calibri" w:cs="Calibri"/>
          <w:sz w:val="20"/>
          <w:szCs w:val="20"/>
          <w:lang w:val="id-ID"/>
        </w:rPr>
        <w:t>akan tetap dipenuhi sepenuhnya</w:t>
      </w:r>
      <w:r w:rsidR="00104CA5" w:rsidRPr="00E676A1">
        <w:rPr>
          <w:rFonts w:ascii="Calibri" w:hAnsi="Calibri" w:cs="Calibri"/>
          <w:sz w:val="20"/>
          <w:szCs w:val="20"/>
          <w:lang w:val="id-ID"/>
        </w:rPr>
        <w:t xml:space="preserve"> </w:t>
      </w:r>
      <w:r w:rsidR="0078579F" w:rsidRPr="00E676A1">
        <w:rPr>
          <w:rFonts w:ascii="Calibri" w:hAnsi="Calibri" w:cs="Calibri"/>
          <w:sz w:val="20"/>
          <w:szCs w:val="20"/>
          <w:lang w:val="id-ID"/>
        </w:rPr>
        <w:t>oleh REGENE</w:t>
      </w:r>
      <w:r w:rsidR="00915051">
        <w:rPr>
          <w:rFonts w:ascii="Calibri" w:hAnsi="Calibri" w:cs="Calibri"/>
          <w:sz w:val="20"/>
          <w:szCs w:val="20"/>
          <w:lang w:val="id-ID"/>
        </w:rPr>
        <w:t xml:space="preserve">, terlepas dari apakah tanggal pengiriman Layanan tersebut dijadwalkan </w:t>
      </w:r>
      <w:r w:rsidR="00F36530">
        <w:rPr>
          <w:rFonts w:ascii="Calibri" w:hAnsi="Calibri" w:cs="Calibri"/>
          <w:sz w:val="20"/>
          <w:szCs w:val="20"/>
          <w:lang w:val="id-ID"/>
        </w:rPr>
        <w:t xml:space="preserve">atau baru bisa dilakukan </w:t>
      </w:r>
      <w:r w:rsidR="00915051">
        <w:rPr>
          <w:rFonts w:ascii="Calibri" w:hAnsi="Calibri" w:cs="Calibri"/>
          <w:sz w:val="20"/>
          <w:szCs w:val="20"/>
          <w:lang w:val="id-ID"/>
        </w:rPr>
        <w:t>setelah tanggal berlakunya perubahan tersebut,</w:t>
      </w:r>
      <w:r w:rsidR="0078579F" w:rsidRPr="00E676A1">
        <w:rPr>
          <w:rFonts w:ascii="Calibri" w:hAnsi="Calibri" w:cs="Calibri"/>
          <w:sz w:val="20"/>
          <w:szCs w:val="20"/>
          <w:lang w:val="id-ID"/>
        </w:rPr>
        <w:t xml:space="preserve"> </w:t>
      </w:r>
      <w:r w:rsidR="00104CA5" w:rsidRPr="00E676A1">
        <w:rPr>
          <w:rFonts w:ascii="Calibri" w:hAnsi="Calibri" w:cs="Calibri"/>
          <w:sz w:val="20"/>
          <w:szCs w:val="20"/>
          <w:lang w:val="id-ID"/>
        </w:rPr>
        <w:t xml:space="preserve">kecuali disetujui </w:t>
      </w:r>
      <w:r w:rsidR="00637B35" w:rsidRPr="00E676A1">
        <w:rPr>
          <w:rFonts w:ascii="Calibri" w:hAnsi="Calibri" w:cs="Calibri"/>
          <w:sz w:val="20"/>
          <w:szCs w:val="20"/>
          <w:lang w:val="id-ID"/>
        </w:rPr>
        <w:t xml:space="preserve">lain </w:t>
      </w:r>
      <w:r w:rsidR="00104CA5" w:rsidRPr="00E676A1">
        <w:rPr>
          <w:rFonts w:ascii="Calibri" w:hAnsi="Calibri" w:cs="Calibri"/>
          <w:sz w:val="20"/>
          <w:szCs w:val="20"/>
          <w:lang w:val="id-ID"/>
        </w:rPr>
        <w:t>secara tertulis oleh Mitra</w:t>
      </w:r>
      <w:r w:rsidR="00A071A7" w:rsidRPr="00E676A1">
        <w:rPr>
          <w:rFonts w:ascii="Calibri" w:hAnsi="Calibri" w:cs="Calibri"/>
          <w:sz w:val="20"/>
          <w:szCs w:val="20"/>
          <w:lang w:val="id-ID"/>
        </w:rPr>
        <w:t>.</w:t>
      </w:r>
    </w:p>
    <w:p w14:paraId="30C81159" w14:textId="77777777" w:rsidR="00A41B33" w:rsidRPr="00E676A1" w:rsidRDefault="00A41B33" w:rsidP="00B01E8A">
      <w:pPr>
        <w:spacing w:line="276" w:lineRule="auto"/>
        <w:jc w:val="both"/>
        <w:rPr>
          <w:rFonts w:ascii="Calibri" w:hAnsi="Calibri" w:cs="Calibri"/>
          <w:sz w:val="20"/>
          <w:szCs w:val="20"/>
          <w:lang w:val="id-ID"/>
        </w:rPr>
      </w:pPr>
    </w:p>
    <w:p w14:paraId="05CF7B61" w14:textId="77777777" w:rsidR="00A41B33" w:rsidRPr="00E676A1" w:rsidRDefault="00A41B3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Wilayah Pemasaran</w:t>
      </w:r>
    </w:p>
    <w:p w14:paraId="03BCFDB3" w14:textId="72EFF00A" w:rsidR="00C46C65" w:rsidRPr="00E676A1" w:rsidRDefault="00080086" w:rsidP="00214420">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dengan ini menunjuk Mitra sebagai </w:t>
      </w:r>
      <w:r w:rsidR="00C46C65" w:rsidRPr="00E676A1">
        <w:rPr>
          <w:rFonts w:ascii="Calibri" w:hAnsi="Calibri" w:cs="Calibri"/>
          <w:sz w:val="20"/>
          <w:szCs w:val="20"/>
          <w:lang w:val="id-ID"/>
        </w:rPr>
        <w:t>di</w:t>
      </w:r>
      <w:r w:rsidR="00A41B33" w:rsidRPr="00E676A1">
        <w:rPr>
          <w:rFonts w:ascii="Calibri" w:hAnsi="Calibri" w:cs="Calibri"/>
          <w:sz w:val="20"/>
          <w:szCs w:val="20"/>
          <w:lang w:val="id-ID"/>
        </w:rPr>
        <w:t xml:space="preserve">stributor untuk memasarkan dan menjual </w:t>
      </w:r>
      <w:r w:rsidRPr="00E676A1">
        <w:rPr>
          <w:rFonts w:ascii="Calibri" w:hAnsi="Calibri" w:cs="Calibri"/>
          <w:sz w:val="20"/>
          <w:szCs w:val="20"/>
          <w:lang w:val="id-ID"/>
        </w:rPr>
        <w:t>Layanan</w:t>
      </w:r>
      <w:r w:rsidR="00A41B33" w:rsidRPr="00E676A1">
        <w:rPr>
          <w:rFonts w:ascii="Calibri" w:hAnsi="Calibri" w:cs="Calibri"/>
          <w:sz w:val="20"/>
          <w:szCs w:val="20"/>
          <w:lang w:val="id-ID"/>
        </w:rPr>
        <w:t xml:space="preserve"> di </w:t>
      </w:r>
      <w:r w:rsidRPr="00E676A1">
        <w:rPr>
          <w:rFonts w:ascii="Calibri" w:hAnsi="Calibri" w:cs="Calibri"/>
          <w:sz w:val="20"/>
          <w:szCs w:val="20"/>
          <w:lang w:val="id-ID"/>
        </w:rPr>
        <w:t>Indonesia</w:t>
      </w:r>
      <w:r w:rsidR="0053510E" w:rsidRPr="00E676A1">
        <w:rPr>
          <w:rFonts w:ascii="Calibri" w:hAnsi="Calibri" w:cs="Calibri"/>
          <w:sz w:val="20"/>
          <w:szCs w:val="20"/>
          <w:lang w:val="id-ID"/>
        </w:rPr>
        <w:t xml:space="preserve">, </w:t>
      </w:r>
      <w:r w:rsidR="009720A4" w:rsidRPr="00E676A1">
        <w:rPr>
          <w:rFonts w:ascii="Calibri" w:hAnsi="Calibri" w:cs="Calibri"/>
          <w:sz w:val="20"/>
          <w:szCs w:val="20"/>
          <w:lang w:val="id-ID"/>
        </w:rPr>
        <w:t xml:space="preserve">dengan hak </w:t>
      </w:r>
      <w:r w:rsidR="00F1098B" w:rsidRPr="00E676A1">
        <w:rPr>
          <w:rFonts w:ascii="Calibri" w:hAnsi="Calibri" w:cs="Calibri"/>
          <w:sz w:val="20"/>
          <w:szCs w:val="20"/>
          <w:lang w:val="id-ID"/>
        </w:rPr>
        <w:t xml:space="preserve">distribusi </w:t>
      </w:r>
      <w:r w:rsidR="009720A4" w:rsidRPr="00E676A1">
        <w:rPr>
          <w:rFonts w:ascii="Calibri" w:hAnsi="Calibri" w:cs="Calibri"/>
          <w:sz w:val="20"/>
          <w:szCs w:val="20"/>
          <w:lang w:val="id-ID"/>
        </w:rPr>
        <w:t>untuk memasarkan</w:t>
      </w:r>
      <w:r w:rsidR="0097212C" w:rsidRPr="00E676A1">
        <w:rPr>
          <w:rFonts w:ascii="Calibri" w:hAnsi="Calibri" w:cs="Calibri"/>
          <w:sz w:val="20"/>
          <w:szCs w:val="20"/>
          <w:lang w:val="id-ID"/>
        </w:rPr>
        <w:t xml:space="preserve"> dan menjual</w:t>
      </w:r>
      <w:r w:rsidR="009720A4" w:rsidRPr="00E676A1">
        <w:rPr>
          <w:rFonts w:ascii="Calibri" w:hAnsi="Calibri" w:cs="Calibri"/>
          <w:sz w:val="20"/>
          <w:szCs w:val="20"/>
          <w:lang w:val="id-ID"/>
        </w:rPr>
        <w:t xml:space="preserve">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F1098B" w:rsidRPr="00E676A1">
        <w:rPr>
          <w:rFonts w:ascii="Calibri" w:hAnsi="Calibri" w:cs="Calibri"/>
          <w:sz w:val="20"/>
          <w:szCs w:val="20"/>
          <w:lang w:val="id-ID"/>
        </w:rPr>
        <w:t xml:space="preserve"> </w:t>
      </w:r>
      <w:proofErr w:type="spellStart"/>
      <w:r w:rsidR="00EB74BD">
        <w:rPr>
          <w:rFonts w:ascii="Calibri" w:hAnsi="Calibri" w:cs="Calibri"/>
          <w:sz w:val="20"/>
          <w:szCs w:val="20"/>
        </w:rPr>
        <w:t>atau</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layanan</w:t>
      </w:r>
      <w:proofErr w:type="spellEnd"/>
      <w:r w:rsidR="00EB74BD">
        <w:rPr>
          <w:rFonts w:ascii="Calibri" w:hAnsi="Calibri" w:cs="Calibri"/>
          <w:sz w:val="20"/>
          <w:szCs w:val="20"/>
        </w:rPr>
        <w:t xml:space="preserve"> genomic </w:t>
      </w:r>
      <w:proofErr w:type="spellStart"/>
      <w:r w:rsidR="00EB74BD">
        <w:rPr>
          <w:rFonts w:ascii="Calibri" w:hAnsi="Calibri" w:cs="Calibri"/>
          <w:sz w:val="20"/>
          <w:szCs w:val="20"/>
        </w:rPr>
        <w:t>lainnya</w:t>
      </w:r>
      <w:proofErr w:type="spellEnd"/>
      <w:r w:rsidR="00EB74BD" w:rsidRPr="00B45AFC">
        <w:rPr>
          <w:rFonts w:ascii="Calibri" w:hAnsi="Calibri"/>
          <w:sz w:val="20"/>
        </w:rPr>
        <w:t xml:space="preserve"> </w:t>
      </w:r>
      <w:r w:rsidR="0053510E" w:rsidRPr="00E676A1">
        <w:rPr>
          <w:rFonts w:ascii="Calibri" w:hAnsi="Calibri" w:cs="Calibri"/>
          <w:sz w:val="20"/>
          <w:szCs w:val="20"/>
          <w:lang w:val="id-ID"/>
        </w:rPr>
        <w:t>kepada</w:t>
      </w:r>
      <w:r w:rsidRPr="00E676A1">
        <w:rPr>
          <w:rFonts w:ascii="Calibri" w:hAnsi="Calibri" w:cs="Calibri"/>
          <w:sz w:val="20"/>
          <w:szCs w:val="20"/>
          <w:lang w:val="id-ID"/>
        </w:rPr>
        <w:t xml:space="preserve"> </w:t>
      </w:r>
      <w:r w:rsidR="0053510E" w:rsidRPr="00E676A1">
        <w:rPr>
          <w:rFonts w:ascii="Calibri" w:hAnsi="Calibri" w:cs="Calibri"/>
          <w:sz w:val="20"/>
          <w:szCs w:val="20"/>
          <w:lang w:val="id-ID"/>
        </w:rPr>
        <w:t xml:space="preserve">badan usaha, </w:t>
      </w:r>
      <w:r w:rsidRPr="00E676A1">
        <w:rPr>
          <w:rFonts w:ascii="Calibri" w:hAnsi="Calibri" w:cs="Calibri"/>
          <w:sz w:val="20"/>
          <w:szCs w:val="20"/>
          <w:lang w:val="id-ID"/>
        </w:rPr>
        <w:t>institusi</w:t>
      </w:r>
      <w:r w:rsidR="0053510E" w:rsidRPr="00E676A1">
        <w:rPr>
          <w:rFonts w:ascii="Calibri" w:hAnsi="Calibri" w:cs="Calibri"/>
          <w:sz w:val="20"/>
          <w:szCs w:val="20"/>
          <w:lang w:val="id-ID"/>
        </w:rPr>
        <w:t>,</w:t>
      </w:r>
      <w:r w:rsidRPr="00E676A1">
        <w:rPr>
          <w:rFonts w:ascii="Calibri" w:hAnsi="Calibri" w:cs="Calibri"/>
          <w:sz w:val="20"/>
          <w:szCs w:val="20"/>
          <w:lang w:val="id-ID"/>
        </w:rPr>
        <w:t xml:space="preserve"> </w:t>
      </w:r>
      <w:r w:rsidR="005E67C8" w:rsidRPr="00E676A1">
        <w:rPr>
          <w:rFonts w:ascii="Calibri" w:hAnsi="Calibri" w:cs="Calibri"/>
          <w:sz w:val="20"/>
          <w:szCs w:val="20"/>
          <w:lang w:val="id-ID"/>
        </w:rPr>
        <w:t xml:space="preserve">dan </w:t>
      </w:r>
      <w:r w:rsidRPr="00E676A1">
        <w:rPr>
          <w:rFonts w:ascii="Calibri" w:hAnsi="Calibri" w:cs="Calibri"/>
          <w:sz w:val="20"/>
          <w:szCs w:val="20"/>
          <w:lang w:val="id-ID"/>
        </w:rPr>
        <w:t xml:space="preserve">lembaga </w:t>
      </w:r>
      <w:r w:rsidR="009C6528">
        <w:rPr>
          <w:rFonts w:ascii="Calibri" w:hAnsi="Calibri" w:cs="Calibri"/>
          <w:sz w:val="20"/>
          <w:szCs w:val="20"/>
          <w:lang w:val="id-ID"/>
        </w:rPr>
        <w:t>(</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business</w:t>
      </w:r>
      <w:proofErr w:type="spellEnd"/>
      <w:r w:rsidR="009C6528">
        <w:rPr>
          <w:rFonts w:ascii="Calibri" w:hAnsi="Calibri" w:cs="Calibri"/>
          <w:sz w:val="20"/>
          <w:szCs w:val="20"/>
          <w:lang w:val="id-ID"/>
        </w:rPr>
        <w:t xml:space="preserve"> </w:t>
      </w:r>
      <w:r w:rsidR="00F003A4">
        <w:rPr>
          <w:rFonts w:ascii="Calibri" w:hAnsi="Calibri" w:cs="Calibri"/>
          <w:sz w:val="20"/>
          <w:szCs w:val="20"/>
          <w:lang w:val="id-ID"/>
        </w:rPr>
        <w:t xml:space="preserve">(B2B) </w:t>
      </w:r>
      <w:r w:rsidR="009C6528">
        <w:rPr>
          <w:rFonts w:ascii="Calibri" w:hAnsi="Calibri" w:cs="Calibri"/>
          <w:sz w:val="20"/>
          <w:szCs w:val="20"/>
          <w:lang w:val="id-ID"/>
        </w:rPr>
        <w:t xml:space="preserve">dan </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government</w:t>
      </w:r>
      <w:proofErr w:type="spellEnd"/>
      <w:r w:rsidR="00F003A4">
        <w:rPr>
          <w:rFonts w:ascii="Calibri" w:hAnsi="Calibri" w:cs="Calibri"/>
          <w:i/>
          <w:iCs/>
          <w:sz w:val="20"/>
          <w:szCs w:val="20"/>
          <w:lang w:val="id-ID"/>
        </w:rPr>
        <w:t xml:space="preserve"> </w:t>
      </w:r>
      <w:r w:rsidR="00F003A4">
        <w:rPr>
          <w:rFonts w:ascii="Calibri" w:hAnsi="Calibri" w:cs="Calibri"/>
          <w:sz w:val="20"/>
          <w:szCs w:val="20"/>
          <w:lang w:val="id-ID"/>
        </w:rPr>
        <w:t>(B2G)</w:t>
      </w:r>
      <w:r w:rsidR="009C6528">
        <w:rPr>
          <w:rFonts w:ascii="Calibri" w:hAnsi="Calibri" w:cs="Calibri"/>
          <w:sz w:val="20"/>
          <w:szCs w:val="20"/>
          <w:lang w:val="id-ID"/>
        </w:rPr>
        <w:t xml:space="preserve">) </w:t>
      </w:r>
      <w:r w:rsidRPr="00E676A1">
        <w:rPr>
          <w:rFonts w:ascii="Calibri" w:hAnsi="Calibri" w:cs="Calibri"/>
          <w:sz w:val="20"/>
          <w:szCs w:val="20"/>
          <w:lang w:val="id-ID"/>
        </w:rPr>
        <w:t xml:space="preserve">di </w:t>
      </w:r>
      <w:r w:rsidR="009C6528">
        <w:rPr>
          <w:rFonts w:ascii="Calibri" w:hAnsi="Calibri" w:cs="Calibri"/>
          <w:sz w:val="20"/>
          <w:szCs w:val="20"/>
          <w:lang w:val="id-ID"/>
        </w:rPr>
        <w:t>Indonesia</w:t>
      </w:r>
      <w:r w:rsidR="00C95BF3" w:rsidRPr="00E676A1">
        <w:rPr>
          <w:rFonts w:ascii="Calibri" w:hAnsi="Calibri" w:cs="Calibri"/>
          <w:sz w:val="20"/>
          <w:szCs w:val="20"/>
          <w:lang w:val="id-ID"/>
        </w:rPr>
        <w:t>,</w:t>
      </w:r>
      <w:r w:rsidRPr="00E676A1">
        <w:rPr>
          <w:rFonts w:ascii="Calibri" w:hAnsi="Calibri" w:cs="Calibri"/>
          <w:sz w:val="20"/>
          <w:szCs w:val="20"/>
          <w:lang w:val="id-ID"/>
        </w:rPr>
        <w:t xml:space="preserve"> termasuk jaringan swasta yang dinilai memungkinkan oleh Mitra</w:t>
      </w:r>
      <w:r w:rsidR="00C67A34" w:rsidRPr="00E676A1">
        <w:rPr>
          <w:rFonts w:ascii="Calibri" w:hAnsi="Calibri" w:cs="Calibri"/>
          <w:sz w:val="20"/>
          <w:szCs w:val="20"/>
          <w:lang w:val="id-ID"/>
        </w:rPr>
        <w:t xml:space="preserve"> (“</w:t>
      </w:r>
      <w:r w:rsidR="00AD37CC" w:rsidRPr="00E676A1">
        <w:rPr>
          <w:rFonts w:ascii="Calibri" w:hAnsi="Calibri" w:cs="Calibri"/>
          <w:b/>
          <w:bCs/>
          <w:sz w:val="20"/>
          <w:szCs w:val="20"/>
          <w:lang w:val="id-ID"/>
        </w:rPr>
        <w:t xml:space="preserve">Wilayah </w:t>
      </w:r>
      <w:r w:rsidR="00C67A34" w:rsidRPr="00E676A1">
        <w:rPr>
          <w:rFonts w:ascii="Calibri" w:hAnsi="Calibri" w:cs="Calibri"/>
          <w:b/>
          <w:bCs/>
          <w:sz w:val="20"/>
          <w:szCs w:val="20"/>
          <w:lang w:val="id-ID"/>
        </w:rPr>
        <w:t>Mitra</w:t>
      </w:r>
      <w:r w:rsidR="00C67A34" w:rsidRPr="00E676A1">
        <w:rPr>
          <w:rFonts w:ascii="Calibri" w:hAnsi="Calibri" w:cs="Calibri"/>
          <w:sz w:val="20"/>
          <w:szCs w:val="20"/>
          <w:lang w:val="id-ID"/>
        </w:rPr>
        <w:t>”)</w:t>
      </w:r>
      <w:r w:rsidR="00016923" w:rsidRPr="00E676A1">
        <w:rPr>
          <w:rFonts w:ascii="Calibri" w:hAnsi="Calibri" w:cs="Calibri"/>
          <w:sz w:val="20"/>
          <w:szCs w:val="20"/>
          <w:lang w:val="id-ID"/>
        </w:rPr>
        <w:t>,</w:t>
      </w:r>
      <w:r w:rsidR="00A41B33" w:rsidRPr="00E676A1">
        <w:rPr>
          <w:rFonts w:ascii="Calibri" w:hAnsi="Calibri" w:cs="Calibri"/>
          <w:sz w:val="20"/>
          <w:szCs w:val="20"/>
          <w:lang w:val="id-ID"/>
        </w:rPr>
        <w:t xml:space="preserve"> </w:t>
      </w:r>
      <w:r w:rsidR="00EB74BD">
        <w:rPr>
          <w:rFonts w:ascii="Calibri" w:hAnsi="Calibri" w:cs="Calibri"/>
          <w:sz w:val="20"/>
          <w:szCs w:val="20"/>
        </w:rPr>
        <w:t xml:space="preserve">Para </w:t>
      </w:r>
      <w:proofErr w:type="spellStart"/>
      <w:r w:rsidR="00EB74BD">
        <w:rPr>
          <w:rFonts w:ascii="Calibri" w:hAnsi="Calibri" w:cs="Calibri"/>
          <w:sz w:val="20"/>
          <w:szCs w:val="20"/>
        </w:rPr>
        <w:t>Pihak</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akan</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berdiskusi</w:t>
      </w:r>
      <w:proofErr w:type="spellEnd"/>
      <w:r w:rsidR="00EB74BD">
        <w:rPr>
          <w:rFonts w:ascii="Calibri" w:hAnsi="Calibri" w:cs="Calibri"/>
          <w:sz w:val="20"/>
          <w:szCs w:val="20"/>
        </w:rPr>
        <w:t xml:space="preserve"> dan </w:t>
      </w:r>
      <w:proofErr w:type="spellStart"/>
      <w:r w:rsidR="00EB74BD">
        <w:rPr>
          <w:rFonts w:ascii="Calibri" w:hAnsi="Calibri" w:cs="Calibri"/>
          <w:sz w:val="20"/>
          <w:szCs w:val="20"/>
        </w:rPr>
        <w:t>memastikan</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bahwa</w:t>
      </w:r>
      <w:proofErr w:type="spellEnd"/>
      <w:r w:rsidR="00EB74BD">
        <w:rPr>
          <w:rFonts w:ascii="Calibri" w:hAnsi="Calibri" w:cs="Calibri"/>
          <w:sz w:val="20"/>
          <w:szCs w:val="20"/>
        </w:rPr>
        <w:t xml:space="preserve"> Wilayah Mitra </w:t>
      </w:r>
      <w:proofErr w:type="spellStart"/>
      <w:r w:rsidR="00EB74BD">
        <w:rPr>
          <w:rFonts w:ascii="Calibri" w:hAnsi="Calibri" w:cs="Calibri"/>
          <w:sz w:val="20"/>
          <w:szCs w:val="20"/>
        </w:rPr>
        <w:t>akan</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diprioritaskan</w:t>
      </w:r>
      <w:proofErr w:type="spellEnd"/>
      <w:r w:rsidR="00EB74BD">
        <w:rPr>
          <w:rFonts w:ascii="Calibri" w:hAnsi="Calibri" w:cs="Calibri"/>
          <w:sz w:val="20"/>
          <w:szCs w:val="20"/>
        </w:rPr>
        <w:t xml:space="preserve"> dan </w:t>
      </w:r>
      <w:proofErr w:type="spellStart"/>
      <w:r w:rsidR="00EB74BD">
        <w:rPr>
          <w:rFonts w:ascii="Calibri" w:hAnsi="Calibri" w:cs="Calibri"/>
          <w:sz w:val="20"/>
          <w:szCs w:val="20"/>
        </w:rPr>
        <w:t>dilindungi</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ke-ekslusifannya</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sampai</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dimana</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terdapat</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tahapan</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dimana</w:t>
      </w:r>
      <w:proofErr w:type="spellEnd"/>
      <w:r w:rsidR="00EB74BD">
        <w:rPr>
          <w:rFonts w:ascii="Calibri" w:hAnsi="Calibri" w:cs="Calibri"/>
          <w:sz w:val="20"/>
          <w:szCs w:val="20"/>
        </w:rPr>
        <w:t xml:space="preserve"> Mitra </w:t>
      </w:r>
      <w:proofErr w:type="spellStart"/>
      <w:r w:rsidR="00EB74BD">
        <w:rPr>
          <w:rFonts w:ascii="Calibri" w:hAnsi="Calibri" w:cs="Calibri"/>
          <w:sz w:val="20"/>
          <w:szCs w:val="20"/>
        </w:rPr>
        <w:t>menyatakan</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bahwa</w:t>
      </w:r>
      <w:proofErr w:type="spellEnd"/>
      <w:r w:rsidR="00EB74BD">
        <w:rPr>
          <w:rFonts w:ascii="Calibri" w:hAnsi="Calibri" w:cs="Calibri"/>
          <w:sz w:val="20"/>
          <w:szCs w:val="20"/>
        </w:rPr>
        <w:t xml:space="preserve"> badan </w:t>
      </w:r>
      <w:proofErr w:type="spellStart"/>
      <w:r w:rsidR="00EB74BD">
        <w:rPr>
          <w:rFonts w:ascii="Calibri" w:hAnsi="Calibri" w:cs="Calibri"/>
          <w:sz w:val="20"/>
          <w:szCs w:val="20"/>
        </w:rPr>
        <w:t>usaha</w:t>
      </w:r>
      <w:proofErr w:type="spellEnd"/>
      <w:r w:rsidR="00EB74BD">
        <w:rPr>
          <w:rFonts w:ascii="Calibri" w:hAnsi="Calibri" w:cs="Calibri"/>
          <w:sz w:val="20"/>
          <w:szCs w:val="20"/>
        </w:rPr>
        <w:t xml:space="preserve"> </w:t>
      </w:r>
      <w:r w:rsidR="00EB74BD">
        <w:rPr>
          <w:rFonts w:ascii="Calibri" w:hAnsi="Calibri" w:cs="Calibri"/>
          <w:sz w:val="20"/>
          <w:szCs w:val="20"/>
          <w:lang w:val="id-ID"/>
        </w:rPr>
        <w:t>(</w:t>
      </w:r>
      <w:proofErr w:type="spellStart"/>
      <w:r w:rsidR="00EB74BD">
        <w:rPr>
          <w:rFonts w:ascii="Calibri" w:hAnsi="Calibri" w:cs="Calibri"/>
          <w:i/>
          <w:iCs/>
          <w:sz w:val="20"/>
          <w:szCs w:val="20"/>
          <w:lang w:val="id-ID"/>
        </w:rPr>
        <w:t>business</w:t>
      </w:r>
      <w:proofErr w:type="spellEnd"/>
      <w:r w:rsidR="00EB74BD">
        <w:rPr>
          <w:rFonts w:ascii="Calibri" w:hAnsi="Calibri" w:cs="Calibri"/>
          <w:i/>
          <w:iCs/>
          <w:sz w:val="20"/>
          <w:szCs w:val="20"/>
          <w:lang w:val="id-ID"/>
        </w:rPr>
        <w:t xml:space="preserve"> </w:t>
      </w:r>
      <w:proofErr w:type="spellStart"/>
      <w:r w:rsidR="00EB74BD">
        <w:rPr>
          <w:rFonts w:ascii="Calibri" w:hAnsi="Calibri" w:cs="Calibri"/>
          <w:i/>
          <w:iCs/>
          <w:sz w:val="20"/>
          <w:szCs w:val="20"/>
          <w:lang w:val="id-ID"/>
        </w:rPr>
        <w:t>to</w:t>
      </w:r>
      <w:proofErr w:type="spellEnd"/>
      <w:r w:rsidR="00EB74BD">
        <w:rPr>
          <w:rFonts w:ascii="Calibri" w:hAnsi="Calibri" w:cs="Calibri"/>
          <w:i/>
          <w:iCs/>
          <w:sz w:val="20"/>
          <w:szCs w:val="20"/>
          <w:lang w:val="id-ID"/>
        </w:rPr>
        <w:t xml:space="preserve"> </w:t>
      </w:r>
      <w:proofErr w:type="spellStart"/>
      <w:r w:rsidR="00EB74BD">
        <w:rPr>
          <w:rFonts w:ascii="Calibri" w:hAnsi="Calibri" w:cs="Calibri"/>
          <w:i/>
          <w:iCs/>
          <w:sz w:val="20"/>
          <w:szCs w:val="20"/>
          <w:lang w:val="id-ID"/>
        </w:rPr>
        <w:t>business</w:t>
      </w:r>
      <w:proofErr w:type="spellEnd"/>
      <w:r w:rsidR="00EB74BD">
        <w:rPr>
          <w:rFonts w:ascii="Calibri" w:hAnsi="Calibri" w:cs="Calibri"/>
          <w:sz w:val="20"/>
          <w:szCs w:val="20"/>
          <w:lang w:val="id-ID"/>
        </w:rPr>
        <w:t xml:space="preserve"> (B2B) dan </w:t>
      </w:r>
      <w:proofErr w:type="spellStart"/>
      <w:r w:rsidR="00EB74BD">
        <w:rPr>
          <w:rFonts w:ascii="Calibri" w:hAnsi="Calibri" w:cs="Calibri"/>
          <w:i/>
          <w:iCs/>
          <w:sz w:val="20"/>
          <w:szCs w:val="20"/>
          <w:lang w:val="id-ID"/>
        </w:rPr>
        <w:t>business</w:t>
      </w:r>
      <w:proofErr w:type="spellEnd"/>
      <w:r w:rsidR="00EB74BD">
        <w:rPr>
          <w:rFonts w:ascii="Calibri" w:hAnsi="Calibri" w:cs="Calibri"/>
          <w:i/>
          <w:iCs/>
          <w:sz w:val="20"/>
          <w:szCs w:val="20"/>
          <w:lang w:val="id-ID"/>
        </w:rPr>
        <w:t xml:space="preserve"> </w:t>
      </w:r>
      <w:proofErr w:type="spellStart"/>
      <w:r w:rsidR="00EB74BD">
        <w:rPr>
          <w:rFonts w:ascii="Calibri" w:hAnsi="Calibri" w:cs="Calibri"/>
          <w:i/>
          <w:iCs/>
          <w:sz w:val="20"/>
          <w:szCs w:val="20"/>
          <w:lang w:val="id-ID"/>
        </w:rPr>
        <w:t>to</w:t>
      </w:r>
      <w:proofErr w:type="spellEnd"/>
      <w:r w:rsidR="00EB74BD">
        <w:rPr>
          <w:rFonts w:ascii="Calibri" w:hAnsi="Calibri" w:cs="Calibri"/>
          <w:i/>
          <w:iCs/>
          <w:sz w:val="20"/>
          <w:szCs w:val="20"/>
          <w:lang w:val="id-ID"/>
        </w:rPr>
        <w:t xml:space="preserve"> </w:t>
      </w:r>
      <w:proofErr w:type="spellStart"/>
      <w:r w:rsidR="00EB74BD">
        <w:rPr>
          <w:rFonts w:ascii="Calibri" w:hAnsi="Calibri" w:cs="Calibri"/>
          <w:i/>
          <w:iCs/>
          <w:sz w:val="20"/>
          <w:szCs w:val="20"/>
          <w:lang w:val="id-ID"/>
        </w:rPr>
        <w:t>government</w:t>
      </w:r>
      <w:proofErr w:type="spellEnd"/>
      <w:r w:rsidR="00EB74BD">
        <w:rPr>
          <w:rFonts w:ascii="Calibri" w:hAnsi="Calibri" w:cs="Calibri"/>
          <w:i/>
          <w:iCs/>
          <w:sz w:val="20"/>
          <w:szCs w:val="20"/>
          <w:lang w:val="id-ID"/>
        </w:rPr>
        <w:t xml:space="preserve"> </w:t>
      </w:r>
      <w:r w:rsidR="00EB74BD">
        <w:rPr>
          <w:rFonts w:ascii="Calibri" w:hAnsi="Calibri" w:cs="Calibri"/>
          <w:sz w:val="20"/>
          <w:szCs w:val="20"/>
          <w:lang w:val="id-ID"/>
        </w:rPr>
        <w:t>(B2G</w:t>
      </w:r>
      <w:r w:rsidR="001D39CB">
        <w:rPr>
          <w:rFonts w:ascii="Calibri" w:hAnsi="Calibri" w:cs="Calibri"/>
          <w:sz w:val="20"/>
          <w:szCs w:val="20"/>
        </w:rPr>
        <w:t>)</w:t>
      </w:r>
      <w:r w:rsidR="00EB74BD">
        <w:rPr>
          <w:rFonts w:ascii="Calibri" w:hAnsi="Calibri" w:cs="Calibri"/>
          <w:sz w:val="20"/>
          <w:szCs w:val="20"/>
          <w:lang w:val="id-ID"/>
        </w:rPr>
        <w:t xml:space="preserve">) </w:t>
      </w:r>
      <w:proofErr w:type="spellStart"/>
      <w:r w:rsidR="00EB74BD">
        <w:rPr>
          <w:rFonts w:ascii="Calibri" w:hAnsi="Calibri" w:cs="Calibri"/>
          <w:sz w:val="20"/>
          <w:szCs w:val="20"/>
        </w:rPr>
        <w:t>tertentu</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tersebut</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tidak</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dapat</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dimasuki</w:t>
      </w:r>
      <w:proofErr w:type="spellEnd"/>
      <w:r w:rsidR="00EB74BD">
        <w:rPr>
          <w:rFonts w:ascii="Calibri" w:hAnsi="Calibri" w:cs="Calibri"/>
          <w:sz w:val="20"/>
          <w:szCs w:val="20"/>
        </w:rPr>
        <w:t xml:space="preserve"> Mitra, </w:t>
      </w:r>
      <w:r w:rsidR="00A41B33" w:rsidRPr="00E676A1">
        <w:rPr>
          <w:rFonts w:ascii="Calibri" w:hAnsi="Calibri" w:cs="Calibri"/>
          <w:sz w:val="20"/>
          <w:szCs w:val="20"/>
          <w:lang w:val="id-ID"/>
        </w:rPr>
        <w:t xml:space="preserve">dan Mitra dengan ini bersedia dan menerima penunjukan dari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tersebut</w:t>
      </w:r>
      <w:r w:rsidRPr="00E676A1">
        <w:rPr>
          <w:rFonts w:ascii="Calibri" w:hAnsi="Calibri" w:cs="Calibri"/>
          <w:sz w:val="20"/>
          <w:szCs w:val="20"/>
          <w:lang w:val="id-ID"/>
        </w:rPr>
        <w:t xml:space="preserve"> dengan syarat dan ketentuan yang disebutkan di</w:t>
      </w:r>
      <w:r w:rsidR="00BB3C3E" w:rsidRPr="00E676A1">
        <w:rPr>
          <w:rFonts w:ascii="Calibri" w:hAnsi="Calibri" w:cs="Calibri"/>
          <w:sz w:val="20"/>
          <w:szCs w:val="20"/>
          <w:lang w:val="id-ID"/>
        </w:rPr>
        <w:t xml:space="preserve"> </w:t>
      </w:r>
      <w:r w:rsidRPr="00E676A1">
        <w:rPr>
          <w:rFonts w:ascii="Calibri" w:hAnsi="Calibri" w:cs="Calibri"/>
          <w:sz w:val="20"/>
          <w:szCs w:val="20"/>
          <w:lang w:val="id-ID"/>
        </w:rPr>
        <w:t>atas sebelumnya</w:t>
      </w:r>
      <w:r w:rsidR="00A41B33" w:rsidRPr="00E676A1">
        <w:rPr>
          <w:rFonts w:ascii="Calibri" w:hAnsi="Calibri" w:cs="Calibri"/>
          <w:sz w:val="20"/>
          <w:szCs w:val="20"/>
          <w:lang w:val="id-ID"/>
        </w:rPr>
        <w:t>.</w:t>
      </w:r>
      <w:r w:rsidR="00FB1538" w:rsidRPr="00E676A1">
        <w:rPr>
          <w:rFonts w:ascii="Calibri" w:hAnsi="Calibri" w:cs="Calibri"/>
          <w:sz w:val="20"/>
          <w:szCs w:val="20"/>
          <w:lang w:val="id-ID"/>
        </w:rPr>
        <w:t xml:space="preserve"> </w:t>
      </w:r>
      <w:r w:rsidR="003637D0">
        <w:rPr>
          <w:rFonts w:ascii="Calibri" w:hAnsi="Calibri" w:cs="Calibri"/>
          <w:sz w:val="20"/>
          <w:szCs w:val="20"/>
          <w:lang w:val="id-ID"/>
        </w:rPr>
        <w:t xml:space="preserve">Tanpa membatasi lingkup Wilayah Mitra di kalimat sebelumnya, untuk kemudahan referensi </w:t>
      </w:r>
      <w:r w:rsidR="00FB1538" w:rsidRPr="00E676A1">
        <w:rPr>
          <w:rFonts w:ascii="Calibri" w:hAnsi="Calibri" w:cs="Calibri"/>
          <w:sz w:val="20"/>
          <w:szCs w:val="20"/>
          <w:lang w:val="id-ID"/>
        </w:rPr>
        <w:t xml:space="preserve">Mitra </w:t>
      </w:r>
      <w:proofErr w:type="spellStart"/>
      <w:r w:rsidR="00EB74BD">
        <w:rPr>
          <w:rFonts w:ascii="Calibri" w:hAnsi="Calibri" w:cs="Calibri"/>
          <w:sz w:val="20"/>
          <w:szCs w:val="20"/>
        </w:rPr>
        <w:t>dapat</w:t>
      </w:r>
      <w:proofErr w:type="spellEnd"/>
      <w:r w:rsidR="00FB1538" w:rsidRPr="00E676A1">
        <w:rPr>
          <w:rFonts w:ascii="Calibri" w:hAnsi="Calibri" w:cs="Calibri"/>
          <w:sz w:val="20"/>
          <w:szCs w:val="20"/>
          <w:lang w:val="id-ID"/>
        </w:rPr>
        <w:t xml:space="preserve"> dari waktu ke waktu </w:t>
      </w:r>
      <w:r w:rsidR="00F958B1">
        <w:rPr>
          <w:rFonts w:ascii="Calibri" w:hAnsi="Calibri" w:cs="Calibri"/>
          <w:sz w:val="20"/>
          <w:szCs w:val="20"/>
          <w:lang w:val="id-ID"/>
        </w:rPr>
        <w:t xml:space="preserve">dan </w:t>
      </w:r>
      <w:r w:rsidR="00FB1538" w:rsidRPr="00E676A1">
        <w:rPr>
          <w:rFonts w:ascii="Calibri" w:hAnsi="Calibri" w:cs="Calibri"/>
          <w:sz w:val="20"/>
          <w:szCs w:val="20"/>
          <w:lang w:val="id-ID"/>
        </w:rPr>
        <w:t xml:space="preserve">atas kebijakannya sendiri </w:t>
      </w:r>
      <w:r w:rsidR="00C54B0B">
        <w:rPr>
          <w:rFonts w:ascii="Calibri" w:hAnsi="Calibri" w:cs="Calibri"/>
          <w:sz w:val="20"/>
          <w:szCs w:val="20"/>
          <w:lang w:val="id-ID"/>
        </w:rPr>
        <w:t xml:space="preserve">menyampaikan </w:t>
      </w:r>
      <w:r w:rsidR="007F3444">
        <w:rPr>
          <w:rFonts w:ascii="Calibri" w:hAnsi="Calibri" w:cs="Calibri"/>
          <w:sz w:val="20"/>
          <w:szCs w:val="20"/>
          <w:lang w:val="id-ID"/>
        </w:rPr>
        <w:t xml:space="preserve">daftar </w:t>
      </w:r>
      <w:r w:rsidR="00FB1538" w:rsidRPr="00E676A1">
        <w:rPr>
          <w:rFonts w:ascii="Calibri" w:hAnsi="Calibri" w:cs="Calibri"/>
          <w:sz w:val="20"/>
          <w:szCs w:val="20"/>
          <w:lang w:val="id-ID"/>
        </w:rPr>
        <w:t xml:space="preserve">pihak yang menjadi bagian dari Wilayah Mitra dan memberitahukan </w:t>
      </w:r>
      <w:r w:rsidR="003E27E4" w:rsidRPr="00E676A1">
        <w:rPr>
          <w:rFonts w:ascii="Calibri" w:hAnsi="Calibri" w:cs="Calibri"/>
          <w:sz w:val="20"/>
          <w:szCs w:val="20"/>
          <w:lang w:val="id-ID"/>
        </w:rPr>
        <w:t>penambahan/pengurangan/</w:t>
      </w:r>
      <w:r w:rsidR="00FB1538" w:rsidRPr="00E676A1">
        <w:rPr>
          <w:rFonts w:ascii="Calibri" w:hAnsi="Calibri" w:cs="Calibri"/>
          <w:sz w:val="20"/>
          <w:szCs w:val="20"/>
          <w:lang w:val="id-ID"/>
        </w:rPr>
        <w:t>perubahan atas Wilayah Mitra tersebut kepada REGENE sehingga REGENE tidak akan</w:t>
      </w:r>
      <w:r w:rsidR="00400A03" w:rsidRPr="00E676A1">
        <w:rPr>
          <w:rFonts w:ascii="Calibri" w:hAnsi="Calibri" w:cs="Calibri"/>
          <w:sz w:val="20"/>
          <w:szCs w:val="20"/>
          <w:lang w:val="id-ID"/>
        </w:rPr>
        <w:t>,</w:t>
      </w:r>
      <w:r w:rsidR="00FB1538" w:rsidRPr="00E676A1">
        <w:rPr>
          <w:rFonts w:ascii="Calibri" w:hAnsi="Calibri" w:cs="Calibri"/>
          <w:sz w:val="20"/>
          <w:szCs w:val="20"/>
          <w:lang w:val="id-ID"/>
        </w:rPr>
        <w:t xml:space="preserve"> dan akan memastikan distributor, agen atau mitra REGENE lainnya tidak akan</w:t>
      </w:r>
      <w:r w:rsidR="00400A03" w:rsidRPr="00E676A1">
        <w:rPr>
          <w:rFonts w:ascii="Calibri" w:hAnsi="Calibri" w:cs="Calibri"/>
          <w:sz w:val="20"/>
          <w:szCs w:val="20"/>
          <w:lang w:val="id-ID"/>
        </w:rPr>
        <w:t>,</w:t>
      </w:r>
      <w:r w:rsidR="006657E0" w:rsidRPr="00E676A1">
        <w:rPr>
          <w:rFonts w:ascii="Calibri" w:hAnsi="Calibri" w:cs="Calibri"/>
          <w:sz w:val="20"/>
          <w:szCs w:val="20"/>
          <w:lang w:val="id-ID"/>
        </w:rPr>
        <w:t xml:space="preserve"> menghubungi untuk memasarkan, memasarkan</w:t>
      </w:r>
      <w:r w:rsidR="00FB1538" w:rsidRPr="00E676A1">
        <w:rPr>
          <w:rFonts w:ascii="Calibri" w:hAnsi="Calibri" w:cs="Calibri"/>
          <w:sz w:val="20"/>
          <w:szCs w:val="20"/>
          <w:lang w:val="id-ID"/>
        </w:rPr>
        <w:t xml:space="preserve"> </w:t>
      </w:r>
      <w:r w:rsidR="006657E0" w:rsidRPr="00E676A1">
        <w:rPr>
          <w:rFonts w:ascii="Calibri" w:hAnsi="Calibri" w:cs="Calibri"/>
          <w:sz w:val="20"/>
          <w:szCs w:val="20"/>
          <w:lang w:val="id-ID"/>
        </w:rPr>
        <w:t xml:space="preserve">atau menjual </w:t>
      </w:r>
      <w:r w:rsidR="006D3646">
        <w:rPr>
          <w:rFonts w:ascii="Calibri" w:hAnsi="Calibri" w:cs="Calibri"/>
          <w:sz w:val="20"/>
          <w:szCs w:val="20"/>
          <w:lang w:val="id-ID"/>
        </w:rPr>
        <w:t xml:space="preserve">DNA </w:t>
      </w:r>
      <w:proofErr w:type="spellStart"/>
      <w:r w:rsidR="006D3646">
        <w:rPr>
          <w:rFonts w:ascii="Calibri" w:hAnsi="Calibri" w:cs="Calibri"/>
          <w:sz w:val="20"/>
          <w:szCs w:val="20"/>
          <w:lang w:val="id-ID"/>
        </w:rPr>
        <w:t>Test</w:t>
      </w:r>
      <w:proofErr w:type="spellEnd"/>
      <w:r w:rsidR="006D3646">
        <w:rPr>
          <w:rFonts w:ascii="Calibri" w:hAnsi="Calibri" w:cs="Calibri"/>
          <w:sz w:val="20"/>
          <w:szCs w:val="20"/>
          <w:lang w:val="id-ID"/>
        </w:rPr>
        <w:t xml:space="preserve"> </w:t>
      </w:r>
      <w:r w:rsidR="00FB1538" w:rsidRPr="00E676A1">
        <w:rPr>
          <w:rFonts w:ascii="Calibri" w:hAnsi="Calibri" w:cs="Calibri"/>
          <w:sz w:val="20"/>
          <w:szCs w:val="20"/>
          <w:lang w:val="id-ID"/>
        </w:rPr>
        <w:t xml:space="preserve">kepada Wilayah Mitra mana pun kecuali mendapatkan persetujuan tertulis </w:t>
      </w:r>
      <w:r w:rsidR="00A6494F" w:rsidRPr="00E676A1">
        <w:rPr>
          <w:rFonts w:ascii="Calibri" w:hAnsi="Calibri" w:cs="Calibri"/>
          <w:sz w:val="20"/>
          <w:szCs w:val="20"/>
          <w:lang w:val="id-ID"/>
        </w:rPr>
        <w:t xml:space="preserve">sebelumnya </w:t>
      </w:r>
      <w:r w:rsidR="00FB1538" w:rsidRPr="00E676A1">
        <w:rPr>
          <w:rFonts w:ascii="Calibri" w:hAnsi="Calibri" w:cs="Calibri"/>
          <w:sz w:val="20"/>
          <w:szCs w:val="20"/>
          <w:lang w:val="id-ID"/>
        </w:rPr>
        <w:t>dari Mitra.</w:t>
      </w:r>
      <w:r w:rsidR="00A27A15" w:rsidRPr="00E676A1">
        <w:rPr>
          <w:rFonts w:ascii="Calibri" w:hAnsi="Calibri" w:cs="Calibri"/>
          <w:sz w:val="20"/>
          <w:szCs w:val="20"/>
          <w:lang w:val="id-ID"/>
        </w:rPr>
        <w:t xml:space="preserve"> </w:t>
      </w:r>
    </w:p>
    <w:p w14:paraId="7464FED6" w14:textId="7D54B3C4" w:rsidR="00BB3C3E" w:rsidRPr="00E676A1" w:rsidRDefault="00BB3C3E" w:rsidP="00B01E8A">
      <w:pPr>
        <w:spacing w:line="276" w:lineRule="auto"/>
        <w:jc w:val="both"/>
        <w:rPr>
          <w:rFonts w:ascii="Calibri" w:hAnsi="Calibri" w:cs="Calibri"/>
          <w:sz w:val="20"/>
          <w:szCs w:val="20"/>
          <w:lang w:val="id-ID"/>
        </w:rPr>
      </w:pPr>
    </w:p>
    <w:p w14:paraId="619148A8" w14:textId="77777777" w:rsidR="00D44053" w:rsidRPr="00E676A1" w:rsidRDefault="00FE01E0"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Penjualan dan </w:t>
      </w:r>
      <w:r w:rsidR="00D44053" w:rsidRPr="00E676A1">
        <w:rPr>
          <w:rFonts w:ascii="Calibri" w:hAnsi="Calibri" w:cs="Calibri"/>
          <w:b/>
          <w:sz w:val="20"/>
          <w:szCs w:val="20"/>
          <w:lang w:val="id-ID"/>
        </w:rPr>
        <w:t>Pembelian</w:t>
      </w:r>
    </w:p>
    <w:p w14:paraId="3654C20F" w14:textId="5D3AE92D" w:rsidR="0096368C" w:rsidRPr="00E676A1" w:rsidRDefault="00FE01E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dapat melakukan pembelian</w:t>
      </w:r>
      <w:r w:rsidR="00080086" w:rsidRPr="00E676A1">
        <w:rPr>
          <w:rFonts w:ascii="Calibri" w:hAnsi="Calibri" w:cs="Calibri"/>
          <w:sz w:val="20"/>
          <w:szCs w:val="20"/>
          <w:lang w:val="id-ID"/>
        </w:rPr>
        <w:t xml:space="preserve"> </w:t>
      </w:r>
      <w:r w:rsidR="00F27A02">
        <w:rPr>
          <w:rFonts w:ascii="Calibri" w:hAnsi="Calibri" w:cs="Calibri"/>
          <w:sz w:val="20"/>
          <w:szCs w:val="20"/>
          <w:lang w:val="id-ID"/>
        </w:rPr>
        <w:t>DNA Test</w:t>
      </w:r>
      <w:r w:rsidRPr="00E676A1">
        <w:rPr>
          <w:rFonts w:ascii="Calibri" w:hAnsi="Calibri" w:cs="Calibri"/>
          <w:sz w:val="20"/>
          <w:szCs w:val="20"/>
          <w:lang w:val="id-ID"/>
        </w:rPr>
        <w:t xml:space="preserve"> kepada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w:t>
      </w:r>
      <w:r w:rsidR="0096368C" w:rsidRPr="00E676A1">
        <w:rPr>
          <w:rFonts w:ascii="Calibri" w:hAnsi="Calibri" w:cs="Calibri"/>
          <w:sz w:val="20"/>
          <w:szCs w:val="20"/>
          <w:lang w:val="id-ID"/>
        </w:rPr>
        <w:t>langkah-langkah berikut ini:</w:t>
      </w:r>
    </w:p>
    <w:p w14:paraId="6CA583DA" w14:textId="4EAD6942" w:rsidR="0096368C" w:rsidRPr="00E676A1" w:rsidRDefault="0096368C" w:rsidP="0096368C">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menyampaikan </w:t>
      </w:r>
      <w:r w:rsidR="00342026" w:rsidRPr="00E676A1">
        <w:rPr>
          <w:rFonts w:ascii="Calibri" w:hAnsi="Calibri" w:cs="Calibri"/>
          <w:sz w:val="20"/>
          <w:szCs w:val="20"/>
          <w:lang w:val="id-ID"/>
        </w:rPr>
        <w:t xml:space="preserve">pemesanan </w:t>
      </w:r>
      <w:r w:rsidRPr="00E676A1">
        <w:rPr>
          <w:rFonts w:ascii="Calibri" w:hAnsi="Calibri" w:cs="Calibri"/>
          <w:sz w:val="20"/>
          <w:szCs w:val="20"/>
          <w:lang w:val="id-ID"/>
        </w:rPr>
        <w:t xml:space="preserve">pembelian </w:t>
      </w:r>
      <w:r w:rsidR="00342026" w:rsidRPr="00E676A1">
        <w:rPr>
          <w:rFonts w:ascii="Calibri" w:hAnsi="Calibri" w:cs="Calibri"/>
          <w:sz w:val="20"/>
          <w:szCs w:val="20"/>
          <w:lang w:val="id-ID"/>
        </w:rPr>
        <w:t>(</w:t>
      </w:r>
      <w:r w:rsidRPr="00E676A1">
        <w:rPr>
          <w:rFonts w:ascii="Calibri" w:hAnsi="Calibri" w:cs="Calibri"/>
          <w:i/>
          <w:iCs/>
          <w:sz w:val="20"/>
          <w:szCs w:val="20"/>
          <w:lang w:val="id-ID"/>
        </w:rPr>
        <w:t xml:space="preserve">purchase </w:t>
      </w:r>
      <w:r w:rsidR="00080086" w:rsidRPr="00803972">
        <w:rPr>
          <w:rFonts w:ascii="Calibri" w:hAnsi="Calibri" w:cs="Calibri"/>
          <w:i/>
          <w:iCs/>
          <w:sz w:val="20"/>
          <w:szCs w:val="20"/>
          <w:lang w:val="id-ID"/>
        </w:rPr>
        <w:t>order</w:t>
      </w:r>
      <w:r w:rsidR="00342026" w:rsidRPr="00E676A1">
        <w:rPr>
          <w:rFonts w:ascii="Calibri" w:hAnsi="Calibri" w:cs="Calibri"/>
          <w:sz w:val="20"/>
          <w:szCs w:val="20"/>
          <w:lang w:val="id-ID"/>
        </w:rPr>
        <w:t>)</w:t>
      </w:r>
      <w:r w:rsidR="00080086" w:rsidRPr="00E676A1">
        <w:rPr>
          <w:rFonts w:ascii="Calibri" w:hAnsi="Calibri" w:cs="Calibri"/>
          <w:sz w:val="20"/>
          <w:szCs w:val="20"/>
          <w:lang w:val="id-ID"/>
        </w:rPr>
        <w:t xml:space="preserve"> </w:t>
      </w:r>
      <w:r w:rsidR="003720DB" w:rsidRPr="00E676A1">
        <w:rPr>
          <w:rFonts w:ascii="Calibri" w:hAnsi="Calibri" w:cs="Calibri"/>
          <w:sz w:val="20"/>
          <w:szCs w:val="20"/>
          <w:lang w:val="id-ID"/>
        </w:rPr>
        <w:t xml:space="preserve">atas suatu jumlah </w:t>
      </w:r>
      <w:r w:rsidR="00F27A02">
        <w:rPr>
          <w:rFonts w:ascii="Calibri" w:hAnsi="Calibri" w:cs="Calibri"/>
          <w:sz w:val="20"/>
          <w:szCs w:val="20"/>
          <w:lang w:val="id-ID"/>
        </w:rPr>
        <w:t>DNA Test</w:t>
      </w:r>
      <w:r w:rsidR="001D39CB" w:rsidRPr="00B45AFC">
        <w:rPr>
          <w:rFonts w:ascii="Calibri" w:hAnsi="Calibri"/>
          <w:sz w:val="20"/>
        </w:rPr>
        <w:t xml:space="preserve"> </w:t>
      </w:r>
      <w:r w:rsidR="001D39CB">
        <w:rPr>
          <w:rFonts w:ascii="Calibri" w:hAnsi="Calibri" w:cs="Calibri"/>
          <w:sz w:val="20"/>
          <w:szCs w:val="20"/>
        </w:rPr>
        <w:t>Kit</w:t>
      </w:r>
      <w:r w:rsidR="003720DB" w:rsidRPr="00E676A1">
        <w:rPr>
          <w:rFonts w:ascii="Calibri" w:hAnsi="Calibri" w:cs="Calibri"/>
          <w:sz w:val="20"/>
          <w:szCs w:val="20"/>
          <w:lang w:val="id-ID"/>
        </w:rPr>
        <w:t xml:space="preserve"> tertentu </w:t>
      </w:r>
      <w:r w:rsidR="00080086" w:rsidRPr="00E676A1">
        <w:rPr>
          <w:rFonts w:ascii="Calibri" w:hAnsi="Calibri" w:cs="Calibri"/>
          <w:sz w:val="20"/>
          <w:szCs w:val="20"/>
          <w:lang w:val="id-ID"/>
        </w:rPr>
        <w:t>kepada REGENE untuk dapat diproses oleh REGENE</w:t>
      </w:r>
      <w:r w:rsidRPr="00E676A1">
        <w:rPr>
          <w:rFonts w:ascii="Calibri" w:hAnsi="Calibri" w:cs="Calibri"/>
          <w:sz w:val="20"/>
          <w:szCs w:val="20"/>
          <w:lang w:val="id-ID"/>
        </w:rPr>
        <w:t>;</w:t>
      </w:r>
    </w:p>
    <w:p w14:paraId="24C02A33" w14:textId="0B3FDD37" w:rsidR="0096368C" w:rsidRPr="00E676A1" w:rsidRDefault="0096368C" w:rsidP="00214420">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REGENE akan memproses pesanan tersebut dan mengirimkan, atau mempersiapkan untuk pengambilan (sebagaimana relevan),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1D39CB" w:rsidRPr="00B45AFC">
        <w:rPr>
          <w:rFonts w:ascii="Calibri" w:hAnsi="Calibri"/>
          <w:sz w:val="20"/>
        </w:rPr>
        <w:t xml:space="preserve"> </w:t>
      </w:r>
      <w:r w:rsidR="001D39CB">
        <w:rPr>
          <w:rFonts w:ascii="Calibri" w:hAnsi="Calibri" w:cs="Calibri"/>
          <w:sz w:val="20"/>
          <w:szCs w:val="20"/>
        </w:rPr>
        <w:t>Kit</w:t>
      </w:r>
      <w:r w:rsidRPr="00E676A1">
        <w:rPr>
          <w:rFonts w:ascii="Calibri" w:hAnsi="Calibri" w:cs="Calibri"/>
          <w:sz w:val="20"/>
          <w:szCs w:val="20"/>
          <w:lang w:val="id-ID"/>
        </w:rPr>
        <w:t xml:space="preserve"> sejumlah yang dipesan oleh Mitra</w:t>
      </w:r>
      <w:r w:rsidR="00F17494">
        <w:rPr>
          <w:rFonts w:ascii="Calibri" w:hAnsi="Calibri" w:cs="Calibri"/>
          <w:sz w:val="20"/>
          <w:szCs w:val="20"/>
          <w:lang w:val="id-ID"/>
        </w:rPr>
        <w:t xml:space="preserve"> dalam </w:t>
      </w:r>
      <w:r w:rsidR="0092338F">
        <w:rPr>
          <w:rFonts w:ascii="Calibri" w:hAnsi="Calibri" w:cs="Calibri"/>
          <w:sz w:val="20"/>
          <w:szCs w:val="20"/>
        </w:rPr>
        <w:t>14</w:t>
      </w:r>
      <w:r w:rsidR="0092338F">
        <w:rPr>
          <w:rFonts w:ascii="Calibri" w:hAnsi="Calibri" w:cs="Calibri"/>
          <w:sz w:val="20"/>
          <w:szCs w:val="20"/>
          <w:lang w:val="id-ID"/>
        </w:rPr>
        <w:t xml:space="preserve"> </w:t>
      </w:r>
      <w:r w:rsidR="00F17494">
        <w:rPr>
          <w:rFonts w:ascii="Calibri" w:hAnsi="Calibri" w:cs="Calibri"/>
          <w:sz w:val="20"/>
          <w:szCs w:val="20"/>
          <w:lang w:val="id-ID"/>
        </w:rPr>
        <w:t>(</w:t>
      </w:r>
      <w:r w:rsidR="0092338F">
        <w:rPr>
          <w:rFonts w:ascii="Calibri" w:hAnsi="Calibri" w:cs="Calibri"/>
          <w:sz w:val="20"/>
          <w:szCs w:val="20"/>
        </w:rPr>
        <w:t xml:space="preserve"> </w:t>
      </w:r>
      <w:proofErr w:type="spellStart"/>
      <w:r w:rsidR="0092338F">
        <w:rPr>
          <w:rFonts w:ascii="Calibri" w:hAnsi="Calibri" w:cs="Calibri"/>
          <w:sz w:val="20"/>
          <w:szCs w:val="20"/>
        </w:rPr>
        <w:t>empat</w:t>
      </w:r>
      <w:proofErr w:type="spellEnd"/>
      <w:r w:rsidR="0092338F">
        <w:rPr>
          <w:rFonts w:ascii="Calibri" w:hAnsi="Calibri" w:cs="Calibri"/>
          <w:sz w:val="20"/>
          <w:szCs w:val="20"/>
        </w:rPr>
        <w:t xml:space="preserve"> </w:t>
      </w:r>
      <w:proofErr w:type="spellStart"/>
      <w:r w:rsidR="0092338F">
        <w:rPr>
          <w:rFonts w:ascii="Calibri" w:hAnsi="Calibri" w:cs="Calibri"/>
          <w:sz w:val="20"/>
          <w:szCs w:val="20"/>
        </w:rPr>
        <w:t>belas</w:t>
      </w:r>
      <w:proofErr w:type="spellEnd"/>
      <w:r w:rsidR="00F17494">
        <w:rPr>
          <w:rFonts w:ascii="Calibri" w:hAnsi="Calibri" w:cs="Calibri"/>
          <w:sz w:val="20"/>
          <w:szCs w:val="20"/>
          <w:lang w:val="id-ID"/>
        </w:rPr>
        <w:t>) hari</w:t>
      </w:r>
      <w:r w:rsidR="003B1652">
        <w:rPr>
          <w:rFonts w:ascii="Calibri" w:hAnsi="Calibri" w:cs="Calibri"/>
          <w:sz w:val="20"/>
          <w:szCs w:val="20"/>
        </w:rPr>
        <w:t xml:space="preserve"> </w:t>
      </w:r>
      <w:proofErr w:type="spellStart"/>
      <w:r w:rsidR="003B1652">
        <w:rPr>
          <w:rFonts w:ascii="Calibri" w:hAnsi="Calibri" w:cs="Calibri"/>
          <w:sz w:val="20"/>
          <w:szCs w:val="20"/>
        </w:rPr>
        <w:t>kalender</w:t>
      </w:r>
      <w:proofErr w:type="spellEnd"/>
      <w:r w:rsidRPr="00E676A1">
        <w:rPr>
          <w:rFonts w:ascii="Calibri" w:hAnsi="Calibri" w:cs="Calibri"/>
          <w:sz w:val="20"/>
          <w:szCs w:val="20"/>
          <w:lang w:val="id-ID"/>
        </w:rPr>
        <w:t xml:space="preserve">; </w:t>
      </w:r>
    </w:p>
    <w:p w14:paraId="7075B85F" w14:textId="053A85BE" w:rsidR="007428E7" w:rsidRPr="00A35CF3" w:rsidRDefault="007428E7" w:rsidP="00214420">
      <w:pPr>
        <w:numPr>
          <w:ilvl w:val="2"/>
          <w:numId w:val="17"/>
        </w:numPr>
        <w:spacing w:line="276" w:lineRule="auto"/>
        <w:ind w:left="993" w:hanging="567"/>
        <w:jc w:val="both"/>
        <w:rPr>
          <w:rFonts w:ascii="Calibri" w:hAnsi="Calibri" w:cs="Calibri"/>
          <w:sz w:val="20"/>
          <w:szCs w:val="20"/>
          <w:lang w:val="id-ID"/>
        </w:rPr>
      </w:pPr>
      <w:r w:rsidRPr="00B01E8A">
        <w:rPr>
          <w:rFonts w:ascii="Calibri" w:hAnsi="Calibri" w:cs="Calibri"/>
          <w:sz w:val="20"/>
          <w:szCs w:val="20"/>
          <w:lang w:val="id-ID"/>
        </w:rPr>
        <w:t xml:space="preserve">Mitra, dalam waktu tujuh (7) hari kalender sejak pengambilan atau diterimanya </w:t>
      </w:r>
      <w:r w:rsidR="001D39CB">
        <w:rPr>
          <w:rFonts w:ascii="Calibri" w:hAnsi="Calibri" w:cs="Calibri"/>
          <w:sz w:val="20"/>
          <w:szCs w:val="20"/>
        </w:rPr>
        <w:t>DNA Test Kit</w:t>
      </w:r>
      <w:r w:rsidR="001D39CB" w:rsidRPr="00B45AFC">
        <w:rPr>
          <w:rFonts w:ascii="Calibri" w:hAnsi="Calibri"/>
          <w:sz w:val="20"/>
        </w:rPr>
        <w:t xml:space="preserve"> </w:t>
      </w:r>
      <w:proofErr w:type="spellStart"/>
      <w:r w:rsidR="001D39CB" w:rsidRPr="00B45AFC">
        <w:rPr>
          <w:rFonts w:ascii="Calibri" w:hAnsi="Calibri"/>
          <w:sz w:val="20"/>
        </w:rPr>
        <w:t>tersebut</w:t>
      </w:r>
      <w:proofErr w:type="spellEnd"/>
      <w:r w:rsidRPr="00B01E8A">
        <w:rPr>
          <w:rFonts w:ascii="Calibri" w:hAnsi="Calibri" w:cs="Calibri"/>
          <w:sz w:val="20"/>
          <w:szCs w:val="20"/>
          <w:lang w:val="id-ID"/>
        </w:rPr>
        <w:t xml:space="preserve">, dapat memberitahukan secara tertulis kepada REGENE apabila </w:t>
      </w:r>
      <w:proofErr w:type="spellStart"/>
      <w:r w:rsidR="001D39CB">
        <w:rPr>
          <w:rFonts w:ascii="Calibri" w:hAnsi="Calibri" w:cs="Calibri"/>
          <w:sz w:val="20"/>
          <w:szCs w:val="20"/>
        </w:rPr>
        <w:t>jumlah</w:t>
      </w:r>
      <w:proofErr w:type="spellEnd"/>
      <w:r w:rsidR="001D39CB">
        <w:rPr>
          <w:rFonts w:ascii="Calibri" w:hAnsi="Calibri" w:cs="Calibri"/>
          <w:sz w:val="20"/>
          <w:szCs w:val="20"/>
        </w:rPr>
        <w:t xml:space="preserve"> </w:t>
      </w:r>
      <w:r w:rsidR="001D39CB" w:rsidRPr="00B45AFC">
        <w:rPr>
          <w:rFonts w:ascii="Calibri" w:hAnsi="Calibri"/>
          <w:sz w:val="20"/>
        </w:rPr>
        <w:t xml:space="preserve">DNA Test </w:t>
      </w:r>
      <w:r w:rsidR="001D39CB">
        <w:rPr>
          <w:rFonts w:ascii="Calibri" w:hAnsi="Calibri" w:cs="Calibri"/>
          <w:sz w:val="20"/>
          <w:szCs w:val="20"/>
        </w:rPr>
        <w:t xml:space="preserve">Kit </w:t>
      </w:r>
      <w:r w:rsidRPr="00B01E8A">
        <w:rPr>
          <w:rFonts w:ascii="Calibri" w:hAnsi="Calibri" w:cs="Calibri"/>
          <w:sz w:val="20"/>
          <w:szCs w:val="20"/>
          <w:lang w:val="id-ID"/>
        </w:rPr>
        <w:t xml:space="preserve">yang </w:t>
      </w:r>
      <w:r w:rsidRPr="00B01E8A">
        <w:rPr>
          <w:rFonts w:ascii="Calibri" w:hAnsi="Calibri" w:cs="Calibri"/>
          <w:sz w:val="20"/>
          <w:szCs w:val="20"/>
          <w:lang w:val="id-ID"/>
        </w:rPr>
        <w:lastRenderedPageBreak/>
        <w:t xml:space="preserve">diambil/diterima tidak sesuai dengan ketentuan Perjanjian ini. Dalam mengirimkan pemberitahuan atau klaim </w:t>
      </w:r>
      <w:proofErr w:type="spellStart"/>
      <w:r w:rsidR="001D39CB" w:rsidRPr="00B45AFC">
        <w:rPr>
          <w:rFonts w:ascii="Calibri" w:hAnsi="Calibri"/>
          <w:sz w:val="20"/>
        </w:rPr>
        <w:t>atas</w:t>
      </w:r>
      <w:proofErr w:type="spellEnd"/>
      <w:r w:rsidRPr="00B01E8A">
        <w:rPr>
          <w:rFonts w:ascii="Calibri" w:hAnsi="Calibri" w:cs="Calibri"/>
          <w:sz w:val="20"/>
          <w:szCs w:val="20"/>
          <w:lang w:val="id-ID"/>
        </w:rPr>
        <w:t xml:space="preserve"> </w:t>
      </w:r>
      <w:proofErr w:type="spellStart"/>
      <w:r w:rsidR="001D39CB">
        <w:rPr>
          <w:rFonts w:ascii="Calibri" w:hAnsi="Calibri" w:cs="Calibri"/>
          <w:sz w:val="20"/>
          <w:szCs w:val="20"/>
        </w:rPr>
        <w:t>kekurangan</w:t>
      </w:r>
      <w:proofErr w:type="spellEnd"/>
      <w:r w:rsidR="001D39CB">
        <w:rPr>
          <w:rFonts w:ascii="Calibri" w:hAnsi="Calibri" w:cs="Calibri"/>
          <w:sz w:val="20"/>
          <w:szCs w:val="20"/>
        </w:rPr>
        <w:t xml:space="preserve"> DNA Test Kit </w:t>
      </w:r>
      <w:proofErr w:type="spellStart"/>
      <w:r w:rsidR="001D39CB">
        <w:rPr>
          <w:rFonts w:ascii="Calibri" w:hAnsi="Calibri" w:cs="Calibri"/>
          <w:sz w:val="20"/>
          <w:szCs w:val="20"/>
        </w:rPr>
        <w:t>tersebut</w:t>
      </w:r>
      <w:proofErr w:type="spellEnd"/>
      <w:r w:rsidRPr="00B01E8A">
        <w:rPr>
          <w:rFonts w:ascii="Calibri" w:hAnsi="Calibri" w:cs="Calibri"/>
          <w:sz w:val="20"/>
          <w:szCs w:val="20"/>
          <w:lang w:val="id-ID"/>
        </w:rPr>
        <w:t xml:space="preserve">, Mitra harus secara spesifik menyatakan secara tertulis semua rincian yang relevan dengan klaimnya. Jika Mitra gagal memberikan pemberitahuan dalam jangka waktu yang ditentukan, maka Layanan yang dikirimkan akan dianggap sesuai dengan ketentuan Perjanjian ini, dan karenanya Mitra dianggap telah menerima dan wajib melakukan </w:t>
      </w:r>
      <w:r w:rsidRPr="00A35CF3">
        <w:rPr>
          <w:rFonts w:ascii="Calibri" w:hAnsi="Calibri" w:cs="Calibri"/>
          <w:sz w:val="20"/>
          <w:szCs w:val="20"/>
          <w:lang w:val="id-ID"/>
        </w:rPr>
        <w:t>pembayaran penuh atas produk</w:t>
      </w:r>
      <w:r w:rsidR="00664252" w:rsidRPr="00A35CF3">
        <w:rPr>
          <w:rFonts w:ascii="Calibri" w:hAnsi="Calibri" w:cs="Calibri"/>
          <w:sz w:val="20"/>
          <w:szCs w:val="20"/>
          <w:lang w:val="id-ID"/>
        </w:rPr>
        <w:t>;</w:t>
      </w:r>
    </w:p>
    <w:p w14:paraId="5E538AE7" w14:textId="333D6E57" w:rsidR="00664252" w:rsidRPr="00A35CF3" w:rsidRDefault="00FF5A49" w:rsidP="00C470D4">
      <w:pPr>
        <w:numPr>
          <w:ilvl w:val="2"/>
          <w:numId w:val="17"/>
        </w:numPr>
        <w:spacing w:line="276" w:lineRule="auto"/>
        <w:ind w:left="993" w:hanging="567"/>
        <w:jc w:val="both"/>
        <w:rPr>
          <w:rFonts w:ascii="Calibri" w:hAnsi="Calibri"/>
          <w:sz w:val="20"/>
          <w:lang w:val="id-ID"/>
        </w:rPr>
      </w:pPr>
      <w:r w:rsidRPr="00A35CF3">
        <w:rPr>
          <w:rFonts w:ascii="Calibri" w:hAnsi="Calibri"/>
          <w:sz w:val="20"/>
          <w:lang w:val="id-ID"/>
        </w:rPr>
        <w:t>REGENE akan mengirimkan surat tagihan</w:t>
      </w:r>
      <w:r w:rsidR="001D39CB" w:rsidRPr="00A35CF3">
        <w:rPr>
          <w:rFonts w:ascii="Calibri" w:hAnsi="Calibri"/>
          <w:sz w:val="20"/>
        </w:rPr>
        <w:t xml:space="preserve"> (invoice) </w:t>
      </w:r>
      <w:proofErr w:type="spellStart"/>
      <w:r w:rsidR="00457FE3" w:rsidRPr="00A35CF3">
        <w:rPr>
          <w:rFonts w:ascii="Calibri" w:hAnsi="Calibri"/>
          <w:sz w:val="20"/>
        </w:rPr>
        <w:t>atas</w:t>
      </w:r>
      <w:proofErr w:type="spellEnd"/>
      <w:r w:rsidR="00457FE3" w:rsidRPr="00A35CF3">
        <w:rPr>
          <w:rFonts w:ascii="Calibri" w:hAnsi="Calibri"/>
          <w:sz w:val="20"/>
        </w:rPr>
        <w:t xml:space="preserve"> </w:t>
      </w:r>
      <w:r w:rsidR="00664252" w:rsidRPr="00A35CF3">
        <w:rPr>
          <w:rFonts w:ascii="Calibri" w:hAnsi="Calibri"/>
          <w:sz w:val="20"/>
        </w:rPr>
        <w:t xml:space="preserve">50% </w:t>
      </w:r>
      <w:r w:rsidR="00457FE3" w:rsidRPr="00A35CF3">
        <w:rPr>
          <w:rFonts w:ascii="Calibri" w:hAnsi="Calibri"/>
          <w:sz w:val="20"/>
        </w:rPr>
        <w:t xml:space="preserve">(lima </w:t>
      </w:r>
      <w:proofErr w:type="spellStart"/>
      <w:r w:rsidR="00457FE3" w:rsidRPr="00A35CF3">
        <w:rPr>
          <w:rFonts w:ascii="Calibri" w:hAnsi="Calibri"/>
          <w:sz w:val="20"/>
        </w:rPr>
        <w:t>puluh</w:t>
      </w:r>
      <w:proofErr w:type="spellEnd"/>
      <w:r w:rsidR="00457FE3" w:rsidRPr="00A35CF3">
        <w:rPr>
          <w:rFonts w:ascii="Calibri" w:hAnsi="Calibri"/>
          <w:sz w:val="20"/>
        </w:rPr>
        <w:t xml:space="preserve"> </w:t>
      </w:r>
      <w:proofErr w:type="spellStart"/>
      <w:r w:rsidR="00457FE3" w:rsidRPr="00A35CF3">
        <w:rPr>
          <w:rFonts w:ascii="Calibri" w:hAnsi="Calibri"/>
          <w:sz w:val="20"/>
        </w:rPr>
        <w:t>persen</w:t>
      </w:r>
      <w:proofErr w:type="spellEnd"/>
      <w:r w:rsidR="00457FE3" w:rsidRPr="00A35CF3">
        <w:rPr>
          <w:rFonts w:ascii="Calibri" w:hAnsi="Calibri"/>
          <w:sz w:val="20"/>
        </w:rPr>
        <w:t xml:space="preserve">) </w:t>
      </w:r>
      <w:proofErr w:type="spellStart"/>
      <w:r w:rsidR="00664252" w:rsidRPr="00A35CF3">
        <w:rPr>
          <w:rFonts w:ascii="Calibri" w:hAnsi="Calibri"/>
          <w:sz w:val="20"/>
        </w:rPr>
        <w:t>dari</w:t>
      </w:r>
      <w:proofErr w:type="spellEnd"/>
      <w:r w:rsidR="00664252" w:rsidRPr="00A35CF3">
        <w:rPr>
          <w:rFonts w:ascii="Calibri" w:hAnsi="Calibri"/>
          <w:sz w:val="20"/>
        </w:rPr>
        <w:t xml:space="preserve"> </w:t>
      </w:r>
      <w:proofErr w:type="spellStart"/>
      <w:r w:rsidR="00457FE3" w:rsidRPr="00A35CF3">
        <w:rPr>
          <w:rFonts w:ascii="Calibri" w:hAnsi="Calibri"/>
          <w:sz w:val="20"/>
        </w:rPr>
        <w:t>harga</w:t>
      </w:r>
      <w:proofErr w:type="spellEnd"/>
      <w:r w:rsidR="00457FE3" w:rsidRPr="00A35CF3">
        <w:rPr>
          <w:rFonts w:ascii="Calibri" w:hAnsi="Calibri"/>
          <w:sz w:val="20"/>
        </w:rPr>
        <w:t xml:space="preserve"> </w:t>
      </w:r>
      <w:r w:rsidR="00664252" w:rsidRPr="00A35CF3">
        <w:rPr>
          <w:rFonts w:ascii="Calibri" w:hAnsi="Calibri"/>
          <w:sz w:val="20"/>
        </w:rPr>
        <w:t>DNA Test</w:t>
      </w:r>
      <w:r w:rsidR="00351A41" w:rsidRPr="00A35CF3">
        <w:rPr>
          <w:rFonts w:ascii="Calibri" w:hAnsi="Calibri"/>
          <w:sz w:val="20"/>
        </w:rPr>
        <w:t xml:space="preserve"> </w:t>
      </w:r>
      <w:proofErr w:type="spellStart"/>
      <w:r w:rsidR="00351A41" w:rsidRPr="00A35CF3">
        <w:rPr>
          <w:rFonts w:ascii="Calibri" w:hAnsi="Calibri" w:cs="Calibri"/>
          <w:sz w:val="20"/>
          <w:szCs w:val="20"/>
        </w:rPr>
        <w:t>sejumlah</w:t>
      </w:r>
      <w:proofErr w:type="spellEnd"/>
      <w:r w:rsidR="00351A41" w:rsidRPr="00A35CF3">
        <w:rPr>
          <w:rFonts w:ascii="Calibri" w:hAnsi="Calibri"/>
          <w:sz w:val="20"/>
        </w:rPr>
        <w:t xml:space="preserve"> DNA Test </w:t>
      </w:r>
      <w:r w:rsidR="00351A41" w:rsidRPr="00A35CF3">
        <w:rPr>
          <w:rFonts w:ascii="Calibri" w:hAnsi="Calibri" w:cs="Calibri"/>
          <w:sz w:val="20"/>
          <w:szCs w:val="20"/>
        </w:rPr>
        <w:t xml:space="preserve">Kit </w:t>
      </w:r>
      <w:r w:rsidR="00351A41" w:rsidRPr="00A35CF3">
        <w:rPr>
          <w:rFonts w:ascii="Calibri" w:hAnsi="Calibri"/>
          <w:sz w:val="20"/>
        </w:rPr>
        <w:t>yang</w:t>
      </w:r>
      <w:r w:rsidR="00351A41" w:rsidRPr="00A35CF3">
        <w:rPr>
          <w:rFonts w:ascii="Calibri" w:hAnsi="Calibri" w:cs="Calibri"/>
          <w:sz w:val="20"/>
          <w:szCs w:val="20"/>
        </w:rPr>
        <w:t xml:space="preserve"> </w:t>
      </w:r>
      <w:r w:rsidR="00664252" w:rsidRPr="00A35CF3">
        <w:rPr>
          <w:rFonts w:ascii="Calibri" w:hAnsi="Calibri"/>
          <w:sz w:val="20"/>
        </w:rPr>
        <w:t xml:space="preserve"> </w:t>
      </w:r>
      <w:proofErr w:type="spellStart"/>
      <w:r w:rsidR="00664252" w:rsidRPr="00A35CF3">
        <w:rPr>
          <w:rFonts w:ascii="Calibri" w:hAnsi="Calibri"/>
          <w:sz w:val="20"/>
        </w:rPr>
        <w:t>dipesan</w:t>
      </w:r>
      <w:proofErr w:type="spellEnd"/>
      <w:r w:rsidR="007363D8" w:rsidRPr="00A35CF3">
        <w:rPr>
          <w:rFonts w:ascii="Calibri" w:hAnsi="Calibri"/>
          <w:sz w:val="20"/>
        </w:rPr>
        <w:t xml:space="preserve"> oleh Mitra,</w:t>
      </w:r>
      <w:r w:rsidR="00664252" w:rsidRPr="00A35CF3">
        <w:rPr>
          <w:rFonts w:ascii="Calibri" w:hAnsi="Calibri"/>
          <w:sz w:val="20"/>
        </w:rPr>
        <w:t xml:space="preserve"> </w:t>
      </w:r>
      <w:proofErr w:type="spellStart"/>
      <w:r w:rsidR="00457FE3" w:rsidRPr="00A35CF3">
        <w:rPr>
          <w:rFonts w:ascii="Calibri" w:hAnsi="Calibri"/>
          <w:sz w:val="20"/>
        </w:rPr>
        <w:t>secara</w:t>
      </w:r>
      <w:proofErr w:type="spellEnd"/>
      <w:r w:rsidR="00457FE3" w:rsidRPr="00A35CF3">
        <w:rPr>
          <w:rFonts w:ascii="Calibri" w:hAnsi="Calibri"/>
          <w:sz w:val="20"/>
        </w:rPr>
        <w:t xml:space="preserve"> </w:t>
      </w:r>
      <w:proofErr w:type="spellStart"/>
      <w:r w:rsidR="001D39CB" w:rsidRPr="00A35CF3">
        <w:rPr>
          <w:rFonts w:ascii="Calibri" w:hAnsi="Calibri"/>
          <w:sz w:val="20"/>
        </w:rPr>
        <w:t>bersamaan</w:t>
      </w:r>
      <w:proofErr w:type="spellEnd"/>
      <w:r w:rsidR="001D39CB" w:rsidRPr="00A35CF3">
        <w:rPr>
          <w:rFonts w:ascii="Calibri" w:hAnsi="Calibri"/>
          <w:sz w:val="20"/>
        </w:rPr>
        <w:t xml:space="preserve"> </w:t>
      </w:r>
      <w:proofErr w:type="spellStart"/>
      <w:r w:rsidR="001D39CB" w:rsidRPr="00A35CF3">
        <w:rPr>
          <w:rFonts w:ascii="Calibri" w:hAnsi="Calibri"/>
          <w:sz w:val="20"/>
        </w:rPr>
        <w:t>dengan</w:t>
      </w:r>
      <w:proofErr w:type="spellEnd"/>
      <w:r w:rsidR="001D39CB" w:rsidRPr="00A35CF3">
        <w:rPr>
          <w:rFonts w:ascii="Calibri" w:hAnsi="Calibri"/>
          <w:sz w:val="20"/>
        </w:rPr>
        <w:t xml:space="preserve"> </w:t>
      </w:r>
      <w:proofErr w:type="spellStart"/>
      <w:r w:rsidR="001D39CB" w:rsidRPr="00A35CF3">
        <w:rPr>
          <w:rFonts w:ascii="Calibri" w:hAnsi="Calibri"/>
          <w:sz w:val="20"/>
        </w:rPr>
        <w:t>penyerahan</w:t>
      </w:r>
      <w:proofErr w:type="spellEnd"/>
      <w:r w:rsidR="001D39CB" w:rsidRPr="00A35CF3">
        <w:rPr>
          <w:rFonts w:ascii="Calibri" w:hAnsi="Calibri"/>
          <w:sz w:val="20"/>
        </w:rPr>
        <w:t xml:space="preserve"> </w:t>
      </w:r>
      <w:proofErr w:type="spellStart"/>
      <w:r w:rsidR="001D39CB" w:rsidRPr="00A35CF3">
        <w:rPr>
          <w:rFonts w:ascii="Calibri" w:hAnsi="Calibri"/>
          <w:sz w:val="20"/>
        </w:rPr>
        <w:t>produk</w:t>
      </w:r>
      <w:proofErr w:type="spellEnd"/>
      <w:r w:rsidR="001D39CB" w:rsidRPr="00A35CF3">
        <w:rPr>
          <w:rFonts w:ascii="Calibri" w:hAnsi="Calibri"/>
          <w:sz w:val="20"/>
        </w:rPr>
        <w:t xml:space="preserve"> DNA Test Kit yang </w:t>
      </w:r>
      <w:proofErr w:type="spellStart"/>
      <w:r w:rsidR="001D39CB" w:rsidRPr="00A35CF3">
        <w:rPr>
          <w:rFonts w:ascii="Calibri" w:hAnsi="Calibri"/>
          <w:sz w:val="20"/>
        </w:rPr>
        <w:t>dipesan</w:t>
      </w:r>
      <w:proofErr w:type="spellEnd"/>
      <w:r w:rsidR="001D39CB" w:rsidRPr="00A35CF3">
        <w:rPr>
          <w:rFonts w:ascii="Calibri" w:hAnsi="Calibri"/>
          <w:sz w:val="20"/>
        </w:rPr>
        <w:t xml:space="preserve"> oleh Mitra</w:t>
      </w:r>
      <w:r w:rsidR="00664252" w:rsidRPr="00A35CF3">
        <w:rPr>
          <w:rFonts w:ascii="Calibri" w:hAnsi="Calibri"/>
          <w:sz w:val="20"/>
          <w:lang w:val="id-ID"/>
        </w:rPr>
        <w:t xml:space="preserve">; </w:t>
      </w:r>
    </w:p>
    <w:p w14:paraId="5ACB8B2E" w14:textId="18DB38E8" w:rsidR="00664252" w:rsidRPr="00A35CF3" w:rsidRDefault="00457FE3" w:rsidP="00C470D4">
      <w:pPr>
        <w:numPr>
          <w:ilvl w:val="2"/>
          <w:numId w:val="17"/>
        </w:numPr>
        <w:spacing w:line="276" w:lineRule="auto"/>
        <w:ind w:left="993" w:hanging="567"/>
        <w:jc w:val="both"/>
        <w:rPr>
          <w:rFonts w:ascii="Calibri" w:hAnsi="Calibri"/>
          <w:sz w:val="20"/>
          <w:lang w:val="id-ID"/>
        </w:rPr>
      </w:pPr>
      <w:r w:rsidRPr="00A35CF3">
        <w:rPr>
          <w:rFonts w:ascii="Calibri" w:hAnsi="Calibri"/>
          <w:sz w:val="20"/>
          <w:lang w:val="id-ID"/>
        </w:rPr>
        <w:t>REGENE akan mengirimkan surat tagihan</w:t>
      </w:r>
      <w:r w:rsidRPr="00A35CF3">
        <w:rPr>
          <w:rFonts w:ascii="Calibri" w:hAnsi="Calibri"/>
          <w:sz w:val="20"/>
        </w:rPr>
        <w:t xml:space="preserve"> (invoice) </w:t>
      </w:r>
      <w:proofErr w:type="spellStart"/>
      <w:r w:rsidR="005F3A7C" w:rsidRPr="00A35CF3">
        <w:rPr>
          <w:rFonts w:ascii="Calibri" w:hAnsi="Calibri"/>
          <w:sz w:val="20"/>
        </w:rPr>
        <w:t>atas</w:t>
      </w:r>
      <w:proofErr w:type="spellEnd"/>
      <w:r w:rsidR="005F3A7C" w:rsidRPr="00A35CF3">
        <w:rPr>
          <w:rFonts w:ascii="Calibri" w:hAnsi="Calibri"/>
          <w:sz w:val="20"/>
        </w:rPr>
        <w:t xml:space="preserve"> </w:t>
      </w:r>
      <w:proofErr w:type="spellStart"/>
      <w:r w:rsidR="00AC11F6" w:rsidRPr="00A35CF3">
        <w:rPr>
          <w:rFonts w:ascii="Calibri" w:hAnsi="Calibri"/>
          <w:sz w:val="20"/>
        </w:rPr>
        <w:t>sisa</w:t>
      </w:r>
      <w:proofErr w:type="spellEnd"/>
      <w:r w:rsidR="00AC11F6" w:rsidRPr="00A35CF3">
        <w:rPr>
          <w:rFonts w:ascii="Calibri" w:hAnsi="Calibri"/>
          <w:sz w:val="20"/>
        </w:rPr>
        <w:t xml:space="preserve"> </w:t>
      </w:r>
      <w:r w:rsidRPr="00A35CF3">
        <w:rPr>
          <w:rFonts w:ascii="Calibri" w:hAnsi="Calibri"/>
          <w:sz w:val="20"/>
        </w:rPr>
        <w:t xml:space="preserve">50% </w:t>
      </w:r>
      <w:r w:rsidR="005F3A7C" w:rsidRPr="00A35CF3">
        <w:rPr>
          <w:rFonts w:ascii="Calibri" w:hAnsi="Calibri"/>
          <w:sz w:val="20"/>
        </w:rPr>
        <w:t xml:space="preserve">(lima </w:t>
      </w:r>
      <w:proofErr w:type="spellStart"/>
      <w:r w:rsidR="005F3A7C" w:rsidRPr="00A35CF3">
        <w:rPr>
          <w:rFonts w:ascii="Calibri" w:hAnsi="Calibri"/>
          <w:sz w:val="20"/>
        </w:rPr>
        <w:t>puluh</w:t>
      </w:r>
      <w:proofErr w:type="spellEnd"/>
      <w:r w:rsidR="005F3A7C" w:rsidRPr="00A35CF3">
        <w:rPr>
          <w:rFonts w:ascii="Calibri" w:hAnsi="Calibri"/>
          <w:sz w:val="20"/>
        </w:rPr>
        <w:t xml:space="preserve"> </w:t>
      </w:r>
      <w:proofErr w:type="spellStart"/>
      <w:r w:rsidR="005F3A7C" w:rsidRPr="00A35CF3">
        <w:rPr>
          <w:rFonts w:ascii="Calibri" w:hAnsi="Calibri"/>
          <w:sz w:val="20"/>
        </w:rPr>
        <w:t>persen</w:t>
      </w:r>
      <w:proofErr w:type="spellEnd"/>
      <w:r w:rsidR="005F3A7C" w:rsidRPr="00A35CF3">
        <w:rPr>
          <w:rFonts w:ascii="Calibri" w:hAnsi="Calibri"/>
          <w:sz w:val="20"/>
        </w:rPr>
        <w:t xml:space="preserve">) </w:t>
      </w:r>
      <w:proofErr w:type="spellStart"/>
      <w:r w:rsidRPr="00A35CF3">
        <w:rPr>
          <w:rFonts w:ascii="Calibri" w:hAnsi="Calibri"/>
          <w:sz w:val="20"/>
        </w:rPr>
        <w:t>dari</w:t>
      </w:r>
      <w:proofErr w:type="spellEnd"/>
      <w:r w:rsidRPr="00A35CF3">
        <w:rPr>
          <w:rFonts w:ascii="Calibri" w:hAnsi="Calibri"/>
          <w:sz w:val="20"/>
        </w:rPr>
        <w:t xml:space="preserve"> </w:t>
      </w:r>
      <w:proofErr w:type="spellStart"/>
      <w:r w:rsidRPr="00A35CF3">
        <w:rPr>
          <w:rFonts w:ascii="Calibri" w:hAnsi="Calibri"/>
          <w:sz w:val="20"/>
        </w:rPr>
        <w:t>jumlah</w:t>
      </w:r>
      <w:proofErr w:type="spellEnd"/>
      <w:r w:rsidRPr="00A35CF3">
        <w:rPr>
          <w:rFonts w:ascii="Calibri" w:hAnsi="Calibri"/>
          <w:sz w:val="20"/>
        </w:rPr>
        <w:t xml:space="preserve"> DNA Test </w:t>
      </w:r>
      <w:r w:rsidR="008B0A8F" w:rsidRPr="00A35CF3">
        <w:rPr>
          <w:rFonts w:ascii="Calibri" w:hAnsi="Calibri"/>
          <w:sz w:val="20"/>
        </w:rPr>
        <w:t xml:space="preserve">Kit </w:t>
      </w:r>
      <w:r w:rsidR="00AC11F6" w:rsidRPr="00A35CF3">
        <w:rPr>
          <w:rFonts w:ascii="Calibri" w:hAnsi="Calibri"/>
          <w:sz w:val="20"/>
        </w:rPr>
        <w:t xml:space="preserve">yang </w:t>
      </w:r>
      <w:proofErr w:type="spellStart"/>
      <w:r w:rsidR="00AC11F6" w:rsidRPr="00A35CF3">
        <w:rPr>
          <w:rFonts w:ascii="Calibri" w:hAnsi="Calibri"/>
          <w:sz w:val="20"/>
        </w:rPr>
        <w:t>dikirimkan</w:t>
      </w:r>
      <w:proofErr w:type="spellEnd"/>
      <w:r w:rsidR="00AC11F6" w:rsidRPr="00A35CF3">
        <w:rPr>
          <w:rFonts w:ascii="Calibri" w:hAnsi="Calibri"/>
          <w:sz w:val="20"/>
        </w:rPr>
        <w:t xml:space="preserve"> oleh Mitra </w:t>
      </w:r>
      <w:proofErr w:type="spellStart"/>
      <w:r w:rsidR="00AC11F6" w:rsidRPr="00A35CF3">
        <w:rPr>
          <w:rFonts w:ascii="Calibri" w:hAnsi="Calibri"/>
          <w:sz w:val="20"/>
        </w:rPr>
        <w:t>untuk</w:t>
      </w:r>
      <w:proofErr w:type="spellEnd"/>
      <w:r w:rsidR="00AC11F6" w:rsidRPr="00A35CF3">
        <w:rPr>
          <w:rFonts w:ascii="Calibri" w:hAnsi="Calibri"/>
          <w:sz w:val="20"/>
        </w:rPr>
        <w:t xml:space="preserve"> </w:t>
      </w:r>
      <w:proofErr w:type="spellStart"/>
      <w:r w:rsidR="00AC11F6" w:rsidRPr="00A35CF3">
        <w:rPr>
          <w:rFonts w:ascii="Calibri" w:hAnsi="Calibri"/>
          <w:sz w:val="20"/>
        </w:rPr>
        <w:t>pemrosesan</w:t>
      </w:r>
      <w:proofErr w:type="spellEnd"/>
      <w:r w:rsidR="00AC11F6" w:rsidRPr="00A35CF3">
        <w:rPr>
          <w:rFonts w:ascii="Calibri" w:hAnsi="Calibri"/>
          <w:sz w:val="20"/>
        </w:rPr>
        <w:t xml:space="preserve"> </w:t>
      </w:r>
      <w:proofErr w:type="spellStart"/>
      <w:r w:rsidR="00AC11F6" w:rsidRPr="00A35CF3">
        <w:rPr>
          <w:rFonts w:ascii="Calibri" w:hAnsi="Calibri"/>
          <w:sz w:val="20"/>
        </w:rPr>
        <w:t>pengujian</w:t>
      </w:r>
      <w:proofErr w:type="spellEnd"/>
      <w:r w:rsidR="00AC11F6" w:rsidRPr="00A35CF3">
        <w:rPr>
          <w:rFonts w:ascii="Calibri" w:hAnsi="Calibri"/>
          <w:sz w:val="20"/>
        </w:rPr>
        <w:t xml:space="preserve"> lab</w:t>
      </w:r>
      <w:r w:rsidR="006A6B9F" w:rsidRPr="00A35CF3">
        <w:rPr>
          <w:rFonts w:ascii="Calibri" w:hAnsi="Calibri"/>
          <w:sz w:val="20"/>
        </w:rPr>
        <w:t>,</w:t>
      </w:r>
      <w:r w:rsidR="00284344" w:rsidRPr="00A35CF3">
        <w:rPr>
          <w:rFonts w:ascii="Calibri" w:hAnsi="Calibri"/>
          <w:sz w:val="20"/>
        </w:rPr>
        <w:t xml:space="preserve"> </w:t>
      </w:r>
      <w:r w:rsidRPr="00A35CF3">
        <w:rPr>
          <w:rFonts w:ascii="Calibri" w:hAnsi="Calibri"/>
          <w:sz w:val="20"/>
        </w:rPr>
        <w:t xml:space="preserve">pada </w:t>
      </w:r>
      <w:proofErr w:type="spellStart"/>
      <w:r w:rsidR="007F6A60" w:rsidRPr="00A35CF3">
        <w:rPr>
          <w:rFonts w:ascii="Calibri" w:hAnsi="Calibri"/>
          <w:sz w:val="20"/>
        </w:rPr>
        <w:t>atau</w:t>
      </w:r>
      <w:proofErr w:type="spellEnd"/>
      <w:r w:rsidR="007F6A60" w:rsidRPr="00A35CF3">
        <w:rPr>
          <w:rFonts w:ascii="Calibri" w:hAnsi="Calibri"/>
          <w:sz w:val="20"/>
        </w:rPr>
        <w:t xml:space="preserve"> </w:t>
      </w:r>
      <w:proofErr w:type="spellStart"/>
      <w:r w:rsidR="007F6A60" w:rsidRPr="00A35CF3">
        <w:rPr>
          <w:rFonts w:ascii="Calibri" w:hAnsi="Calibri"/>
          <w:sz w:val="20"/>
        </w:rPr>
        <w:t>setelah</w:t>
      </w:r>
      <w:proofErr w:type="spellEnd"/>
      <w:r w:rsidR="007F6A60" w:rsidRPr="00A35CF3">
        <w:rPr>
          <w:rFonts w:ascii="Calibri" w:hAnsi="Calibri"/>
          <w:sz w:val="20"/>
        </w:rPr>
        <w:t xml:space="preserve"> </w:t>
      </w:r>
      <w:proofErr w:type="spellStart"/>
      <w:r w:rsidR="00AC11F6" w:rsidRPr="00A35CF3">
        <w:rPr>
          <w:rFonts w:ascii="Calibri" w:hAnsi="Calibri"/>
          <w:sz w:val="20"/>
        </w:rPr>
        <w:t>tanggal</w:t>
      </w:r>
      <w:proofErr w:type="spellEnd"/>
      <w:r w:rsidR="00AC11F6" w:rsidRPr="00A35CF3">
        <w:rPr>
          <w:rFonts w:ascii="Calibri" w:hAnsi="Calibri"/>
          <w:sz w:val="20"/>
        </w:rPr>
        <w:t xml:space="preserve"> </w:t>
      </w:r>
      <w:proofErr w:type="spellStart"/>
      <w:r w:rsidR="00AC11F6" w:rsidRPr="00A35CF3">
        <w:rPr>
          <w:rFonts w:ascii="Calibri" w:hAnsi="Calibri"/>
          <w:sz w:val="20"/>
        </w:rPr>
        <w:t>penerimaan</w:t>
      </w:r>
      <w:proofErr w:type="spellEnd"/>
      <w:r w:rsidR="00AC11F6" w:rsidRPr="00A35CF3">
        <w:rPr>
          <w:rFonts w:ascii="Calibri" w:hAnsi="Calibri"/>
          <w:sz w:val="20"/>
        </w:rPr>
        <w:t xml:space="preserve"> DNA Test Kit</w:t>
      </w:r>
      <w:r w:rsidR="00160B93" w:rsidRPr="00A35CF3">
        <w:rPr>
          <w:rFonts w:ascii="Calibri" w:hAnsi="Calibri" w:cs="Calibri"/>
          <w:sz w:val="20"/>
          <w:szCs w:val="20"/>
        </w:rPr>
        <w:t xml:space="preserve"> yang </w:t>
      </w:r>
      <w:proofErr w:type="spellStart"/>
      <w:r w:rsidR="00160B93" w:rsidRPr="00A35CF3">
        <w:rPr>
          <w:rFonts w:ascii="Calibri" w:hAnsi="Calibri" w:cs="Calibri"/>
          <w:sz w:val="20"/>
          <w:szCs w:val="20"/>
        </w:rPr>
        <w:t>berupa</w:t>
      </w:r>
      <w:proofErr w:type="spellEnd"/>
      <w:r w:rsidR="00160B93" w:rsidRPr="00A35CF3">
        <w:rPr>
          <w:rFonts w:ascii="Calibri" w:hAnsi="Calibri" w:cs="Calibri"/>
          <w:sz w:val="20"/>
          <w:szCs w:val="20"/>
        </w:rPr>
        <w:t xml:space="preserve"> </w:t>
      </w:r>
      <w:proofErr w:type="spellStart"/>
      <w:r w:rsidR="00160B93" w:rsidRPr="00A35CF3">
        <w:rPr>
          <w:rFonts w:ascii="Calibri" w:hAnsi="Calibri" w:cs="Calibri"/>
          <w:sz w:val="20"/>
          <w:szCs w:val="20"/>
        </w:rPr>
        <w:t>sampel</w:t>
      </w:r>
      <w:proofErr w:type="spellEnd"/>
      <w:r w:rsidR="00160B93" w:rsidRPr="00A35CF3">
        <w:rPr>
          <w:rFonts w:ascii="Calibri" w:hAnsi="Calibri" w:cs="Calibri"/>
          <w:sz w:val="20"/>
          <w:szCs w:val="20"/>
        </w:rPr>
        <w:t xml:space="preserve"> DNA</w:t>
      </w:r>
      <w:r w:rsidR="00AC11F6" w:rsidRPr="00A35CF3">
        <w:rPr>
          <w:rFonts w:ascii="Calibri" w:hAnsi="Calibri"/>
          <w:sz w:val="20"/>
        </w:rPr>
        <w:t xml:space="preserve"> oleh REGENE</w:t>
      </w:r>
      <w:r w:rsidR="00664252" w:rsidRPr="00A35CF3">
        <w:rPr>
          <w:rFonts w:ascii="Calibri" w:hAnsi="Calibri"/>
          <w:sz w:val="20"/>
          <w:lang w:val="id-ID"/>
        </w:rPr>
        <w:t>;</w:t>
      </w:r>
      <w:r w:rsidR="00237B5A" w:rsidRPr="00A35CF3">
        <w:rPr>
          <w:rFonts w:ascii="Calibri" w:hAnsi="Calibri"/>
          <w:sz w:val="20"/>
          <w:lang w:val="id-ID"/>
        </w:rPr>
        <w:t xml:space="preserve"> dan</w:t>
      </w:r>
    </w:p>
    <w:p w14:paraId="35EE32F0" w14:textId="3CED37FC" w:rsidR="00CD3877" w:rsidRPr="00A35CF3" w:rsidRDefault="00CD3877" w:rsidP="00C470D4">
      <w:pPr>
        <w:numPr>
          <w:ilvl w:val="2"/>
          <w:numId w:val="17"/>
        </w:numPr>
        <w:spacing w:line="276" w:lineRule="auto"/>
        <w:ind w:left="993" w:hanging="567"/>
        <w:jc w:val="both"/>
        <w:rPr>
          <w:rFonts w:ascii="Calibri" w:hAnsi="Calibri"/>
          <w:sz w:val="20"/>
          <w:lang w:val="id-ID"/>
        </w:rPr>
      </w:pPr>
      <w:r w:rsidRPr="00A35CF3">
        <w:rPr>
          <w:rFonts w:ascii="Calibri" w:hAnsi="Calibri"/>
          <w:sz w:val="20"/>
          <w:lang w:val="id-ID"/>
        </w:rPr>
        <w:t xml:space="preserve">Mitra </w:t>
      </w:r>
      <w:proofErr w:type="spellStart"/>
      <w:r w:rsidR="007428E7" w:rsidRPr="00A35CF3">
        <w:rPr>
          <w:rFonts w:ascii="Calibri" w:hAnsi="Calibri"/>
          <w:sz w:val="20"/>
        </w:rPr>
        <w:t>wajib</w:t>
      </w:r>
      <w:proofErr w:type="spellEnd"/>
      <w:r w:rsidR="007428E7" w:rsidRPr="00A35CF3">
        <w:rPr>
          <w:rFonts w:ascii="Calibri" w:hAnsi="Calibri"/>
          <w:sz w:val="20"/>
        </w:rPr>
        <w:t xml:space="preserve"> </w:t>
      </w:r>
      <w:r w:rsidRPr="00A35CF3">
        <w:rPr>
          <w:rFonts w:ascii="Calibri" w:hAnsi="Calibri"/>
          <w:sz w:val="20"/>
          <w:lang w:val="id-ID"/>
        </w:rPr>
        <w:t xml:space="preserve">membayar </w:t>
      </w:r>
      <w:r w:rsidR="00EA6A3D" w:rsidRPr="00A35CF3">
        <w:rPr>
          <w:rFonts w:ascii="Calibri" w:hAnsi="Calibri"/>
          <w:sz w:val="20"/>
          <w:lang w:val="id-ID"/>
        </w:rPr>
        <w:t>surat tagihan (</w:t>
      </w:r>
      <w:proofErr w:type="spellStart"/>
      <w:r w:rsidR="00EA6A3D" w:rsidRPr="00A35CF3">
        <w:rPr>
          <w:rFonts w:ascii="Calibri" w:hAnsi="Calibri"/>
          <w:i/>
          <w:sz w:val="20"/>
          <w:lang w:val="id-ID"/>
        </w:rPr>
        <w:t>invoice</w:t>
      </w:r>
      <w:proofErr w:type="spellEnd"/>
      <w:r w:rsidR="00EA6A3D" w:rsidRPr="00A35CF3">
        <w:rPr>
          <w:rFonts w:ascii="Calibri" w:hAnsi="Calibri"/>
          <w:sz w:val="20"/>
          <w:lang w:val="id-ID"/>
        </w:rPr>
        <w:t xml:space="preserve">) dari REGENE </w:t>
      </w:r>
      <w:r w:rsidRPr="00A35CF3">
        <w:rPr>
          <w:rFonts w:ascii="Calibri" w:hAnsi="Calibri"/>
          <w:sz w:val="20"/>
          <w:lang w:val="id-ID"/>
        </w:rPr>
        <w:t>dalam kurun waktu sebagaimana diatur di Pasal 6 Perjanjian ini</w:t>
      </w:r>
      <w:r w:rsidR="00797110" w:rsidRPr="00A35CF3">
        <w:rPr>
          <w:rFonts w:ascii="Calibri" w:hAnsi="Calibri"/>
          <w:sz w:val="20"/>
        </w:rPr>
        <w:t>.</w:t>
      </w:r>
    </w:p>
    <w:p w14:paraId="753AA5F2" w14:textId="77777777" w:rsidR="00967DFA" w:rsidRPr="00E676A1" w:rsidRDefault="00967DFA" w:rsidP="006A50F3">
      <w:pPr>
        <w:spacing w:line="276" w:lineRule="auto"/>
        <w:ind w:left="420"/>
        <w:jc w:val="both"/>
        <w:rPr>
          <w:rFonts w:ascii="Calibri" w:hAnsi="Calibri" w:cs="Calibri"/>
          <w:sz w:val="20"/>
          <w:szCs w:val="20"/>
          <w:lang w:val="id-ID"/>
        </w:rPr>
      </w:pPr>
    </w:p>
    <w:p w14:paraId="65FD32CB" w14:textId="3AE5AE55" w:rsidR="00967DFA" w:rsidRPr="00E676A1" w:rsidRDefault="00967DFA" w:rsidP="00967DF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Segala biaya untuk pembelian dan pengiriman </w:t>
      </w:r>
      <w:r w:rsidR="00F27A02">
        <w:rPr>
          <w:rFonts w:ascii="Calibri" w:hAnsi="Calibri" w:cs="Calibri"/>
          <w:sz w:val="20"/>
          <w:szCs w:val="20"/>
          <w:lang w:val="id-ID"/>
        </w:rPr>
        <w:t>DNA Test</w:t>
      </w:r>
      <w:r w:rsidRPr="00E676A1">
        <w:rPr>
          <w:rFonts w:ascii="Calibri" w:hAnsi="Calibri" w:cs="Calibri"/>
          <w:sz w:val="20"/>
          <w:szCs w:val="20"/>
          <w:lang w:val="id-ID"/>
        </w:rPr>
        <w:t xml:space="preserve"> oleh Mitra tersebut ditanggung sepenuhnya oleh Mitra.</w:t>
      </w:r>
    </w:p>
    <w:p w14:paraId="3D927594" w14:textId="77777777" w:rsidR="005329B9" w:rsidRPr="00E676A1" w:rsidRDefault="005329B9" w:rsidP="00803972">
      <w:pPr>
        <w:pStyle w:val="ListParagraph"/>
        <w:rPr>
          <w:rFonts w:ascii="Calibri" w:hAnsi="Calibri" w:cs="Calibri"/>
          <w:sz w:val="20"/>
          <w:szCs w:val="20"/>
          <w:lang w:val="id-ID"/>
        </w:rPr>
      </w:pPr>
    </w:p>
    <w:p w14:paraId="36B594D2" w14:textId="4B56176C" w:rsidR="005329B9" w:rsidRDefault="006F2984" w:rsidP="005329B9">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 xml:space="preserve">Prosedur </w:t>
      </w:r>
      <w:r w:rsidR="007E5B89">
        <w:rPr>
          <w:rFonts w:ascii="Calibri" w:hAnsi="Calibri" w:cs="Calibri"/>
          <w:sz w:val="20"/>
          <w:szCs w:val="20"/>
          <w:lang w:val="id-ID"/>
        </w:rPr>
        <w:t>jual beli</w:t>
      </w:r>
      <w:r w:rsidR="005329B9" w:rsidRPr="00E676A1">
        <w:rPr>
          <w:rFonts w:ascii="Calibri" w:hAnsi="Calibri" w:cs="Calibri"/>
          <w:sz w:val="20"/>
          <w:szCs w:val="20"/>
          <w:lang w:val="id-ID"/>
        </w:rPr>
        <w:t xml:space="preserve"> Layanan lainnya</w:t>
      </w:r>
      <w:r w:rsidR="00DD0F89">
        <w:rPr>
          <w:rFonts w:ascii="Calibri" w:hAnsi="Calibri" w:cs="Calibri"/>
          <w:sz w:val="20"/>
          <w:szCs w:val="20"/>
          <w:lang w:val="id-ID"/>
        </w:rPr>
        <w:t xml:space="preserve"> yang</w:t>
      </w:r>
      <w:r w:rsidR="005329B9" w:rsidRPr="00E676A1">
        <w:rPr>
          <w:rFonts w:ascii="Calibri" w:hAnsi="Calibri" w:cs="Calibri"/>
          <w:sz w:val="20"/>
          <w:szCs w:val="20"/>
          <w:lang w:val="id-ID"/>
        </w:rPr>
        <w:t xml:space="preserve"> sehubungan dengan perangkat lunak atau layanan genomik lainnya akan dapat dibahas oleh Para Pihak secara terpisah.</w:t>
      </w:r>
    </w:p>
    <w:p w14:paraId="1A5E6602" w14:textId="77777777" w:rsidR="00677FE6" w:rsidRDefault="00677FE6" w:rsidP="00B45AFC">
      <w:pPr>
        <w:pStyle w:val="ListParagraph"/>
        <w:rPr>
          <w:rFonts w:ascii="Calibri" w:hAnsi="Calibri" w:cs="Calibri"/>
          <w:sz w:val="20"/>
          <w:szCs w:val="20"/>
          <w:lang w:val="id-ID"/>
        </w:rPr>
      </w:pPr>
    </w:p>
    <w:p w14:paraId="4A28CD72" w14:textId="209A619A" w:rsidR="00677FE6" w:rsidRPr="00E676A1" w:rsidRDefault="00677FE6" w:rsidP="005329B9">
      <w:pPr>
        <w:numPr>
          <w:ilvl w:val="1"/>
          <w:numId w:val="17"/>
        </w:numPr>
        <w:spacing w:line="276" w:lineRule="auto"/>
        <w:jc w:val="both"/>
        <w:rPr>
          <w:rFonts w:ascii="Calibri" w:hAnsi="Calibri" w:cs="Calibri"/>
          <w:sz w:val="20"/>
          <w:szCs w:val="20"/>
          <w:lang w:val="id-ID"/>
        </w:rPr>
      </w:pPr>
      <w:proofErr w:type="spellStart"/>
      <w:r>
        <w:rPr>
          <w:rFonts w:ascii="Calibri" w:hAnsi="Calibri" w:cs="Calibri"/>
          <w:sz w:val="20"/>
          <w:szCs w:val="20"/>
        </w:rPr>
        <w:t>Konsultasi</w:t>
      </w:r>
      <w:proofErr w:type="spellEnd"/>
      <w:r>
        <w:rPr>
          <w:rFonts w:ascii="Calibri" w:hAnsi="Calibri" w:cs="Calibri"/>
          <w:sz w:val="20"/>
          <w:szCs w:val="20"/>
        </w:rPr>
        <w:t xml:space="preserve"> </w:t>
      </w:r>
      <w:proofErr w:type="spellStart"/>
      <w:r>
        <w:rPr>
          <w:rFonts w:ascii="Calibri" w:hAnsi="Calibri" w:cs="Calibri"/>
          <w:sz w:val="20"/>
          <w:szCs w:val="20"/>
        </w:rPr>
        <w:t>dapat</w:t>
      </w:r>
      <w:proofErr w:type="spellEnd"/>
      <w:r>
        <w:rPr>
          <w:rFonts w:ascii="Calibri" w:hAnsi="Calibri" w:cs="Calibri"/>
          <w:sz w:val="20"/>
          <w:szCs w:val="20"/>
        </w:rPr>
        <w:t xml:space="preserve"> </w:t>
      </w:r>
      <w:proofErr w:type="spellStart"/>
      <w:r>
        <w:rPr>
          <w:rFonts w:ascii="Calibri" w:hAnsi="Calibri" w:cs="Calibri"/>
          <w:sz w:val="20"/>
          <w:szCs w:val="20"/>
        </w:rPr>
        <w:t>diberikan</w:t>
      </w:r>
      <w:proofErr w:type="spellEnd"/>
      <w:r>
        <w:rPr>
          <w:rFonts w:ascii="Calibri" w:hAnsi="Calibri" w:cs="Calibri"/>
          <w:sz w:val="20"/>
          <w:szCs w:val="20"/>
        </w:rPr>
        <w:t xml:space="preserve"> </w:t>
      </w:r>
      <w:proofErr w:type="spellStart"/>
      <w:r>
        <w:rPr>
          <w:rFonts w:ascii="Calibri" w:hAnsi="Calibri" w:cs="Calibri"/>
          <w:sz w:val="20"/>
          <w:szCs w:val="20"/>
        </w:rPr>
        <w:t>dengan</w:t>
      </w:r>
      <w:proofErr w:type="spellEnd"/>
      <w:r>
        <w:rPr>
          <w:rFonts w:ascii="Calibri" w:hAnsi="Calibri" w:cs="Calibri"/>
          <w:sz w:val="20"/>
          <w:szCs w:val="20"/>
        </w:rPr>
        <w:t xml:space="preserve"> </w:t>
      </w:r>
      <w:proofErr w:type="spellStart"/>
      <w:r>
        <w:rPr>
          <w:rFonts w:ascii="Calibri" w:hAnsi="Calibri" w:cs="Calibri"/>
          <w:sz w:val="20"/>
          <w:szCs w:val="20"/>
        </w:rPr>
        <w:t>biaya</w:t>
      </w:r>
      <w:proofErr w:type="spellEnd"/>
      <w:r>
        <w:rPr>
          <w:rFonts w:ascii="Calibri" w:hAnsi="Calibri" w:cs="Calibri"/>
          <w:sz w:val="20"/>
          <w:szCs w:val="20"/>
        </w:rPr>
        <w:t xml:space="preserve"> </w:t>
      </w:r>
      <w:proofErr w:type="spellStart"/>
      <w:r>
        <w:rPr>
          <w:rFonts w:ascii="Calibri" w:hAnsi="Calibri" w:cs="Calibri"/>
          <w:sz w:val="20"/>
          <w:szCs w:val="20"/>
        </w:rPr>
        <w:t>tambahan</w:t>
      </w:r>
      <w:proofErr w:type="spellEnd"/>
      <w:r>
        <w:rPr>
          <w:rFonts w:ascii="Calibri" w:hAnsi="Calibri" w:cs="Calibri"/>
          <w:sz w:val="20"/>
          <w:szCs w:val="20"/>
        </w:rPr>
        <w:t xml:space="preserve"> </w:t>
      </w:r>
      <w:proofErr w:type="spellStart"/>
      <w:r>
        <w:rPr>
          <w:rFonts w:ascii="Calibri" w:hAnsi="Calibri" w:cs="Calibri"/>
          <w:sz w:val="20"/>
          <w:szCs w:val="20"/>
        </w:rPr>
        <w:t>berupa</w:t>
      </w:r>
      <w:proofErr w:type="spellEnd"/>
      <w:r>
        <w:rPr>
          <w:rFonts w:ascii="Calibri" w:hAnsi="Calibri" w:cs="Calibri"/>
          <w:sz w:val="20"/>
          <w:szCs w:val="20"/>
        </w:rPr>
        <w:t xml:space="preserve"> IDR </w:t>
      </w:r>
      <w:proofErr w:type="gramStart"/>
      <w:r>
        <w:rPr>
          <w:rFonts w:ascii="Calibri" w:hAnsi="Calibri" w:cs="Calibri"/>
          <w:sz w:val="20"/>
          <w:szCs w:val="20"/>
        </w:rPr>
        <w:t>550,000,-</w:t>
      </w:r>
      <w:proofErr w:type="gramEnd"/>
      <w:r>
        <w:rPr>
          <w:rFonts w:ascii="Calibri" w:hAnsi="Calibri" w:cs="Calibri"/>
          <w:sz w:val="20"/>
          <w:szCs w:val="20"/>
        </w:rPr>
        <w:t xml:space="preserve"> (lima ratus lima </w:t>
      </w:r>
      <w:proofErr w:type="spellStart"/>
      <w:r>
        <w:rPr>
          <w:rFonts w:ascii="Calibri" w:hAnsi="Calibri" w:cs="Calibri"/>
          <w:sz w:val="20"/>
          <w:szCs w:val="20"/>
        </w:rPr>
        <w:t>puluh</w:t>
      </w:r>
      <w:proofErr w:type="spellEnd"/>
      <w:r>
        <w:rPr>
          <w:rFonts w:ascii="Calibri" w:hAnsi="Calibri" w:cs="Calibri"/>
          <w:sz w:val="20"/>
          <w:szCs w:val="20"/>
        </w:rPr>
        <w:t xml:space="preserve"> </w:t>
      </w:r>
      <w:proofErr w:type="spellStart"/>
      <w:r>
        <w:rPr>
          <w:rFonts w:ascii="Calibri" w:hAnsi="Calibri" w:cs="Calibri"/>
          <w:sz w:val="20"/>
          <w:szCs w:val="20"/>
        </w:rPr>
        <w:t>ribu</w:t>
      </w:r>
      <w:proofErr w:type="spellEnd"/>
      <w:r>
        <w:rPr>
          <w:rFonts w:ascii="Calibri" w:hAnsi="Calibri" w:cs="Calibri"/>
          <w:sz w:val="20"/>
          <w:szCs w:val="20"/>
        </w:rPr>
        <w:t xml:space="preserve"> rupiah) </w:t>
      </w:r>
      <w:proofErr w:type="spellStart"/>
      <w:r>
        <w:rPr>
          <w:rFonts w:ascii="Calibri" w:hAnsi="Calibri" w:cs="Calibri"/>
          <w:sz w:val="20"/>
          <w:szCs w:val="20"/>
        </w:rPr>
        <w:t>selama</w:t>
      </w:r>
      <w:proofErr w:type="spellEnd"/>
      <w:r>
        <w:rPr>
          <w:rFonts w:ascii="Calibri" w:hAnsi="Calibri" w:cs="Calibri"/>
          <w:sz w:val="20"/>
          <w:szCs w:val="20"/>
        </w:rPr>
        <w:t xml:space="preserve"> 45 (</w:t>
      </w:r>
      <w:proofErr w:type="spellStart"/>
      <w:r>
        <w:rPr>
          <w:rFonts w:ascii="Calibri" w:hAnsi="Calibri" w:cs="Calibri"/>
          <w:sz w:val="20"/>
          <w:szCs w:val="20"/>
        </w:rPr>
        <w:t>empat</w:t>
      </w:r>
      <w:proofErr w:type="spellEnd"/>
      <w:r>
        <w:rPr>
          <w:rFonts w:ascii="Calibri" w:hAnsi="Calibri" w:cs="Calibri"/>
          <w:sz w:val="20"/>
          <w:szCs w:val="20"/>
        </w:rPr>
        <w:t xml:space="preserve"> </w:t>
      </w:r>
      <w:proofErr w:type="spellStart"/>
      <w:r>
        <w:rPr>
          <w:rFonts w:ascii="Calibri" w:hAnsi="Calibri" w:cs="Calibri"/>
          <w:sz w:val="20"/>
          <w:szCs w:val="20"/>
        </w:rPr>
        <w:t>puluh</w:t>
      </w:r>
      <w:proofErr w:type="spellEnd"/>
      <w:r>
        <w:rPr>
          <w:rFonts w:ascii="Calibri" w:hAnsi="Calibri" w:cs="Calibri"/>
          <w:sz w:val="20"/>
          <w:szCs w:val="20"/>
        </w:rPr>
        <w:t xml:space="preserve"> lima) </w:t>
      </w:r>
      <w:proofErr w:type="spellStart"/>
      <w:r>
        <w:rPr>
          <w:rFonts w:ascii="Calibri" w:hAnsi="Calibri" w:cs="Calibri"/>
          <w:sz w:val="20"/>
          <w:szCs w:val="20"/>
        </w:rPr>
        <w:t>menit</w:t>
      </w:r>
      <w:proofErr w:type="spellEnd"/>
      <w:r>
        <w:rPr>
          <w:rFonts w:ascii="Calibri" w:hAnsi="Calibri" w:cs="Calibri"/>
          <w:sz w:val="20"/>
          <w:szCs w:val="20"/>
        </w:rPr>
        <w:t xml:space="preserve"> per </w:t>
      </w:r>
      <w:proofErr w:type="spellStart"/>
      <w:r>
        <w:rPr>
          <w:rFonts w:ascii="Calibri" w:hAnsi="Calibri" w:cs="Calibri"/>
          <w:sz w:val="20"/>
          <w:szCs w:val="20"/>
        </w:rPr>
        <w:t>pengguna</w:t>
      </w:r>
      <w:proofErr w:type="spellEnd"/>
      <w:r>
        <w:rPr>
          <w:rFonts w:ascii="Calibri" w:hAnsi="Calibri" w:cs="Calibri"/>
          <w:sz w:val="20"/>
          <w:szCs w:val="20"/>
        </w:rPr>
        <w:t>.</w:t>
      </w:r>
    </w:p>
    <w:p w14:paraId="79B1A9BF" w14:textId="77777777" w:rsidR="00880432" w:rsidRPr="00E676A1" w:rsidRDefault="00880432" w:rsidP="00B01E8A">
      <w:pPr>
        <w:spacing w:line="276" w:lineRule="auto"/>
        <w:ind w:left="1440" w:hanging="720"/>
        <w:jc w:val="both"/>
        <w:rPr>
          <w:rFonts w:ascii="Calibri" w:hAnsi="Calibri" w:cs="Calibri"/>
          <w:sz w:val="20"/>
          <w:szCs w:val="20"/>
          <w:lang w:val="id-ID"/>
        </w:rPr>
      </w:pPr>
    </w:p>
    <w:p w14:paraId="2FCA0FAE"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Harga</w:t>
      </w:r>
      <w:r w:rsidR="00080086" w:rsidRPr="00E676A1">
        <w:rPr>
          <w:rFonts w:ascii="Calibri" w:hAnsi="Calibri" w:cs="Calibri"/>
          <w:b/>
          <w:sz w:val="20"/>
          <w:szCs w:val="20"/>
          <w:lang w:val="id-ID"/>
        </w:rPr>
        <w:t xml:space="preserve"> Layanan </w:t>
      </w:r>
      <w:r w:rsidRPr="00E676A1">
        <w:rPr>
          <w:rFonts w:ascii="Calibri" w:hAnsi="Calibri" w:cs="Calibri"/>
          <w:b/>
          <w:sz w:val="20"/>
          <w:szCs w:val="20"/>
          <w:lang w:val="id-ID"/>
        </w:rPr>
        <w:t>dan Harga Jual</w:t>
      </w:r>
      <w:r w:rsidR="00D44053" w:rsidRPr="00E676A1">
        <w:rPr>
          <w:rFonts w:ascii="Calibri" w:hAnsi="Calibri" w:cs="Calibri"/>
          <w:b/>
          <w:sz w:val="20"/>
          <w:szCs w:val="20"/>
          <w:lang w:val="id-ID"/>
        </w:rPr>
        <w:t xml:space="preserve"> </w:t>
      </w:r>
    </w:p>
    <w:p w14:paraId="75C85376" w14:textId="6A5C2F15" w:rsidR="009472B7" w:rsidRPr="00803972" w:rsidRDefault="005A4D0F" w:rsidP="009347B3">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Sejak tanggal Perjanjian ini</w:t>
      </w:r>
      <w:r w:rsidR="001D39CB" w:rsidRPr="00081688">
        <w:rPr>
          <w:rFonts w:ascii="Calibri" w:hAnsi="Calibri" w:cs="Calibri"/>
          <w:sz w:val="20"/>
          <w:szCs w:val="20"/>
        </w:rPr>
        <w:t xml:space="preserve"> </w:t>
      </w:r>
      <w:proofErr w:type="spellStart"/>
      <w:r w:rsidR="001D39CB" w:rsidRPr="00081688">
        <w:rPr>
          <w:rFonts w:ascii="Calibri" w:hAnsi="Calibri" w:cs="Calibri"/>
          <w:sz w:val="20"/>
          <w:szCs w:val="20"/>
        </w:rPr>
        <w:t>sampai</w:t>
      </w:r>
      <w:proofErr w:type="spellEnd"/>
      <w:r w:rsidR="001D39CB" w:rsidRPr="00081688">
        <w:rPr>
          <w:rFonts w:ascii="Calibri" w:hAnsi="Calibri" w:cs="Calibri"/>
          <w:sz w:val="20"/>
          <w:szCs w:val="20"/>
        </w:rPr>
        <w:t xml:space="preserve"> </w:t>
      </w:r>
      <w:proofErr w:type="spellStart"/>
      <w:r w:rsidR="001D39CB" w:rsidRPr="00081688">
        <w:rPr>
          <w:rFonts w:ascii="Calibri" w:hAnsi="Calibri" w:cs="Calibri"/>
          <w:sz w:val="20"/>
          <w:szCs w:val="20"/>
        </w:rPr>
        <w:t>Tanggal</w:t>
      </w:r>
      <w:proofErr w:type="spellEnd"/>
      <w:r w:rsidR="001D39CB" w:rsidRPr="00081688">
        <w:rPr>
          <w:rFonts w:ascii="Calibri" w:hAnsi="Calibri" w:cs="Calibri"/>
          <w:sz w:val="20"/>
          <w:szCs w:val="20"/>
        </w:rPr>
        <w:t xml:space="preserve"> Target </w:t>
      </w:r>
      <w:proofErr w:type="spellStart"/>
      <w:r w:rsidR="001D39CB" w:rsidRPr="00081688">
        <w:rPr>
          <w:rFonts w:ascii="Calibri" w:hAnsi="Calibri" w:cs="Calibri"/>
          <w:sz w:val="20"/>
          <w:szCs w:val="20"/>
        </w:rPr>
        <w:t>Penjualan</w:t>
      </w:r>
      <w:proofErr w:type="spellEnd"/>
      <w:r w:rsidR="009472B7" w:rsidRPr="00081688">
        <w:rPr>
          <w:rFonts w:ascii="Calibri" w:hAnsi="Calibri" w:cs="Calibri"/>
          <w:sz w:val="20"/>
          <w:szCs w:val="20"/>
          <w:lang w:val="id-ID"/>
        </w:rPr>
        <w:t xml:space="preserve"> (“</w:t>
      </w:r>
      <w:r w:rsidR="009472B7" w:rsidRPr="00081688">
        <w:rPr>
          <w:rFonts w:ascii="Calibri" w:hAnsi="Calibri" w:cs="Calibri"/>
          <w:b/>
          <w:bCs/>
          <w:sz w:val="20"/>
          <w:szCs w:val="20"/>
          <w:lang w:val="id-ID"/>
        </w:rPr>
        <w:t>Periode Harga Tetap</w:t>
      </w:r>
      <w:r w:rsidR="009472B7" w:rsidRPr="00081688">
        <w:rPr>
          <w:rFonts w:ascii="Calibri" w:hAnsi="Calibri" w:cs="Calibri"/>
          <w:sz w:val="20"/>
          <w:szCs w:val="20"/>
          <w:lang w:val="id-ID"/>
        </w:rPr>
        <w:t>”)</w:t>
      </w:r>
      <w:r w:rsidR="00E1769D" w:rsidRPr="00081688">
        <w:rPr>
          <w:rFonts w:ascii="Calibri" w:hAnsi="Calibri" w:cs="Calibri"/>
          <w:sz w:val="20"/>
          <w:szCs w:val="20"/>
          <w:lang w:val="id-ID"/>
        </w:rPr>
        <w:t>, h</w:t>
      </w:r>
      <w:r w:rsidR="009347B3" w:rsidRPr="00081688">
        <w:rPr>
          <w:rFonts w:ascii="Calibri" w:hAnsi="Calibri" w:cs="Calibri"/>
          <w:sz w:val="20"/>
          <w:szCs w:val="20"/>
          <w:lang w:val="id-ID"/>
        </w:rPr>
        <w:t xml:space="preserve">arga </w:t>
      </w:r>
      <w:r w:rsidR="007F70A4" w:rsidRPr="00081688">
        <w:rPr>
          <w:rFonts w:ascii="Calibri" w:hAnsi="Calibri" w:cs="Calibri"/>
          <w:sz w:val="20"/>
          <w:szCs w:val="20"/>
          <w:lang w:val="id-ID"/>
        </w:rPr>
        <w:t xml:space="preserve">pembelian </w:t>
      </w:r>
      <w:r w:rsidR="00F27A02" w:rsidRPr="00081688">
        <w:rPr>
          <w:rFonts w:ascii="Calibri" w:hAnsi="Calibri" w:cs="Calibri"/>
          <w:sz w:val="20"/>
          <w:szCs w:val="20"/>
          <w:lang w:val="id-ID"/>
        </w:rPr>
        <w:t>DNA Test</w:t>
      </w:r>
      <w:r w:rsidR="00E1769D" w:rsidRPr="00081688">
        <w:rPr>
          <w:rFonts w:ascii="Calibri" w:hAnsi="Calibri" w:cs="Calibri"/>
          <w:sz w:val="20"/>
          <w:szCs w:val="20"/>
          <w:lang w:val="id-ID"/>
        </w:rPr>
        <w:t xml:space="preserve"> </w:t>
      </w:r>
      <w:r w:rsidR="007F70A4" w:rsidRPr="00081688">
        <w:rPr>
          <w:rFonts w:ascii="Calibri" w:hAnsi="Calibri" w:cs="Calibri"/>
          <w:sz w:val="20"/>
          <w:szCs w:val="20"/>
          <w:lang w:val="id-ID"/>
        </w:rPr>
        <w:t xml:space="preserve">oleh </w:t>
      </w:r>
      <w:r w:rsidR="00E1769D" w:rsidRPr="00081688">
        <w:rPr>
          <w:rFonts w:ascii="Calibri" w:hAnsi="Calibri" w:cs="Calibri"/>
          <w:sz w:val="20"/>
          <w:szCs w:val="20"/>
          <w:lang w:val="id-ID"/>
        </w:rPr>
        <w:t xml:space="preserve">Mitra </w:t>
      </w:r>
      <w:r w:rsidR="009347B3" w:rsidRPr="00081688">
        <w:rPr>
          <w:rFonts w:ascii="Calibri" w:hAnsi="Calibri" w:cs="Calibri"/>
          <w:sz w:val="20"/>
          <w:szCs w:val="20"/>
          <w:lang w:val="id-ID"/>
        </w:rPr>
        <w:t>adalah USD 100 (seratu</w:t>
      </w:r>
      <w:r w:rsidR="005873DA" w:rsidRPr="00081688">
        <w:rPr>
          <w:rFonts w:ascii="Calibri" w:hAnsi="Calibri" w:cs="Calibri"/>
          <w:sz w:val="20"/>
          <w:szCs w:val="20"/>
          <w:lang w:val="id-ID"/>
        </w:rPr>
        <w:t>s</w:t>
      </w:r>
      <w:r w:rsidR="009347B3" w:rsidRPr="00081688">
        <w:rPr>
          <w:rFonts w:ascii="Calibri" w:hAnsi="Calibri" w:cs="Calibri"/>
          <w:sz w:val="20"/>
          <w:szCs w:val="20"/>
          <w:lang w:val="id-ID"/>
        </w:rPr>
        <w:t xml:space="preserve"> dolar Amerika Serikat)</w:t>
      </w:r>
      <w:r w:rsidR="00E1769D" w:rsidRPr="00081688">
        <w:rPr>
          <w:rFonts w:ascii="Calibri" w:hAnsi="Calibri" w:cs="Calibri"/>
          <w:sz w:val="20"/>
          <w:szCs w:val="20"/>
          <w:lang w:val="id-ID"/>
        </w:rPr>
        <w:t xml:space="preserve"> per </w:t>
      </w:r>
      <w:r w:rsidR="00F27A02" w:rsidRPr="00081688">
        <w:rPr>
          <w:rFonts w:ascii="Calibri" w:hAnsi="Calibri" w:cs="Calibri"/>
          <w:sz w:val="20"/>
          <w:szCs w:val="20"/>
          <w:lang w:val="id-ID"/>
        </w:rPr>
        <w:t>DNA Test</w:t>
      </w:r>
      <w:r w:rsidR="00D201E6">
        <w:rPr>
          <w:rFonts w:ascii="Calibri" w:hAnsi="Calibri" w:cs="Calibri"/>
          <w:sz w:val="20"/>
          <w:szCs w:val="20"/>
        </w:rPr>
        <w:t xml:space="preserve">, </w:t>
      </w:r>
      <w:r w:rsidR="00D201E6" w:rsidRPr="00D201E6">
        <w:rPr>
          <w:rFonts w:ascii="Calibri" w:hAnsi="Calibri" w:cs="Calibri"/>
          <w:sz w:val="20"/>
          <w:szCs w:val="20"/>
        </w:rPr>
        <w:t xml:space="preserve"> </w:t>
      </w:r>
      <w:r w:rsidR="00D201E6">
        <w:rPr>
          <w:rFonts w:ascii="Calibri" w:hAnsi="Calibri" w:cs="Calibri"/>
          <w:sz w:val="20"/>
          <w:szCs w:val="20"/>
        </w:rPr>
        <w:t xml:space="preserve">di </w:t>
      </w:r>
      <w:proofErr w:type="spellStart"/>
      <w:r w:rsidR="00D201E6">
        <w:rPr>
          <w:rFonts w:ascii="Calibri" w:hAnsi="Calibri" w:cs="Calibri"/>
          <w:sz w:val="20"/>
          <w:szCs w:val="20"/>
        </w:rPr>
        <w:t>luar</w:t>
      </w:r>
      <w:proofErr w:type="spellEnd"/>
      <w:r w:rsidR="00D201E6">
        <w:rPr>
          <w:rFonts w:ascii="Calibri" w:hAnsi="Calibri" w:cs="Calibri"/>
          <w:sz w:val="20"/>
          <w:szCs w:val="20"/>
        </w:rPr>
        <w:t xml:space="preserve"> </w:t>
      </w:r>
      <w:proofErr w:type="spellStart"/>
      <w:r w:rsidR="00D201E6">
        <w:rPr>
          <w:rFonts w:ascii="Calibri" w:hAnsi="Calibri" w:cs="Calibri"/>
          <w:sz w:val="20"/>
          <w:szCs w:val="20"/>
        </w:rPr>
        <w:t>pajak</w:t>
      </w:r>
      <w:proofErr w:type="spellEnd"/>
      <w:r w:rsidR="00D201E6">
        <w:rPr>
          <w:rFonts w:ascii="Calibri" w:hAnsi="Calibri" w:cs="Calibri"/>
          <w:sz w:val="20"/>
          <w:szCs w:val="20"/>
        </w:rPr>
        <w:t xml:space="preserve"> </w:t>
      </w:r>
      <w:proofErr w:type="spellStart"/>
      <w:r w:rsidR="00D201E6">
        <w:rPr>
          <w:rFonts w:ascii="Calibri" w:hAnsi="Calibri" w:cs="Calibri"/>
          <w:sz w:val="20"/>
          <w:szCs w:val="20"/>
        </w:rPr>
        <w:t>pertambahan</w:t>
      </w:r>
      <w:proofErr w:type="spellEnd"/>
      <w:r w:rsidR="00D201E6">
        <w:rPr>
          <w:rFonts w:ascii="Calibri" w:hAnsi="Calibri" w:cs="Calibri"/>
          <w:sz w:val="20"/>
          <w:szCs w:val="20"/>
        </w:rPr>
        <w:t xml:space="preserve"> </w:t>
      </w:r>
      <w:proofErr w:type="spellStart"/>
      <w:r w:rsidR="00D201E6">
        <w:rPr>
          <w:rFonts w:ascii="Calibri" w:hAnsi="Calibri" w:cs="Calibri"/>
          <w:sz w:val="20"/>
          <w:szCs w:val="20"/>
        </w:rPr>
        <w:t>nilai</w:t>
      </w:r>
      <w:proofErr w:type="spellEnd"/>
      <w:r w:rsidR="00D201E6">
        <w:rPr>
          <w:rFonts w:ascii="Calibri" w:hAnsi="Calibri" w:cs="Calibri"/>
          <w:sz w:val="20"/>
          <w:szCs w:val="20"/>
        </w:rPr>
        <w:t xml:space="preserve"> yang </w:t>
      </w:r>
      <w:proofErr w:type="spellStart"/>
      <w:r w:rsidR="00D201E6">
        <w:rPr>
          <w:rFonts w:ascii="Calibri" w:hAnsi="Calibri" w:cs="Calibri"/>
          <w:sz w:val="20"/>
          <w:szCs w:val="20"/>
        </w:rPr>
        <w:t>berlaku</w:t>
      </w:r>
      <w:proofErr w:type="spellEnd"/>
      <w:r w:rsidR="009347B3" w:rsidRPr="00081688">
        <w:rPr>
          <w:rFonts w:ascii="Calibri" w:hAnsi="Calibri" w:cs="Calibri"/>
          <w:sz w:val="20"/>
          <w:szCs w:val="20"/>
          <w:lang w:val="id-ID"/>
        </w:rPr>
        <w:t>.</w:t>
      </w:r>
      <w:r w:rsidR="009347B3" w:rsidRPr="00E676A1">
        <w:rPr>
          <w:rFonts w:ascii="Calibri" w:hAnsi="Calibri" w:cs="Calibri"/>
          <w:sz w:val="20"/>
          <w:szCs w:val="20"/>
          <w:lang w:val="id-ID"/>
        </w:rPr>
        <w:t xml:space="preserve"> </w:t>
      </w:r>
      <w:r w:rsidR="00E640A1" w:rsidRPr="00E676A1">
        <w:rPr>
          <w:rFonts w:ascii="Calibri" w:hAnsi="Calibri" w:cs="Calibri"/>
          <w:sz w:val="20"/>
          <w:szCs w:val="20"/>
          <w:lang w:val="id-ID"/>
        </w:rPr>
        <w:t>P</w:t>
      </w:r>
      <w:r w:rsidR="009472B7" w:rsidRPr="00E676A1">
        <w:rPr>
          <w:rFonts w:ascii="Calibri" w:hAnsi="Calibri" w:cs="Calibri"/>
          <w:sz w:val="20"/>
          <w:szCs w:val="20"/>
          <w:lang w:val="id-ID"/>
        </w:rPr>
        <w:t xml:space="preserve">ara Pihak dapat memperpanjang Periode Harga Tetap atau mengubah harga </w:t>
      </w:r>
      <w:r w:rsidR="00F27A02">
        <w:rPr>
          <w:rFonts w:ascii="Calibri" w:hAnsi="Calibri" w:cs="Calibri"/>
          <w:sz w:val="20"/>
          <w:szCs w:val="20"/>
          <w:lang w:val="id-ID"/>
        </w:rPr>
        <w:t>DNA Test</w:t>
      </w:r>
      <w:r w:rsidR="009472B7" w:rsidRPr="00E676A1">
        <w:rPr>
          <w:rFonts w:ascii="Calibri" w:hAnsi="Calibri" w:cs="Calibri"/>
          <w:sz w:val="20"/>
          <w:szCs w:val="20"/>
          <w:lang w:val="id-ID"/>
        </w:rPr>
        <w:t xml:space="preserve"> berdasarkan kesepakatan tertulis antara Para Pihak.</w:t>
      </w:r>
      <w:r w:rsidR="00E640A1" w:rsidRPr="00E676A1">
        <w:rPr>
          <w:rFonts w:ascii="Calibri" w:hAnsi="Calibri" w:cs="Calibri"/>
          <w:sz w:val="20"/>
          <w:szCs w:val="20"/>
          <w:lang w:val="id-ID"/>
        </w:rPr>
        <w:t xml:space="preserve"> </w:t>
      </w:r>
      <w:r w:rsidR="000846C1" w:rsidRPr="00E676A1">
        <w:rPr>
          <w:rFonts w:ascii="Calibri" w:hAnsi="Calibri" w:cs="Calibri"/>
          <w:sz w:val="20"/>
          <w:szCs w:val="20"/>
          <w:lang w:val="id-ID"/>
        </w:rPr>
        <w:t xml:space="preserve">Para Pihak akan menggunakan </w:t>
      </w:r>
      <w:r w:rsidR="006164C8" w:rsidRPr="00E676A1">
        <w:rPr>
          <w:rFonts w:ascii="Calibri" w:hAnsi="Calibri" w:cs="Calibri"/>
          <w:sz w:val="20"/>
          <w:szCs w:val="20"/>
          <w:lang w:val="id-ID"/>
        </w:rPr>
        <w:t>u</w:t>
      </w:r>
      <w:r w:rsidR="000846C1" w:rsidRPr="00E676A1">
        <w:rPr>
          <w:rFonts w:ascii="Calibri" w:hAnsi="Calibri" w:cs="Calibri"/>
          <w:sz w:val="20"/>
          <w:szCs w:val="20"/>
          <w:lang w:val="id-ID"/>
        </w:rPr>
        <w:t>paya terbaiknya untuk mencapai kesepakatan tertulis atas h</w:t>
      </w:r>
      <w:r w:rsidR="00E640A1" w:rsidRPr="00E676A1">
        <w:rPr>
          <w:rFonts w:ascii="Calibri" w:hAnsi="Calibri" w:cs="Calibri"/>
          <w:sz w:val="20"/>
          <w:szCs w:val="20"/>
          <w:lang w:val="id-ID"/>
        </w:rPr>
        <w:t xml:space="preserve">arga </w:t>
      </w:r>
      <w:r w:rsidR="00F27A02">
        <w:rPr>
          <w:rFonts w:ascii="Calibri" w:hAnsi="Calibri" w:cs="Calibri"/>
          <w:sz w:val="20"/>
          <w:szCs w:val="20"/>
          <w:lang w:val="id-ID"/>
        </w:rPr>
        <w:t>DNA Test</w:t>
      </w:r>
      <w:r w:rsidR="00C0337E" w:rsidRPr="00E676A1">
        <w:rPr>
          <w:rFonts w:ascii="Calibri" w:hAnsi="Calibri" w:cs="Calibri"/>
          <w:sz w:val="20"/>
          <w:szCs w:val="20"/>
          <w:lang w:val="id-ID"/>
        </w:rPr>
        <w:t xml:space="preserve"> </w:t>
      </w:r>
      <w:r w:rsidR="00B10563" w:rsidRPr="00E676A1">
        <w:rPr>
          <w:rFonts w:ascii="Calibri" w:hAnsi="Calibri" w:cs="Calibri"/>
          <w:sz w:val="20"/>
          <w:szCs w:val="20"/>
          <w:lang w:val="id-ID"/>
        </w:rPr>
        <w:t xml:space="preserve">yang akan berlaku </w:t>
      </w:r>
      <w:r w:rsidR="003A0DF4" w:rsidRPr="00E676A1">
        <w:rPr>
          <w:rFonts w:ascii="Calibri" w:hAnsi="Calibri" w:cs="Calibri"/>
          <w:sz w:val="20"/>
          <w:szCs w:val="20"/>
          <w:lang w:val="id-ID"/>
        </w:rPr>
        <w:t>setelah Periode Harga Tetap berakhir</w:t>
      </w:r>
      <w:r w:rsidR="000846C1" w:rsidRPr="00E676A1">
        <w:rPr>
          <w:rFonts w:ascii="Calibri" w:hAnsi="Calibri" w:cs="Calibri"/>
          <w:sz w:val="20"/>
          <w:szCs w:val="20"/>
          <w:lang w:val="id-ID"/>
        </w:rPr>
        <w:t xml:space="preserve"> paling lambat pada hari terakhir Periode Harga Tetap (sebagaimana dapat diperpanjang dari waktu ke waktu)</w:t>
      </w:r>
      <w:r w:rsidR="00E640A1" w:rsidRPr="00E676A1">
        <w:rPr>
          <w:rFonts w:ascii="Calibri" w:hAnsi="Calibri" w:cs="Calibri"/>
          <w:sz w:val="20"/>
          <w:szCs w:val="20"/>
          <w:lang w:val="id-ID"/>
        </w:rPr>
        <w:t xml:space="preserve">.  </w:t>
      </w:r>
    </w:p>
    <w:p w14:paraId="2136BA20" w14:textId="77777777" w:rsidR="009472B7" w:rsidRPr="00803972" w:rsidRDefault="009472B7" w:rsidP="00803972">
      <w:pPr>
        <w:spacing w:line="276" w:lineRule="auto"/>
        <w:ind w:left="420"/>
        <w:jc w:val="both"/>
        <w:rPr>
          <w:rFonts w:ascii="Calibri" w:hAnsi="Calibri" w:cs="Calibri"/>
          <w:sz w:val="20"/>
          <w:szCs w:val="20"/>
          <w:lang w:val="id-ID"/>
        </w:rPr>
      </w:pPr>
    </w:p>
    <w:p w14:paraId="4B8F1273" w14:textId="2476D34E" w:rsidR="009347B3" w:rsidRPr="00803972" w:rsidRDefault="00BC0418" w:rsidP="009347B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Apabila Mitra ingin membeli dan memasarkan </w:t>
      </w:r>
      <w:r w:rsidR="009472B7" w:rsidRPr="00E676A1">
        <w:rPr>
          <w:rFonts w:ascii="Calibri" w:hAnsi="Calibri" w:cs="Calibri"/>
          <w:sz w:val="20"/>
          <w:szCs w:val="20"/>
          <w:lang w:val="id-ID"/>
        </w:rPr>
        <w:t>L</w:t>
      </w:r>
      <w:r w:rsidR="009347B3" w:rsidRPr="00E676A1">
        <w:rPr>
          <w:rFonts w:ascii="Calibri" w:hAnsi="Calibri" w:cs="Calibri"/>
          <w:sz w:val="20"/>
          <w:szCs w:val="20"/>
          <w:lang w:val="id-ID"/>
        </w:rPr>
        <w:t xml:space="preserve">ayanan </w:t>
      </w:r>
      <w:r w:rsidR="00951E78">
        <w:rPr>
          <w:rFonts w:ascii="Calibri" w:hAnsi="Calibri" w:cs="Calibri"/>
          <w:sz w:val="20"/>
          <w:szCs w:val="20"/>
          <w:lang w:val="id-ID"/>
        </w:rPr>
        <w:t>se</w:t>
      </w:r>
      <w:r w:rsidR="009347B3" w:rsidRPr="00E676A1">
        <w:rPr>
          <w:rFonts w:ascii="Calibri" w:hAnsi="Calibri" w:cs="Calibri"/>
          <w:sz w:val="20"/>
          <w:szCs w:val="20"/>
          <w:lang w:val="id-ID"/>
        </w:rPr>
        <w:t>lain</w:t>
      </w:r>
      <w:r w:rsidRPr="00E676A1">
        <w:rPr>
          <w:rFonts w:ascii="Calibri" w:hAnsi="Calibri" w:cs="Calibri"/>
          <w:sz w:val="20"/>
          <w:szCs w:val="20"/>
          <w:lang w:val="id-ID"/>
        </w:rPr>
        <w:t xml:space="preserve"> </w:t>
      </w:r>
      <w:r w:rsidR="00951E78">
        <w:rPr>
          <w:rFonts w:ascii="Calibri" w:hAnsi="Calibri" w:cs="Calibri"/>
          <w:sz w:val="20"/>
          <w:szCs w:val="20"/>
          <w:lang w:val="id-ID"/>
        </w:rPr>
        <w:t xml:space="preserve">jual beli </w:t>
      </w:r>
      <w:r w:rsidR="00F27A02">
        <w:rPr>
          <w:rFonts w:ascii="Calibri" w:hAnsi="Calibri" w:cs="Calibri"/>
          <w:sz w:val="20"/>
          <w:szCs w:val="20"/>
          <w:lang w:val="id-ID"/>
        </w:rPr>
        <w:t>DNA Test</w:t>
      </w:r>
      <w:r w:rsidR="00951E78">
        <w:rPr>
          <w:rFonts w:ascii="Calibri" w:hAnsi="Calibri" w:cs="Calibri"/>
          <w:sz w:val="20"/>
          <w:szCs w:val="20"/>
          <w:lang w:val="id-ID"/>
        </w:rPr>
        <w:t xml:space="preserve"> </w:t>
      </w:r>
      <w:r w:rsidRPr="00E676A1">
        <w:rPr>
          <w:rFonts w:ascii="Calibri" w:hAnsi="Calibri" w:cs="Calibri"/>
          <w:sz w:val="20"/>
          <w:szCs w:val="20"/>
          <w:lang w:val="id-ID"/>
        </w:rPr>
        <w:t xml:space="preserve">yang disediakan oleh </w:t>
      </w:r>
      <w:r w:rsidR="009347B3"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9347B3" w:rsidRPr="00E676A1">
        <w:rPr>
          <w:rFonts w:ascii="Calibri" w:hAnsi="Calibri" w:cs="Calibri"/>
          <w:sz w:val="20"/>
          <w:szCs w:val="20"/>
          <w:lang w:val="id-ID"/>
        </w:rPr>
        <w:t>maka Para Pihak dapat membahas</w:t>
      </w:r>
      <w:r w:rsidR="00951E78">
        <w:rPr>
          <w:rFonts w:ascii="Calibri" w:hAnsi="Calibri" w:cs="Calibri"/>
          <w:sz w:val="20"/>
          <w:szCs w:val="20"/>
          <w:lang w:val="id-ID"/>
        </w:rPr>
        <w:t xml:space="preserve"> dan menyepakati </w:t>
      </w:r>
      <w:r w:rsidR="00733CC0">
        <w:rPr>
          <w:rFonts w:ascii="Calibri" w:hAnsi="Calibri" w:cs="Calibri"/>
          <w:sz w:val="20"/>
          <w:szCs w:val="20"/>
          <w:lang w:val="id-ID"/>
        </w:rPr>
        <w:t xml:space="preserve">harga jual beli </w:t>
      </w:r>
      <w:r w:rsidR="00951E78">
        <w:rPr>
          <w:rFonts w:ascii="Calibri" w:hAnsi="Calibri" w:cs="Calibri"/>
          <w:sz w:val="20"/>
          <w:szCs w:val="20"/>
          <w:lang w:val="id-ID"/>
        </w:rPr>
        <w:t>Layanan tersebut</w:t>
      </w:r>
      <w:r w:rsidR="009347B3" w:rsidRPr="00E676A1">
        <w:rPr>
          <w:rFonts w:ascii="Calibri" w:hAnsi="Calibri" w:cs="Calibri"/>
          <w:sz w:val="20"/>
          <w:szCs w:val="20"/>
          <w:lang w:val="id-ID"/>
        </w:rPr>
        <w:t xml:space="preserve"> </w:t>
      </w:r>
      <w:r w:rsidR="00091AE9" w:rsidRPr="00E676A1">
        <w:rPr>
          <w:rFonts w:ascii="Calibri" w:hAnsi="Calibri" w:cs="Calibri"/>
          <w:sz w:val="20"/>
          <w:szCs w:val="20"/>
          <w:lang w:val="id-ID"/>
        </w:rPr>
        <w:t xml:space="preserve">secara terpisah dari Perjanjian ini. </w:t>
      </w:r>
    </w:p>
    <w:p w14:paraId="212084C3" w14:textId="77777777" w:rsidR="00CA6E02" w:rsidRPr="00E676A1" w:rsidRDefault="00CA6E02" w:rsidP="00214420">
      <w:pPr>
        <w:spacing w:line="276" w:lineRule="auto"/>
        <w:ind w:left="420"/>
        <w:jc w:val="both"/>
        <w:rPr>
          <w:rFonts w:ascii="Calibri" w:hAnsi="Calibri" w:cs="Calibri"/>
          <w:sz w:val="20"/>
          <w:szCs w:val="20"/>
          <w:lang w:val="id-ID"/>
        </w:rPr>
      </w:pPr>
    </w:p>
    <w:p w14:paraId="7791DF90" w14:textId="77777777" w:rsidR="00880432"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Segala pajak yang timbul sehubungan dengan Perjanjian ini akan ditanggung oleh masing-masing Pihak sesuai dengan ketentuan peraturan perpajakan yang berlaku.</w:t>
      </w:r>
    </w:p>
    <w:p w14:paraId="4B14D911" w14:textId="77777777" w:rsidR="0014468F" w:rsidRDefault="0014468F" w:rsidP="005643F4">
      <w:pPr>
        <w:pStyle w:val="ListParagraph"/>
        <w:rPr>
          <w:ins w:id="7" w:author="OLTRE" w:date="2024-06-22T23:18:00Z"/>
          <w:rFonts w:ascii="Calibri" w:hAnsi="Calibri" w:cs="Calibri"/>
          <w:sz w:val="20"/>
          <w:szCs w:val="20"/>
          <w:lang w:val="id-ID"/>
        </w:rPr>
      </w:pPr>
    </w:p>
    <w:p w14:paraId="4ACD8FDC" w14:textId="73B72E76" w:rsidR="0014468F" w:rsidRPr="00A35CF3" w:rsidRDefault="0014468F" w:rsidP="00A21115">
      <w:pPr>
        <w:numPr>
          <w:ilvl w:val="1"/>
          <w:numId w:val="17"/>
        </w:numPr>
        <w:spacing w:line="276" w:lineRule="auto"/>
        <w:jc w:val="both"/>
        <w:rPr>
          <w:ins w:id="8" w:author="OLTRE" w:date="2024-06-22T23:18:00Z"/>
          <w:rFonts w:ascii="Calibri" w:hAnsi="Calibri" w:cs="Calibri"/>
          <w:sz w:val="20"/>
          <w:szCs w:val="20"/>
          <w:lang w:val="id-ID"/>
        </w:rPr>
      </w:pPr>
      <w:ins w:id="9" w:author="OLTRE" w:date="2024-06-22T23:18:00Z">
        <w:r w:rsidRPr="00A35CF3">
          <w:rPr>
            <w:rFonts w:ascii="Calibri" w:hAnsi="Calibri" w:cs="Calibri"/>
            <w:sz w:val="20"/>
            <w:szCs w:val="20"/>
          </w:rPr>
          <w:t xml:space="preserve">REGENE </w:t>
        </w:r>
        <w:proofErr w:type="spellStart"/>
        <w:r w:rsidRPr="00A35CF3">
          <w:rPr>
            <w:rFonts w:ascii="Calibri" w:hAnsi="Calibri" w:cs="Calibri"/>
            <w:sz w:val="20"/>
            <w:szCs w:val="20"/>
          </w:rPr>
          <w:t>wajib</w:t>
        </w:r>
        <w:proofErr w:type="spellEnd"/>
        <w:r w:rsidRPr="00A35CF3">
          <w:rPr>
            <w:rFonts w:ascii="Calibri" w:hAnsi="Calibri" w:cs="Calibri"/>
            <w:sz w:val="20"/>
            <w:szCs w:val="20"/>
          </w:rPr>
          <w:t xml:space="preserve"> </w:t>
        </w:r>
        <w:proofErr w:type="spellStart"/>
        <w:r w:rsidR="00C56634" w:rsidRPr="00A35CF3">
          <w:rPr>
            <w:rFonts w:ascii="Calibri" w:hAnsi="Calibri" w:cs="Calibri"/>
            <w:sz w:val="20"/>
            <w:szCs w:val="20"/>
          </w:rPr>
          <w:t>terlebih</w:t>
        </w:r>
        <w:proofErr w:type="spellEnd"/>
        <w:r w:rsidR="00C56634" w:rsidRPr="00A35CF3">
          <w:rPr>
            <w:rFonts w:ascii="Calibri" w:hAnsi="Calibri" w:cs="Calibri"/>
            <w:sz w:val="20"/>
            <w:szCs w:val="20"/>
          </w:rPr>
          <w:t xml:space="preserve"> </w:t>
        </w:r>
        <w:proofErr w:type="spellStart"/>
        <w:r w:rsidR="00C56634" w:rsidRPr="00A35CF3">
          <w:rPr>
            <w:rFonts w:ascii="Calibri" w:hAnsi="Calibri" w:cs="Calibri"/>
            <w:sz w:val="20"/>
            <w:szCs w:val="20"/>
          </w:rPr>
          <w:t>dahulu</w:t>
        </w:r>
        <w:proofErr w:type="spellEnd"/>
        <w:r w:rsidR="00C56634" w:rsidRPr="00A35CF3">
          <w:rPr>
            <w:rFonts w:ascii="Calibri" w:hAnsi="Calibri" w:cs="Calibri"/>
            <w:sz w:val="20"/>
            <w:szCs w:val="20"/>
          </w:rPr>
          <w:t xml:space="preserve"> </w:t>
        </w:r>
        <w:proofErr w:type="spellStart"/>
        <w:r w:rsidRPr="00A35CF3">
          <w:rPr>
            <w:rFonts w:ascii="Calibri" w:hAnsi="Calibri" w:cs="Calibri"/>
            <w:sz w:val="20"/>
            <w:szCs w:val="20"/>
          </w:rPr>
          <w:t>mendapatkan</w:t>
        </w:r>
        <w:proofErr w:type="spellEnd"/>
        <w:r w:rsidRPr="00A35CF3">
          <w:rPr>
            <w:rFonts w:ascii="Calibri" w:hAnsi="Calibri" w:cs="Calibri"/>
            <w:sz w:val="20"/>
            <w:szCs w:val="20"/>
          </w:rPr>
          <w:t xml:space="preserve"> </w:t>
        </w:r>
        <w:proofErr w:type="spellStart"/>
        <w:r w:rsidRPr="00A35CF3">
          <w:rPr>
            <w:rFonts w:ascii="Calibri" w:hAnsi="Calibri" w:cs="Calibri"/>
            <w:sz w:val="20"/>
            <w:szCs w:val="20"/>
          </w:rPr>
          <w:t>persetujuan</w:t>
        </w:r>
        <w:proofErr w:type="spellEnd"/>
        <w:r w:rsidRPr="00A35CF3">
          <w:rPr>
            <w:rFonts w:ascii="Calibri" w:hAnsi="Calibri" w:cs="Calibri"/>
            <w:sz w:val="20"/>
            <w:szCs w:val="20"/>
          </w:rPr>
          <w:t xml:space="preserve"> </w:t>
        </w:r>
        <w:proofErr w:type="spellStart"/>
        <w:r w:rsidRPr="00A35CF3">
          <w:rPr>
            <w:rFonts w:ascii="Calibri" w:hAnsi="Calibri" w:cs="Calibri"/>
            <w:sz w:val="20"/>
            <w:szCs w:val="20"/>
          </w:rPr>
          <w:t>tertulis</w:t>
        </w:r>
        <w:proofErr w:type="spellEnd"/>
        <w:r w:rsidRPr="00A35CF3">
          <w:rPr>
            <w:rFonts w:ascii="Calibri" w:hAnsi="Calibri" w:cs="Calibri"/>
            <w:sz w:val="20"/>
            <w:szCs w:val="20"/>
          </w:rPr>
          <w:t xml:space="preserve"> </w:t>
        </w:r>
        <w:proofErr w:type="spellStart"/>
        <w:r w:rsidRPr="00A35CF3">
          <w:rPr>
            <w:rFonts w:ascii="Calibri" w:hAnsi="Calibri" w:cs="Calibri"/>
            <w:sz w:val="20"/>
            <w:szCs w:val="20"/>
          </w:rPr>
          <w:t>dari</w:t>
        </w:r>
        <w:proofErr w:type="spellEnd"/>
        <w:r w:rsidRPr="00A35CF3">
          <w:rPr>
            <w:rFonts w:ascii="Calibri" w:hAnsi="Calibri" w:cs="Calibri"/>
            <w:sz w:val="20"/>
            <w:szCs w:val="20"/>
          </w:rPr>
          <w:t xml:space="preserve"> Mitra </w:t>
        </w:r>
        <w:proofErr w:type="spellStart"/>
        <w:r w:rsidR="00EE0761" w:rsidRPr="00A35CF3">
          <w:rPr>
            <w:rFonts w:ascii="Calibri" w:hAnsi="Calibri" w:cs="Calibri"/>
            <w:sz w:val="20"/>
            <w:szCs w:val="20"/>
          </w:rPr>
          <w:t>untuk</w:t>
        </w:r>
        <w:proofErr w:type="spellEnd"/>
        <w:r w:rsidR="00EE0761" w:rsidRPr="00A35CF3">
          <w:rPr>
            <w:rFonts w:ascii="Calibri" w:hAnsi="Calibri" w:cs="Calibri"/>
            <w:sz w:val="20"/>
            <w:szCs w:val="20"/>
          </w:rPr>
          <w:t xml:space="preserve"> </w:t>
        </w:r>
        <w:proofErr w:type="spellStart"/>
        <w:r w:rsidR="00EE0761" w:rsidRPr="00A35CF3">
          <w:rPr>
            <w:rFonts w:ascii="Calibri" w:hAnsi="Calibri" w:cs="Calibri"/>
            <w:sz w:val="20"/>
            <w:szCs w:val="20"/>
          </w:rPr>
          <w:t>penjualan</w:t>
        </w:r>
        <w:proofErr w:type="spellEnd"/>
        <w:r w:rsidR="00EE0761" w:rsidRPr="00A35CF3">
          <w:rPr>
            <w:rFonts w:ascii="Calibri" w:hAnsi="Calibri" w:cs="Calibri"/>
            <w:sz w:val="20"/>
            <w:szCs w:val="20"/>
          </w:rPr>
          <w:t xml:space="preserve"> DNA Test </w:t>
        </w:r>
        <w:proofErr w:type="spellStart"/>
        <w:r w:rsidR="00DC2FDA" w:rsidRPr="00A35CF3">
          <w:rPr>
            <w:rFonts w:ascii="Calibri" w:hAnsi="Calibri" w:cs="Calibri"/>
            <w:sz w:val="20"/>
            <w:szCs w:val="20"/>
          </w:rPr>
          <w:t>kepada</w:t>
        </w:r>
        <w:proofErr w:type="spellEnd"/>
        <w:r w:rsidR="00DC2FDA" w:rsidRPr="00A35CF3">
          <w:rPr>
            <w:rFonts w:ascii="Calibri" w:hAnsi="Calibri" w:cs="Calibri"/>
            <w:sz w:val="20"/>
            <w:szCs w:val="20"/>
          </w:rPr>
          <w:t xml:space="preserve"> </w:t>
        </w:r>
        <w:proofErr w:type="spellStart"/>
        <w:r w:rsidR="00DC2FDA" w:rsidRPr="00A35CF3">
          <w:rPr>
            <w:rFonts w:ascii="Calibri" w:hAnsi="Calibri" w:cs="Calibri"/>
            <w:sz w:val="20"/>
            <w:szCs w:val="20"/>
          </w:rPr>
          <w:t>pihak</w:t>
        </w:r>
        <w:proofErr w:type="spellEnd"/>
        <w:r w:rsidR="00DC2FDA" w:rsidRPr="00A35CF3">
          <w:rPr>
            <w:rFonts w:ascii="Calibri" w:hAnsi="Calibri" w:cs="Calibri"/>
            <w:sz w:val="20"/>
            <w:szCs w:val="20"/>
          </w:rPr>
          <w:t xml:space="preserve"> lain mana pun </w:t>
        </w:r>
        <w:proofErr w:type="spellStart"/>
        <w:r w:rsidR="00DC2FDA" w:rsidRPr="00A35CF3">
          <w:rPr>
            <w:rFonts w:ascii="Calibri" w:hAnsi="Calibri" w:cs="Calibri"/>
            <w:sz w:val="20"/>
            <w:szCs w:val="20"/>
          </w:rPr>
          <w:t>dengan</w:t>
        </w:r>
        <w:proofErr w:type="spellEnd"/>
        <w:r w:rsidR="00DC2FDA" w:rsidRPr="00A35CF3">
          <w:rPr>
            <w:rFonts w:ascii="Calibri" w:hAnsi="Calibri" w:cs="Calibri"/>
            <w:sz w:val="20"/>
            <w:szCs w:val="20"/>
          </w:rPr>
          <w:t xml:space="preserve"> </w:t>
        </w:r>
        <w:proofErr w:type="spellStart"/>
        <w:r w:rsidR="00DC2FDA" w:rsidRPr="00A35CF3">
          <w:rPr>
            <w:rFonts w:ascii="Calibri" w:hAnsi="Calibri" w:cs="Calibri"/>
            <w:sz w:val="20"/>
            <w:szCs w:val="20"/>
          </w:rPr>
          <w:t>harga</w:t>
        </w:r>
        <w:proofErr w:type="spellEnd"/>
        <w:r w:rsidR="00DC2FDA" w:rsidRPr="00A35CF3">
          <w:rPr>
            <w:rFonts w:ascii="Calibri" w:hAnsi="Calibri" w:cs="Calibri"/>
            <w:sz w:val="20"/>
            <w:szCs w:val="20"/>
          </w:rPr>
          <w:t xml:space="preserve"> </w:t>
        </w:r>
        <w:proofErr w:type="spellStart"/>
        <w:r w:rsidR="00DC2FDA" w:rsidRPr="00A35CF3">
          <w:rPr>
            <w:rFonts w:ascii="Calibri" w:hAnsi="Calibri" w:cs="Calibri"/>
            <w:sz w:val="20"/>
            <w:szCs w:val="20"/>
          </w:rPr>
          <w:t>jual</w:t>
        </w:r>
        <w:proofErr w:type="spellEnd"/>
        <w:r w:rsidR="00DC2FDA" w:rsidRPr="00A35CF3">
          <w:rPr>
            <w:rFonts w:ascii="Calibri" w:hAnsi="Calibri" w:cs="Calibri"/>
            <w:sz w:val="20"/>
            <w:szCs w:val="20"/>
          </w:rPr>
          <w:t xml:space="preserve"> </w:t>
        </w:r>
        <w:r w:rsidRPr="00A35CF3">
          <w:rPr>
            <w:rFonts w:ascii="Calibri" w:hAnsi="Calibri" w:cs="Calibri"/>
            <w:sz w:val="20"/>
            <w:szCs w:val="20"/>
          </w:rPr>
          <w:t xml:space="preserve">di </w:t>
        </w:r>
        <w:proofErr w:type="spellStart"/>
        <w:r w:rsidRPr="00A35CF3">
          <w:rPr>
            <w:rFonts w:ascii="Calibri" w:hAnsi="Calibri" w:cs="Calibri"/>
            <w:sz w:val="20"/>
            <w:szCs w:val="20"/>
          </w:rPr>
          <w:t>bawah</w:t>
        </w:r>
        <w:proofErr w:type="spellEnd"/>
        <w:r w:rsidRPr="00A35CF3">
          <w:rPr>
            <w:rFonts w:ascii="Calibri" w:hAnsi="Calibri" w:cs="Calibri"/>
            <w:sz w:val="20"/>
            <w:szCs w:val="20"/>
          </w:rPr>
          <w:t xml:space="preserve"> USD 300 (</w:t>
        </w:r>
        <w:proofErr w:type="spellStart"/>
        <w:r w:rsidRPr="00A35CF3">
          <w:rPr>
            <w:rFonts w:ascii="Calibri" w:hAnsi="Calibri" w:cs="Calibri"/>
            <w:sz w:val="20"/>
            <w:szCs w:val="20"/>
          </w:rPr>
          <w:t>tiga</w:t>
        </w:r>
        <w:proofErr w:type="spellEnd"/>
        <w:r w:rsidRPr="00A35CF3">
          <w:rPr>
            <w:rFonts w:ascii="Calibri" w:hAnsi="Calibri" w:cs="Calibri"/>
            <w:sz w:val="20"/>
            <w:szCs w:val="20"/>
          </w:rPr>
          <w:t xml:space="preserve"> ratus </w:t>
        </w:r>
        <w:proofErr w:type="spellStart"/>
        <w:r w:rsidRPr="00A35CF3">
          <w:rPr>
            <w:rFonts w:ascii="Calibri" w:hAnsi="Calibri" w:cs="Calibri"/>
            <w:sz w:val="20"/>
            <w:szCs w:val="20"/>
          </w:rPr>
          <w:t>dolar</w:t>
        </w:r>
        <w:proofErr w:type="spellEnd"/>
        <w:r w:rsidRPr="00A35CF3">
          <w:rPr>
            <w:rFonts w:ascii="Calibri" w:hAnsi="Calibri" w:cs="Calibri"/>
            <w:sz w:val="20"/>
            <w:szCs w:val="20"/>
          </w:rPr>
          <w:t xml:space="preserve"> Amerika </w:t>
        </w:r>
        <w:proofErr w:type="spellStart"/>
        <w:r w:rsidRPr="00A35CF3">
          <w:rPr>
            <w:rFonts w:ascii="Calibri" w:hAnsi="Calibri" w:cs="Calibri"/>
            <w:sz w:val="20"/>
            <w:szCs w:val="20"/>
          </w:rPr>
          <w:t>Serikat</w:t>
        </w:r>
        <w:proofErr w:type="spellEnd"/>
        <w:r w:rsidRPr="00A35CF3">
          <w:rPr>
            <w:rFonts w:ascii="Calibri" w:hAnsi="Calibri" w:cs="Calibri"/>
            <w:sz w:val="20"/>
            <w:szCs w:val="20"/>
          </w:rPr>
          <w:t xml:space="preserve">) </w:t>
        </w:r>
        <w:proofErr w:type="spellStart"/>
        <w:r w:rsidR="00DC2FDA" w:rsidRPr="00A35CF3">
          <w:rPr>
            <w:rFonts w:ascii="Calibri" w:hAnsi="Calibri" w:cs="Calibri"/>
            <w:sz w:val="20"/>
            <w:szCs w:val="20"/>
          </w:rPr>
          <w:t>untuk</w:t>
        </w:r>
        <w:proofErr w:type="spellEnd"/>
        <w:r w:rsidR="00DC2FDA" w:rsidRPr="00A35CF3">
          <w:rPr>
            <w:rFonts w:ascii="Calibri" w:hAnsi="Calibri" w:cs="Calibri"/>
            <w:sz w:val="20"/>
            <w:szCs w:val="20"/>
          </w:rPr>
          <w:t xml:space="preserve"> </w:t>
        </w:r>
        <w:proofErr w:type="spellStart"/>
        <w:r w:rsidR="00DC2FDA" w:rsidRPr="00A35CF3">
          <w:rPr>
            <w:rFonts w:ascii="Calibri" w:hAnsi="Calibri" w:cs="Calibri"/>
            <w:sz w:val="20"/>
            <w:szCs w:val="20"/>
          </w:rPr>
          <w:t>setiap</w:t>
        </w:r>
        <w:proofErr w:type="spellEnd"/>
        <w:r w:rsidR="00DC2FDA" w:rsidRPr="00A35CF3">
          <w:rPr>
            <w:rFonts w:ascii="Calibri" w:hAnsi="Calibri" w:cs="Calibri"/>
            <w:sz w:val="20"/>
            <w:szCs w:val="20"/>
          </w:rPr>
          <w:t xml:space="preserve"> DNA Test</w:t>
        </w:r>
        <w:r w:rsidRPr="00A35CF3">
          <w:rPr>
            <w:rFonts w:ascii="Calibri" w:hAnsi="Calibri" w:cs="Calibri"/>
            <w:sz w:val="20"/>
            <w:szCs w:val="20"/>
          </w:rPr>
          <w:t xml:space="preserve">. </w:t>
        </w:r>
        <w:proofErr w:type="spellStart"/>
        <w:r w:rsidR="00C91396" w:rsidRPr="00A35CF3">
          <w:rPr>
            <w:rFonts w:ascii="Calibri" w:hAnsi="Calibri" w:cs="Calibri"/>
            <w:sz w:val="20"/>
            <w:szCs w:val="20"/>
          </w:rPr>
          <w:t>Untuk</w:t>
        </w:r>
        <w:proofErr w:type="spellEnd"/>
        <w:r w:rsidR="00C91396" w:rsidRPr="00A35CF3">
          <w:rPr>
            <w:rFonts w:ascii="Calibri" w:hAnsi="Calibri" w:cs="Calibri"/>
            <w:sz w:val="20"/>
            <w:szCs w:val="20"/>
          </w:rPr>
          <w:t xml:space="preserve"> </w:t>
        </w:r>
        <w:proofErr w:type="spellStart"/>
        <w:r w:rsidR="00C91396" w:rsidRPr="00A35CF3">
          <w:rPr>
            <w:rFonts w:ascii="Calibri" w:hAnsi="Calibri" w:cs="Calibri"/>
            <w:sz w:val="20"/>
            <w:szCs w:val="20"/>
          </w:rPr>
          <w:t>itu</w:t>
        </w:r>
        <w:proofErr w:type="spellEnd"/>
        <w:r w:rsidR="00C91396" w:rsidRPr="00A35CF3">
          <w:rPr>
            <w:rFonts w:ascii="Calibri" w:hAnsi="Calibri" w:cs="Calibri"/>
            <w:sz w:val="20"/>
            <w:szCs w:val="20"/>
          </w:rPr>
          <w:t xml:space="preserve">, REGENE </w:t>
        </w:r>
        <w:proofErr w:type="spellStart"/>
        <w:r w:rsidR="00C91396" w:rsidRPr="00A35CF3">
          <w:rPr>
            <w:rFonts w:ascii="Calibri" w:hAnsi="Calibri" w:cs="Calibri"/>
            <w:sz w:val="20"/>
            <w:szCs w:val="20"/>
          </w:rPr>
          <w:t>wajib</w:t>
        </w:r>
        <w:proofErr w:type="spellEnd"/>
        <w:r w:rsidR="00C91396" w:rsidRPr="00A35CF3">
          <w:rPr>
            <w:rFonts w:ascii="Calibri" w:hAnsi="Calibri" w:cs="Calibri"/>
            <w:sz w:val="20"/>
            <w:szCs w:val="20"/>
          </w:rPr>
          <w:t xml:space="preserve"> </w:t>
        </w:r>
        <w:proofErr w:type="spellStart"/>
        <w:r w:rsidR="00C91396" w:rsidRPr="00A35CF3">
          <w:rPr>
            <w:rFonts w:ascii="Calibri" w:hAnsi="Calibri" w:cs="Calibri"/>
            <w:sz w:val="20"/>
            <w:szCs w:val="20"/>
          </w:rPr>
          <w:t>menyampaikan</w:t>
        </w:r>
        <w:proofErr w:type="spellEnd"/>
        <w:r w:rsidR="00C91396" w:rsidRPr="00A35CF3">
          <w:rPr>
            <w:rFonts w:ascii="Calibri" w:hAnsi="Calibri" w:cs="Calibri"/>
            <w:sz w:val="20"/>
            <w:szCs w:val="20"/>
          </w:rPr>
          <w:t xml:space="preserve"> </w:t>
        </w:r>
        <w:proofErr w:type="spellStart"/>
        <w:r w:rsidR="00C91396" w:rsidRPr="00A35CF3">
          <w:rPr>
            <w:rFonts w:ascii="Calibri" w:hAnsi="Calibri" w:cs="Calibri"/>
            <w:sz w:val="20"/>
            <w:szCs w:val="20"/>
          </w:rPr>
          <w:t>permintaan</w:t>
        </w:r>
        <w:proofErr w:type="spellEnd"/>
        <w:r w:rsidR="00C91396" w:rsidRPr="00A35CF3">
          <w:rPr>
            <w:rFonts w:ascii="Calibri" w:hAnsi="Calibri" w:cs="Calibri"/>
            <w:sz w:val="20"/>
            <w:szCs w:val="20"/>
          </w:rPr>
          <w:t xml:space="preserve"> </w:t>
        </w:r>
        <w:proofErr w:type="spellStart"/>
        <w:r w:rsidR="00C91396" w:rsidRPr="00A35CF3">
          <w:rPr>
            <w:rFonts w:ascii="Calibri" w:hAnsi="Calibri" w:cs="Calibri"/>
            <w:sz w:val="20"/>
            <w:szCs w:val="20"/>
          </w:rPr>
          <w:t>tertulis</w:t>
        </w:r>
        <w:proofErr w:type="spellEnd"/>
        <w:r w:rsidR="00C91396" w:rsidRPr="00A35CF3">
          <w:rPr>
            <w:rFonts w:ascii="Calibri" w:hAnsi="Calibri" w:cs="Calibri"/>
            <w:sz w:val="20"/>
            <w:szCs w:val="20"/>
          </w:rPr>
          <w:t xml:space="preserve"> </w:t>
        </w:r>
        <w:proofErr w:type="spellStart"/>
        <w:r w:rsidR="00C91396" w:rsidRPr="00A35CF3">
          <w:rPr>
            <w:rFonts w:ascii="Calibri" w:hAnsi="Calibri" w:cs="Calibri"/>
            <w:sz w:val="20"/>
            <w:szCs w:val="20"/>
          </w:rPr>
          <w:t>kepada</w:t>
        </w:r>
        <w:proofErr w:type="spellEnd"/>
        <w:r w:rsidR="00C91396" w:rsidRPr="00A35CF3">
          <w:rPr>
            <w:rFonts w:ascii="Calibri" w:hAnsi="Calibri" w:cs="Calibri"/>
            <w:sz w:val="20"/>
            <w:szCs w:val="20"/>
          </w:rPr>
          <w:t xml:space="preserve"> Mitra yang paling </w:t>
        </w:r>
        <w:proofErr w:type="spellStart"/>
        <w:r w:rsidR="00C91396" w:rsidRPr="00A35CF3">
          <w:rPr>
            <w:rFonts w:ascii="Calibri" w:hAnsi="Calibri" w:cs="Calibri"/>
            <w:sz w:val="20"/>
            <w:szCs w:val="20"/>
          </w:rPr>
          <w:t>sedikit</w:t>
        </w:r>
        <w:proofErr w:type="spellEnd"/>
        <w:r w:rsidR="00C91396" w:rsidRPr="00A35CF3">
          <w:rPr>
            <w:rFonts w:ascii="Calibri" w:hAnsi="Calibri" w:cs="Calibri"/>
            <w:sz w:val="20"/>
            <w:szCs w:val="20"/>
          </w:rPr>
          <w:t xml:space="preserve"> </w:t>
        </w:r>
        <w:proofErr w:type="spellStart"/>
        <w:r w:rsidR="00C91396" w:rsidRPr="00A35CF3">
          <w:rPr>
            <w:rFonts w:ascii="Calibri" w:hAnsi="Calibri" w:cs="Calibri"/>
            <w:sz w:val="20"/>
            <w:szCs w:val="20"/>
          </w:rPr>
          <w:t>mencantumkan</w:t>
        </w:r>
        <w:proofErr w:type="spellEnd"/>
        <w:r w:rsidR="00C91396" w:rsidRPr="00A35CF3">
          <w:rPr>
            <w:rFonts w:ascii="Calibri" w:hAnsi="Calibri" w:cs="Calibri"/>
            <w:sz w:val="20"/>
            <w:szCs w:val="20"/>
          </w:rPr>
          <w:t xml:space="preserve"> </w:t>
        </w:r>
        <w:proofErr w:type="spellStart"/>
        <w:r w:rsidR="00C91396" w:rsidRPr="00A35CF3">
          <w:rPr>
            <w:rFonts w:ascii="Calibri" w:hAnsi="Calibri" w:cs="Calibri"/>
            <w:sz w:val="20"/>
            <w:szCs w:val="20"/>
          </w:rPr>
          <w:t>informasi</w:t>
        </w:r>
        <w:proofErr w:type="spellEnd"/>
        <w:r w:rsidR="00C91396" w:rsidRPr="00A35CF3">
          <w:rPr>
            <w:rFonts w:ascii="Calibri" w:hAnsi="Calibri" w:cs="Calibri"/>
            <w:sz w:val="20"/>
            <w:szCs w:val="20"/>
          </w:rPr>
          <w:t xml:space="preserve"> </w:t>
        </w:r>
        <w:proofErr w:type="spellStart"/>
        <w:r w:rsidR="00810AB3" w:rsidRPr="00A35CF3">
          <w:rPr>
            <w:rFonts w:ascii="Calibri" w:hAnsi="Calibri" w:cs="Calibri"/>
            <w:sz w:val="20"/>
            <w:szCs w:val="20"/>
          </w:rPr>
          <w:t>berikut</w:t>
        </w:r>
        <w:commentRangeStart w:id="10"/>
        <w:proofErr w:type="spellEnd"/>
        <w:r w:rsidR="00810AB3" w:rsidRPr="00A35CF3">
          <w:rPr>
            <w:rFonts w:ascii="Calibri" w:hAnsi="Calibri" w:cs="Calibri"/>
            <w:sz w:val="20"/>
            <w:szCs w:val="20"/>
          </w:rPr>
          <w:t>: (</w:t>
        </w:r>
        <w:proofErr w:type="spellStart"/>
        <w:r w:rsidR="00810AB3" w:rsidRPr="00A35CF3">
          <w:rPr>
            <w:rFonts w:ascii="Calibri" w:hAnsi="Calibri" w:cs="Calibri"/>
            <w:sz w:val="20"/>
            <w:szCs w:val="20"/>
          </w:rPr>
          <w:t>i</w:t>
        </w:r>
        <w:proofErr w:type="spellEnd"/>
        <w:r w:rsidR="00810AB3" w:rsidRPr="00A35CF3">
          <w:rPr>
            <w:rFonts w:ascii="Calibri" w:hAnsi="Calibri" w:cs="Calibri"/>
            <w:sz w:val="20"/>
            <w:szCs w:val="20"/>
          </w:rPr>
          <w:t xml:space="preserve">) </w:t>
        </w:r>
        <w:proofErr w:type="spellStart"/>
        <w:r w:rsidR="00810AB3" w:rsidRPr="00A35CF3">
          <w:rPr>
            <w:rFonts w:ascii="Calibri" w:hAnsi="Calibri" w:cs="Calibri"/>
            <w:sz w:val="20"/>
            <w:szCs w:val="20"/>
          </w:rPr>
          <w:t>informasi</w:t>
        </w:r>
        <w:proofErr w:type="spellEnd"/>
        <w:r w:rsidR="00810AB3" w:rsidRPr="00A35CF3">
          <w:rPr>
            <w:rFonts w:ascii="Calibri" w:hAnsi="Calibri" w:cs="Calibri"/>
            <w:sz w:val="20"/>
            <w:szCs w:val="20"/>
          </w:rPr>
          <w:t xml:space="preserve"> </w:t>
        </w:r>
        <w:proofErr w:type="spellStart"/>
        <w:r w:rsidR="00810AB3" w:rsidRPr="00A35CF3">
          <w:rPr>
            <w:rFonts w:ascii="Calibri" w:hAnsi="Calibri" w:cs="Calibri"/>
            <w:sz w:val="20"/>
            <w:szCs w:val="20"/>
          </w:rPr>
          <w:t>mengenai</w:t>
        </w:r>
        <w:proofErr w:type="spellEnd"/>
        <w:r w:rsidR="00810AB3" w:rsidRPr="00A35CF3">
          <w:rPr>
            <w:rFonts w:ascii="Calibri" w:hAnsi="Calibri" w:cs="Calibri"/>
            <w:sz w:val="20"/>
            <w:szCs w:val="20"/>
          </w:rPr>
          <w:t xml:space="preserve"> </w:t>
        </w:r>
        <w:proofErr w:type="spellStart"/>
        <w:r w:rsidR="00810AB3" w:rsidRPr="00A35CF3">
          <w:rPr>
            <w:rFonts w:ascii="Calibri" w:hAnsi="Calibri" w:cs="Calibri"/>
            <w:sz w:val="20"/>
            <w:szCs w:val="20"/>
          </w:rPr>
          <w:t>calon</w:t>
        </w:r>
        <w:proofErr w:type="spellEnd"/>
        <w:r w:rsidR="00810AB3" w:rsidRPr="00A35CF3">
          <w:rPr>
            <w:rFonts w:ascii="Calibri" w:hAnsi="Calibri" w:cs="Calibri"/>
            <w:sz w:val="20"/>
            <w:szCs w:val="20"/>
          </w:rPr>
          <w:t xml:space="preserve"> </w:t>
        </w:r>
        <w:proofErr w:type="spellStart"/>
        <w:r w:rsidR="00810AB3" w:rsidRPr="00A35CF3">
          <w:rPr>
            <w:rFonts w:ascii="Calibri" w:hAnsi="Calibri" w:cs="Calibri"/>
            <w:sz w:val="20"/>
            <w:szCs w:val="20"/>
          </w:rPr>
          <w:t>pihak</w:t>
        </w:r>
        <w:proofErr w:type="spellEnd"/>
        <w:r w:rsidR="00810AB3" w:rsidRPr="00A35CF3">
          <w:rPr>
            <w:rFonts w:ascii="Calibri" w:hAnsi="Calibri" w:cs="Calibri"/>
            <w:sz w:val="20"/>
            <w:szCs w:val="20"/>
          </w:rPr>
          <w:t xml:space="preserve"> </w:t>
        </w:r>
        <w:proofErr w:type="spellStart"/>
        <w:r w:rsidR="00810AB3" w:rsidRPr="00A35CF3">
          <w:rPr>
            <w:rFonts w:ascii="Calibri" w:hAnsi="Calibri" w:cs="Calibri"/>
            <w:sz w:val="20"/>
            <w:szCs w:val="20"/>
          </w:rPr>
          <w:t>pembeli</w:t>
        </w:r>
        <w:proofErr w:type="spellEnd"/>
        <w:r w:rsidR="00810AB3" w:rsidRPr="00A35CF3">
          <w:rPr>
            <w:rFonts w:ascii="Calibri" w:hAnsi="Calibri" w:cs="Calibri"/>
            <w:sz w:val="20"/>
            <w:szCs w:val="20"/>
          </w:rPr>
          <w:t xml:space="preserve">, (ii) </w:t>
        </w:r>
        <w:proofErr w:type="spellStart"/>
        <w:r w:rsidR="00EF4960" w:rsidRPr="00A35CF3">
          <w:rPr>
            <w:rFonts w:ascii="Calibri" w:hAnsi="Calibri" w:cs="Calibri"/>
            <w:sz w:val="20"/>
            <w:szCs w:val="20"/>
          </w:rPr>
          <w:t>rancangan</w:t>
        </w:r>
        <w:proofErr w:type="spellEnd"/>
        <w:r w:rsidR="00EF4960" w:rsidRPr="00A35CF3">
          <w:rPr>
            <w:rFonts w:ascii="Calibri" w:hAnsi="Calibri" w:cs="Calibri"/>
            <w:sz w:val="20"/>
            <w:szCs w:val="20"/>
          </w:rPr>
          <w:t xml:space="preserve"> </w:t>
        </w:r>
        <w:proofErr w:type="spellStart"/>
        <w:r w:rsidR="00EF4960" w:rsidRPr="00A35CF3">
          <w:rPr>
            <w:rFonts w:ascii="Calibri" w:hAnsi="Calibri" w:cs="Calibri"/>
            <w:sz w:val="20"/>
            <w:szCs w:val="20"/>
          </w:rPr>
          <w:t>syarat</w:t>
        </w:r>
        <w:proofErr w:type="spellEnd"/>
        <w:r w:rsidR="00EF4960" w:rsidRPr="00A35CF3">
          <w:rPr>
            <w:rFonts w:ascii="Calibri" w:hAnsi="Calibri" w:cs="Calibri"/>
            <w:sz w:val="20"/>
            <w:szCs w:val="20"/>
          </w:rPr>
          <w:t xml:space="preserve"> dan </w:t>
        </w:r>
        <w:proofErr w:type="spellStart"/>
        <w:r w:rsidR="00EF4960" w:rsidRPr="00A35CF3">
          <w:rPr>
            <w:rFonts w:ascii="Calibri" w:hAnsi="Calibri" w:cs="Calibri"/>
            <w:sz w:val="20"/>
            <w:szCs w:val="20"/>
          </w:rPr>
          <w:t>ketentuan</w:t>
        </w:r>
        <w:proofErr w:type="spellEnd"/>
        <w:r w:rsidR="00EF4960" w:rsidRPr="00A35CF3">
          <w:rPr>
            <w:rFonts w:ascii="Calibri" w:hAnsi="Calibri" w:cs="Calibri"/>
            <w:sz w:val="20"/>
            <w:szCs w:val="20"/>
          </w:rPr>
          <w:t xml:space="preserve"> </w:t>
        </w:r>
        <w:proofErr w:type="spellStart"/>
        <w:r w:rsidR="00EF4960" w:rsidRPr="00A35CF3">
          <w:rPr>
            <w:rFonts w:ascii="Calibri" w:hAnsi="Calibri" w:cs="Calibri"/>
            <w:sz w:val="20"/>
            <w:szCs w:val="20"/>
          </w:rPr>
          <w:t>kerja</w:t>
        </w:r>
        <w:proofErr w:type="spellEnd"/>
        <w:r w:rsidR="00EF4960" w:rsidRPr="00A35CF3">
          <w:rPr>
            <w:rFonts w:ascii="Calibri" w:hAnsi="Calibri" w:cs="Calibri"/>
            <w:sz w:val="20"/>
            <w:szCs w:val="20"/>
          </w:rPr>
          <w:t xml:space="preserve"> </w:t>
        </w:r>
        <w:proofErr w:type="spellStart"/>
        <w:r w:rsidR="00EF4960" w:rsidRPr="00A35CF3">
          <w:rPr>
            <w:rFonts w:ascii="Calibri" w:hAnsi="Calibri" w:cs="Calibri"/>
            <w:sz w:val="20"/>
            <w:szCs w:val="20"/>
          </w:rPr>
          <w:t>sama</w:t>
        </w:r>
        <w:proofErr w:type="spellEnd"/>
        <w:r w:rsidR="00EF4960" w:rsidRPr="00A35CF3">
          <w:rPr>
            <w:rFonts w:ascii="Calibri" w:hAnsi="Calibri" w:cs="Calibri"/>
            <w:sz w:val="20"/>
            <w:szCs w:val="20"/>
          </w:rPr>
          <w:t xml:space="preserve">, (iii) </w:t>
        </w:r>
        <w:proofErr w:type="spellStart"/>
        <w:r w:rsidR="00EF4960" w:rsidRPr="00A35CF3">
          <w:rPr>
            <w:rFonts w:ascii="Calibri" w:hAnsi="Calibri" w:cs="Calibri"/>
            <w:sz w:val="20"/>
            <w:szCs w:val="20"/>
          </w:rPr>
          <w:t>kuantitas</w:t>
        </w:r>
        <w:proofErr w:type="spellEnd"/>
        <w:r w:rsidR="00EF4960" w:rsidRPr="00A35CF3">
          <w:rPr>
            <w:rFonts w:ascii="Calibri" w:hAnsi="Calibri" w:cs="Calibri"/>
            <w:sz w:val="20"/>
            <w:szCs w:val="20"/>
          </w:rPr>
          <w:t xml:space="preserve"> DNA Test yang </w:t>
        </w:r>
        <w:proofErr w:type="spellStart"/>
        <w:r w:rsidR="00EF4960" w:rsidRPr="00A35CF3">
          <w:rPr>
            <w:rFonts w:ascii="Calibri" w:hAnsi="Calibri" w:cs="Calibri"/>
            <w:sz w:val="20"/>
            <w:szCs w:val="20"/>
          </w:rPr>
          <w:t>direncanakan</w:t>
        </w:r>
        <w:proofErr w:type="spellEnd"/>
        <w:r w:rsidR="00EF4960" w:rsidRPr="00A35CF3">
          <w:rPr>
            <w:rFonts w:ascii="Calibri" w:hAnsi="Calibri" w:cs="Calibri"/>
            <w:sz w:val="20"/>
            <w:szCs w:val="20"/>
          </w:rPr>
          <w:t xml:space="preserve"> </w:t>
        </w:r>
        <w:proofErr w:type="spellStart"/>
        <w:r w:rsidR="00EF4960" w:rsidRPr="00A35CF3">
          <w:rPr>
            <w:rFonts w:ascii="Calibri" w:hAnsi="Calibri" w:cs="Calibri"/>
            <w:sz w:val="20"/>
            <w:szCs w:val="20"/>
          </w:rPr>
          <w:t>untuk</w:t>
        </w:r>
        <w:proofErr w:type="spellEnd"/>
        <w:r w:rsidR="00EF4960" w:rsidRPr="00A35CF3">
          <w:rPr>
            <w:rFonts w:ascii="Calibri" w:hAnsi="Calibri" w:cs="Calibri"/>
            <w:sz w:val="20"/>
            <w:szCs w:val="20"/>
          </w:rPr>
          <w:t xml:space="preserve"> </w:t>
        </w:r>
        <w:proofErr w:type="spellStart"/>
        <w:r w:rsidR="00EF4960" w:rsidRPr="00A35CF3">
          <w:rPr>
            <w:rFonts w:ascii="Calibri" w:hAnsi="Calibri" w:cs="Calibri"/>
            <w:sz w:val="20"/>
            <w:szCs w:val="20"/>
          </w:rPr>
          <w:t>dibeli</w:t>
        </w:r>
        <w:proofErr w:type="spellEnd"/>
        <w:r w:rsidR="00EF4960" w:rsidRPr="00A35CF3">
          <w:rPr>
            <w:rFonts w:ascii="Calibri" w:hAnsi="Calibri" w:cs="Calibri"/>
            <w:sz w:val="20"/>
            <w:szCs w:val="20"/>
          </w:rPr>
          <w:t xml:space="preserve">, (iv) </w:t>
        </w:r>
        <w:r w:rsidR="007E789B" w:rsidRPr="00A35CF3">
          <w:rPr>
            <w:rFonts w:ascii="Calibri" w:hAnsi="Calibri" w:cs="Calibri"/>
            <w:sz w:val="20"/>
            <w:szCs w:val="20"/>
          </w:rPr>
          <w:t xml:space="preserve">target </w:t>
        </w:r>
        <w:proofErr w:type="spellStart"/>
        <w:r w:rsidR="007E789B" w:rsidRPr="00A35CF3">
          <w:rPr>
            <w:rFonts w:ascii="Calibri" w:hAnsi="Calibri" w:cs="Calibri"/>
            <w:sz w:val="20"/>
            <w:szCs w:val="20"/>
          </w:rPr>
          <w:t>pemasaran</w:t>
        </w:r>
        <w:proofErr w:type="spellEnd"/>
        <w:r w:rsidR="007E789B" w:rsidRPr="00A35CF3">
          <w:rPr>
            <w:rFonts w:ascii="Calibri" w:hAnsi="Calibri" w:cs="Calibri"/>
            <w:sz w:val="20"/>
            <w:szCs w:val="20"/>
          </w:rPr>
          <w:t>/</w:t>
        </w:r>
        <w:proofErr w:type="spellStart"/>
        <w:r w:rsidR="007E789B" w:rsidRPr="00A35CF3">
          <w:rPr>
            <w:rFonts w:ascii="Calibri" w:hAnsi="Calibri" w:cs="Calibri"/>
            <w:sz w:val="20"/>
            <w:szCs w:val="20"/>
          </w:rPr>
          <w:t>calon</w:t>
        </w:r>
        <w:proofErr w:type="spellEnd"/>
        <w:r w:rsidR="007E789B" w:rsidRPr="00A35CF3">
          <w:rPr>
            <w:rFonts w:ascii="Calibri" w:hAnsi="Calibri" w:cs="Calibri"/>
            <w:sz w:val="20"/>
            <w:szCs w:val="20"/>
          </w:rPr>
          <w:t xml:space="preserve"> </w:t>
        </w:r>
        <w:proofErr w:type="spellStart"/>
        <w:r w:rsidR="007E789B" w:rsidRPr="00A35CF3">
          <w:rPr>
            <w:rFonts w:ascii="Calibri" w:hAnsi="Calibri" w:cs="Calibri"/>
            <w:sz w:val="20"/>
            <w:szCs w:val="20"/>
          </w:rPr>
          <w:t>konsumen</w:t>
        </w:r>
        <w:proofErr w:type="spellEnd"/>
        <w:r w:rsidR="007E789B" w:rsidRPr="00A35CF3">
          <w:rPr>
            <w:rFonts w:ascii="Calibri" w:hAnsi="Calibri" w:cs="Calibri"/>
            <w:sz w:val="20"/>
            <w:szCs w:val="20"/>
          </w:rPr>
          <w:t xml:space="preserve"> </w:t>
        </w:r>
        <w:proofErr w:type="spellStart"/>
        <w:r w:rsidR="007E789B" w:rsidRPr="00A35CF3">
          <w:rPr>
            <w:rFonts w:ascii="Calibri" w:hAnsi="Calibri" w:cs="Calibri"/>
            <w:sz w:val="20"/>
            <w:szCs w:val="20"/>
          </w:rPr>
          <w:t>dari</w:t>
        </w:r>
        <w:proofErr w:type="spellEnd"/>
        <w:r w:rsidR="007E789B" w:rsidRPr="00A35CF3">
          <w:rPr>
            <w:rFonts w:ascii="Calibri" w:hAnsi="Calibri" w:cs="Calibri"/>
            <w:sz w:val="20"/>
            <w:szCs w:val="20"/>
          </w:rPr>
          <w:t xml:space="preserve"> </w:t>
        </w:r>
        <w:proofErr w:type="spellStart"/>
        <w:r w:rsidR="007E789B" w:rsidRPr="00A35CF3">
          <w:rPr>
            <w:rFonts w:ascii="Calibri" w:hAnsi="Calibri" w:cs="Calibri"/>
            <w:sz w:val="20"/>
            <w:szCs w:val="20"/>
          </w:rPr>
          <w:t>calon</w:t>
        </w:r>
        <w:proofErr w:type="spellEnd"/>
        <w:r w:rsidR="007E789B" w:rsidRPr="00A35CF3">
          <w:rPr>
            <w:rFonts w:ascii="Calibri" w:hAnsi="Calibri" w:cs="Calibri"/>
            <w:sz w:val="20"/>
            <w:szCs w:val="20"/>
          </w:rPr>
          <w:t xml:space="preserve"> </w:t>
        </w:r>
        <w:proofErr w:type="spellStart"/>
        <w:r w:rsidR="007E789B" w:rsidRPr="00A35CF3">
          <w:rPr>
            <w:rFonts w:ascii="Calibri" w:hAnsi="Calibri" w:cs="Calibri"/>
            <w:sz w:val="20"/>
            <w:szCs w:val="20"/>
          </w:rPr>
          <w:t>pihak</w:t>
        </w:r>
        <w:proofErr w:type="spellEnd"/>
        <w:r w:rsidR="007E789B" w:rsidRPr="00A35CF3">
          <w:rPr>
            <w:rFonts w:ascii="Calibri" w:hAnsi="Calibri" w:cs="Calibri"/>
            <w:sz w:val="20"/>
            <w:szCs w:val="20"/>
          </w:rPr>
          <w:t xml:space="preserve"> </w:t>
        </w:r>
        <w:proofErr w:type="spellStart"/>
        <w:r w:rsidR="007E789B" w:rsidRPr="00A35CF3">
          <w:rPr>
            <w:rFonts w:ascii="Calibri" w:hAnsi="Calibri" w:cs="Calibri"/>
            <w:sz w:val="20"/>
            <w:szCs w:val="20"/>
          </w:rPr>
          <w:t>pembeli</w:t>
        </w:r>
        <w:proofErr w:type="spellEnd"/>
        <w:r w:rsidR="007E789B" w:rsidRPr="00A35CF3">
          <w:rPr>
            <w:rFonts w:ascii="Calibri" w:hAnsi="Calibri" w:cs="Calibri"/>
            <w:sz w:val="20"/>
            <w:szCs w:val="20"/>
          </w:rPr>
          <w:t xml:space="preserve">, (v) dan </w:t>
        </w:r>
        <w:proofErr w:type="spellStart"/>
        <w:r w:rsidR="007E789B" w:rsidRPr="00A35CF3">
          <w:rPr>
            <w:rFonts w:ascii="Calibri" w:hAnsi="Calibri" w:cs="Calibri"/>
            <w:sz w:val="20"/>
            <w:szCs w:val="20"/>
          </w:rPr>
          <w:t>informasi</w:t>
        </w:r>
        <w:proofErr w:type="spellEnd"/>
        <w:r w:rsidR="007E789B" w:rsidRPr="00A35CF3">
          <w:rPr>
            <w:rFonts w:ascii="Calibri" w:hAnsi="Calibri" w:cs="Calibri"/>
            <w:sz w:val="20"/>
            <w:szCs w:val="20"/>
          </w:rPr>
          <w:t xml:space="preserve"> </w:t>
        </w:r>
        <w:r w:rsidR="00CC4140" w:rsidRPr="00A35CF3">
          <w:rPr>
            <w:rFonts w:ascii="Calibri" w:hAnsi="Calibri" w:cs="Calibri"/>
            <w:sz w:val="20"/>
            <w:szCs w:val="20"/>
          </w:rPr>
          <w:t xml:space="preserve">yang </w:t>
        </w:r>
        <w:proofErr w:type="spellStart"/>
        <w:r w:rsidR="00CC4140" w:rsidRPr="00A35CF3">
          <w:rPr>
            <w:rFonts w:ascii="Calibri" w:hAnsi="Calibri" w:cs="Calibri"/>
            <w:sz w:val="20"/>
            <w:szCs w:val="20"/>
          </w:rPr>
          <w:t>relevan</w:t>
        </w:r>
        <w:proofErr w:type="spellEnd"/>
        <w:r w:rsidR="00CC4140" w:rsidRPr="00A35CF3">
          <w:rPr>
            <w:rFonts w:ascii="Calibri" w:hAnsi="Calibri" w:cs="Calibri"/>
            <w:sz w:val="20"/>
            <w:szCs w:val="20"/>
          </w:rPr>
          <w:t xml:space="preserve"> </w:t>
        </w:r>
        <w:proofErr w:type="spellStart"/>
        <w:r w:rsidR="00CC4140" w:rsidRPr="00A35CF3">
          <w:rPr>
            <w:rFonts w:ascii="Calibri" w:hAnsi="Calibri" w:cs="Calibri"/>
            <w:sz w:val="20"/>
            <w:szCs w:val="20"/>
          </w:rPr>
          <w:t>lainnya</w:t>
        </w:r>
        <w:proofErr w:type="spellEnd"/>
        <w:r w:rsidR="00CC4140" w:rsidRPr="00A35CF3">
          <w:rPr>
            <w:rFonts w:ascii="Calibri" w:hAnsi="Calibri" w:cs="Calibri"/>
            <w:sz w:val="20"/>
            <w:szCs w:val="20"/>
          </w:rPr>
          <w:t xml:space="preserve"> </w:t>
        </w:r>
        <w:proofErr w:type="spellStart"/>
        <w:r w:rsidR="00CC4140" w:rsidRPr="00A35CF3">
          <w:rPr>
            <w:rFonts w:ascii="Calibri" w:hAnsi="Calibri" w:cs="Calibri"/>
            <w:sz w:val="20"/>
            <w:szCs w:val="20"/>
          </w:rPr>
          <w:t>atau</w:t>
        </w:r>
        <w:proofErr w:type="spellEnd"/>
        <w:r w:rsidR="00CC4140" w:rsidRPr="00A35CF3">
          <w:rPr>
            <w:rFonts w:ascii="Calibri" w:hAnsi="Calibri" w:cs="Calibri"/>
            <w:sz w:val="20"/>
            <w:szCs w:val="20"/>
          </w:rPr>
          <w:t xml:space="preserve"> yang </w:t>
        </w:r>
        <w:proofErr w:type="spellStart"/>
        <w:r w:rsidR="00CC4140" w:rsidRPr="00A35CF3">
          <w:rPr>
            <w:rFonts w:ascii="Calibri" w:hAnsi="Calibri" w:cs="Calibri"/>
            <w:sz w:val="20"/>
            <w:szCs w:val="20"/>
          </w:rPr>
          <w:t>dimintakan</w:t>
        </w:r>
        <w:proofErr w:type="spellEnd"/>
        <w:r w:rsidR="00CC4140" w:rsidRPr="00A35CF3">
          <w:rPr>
            <w:rFonts w:ascii="Calibri" w:hAnsi="Calibri" w:cs="Calibri"/>
            <w:sz w:val="20"/>
            <w:szCs w:val="20"/>
          </w:rPr>
          <w:t xml:space="preserve"> oleh Mitra.</w:t>
        </w:r>
      </w:ins>
      <w:commentRangeEnd w:id="10"/>
      <w:r w:rsidR="00607C6E">
        <w:rPr>
          <w:rStyle w:val="CommentReference"/>
        </w:rPr>
        <w:commentReference w:id="10"/>
      </w:r>
      <w:ins w:id="11" w:author="OLTRE" w:date="2024-06-22T23:18:00Z">
        <w:r w:rsidR="00CC4140" w:rsidRPr="00A35CF3">
          <w:rPr>
            <w:rFonts w:ascii="Calibri" w:hAnsi="Calibri" w:cs="Calibri"/>
            <w:sz w:val="20"/>
            <w:szCs w:val="20"/>
          </w:rPr>
          <w:t xml:space="preserve"> </w:t>
        </w:r>
        <w:commentRangeStart w:id="12"/>
        <w:r w:rsidR="00C56634" w:rsidRPr="00A35CF3">
          <w:rPr>
            <w:rFonts w:ascii="Calibri" w:hAnsi="Calibri" w:cs="Calibri"/>
            <w:sz w:val="20"/>
            <w:szCs w:val="20"/>
          </w:rPr>
          <w:t xml:space="preserve">Mitra </w:t>
        </w:r>
        <w:proofErr w:type="spellStart"/>
        <w:r w:rsidR="00C56634" w:rsidRPr="00A35CF3">
          <w:rPr>
            <w:rFonts w:ascii="Calibri" w:hAnsi="Calibri" w:cs="Calibri"/>
            <w:sz w:val="20"/>
            <w:szCs w:val="20"/>
          </w:rPr>
          <w:t>wajib</w:t>
        </w:r>
        <w:proofErr w:type="spellEnd"/>
        <w:r w:rsidR="00C56634" w:rsidRPr="00A35CF3">
          <w:rPr>
            <w:rFonts w:ascii="Calibri" w:hAnsi="Calibri" w:cs="Calibri"/>
            <w:sz w:val="20"/>
            <w:szCs w:val="20"/>
          </w:rPr>
          <w:t xml:space="preserve"> </w:t>
        </w:r>
        <w:proofErr w:type="spellStart"/>
        <w:r w:rsidR="00C56634" w:rsidRPr="00A35CF3">
          <w:rPr>
            <w:rFonts w:ascii="Calibri" w:hAnsi="Calibri" w:cs="Calibri"/>
            <w:sz w:val="20"/>
            <w:szCs w:val="20"/>
          </w:rPr>
          <w:t>memberikan</w:t>
        </w:r>
        <w:proofErr w:type="spellEnd"/>
        <w:r w:rsidR="00C56634" w:rsidRPr="00A35CF3">
          <w:rPr>
            <w:rFonts w:ascii="Calibri" w:hAnsi="Calibri" w:cs="Calibri"/>
            <w:sz w:val="20"/>
            <w:szCs w:val="20"/>
          </w:rPr>
          <w:t xml:space="preserve"> </w:t>
        </w:r>
        <w:proofErr w:type="spellStart"/>
        <w:r w:rsidR="00C56634" w:rsidRPr="00A35CF3">
          <w:rPr>
            <w:rFonts w:ascii="Calibri" w:hAnsi="Calibri" w:cs="Calibri"/>
            <w:sz w:val="20"/>
            <w:szCs w:val="20"/>
          </w:rPr>
          <w:t>tanggapan</w:t>
        </w:r>
        <w:proofErr w:type="spellEnd"/>
        <w:r w:rsidR="00C56634" w:rsidRPr="00A35CF3">
          <w:rPr>
            <w:rFonts w:ascii="Calibri" w:hAnsi="Calibri" w:cs="Calibri"/>
            <w:sz w:val="20"/>
            <w:szCs w:val="20"/>
          </w:rPr>
          <w:t xml:space="preserve"> </w:t>
        </w:r>
        <w:proofErr w:type="spellStart"/>
        <w:r w:rsidR="00A21115" w:rsidRPr="00A35CF3">
          <w:rPr>
            <w:rFonts w:ascii="Calibri" w:hAnsi="Calibri" w:cs="Calibri"/>
            <w:sz w:val="20"/>
            <w:szCs w:val="20"/>
          </w:rPr>
          <w:t>secara</w:t>
        </w:r>
        <w:proofErr w:type="spellEnd"/>
        <w:r w:rsidR="00A21115" w:rsidRPr="00A35CF3">
          <w:rPr>
            <w:rFonts w:ascii="Calibri" w:hAnsi="Calibri" w:cs="Calibri"/>
            <w:sz w:val="20"/>
            <w:szCs w:val="20"/>
          </w:rPr>
          <w:t xml:space="preserve"> </w:t>
        </w:r>
        <w:proofErr w:type="spellStart"/>
        <w:r w:rsidR="00A21115" w:rsidRPr="00A35CF3">
          <w:rPr>
            <w:rFonts w:ascii="Calibri" w:hAnsi="Calibri" w:cs="Calibri"/>
            <w:sz w:val="20"/>
            <w:szCs w:val="20"/>
          </w:rPr>
          <w:t>tertulis</w:t>
        </w:r>
        <w:proofErr w:type="spellEnd"/>
        <w:r w:rsidR="00A21115" w:rsidRPr="00A35CF3">
          <w:rPr>
            <w:rFonts w:ascii="Calibri" w:hAnsi="Calibri" w:cs="Calibri"/>
            <w:sz w:val="20"/>
            <w:szCs w:val="20"/>
          </w:rPr>
          <w:t xml:space="preserve"> </w:t>
        </w:r>
        <w:proofErr w:type="spellStart"/>
        <w:r w:rsidR="00C56634" w:rsidRPr="00A35CF3">
          <w:rPr>
            <w:rFonts w:ascii="Calibri" w:hAnsi="Calibri" w:cs="Calibri"/>
            <w:sz w:val="20"/>
            <w:szCs w:val="20"/>
          </w:rPr>
          <w:t>atas</w:t>
        </w:r>
        <w:proofErr w:type="spellEnd"/>
        <w:r w:rsidR="00C56634" w:rsidRPr="00A35CF3">
          <w:rPr>
            <w:rFonts w:ascii="Calibri" w:hAnsi="Calibri" w:cs="Calibri"/>
            <w:sz w:val="20"/>
            <w:szCs w:val="20"/>
          </w:rPr>
          <w:t xml:space="preserve"> </w:t>
        </w:r>
        <w:proofErr w:type="spellStart"/>
        <w:r w:rsidR="0025186D" w:rsidRPr="00A35CF3">
          <w:rPr>
            <w:rFonts w:ascii="Calibri" w:hAnsi="Calibri" w:cs="Calibri"/>
            <w:sz w:val="20"/>
            <w:szCs w:val="20"/>
          </w:rPr>
          <w:t>persetujuan</w:t>
        </w:r>
        <w:proofErr w:type="spellEnd"/>
        <w:r w:rsidR="0025186D" w:rsidRPr="00A35CF3">
          <w:rPr>
            <w:rFonts w:ascii="Calibri" w:hAnsi="Calibri" w:cs="Calibri"/>
            <w:sz w:val="20"/>
            <w:szCs w:val="20"/>
          </w:rPr>
          <w:t xml:space="preserve"> </w:t>
        </w:r>
        <w:proofErr w:type="spellStart"/>
        <w:r w:rsidR="0025186D" w:rsidRPr="00A35CF3">
          <w:rPr>
            <w:rFonts w:ascii="Calibri" w:hAnsi="Calibri" w:cs="Calibri"/>
            <w:sz w:val="20"/>
            <w:szCs w:val="20"/>
          </w:rPr>
          <w:t>atau</w:t>
        </w:r>
        <w:proofErr w:type="spellEnd"/>
        <w:r w:rsidR="0025186D" w:rsidRPr="00A35CF3">
          <w:rPr>
            <w:rFonts w:ascii="Calibri" w:hAnsi="Calibri" w:cs="Calibri"/>
            <w:sz w:val="20"/>
            <w:szCs w:val="20"/>
          </w:rPr>
          <w:t xml:space="preserve"> </w:t>
        </w:r>
        <w:proofErr w:type="spellStart"/>
        <w:r w:rsidR="0025186D" w:rsidRPr="00A35CF3">
          <w:rPr>
            <w:rFonts w:ascii="Calibri" w:hAnsi="Calibri" w:cs="Calibri"/>
            <w:sz w:val="20"/>
            <w:szCs w:val="20"/>
          </w:rPr>
          <w:t>penolakannya</w:t>
        </w:r>
        <w:proofErr w:type="spellEnd"/>
        <w:r w:rsidR="0025186D" w:rsidRPr="00A35CF3">
          <w:rPr>
            <w:rFonts w:ascii="Calibri" w:hAnsi="Calibri" w:cs="Calibri"/>
            <w:sz w:val="20"/>
            <w:szCs w:val="20"/>
          </w:rPr>
          <w:t xml:space="preserve"> </w:t>
        </w:r>
        <w:proofErr w:type="spellStart"/>
        <w:r w:rsidR="0025186D" w:rsidRPr="00A35CF3">
          <w:rPr>
            <w:rFonts w:ascii="Calibri" w:hAnsi="Calibri" w:cs="Calibri"/>
            <w:sz w:val="20"/>
            <w:szCs w:val="20"/>
          </w:rPr>
          <w:t>atas</w:t>
        </w:r>
        <w:proofErr w:type="spellEnd"/>
        <w:r w:rsidR="0025186D" w:rsidRPr="00A35CF3">
          <w:rPr>
            <w:rFonts w:ascii="Calibri" w:hAnsi="Calibri" w:cs="Calibri"/>
            <w:sz w:val="20"/>
            <w:szCs w:val="20"/>
          </w:rPr>
          <w:t xml:space="preserve"> </w:t>
        </w:r>
        <w:proofErr w:type="spellStart"/>
        <w:r w:rsidR="009B6E75" w:rsidRPr="00A35CF3">
          <w:rPr>
            <w:rFonts w:ascii="Calibri" w:hAnsi="Calibri" w:cs="Calibri"/>
            <w:sz w:val="20"/>
            <w:szCs w:val="20"/>
          </w:rPr>
          <w:t>permintaan</w:t>
        </w:r>
        <w:proofErr w:type="spellEnd"/>
        <w:r w:rsidR="009B6E75" w:rsidRPr="00A35CF3">
          <w:rPr>
            <w:rFonts w:ascii="Calibri" w:hAnsi="Calibri" w:cs="Calibri"/>
            <w:sz w:val="20"/>
            <w:szCs w:val="20"/>
          </w:rPr>
          <w:t xml:space="preserve"> </w:t>
        </w:r>
        <w:r w:rsidRPr="00A35CF3">
          <w:rPr>
            <w:rFonts w:ascii="Calibri" w:hAnsi="Calibri" w:cs="Calibri"/>
            <w:sz w:val="20"/>
            <w:szCs w:val="20"/>
          </w:rPr>
          <w:t xml:space="preserve">REGENE </w:t>
        </w:r>
        <w:proofErr w:type="spellStart"/>
        <w:r w:rsidR="00DD08E4" w:rsidRPr="00A35CF3">
          <w:rPr>
            <w:rFonts w:ascii="Calibri" w:hAnsi="Calibri" w:cs="Calibri"/>
            <w:sz w:val="20"/>
            <w:szCs w:val="20"/>
          </w:rPr>
          <w:t>atas</w:t>
        </w:r>
        <w:proofErr w:type="spellEnd"/>
        <w:r w:rsidR="00DD08E4" w:rsidRPr="00A35CF3">
          <w:rPr>
            <w:rFonts w:ascii="Calibri" w:hAnsi="Calibri" w:cs="Calibri"/>
            <w:sz w:val="20"/>
            <w:szCs w:val="20"/>
          </w:rPr>
          <w:t xml:space="preserve"> </w:t>
        </w:r>
        <w:proofErr w:type="spellStart"/>
        <w:r w:rsidR="00DD08E4" w:rsidRPr="00A35CF3">
          <w:rPr>
            <w:rFonts w:ascii="Calibri" w:hAnsi="Calibri" w:cs="Calibri"/>
            <w:sz w:val="20"/>
            <w:szCs w:val="20"/>
          </w:rPr>
          <w:t>persetujuan</w:t>
        </w:r>
        <w:proofErr w:type="spellEnd"/>
        <w:r w:rsidR="00DD08E4" w:rsidRPr="00A35CF3">
          <w:rPr>
            <w:rFonts w:ascii="Calibri" w:hAnsi="Calibri" w:cs="Calibri"/>
            <w:sz w:val="20"/>
            <w:szCs w:val="20"/>
          </w:rPr>
          <w:t xml:space="preserve"> </w:t>
        </w:r>
        <w:proofErr w:type="spellStart"/>
        <w:r w:rsidR="009B6E75" w:rsidRPr="00A35CF3">
          <w:rPr>
            <w:rFonts w:ascii="Calibri" w:hAnsi="Calibri" w:cs="Calibri"/>
            <w:sz w:val="20"/>
            <w:szCs w:val="20"/>
          </w:rPr>
          <w:t>tersebut</w:t>
        </w:r>
        <w:proofErr w:type="spellEnd"/>
        <w:r w:rsidR="009B6E75" w:rsidRPr="00A35CF3">
          <w:rPr>
            <w:rFonts w:ascii="Calibri" w:hAnsi="Calibri" w:cs="Calibri"/>
            <w:sz w:val="20"/>
            <w:szCs w:val="20"/>
          </w:rPr>
          <w:t xml:space="preserve"> </w:t>
        </w:r>
        <w:proofErr w:type="spellStart"/>
        <w:r w:rsidR="009B6E75" w:rsidRPr="00A35CF3">
          <w:rPr>
            <w:rFonts w:ascii="Calibri" w:hAnsi="Calibri" w:cs="Calibri"/>
            <w:sz w:val="20"/>
            <w:szCs w:val="20"/>
          </w:rPr>
          <w:t>dalam</w:t>
        </w:r>
        <w:proofErr w:type="spellEnd"/>
        <w:r w:rsidR="009B6E75" w:rsidRPr="00A35CF3">
          <w:rPr>
            <w:rFonts w:ascii="Calibri" w:hAnsi="Calibri" w:cs="Calibri"/>
            <w:sz w:val="20"/>
            <w:szCs w:val="20"/>
          </w:rPr>
          <w:t xml:space="preserve"> </w:t>
        </w:r>
        <w:proofErr w:type="spellStart"/>
        <w:r w:rsidR="00DD08E4" w:rsidRPr="00A35CF3">
          <w:rPr>
            <w:rFonts w:ascii="Calibri" w:hAnsi="Calibri" w:cs="Calibri"/>
            <w:sz w:val="20"/>
            <w:szCs w:val="20"/>
          </w:rPr>
          <w:t>jangka</w:t>
        </w:r>
        <w:proofErr w:type="spellEnd"/>
        <w:r w:rsidR="00DD08E4" w:rsidRPr="00A35CF3">
          <w:rPr>
            <w:rFonts w:ascii="Calibri" w:hAnsi="Calibri" w:cs="Calibri"/>
            <w:sz w:val="20"/>
            <w:szCs w:val="20"/>
          </w:rPr>
          <w:t xml:space="preserve"> </w:t>
        </w:r>
        <w:proofErr w:type="spellStart"/>
        <w:r w:rsidR="009B6E75" w:rsidRPr="00A35CF3">
          <w:rPr>
            <w:rFonts w:ascii="Calibri" w:hAnsi="Calibri" w:cs="Calibri"/>
            <w:sz w:val="20"/>
            <w:szCs w:val="20"/>
          </w:rPr>
          <w:t>waktu</w:t>
        </w:r>
        <w:proofErr w:type="spellEnd"/>
        <w:r w:rsidR="009B6E75" w:rsidRPr="00A35CF3">
          <w:rPr>
            <w:rFonts w:ascii="Calibri" w:hAnsi="Calibri" w:cs="Calibri"/>
            <w:sz w:val="20"/>
            <w:szCs w:val="20"/>
          </w:rPr>
          <w:t xml:space="preserve"> 30 (</w:t>
        </w:r>
        <w:proofErr w:type="spellStart"/>
        <w:r w:rsidR="009B6E75" w:rsidRPr="00A35CF3">
          <w:rPr>
            <w:rFonts w:ascii="Calibri" w:hAnsi="Calibri" w:cs="Calibri"/>
            <w:sz w:val="20"/>
            <w:szCs w:val="20"/>
          </w:rPr>
          <w:t>tiga</w:t>
        </w:r>
        <w:proofErr w:type="spellEnd"/>
        <w:r w:rsidR="009B6E75" w:rsidRPr="00A35CF3">
          <w:rPr>
            <w:rFonts w:ascii="Calibri" w:hAnsi="Calibri" w:cs="Calibri"/>
            <w:sz w:val="20"/>
            <w:szCs w:val="20"/>
          </w:rPr>
          <w:t xml:space="preserve"> </w:t>
        </w:r>
        <w:proofErr w:type="spellStart"/>
        <w:r w:rsidR="009B6E75" w:rsidRPr="00A35CF3">
          <w:rPr>
            <w:rFonts w:ascii="Calibri" w:hAnsi="Calibri" w:cs="Calibri"/>
            <w:sz w:val="20"/>
            <w:szCs w:val="20"/>
          </w:rPr>
          <w:t>puluh</w:t>
        </w:r>
        <w:proofErr w:type="spellEnd"/>
        <w:r w:rsidR="009B6E75" w:rsidRPr="00A35CF3">
          <w:rPr>
            <w:rFonts w:ascii="Calibri" w:hAnsi="Calibri" w:cs="Calibri"/>
            <w:sz w:val="20"/>
            <w:szCs w:val="20"/>
          </w:rPr>
          <w:t xml:space="preserve">) </w:t>
        </w:r>
        <w:proofErr w:type="spellStart"/>
        <w:r w:rsidR="009B6E75" w:rsidRPr="00A35CF3">
          <w:rPr>
            <w:rFonts w:ascii="Calibri" w:hAnsi="Calibri" w:cs="Calibri"/>
            <w:sz w:val="20"/>
            <w:szCs w:val="20"/>
          </w:rPr>
          <w:t>hari</w:t>
        </w:r>
        <w:proofErr w:type="spellEnd"/>
        <w:r w:rsidR="009B6E75" w:rsidRPr="00A35CF3">
          <w:rPr>
            <w:rFonts w:ascii="Calibri" w:hAnsi="Calibri" w:cs="Calibri"/>
            <w:sz w:val="20"/>
            <w:szCs w:val="20"/>
          </w:rPr>
          <w:t xml:space="preserve"> </w:t>
        </w:r>
        <w:proofErr w:type="spellStart"/>
        <w:r w:rsidR="005A2579" w:rsidRPr="00A35CF3">
          <w:rPr>
            <w:rFonts w:ascii="Calibri" w:hAnsi="Calibri" w:cs="Calibri"/>
            <w:sz w:val="20"/>
            <w:szCs w:val="20"/>
          </w:rPr>
          <w:t>kerja</w:t>
        </w:r>
        <w:proofErr w:type="spellEnd"/>
        <w:r w:rsidR="005A2579" w:rsidRPr="00A35CF3">
          <w:rPr>
            <w:rFonts w:ascii="Calibri" w:hAnsi="Calibri" w:cs="Calibri"/>
            <w:sz w:val="20"/>
            <w:szCs w:val="20"/>
          </w:rPr>
          <w:t xml:space="preserve"> </w:t>
        </w:r>
        <w:proofErr w:type="spellStart"/>
        <w:r w:rsidR="009B6E75" w:rsidRPr="00A35CF3">
          <w:rPr>
            <w:rFonts w:ascii="Calibri" w:hAnsi="Calibri" w:cs="Calibri"/>
            <w:sz w:val="20"/>
            <w:szCs w:val="20"/>
          </w:rPr>
          <w:t>sejak</w:t>
        </w:r>
        <w:proofErr w:type="spellEnd"/>
        <w:r w:rsidR="009B6E75" w:rsidRPr="00A35CF3">
          <w:rPr>
            <w:rFonts w:ascii="Calibri" w:hAnsi="Calibri" w:cs="Calibri"/>
            <w:sz w:val="20"/>
            <w:szCs w:val="20"/>
          </w:rPr>
          <w:t xml:space="preserve"> </w:t>
        </w:r>
        <w:proofErr w:type="spellStart"/>
        <w:r w:rsidR="009B6E75" w:rsidRPr="00A35CF3">
          <w:rPr>
            <w:rFonts w:ascii="Calibri" w:hAnsi="Calibri" w:cs="Calibri"/>
            <w:sz w:val="20"/>
            <w:szCs w:val="20"/>
          </w:rPr>
          <w:t>tanggal</w:t>
        </w:r>
        <w:proofErr w:type="spellEnd"/>
        <w:r w:rsidR="009B6E75" w:rsidRPr="00A35CF3">
          <w:rPr>
            <w:rFonts w:ascii="Calibri" w:hAnsi="Calibri" w:cs="Calibri"/>
            <w:sz w:val="20"/>
            <w:szCs w:val="20"/>
          </w:rPr>
          <w:t xml:space="preserve"> </w:t>
        </w:r>
        <w:proofErr w:type="spellStart"/>
        <w:r w:rsidR="009B6E75" w:rsidRPr="00A35CF3">
          <w:rPr>
            <w:rFonts w:ascii="Calibri" w:hAnsi="Calibri" w:cs="Calibri"/>
            <w:sz w:val="20"/>
            <w:szCs w:val="20"/>
          </w:rPr>
          <w:t>permintaan</w:t>
        </w:r>
        <w:proofErr w:type="spellEnd"/>
        <w:r w:rsidR="009B6E75" w:rsidRPr="00A35CF3">
          <w:rPr>
            <w:rFonts w:ascii="Calibri" w:hAnsi="Calibri" w:cs="Calibri"/>
            <w:sz w:val="20"/>
            <w:szCs w:val="20"/>
          </w:rPr>
          <w:t xml:space="preserve"> </w:t>
        </w:r>
        <w:proofErr w:type="spellStart"/>
        <w:r w:rsidR="009B6E75" w:rsidRPr="00A35CF3">
          <w:rPr>
            <w:rFonts w:ascii="Calibri" w:hAnsi="Calibri" w:cs="Calibri"/>
            <w:sz w:val="20"/>
            <w:szCs w:val="20"/>
          </w:rPr>
          <w:t>tersebut</w:t>
        </w:r>
        <w:proofErr w:type="spellEnd"/>
        <w:r w:rsidR="009B6E75" w:rsidRPr="00A35CF3">
          <w:rPr>
            <w:rFonts w:ascii="Calibri" w:hAnsi="Calibri" w:cs="Calibri"/>
            <w:sz w:val="20"/>
            <w:szCs w:val="20"/>
          </w:rPr>
          <w:t xml:space="preserve"> </w:t>
        </w:r>
        <w:proofErr w:type="spellStart"/>
        <w:r w:rsidR="009B6E75" w:rsidRPr="00A35CF3">
          <w:rPr>
            <w:rFonts w:ascii="Calibri" w:hAnsi="Calibri" w:cs="Calibri"/>
            <w:sz w:val="20"/>
            <w:szCs w:val="20"/>
          </w:rPr>
          <w:t>diterima</w:t>
        </w:r>
        <w:proofErr w:type="spellEnd"/>
        <w:r w:rsidR="009B6E75" w:rsidRPr="00A35CF3">
          <w:rPr>
            <w:rFonts w:ascii="Calibri" w:hAnsi="Calibri" w:cs="Calibri"/>
            <w:sz w:val="20"/>
            <w:szCs w:val="20"/>
          </w:rPr>
          <w:t xml:space="preserve"> oleh Mitra. </w:t>
        </w:r>
        <w:r w:rsidR="00120D28" w:rsidRPr="00A35CF3">
          <w:rPr>
            <w:rFonts w:ascii="Calibri" w:hAnsi="Calibri" w:cs="Calibri"/>
            <w:sz w:val="20"/>
            <w:szCs w:val="20"/>
          </w:rPr>
          <w:t xml:space="preserve">Jika Mitra </w:t>
        </w:r>
        <w:proofErr w:type="spellStart"/>
        <w:r w:rsidR="00120D28" w:rsidRPr="00A35CF3">
          <w:rPr>
            <w:rFonts w:ascii="Calibri" w:hAnsi="Calibri" w:cs="Calibri"/>
            <w:sz w:val="20"/>
            <w:szCs w:val="20"/>
          </w:rPr>
          <w:t>tidak</w:t>
        </w:r>
        <w:proofErr w:type="spellEnd"/>
        <w:r w:rsidR="00120D28" w:rsidRPr="00A35CF3">
          <w:rPr>
            <w:rFonts w:ascii="Calibri" w:hAnsi="Calibri" w:cs="Calibri"/>
            <w:sz w:val="20"/>
            <w:szCs w:val="20"/>
          </w:rPr>
          <w:t xml:space="preserve"> </w:t>
        </w:r>
        <w:proofErr w:type="spellStart"/>
        <w:r w:rsidR="00120D28" w:rsidRPr="00A35CF3">
          <w:rPr>
            <w:rFonts w:ascii="Calibri" w:hAnsi="Calibri" w:cs="Calibri"/>
            <w:sz w:val="20"/>
            <w:szCs w:val="20"/>
          </w:rPr>
          <w:t>memberikan</w:t>
        </w:r>
        <w:proofErr w:type="spellEnd"/>
        <w:r w:rsidR="00120D28" w:rsidRPr="00A35CF3">
          <w:rPr>
            <w:rFonts w:ascii="Calibri" w:hAnsi="Calibri" w:cs="Calibri"/>
            <w:sz w:val="20"/>
            <w:szCs w:val="20"/>
          </w:rPr>
          <w:t xml:space="preserve"> </w:t>
        </w:r>
        <w:proofErr w:type="spellStart"/>
        <w:r w:rsidR="00120D28" w:rsidRPr="00A35CF3">
          <w:rPr>
            <w:rFonts w:ascii="Calibri" w:hAnsi="Calibri" w:cs="Calibri"/>
            <w:sz w:val="20"/>
            <w:szCs w:val="20"/>
          </w:rPr>
          <w:t>kepada</w:t>
        </w:r>
        <w:proofErr w:type="spellEnd"/>
        <w:r w:rsidR="00120D28" w:rsidRPr="00A35CF3">
          <w:rPr>
            <w:rFonts w:ascii="Calibri" w:hAnsi="Calibri" w:cs="Calibri"/>
            <w:sz w:val="20"/>
            <w:szCs w:val="20"/>
          </w:rPr>
          <w:t xml:space="preserve"> REGENE </w:t>
        </w:r>
        <w:proofErr w:type="spellStart"/>
        <w:r w:rsidR="00120D28" w:rsidRPr="00A35CF3">
          <w:rPr>
            <w:rFonts w:ascii="Calibri" w:hAnsi="Calibri" w:cs="Calibri"/>
            <w:sz w:val="20"/>
            <w:szCs w:val="20"/>
          </w:rPr>
          <w:t>persetujuan</w:t>
        </w:r>
        <w:proofErr w:type="spellEnd"/>
        <w:r w:rsidR="00120D28" w:rsidRPr="00A35CF3">
          <w:rPr>
            <w:rFonts w:ascii="Calibri" w:hAnsi="Calibri" w:cs="Calibri"/>
            <w:sz w:val="20"/>
            <w:szCs w:val="20"/>
          </w:rPr>
          <w:t xml:space="preserve"> </w:t>
        </w:r>
        <w:proofErr w:type="spellStart"/>
        <w:r w:rsidR="00120D28" w:rsidRPr="00A35CF3">
          <w:rPr>
            <w:rFonts w:ascii="Calibri" w:hAnsi="Calibri" w:cs="Calibri"/>
            <w:sz w:val="20"/>
            <w:szCs w:val="20"/>
          </w:rPr>
          <w:t>atau</w:t>
        </w:r>
        <w:proofErr w:type="spellEnd"/>
        <w:r w:rsidR="00120D28" w:rsidRPr="00A35CF3">
          <w:rPr>
            <w:rFonts w:ascii="Calibri" w:hAnsi="Calibri" w:cs="Calibri"/>
            <w:sz w:val="20"/>
            <w:szCs w:val="20"/>
          </w:rPr>
          <w:t xml:space="preserve"> </w:t>
        </w:r>
        <w:proofErr w:type="spellStart"/>
        <w:r w:rsidR="00120D28" w:rsidRPr="00A35CF3">
          <w:rPr>
            <w:rFonts w:ascii="Calibri" w:hAnsi="Calibri" w:cs="Calibri"/>
            <w:sz w:val="20"/>
            <w:szCs w:val="20"/>
          </w:rPr>
          <w:t>penolakannya</w:t>
        </w:r>
        <w:proofErr w:type="spellEnd"/>
        <w:r w:rsidR="00120D28" w:rsidRPr="00A35CF3">
          <w:rPr>
            <w:rFonts w:ascii="Calibri" w:hAnsi="Calibri" w:cs="Calibri"/>
            <w:sz w:val="20"/>
            <w:szCs w:val="20"/>
          </w:rPr>
          <w:t xml:space="preserve"> </w:t>
        </w:r>
        <w:proofErr w:type="spellStart"/>
        <w:r w:rsidR="00120D28" w:rsidRPr="00A35CF3">
          <w:rPr>
            <w:rFonts w:ascii="Calibri" w:hAnsi="Calibri" w:cs="Calibri"/>
            <w:sz w:val="20"/>
            <w:szCs w:val="20"/>
          </w:rPr>
          <w:t>dalam</w:t>
        </w:r>
        <w:proofErr w:type="spellEnd"/>
        <w:r w:rsidR="00120D28" w:rsidRPr="00A35CF3">
          <w:rPr>
            <w:rFonts w:ascii="Calibri" w:hAnsi="Calibri" w:cs="Calibri"/>
            <w:sz w:val="20"/>
            <w:szCs w:val="20"/>
          </w:rPr>
          <w:t xml:space="preserve"> </w:t>
        </w:r>
        <w:proofErr w:type="spellStart"/>
        <w:r w:rsidR="00120D28" w:rsidRPr="00A35CF3">
          <w:rPr>
            <w:rFonts w:ascii="Calibri" w:hAnsi="Calibri" w:cs="Calibri"/>
            <w:sz w:val="20"/>
            <w:szCs w:val="20"/>
          </w:rPr>
          <w:t>jangka</w:t>
        </w:r>
        <w:proofErr w:type="spellEnd"/>
        <w:r w:rsidR="00120D28" w:rsidRPr="00A35CF3">
          <w:rPr>
            <w:rFonts w:ascii="Calibri" w:hAnsi="Calibri" w:cs="Calibri"/>
            <w:sz w:val="20"/>
            <w:szCs w:val="20"/>
          </w:rPr>
          <w:t xml:space="preserve"> </w:t>
        </w:r>
        <w:proofErr w:type="spellStart"/>
        <w:r w:rsidR="00120D28" w:rsidRPr="00A35CF3">
          <w:rPr>
            <w:rFonts w:ascii="Calibri" w:hAnsi="Calibri" w:cs="Calibri"/>
            <w:sz w:val="20"/>
            <w:szCs w:val="20"/>
          </w:rPr>
          <w:t>waktu</w:t>
        </w:r>
        <w:proofErr w:type="spellEnd"/>
        <w:r w:rsidR="00120D28" w:rsidRPr="00A35CF3">
          <w:rPr>
            <w:rFonts w:ascii="Calibri" w:hAnsi="Calibri" w:cs="Calibri"/>
            <w:sz w:val="20"/>
            <w:szCs w:val="20"/>
          </w:rPr>
          <w:t xml:space="preserve"> </w:t>
        </w:r>
        <w:proofErr w:type="spellStart"/>
        <w:r w:rsidR="00120D28" w:rsidRPr="00A35CF3">
          <w:rPr>
            <w:rFonts w:ascii="Calibri" w:hAnsi="Calibri" w:cs="Calibri"/>
            <w:sz w:val="20"/>
            <w:szCs w:val="20"/>
          </w:rPr>
          <w:t>tersebut</w:t>
        </w:r>
        <w:proofErr w:type="spellEnd"/>
        <w:r w:rsidR="00120D28" w:rsidRPr="00A35CF3">
          <w:rPr>
            <w:rFonts w:ascii="Calibri" w:hAnsi="Calibri" w:cs="Calibri"/>
            <w:sz w:val="20"/>
            <w:szCs w:val="20"/>
          </w:rPr>
          <w:t xml:space="preserve">, </w:t>
        </w:r>
        <w:proofErr w:type="spellStart"/>
        <w:r w:rsidR="00120D28" w:rsidRPr="00A35CF3">
          <w:rPr>
            <w:rFonts w:ascii="Calibri" w:hAnsi="Calibri" w:cs="Calibri"/>
            <w:sz w:val="20"/>
            <w:szCs w:val="20"/>
          </w:rPr>
          <w:t>maka</w:t>
        </w:r>
        <w:proofErr w:type="spellEnd"/>
        <w:r w:rsidR="00120D28" w:rsidRPr="00A35CF3">
          <w:rPr>
            <w:rFonts w:ascii="Calibri" w:hAnsi="Calibri" w:cs="Calibri"/>
            <w:sz w:val="20"/>
            <w:szCs w:val="20"/>
          </w:rPr>
          <w:t xml:space="preserve"> Mitra </w:t>
        </w:r>
        <w:proofErr w:type="spellStart"/>
        <w:r w:rsidR="00595EE4" w:rsidRPr="00A35CF3">
          <w:rPr>
            <w:rFonts w:ascii="Calibri" w:hAnsi="Calibri" w:cs="Calibri"/>
            <w:sz w:val="20"/>
            <w:szCs w:val="20"/>
          </w:rPr>
          <w:t>dianggap</w:t>
        </w:r>
        <w:proofErr w:type="spellEnd"/>
        <w:r w:rsidR="00595EE4" w:rsidRPr="00A35CF3">
          <w:rPr>
            <w:rFonts w:ascii="Calibri" w:hAnsi="Calibri" w:cs="Calibri"/>
            <w:sz w:val="20"/>
            <w:szCs w:val="20"/>
          </w:rPr>
          <w:t xml:space="preserve"> </w:t>
        </w:r>
        <w:proofErr w:type="spellStart"/>
        <w:r w:rsidR="00595EE4" w:rsidRPr="00A35CF3">
          <w:rPr>
            <w:rFonts w:ascii="Calibri" w:hAnsi="Calibri" w:cs="Calibri"/>
            <w:sz w:val="20"/>
            <w:szCs w:val="20"/>
          </w:rPr>
          <w:t>telah</w:t>
        </w:r>
        <w:proofErr w:type="spellEnd"/>
        <w:r w:rsidR="00595EE4" w:rsidRPr="00A35CF3">
          <w:rPr>
            <w:rFonts w:ascii="Calibri" w:hAnsi="Calibri" w:cs="Calibri"/>
            <w:sz w:val="20"/>
            <w:szCs w:val="20"/>
          </w:rPr>
          <w:t xml:space="preserve"> </w:t>
        </w:r>
        <w:proofErr w:type="spellStart"/>
        <w:r w:rsidR="00595EE4" w:rsidRPr="00A35CF3">
          <w:rPr>
            <w:rFonts w:ascii="Calibri" w:hAnsi="Calibri" w:cs="Calibri"/>
            <w:sz w:val="20"/>
            <w:szCs w:val="20"/>
          </w:rPr>
          <w:t>memberikan</w:t>
        </w:r>
        <w:proofErr w:type="spellEnd"/>
        <w:r w:rsidR="00595EE4" w:rsidRPr="00A35CF3">
          <w:rPr>
            <w:rFonts w:ascii="Calibri" w:hAnsi="Calibri" w:cs="Calibri"/>
            <w:sz w:val="20"/>
            <w:szCs w:val="20"/>
          </w:rPr>
          <w:t xml:space="preserve"> </w:t>
        </w:r>
        <w:proofErr w:type="spellStart"/>
        <w:r w:rsidR="00595EE4" w:rsidRPr="00A35CF3">
          <w:rPr>
            <w:rFonts w:ascii="Calibri" w:hAnsi="Calibri" w:cs="Calibri"/>
            <w:sz w:val="20"/>
            <w:szCs w:val="20"/>
          </w:rPr>
          <w:lastRenderedPageBreak/>
          <w:t>persetujuan</w:t>
        </w:r>
        <w:proofErr w:type="spellEnd"/>
        <w:r w:rsidR="00FC46E2" w:rsidRPr="00A35CF3">
          <w:rPr>
            <w:rFonts w:ascii="Calibri" w:hAnsi="Calibri" w:cs="Calibri"/>
            <w:sz w:val="20"/>
            <w:szCs w:val="20"/>
          </w:rPr>
          <w:t xml:space="preserve"> </w:t>
        </w:r>
        <w:proofErr w:type="spellStart"/>
        <w:r w:rsidR="00FC46E2" w:rsidRPr="00A35CF3">
          <w:rPr>
            <w:rFonts w:ascii="Calibri" w:hAnsi="Calibri" w:cs="Calibri"/>
            <w:sz w:val="20"/>
            <w:szCs w:val="20"/>
          </w:rPr>
          <w:t>kepada</w:t>
        </w:r>
        <w:proofErr w:type="spellEnd"/>
        <w:r w:rsidR="00FC46E2" w:rsidRPr="00A35CF3">
          <w:rPr>
            <w:rFonts w:ascii="Calibri" w:hAnsi="Calibri" w:cs="Calibri"/>
            <w:sz w:val="20"/>
            <w:szCs w:val="20"/>
          </w:rPr>
          <w:t xml:space="preserve"> REGENE </w:t>
        </w:r>
        <w:proofErr w:type="spellStart"/>
        <w:r w:rsidR="00595EE4" w:rsidRPr="00A35CF3">
          <w:rPr>
            <w:rFonts w:ascii="Calibri" w:hAnsi="Calibri" w:cs="Calibri"/>
            <w:sz w:val="20"/>
            <w:szCs w:val="20"/>
          </w:rPr>
          <w:t>atas</w:t>
        </w:r>
        <w:proofErr w:type="spellEnd"/>
        <w:r w:rsidR="00595EE4" w:rsidRPr="00A35CF3">
          <w:rPr>
            <w:rFonts w:ascii="Calibri" w:hAnsi="Calibri" w:cs="Calibri"/>
            <w:sz w:val="20"/>
            <w:szCs w:val="20"/>
          </w:rPr>
          <w:t xml:space="preserve"> </w:t>
        </w:r>
        <w:proofErr w:type="spellStart"/>
        <w:r w:rsidR="00FC46E2" w:rsidRPr="00A35CF3">
          <w:rPr>
            <w:rFonts w:ascii="Calibri" w:hAnsi="Calibri" w:cs="Calibri"/>
            <w:sz w:val="20"/>
            <w:szCs w:val="20"/>
          </w:rPr>
          <w:t>rencana</w:t>
        </w:r>
        <w:proofErr w:type="spellEnd"/>
        <w:r w:rsidR="00FC46E2" w:rsidRPr="00A35CF3">
          <w:rPr>
            <w:rFonts w:ascii="Calibri" w:hAnsi="Calibri" w:cs="Calibri"/>
            <w:sz w:val="20"/>
            <w:szCs w:val="20"/>
          </w:rPr>
          <w:t xml:space="preserve"> </w:t>
        </w:r>
        <w:proofErr w:type="spellStart"/>
        <w:r w:rsidR="00FC46E2" w:rsidRPr="00A35CF3">
          <w:rPr>
            <w:rFonts w:ascii="Calibri" w:hAnsi="Calibri" w:cs="Calibri"/>
            <w:sz w:val="20"/>
            <w:szCs w:val="20"/>
          </w:rPr>
          <w:t>untuk</w:t>
        </w:r>
        <w:proofErr w:type="spellEnd"/>
        <w:r w:rsidR="00FC46E2" w:rsidRPr="00A35CF3">
          <w:rPr>
            <w:rFonts w:ascii="Calibri" w:hAnsi="Calibri" w:cs="Calibri"/>
            <w:sz w:val="20"/>
            <w:szCs w:val="20"/>
          </w:rPr>
          <w:t xml:space="preserve"> </w:t>
        </w:r>
        <w:proofErr w:type="spellStart"/>
        <w:r w:rsidR="00FC46E2" w:rsidRPr="00A35CF3">
          <w:rPr>
            <w:rFonts w:ascii="Calibri" w:hAnsi="Calibri" w:cs="Calibri"/>
            <w:sz w:val="20"/>
            <w:szCs w:val="20"/>
          </w:rPr>
          <w:t>menjual</w:t>
        </w:r>
        <w:proofErr w:type="spellEnd"/>
        <w:r w:rsidR="00FC46E2" w:rsidRPr="00A35CF3">
          <w:rPr>
            <w:rFonts w:ascii="Calibri" w:hAnsi="Calibri" w:cs="Calibri"/>
            <w:sz w:val="20"/>
            <w:szCs w:val="20"/>
          </w:rPr>
          <w:t xml:space="preserve"> DNA Test </w:t>
        </w:r>
        <w:proofErr w:type="spellStart"/>
        <w:r w:rsidR="00FC46E2" w:rsidRPr="00A35CF3">
          <w:rPr>
            <w:rFonts w:ascii="Calibri" w:hAnsi="Calibri" w:cs="Calibri"/>
            <w:sz w:val="20"/>
            <w:szCs w:val="20"/>
          </w:rPr>
          <w:t>dengan</w:t>
        </w:r>
        <w:proofErr w:type="spellEnd"/>
        <w:r w:rsidR="00FC46E2" w:rsidRPr="00A35CF3">
          <w:rPr>
            <w:rFonts w:ascii="Calibri" w:hAnsi="Calibri" w:cs="Calibri"/>
            <w:sz w:val="20"/>
            <w:szCs w:val="20"/>
          </w:rPr>
          <w:t xml:space="preserve"> </w:t>
        </w:r>
        <w:proofErr w:type="spellStart"/>
        <w:r w:rsidR="00FC46E2" w:rsidRPr="00A35CF3">
          <w:rPr>
            <w:rFonts w:ascii="Calibri" w:hAnsi="Calibri" w:cs="Calibri"/>
            <w:sz w:val="20"/>
            <w:szCs w:val="20"/>
          </w:rPr>
          <w:t>harga</w:t>
        </w:r>
        <w:proofErr w:type="spellEnd"/>
        <w:r w:rsidR="00FC46E2" w:rsidRPr="00A35CF3">
          <w:rPr>
            <w:rFonts w:ascii="Calibri" w:hAnsi="Calibri" w:cs="Calibri"/>
            <w:sz w:val="20"/>
            <w:szCs w:val="20"/>
          </w:rPr>
          <w:t xml:space="preserve"> </w:t>
        </w:r>
        <w:proofErr w:type="spellStart"/>
        <w:r w:rsidR="00FC46E2" w:rsidRPr="00A35CF3">
          <w:rPr>
            <w:rFonts w:ascii="Calibri" w:hAnsi="Calibri" w:cs="Calibri"/>
            <w:sz w:val="20"/>
            <w:szCs w:val="20"/>
          </w:rPr>
          <w:t>jual</w:t>
        </w:r>
        <w:proofErr w:type="spellEnd"/>
        <w:r w:rsidR="00FC46E2" w:rsidRPr="00A35CF3">
          <w:rPr>
            <w:rFonts w:ascii="Calibri" w:hAnsi="Calibri" w:cs="Calibri"/>
            <w:sz w:val="20"/>
            <w:szCs w:val="20"/>
          </w:rPr>
          <w:t xml:space="preserve"> di </w:t>
        </w:r>
        <w:proofErr w:type="spellStart"/>
        <w:r w:rsidR="00FC46E2" w:rsidRPr="00A35CF3">
          <w:rPr>
            <w:rFonts w:ascii="Calibri" w:hAnsi="Calibri" w:cs="Calibri"/>
            <w:sz w:val="20"/>
            <w:szCs w:val="20"/>
          </w:rPr>
          <w:t>bawah</w:t>
        </w:r>
        <w:proofErr w:type="spellEnd"/>
        <w:r w:rsidR="00FC46E2" w:rsidRPr="00A35CF3">
          <w:rPr>
            <w:rFonts w:ascii="Calibri" w:hAnsi="Calibri" w:cs="Calibri"/>
            <w:sz w:val="20"/>
            <w:szCs w:val="20"/>
          </w:rPr>
          <w:t xml:space="preserve"> USD 300 (</w:t>
        </w:r>
        <w:proofErr w:type="spellStart"/>
        <w:r w:rsidR="00FC46E2" w:rsidRPr="00A35CF3">
          <w:rPr>
            <w:rFonts w:ascii="Calibri" w:hAnsi="Calibri" w:cs="Calibri"/>
            <w:sz w:val="20"/>
            <w:szCs w:val="20"/>
          </w:rPr>
          <w:t>tiga</w:t>
        </w:r>
        <w:proofErr w:type="spellEnd"/>
        <w:r w:rsidR="00FC46E2" w:rsidRPr="00A35CF3">
          <w:rPr>
            <w:rFonts w:ascii="Calibri" w:hAnsi="Calibri" w:cs="Calibri"/>
            <w:sz w:val="20"/>
            <w:szCs w:val="20"/>
          </w:rPr>
          <w:t xml:space="preserve"> ratus </w:t>
        </w:r>
        <w:proofErr w:type="spellStart"/>
        <w:r w:rsidR="00FC46E2" w:rsidRPr="00A35CF3">
          <w:rPr>
            <w:rFonts w:ascii="Calibri" w:hAnsi="Calibri" w:cs="Calibri"/>
            <w:sz w:val="20"/>
            <w:szCs w:val="20"/>
          </w:rPr>
          <w:t>dolar</w:t>
        </w:r>
        <w:proofErr w:type="spellEnd"/>
        <w:r w:rsidR="00FC46E2" w:rsidRPr="00A35CF3">
          <w:rPr>
            <w:rFonts w:ascii="Calibri" w:hAnsi="Calibri" w:cs="Calibri"/>
            <w:sz w:val="20"/>
            <w:szCs w:val="20"/>
          </w:rPr>
          <w:t xml:space="preserve"> Amerika </w:t>
        </w:r>
        <w:proofErr w:type="spellStart"/>
        <w:r w:rsidR="00FC46E2" w:rsidRPr="00A35CF3">
          <w:rPr>
            <w:rFonts w:ascii="Calibri" w:hAnsi="Calibri" w:cs="Calibri"/>
            <w:sz w:val="20"/>
            <w:szCs w:val="20"/>
          </w:rPr>
          <w:t>Serikat</w:t>
        </w:r>
        <w:proofErr w:type="spellEnd"/>
        <w:r w:rsidR="00FC46E2" w:rsidRPr="00A35CF3">
          <w:rPr>
            <w:rFonts w:ascii="Calibri" w:hAnsi="Calibri" w:cs="Calibri"/>
            <w:sz w:val="20"/>
            <w:szCs w:val="20"/>
          </w:rPr>
          <w:t xml:space="preserve">) </w:t>
        </w:r>
        <w:proofErr w:type="spellStart"/>
        <w:r w:rsidR="00FC46E2" w:rsidRPr="00A35CF3">
          <w:rPr>
            <w:rFonts w:ascii="Calibri" w:hAnsi="Calibri" w:cs="Calibri"/>
            <w:sz w:val="20"/>
            <w:szCs w:val="20"/>
          </w:rPr>
          <w:t>untuk</w:t>
        </w:r>
        <w:proofErr w:type="spellEnd"/>
        <w:r w:rsidR="00FC46E2" w:rsidRPr="00A35CF3">
          <w:rPr>
            <w:rFonts w:ascii="Calibri" w:hAnsi="Calibri" w:cs="Calibri"/>
            <w:sz w:val="20"/>
            <w:szCs w:val="20"/>
          </w:rPr>
          <w:t xml:space="preserve"> </w:t>
        </w:r>
        <w:proofErr w:type="spellStart"/>
        <w:r w:rsidR="00FC46E2" w:rsidRPr="00A35CF3">
          <w:rPr>
            <w:rFonts w:ascii="Calibri" w:hAnsi="Calibri" w:cs="Calibri"/>
            <w:sz w:val="20"/>
            <w:szCs w:val="20"/>
          </w:rPr>
          <w:t>setiap</w:t>
        </w:r>
        <w:proofErr w:type="spellEnd"/>
        <w:r w:rsidR="00FC46E2" w:rsidRPr="00A35CF3">
          <w:rPr>
            <w:rFonts w:ascii="Calibri" w:hAnsi="Calibri" w:cs="Calibri"/>
            <w:sz w:val="20"/>
            <w:szCs w:val="20"/>
          </w:rPr>
          <w:t xml:space="preserve"> DNA Test</w:t>
        </w:r>
        <w:r w:rsidR="00595EE4" w:rsidRPr="00A35CF3">
          <w:rPr>
            <w:rFonts w:ascii="Calibri" w:hAnsi="Calibri" w:cs="Calibri"/>
            <w:sz w:val="20"/>
            <w:szCs w:val="20"/>
          </w:rPr>
          <w:t>.</w:t>
        </w:r>
      </w:ins>
      <w:commentRangeEnd w:id="12"/>
      <w:r w:rsidR="00607C6E">
        <w:rPr>
          <w:rStyle w:val="CommentReference"/>
        </w:rPr>
        <w:commentReference w:id="12"/>
      </w:r>
      <w:ins w:id="13" w:author="OLTRE" w:date="2024-06-22T23:18:00Z">
        <w:r w:rsidR="00595EE4" w:rsidRPr="00A35CF3">
          <w:rPr>
            <w:rFonts w:ascii="Calibri" w:hAnsi="Calibri" w:cs="Calibri"/>
            <w:sz w:val="20"/>
            <w:szCs w:val="20"/>
          </w:rPr>
          <w:t xml:space="preserve"> </w:t>
        </w:r>
      </w:ins>
    </w:p>
    <w:p w14:paraId="323A9664" w14:textId="77777777" w:rsidR="00880432" w:rsidRPr="00E676A1" w:rsidRDefault="0088043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w:t>
      </w:r>
    </w:p>
    <w:p w14:paraId="0CA85691" w14:textId="38B150B2" w:rsidR="00880432"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Pembayaran </w:t>
      </w:r>
    </w:p>
    <w:p w14:paraId="310DC328" w14:textId="7FC981AE" w:rsidR="004A0525" w:rsidRPr="00E676A1" w:rsidRDefault="004A0525" w:rsidP="005900F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wajib melakukan pembayaran</w:t>
      </w:r>
      <w:r w:rsidR="00E81F30" w:rsidRPr="00E81F30">
        <w:rPr>
          <w:rFonts w:ascii="Calibri" w:hAnsi="Calibri" w:cs="Calibri"/>
          <w:sz w:val="20"/>
          <w:szCs w:val="20"/>
          <w:lang w:val="id-ID"/>
        </w:rPr>
        <w:t xml:space="preserve"> </w:t>
      </w:r>
      <w:r w:rsidR="00E81F30">
        <w:rPr>
          <w:rFonts w:ascii="Calibri" w:hAnsi="Calibri" w:cs="Calibri"/>
          <w:sz w:val="20"/>
          <w:szCs w:val="20"/>
          <w:lang w:val="id-ID"/>
        </w:rPr>
        <w:t xml:space="preserve">atas suatu </w:t>
      </w:r>
      <w:r w:rsidR="00E81F30" w:rsidRPr="00E676A1">
        <w:rPr>
          <w:rFonts w:ascii="Calibri" w:hAnsi="Calibri" w:cs="Calibri"/>
          <w:sz w:val="20"/>
          <w:szCs w:val="20"/>
          <w:lang w:val="id-ID"/>
        </w:rPr>
        <w:t>surat tagihan (</w:t>
      </w:r>
      <w:r w:rsidR="00E81F30" w:rsidRPr="00E676A1">
        <w:rPr>
          <w:rFonts w:ascii="Calibri" w:hAnsi="Calibri" w:cs="Calibri"/>
          <w:i/>
          <w:iCs/>
          <w:sz w:val="20"/>
          <w:szCs w:val="20"/>
          <w:lang w:val="id-ID"/>
        </w:rPr>
        <w:t>invoice</w:t>
      </w:r>
      <w:r w:rsidR="00E81F30" w:rsidRPr="00E676A1">
        <w:rPr>
          <w:rFonts w:ascii="Calibri" w:hAnsi="Calibri" w:cs="Calibri"/>
          <w:sz w:val="20"/>
          <w:szCs w:val="20"/>
          <w:lang w:val="id-ID"/>
        </w:rPr>
        <w:t>) dari REGENE</w:t>
      </w:r>
      <w:r w:rsidRPr="0045084D">
        <w:rPr>
          <w:rFonts w:ascii="Calibri" w:hAnsi="Calibri"/>
          <w:sz w:val="20"/>
          <w:lang w:val="id-ID"/>
        </w:rPr>
        <w:t xml:space="preserve"> </w:t>
      </w:r>
      <w:r w:rsidR="00BF3AF5" w:rsidRPr="00E676A1">
        <w:rPr>
          <w:rFonts w:ascii="Calibri" w:hAnsi="Calibri" w:cs="Calibri"/>
          <w:sz w:val="20"/>
          <w:szCs w:val="20"/>
          <w:lang w:val="id-ID"/>
        </w:rPr>
        <w:t xml:space="preserve">dalam waktu </w:t>
      </w:r>
      <w:r w:rsidR="001D39CB">
        <w:rPr>
          <w:rFonts w:ascii="Calibri" w:hAnsi="Calibri" w:cs="Calibri"/>
          <w:sz w:val="20"/>
          <w:szCs w:val="20"/>
        </w:rPr>
        <w:t>7 (</w:t>
      </w:r>
      <w:proofErr w:type="spellStart"/>
      <w:r w:rsidR="001D39CB">
        <w:rPr>
          <w:rFonts w:ascii="Calibri" w:hAnsi="Calibri" w:cs="Calibri"/>
          <w:sz w:val="20"/>
          <w:szCs w:val="20"/>
        </w:rPr>
        <w:t>tujuh</w:t>
      </w:r>
      <w:proofErr w:type="spellEnd"/>
      <w:r w:rsidR="001D39CB" w:rsidRPr="00B45AFC">
        <w:rPr>
          <w:rFonts w:ascii="Calibri" w:hAnsi="Calibri"/>
          <w:sz w:val="20"/>
        </w:rPr>
        <w:t>)</w:t>
      </w:r>
      <w:r w:rsidR="00BF3AF5" w:rsidRPr="00E676A1">
        <w:rPr>
          <w:rFonts w:ascii="Calibri" w:hAnsi="Calibri" w:cs="Calibri"/>
          <w:sz w:val="20"/>
          <w:szCs w:val="20"/>
          <w:lang w:val="id-ID"/>
        </w:rPr>
        <w:t xml:space="preserve"> hari kalender sejak </w:t>
      </w:r>
      <w:r w:rsidR="00E81F30">
        <w:rPr>
          <w:rFonts w:ascii="Calibri" w:hAnsi="Calibri" w:cs="Calibri"/>
          <w:sz w:val="20"/>
          <w:szCs w:val="20"/>
          <w:lang w:val="id-ID"/>
        </w:rPr>
        <w:t xml:space="preserve">tanggal </w:t>
      </w:r>
      <w:r w:rsidR="00BF3AF5" w:rsidRPr="00E676A1">
        <w:rPr>
          <w:rFonts w:ascii="Calibri" w:hAnsi="Calibri" w:cs="Calibri"/>
          <w:sz w:val="20"/>
          <w:szCs w:val="20"/>
          <w:lang w:val="id-ID"/>
        </w:rPr>
        <w:t>Mitra menerima surat tagihan (</w:t>
      </w:r>
      <w:proofErr w:type="spellStart"/>
      <w:r w:rsidR="00BF3AF5" w:rsidRPr="00E676A1">
        <w:rPr>
          <w:rFonts w:ascii="Calibri" w:hAnsi="Calibri" w:cs="Calibri"/>
          <w:i/>
          <w:iCs/>
          <w:sz w:val="20"/>
          <w:szCs w:val="20"/>
          <w:lang w:val="id-ID"/>
        </w:rPr>
        <w:t>invoice</w:t>
      </w:r>
      <w:proofErr w:type="spellEnd"/>
      <w:r w:rsidR="00BF3AF5" w:rsidRPr="00E676A1">
        <w:rPr>
          <w:rFonts w:ascii="Calibri" w:hAnsi="Calibri" w:cs="Calibri"/>
          <w:sz w:val="20"/>
          <w:szCs w:val="20"/>
          <w:lang w:val="id-ID"/>
        </w:rPr>
        <w:t xml:space="preserve">) </w:t>
      </w:r>
      <w:r w:rsidR="00742880">
        <w:rPr>
          <w:rFonts w:ascii="Calibri" w:hAnsi="Calibri" w:cs="Calibri"/>
          <w:sz w:val="20"/>
          <w:szCs w:val="20"/>
          <w:lang w:val="id-ID"/>
        </w:rPr>
        <w:t>yang terkait</w:t>
      </w:r>
      <w:r w:rsidRPr="00E676A1">
        <w:rPr>
          <w:rFonts w:ascii="Calibri" w:hAnsi="Calibri" w:cs="Calibri"/>
          <w:sz w:val="20"/>
          <w:szCs w:val="20"/>
          <w:lang w:val="id-ID"/>
        </w:rPr>
        <w:t>.</w:t>
      </w:r>
      <w:r w:rsidR="00C03313" w:rsidRPr="00E676A1">
        <w:rPr>
          <w:rFonts w:ascii="Calibri" w:hAnsi="Calibri" w:cs="Calibri"/>
          <w:sz w:val="20"/>
          <w:szCs w:val="20"/>
          <w:lang w:val="id-ID"/>
        </w:rPr>
        <w:t xml:space="preserve"> </w:t>
      </w:r>
    </w:p>
    <w:p w14:paraId="78049E22" w14:textId="77777777" w:rsidR="00CA6E02" w:rsidRPr="00E676A1" w:rsidRDefault="00CA6E02" w:rsidP="00803972">
      <w:pPr>
        <w:spacing w:line="276" w:lineRule="auto"/>
        <w:ind w:left="420"/>
        <w:jc w:val="both"/>
        <w:rPr>
          <w:rFonts w:ascii="Calibri" w:hAnsi="Calibri" w:cs="Calibri"/>
          <w:sz w:val="20"/>
          <w:szCs w:val="20"/>
          <w:lang w:val="id-ID"/>
        </w:rPr>
      </w:pPr>
    </w:p>
    <w:p w14:paraId="64337EED" w14:textId="20745C31"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Pembayaran atas </w:t>
      </w:r>
      <w:r w:rsidR="0070077B" w:rsidRPr="00E676A1">
        <w:rPr>
          <w:rFonts w:ascii="Calibri" w:hAnsi="Calibri" w:cs="Calibri"/>
          <w:sz w:val="20"/>
          <w:szCs w:val="20"/>
          <w:lang w:val="id-ID"/>
        </w:rPr>
        <w:t>pemesanan pembelian (</w:t>
      </w:r>
      <w:r w:rsidR="0070077B" w:rsidRPr="00E676A1">
        <w:rPr>
          <w:rFonts w:ascii="Calibri" w:hAnsi="Calibri" w:cs="Calibri"/>
          <w:i/>
          <w:iCs/>
          <w:sz w:val="20"/>
          <w:szCs w:val="20"/>
          <w:lang w:val="id-ID"/>
        </w:rPr>
        <w:t>purchase order</w:t>
      </w:r>
      <w:r w:rsidR="0070077B" w:rsidRPr="00E676A1">
        <w:rPr>
          <w:rFonts w:ascii="Calibri" w:hAnsi="Calibri" w:cs="Calibri"/>
          <w:sz w:val="20"/>
          <w:szCs w:val="20"/>
          <w:lang w:val="id-ID"/>
        </w:rPr>
        <w:t xml:space="preserve">) </w:t>
      </w:r>
      <w:r w:rsidRPr="00E676A1">
        <w:rPr>
          <w:rFonts w:ascii="Calibri" w:hAnsi="Calibri" w:cs="Calibri"/>
          <w:sz w:val="20"/>
          <w:szCs w:val="20"/>
          <w:lang w:val="id-ID"/>
        </w:rPr>
        <w:t xml:space="preserve">dilakukan melalui transfer dana </w:t>
      </w:r>
      <w:r w:rsidR="00C03313" w:rsidRPr="00E676A1">
        <w:rPr>
          <w:rFonts w:ascii="Calibri" w:hAnsi="Calibri" w:cs="Calibri"/>
          <w:sz w:val="20"/>
          <w:szCs w:val="20"/>
          <w:lang w:val="id-ID"/>
        </w:rPr>
        <w:t xml:space="preserve">ke rekening yang ditunjuk oleh </w:t>
      </w:r>
      <w:r w:rsidR="00080086" w:rsidRPr="00E676A1">
        <w:rPr>
          <w:rFonts w:ascii="Calibri" w:hAnsi="Calibri" w:cs="Calibri"/>
          <w:sz w:val="20"/>
          <w:szCs w:val="20"/>
          <w:lang w:val="id-ID"/>
        </w:rPr>
        <w:t>REGENE</w:t>
      </w:r>
      <w:r w:rsidR="00D44053" w:rsidRPr="00E676A1">
        <w:rPr>
          <w:rFonts w:ascii="Calibri" w:hAnsi="Calibri" w:cs="Calibri"/>
          <w:sz w:val="20"/>
          <w:szCs w:val="20"/>
          <w:lang w:val="id-ID"/>
        </w:rPr>
        <w:t>.</w:t>
      </w:r>
    </w:p>
    <w:p w14:paraId="26993E9D" w14:textId="77777777" w:rsidR="00CA6E02" w:rsidRPr="00E676A1" w:rsidRDefault="00CA6E02" w:rsidP="00803972">
      <w:pPr>
        <w:spacing w:line="276" w:lineRule="auto"/>
        <w:jc w:val="both"/>
        <w:rPr>
          <w:rFonts w:ascii="Calibri" w:hAnsi="Calibri" w:cs="Calibri"/>
          <w:sz w:val="20"/>
          <w:szCs w:val="20"/>
          <w:lang w:val="id-ID"/>
        </w:rPr>
      </w:pPr>
    </w:p>
    <w:p w14:paraId="6003D1D1" w14:textId="1B12E106" w:rsidR="00D44053" w:rsidRDefault="00406C10"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Surat tagihan (</w:t>
      </w:r>
      <w:r w:rsidRPr="00406C10">
        <w:rPr>
          <w:rFonts w:ascii="Calibri" w:hAnsi="Calibri" w:cs="Calibri"/>
          <w:i/>
          <w:iCs/>
          <w:sz w:val="20"/>
          <w:szCs w:val="20"/>
          <w:lang w:val="id-ID"/>
        </w:rPr>
        <w:t>invoice</w:t>
      </w:r>
      <w:r>
        <w:rPr>
          <w:rFonts w:ascii="Calibri" w:hAnsi="Calibri" w:cs="Calibri"/>
          <w:sz w:val="20"/>
          <w:szCs w:val="20"/>
          <w:lang w:val="id-ID"/>
        </w:rPr>
        <w:t>) dari REGENE dan p</w:t>
      </w:r>
      <w:r w:rsidR="00C03313" w:rsidRPr="00406C10">
        <w:rPr>
          <w:rFonts w:ascii="Calibri" w:hAnsi="Calibri" w:cs="Calibri"/>
          <w:sz w:val="20"/>
          <w:szCs w:val="20"/>
          <w:lang w:val="id-ID"/>
        </w:rPr>
        <w:t>embayaran</w:t>
      </w:r>
      <w:r>
        <w:rPr>
          <w:rFonts w:ascii="Calibri" w:hAnsi="Calibri" w:cs="Calibri"/>
          <w:sz w:val="20"/>
          <w:szCs w:val="20"/>
          <w:lang w:val="id-ID"/>
        </w:rPr>
        <w:t xml:space="preserve">nya </w:t>
      </w:r>
      <w:r w:rsidR="00C03313" w:rsidRPr="00E676A1">
        <w:rPr>
          <w:rFonts w:ascii="Calibri" w:hAnsi="Calibri" w:cs="Calibri"/>
          <w:sz w:val="20"/>
          <w:szCs w:val="20"/>
          <w:lang w:val="id-ID"/>
        </w:rPr>
        <w:t xml:space="preserve">dilakukan </w:t>
      </w:r>
      <w:r w:rsidR="008F20F3" w:rsidRPr="00E676A1">
        <w:rPr>
          <w:rFonts w:ascii="Calibri" w:hAnsi="Calibri" w:cs="Calibri"/>
          <w:sz w:val="20"/>
          <w:szCs w:val="20"/>
          <w:lang w:val="id-ID"/>
        </w:rPr>
        <w:t xml:space="preserve">dalam mata uang Rupiah Indonesia, </w:t>
      </w:r>
      <w:r w:rsidR="001D39CB" w:rsidRPr="00B01E8A">
        <w:rPr>
          <w:rFonts w:ascii="Calibri" w:hAnsi="Calibri" w:cs="Calibri"/>
          <w:sz w:val="20"/>
          <w:szCs w:val="20"/>
          <w:lang w:val="id-ID"/>
        </w:rPr>
        <w:t xml:space="preserve">dan dihitung sesuai dengan kurs </w:t>
      </w:r>
      <w:r w:rsidR="009368EC">
        <w:rPr>
          <w:rFonts w:ascii="Calibri" w:hAnsi="Calibri" w:cs="Calibri"/>
          <w:sz w:val="20"/>
          <w:szCs w:val="20"/>
          <w:lang w:val="id-ID"/>
        </w:rPr>
        <w:t xml:space="preserve">yang lebih tinggi dari antara (i) </w:t>
      </w:r>
      <w:r w:rsidR="001D39CB" w:rsidRPr="00B01E8A">
        <w:rPr>
          <w:rFonts w:ascii="Calibri" w:hAnsi="Calibri" w:cs="Calibri"/>
          <w:sz w:val="20"/>
          <w:szCs w:val="20"/>
          <w:lang w:val="id-ID"/>
        </w:rPr>
        <w:t xml:space="preserve">IDR 16,100 (enam belas ribu seratus) atau </w:t>
      </w:r>
      <w:r w:rsidR="009368EC">
        <w:rPr>
          <w:rFonts w:ascii="Calibri" w:hAnsi="Calibri" w:cs="Calibri"/>
          <w:sz w:val="20"/>
          <w:szCs w:val="20"/>
          <w:lang w:val="id-ID"/>
        </w:rPr>
        <w:t xml:space="preserve">(ii) </w:t>
      </w:r>
      <w:r w:rsidR="009368EC" w:rsidRPr="00E676A1">
        <w:rPr>
          <w:rFonts w:ascii="Calibri" w:hAnsi="Calibri" w:cs="Calibri"/>
          <w:sz w:val="20"/>
          <w:szCs w:val="20"/>
          <w:lang w:val="id-ID"/>
        </w:rPr>
        <w:t xml:space="preserve">kurs </w:t>
      </w:r>
      <w:r w:rsidR="009368EC" w:rsidRPr="00E676A1">
        <w:rPr>
          <w:rFonts w:ascii="Calibri" w:hAnsi="Calibri" w:cs="Calibri"/>
          <w:i/>
          <w:iCs/>
          <w:sz w:val="20"/>
          <w:szCs w:val="20"/>
          <w:lang w:val="id-ID"/>
        </w:rPr>
        <w:t xml:space="preserve">Jakarta Interbank Spot Dollar Rate </w:t>
      </w:r>
      <w:r w:rsidR="009368EC" w:rsidRPr="00E676A1">
        <w:rPr>
          <w:rFonts w:ascii="Calibri" w:hAnsi="Calibri" w:cs="Calibri"/>
          <w:sz w:val="20"/>
          <w:szCs w:val="20"/>
          <w:lang w:val="id-ID"/>
        </w:rPr>
        <w:t>(JISDOR) yang diterbitkan di situs web Bank Indonesi</w:t>
      </w:r>
      <w:r w:rsidR="009368EC">
        <w:rPr>
          <w:rFonts w:ascii="Calibri" w:hAnsi="Calibri" w:cs="Calibri"/>
          <w:sz w:val="20"/>
          <w:szCs w:val="20"/>
          <w:lang w:val="id-ID"/>
        </w:rPr>
        <w:t>a</w:t>
      </w:r>
      <w:r w:rsidR="009368EC" w:rsidRPr="00E676A1">
        <w:rPr>
          <w:rFonts w:ascii="Calibri" w:hAnsi="Calibri" w:cs="Calibri"/>
          <w:sz w:val="20"/>
          <w:szCs w:val="20"/>
          <w:lang w:val="id-ID"/>
        </w:rPr>
        <w:t xml:space="preserve"> </w:t>
      </w:r>
      <w:r w:rsidR="009368EC">
        <w:rPr>
          <w:rFonts w:ascii="Calibri" w:hAnsi="Calibri" w:cs="Calibri"/>
          <w:sz w:val="20"/>
          <w:szCs w:val="20"/>
          <w:lang w:val="id-ID"/>
        </w:rPr>
        <w:t xml:space="preserve">pada </w:t>
      </w:r>
      <w:r w:rsidR="009368EC" w:rsidRPr="00E676A1">
        <w:rPr>
          <w:rFonts w:ascii="Calibri" w:hAnsi="Calibri" w:cs="Calibri"/>
          <w:sz w:val="20"/>
          <w:szCs w:val="20"/>
          <w:lang w:val="id-ID"/>
        </w:rPr>
        <w:t xml:space="preserve">1 (satu) </w:t>
      </w:r>
      <w:r w:rsidR="009368EC">
        <w:rPr>
          <w:rFonts w:ascii="Calibri" w:hAnsi="Calibri" w:cs="Calibri"/>
          <w:sz w:val="20"/>
          <w:szCs w:val="20"/>
        </w:rPr>
        <w:t>H</w:t>
      </w:r>
      <w:r w:rsidR="009368EC" w:rsidRPr="00E676A1">
        <w:rPr>
          <w:rFonts w:ascii="Calibri" w:hAnsi="Calibri" w:cs="Calibri"/>
          <w:sz w:val="20"/>
          <w:szCs w:val="20"/>
          <w:lang w:val="id-ID"/>
        </w:rPr>
        <w:t xml:space="preserve">ari </w:t>
      </w:r>
      <w:r w:rsidR="009368EC">
        <w:rPr>
          <w:rFonts w:ascii="Calibri" w:hAnsi="Calibri" w:cs="Calibri"/>
          <w:sz w:val="20"/>
          <w:szCs w:val="20"/>
        </w:rPr>
        <w:t>K</w:t>
      </w:r>
      <w:r w:rsidR="009368EC" w:rsidRPr="00E676A1">
        <w:rPr>
          <w:rFonts w:ascii="Calibri" w:hAnsi="Calibri" w:cs="Calibri"/>
          <w:sz w:val="20"/>
          <w:szCs w:val="20"/>
          <w:lang w:val="id-ID"/>
        </w:rPr>
        <w:t>erja</w:t>
      </w:r>
      <w:r w:rsidR="009368EC">
        <w:rPr>
          <w:rFonts w:ascii="Calibri" w:hAnsi="Calibri" w:cs="Calibri"/>
          <w:sz w:val="20"/>
          <w:szCs w:val="20"/>
          <w:lang w:val="id-ID"/>
        </w:rPr>
        <w:t xml:space="preserve"> yang jatuh tepat</w:t>
      </w:r>
      <w:r w:rsidR="009368EC" w:rsidRPr="00E676A1">
        <w:rPr>
          <w:rFonts w:ascii="Calibri" w:hAnsi="Calibri" w:cs="Calibri"/>
          <w:sz w:val="20"/>
          <w:szCs w:val="20"/>
          <w:lang w:val="id-ID"/>
        </w:rPr>
        <w:t xml:space="preserve"> sebelum </w:t>
      </w:r>
      <w:r w:rsidR="009368EC">
        <w:rPr>
          <w:rFonts w:ascii="Calibri" w:hAnsi="Calibri" w:cs="Calibri"/>
          <w:sz w:val="20"/>
          <w:szCs w:val="20"/>
          <w:lang w:val="id-ID"/>
        </w:rPr>
        <w:t>tanggal pembayaran dilakukan</w:t>
      </w:r>
      <w:r w:rsidR="00C03313" w:rsidRPr="00E676A1">
        <w:rPr>
          <w:rFonts w:ascii="Calibri" w:hAnsi="Calibri" w:cs="Calibri"/>
          <w:sz w:val="20"/>
          <w:szCs w:val="20"/>
          <w:lang w:val="id-ID"/>
        </w:rPr>
        <w:t>.</w:t>
      </w:r>
    </w:p>
    <w:p w14:paraId="0D953564" w14:textId="77777777" w:rsidR="00D4065D" w:rsidRDefault="00D4065D" w:rsidP="00803972">
      <w:pPr>
        <w:spacing w:line="276" w:lineRule="auto"/>
        <w:ind w:left="420"/>
        <w:jc w:val="both"/>
        <w:rPr>
          <w:rFonts w:ascii="Calibri" w:hAnsi="Calibri" w:cs="Calibri"/>
          <w:sz w:val="20"/>
          <w:szCs w:val="20"/>
          <w:lang w:val="id-ID"/>
        </w:rPr>
      </w:pPr>
    </w:p>
    <w:p w14:paraId="302DF779" w14:textId="77777777" w:rsidR="00D4065D" w:rsidRPr="00E676A1" w:rsidRDefault="00D4065D"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E676A1">
        <w:rPr>
          <w:rFonts w:ascii="Calibri" w:hAnsi="Calibri" w:cs="Calibri"/>
          <w:b/>
          <w:bCs/>
          <w:sz w:val="20"/>
          <w:szCs w:val="20"/>
          <w:lang w:val="id-ID"/>
        </w:rPr>
        <w:t>Hari Kerja</w:t>
      </w:r>
      <w:r w:rsidRPr="00502E7F">
        <w:rPr>
          <w:rFonts w:ascii="Calibri" w:hAnsi="Calibri" w:cs="Calibri"/>
          <w:sz w:val="20"/>
          <w:szCs w:val="20"/>
          <w:lang w:val="id-ID"/>
        </w:rPr>
        <w:t>”</w:t>
      </w:r>
      <w:r w:rsidRPr="00E676A1">
        <w:rPr>
          <w:rFonts w:ascii="Calibri" w:hAnsi="Calibri" w:cs="Calibri"/>
          <w:sz w:val="20"/>
          <w:szCs w:val="20"/>
          <w:lang w:val="id-ID"/>
        </w:rPr>
        <w:t xml:space="preserve"> adalah setiap hari selain hari Sabtu, Minggu, hari yang ditetapkan sebagai hari libur nasional atau cuti Bersama oleh pemerintah Negara Republik Indonesia.</w:t>
      </w:r>
    </w:p>
    <w:p w14:paraId="6E7BB4FF" w14:textId="77777777" w:rsidR="00235DF2" w:rsidRPr="00E676A1" w:rsidRDefault="00235DF2" w:rsidP="00B01E8A">
      <w:pPr>
        <w:spacing w:line="276" w:lineRule="auto"/>
        <w:jc w:val="both"/>
        <w:rPr>
          <w:rFonts w:ascii="Calibri" w:hAnsi="Calibri" w:cs="Calibri"/>
          <w:sz w:val="20"/>
          <w:szCs w:val="20"/>
          <w:lang w:val="id-ID"/>
        </w:rPr>
      </w:pPr>
    </w:p>
    <w:p w14:paraId="1ADB84E3" w14:textId="77777777" w:rsidR="00D44053"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Pembatalan Pesanan dan Pengembalian</w:t>
      </w:r>
    </w:p>
    <w:p w14:paraId="7285C1AB" w14:textId="2EE33406" w:rsidR="004A0525" w:rsidRPr="00E676A1" w:rsidRDefault="0031281E" w:rsidP="00214420">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 xml:space="preserve">Para Pihak sepakat bahwa </w:t>
      </w:r>
      <w:r w:rsidR="00080086" w:rsidRPr="00E676A1">
        <w:rPr>
          <w:rFonts w:ascii="Calibri" w:hAnsi="Calibri" w:cs="Calibri"/>
          <w:sz w:val="20"/>
          <w:szCs w:val="20"/>
          <w:lang w:val="id-ID"/>
        </w:rPr>
        <w:t>REGENE</w:t>
      </w:r>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tidak mengizinkan perubahan atau pembatalan </w:t>
      </w:r>
      <w:r w:rsidR="007514EE" w:rsidRPr="00E676A1">
        <w:rPr>
          <w:rFonts w:ascii="Calibri" w:hAnsi="Calibri" w:cs="Calibri"/>
          <w:sz w:val="20"/>
          <w:szCs w:val="20"/>
          <w:lang w:val="id-ID"/>
        </w:rPr>
        <w:t>pemesanan pembelian (</w:t>
      </w:r>
      <w:proofErr w:type="spellStart"/>
      <w:r w:rsidR="007514EE" w:rsidRPr="00E676A1">
        <w:rPr>
          <w:rFonts w:ascii="Calibri" w:hAnsi="Calibri" w:cs="Calibri"/>
          <w:i/>
          <w:iCs/>
          <w:sz w:val="20"/>
          <w:szCs w:val="20"/>
          <w:lang w:val="id-ID"/>
        </w:rPr>
        <w:t>purchase</w:t>
      </w:r>
      <w:proofErr w:type="spellEnd"/>
      <w:r w:rsidR="007514EE" w:rsidRPr="00E676A1">
        <w:rPr>
          <w:rFonts w:ascii="Calibri" w:hAnsi="Calibri" w:cs="Calibri"/>
          <w:i/>
          <w:iCs/>
          <w:sz w:val="20"/>
          <w:szCs w:val="20"/>
          <w:lang w:val="id-ID"/>
        </w:rPr>
        <w:t xml:space="preserve"> order</w:t>
      </w:r>
      <w:r w:rsidR="007514EE" w:rsidRPr="00E676A1">
        <w:rPr>
          <w:rFonts w:ascii="Calibri" w:hAnsi="Calibri" w:cs="Calibri"/>
          <w:sz w:val="20"/>
          <w:szCs w:val="20"/>
          <w:lang w:val="id-ID"/>
        </w:rPr>
        <w:t>)</w:t>
      </w:r>
      <w:r w:rsidR="00B61007" w:rsidRPr="00214420">
        <w:rPr>
          <w:rFonts w:ascii="Calibri" w:hAnsi="Calibri"/>
          <w:sz w:val="20"/>
        </w:rPr>
        <w:t xml:space="preserve"> </w:t>
      </w:r>
      <w:proofErr w:type="spellStart"/>
      <w:r w:rsidR="00B61007" w:rsidRPr="00214420">
        <w:rPr>
          <w:rFonts w:ascii="Calibri" w:hAnsi="Calibri"/>
          <w:sz w:val="20"/>
        </w:rPr>
        <w:t>Layanan</w:t>
      </w:r>
      <w:proofErr w:type="spellEnd"/>
      <w:r w:rsidR="0040044A" w:rsidRPr="00E676A1">
        <w:rPr>
          <w:rFonts w:ascii="Calibri" w:hAnsi="Calibri" w:cs="Calibri"/>
          <w:sz w:val="20"/>
          <w:szCs w:val="20"/>
          <w:lang w:val="id-ID"/>
        </w:rPr>
        <w:t xml:space="preserve"> </w:t>
      </w:r>
      <w:r w:rsidR="00080086" w:rsidRPr="00E676A1">
        <w:rPr>
          <w:rFonts w:ascii="Calibri" w:hAnsi="Calibri" w:cs="Calibri"/>
          <w:sz w:val="20"/>
          <w:szCs w:val="20"/>
          <w:lang w:val="id-ID"/>
        </w:rPr>
        <w:t xml:space="preserve"> </w:t>
      </w:r>
      <w:proofErr w:type="spellStart"/>
      <w:r w:rsidR="004A0525" w:rsidRPr="00E676A1">
        <w:rPr>
          <w:rFonts w:ascii="Calibri" w:hAnsi="Calibri" w:cs="Calibri"/>
          <w:sz w:val="20"/>
          <w:szCs w:val="20"/>
          <w:lang w:val="id-ID"/>
        </w:rPr>
        <w:t>apapun</w:t>
      </w:r>
      <w:proofErr w:type="spellEnd"/>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yang telah </w:t>
      </w:r>
      <w:r w:rsidR="00080086" w:rsidRPr="00E676A1">
        <w:rPr>
          <w:rFonts w:ascii="Calibri" w:hAnsi="Calibri" w:cs="Calibri"/>
          <w:sz w:val="20"/>
          <w:szCs w:val="20"/>
          <w:lang w:val="id-ID"/>
        </w:rPr>
        <w:t>diproses REGENE.</w:t>
      </w:r>
      <w:r w:rsidR="004A0525" w:rsidRPr="00E676A1">
        <w:rPr>
          <w:rFonts w:ascii="Calibri" w:hAnsi="Calibri" w:cs="Calibri"/>
          <w:sz w:val="20"/>
          <w:szCs w:val="20"/>
          <w:lang w:val="id-ID"/>
        </w:rPr>
        <w:t xml:space="preserve"> </w:t>
      </w:r>
    </w:p>
    <w:p w14:paraId="2006E9FD" w14:textId="78138E80" w:rsidR="00235DF2" w:rsidRPr="00E676A1" w:rsidRDefault="00235DF2" w:rsidP="00B01E8A">
      <w:pPr>
        <w:spacing w:line="276" w:lineRule="auto"/>
        <w:ind w:left="2160" w:hanging="720"/>
        <w:jc w:val="both"/>
        <w:rPr>
          <w:rFonts w:ascii="Calibri" w:hAnsi="Calibri" w:cs="Calibri"/>
          <w:sz w:val="20"/>
          <w:szCs w:val="20"/>
          <w:lang w:val="id-ID"/>
        </w:rPr>
      </w:pPr>
    </w:p>
    <w:p w14:paraId="444B4F93"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dan Kewajiban Para Pihak</w:t>
      </w:r>
    </w:p>
    <w:p w14:paraId="18388AE1"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Hak dan Kewajiban </w:t>
      </w:r>
      <w:r w:rsidR="00080086" w:rsidRPr="00E676A1">
        <w:rPr>
          <w:rFonts w:ascii="Calibri" w:hAnsi="Calibri" w:cs="Calibri"/>
          <w:sz w:val="20"/>
          <w:szCs w:val="20"/>
          <w:lang w:val="id-ID"/>
        </w:rPr>
        <w:t>REGENE</w:t>
      </w:r>
      <w:r w:rsidRPr="00E676A1">
        <w:rPr>
          <w:rFonts w:ascii="Calibri" w:hAnsi="Calibri" w:cs="Calibri"/>
          <w:sz w:val="20"/>
          <w:szCs w:val="20"/>
          <w:lang w:val="id-ID"/>
        </w:rPr>
        <w:t>:</w:t>
      </w:r>
    </w:p>
    <w:p w14:paraId="4C34905C" w14:textId="01E6D1D6"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enyediakan</w:t>
      </w:r>
      <w:r w:rsidR="00080086" w:rsidRPr="00E676A1">
        <w:rPr>
          <w:rFonts w:ascii="Calibri" w:hAnsi="Calibri" w:cs="Calibri"/>
          <w:sz w:val="20"/>
          <w:szCs w:val="20"/>
          <w:lang w:val="id-ID"/>
        </w:rPr>
        <w:t xml:space="preserve"> </w:t>
      </w:r>
      <w:r w:rsidR="0007161F">
        <w:rPr>
          <w:rFonts w:ascii="Calibri" w:hAnsi="Calibri" w:cs="Calibri"/>
          <w:sz w:val="20"/>
          <w:szCs w:val="20"/>
        </w:rPr>
        <w:t xml:space="preserve">DNA Test </w:t>
      </w:r>
      <w:r w:rsidR="00677FE6">
        <w:rPr>
          <w:rFonts w:ascii="Calibri" w:hAnsi="Calibri" w:cs="Calibri"/>
          <w:sz w:val="20"/>
          <w:szCs w:val="20"/>
        </w:rPr>
        <w:t xml:space="preserve">Kit </w:t>
      </w:r>
      <w:r w:rsidR="0007161F">
        <w:rPr>
          <w:rFonts w:ascii="Calibri" w:hAnsi="Calibri" w:cs="Calibri"/>
          <w:sz w:val="20"/>
          <w:szCs w:val="20"/>
        </w:rPr>
        <w:t xml:space="preserve">dan </w:t>
      </w:r>
      <w:r w:rsidR="00080086" w:rsidRPr="00E676A1">
        <w:rPr>
          <w:rFonts w:ascii="Calibri" w:hAnsi="Calibri" w:cs="Calibri"/>
          <w:sz w:val="20"/>
          <w:szCs w:val="20"/>
          <w:lang w:val="id-ID"/>
        </w:rPr>
        <w:t xml:space="preserve">Layanan </w:t>
      </w:r>
      <w:proofErr w:type="spellStart"/>
      <w:r w:rsidR="0007161F">
        <w:rPr>
          <w:rFonts w:ascii="Calibri" w:hAnsi="Calibri" w:cs="Calibri"/>
          <w:sz w:val="20"/>
          <w:szCs w:val="20"/>
        </w:rPr>
        <w:t>lainnya</w:t>
      </w:r>
      <w:proofErr w:type="spellEnd"/>
      <w:r w:rsidR="0007161F" w:rsidRPr="00214420">
        <w:rPr>
          <w:rFonts w:ascii="Calibri" w:hAnsi="Calibri"/>
          <w:sz w:val="20"/>
        </w:rPr>
        <w:t xml:space="preserve"> </w:t>
      </w:r>
      <w:r w:rsidR="00880432" w:rsidRPr="00E676A1">
        <w:rPr>
          <w:rFonts w:ascii="Calibri" w:hAnsi="Calibri" w:cs="Calibri"/>
          <w:sz w:val="20"/>
          <w:szCs w:val="20"/>
          <w:lang w:val="id-ID"/>
        </w:rPr>
        <w:t>sesuai dengan spesifikasi</w:t>
      </w:r>
      <w:r w:rsidRPr="00E676A1">
        <w:rPr>
          <w:rFonts w:ascii="Calibri" w:hAnsi="Calibri" w:cs="Calibri"/>
          <w:sz w:val="20"/>
          <w:szCs w:val="20"/>
          <w:lang w:val="id-ID"/>
        </w:rPr>
        <w:t xml:space="preserve"> sebagaimana dimaksud</w:t>
      </w:r>
      <w:r w:rsidR="00880432" w:rsidRPr="00E676A1">
        <w:rPr>
          <w:rFonts w:ascii="Calibri" w:hAnsi="Calibri" w:cs="Calibri"/>
          <w:sz w:val="20"/>
          <w:szCs w:val="20"/>
          <w:lang w:val="id-ID"/>
        </w:rPr>
        <w:t xml:space="preserve"> dalam Pasal </w:t>
      </w:r>
      <w:r w:rsidR="00BB3C3E" w:rsidRPr="00E676A1">
        <w:rPr>
          <w:rFonts w:ascii="Calibri" w:hAnsi="Calibri" w:cs="Calibri"/>
          <w:sz w:val="20"/>
          <w:szCs w:val="20"/>
          <w:lang w:val="id-ID"/>
        </w:rPr>
        <w:t>2</w:t>
      </w:r>
      <w:r w:rsidR="00880432" w:rsidRPr="00E676A1">
        <w:rPr>
          <w:rFonts w:ascii="Calibri" w:hAnsi="Calibri" w:cs="Calibri"/>
          <w:sz w:val="20"/>
          <w:szCs w:val="20"/>
          <w:lang w:val="id-ID"/>
        </w:rPr>
        <w:t xml:space="preserve"> Perjanjian ini</w:t>
      </w:r>
      <w:r w:rsidRPr="00E676A1">
        <w:rPr>
          <w:rFonts w:ascii="Calibri" w:hAnsi="Calibri" w:cs="Calibri"/>
          <w:sz w:val="20"/>
          <w:szCs w:val="20"/>
          <w:lang w:val="id-ID"/>
        </w:rPr>
        <w:t>;</w:t>
      </w:r>
    </w:p>
    <w:p w14:paraId="17930339"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enjaga mutu/kualitas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sehingga menghasilkan kepuasan konsumen yang menggunakan Produk</w:t>
      </w:r>
      <w:r w:rsidRPr="00E676A1">
        <w:rPr>
          <w:rFonts w:ascii="Calibri" w:hAnsi="Calibri" w:cs="Calibri"/>
          <w:sz w:val="20"/>
          <w:szCs w:val="20"/>
          <w:lang w:val="id-ID"/>
        </w:rPr>
        <w:t>;</w:t>
      </w:r>
    </w:p>
    <w:p w14:paraId="7DEF6776"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enerima pembayaran dari Mitra atas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telah dibelinya</w:t>
      </w:r>
      <w:r w:rsidRPr="00E676A1">
        <w:rPr>
          <w:rFonts w:ascii="Calibri" w:hAnsi="Calibri" w:cs="Calibri"/>
          <w:sz w:val="20"/>
          <w:szCs w:val="20"/>
          <w:lang w:val="id-ID"/>
        </w:rPr>
        <w:t>;</w:t>
      </w:r>
    </w:p>
    <w:p w14:paraId="64611E30" w14:textId="43B4ABFF"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 xml:space="preserve">enerima </w:t>
      </w:r>
      <w:r w:rsidR="00434031">
        <w:rPr>
          <w:rFonts w:ascii="Calibri" w:hAnsi="Calibri" w:cs="Calibri"/>
          <w:sz w:val="20"/>
          <w:szCs w:val="20"/>
          <w:lang w:val="id-ID"/>
        </w:rPr>
        <w:t xml:space="preserve">informasi </w:t>
      </w:r>
      <w:r w:rsidR="00880432" w:rsidRPr="00E676A1">
        <w:rPr>
          <w:rFonts w:ascii="Calibri" w:hAnsi="Calibri" w:cs="Calibri"/>
          <w:sz w:val="20"/>
          <w:szCs w:val="20"/>
          <w:lang w:val="id-ID"/>
        </w:rPr>
        <w:t>perihal</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dipasarkan dan dijual oleh Mitra</w:t>
      </w:r>
      <w:r w:rsidR="00434031">
        <w:rPr>
          <w:rFonts w:ascii="Calibri" w:hAnsi="Calibri" w:cs="Calibri"/>
          <w:sz w:val="20"/>
          <w:szCs w:val="20"/>
          <w:lang w:val="id-ID"/>
        </w:rPr>
        <w:t xml:space="preserve"> atas dasar permintaan tertulis dari REGENE yang </w:t>
      </w:r>
      <w:r w:rsidR="009C1BDA">
        <w:rPr>
          <w:rFonts w:ascii="Calibri" w:hAnsi="Calibri" w:cs="Calibri"/>
          <w:sz w:val="20"/>
          <w:szCs w:val="20"/>
          <w:lang w:val="id-ID"/>
        </w:rPr>
        <w:t xml:space="preserve">wajar </w:t>
      </w:r>
      <w:r w:rsidR="00434031">
        <w:rPr>
          <w:rFonts w:ascii="Calibri" w:hAnsi="Calibri" w:cs="Calibri"/>
          <w:sz w:val="20"/>
          <w:szCs w:val="20"/>
          <w:lang w:val="id-ID"/>
        </w:rPr>
        <w:t>menurut kebijakan Mitra</w:t>
      </w:r>
      <w:r w:rsidRPr="00E676A1">
        <w:rPr>
          <w:rFonts w:ascii="Calibri" w:hAnsi="Calibri" w:cs="Calibri"/>
          <w:sz w:val="20"/>
          <w:szCs w:val="20"/>
          <w:lang w:val="id-ID"/>
        </w:rPr>
        <w:t>;</w:t>
      </w:r>
    </w:p>
    <w:p w14:paraId="7CD00F18" w14:textId="77777777" w:rsidR="003A01AE"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enyediakan manual/panduan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serta menyelenggarakan pelatihan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apabila diminta oleh Mitra atas biaya Mitra</w:t>
      </w:r>
      <w:r w:rsidRPr="00E676A1">
        <w:rPr>
          <w:rFonts w:ascii="Calibri" w:hAnsi="Calibri" w:cs="Calibri"/>
          <w:sz w:val="20"/>
          <w:szCs w:val="20"/>
          <w:lang w:val="id-ID"/>
        </w:rPr>
        <w:t xml:space="preserve"> sepenuhnya;</w:t>
      </w:r>
    </w:p>
    <w:p w14:paraId="54E00EFE" w14:textId="77777777" w:rsidR="002D65B0"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emiliki i</w:t>
      </w:r>
      <w:r w:rsidRPr="00E676A1">
        <w:rPr>
          <w:rFonts w:ascii="Calibri" w:hAnsi="Calibri" w:cs="Calibri"/>
          <w:sz w:val="20"/>
          <w:szCs w:val="20"/>
          <w:lang w:val="id-ID"/>
        </w:rPr>
        <w:t>z</w:t>
      </w:r>
      <w:r w:rsidR="000C1BA9" w:rsidRPr="00E676A1">
        <w:rPr>
          <w:rFonts w:ascii="Calibri" w:hAnsi="Calibri" w:cs="Calibri"/>
          <w:sz w:val="20"/>
          <w:szCs w:val="20"/>
          <w:lang w:val="id-ID"/>
        </w:rPr>
        <w:t>in yang dibutuhkan untuk melaksanakan kegiatan bisnis sesuai dengan Perjanjian ini</w:t>
      </w:r>
      <w:r w:rsidR="002D65B0"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32AC091B" w14:textId="77777777" w:rsidR="000C1BA9" w:rsidRPr="00E676A1" w:rsidRDefault="002D65B0"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0CE61AB1" w14:textId="77777777" w:rsidR="00CA6E02" w:rsidRPr="00E676A1" w:rsidRDefault="00CA6E02" w:rsidP="00803972">
      <w:pPr>
        <w:tabs>
          <w:tab w:val="left" w:pos="851"/>
        </w:tabs>
        <w:spacing w:line="276" w:lineRule="auto"/>
        <w:ind w:left="851"/>
        <w:jc w:val="both"/>
        <w:rPr>
          <w:rFonts w:ascii="Calibri" w:hAnsi="Calibri" w:cs="Calibri"/>
          <w:sz w:val="20"/>
          <w:szCs w:val="20"/>
          <w:lang w:val="id-ID"/>
        </w:rPr>
      </w:pPr>
    </w:p>
    <w:p w14:paraId="729AAF85"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Hak dan Kewajiban Mitra:</w:t>
      </w:r>
    </w:p>
    <w:p w14:paraId="334C7C80" w14:textId="05372D3B" w:rsidR="0031281E" w:rsidRPr="00E676A1" w:rsidRDefault="004770DC"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promosi untuk pendistribusian</w:t>
      </w:r>
      <w:r w:rsidR="00080086" w:rsidRPr="00E676A1">
        <w:rPr>
          <w:rFonts w:ascii="Calibri" w:hAnsi="Calibri" w:cs="Calibri"/>
          <w:sz w:val="20"/>
          <w:szCs w:val="20"/>
          <w:lang w:val="id-ID"/>
        </w:rPr>
        <w:t xml:space="preserve"> Layanan </w:t>
      </w:r>
      <w:r w:rsidR="0031281E" w:rsidRPr="00E676A1">
        <w:rPr>
          <w:rFonts w:ascii="Calibri" w:hAnsi="Calibri" w:cs="Calibri"/>
          <w:sz w:val="20"/>
          <w:szCs w:val="20"/>
          <w:lang w:val="id-ID"/>
        </w:rPr>
        <w:t>;</w:t>
      </w:r>
    </w:p>
    <w:p w14:paraId="185105A8"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pelatihan kepada karyawannya untuk memberikan informasi yang tepat kepada pelanggannya terkait dengan Produk</w:t>
      </w:r>
      <w:r w:rsidR="0031281E" w:rsidRPr="00E676A1">
        <w:rPr>
          <w:rFonts w:ascii="Calibri" w:hAnsi="Calibri" w:cs="Calibri"/>
          <w:sz w:val="20"/>
          <w:szCs w:val="20"/>
          <w:lang w:val="id-ID"/>
        </w:rPr>
        <w:t>;</w:t>
      </w:r>
    </w:p>
    <w:p w14:paraId="7752B89F" w14:textId="0DFB7CF2"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embaya</w:t>
      </w:r>
      <w:r w:rsidR="00B748AB">
        <w:rPr>
          <w:rFonts w:ascii="Calibri" w:hAnsi="Calibri" w:cs="Calibri"/>
          <w:sz w:val="20"/>
          <w:szCs w:val="20"/>
          <w:lang w:val="id-ID"/>
        </w:rPr>
        <w:t>r</w:t>
      </w:r>
      <w:r w:rsidR="003A01AE" w:rsidRPr="00E676A1">
        <w:rPr>
          <w:rFonts w:ascii="Calibri" w:hAnsi="Calibri" w:cs="Calibri"/>
          <w:sz w:val="20"/>
          <w:szCs w:val="20"/>
          <w:lang w:val="id-ID"/>
        </w:rPr>
        <w:t xml:space="preserve"> setiap tagihan kepada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secara tepat waktu</w:t>
      </w:r>
      <w:r w:rsidR="00AF1458">
        <w:rPr>
          <w:rFonts w:ascii="Calibri" w:hAnsi="Calibri" w:cs="Calibri"/>
          <w:sz w:val="20"/>
          <w:szCs w:val="20"/>
        </w:rPr>
        <w:t xml:space="preserve"> </w:t>
      </w:r>
      <w:proofErr w:type="spellStart"/>
      <w:r w:rsidR="00AF1458">
        <w:rPr>
          <w:rFonts w:ascii="Calibri" w:hAnsi="Calibri" w:cs="Calibri"/>
          <w:sz w:val="20"/>
          <w:szCs w:val="20"/>
        </w:rPr>
        <w:t>sesuai</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ketentuan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4 dan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6 </w:t>
      </w:r>
      <w:proofErr w:type="spellStart"/>
      <w:r w:rsidR="00AF1458">
        <w:rPr>
          <w:rFonts w:ascii="Calibri" w:hAnsi="Calibri" w:cs="Calibri"/>
          <w:sz w:val="20"/>
          <w:szCs w:val="20"/>
        </w:rPr>
        <w:t>Perjanjian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ini</w:t>
      </w:r>
      <w:proofErr w:type="spellEnd"/>
      <w:r w:rsidR="0031281E" w:rsidRPr="00E676A1">
        <w:rPr>
          <w:rFonts w:ascii="Calibri" w:hAnsi="Calibri" w:cs="Calibri"/>
          <w:sz w:val="20"/>
          <w:szCs w:val="20"/>
          <w:lang w:val="id-ID"/>
        </w:rPr>
        <w:t>;</w:t>
      </w:r>
    </w:p>
    <w:p w14:paraId="3B81AD9D"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enjaga nama baik dan merk </w:t>
      </w:r>
      <w:r w:rsidR="00080086" w:rsidRPr="00E676A1">
        <w:rPr>
          <w:rFonts w:ascii="Calibri" w:hAnsi="Calibri" w:cs="Calibri"/>
          <w:sz w:val="20"/>
          <w:szCs w:val="20"/>
          <w:lang w:val="id-ID"/>
        </w:rPr>
        <w:t>REGENE</w:t>
      </w:r>
      <w:r w:rsidR="0031281E" w:rsidRPr="00E676A1">
        <w:rPr>
          <w:rFonts w:ascii="Calibri" w:hAnsi="Calibri" w:cs="Calibri"/>
          <w:sz w:val="20"/>
          <w:szCs w:val="20"/>
          <w:lang w:val="id-ID"/>
        </w:rPr>
        <w:t>;</w:t>
      </w:r>
    </w:p>
    <w:p w14:paraId="78EE31A1" w14:textId="03F512E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enggunakan </w:t>
      </w:r>
      <w:r w:rsidR="006A50F3" w:rsidRPr="00E676A1">
        <w:rPr>
          <w:rFonts w:ascii="Calibri" w:hAnsi="Calibri" w:cs="Calibri"/>
          <w:sz w:val="20"/>
          <w:szCs w:val="20"/>
          <w:lang w:val="id-ID"/>
        </w:rPr>
        <w:t>merek</w:t>
      </w:r>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ataupun materi iklan yang telah disetujui oleh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dalam memasarkan Produk</w:t>
      </w:r>
      <w:r w:rsidR="0031281E" w:rsidRPr="00E676A1">
        <w:rPr>
          <w:rFonts w:ascii="Calibri" w:hAnsi="Calibri" w:cs="Calibri"/>
          <w:sz w:val="20"/>
          <w:szCs w:val="20"/>
          <w:lang w:val="id-ID"/>
        </w:rPr>
        <w:t>;</w:t>
      </w:r>
    </w:p>
    <w:p w14:paraId="64F2E645" w14:textId="0DAF303D" w:rsidR="002D65B0"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 xml:space="preserve">emiliki </w:t>
      </w:r>
      <w:r w:rsidR="00E045CB">
        <w:rPr>
          <w:rFonts w:ascii="Calibri" w:hAnsi="Calibri" w:cs="Calibri"/>
          <w:sz w:val="20"/>
          <w:szCs w:val="20"/>
          <w:lang w:val="id-ID"/>
        </w:rPr>
        <w:t xml:space="preserve">izin </w:t>
      </w:r>
      <w:r w:rsidR="000C1BA9" w:rsidRPr="00E676A1">
        <w:rPr>
          <w:rFonts w:ascii="Calibri" w:hAnsi="Calibri" w:cs="Calibri"/>
          <w:sz w:val="20"/>
          <w:szCs w:val="20"/>
          <w:lang w:val="id-ID"/>
        </w:rPr>
        <w:t>yang dibutuhkan untuk melaksanakan kegiatan bisnis sesuai dengan Perjanjian ini</w:t>
      </w:r>
      <w:r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5578DDC6" w14:textId="77777777" w:rsidR="000C1BA9"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18E0E6AC" w14:textId="77777777" w:rsidR="000C1BA9" w:rsidRPr="00E676A1" w:rsidRDefault="000C1BA9" w:rsidP="00781C5B">
      <w:pPr>
        <w:spacing w:line="276" w:lineRule="auto"/>
        <w:ind w:left="1440"/>
        <w:jc w:val="both"/>
        <w:rPr>
          <w:rFonts w:ascii="Calibri" w:hAnsi="Calibri" w:cs="Calibri"/>
          <w:sz w:val="20"/>
          <w:szCs w:val="20"/>
          <w:u w:val="single"/>
          <w:lang w:val="id-ID"/>
        </w:rPr>
      </w:pPr>
    </w:p>
    <w:p w14:paraId="06FE23FD" w14:textId="6BE2EA3A" w:rsidR="003A01AE" w:rsidRPr="00E676A1" w:rsidRDefault="003A01AE" w:rsidP="00B01E8A">
      <w:pPr>
        <w:numPr>
          <w:ilvl w:val="0"/>
          <w:numId w:val="17"/>
        </w:numPr>
        <w:spacing w:line="276" w:lineRule="auto"/>
        <w:jc w:val="both"/>
        <w:rPr>
          <w:rFonts w:ascii="Calibri" w:hAnsi="Calibri" w:cs="Calibri"/>
          <w:sz w:val="20"/>
          <w:szCs w:val="20"/>
          <w:lang w:val="id-ID"/>
        </w:rPr>
      </w:pPr>
      <w:r w:rsidRPr="00E676A1">
        <w:rPr>
          <w:rFonts w:ascii="Calibri" w:hAnsi="Calibri" w:cs="Calibri"/>
          <w:b/>
          <w:sz w:val="20"/>
          <w:szCs w:val="20"/>
          <w:lang w:val="id-ID"/>
        </w:rPr>
        <w:t xml:space="preserve">Larangan </w:t>
      </w:r>
    </w:p>
    <w:p w14:paraId="5EB749AB" w14:textId="58D1CD30" w:rsidR="003A01AE" w:rsidRPr="00E676A1" w:rsidRDefault="003A01AE"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menjual/menawarkan</w:t>
      </w:r>
      <w:r w:rsidR="00080086" w:rsidRPr="00E676A1">
        <w:rPr>
          <w:rFonts w:ascii="Calibri" w:hAnsi="Calibri" w:cs="Calibri"/>
          <w:sz w:val="20"/>
          <w:szCs w:val="20"/>
          <w:lang w:val="id-ID"/>
        </w:rPr>
        <w:t xml:space="preserve"> </w:t>
      </w:r>
      <w:r w:rsidR="00CA167B">
        <w:rPr>
          <w:rFonts w:ascii="Calibri" w:hAnsi="Calibri" w:cs="Calibri"/>
          <w:sz w:val="20"/>
          <w:szCs w:val="20"/>
        </w:rPr>
        <w:t>l</w:t>
      </w:r>
      <w:proofErr w:type="spellStart"/>
      <w:r w:rsidR="00080086" w:rsidRPr="00E676A1">
        <w:rPr>
          <w:rFonts w:ascii="Calibri" w:hAnsi="Calibri" w:cs="Calibri"/>
          <w:sz w:val="20"/>
          <w:szCs w:val="20"/>
          <w:lang w:val="id-ID"/>
        </w:rPr>
        <w:t>ayanan</w:t>
      </w:r>
      <w:proofErr w:type="spellEnd"/>
      <w:r w:rsidR="00080086" w:rsidRPr="00E676A1">
        <w:rPr>
          <w:rFonts w:ascii="Calibri" w:hAnsi="Calibri" w:cs="Calibri"/>
          <w:sz w:val="20"/>
          <w:szCs w:val="20"/>
          <w:lang w:val="id-ID"/>
        </w:rPr>
        <w:t xml:space="preserve"> </w:t>
      </w:r>
      <w:r w:rsidRPr="00E676A1">
        <w:rPr>
          <w:rFonts w:ascii="Calibri" w:hAnsi="Calibri" w:cs="Calibri"/>
          <w:sz w:val="20"/>
          <w:szCs w:val="20"/>
          <w:lang w:val="id-ID"/>
        </w:rPr>
        <w:t>sejenis atau</w:t>
      </w:r>
      <w:r w:rsidR="00080086" w:rsidRPr="00E676A1">
        <w:rPr>
          <w:rFonts w:ascii="Calibri" w:hAnsi="Calibri" w:cs="Calibri"/>
          <w:sz w:val="20"/>
          <w:szCs w:val="20"/>
          <w:lang w:val="id-ID"/>
        </w:rPr>
        <w:t xml:space="preserve"> </w:t>
      </w:r>
      <w:r w:rsidRPr="00E676A1">
        <w:rPr>
          <w:rFonts w:ascii="Calibri" w:hAnsi="Calibri" w:cs="Calibri"/>
          <w:sz w:val="20"/>
          <w:szCs w:val="20"/>
          <w:lang w:val="id-ID"/>
        </w:rPr>
        <w:t xml:space="preserve">yang memiliki fungsi yang sama </w:t>
      </w:r>
      <w:r w:rsidR="00CA167B">
        <w:rPr>
          <w:rFonts w:ascii="Calibri" w:hAnsi="Calibri" w:cs="Calibri"/>
          <w:sz w:val="20"/>
          <w:szCs w:val="20"/>
        </w:rPr>
        <w:t xml:space="preserve"> </w:t>
      </w:r>
      <w:proofErr w:type="spellStart"/>
      <w:r w:rsidR="00CA167B" w:rsidRPr="00214420">
        <w:rPr>
          <w:rFonts w:ascii="Calibri" w:hAnsi="Calibri"/>
          <w:sz w:val="20"/>
        </w:rPr>
        <w:t>dengan</w:t>
      </w:r>
      <w:proofErr w:type="spellEnd"/>
      <w:r w:rsidR="00CA167B" w:rsidRPr="00214420">
        <w:rPr>
          <w:rFonts w:ascii="Calibri" w:hAnsi="Calibri"/>
          <w:sz w:val="20"/>
        </w:rPr>
        <w:t xml:space="preserve"> </w:t>
      </w:r>
      <w:proofErr w:type="spellStart"/>
      <w:r w:rsidR="00CA167B">
        <w:rPr>
          <w:rFonts w:ascii="Calibri" w:hAnsi="Calibri" w:cs="Calibri"/>
          <w:sz w:val="20"/>
          <w:szCs w:val="20"/>
        </w:rPr>
        <w:t>Layanan</w:t>
      </w:r>
      <w:proofErr w:type="spellEnd"/>
      <w:r w:rsidR="00CA167B">
        <w:rPr>
          <w:rFonts w:ascii="Calibri" w:hAnsi="Calibri" w:cs="Calibri"/>
          <w:sz w:val="20"/>
          <w:szCs w:val="20"/>
        </w:rPr>
        <w:t>,</w:t>
      </w:r>
      <w:r w:rsidR="00CA167B" w:rsidRPr="00214420">
        <w:rPr>
          <w:rFonts w:ascii="Calibri" w:hAnsi="Calibri"/>
          <w:sz w:val="20"/>
        </w:rPr>
        <w:t xml:space="preserve"> </w:t>
      </w:r>
      <w:r w:rsidRPr="00E676A1">
        <w:rPr>
          <w:rFonts w:ascii="Calibri" w:hAnsi="Calibri" w:cs="Calibri"/>
          <w:sz w:val="20"/>
          <w:szCs w:val="20"/>
          <w:lang w:val="id-ID"/>
        </w:rPr>
        <w:t>selama terikat dengan Perjanjian ini.</w:t>
      </w:r>
    </w:p>
    <w:p w14:paraId="38921E22" w14:textId="77777777" w:rsidR="00CA6E02" w:rsidRPr="00E676A1" w:rsidRDefault="00CA6E02" w:rsidP="00214420">
      <w:pPr>
        <w:spacing w:line="276" w:lineRule="auto"/>
        <w:ind w:left="420"/>
        <w:jc w:val="both"/>
        <w:rPr>
          <w:rFonts w:ascii="Calibri" w:hAnsi="Calibri" w:cs="Calibri"/>
          <w:sz w:val="20"/>
          <w:szCs w:val="20"/>
          <w:lang w:val="id-ID"/>
        </w:rPr>
      </w:pPr>
    </w:p>
    <w:p w14:paraId="589ABF3D" w14:textId="77777777" w:rsidR="00A071A7" w:rsidRPr="00E676A1" w:rsidRDefault="00A071A7"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membuat pernyataan palsu atau menyesatkan sehubungan dengan Produk.</w:t>
      </w:r>
    </w:p>
    <w:p w14:paraId="43A76C8A" w14:textId="77777777" w:rsidR="00E17D80" w:rsidRPr="00E676A1" w:rsidRDefault="00E17D8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setuju bahwa</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(1) Mitra tidak akan membongkar atau melakukan rekayasa </w:t>
      </w:r>
      <w:r w:rsidR="002D65B0" w:rsidRPr="00E676A1">
        <w:rPr>
          <w:rFonts w:ascii="Calibri" w:hAnsi="Calibri" w:cs="Calibri"/>
          <w:sz w:val="20"/>
          <w:szCs w:val="20"/>
          <w:lang w:val="id-ID"/>
        </w:rPr>
        <w:t xml:space="preserve">apapun </w:t>
      </w:r>
      <w:r w:rsidRPr="00E676A1">
        <w:rPr>
          <w:rFonts w:ascii="Calibri" w:hAnsi="Calibri" w:cs="Calibri"/>
          <w:sz w:val="20"/>
          <w:szCs w:val="20"/>
          <w:lang w:val="id-ID"/>
        </w:rPr>
        <w:t>terhadap</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(2)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 xml:space="preserve">tidak </w:t>
      </w:r>
      <w:r w:rsidR="002D65B0" w:rsidRPr="00E676A1">
        <w:rPr>
          <w:rFonts w:ascii="Calibri" w:hAnsi="Calibri" w:cs="Calibri"/>
          <w:sz w:val="20"/>
          <w:szCs w:val="20"/>
          <w:lang w:val="id-ID"/>
        </w:rPr>
        <w:t xml:space="preserve">akan </w:t>
      </w:r>
      <w:r w:rsidRPr="00E676A1">
        <w:rPr>
          <w:rFonts w:ascii="Calibri" w:hAnsi="Calibri" w:cs="Calibri"/>
          <w:sz w:val="20"/>
          <w:szCs w:val="20"/>
          <w:lang w:val="id-ID"/>
        </w:rPr>
        <w:t>menyalin, mereproduksi</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2D65B0" w:rsidRPr="00E676A1">
        <w:rPr>
          <w:rFonts w:ascii="Calibri" w:hAnsi="Calibri" w:cs="Calibri"/>
          <w:sz w:val="20"/>
          <w:szCs w:val="20"/>
          <w:lang w:val="id-ID"/>
        </w:rPr>
        <w:t xml:space="preserve">baik </w:t>
      </w:r>
      <w:r w:rsidRPr="00E676A1">
        <w:rPr>
          <w:rFonts w:ascii="Calibri" w:hAnsi="Calibri" w:cs="Calibri"/>
          <w:sz w:val="20"/>
          <w:szCs w:val="20"/>
          <w:lang w:val="id-ID"/>
        </w:rPr>
        <w:t>secara keseluruhan atau sebagian</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dan (3)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tidak</w:t>
      </w:r>
      <w:r w:rsidR="002D65B0" w:rsidRPr="00E676A1">
        <w:rPr>
          <w:rFonts w:ascii="Calibri" w:hAnsi="Calibri" w:cs="Calibri"/>
          <w:sz w:val="20"/>
          <w:szCs w:val="20"/>
          <w:lang w:val="id-ID"/>
        </w:rPr>
        <w:t xml:space="preserve"> akan</w:t>
      </w:r>
      <w:r w:rsidRPr="00E676A1">
        <w:rPr>
          <w:rFonts w:ascii="Calibri" w:hAnsi="Calibri" w:cs="Calibri"/>
          <w:sz w:val="20"/>
          <w:szCs w:val="20"/>
          <w:lang w:val="id-ID"/>
        </w:rPr>
        <w:t xml:space="preserve"> mengubah</w:t>
      </w:r>
      <w:r w:rsidR="00080086" w:rsidRPr="00E676A1">
        <w:rPr>
          <w:rFonts w:ascii="Calibri" w:hAnsi="Calibri" w:cs="Calibri"/>
          <w:sz w:val="20"/>
          <w:szCs w:val="20"/>
          <w:lang w:val="id-ID"/>
        </w:rPr>
        <w:t xml:space="preserve"> Layanan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cara apa pun, kecuali diizinkan </w:t>
      </w:r>
      <w:r w:rsidR="002D65B0" w:rsidRPr="00E676A1">
        <w:rPr>
          <w:rFonts w:ascii="Calibri" w:hAnsi="Calibri" w:cs="Calibri"/>
          <w:sz w:val="20"/>
          <w:szCs w:val="20"/>
          <w:lang w:val="id-ID"/>
        </w:rPr>
        <w:t xml:space="preserve">secara tegas dan tertulis </w:t>
      </w:r>
      <w:r w:rsidRPr="00E676A1">
        <w:rPr>
          <w:rFonts w:ascii="Calibri" w:hAnsi="Calibri" w:cs="Calibri"/>
          <w:sz w:val="20"/>
          <w:szCs w:val="20"/>
          <w:lang w:val="id-ID"/>
        </w:rPr>
        <w:t xml:space="preserve">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sejauh </w:t>
      </w:r>
      <w:r w:rsidR="002D65B0" w:rsidRPr="00E676A1">
        <w:rPr>
          <w:rFonts w:ascii="Calibri" w:hAnsi="Calibri" w:cs="Calibri"/>
          <w:sz w:val="20"/>
          <w:szCs w:val="20"/>
          <w:lang w:val="id-ID"/>
        </w:rPr>
        <w:t xml:space="preserve">terkait </w:t>
      </w:r>
      <w:r w:rsidRPr="00E676A1">
        <w:rPr>
          <w:rFonts w:ascii="Calibri" w:hAnsi="Calibri" w:cs="Calibri"/>
          <w:sz w:val="20"/>
          <w:szCs w:val="20"/>
          <w:lang w:val="id-ID"/>
        </w:rPr>
        <w:t xml:space="preserve">penjualan dan layanan barang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 xml:space="preserve"> sesuai dengan Perjanjian ini</w:t>
      </w:r>
      <w:r w:rsidRPr="00E676A1">
        <w:rPr>
          <w:rFonts w:ascii="Calibri" w:hAnsi="Calibri" w:cs="Calibri"/>
          <w:sz w:val="20"/>
          <w:szCs w:val="20"/>
          <w:lang w:val="id-ID"/>
        </w:rPr>
        <w:t>.</w:t>
      </w:r>
    </w:p>
    <w:p w14:paraId="08FBBAC2" w14:textId="77777777" w:rsidR="003A01AE" w:rsidRPr="00E676A1" w:rsidRDefault="003A01AE" w:rsidP="00781C5B">
      <w:pPr>
        <w:spacing w:line="276" w:lineRule="auto"/>
        <w:jc w:val="both"/>
        <w:rPr>
          <w:rFonts w:ascii="Calibri" w:hAnsi="Calibri" w:cs="Calibri"/>
          <w:sz w:val="20"/>
          <w:szCs w:val="20"/>
          <w:lang w:val="id-ID"/>
        </w:rPr>
      </w:pPr>
    </w:p>
    <w:p w14:paraId="3C386909" w14:textId="77777777" w:rsidR="00D44053" w:rsidRPr="00E676A1" w:rsidRDefault="00252C1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Jangka Waktu </w:t>
      </w:r>
      <w:r w:rsidR="00D44053" w:rsidRPr="00E676A1">
        <w:rPr>
          <w:rFonts w:ascii="Calibri" w:hAnsi="Calibri" w:cs="Calibri"/>
          <w:b/>
          <w:sz w:val="20"/>
          <w:szCs w:val="20"/>
          <w:lang w:val="id-ID"/>
        </w:rPr>
        <w:t>Perjanjian</w:t>
      </w:r>
    </w:p>
    <w:p w14:paraId="5B225FD3" w14:textId="46E82973" w:rsidR="00252C16" w:rsidRPr="00E676A1" w:rsidRDefault="00D44053"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Perjanjian ini berlaku </w:t>
      </w:r>
      <w:r w:rsidR="00252C16" w:rsidRPr="00E676A1">
        <w:rPr>
          <w:rFonts w:ascii="Calibri" w:hAnsi="Calibri" w:cs="Calibri"/>
          <w:sz w:val="20"/>
          <w:szCs w:val="20"/>
          <w:lang w:val="id-ID"/>
        </w:rPr>
        <w:t xml:space="preserve">untuk jangka waktu </w:t>
      </w:r>
      <w:r w:rsidR="00080086" w:rsidRPr="00E676A1">
        <w:rPr>
          <w:rFonts w:ascii="Calibri" w:hAnsi="Calibri" w:cs="Calibri"/>
          <w:sz w:val="20"/>
          <w:szCs w:val="20"/>
          <w:lang w:val="id-ID"/>
        </w:rPr>
        <w:t>2</w:t>
      </w:r>
      <w:r w:rsidR="00875013">
        <w:rPr>
          <w:rFonts w:ascii="Calibri" w:hAnsi="Calibri" w:cs="Calibri"/>
          <w:sz w:val="20"/>
          <w:szCs w:val="20"/>
          <w:lang w:val="id-ID"/>
        </w:rPr>
        <w:t xml:space="preserve"> </w:t>
      </w:r>
      <w:r w:rsidRPr="00E676A1">
        <w:rPr>
          <w:rFonts w:ascii="Calibri" w:hAnsi="Calibri" w:cs="Calibri"/>
          <w:sz w:val="20"/>
          <w:szCs w:val="20"/>
          <w:lang w:val="id-ID"/>
        </w:rPr>
        <w:t>(</w:t>
      </w:r>
      <w:r w:rsidR="00080086" w:rsidRPr="00E676A1">
        <w:rPr>
          <w:rFonts w:ascii="Calibri" w:hAnsi="Calibri" w:cs="Calibri"/>
          <w:sz w:val="20"/>
          <w:szCs w:val="20"/>
          <w:lang w:val="id-ID"/>
        </w:rPr>
        <w:t>dua</w:t>
      </w:r>
      <w:r w:rsidRPr="00E676A1">
        <w:rPr>
          <w:rFonts w:ascii="Calibri" w:hAnsi="Calibri" w:cs="Calibri"/>
          <w:sz w:val="20"/>
          <w:szCs w:val="20"/>
          <w:lang w:val="id-ID"/>
        </w:rPr>
        <w:t xml:space="preserve">) tahun </w:t>
      </w:r>
      <w:r w:rsidR="00252C16" w:rsidRPr="00E676A1">
        <w:rPr>
          <w:rFonts w:ascii="Calibri" w:hAnsi="Calibri" w:cs="Calibri"/>
          <w:sz w:val="20"/>
          <w:szCs w:val="20"/>
          <w:lang w:val="id-ID"/>
        </w:rPr>
        <w:t xml:space="preserve">terhitung mulai </w:t>
      </w:r>
      <w:r w:rsidRPr="00E676A1">
        <w:rPr>
          <w:rFonts w:ascii="Calibri" w:hAnsi="Calibri" w:cs="Calibri"/>
          <w:sz w:val="20"/>
          <w:szCs w:val="20"/>
          <w:lang w:val="id-ID"/>
        </w:rPr>
        <w:t xml:space="preserve">tanggal </w:t>
      </w:r>
      <w:r w:rsidR="00B055C0">
        <w:rPr>
          <w:rFonts w:ascii="Calibri" w:hAnsi="Calibri" w:cs="Calibri"/>
          <w:sz w:val="20"/>
          <w:szCs w:val="20"/>
          <w:lang w:val="id-ID"/>
        </w:rPr>
        <w:t>Perjanjian ini</w:t>
      </w:r>
      <w:r w:rsidR="00677FE6" w:rsidRPr="00B45AFC">
        <w:rPr>
          <w:rFonts w:ascii="Calibri" w:hAnsi="Calibri"/>
          <w:sz w:val="20"/>
        </w:rPr>
        <w:t xml:space="preserve"> </w:t>
      </w:r>
      <w:r w:rsidR="00677FE6">
        <w:rPr>
          <w:rFonts w:ascii="Calibri" w:hAnsi="Calibri" w:cs="Calibri"/>
          <w:sz w:val="20"/>
          <w:szCs w:val="20"/>
        </w:rPr>
        <w:t>dan</w:t>
      </w:r>
      <w:r w:rsidR="00B055C0">
        <w:rPr>
          <w:rFonts w:ascii="Calibri" w:hAnsi="Calibri" w:cs="Calibri"/>
          <w:sz w:val="20"/>
          <w:szCs w:val="20"/>
          <w:lang w:val="id-ID"/>
        </w:rPr>
        <w:t xml:space="preserve"> ditandatangani </w:t>
      </w:r>
      <w:r w:rsidR="00677FE6">
        <w:rPr>
          <w:rFonts w:ascii="Calibri" w:hAnsi="Calibri" w:cs="Calibri"/>
          <w:sz w:val="20"/>
          <w:szCs w:val="20"/>
        </w:rPr>
        <w:t>oleh</w:t>
      </w:r>
      <w:r w:rsidR="00677FE6" w:rsidRPr="00B45AFC">
        <w:rPr>
          <w:rFonts w:ascii="Calibri" w:hAnsi="Calibri"/>
          <w:sz w:val="20"/>
        </w:rPr>
        <w:t xml:space="preserve"> </w:t>
      </w:r>
      <w:r w:rsidR="00C5002D">
        <w:rPr>
          <w:rFonts w:ascii="Calibri" w:hAnsi="Calibri" w:cs="Calibri"/>
          <w:sz w:val="20"/>
          <w:szCs w:val="20"/>
          <w:lang w:val="id-ID"/>
        </w:rPr>
        <w:t xml:space="preserve">kedua belah Pihak </w:t>
      </w:r>
      <w:r w:rsidR="00080086" w:rsidRPr="00E676A1">
        <w:rPr>
          <w:rFonts w:ascii="Calibri" w:hAnsi="Calibri" w:cs="Calibri"/>
          <w:sz w:val="20"/>
          <w:szCs w:val="20"/>
          <w:lang w:val="id-ID"/>
        </w:rPr>
        <w:t xml:space="preserve">dan </w:t>
      </w:r>
      <w:r w:rsidR="009D1D36">
        <w:rPr>
          <w:rFonts w:ascii="Calibri" w:hAnsi="Calibri" w:cs="Calibri"/>
          <w:sz w:val="20"/>
          <w:szCs w:val="20"/>
          <w:lang w:val="id-ID"/>
        </w:rPr>
        <w:t xml:space="preserve">dengan tunduk pada ketentuan dalam Pasal 10.2 di bawah ini, </w:t>
      </w:r>
      <w:r w:rsidR="00642ADD">
        <w:rPr>
          <w:rFonts w:ascii="Calibri" w:hAnsi="Calibri" w:cs="Calibri"/>
          <w:sz w:val="20"/>
          <w:szCs w:val="20"/>
          <w:lang w:val="id-ID"/>
        </w:rPr>
        <w:t xml:space="preserve">akan </w:t>
      </w:r>
      <w:r w:rsidR="00080086" w:rsidRPr="00E676A1">
        <w:rPr>
          <w:rFonts w:ascii="Calibri" w:hAnsi="Calibri" w:cs="Calibri"/>
          <w:sz w:val="20"/>
          <w:szCs w:val="20"/>
          <w:lang w:val="id-ID"/>
        </w:rPr>
        <w:t xml:space="preserve">diperpanjang </w:t>
      </w:r>
      <w:r w:rsidR="0056487B" w:rsidRPr="00E676A1">
        <w:rPr>
          <w:rFonts w:ascii="Calibri" w:hAnsi="Calibri" w:cs="Calibri"/>
          <w:sz w:val="20"/>
          <w:szCs w:val="20"/>
          <w:lang w:val="id-ID"/>
        </w:rPr>
        <w:t xml:space="preserve">selama </w:t>
      </w:r>
      <w:r w:rsidR="00113A31">
        <w:rPr>
          <w:rFonts w:ascii="Calibri" w:hAnsi="Calibri" w:cs="Calibri"/>
          <w:sz w:val="20"/>
          <w:szCs w:val="20"/>
          <w:lang w:val="id-ID"/>
        </w:rPr>
        <w:t>2</w:t>
      </w:r>
      <w:r w:rsidR="0056487B" w:rsidRPr="00E676A1">
        <w:rPr>
          <w:rFonts w:ascii="Calibri" w:hAnsi="Calibri" w:cs="Calibri"/>
          <w:sz w:val="20"/>
          <w:szCs w:val="20"/>
          <w:lang w:val="id-ID"/>
        </w:rPr>
        <w:t xml:space="preserve"> (</w:t>
      </w:r>
      <w:r w:rsidR="00113A31">
        <w:rPr>
          <w:rFonts w:ascii="Calibri" w:hAnsi="Calibri" w:cs="Calibri"/>
          <w:sz w:val="20"/>
          <w:szCs w:val="20"/>
          <w:lang w:val="id-ID"/>
        </w:rPr>
        <w:t>dua</w:t>
      </w:r>
      <w:r w:rsidR="0056487B" w:rsidRPr="00E676A1">
        <w:rPr>
          <w:rFonts w:ascii="Calibri" w:hAnsi="Calibri" w:cs="Calibri"/>
          <w:sz w:val="20"/>
          <w:szCs w:val="20"/>
          <w:lang w:val="id-ID"/>
        </w:rPr>
        <w:t xml:space="preserve">) tahun </w:t>
      </w:r>
      <w:r w:rsidR="00080086" w:rsidRPr="00E676A1">
        <w:rPr>
          <w:rFonts w:ascii="Calibri" w:hAnsi="Calibri" w:cs="Calibri"/>
          <w:sz w:val="20"/>
          <w:szCs w:val="20"/>
          <w:lang w:val="id-ID"/>
        </w:rPr>
        <w:t>secara otomatis</w:t>
      </w:r>
      <w:r w:rsidR="00252C16" w:rsidRPr="00E676A1">
        <w:rPr>
          <w:rFonts w:ascii="Calibri" w:hAnsi="Calibri" w:cs="Calibri"/>
          <w:sz w:val="20"/>
          <w:szCs w:val="20"/>
          <w:lang w:val="id-ID"/>
        </w:rPr>
        <w:t xml:space="preserve"> (“</w:t>
      </w:r>
      <w:r w:rsidR="00252C16" w:rsidRPr="00E676A1">
        <w:rPr>
          <w:rFonts w:ascii="Calibri" w:hAnsi="Calibri" w:cs="Calibri"/>
          <w:b/>
          <w:sz w:val="20"/>
          <w:szCs w:val="20"/>
          <w:lang w:val="id-ID"/>
        </w:rPr>
        <w:t>Jangka Waktu Perjanjian</w:t>
      </w:r>
      <w:r w:rsidR="00252C16" w:rsidRPr="00E676A1">
        <w:rPr>
          <w:rFonts w:ascii="Calibri" w:hAnsi="Calibri" w:cs="Calibri"/>
          <w:sz w:val="20"/>
          <w:szCs w:val="20"/>
          <w:lang w:val="id-ID"/>
        </w:rPr>
        <w:t>”)</w:t>
      </w:r>
      <w:r w:rsidRPr="00E676A1">
        <w:rPr>
          <w:rFonts w:ascii="Calibri" w:hAnsi="Calibri" w:cs="Calibri"/>
          <w:sz w:val="20"/>
          <w:szCs w:val="20"/>
          <w:lang w:val="id-ID"/>
        </w:rPr>
        <w:t xml:space="preserve">. </w:t>
      </w:r>
    </w:p>
    <w:p w14:paraId="50C30E86" w14:textId="77777777" w:rsidR="00CA6E02" w:rsidRPr="00E676A1" w:rsidRDefault="00CA6E02" w:rsidP="00803972">
      <w:pPr>
        <w:spacing w:line="276" w:lineRule="auto"/>
        <w:ind w:left="420"/>
        <w:jc w:val="both"/>
        <w:rPr>
          <w:rFonts w:ascii="Calibri" w:hAnsi="Calibri" w:cs="Calibri"/>
          <w:sz w:val="20"/>
          <w:szCs w:val="20"/>
          <w:lang w:val="id-ID"/>
        </w:rPr>
      </w:pPr>
    </w:p>
    <w:p w14:paraId="66110198" w14:textId="538B05DB" w:rsidR="00140B9F" w:rsidRPr="00E676A1" w:rsidRDefault="00140B9F"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Apabila suatu Pihak tidak ingin memperpanjang Jangka Waktu Perjanjian ini, maka Pihak tersebut wajib menyampaikan pemberitahuan secara tertulis kepada Pihak</w:t>
      </w:r>
      <w:r w:rsidRPr="00E676A1">
        <w:rPr>
          <w:rFonts w:ascii="Calibri" w:hAnsi="Calibri" w:cs="Calibri"/>
          <w:b/>
          <w:sz w:val="20"/>
          <w:szCs w:val="20"/>
          <w:lang w:val="id-ID"/>
        </w:rPr>
        <w:t xml:space="preserve"> </w:t>
      </w:r>
      <w:r w:rsidRPr="00E676A1">
        <w:rPr>
          <w:rFonts w:ascii="Calibri" w:hAnsi="Calibri" w:cs="Calibri"/>
          <w:sz w:val="20"/>
          <w:szCs w:val="20"/>
          <w:lang w:val="id-ID"/>
        </w:rPr>
        <w:t xml:space="preserve">lainnya </w:t>
      </w:r>
      <w:r w:rsidR="002F426B">
        <w:rPr>
          <w:rFonts w:ascii="Calibri" w:hAnsi="Calibri" w:cs="Calibri"/>
          <w:sz w:val="20"/>
          <w:szCs w:val="20"/>
          <w:lang w:val="id-ID"/>
        </w:rPr>
        <w:t xml:space="preserve">paling lambat </w:t>
      </w:r>
      <w:r w:rsidRPr="00E676A1">
        <w:rPr>
          <w:rFonts w:ascii="Calibri" w:hAnsi="Calibri" w:cs="Calibri"/>
          <w:sz w:val="20"/>
          <w:szCs w:val="20"/>
          <w:lang w:val="id-ID"/>
        </w:rPr>
        <w:t>30 (tiga puluh) hari sebelum berakhirnya Jangka Waktu Perjanjian</w:t>
      </w:r>
      <w:r w:rsidR="0009364C" w:rsidRPr="00781C5B">
        <w:rPr>
          <w:rFonts w:ascii="Calibri" w:hAnsi="Calibri" w:cs="Calibri"/>
          <w:sz w:val="20"/>
          <w:szCs w:val="20"/>
          <w:lang w:val="id-ID"/>
        </w:rPr>
        <w:t xml:space="preserve"> dan Para Pihak dapat </w:t>
      </w:r>
      <w:r w:rsidR="00B164D7" w:rsidRPr="00781C5B">
        <w:rPr>
          <w:rFonts w:ascii="Calibri" w:hAnsi="Calibri" w:cs="Calibri"/>
          <w:sz w:val="20"/>
          <w:szCs w:val="20"/>
          <w:lang w:val="id-ID"/>
        </w:rPr>
        <w:t xml:space="preserve">dengan kesepakatan tertulis bersama   </w:t>
      </w:r>
      <w:r w:rsidR="0009364C" w:rsidRPr="00781C5B">
        <w:rPr>
          <w:rFonts w:ascii="Calibri" w:hAnsi="Calibri" w:cs="Calibri"/>
          <w:sz w:val="20"/>
          <w:szCs w:val="20"/>
          <w:lang w:val="id-ID"/>
        </w:rPr>
        <w:t>menggugurkan perpanjangan secara otomatis yang disebutkan di Pasal 10.1 di atas, sehingga Perjanjian berakhir pada tanggal Jangka Waktu Perjanjian sebelum perpanjangan yang relevan berlaku</w:t>
      </w:r>
      <w:r w:rsidRPr="00E676A1">
        <w:rPr>
          <w:rFonts w:ascii="Calibri" w:hAnsi="Calibri" w:cs="Calibri"/>
          <w:sz w:val="20"/>
          <w:szCs w:val="20"/>
          <w:lang w:val="id-ID"/>
        </w:rPr>
        <w:t>.</w:t>
      </w:r>
    </w:p>
    <w:p w14:paraId="35771908" w14:textId="77777777" w:rsidR="003A01AE" w:rsidRPr="00E676A1" w:rsidRDefault="003A01AE" w:rsidP="00B01E8A">
      <w:pPr>
        <w:spacing w:line="276" w:lineRule="auto"/>
        <w:jc w:val="both"/>
        <w:rPr>
          <w:rFonts w:ascii="Calibri" w:hAnsi="Calibri" w:cs="Calibri"/>
          <w:sz w:val="20"/>
          <w:szCs w:val="20"/>
          <w:lang w:val="id-ID"/>
        </w:rPr>
      </w:pPr>
    </w:p>
    <w:p w14:paraId="35082891" w14:textId="77777777" w:rsidR="00D44053" w:rsidRPr="00E676A1" w:rsidRDefault="00AA09A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Pengakhiran</w:t>
      </w:r>
      <w:r w:rsidR="00D44053" w:rsidRPr="00E676A1">
        <w:rPr>
          <w:rFonts w:ascii="Calibri" w:hAnsi="Calibri" w:cs="Calibri"/>
          <w:b/>
          <w:sz w:val="20"/>
          <w:szCs w:val="20"/>
          <w:lang w:val="id-ID"/>
        </w:rPr>
        <w:t xml:space="preserve"> Perjanjian</w:t>
      </w:r>
      <w:r w:rsidRPr="00E676A1">
        <w:rPr>
          <w:rFonts w:ascii="Calibri" w:hAnsi="Calibri" w:cs="Calibri"/>
          <w:b/>
          <w:sz w:val="20"/>
          <w:szCs w:val="20"/>
          <w:lang w:val="id-ID"/>
        </w:rPr>
        <w:t xml:space="preserve"> </w:t>
      </w:r>
    </w:p>
    <w:p w14:paraId="1509024B" w14:textId="26613552" w:rsidR="00140B9F"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sz w:val="20"/>
          <w:szCs w:val="20"/>
          <w:lang w:val="id-ID"/>
        </w:rPr>
        <w:t xml:space="preserve"> berhak memutuskan/mengakhiri Perjanjian ini lebih awal sebelum berakhirnya Jangka Waktu Perjanjian apabila:</w:t>
      </w:r>
    </w:p>
    <w:p w14:paraId="2A409EC9" w14:textId="7A4758B6" w:rsidR="00805ADE" w:rsidRPr="00E676A1" w:rsidRDefault="00B008E8" w:rsidP="00214420">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lalai atau melanggar ketentuan Perjanjian ini yang tidak diperbaikinya dalam waktu </w:t>
      </w:r>
      <w:r w:rsidR="00AB7AE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AB7AE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080086" w:rsidRPr="00E676A1">
        <w:rPr>
          <w:rFonts w:ascii="Calibri" w:hAnsi="Calibri" w:cs="Calibri"/>
          <w:bCs/>
          <w:sz w:val="20"/>
          <w:szCs w:val="20"/>
          <w:lang w:val="id-ID"/>
        </w:rPr>
        <w:t>REGENE</w:t>
      </w:r>
      <w:r w:rsidR="00140B9F" w:rsidRPr="00E676A1">
        <w:rPr>
          <w:rFonts w:ascii="Calibri" w:hAnsi="Calibri" w:cs="Calibri"/>
          <w:bCs/>
          <w:sz w:val="20"/>
          <w:szCs w:val="20"/>
          <w:lang w:val="id-ID"/>
        </w:rPr>
        <w:t xml:space="preserve"> memberitahukan kelalaiannya tersebut </w:t>
      </w:r>
      <w:r w:rsidR="00861F33">
        <w:rPr>
          <w:rFonts w:ascii="Calibri" w:hAnsi="Calibri" w:cs="Calibri"/>
          <w:bCs/>
          <w:sz w:val="20"/>
          <w:szCs w:val="20"/>
          <w:lang w:val="id-ID"/>
        </w:rPr>
        <w:t xml:space="preserve">secara tertulis </w:t>
      </w:r>
      <w:r w:rsidR="00140B9F" w:rsidRPr="00E676A1">
        <w:rPr>
          <w:rFonts w:ascii="Calibri" w:hAnsi="Calibri" w:cs="Calibri"/>
          <w:bCs/>
          <w:sz w:val="20"/>
          <w:szCs w:val="20"/>
          <w:lang w:val="id-ID"/>
        </w:rPr>
        <w:t xml:space="preserve">kepada </w:t>
      </w:r>
      <w:r w:rsidRPr="00E676A1">
        <w:rPr>
          <w:rFonts w:ascii="Calibri" w:hAnsi="Calibri" w:cs="Calibri"/>
          <w:bCs/>
          <w:sz w:val="20"/>
          <w:szCs w:val="20"/>
          <w:lang w:val="id-ID"/>
        </w:rPr>
        <w:t>Mitra</w:t>
      </w:r>
      <w:r w:rsidR="00AA09A3" w:rsidRPr="00E676A1">
        <w:rPr>
          <w:rFonts w:ascii="Calibri" w:hAnsi="Calibri" w:cs="Calibri"/>
          <w:bCs/>
          <w:sz w:val="20"/>
          <w:szCs w:val="20"/>
          <w:lang w:val="id-ID"/>
        </w:rPr>
        <w:t>, termasuk keterlambatan pembayaran</w:t>
      </w:r>
      <w:r w:rsidR="00875013">
        <w:rPr>
          <w:rFonts w:ascii="Calibri" w:hAnsi="Calibri" w:cs="Calibri"/>
          <w:bCs/>
          <w:sz w:val="20"/>
          <w:szCs w:val="20"/>
          <w:lang w:val="id-ID"/>
        </w:rPr>
        <w:t>, kecuali kelalaian tersebut disebabkan oleh keadaan kahar sebagaimana diatur dalam Pasal 12 Perjanjian ini</w:t>
      </w:r>
      <w:r w:rsidR="00140B9F" w:rsidRPr="00E676A1">
        <w:rPr>
          <w:rFonts w:ascii="Calibri" w:hAnsi="Calibri" w:cs="Calibri"/>
          <w:bCs/>
          <w:sz w:val="20"/>
          <w:szCs w:val="20"/>
          <w:lang w:val="id-ID"/>
        </w:rPr>
        <w:t xml:space="preserve">; </w:t>
      </w:r>
    </w:p>
    <w:p w14:paraId="19D73F51" w14:textId="77777777" w:rsidR="00AA09A3" w:rsidRPr="00E676A1" w:rsidRDefault="00AA09A3" w:rsidP="00214420">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Mitra menerima tindakan penangguhan usaha atau pembatalan usaha dari otoritas pengawas;</w:t>
      </w:r>
    </w:p>
    <w:p w14:paraId="71A4D1F3" w14:textId="4890A7BE" w:rsidR="00AA09A3" w:rsidRPr="00E676A1" w:rsidRDefault="00AA09A3" w:rsidP="00214420">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 xml:space="preserve">Mitra dinyatakan/ditemukan tidak dapat melaksanakan Perjanjian karena alasan serius seperti </w:t>
      </w:r>
      <w:r w:rsidR="00C3146E">
        <w:rPr>
          <w:rFonts w:ascii="Calibri" w:hAnsi="Calibri" w:cs="Calibri"/>
          <w:sz w:val="20"/>
          <w:szCs w:val="20"/>
          <w:lang w:val="id-ID"/>
        </w:rPr>
        <w:t xml:space="preserve">menggunakan </w:t>
      </w:r>
      <w:r w:rsidRPr="00E676A1">
        <w:rPr>
          <w:rFonts w:ascii="Calibri" w:hAnsi="Calibri" w:cs="Calibri"/>
          <w:sz w:val="20"/>
          <w:szCs w:val="20"/>
          <w:lang w:val="id-ID"/>
        </w:rPr>
        <w:t>cek palsu</w:t>
      </w:r>
      <w:r w:rsidR="000C61E4">
        <w:rPr>
          <w:rFonts w:ascii="Calibri" w:hAnsi="Calibri" w:cs="Calibri"/>
          <w:sz w:val="20"/>
          <w:szCs w:val="20"/>
          <w:lang w:val="id-ID"/>
        </w:rPr>
        <w:t xml:space="preserve"> atau</w:t>
      </w:r>
      <w:r w:rsidRPr="00E676A1">
        <w:rPr>
          <w:rFonts w:ascii="Calibri" w:hAnsi="Calibri" w:cs="Calibri"/>
          <w:sz w:val="20"/>
          <w:szCs w:val="20"/>
          <w:lang w:val="id-ID"/>
        </w:rPr>
        <w:t xml:space="preserve"> </w:t>
      </w:r>
      <w:r w:rsidR="00AD4997">
        <w:rPr>
          <w:rFonts w:ascii="Calibri" w:hAnsi="Calibri" w:cs="Calibri"/>
          <w:sz w:val="20"/>
          <w:szCs w:val="20"/>
          <w:lang w:val="id-ID"/>
        </w:rPr>
        <w:t xml:space="preserve">dilakukannya </w:t>
      </w:r>
      <w:r w:rsidRPr="00E676A1">
        <w:rPr>
          <w:rFonts w:ascii="Calibri" w:hAnsi="Calibri" w:cs="Calibri"/>
          <w:sz w:val="20"/>
          <w:szCs w:val="20"/>
          <w:lang w:val="id-ID"/>
        </w:rPr>
        <w:t xml:space="preserve">eksekusi paksa oleh pihak ketiga </w:t>
      </w:r>
      <w:r w:rsidR="00AD4997">
        <w:rPr>
          <w:rFonts w:ascii="Calibri" w:hAnsi="Calibri" w:cs="Calibri"/>
          <w:sz w:val="20"/>
          <w:szCs w:val="20"/>
          <w:lang w:val="id-ID"/>
        </w:rPr>
        <w:t xml:space="preserve">terhadap Mitra </w:t>
      </w:r>
      <w:r w:rsidRPr="00E676A1">
        <w:rPr>
          <w:rFonts w:ascii="Calibri" w:hAnsi="Calibri" w:cs="Calibri"/>
          <w:sz w:val="20"/>
          <w:szCs w:val="20"/>
          <w:lang w:val="id-ID"/>
        </w:rPr>
        <w:t>(termasuk sita sementara dan disposisi sementara), kepailitan, permulaan rekonsiliasi, dan aplikasi untuk prosedur reorganisasi perusahaan;</w:t>
      </w:r>
      <w:r w:rsidR="001D5F68">
        <w:rPr>
          <w:rFonts w:ascii="Calibri" w:hAnsi="Calibri" w:cs="Calibri"/>
          <w:sz w:val="20"/>
          <w:szCs w:val="20"/>
          <w:lang w:val="id-ID"/>
        </w:rPr>
        <w:t xml:space="preserve"> atau</w:t>
      </w:r>
    </w:p>
    <w:p w14:paraId="5B175B13" w14:textId="7B1AE35B" w:rsidR="00140B9F" w:rsidRPr="00E676A1" w:rsidRDefault="00140B9F" w:rsidP="00214420">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terjadi</w:t>
      </w:r>
      <w:r w:rsidRPr="00E676A1">
        <w:rPr>
          <w:rFonts w:ascii="Calibri" w:hAnsi="Calibri" w:cs="Calibri"/>
          <w:bCs/>
          <w:sz w:val="20"/>
          <w:szCs w:val="20"/>
          <w:lang w:val="id-ID"/>
        </w:rPr>
        <w:t xml:space="preserve"> hal-hal (keadaan) luar biasa di luar kemampuan Para Pihak dan dapat mempengaruhi pelaksanaan Perjanjian ini oleh kedua belah Pihak (</w:t>
      </w:r>
      <w:r w:rsidR="00063A11" w:rsidRPr="00E676A1">
        <w:rPr>
          <w:rFonts w:ascii="Calibri" w:hAnsi="Calibri" w:cs="Calibri"/>
          <w:bCs/>
          <w:sz w:val="20"/>
          <w:szCs w:val="20"/>
          <w:lang w:val="id-ID"/>
        </w:rPr>
        <w:t>Keadaan Kahar</w:t>
      </w:r>
      <w:r w:rsidR="00B008E8" w:rsidRPr="00E676A1">
        <w:rPr>
          <w:rFonts w:ascii="Calibri" w:hAnsi="Calibri" w:cs="Calibri"/>
          <w:bCs/>
          <w:sz w:val="20"/>
          <w:szCs w:val="20"/>
          <w:lang w:val="id-ID"/>
        </w:rPr>
        <w:t>) sebagaimana dimaksud dalam Pasal 1</w:t>
      </w:r>
      <w:r w:rsidR="00D50562">
        <w:rPr>
          <w:rFonts w:ascii="Calibri" w:hAnsi="Calibri" w:cs="Calibri"/>
          <w:bCs/>
          <w:sz w:val="20"/>
          <w:szCs w:val="20"/>
          <w:lang w:val="id-ID"/>
        </w:rPr>
        <w:t>2</w:t>
      </w:r>
      <w:r w:rsidR="00B008E8" w:rsidRPr="00E676A1">
        <w:rPr>
          <w:rFonts w:ascii="Calibri" w:hAnsi="Calibri" w:cs="Calibri"/>
          <w:bCs/>
          <w:sz w:val="20"/>
          <w:szCs w:val="20"/>
          <w:lang w:val="id-ID"/>
        </w:rPr>
        <w:t xml:space="preserve"> Perjanjian ini</w:t>
      </w:r>
      <w:r w:rsidR="001D5F68">
        <w:rPr>
          <w:rFonts w:ascii="Calibri" w:hAnsi="Calibri" w:cs="Calibri"/>
          <w:bCs/>
          <w:sz w:val="20"/>
          <w:szCs w:val="20"/>
          <w:lang w:val="id-ID"/>
        </w:rPr>
        <w:t>.</w:t>
      </w:r>
      <w:r w:rsidR="0038300A" w:rsidRPr="00E676A1">
        <w:rPr>
          <w:rFonts w:ascii="Calibri" w:hAnsi="Calibri" w:cs="Calibri"/>
          <w:bCs/>
          <w:sz w:val="20"/>
          <w:szCs w:val="20"/>
          <w:lang w:val="id-ID"/>
        </w:rPr>
        <w:t xml:space="preserve"> </w:t>
      </w:r>
    </w:p>
    <w:p w14:paraId="2A0DD539" w14:textId="012A4B1A" w:rsidR="00CA6E02" w:rsidRPr="00E676A1" w:rsidRDefault="00CA6E02" w:rsidP="00214420">
      <w:pPr>
        <w:spacing w:line="276" w:lineRule="auto"/>
        <w:ind w:left="851"/>
        <w:contextualSpacing/>
        <w:jc w:val="both"/>
        <w:rPr>
          <w:rFonts w:ascii="Calibri" w:hAnsi="Calibri" w:cs="Calibri"/>
          <w:sz w:val="20"/>
          <w:szCs w:val="20"/>
          <w:lang w:val="id-ID"/>
        </w:rPr>
      </w:pPr>
    </w:p>
    <w:p w14:paraId="6FB9C611" w14:textId="77777777" w:rsidR="00140B9F" w:rsidRPr="00E676A1" w:rsidRDefault="00B008E8"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w:t>
      </w:r>
      <w:r w:rsidR="00140B9F" w:rsidRPr="00E676A1">
        <w:rPr>
          <w:rFonts w:ascii="Calibri" w:hAnsi="Calibri" w:cs="Calibri"/>
          <w:sz w:val="20"/>
          <w:szCs w:val="20"/>
          <w:lang w:val="id-ID"/>
        </w:rPr>
        <w:t xml:space="preserve"> dapat memutuskan/mengakhiri Perjanjian ini lebih awal sebelum berakhirnya Jangka Waktu Perjanjian apabila:</w:t>
      </w:r>
    </w:p>
    <w:p w14:paraId="44F07CA0" w14:textId="77777777" w:rsidR="00140B9F" w:rsidRPr="00E676A1" w:rsidRDefault="00080086" w:rsidP="00214420">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bCs/>
          <w:sz w:val="20"/>
          <w:szCs w:val="20"/>
          <w:lang w:val="id-ID"/>
        </w:rPr>
        <w:t xml:space="preserve"> lalai atau melanggar ketentuan Perjanjian ini yang tidak diperbaikinya dalam waktu </w:t>
      </w:r>
      <w:r w:rsidR="00BA3FD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BA3FD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B008E8"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memberitahukan kelalaiannya tersebut kepada </w:t>
      </w:r>
      <w:r w:rsidRPr="00E676A1">
        <w:rPr>
          <w:rFonts w:ascii="Calibri" w:hAnsi="Calibri" w:cs="Calibri"/>
          <w:bCs/>
          <w:sz w:val="20"/>
          <w:szCs w:val="20"/>
          <w:lang w:val="id-ID"/>
        </w:rPr>
        <w:t>REGENE</w:t>
      </w:r>
      <w:r w:rsidR="00140B9F" w:rsidRPr="00E676A1">
        <w:rPr>
          <w:rFonts w:ascii="Calibri" w:hAnsi="Calibri" w:cs="Calibri"/>
          <w:bCs/>
          <w:sz w:val="20"/>
          <w:szCs w:val="20"/>
          <w:lang w:val="id-ID"/>
        </w:rPr>
        <w:t>;</w:t>
      </w:r>
    </w:p>
    <w:p w14:paraId="58E9E91B" w14:textId="77777777" w:rsidR="00AA09A3" w:rsidRPr="00E676A1" w:rsidRDefault="00080086" w:rsidP="00214420">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suspensi transaksi dari lembaga keuangan;</w:t>
      </w:r>
    </w:p>
    <w:p w14:paraId="20A088A0" w14:textId="77777777" w:rsidR="00AA09A3" w:rsidRPr="00E676A1" w:rsidRDefault="00080086" w:rsidP="00214420">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tindakan penangguhan usaha atau pembatalan usaha dari otoritas pengawas;</w:t>
      </w:r>
    </w:p>
    <w:p w14:paraId="49A63778" w14:textId="77777777" w:rsidR="00AB7AE0" w:rsidRPr="00E676A1" w:rsidRDefault="00AB7AE0" w:rsidP="00803972">
      <w:pPr>
        <w:numPr>
          <w:ilvl w:val="0"/>
          <w:numId w:val="42"/>
        </w:numPr>
        <w:tabs>
          <w:tab w:val="left" w:pos="851"/>
        </w:tabs>
        <w:spacing w:line="276" w:lineRule="auto"/>
        <w:ind w:left="851" w:hanging="425"/>
        <w:jc w:val="both"/>
        <w:rPr>
          <w:rFonts w:ascii="Calibri" w:hAnsi="Calibri" w:cs="Calibri"/>
          <w:sz w:val="20"/>
          <w:szCs w:val="20"/>
          <w:lang w:val="id-ID"/>
        </w:rPr>
      </w:pPr>
      <w:r w:rsidRPr="00803972">
        <w:rPr>
          <w:rFonts w:ascii="Calibri" w:hAnsi="Calibri" w:cs="Calibri"/>
          <w:sz w:val="20"/>
          <w:szCs w:val="20"/>
          <w:lang w:val="id-ID"/>
        </w:rPr>
        <w:t>REGENE</w:t>
      </w:r>
      <w:r w:rsidRPr="00E676A1">
        <w:rPr>
          <w:rFonts w:ascii="Calibri" w:hAnsi="Calibri" w:cs="Calibri"/>
          <w:sz w:val="20"/>
          <w:szCs w:val="20"/>
          <w:lang w:val="id-ID"/>
        </w:rPr>
        <w:t xml:space="preserve"> dinyatakan/ditemukan tidak dapat melaksanakan Perjanjian karena alasan serius seperti eksekusi paksa oleh pihak ketiga (termasuk sita sementara dan disposisi sementara), kepailitan, permulaan rekonsiliasi, dan aplikasi untuk prosedur reorganisasi perusahaan</w:t>
      </w:r>
      <w:r w:rsidR="002C6FC3" w:rsidRPr="00E676A1">
        <w:rPr>
          <w:rFonts w:ascii="Calibri" w:hAnsi="Calibri" w:cs="Calibri"/>
          <w:sz w:val="20"/>
          <w:szCs w:val="20"/>
          <w:lang w:val="id-ID"/>
        </w:rPr>
        <w:t>;</w:t>
      </w:r>
      <w:r w:rsidR="00160BD7">
        <w:rPr>
          <w:rFonts w:ascii="Calibri" w:hAnsi="Calibri" w:cs="Calibri"/>
          <w:sz w:val="20"/>
          <w:szCs w:val="20"/>
          <w:lang w:val="id-ID"/>
        </w:rPr>
        <w:t xml:space="preserve"> atau</w:t>
      </w:r>
    </w:p>
    <w:p w14:paraId="08AACC2A" w14:textId="0027613B" w:rsidR="00AB7AE0" w:rsidRPr="00803972" w:rsidRDefault="00140B9F" w:rsidP="00214420">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lastRenderedPageBreak/>
        <w:t>terjadi</w:t>
      </w:r>
      <w:r w:rsidRPr="00E676A1">
        <w:rPr>
          <w:rFonts w:ascii="Calibri" w:hAnsi="Calibri" w:cs="Calibri"/>
          <w:bCs/>
          <w:sz w:val="20"/>
          <w:szCs w:val="20"/>
          <w:lang w:val="id-ID"/>
        </w:rPr>
        <w:t xml:space="preserve"> peristiwa </w:t>
      </w:r>
      <w:r w:rsidRPr="00E676A1">
        <w:rPr>
          <w:rFonts w:ascii="Calibri" w:hAnsi="Calibri" w:cs="Calibri"/>
          <w:bCs/>
          <w:i/>
          <w:sz w:val="20"/>
          <w:szCs w:val="20"/>
          <w:lang w:val="id-ID"/>
        </w:rPr>
        <w:t>Force Majeure</w:t>
      </w:r>
      <w:r w:rsidRPr="00E676A1">
        <w:rPr>
          <w:rFonts w:ascii="Calibri" w:hAnsi="Calibri" w:cs="Calibri"/>
          <w:bCs/>
          <w:sz w:val="20"/>
          <w:szCs w:val="20"/>
          <w:lang w:val="id-ID"/>
        </w:rPr>
        <w:t xml:space="preserve"> sebagaimana </w:t>
      </w:r>
      <w:r w:rsidR="00B008E8" w:rsidRPr="00E676A1">
        <w:rPr>
          <w:rFonts w:ascii="Calibri" w:hAnsi="Calibri" w:cs="Calibri"/>
          <w:bCs/>
          <w:sz w:val="20"/>
          <w:szCs w:val="20"/>
          <w:lang w:val="id-ID"/>
        </w:rPr>
        <w:t>dimaksud dalam Pasal 1</w:t>
      </w:r>
      <w:r w:rsidR="0007161F">
        <w:rPr>
          <w:rFonts w:ascii="Calibri" w:hAnsi="Calibri" w:cs="Calibri"/>
          <w:bCs/>
          <w:sz w:val="20"/>
          <w:szCs w:val="20"/>
        </w:rPr>
        <w:t>2</w:t>
      </w:r>
      <w:r w:rsidRPr="00E676A1">
        <w:rPr>
          <w:rFonts w:ascii="Calibri" w:hAnsi="Calibri" w:cs="Calibri"/>
          <w:bCs/>
          <w:sz w:val="20"/>
          <w:szCs w:val="20"/>
          <w:lang w:val="id-ID"/>
        </w:rPr>
        <w:t xml:space="preserve"> Perjanjian</w:t>
      </w:r>
      <w:r w:rsidR="00B008E8" w:rsidRPr="00E676A1">
        <w:rPr>
          <w:rFonts w:ascii="Calibri" w:hAnsi="Calibri" w:cs="Calibri"/>
          <w:bCs/>
          <w:sz w:val="20"/>
          <w:szCs w:val="20"/>
          <w:lang w:val="id-ID"/>
        </w:rPr>
        <w:t xml:space="preserve"> ini</w:t>
      </w:r>
      <w:r w:rsidR="00160BD7">
        <w:rPr>
          <w:rFonts w:ascii="Calibri" w:hAnsi="Calibri" w:cs="Calibri"/>
          <w:bCs/>
          <w:sz w:val="20"/>
          <w:szCs w:val="20"/>
          <w:lang w:val="id-ID"/>
        </w:rPr>
        <w:t>.</w:t>
      </w:r>
    </w:p>
    <w:p w14:paraId="21352E4A" w14:textId="67568B9F" w:rsidR="00CA6E02" w:rsidRPr="00E676A1" w:rsidRDefault="00CA6E02" w:rsidP="00803972">
      <w:pPr>
        <w:rPr>
          <w:rFonts w:ascii="Calibri" w:hAnsi="Calibri" w:cs="Calibri"/>
          <w:sz w:val="20"/>
          <w:szCs w:val="20"/>
          <w:lang w:val="id-ID"/>
        </w:rPr>
      </w:pPr>
    </w:p>
    <w:p w14:paraId="103D8A1A" w14:textId="2D87B18E" w:rsidR="00140B9F" w:rsidRDefault="00140B9F" w:rsidP="00214420">
      <w:pPr>
        <w:numPr>
          <w:ilvl w:val="1"/>
          <w:numId w:val="17"/>
        </w:numPr>
        <w:spacing w:line="276" w:lineRule="auto"/>
        <w:jc w:val="both"/>
        <w:rPr>
          <w:rFonts w:ascii="Calibri" w:hAnsi="Calibri" w:cs="Calibri"/>
          <w:sz w:val="20"/>
          <w:szCs w:val="20"/>
          <w:lang w:val="id-ID"/>
        </w:rPr>
      </w:pPr>
      <w:bookmarkStart w:id="14" w:name="_Hlk117255484"/>
      <w:r w:rsidRPr="00E676A1">
        <w:rPr>
          <w:rFonts w:ascii="Calibri" w:hAnsi="Calibri" w:cs="Calibri"/>
          <w:sz w:val="20"/>
          <w:szCs w:val="20"/>
          <w:lang w:val="id-ID"/>
        </w:rPr>
        <w:t xml:space="preserve">Sehubungan dengan pengakhiran perjanjian ini, para pihak sepakat untuk mengesampingkan ketentuan Pasal 1266 </w:t>
      </w:r>
      <w:r w:rsidR="00BC1FC4" w:rsidRPr="00E676A1">
        <w:rPr>
          <w:rFonts w:ascii="Calibri" w:hAnsi="Calibri" w:cs="Calibri"/>
          <w:sz w:val="20"/>
          <w:szCs w:val="20"/>
          <w:lang w:val="id-ID"/>
        </w:rPr>
        <w:t xml:space="preserve">ayat dua dan ayat tiga </w:t>
      </w:r>
      <w:r w:rsidRPr="00E676A1">
        <w:rPr>
          <w:rFonts w:ascii="Calibri" w:hAnsi="Calibri" w:cs="Calibri"/>
          <w:sz w:val="20"/>
          <w:szCs w:val="20"/>
          <w:lang w:val="id-ID"/>
        </w:rPr>
        <w:t>Kitab Undang-</w:t>
      </w:r>
      <w:r w:rsidR="00933577">
        <w:rPr>
          <w:rFonts w:ascii="Calibri" w:hAnsi="Calibri" w:cs="Calibri"/>
          <w:sz w:val="20"/>
          <w:szCs w:val="20"/>
          <w:lang w:val="id-ID"/>
        </w:rPr>
        <w:t>U</w:t>
      </w:r>
      <w:r w:rsidRPr="00E676A1">
        <w:rPr>
          <w:rFonts w:ascii="Calibri" w:hAnsi="Calibri" w:cs="Calibri"/>
          <w:sz w:val="20"/>
          <w:szCs w:val="20"/>
          <w:lang w:val="id-ID"/>
        </w:rPr>
        <w:t>ndang Hukum Perdata,</w:t>
      </w:r>
      <w:r w:rsidR="009C5044">
        <w:rPr>
          <w:rFonts w:ascii="Calibri" w:hAnsi="Calibri" w:cs="Calibri"/>
          <w:sz w:val="20"/>
          <w:szCs w:val="20"/>
          <w:lang w:val="id-ID"/>
        </w:rPr>
        <w:t xml:space="preserve"> </w:t>
      </w:r>
      <w:r w:rsidRPr="00E676A1">
        <w:rPr>
          <w:rFonts w:ascii="Calibri" w:hAnsi="Calibri" w:cs="Calibri"/>
          <w:sz w:val="20"/>
          <w:szCs w:val="20"/>
          <w:lang w:val="id-ID"/>
        </w:rPr>
        <w:t>sepanjang ketentuan tersebut mensyaratkan adanya suatu putusan atau penetapan hakim atau pengadilan untuk mengakhiri suatu perjanjian, sehingga pemutusan Perjanjian ini dengan alasan sebagaimana diatur pada Pasal ini secara sah cukup dilakukan dengan pemberitahuan tertulis dari salah satu Pihak</w:t>
      </w:r>
      <w:bookmarkEnd w:id="14"/>
      <w:r w:rsidRPr="00E676A1">
        <w:rPr>
          <w:rFonts w:ascii="Calibri" w:hAnsi="Calibri" w:cs="Calibri"/>
          <w:sz w:val="20"/>
          <w:szCs w:val="20"/>
          <w:lang w:val="id-ID"/>
        </w:rPr>
        <w:t>.</w:t>
      </w:r>
    </w:p>
    <w:p w14:paraId="23E7CA49" w14:textId="77777777" w:rsidR="00FA7C92" w:rsidRPr="00214420" w:rsidRDefault="00FA7C92" w:rsidP="00214420">
      <w:pPr>
        <w:spacing w:line="276" w:lineRule="auto"/>
        <w:ind w:left="420"/>
        <w:jc w:val="both"/>
        <w:rPr>
          <w:rFonts w:ascii="Calibri" w:hAnsi="Calibri"/>
          <w:sz w:val="20"/>
          <w:lang w:val="id-ID"/>
        </w:rPr>
      </w:pPr>
    </w:p>
    <w:p w14:paraId="0E4806E6" w14:textId="77777777" w:rsidR="00FA7C92" w:rsidRPr="00E676A1" w:rsidRDefault="00FA7C92" w:rsidP="00803972">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Dengan berakhirnya Perjanjian karena alasan apapun, maka</w:t>
      </w:r>
      <w:r>
        <w:rPr>
          <w:rFonts w:ascii="Calibri" w:hAnsi="Calibri" w:cs="Calibri"/>
          <w:sz w:val="20"/>
          <w:szCs w:val="20"/>
          <w:lang w:val="id-ID"/>
        </w:rPr>
        <w:t xml:space="preserve"> semua hak dan tanggung jawab-tanggung jawab Para Pihak yang sudah timbul sehubungan dengan ganti rugi atas tidak dilaksanakannya suatu kewajiban yang sudah jatuh tempo pelaksanaannya atau atas pelanggaran Perjanjian ini sebelum pengakhiran tersebut akan tetap terus ada dan wajib diselesaikan oleh Pihak yang relevan.</w:t>
      </w:r>
      <w:r w:rsidRPr="00E676A1">
        <w:rPr>
          <w:rFonts w:ascii="Calibri" w:hAnsi="Calibri" w:cs="Calibri"/>
          <w:sz w:val="20"/>
          <w:szCs w:val="20"/>
          <w:lang w:val="id-ID"/>
        </w:rPr>
        <w:t xml:space="preserve"> </w:t>
      </w:r>
    </w:p>
    <w:p w14:paraId="585C7BC7" w14:textId="77777777" w:rsidR="00B008E8" w:rsidRPr="00E676A1" w:rsidRDefault="00B008E8" w:rsidP="00B01E8A">
      <w:pPr>
        <w:autoSpaceDE w:val="0"/>
        <w:autoSpaceDN w:val="0"/>
        <w:adjustRightInd w:val="0"/>
        <w:spacing w:line="276" w:lineRule="auto"/>
        <w:contextualSpacing/>
        <w:jc w:val="both"/>
        <w:rPr>
          <w:rFonts w:ascii="Calibri" w:hAnsi="Calibri" w:cs="Calibri"/>
          <w:sz w:val="20"/>
          <w:szCs w:val="20"/>
          <w:lang w:val="id-ID"/>
        </w:rPr>
      </w:pPr>
    </w:p>
    <w:p w14:paraId="6F055416" w14:textId="77777777" w:rsidR="00063A11" w:rsidRPr="00E676A1" w:rsidRDefault="00063A11"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Keadaan Kahar</w:t>
      </w:r>
    </w:p>
    <w:p w14:paraId="3A77C52E"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Keadaan kahar adalah setiap peristiwa atau kejadian yang berada di luar kemampuan/kendali dari Pihak yang mengalaminya, tetapi hanya jika dan selama:</w:t>
      </w:r>
    </w:p>
    <w:p w14:paraId="1FD452D9" w14:textId="77777777" w:rsidR="00063A11" w:rsidRPr="00E676A1" w:rsidRDefault="00063A11" w:rsidP="00214420">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Peristiwa atau kejadian tersebut telah diperiksa dengan cermat, tidak dapat dicegah, dihindari, atau dihilangkan;</w:t>
      </w:r>
    </w:p>
    <w:p w14:paraId="2F7B2035" w14:textId="77777777" w:rsidR="00063A11" w:rsidRPr="00E676A1" w:rsidRDefault="00063A11" w:rsidP="00214420">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Peristiwa atau kejadian bukan merupakan akibat langsung atau tidak langsung dari kelalaian Pihak yang mengalami keadaan kahar untuk melaksanakan kewajibannya berdasarkan Perjanjian ini;</w:t>
      </w:r>
    </w:p>
    <w:p w14:paraId="218F4EC6" w14:textId="77777777" w:rsidR="00063A11" w:rsidRPr="00E676A1" w:rsidRDefault="00063A11" w:rsidP="00214420">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keadaan kahar telah mengambil langkah-langkah pencegahan, perlindungan, atau alternatif yang wajar untuk menyelesaikan atau mengurangi dampak dari peristiwa atau kejadian keadaan kahar;</w:t>
      </w:r>
      <w:r w:rsidR="0082637F" w:rsidRPr="00E676A1">
        <w:rPr>
          <w:rFonts w:ascii="Calibri" w:hAnsi="Calibri" w:cs="Calibri"/>
          <w:sz w:val="20"/>
          <w:szCs w:val="20"/>
          <w:lang w:val="id-ID"/>
        </w:rPr>
        <w:t xml:space="preserve"> </w:t>
      </w:r>
      <w:r w:rsidR="002C4660">
        <w:rPr>
          <w:rFonts w:ascii="Calibri" w:hAnsi="Calibri" w:cs="Calibri"/>
          <w:sz w:val="20"/>
          <w:szCs w:val="20"/>
          <w:lang w:val="id-ID"/>
        </w:rPr>
        <w:t>dan</w:t>
      </w:r>
    </w:p>
    <w:p w14:paraId="0FBEA66D" w14:textId="72902782" w:rsidR="00176C0B" w:rsidRPr="00E676A1" w:rsidRDefault="00063A11" w:rsidP="00214420">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peristiwa keadaan k</w:t>
      </w:r>
      <w:r w:rsidR="00BA3FD0" w:rsidRPr="00E676A1">
        <w:rPr>
          <w:rFonts w:ascii="Calibri" w:hAnsi="Calibri" w:cs="Calibri"/>
          <w:sz w:val="20"/>
          <w:szCs w:val="20"/>
          <w:lang w:val="id-ID"/>
        </w:rPr>
        <w:t>a</w:t>
      </w:r>
      <w:r w:rsidRPr="00E676A1">
        <w:rPr>
          <w:rFonts w:ascii="Calibri" w:hAnsi="Calibri" w:cs="Calibri"/>
          <w:sz w:val="20"/>
          <w:szCs w:val="20"/>
          <w:lang w:val="id-ID"/>
        </w:rPr>
        <w:t>har telah memberitahukan Pihak lainnya dalam batas waktu yang ditentukan dalam Perjanjian ini.</w:t>
      </w:r>
    </w:p>
    <w:p w14:paraId="200363D0" w14:textId="77777777" w:rsidR="00176C0B" w:rsidRPr="00E676A1" w:rsidRDefault="00176C0B" w:rsidP="00176C0B">
      <w:pPr>
        <w:tabs>
          <w:tab w:val="left" w:pos="851"/>
        </w:tabs>
        <w:spacing w:line="276" w:lineRule="auto"/>
        <w:ind w:left="851"/>
        <w:jc w:val="both"/>
        <w:rPr>
          <w:rFonts w:ascii="Calibri" w:hAnsi="Calibri" w:cs="Calibri"/>
          <w:sz w:val="20"/>
          <w:szCs w:val="20"/>
          <w:lang w:val="id-ID"/>
        </w:rPr>
      </w:pPr>
    </w:p>
    <w:p w14:paraId="3D18EF97"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Merujuk kepada paragraf a di atas, peristiwa atau kejadian yang termasuk dalam keadaan kahar antara lain:</w:t>
      </w:r>
    </w:p>
    <w:p w14:paraId="00AC4335"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Mogok umum/berhenti kerja/gangguan industri lainnya yang dinyatakan secara resmi oleh pemerintah dengan pemahaman bahwa jika petugas/pekerja salah satu Pihak melakukan mogok/berhenti kerja, maka hal itu tidak termasuk mogok umum;</w:t>
      </w:r>
    </w:p>
    <w:p w14:paraId="6B9B0970"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Kerusuhan, pemberontakan, terorisme, perang atau blokade;</w:t>
      </w:r>
    </w:p>
    <w:p w14:paraId="35C60EF1"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Pandemi, endemik, atau epidemi yang ditetapkan sebagai bencana non-alam oleh otoritas yang berwenang;</w:t>
      </w:r>
    </w:p>
    <w:p w14:paraId="0A37FF28"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Bencana alam, termasuk badai, banjir, kebakaran, atau gempa bumi;</w:t>
      </w:r>
      <w:r w:rsidR="00755E9F" w:rsidRPr="00E676A1">
        <w:rPr>
          <w:rFonts w:ascii="Calibri" w:hAnsi="Calibri" w:cs="Calibri"/>
          <w:sz w:val="20"/>
          <w:szCs w:val="20"/>
          <w:lang w:val="id-ID"/>
        </w:rPr>
        <w:t xml:space="preserve"> </w:t>
      </w:r>
      <w:r w:rsidR="00CF56BC">
        <w:rPr>
          <w:rFonts w:ascii="Calibri" w:hAnsi="Calibri" w:cs="Calibri"/>
          <w:sz w:val="20"/>
          <w:szCs w:val="20"/>
          <w:lang w:val="id-ID"/>
        </w:rPr>
        <w:t>dan</w:t>
      </w:r>
    </w:p>
    <w:p w14:paraId="21445F93"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Perubahan pada kebijakan pemerintah yang secara langsung memengaruhi kewajiban dalam Perjanjian ini.</w:t>
      </w:r>
    </w:p>
    <w:p w14:paraId="57134D2A"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1A841808"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Jika satu atau beberapa peristiwa keadaan kahar sebagaimana dirujuk dalam paragraf b terjadi dan mengakibatkan Pihak yang mengalami keadaan kahar tidak dapat melaksanakan atau memenuhi kewajibannya berdasarkan Perjanjian ini, maka Pihak tersebut harus segera dan dalam waktu tidak lebih dari 5 (lima) Hari Kerja memberitahukan Pihak lain secara tertulis tentang munculnya keadaan kahar yang mempengaruhi pelaksanaan kewajibannya dalam Perjanjian ini dengan memberikan informasi terperinci termasuk:</w:t>
      </w:r>
    </w:p>
    <w:p w14:paraId="589AA13A"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surat keterangan dari pihak yang berwenang; dan</w:t>
      </w:r>
    </w:p>
    <w:p w14:paraId="3F28225C"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tindakan yang telah diambil oleh Pihak tersebut untuk mengurangi dampak yang disebabkan peristiwa keadaan kahar dan penghentian situasi tersebut, jika memungkinkan.</w:t>
      </w:r>
    </w:p>
    <w:p w14:paraId="01BAF9AB"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7D08CB37"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Jika setelah periode waktu sebagaimana diatur dalam paragraf (c), Pihak yang mengalami keadaan kahar tidak memberitahukan atau gagal memberitahukan kepada Pihak lainnya mengenai situasi keadaan kahar yang dialaminya, maka situasi keadaan kahar dianggap tidak pernah ada dan semua kerugian, risiko, dan konsekuensi yang mungkin timbul sebagai akibat dari peristiwa atau kejadian tersebut akan menjadi beban dan tanggung jawab dari Pihak yang mengalami keadaan kahar, dan Para Pihak masih wajib melaksanakan hak dan kewajiban mereka sebagaimana diatur dalam Perjanjian ini.</w:t>
      </w:r>
    </w:p>
    <w:p w14:paraId="556902BB" w14:textId="77777777" w:rsidR="004B37A5" w:rsidRPr="00E676A1" w:rsidRDefault="004B37A5" w:rsidP="00803972">
      <w:pPr>
        <w:spacing w:line="276" w:lineRule="auto"/>
        <w:ind w:left="420"/>
        <w:jc w:val="both"/>
        <w:rPr>
          <w:rFonts w:ascii="Calibri" w:hAnsi="Calibri" w:cs="Calibri"/>
          <w:sz w:val="20"/>
          <w:szCs w:val="20"/>
          <w:lang w:val="id-ID"/>
        </w:rPr>
      </w:pPr>
    </w:p>
    <w:p w14:paraId="389A932E"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waktu 10 (sepuluh) Hari Kerja dari penerimaan pemberitahuan/laporan keadaan kahar dari Pihak yang mengalami keadaan kahar, jika Pihak lain setuju bahwa peristiwa atau kejadian keadaan kahar telah terjadi, Para Pihak akan mengadakan pembicaraan untuk menentukan apakah Perjanjian ini dapat dilanjutkan atau diakhiri.</w:t>
      </w:r>
    </w:p>
    <w:p w14:paraId="34D6B98B" w14:textId="77777777" w:rsidR="00235DF2" w:rsidRPr="00E676A1" w:rsidRDefault="00235DF2" w:rsidP="00B01E8A">
      <w:pPr>
        <w:spacing w:line="276" w:lineRule="auto"/>
        <w:jc w:val="both"/>
        <w:rPr>
          <w:rFonts w:ascii="Calibri" w:hAnsi="Calibri" w:cs="Calibri"/>
          <w:sz w:val="20"/>
          <w:szCs w:val="20"/>
          <w:lang w:val="id-ID"/>
        </w:rPr>
      </w:pPr>
    </w:p>
    <w:p w14:paraId="2C98DEFE" w14:textId="20A81F71" w:rsidR="0057642F" w:rsidRPr="00E676A1" w:rsidRDefault="000C1BA9"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Penghentian Penjualan </w:t>
      </w:r>
    </w:p>
    <w:p w14:paraId="7FAF7369" w14:textId="75C92FA1" w:rsidR="00D44053" w:rsidRPr="00E676A1" w:rsidRDefault="00080086" w:rsidP="00214420">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w:t>
      </w:r>
      <w:r w:rsidR="00063A11" w:rsidRPr="00E676A1">
        <w:rPr>
          <w:rFonts w:ascii="Calibri" w:hAnsi="Calibri" w:cs="Calibri"/>
          <w:sz w:val="20"/>
          <w:szCs w:val="20"/>
          <w:lang w:val="id-ID"/>
        </w:rPr>
        <w:t xml:space="preserve">berhak untuk </w:t>
      </w:r>
      <w:r w:rsidR="00D44053" w:rsidRPr="00E676A1">
        <w:rPr>
          <w:rFonts w:ascii="Calibri" w:hAnsi="Calibri" w:cs="Calibri"/>
          <w:sz w:val="20"/>
          <w:szCs w:val="20"/>
          <w:lang w:val="id-ID"/>
        </w:rPr>
        <w:t xml:space="preserve">segera menghentikan </w:t>
      </w:r>
      <w:r w:rsidR="000C1BA9" w:rsidRPr="00E676A1">
        <w:rPr>
          <w:rFonts w:ascii="Calibri" w:hAnsi="Calibri" w:cs="Calibri"/>
          <w:sz w:val="20"/>
          <w:szCs w:val="20"/>
          <w:lang w:val="id-ID"/>
        </w:rPr>
        <w:t>untuk menjual</w:t>
      </w:r>
      <w:r w:rsidRPr="00E676A1">
        <w:rPr>
          <w:rFonts w:ascii="Calibri" w:hAnsi="Calibri" w:cs="Calibri"/>
          <w:sz w:val="20"/>
          <w:szCs w:val="20"/>
          <w:lang w:val="id-ID"/>
        </w:rPr>
        <w:t xml:space="preserve"> Layanan </w:t>
      </w:r>
      <w:r w:rsidR="00D44053" w:rsidRPr="00E676A1">
        <w:rPr>
          <w:rFonts w:ascii="Calibri" w:hAnsi="Calibri" w:cs="Calibri"/>
          <w:sz w:val="20"/>
          <w:szCs w:val="20"/>
          <w:lang w:val="id-ID"/>
        </w:rPr>
        <w:t>ke</w:t>
      </w:r>
      <w:r w:rsidR="00063A11" w:rsidRPr="00E676A1">
        <w:rPr>
          <w:rFonts w:ascii="Calibri" w:hAnsi="Calibri" w:cs="Calibri"/>
          <w:sz w:val="20"/>
          <w:szCs w:val="20"/>
          <w:lang w:val="id-ID"/>
        </w:rPr>
        <w:t>pada</w:t>
      </w:r>
      <w:r w:rsidR="00D44053" w:rsidRPr="00E676A1">
        <w:rPr>
          <w:rFonts w:ascii="Calibri" w:hAnsi="Calibri" w:cs="Calibri"/>
          <w:sz w:val="20"/>
          <w:szCs w:val="20"/>
          <w:lang w:val="id-ID"/>
        </w:rPr>
        <w:t xml:space="preserve"> </w:t>
      </w:r>
      <w:r w:rsidR="000C1BA9"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dan </w:t>
      </w:r>
      <w:r w:rsidR="000C1BA9" w:rsidRPr="00E676A1">
        <w:rPr>
          <w:rFonts w:ascii="Calibri" w:hAnsi="Calibri" w:cs="Calibri"/>
          <w:sz w:val="20"/>
          <w:szCs w:val="20"/>
          <w:lang w:val="id-ID"/>
        </w:rPr>
        <w:t>menolak pesanan Mitra</w:t>
      </w:r>
      <w:r w:rsidR="00063A11" w:rsidRPr="00E676A1">
        <w:rPr>
          <w:rFonts w:ascii="Calibri" w:hAnsi="Calibri" w:cs="Calibri"/>
          <w:sz w:val="20"/>
          <w:szCs w:val="20"/>
          <w:lang w:val="id-ID"/>
        </w:rPr>
        <w:t xml:space="preserve"> apabila terjadi</w:t>
      </w:r>
      <w:r w:rsidR="00D44053" w:rsidRPr="00E676A1">
        <w:rPr>
          <w:rFonts w:ascii="Calibri" w:hAnsi="Calibri" w:cs="Calibri"/>
          <w:sz w:val="20"/>
          <w:szCs w:val="20"/>
          <w:lang w:val="id-ID"/>
        </w:rPr>
        <w:t xml:space="preserve"> pelanggaran </w:t>
      </w:r>
      <w:r w:rsidR="00063A11" w:rsidRPr="00E676A1">
        <w:rPr>
          <w:rFonts w:ascii="Calibri" w:hAnsi="Calibri" w:cs="Calibri"/>
          <w:sz w:val="20"/>
          <w:szCs w:val="20"/>
          <w:lang w:val="id-ID"/>
        </w:rPr>
        <w:t xml:space="preserve">ketentuan </w:t>
      </w:r>
      <w:r w:rsidR="00D44053" w:rsidRPr="00E676A1">
        <w:rPr>
          <w:rFonts w:ascii="Calibri" w:hAnsi="Calibri" w:cs="Calibri"/>
          <w:sz w:val="20"/>
          <w:szCs w:val="20"/>
          <w:lang w:val="id-ID"/>
        </w:rPr>
        <w:t xml:space="preserve">Perjanjian atau kelalaian dari </w:t>
      </w:r>
      <w:r w:rsidR="000C1BA9" w:rsidRPr="00E676A1">
        <w:rPr>
          <w:rFonts w:ascii="Calibri" w:hAnsi="Calibri" w:cs="Calibri"/>
          <w:sz w:val="20"/>
          <w:szCs w:val="20"/>
          <w:lang w:val="id-ID"/>
        </w:rPr>
        <w:t>Mitra</w:t>
      </w:r>
      <w:r w:rsidR="00D44053" w:rsidRPr="00E676A1">
        <w:rPr>
          <w:rFonts w:ascii="Calibri" w:hAnsi="Calibri" w:cs="Calibri"/>
          <w:sz w:val="20"/>
          <w:szCs w:val="20"/>
          <w:lang w:val="id-ID"/>
        </w:rPr>
        <w:t xml:space="preserve"> sebagaimana tercantum dalam ketentuan berikut</w:t>
      </w:r>
      <w:r w:rsidR="00550A2A" w:rsidRPr="00E676A1">
        <w:rPr>
          <w:rFonts w:ascii="Calibri" w:hAnsi="Calibri" w:cs="Calibri"/>
          <w:sz w:val="20"/>
          <w:szCs w:val="20"/>
          <w:lang w:val="id-ID"/>
        </w:rPr>
        <w:t>:</w:t>
      </w:r>
    </w:p>
    <w:p w14:paraId="08EB8BBE" w14:textId="77777777" w:rsidR="00063A11" w:rsidRPr="00E676A1" w:rsidRDefault="00063A11" w:rsidP="00214420">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w:t>
      </w:r>
      <w:r w:rsidR="006139D9" w:rsidRPr="00E676A1">
        <w:rPr>
          <w:rFonts w:ascii="Calibri" w:hAnsi="Calibri" w:cs="Calibri"/>
          <w:sz w:val="20"/>
          <w:szCs w:val="20"/>
          <w:lang w:val="id-ID"/>
        </w:rPr>
        <w:t>tidak dibayar</w:t>
      </w:r>
      <w:r w:rsidR="00D44053" w:rsidRPr="00E676A1">
        <w:rPr>
          <w:rFonts w:ascii="Calibri" w:hAnsi="Calibri" w:cs="Calibri"/>
          <w:sz w:val="20"/>
          <w:szCs w:val="20"/>
          <w:lang w:val="id-ID"/>
        </w:rPr>
        <w:t xml:space="preserve"> setelah satu bulan berlalu sejak tanggal pembayaran</w:t>
      </w:r>
      <w:r w:rsidRPr="00E676A1">
        <w:rPr>
          <w:rFonts w:ascii="Calibri" w:hAnsi="Calibri" w:cs="Calibri"/>
          <w:sz w:val="20"/>
          <w:szCs w:val="20"/>
          <w:lang w:val="id-ID"/>
        </w:rPr>
        <w:t>; atau</w:t>
      </w:r>
    </w:p>
    <w:p w14:paraId="4F5CB098" w14:textId="77777777" w:rsidR="00D44053" w:rsidRPr="00E676A1" w:rsidRDefault="00063A11" w:rsidP="00214420">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pelanggaran </w:t>
      </w:r>
      <w:r w:rsidR="00532474" w:rsidRPr="00E676A1">
        <w:rPr>
          <w:rFonts w:ascii="Calibri" w:hAnsi="Calibri" w:cs="Calibri"/>
          <w:sz w:val="20"/>
          <w:szCs w:val="20"/>
          <w:lang w:val="id-ID"/>
        </w:rPr>
        <w:t>sepihak</w:t>
      </w:r>
      <w:r w:rsidR="00D44053" w:rsidRPr="00E676A1">
        <w:rPr>
          <w:rFonts w:ascii="Calibri" w:hAnsi="Calibri" w:cs="Calibri"/>
          <w:sz w:val="20"/>
          <w:szCs w:val="20"/>
          <w:lang w:val="id-ID"/>
        </w:rPr>
        <w:t xml:space="preserve"> terhadap isi yang ditentukan dalam </w:t>
      </w:r>
      <w:r w:rsidR="000C1BA9" w:rsidRPr="00E676A1">
        <w:rPr>
          <w:rFonts w:ascii="Calibri" w:hAnsi="Calibri" w:cs="Calibri"/>
          <w:sz w:val="20"/>
          <w:szCs w:val="20"/>
          <w:lang w:val="id-ID"/>
        </w:rPr>
        <w:t>P</w:t>
      </w:r>
      <w:r w:rsidR="00D44053" w:rsidRPr="00E676A1">
        <w:rPr>
          <w:rFonts w:ascii="Calibri" w:hAnsi="Calibri" w:cs="Calibri"/>
          <w:sz w:val="20"/>
          <w:szCs w:val="20"/>
          <w:lang w:val="id-ID"/>
        </w:rPr>
        <w:t>erjanjian</w:t>
      </w:r>
      <w:r w:rsidR="00AB6BA7">
        <w:rPr>
          <w:rFonts w:ascii="Calibri" w:hAnsi="Calibri" w:cs="Calibri"/>
          <w:sz w:val="20"/>
          <w:szCs w:val="20"/>
        </w:rPr>
        <w:t xml:space="preserve">, dan Mitra </w:t>
      </w:r>
      <w:proofErr w:type="spellStart"/>
      <w:r w:rsidR="00AB6BA7">
        <w:rPr>
          <w:rFonts w:ascii="Calibri" w:hAnsi="Calibri" w:cs="Calibri"/>
          <w:sz w:val="20"/>
          <w:szCs w:val="20"/>
        </w:rPr>
        <w:t>tidak</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memperbaikinya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dalam</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waktu</w:t>
      </w:r>
      <w:proofErr w:type="spellEnd"/>
      <w:r w:rsidR="00AB6BA7">
        <w:rPr>
          <w:rFonts w:ascii="Calibri" w:hAnsi="Calibri" w:cs="Calibri"/>
          <w:sz w:val="20"/>
          <w:szCs w:val="20"/>
        </w:rPr>
        <w:t xml:space="preserve"> 14 (</w:t>
      </w:r>
      <w:proofErr w:type="spellStart"/>
      <w:r w:rsidR="00AB6BA7">
        <w:rPr>
          <w:rFonts w:ascii="Calibri" w:hAnsi="Calibri" w:cs="Calibri"/>
          <w:sz w:val="20"/>
          <w:szCs w:val="20"/>
        </w:rPr>
        <w:t>empat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belas</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hari</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kalender</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sejak</w:t>
      </w:r>
      <w:proofErr w:type="spellEnd"/>
      <w:r w:rsidR="00AB6BA7">
        <w:rPr>
          <w:rFonts w:ascii="Calibri" w:hAnsi="Calibri" w:cs="Calibri"/>
          <w:sz w:val="20"/>
          <w:szCs w:val="20"/>
        </w:rPr>
        <w:t xml:space="preserve"> REGENE </w:t>
      </w:r>
      <w:proofErr w:type="spellStart"/>
      <w:r w:rsidR="00AB6BA7">
        <w:rPr>
          <w:rFonts w:ascii="Calibri" w:hAnsi="Calibri" w:cs="Calibri"/>
          <w:sz w:val="20"/>
          <w:szCs w:val="20"/>
        </w:rPr>
        <w:t>memberitahukan</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pelanggarannya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tersebut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kepada</w:t>
      </w:r>
      <w:proofErr w:type="spellEnd"/>
      <w:r w:rsidR="00AB6BA7">
        <w:rPr>
          <w:rFonts w:ascii="Calibri" w:hAnsi="Calibri" w:cs="Calibri"/>
          <w:sz w:val="20"/>
          <w:szCs w:val="20"/>
        </w:rPr>
        <w:t xml:space="preserve"> Mitra</w:t>
      </w:r>
      <w:r w:rsidR="00D44053" w:rsidRPr="00E676A1">
        <w:rPr>
          <w:rFonts w:ascii="Calibri" w:hAnsi="Calibri" w:cs="Calibri"/>
          <w:sz w:val="20"/>
          <w:szCs w:val="20"/>
          <w:lang w:val="id-ID"/>
        </w:rPr>
        <w:t>.</w:t>
      </w:r>
    </w:p>
    <w:p w14:paraId="31EF9661" w14:textId="77777777" w:rsidR="00235DF2" w:rsidRPr="00E676A1" w:rsidRDefault="00235DF2" w:rsidP="00B01E8A">
      <w:pPr>
        <w:spacing w:line="276" w:lineRule="auto"/>
        <w:ind w:left="1440" w:hanging="720"/>
        <w:jc w:val="both"/>
        <w:rPr>
          <w:rFonts w:ascii="Calibri" w:hAnsi="Calibri" w:cs="Calibri"/>
          <w:sz w:val="20"/>
          <w:szCs w:val="20"/>
          <w:lang w:val="id-ID"/>
        </w:rPr>
      </w:pPr>
    </w:p>
    <w:p w14:paraId="4F68D4F0" w14:textId="77777777" w:rsidR="008D19FA" w:rsidRPr="00E676A1" w:rsidRDefault="008D19FA"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atas Kekayaan Intelektual</w:t>
      </w:r>
    </w:p>
    <w:p w14:paraId="03BDE2E4" w14:textId="77777777" w:rsidR="008D19FA" w:rsidRPr="00E676A1" w:rsidRDefault="008D19FA"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Tunduk pada ketentuan Perjanjian ini, Mitra mengakui bahwa Merek Dagang adalah dan akan tetap menjadi milik tunggal dan eksklusif dari </w:t>
      </w:r>
      <w:r w:rsidR="00080086" w:rsidRPr="00E676A1">
        <w:rPr>
          <w:rFonts w:ascii="Calibri" w:hAnsi="Calibri" w:cs="Calibri"/>
          <w:sz w:val="20"/>
          <w:szCs w:val="20"/>
          <w:lang w:val="id-ID"/>
        </w:rPr>
        <w:t>REGENE</w:t>
      </w:r>
      <w:r w:rsidRPr="00E676A1">
        <w:rPr>
          <w:rFonts w:ascii="Calibri" w:hAnsi="Calibri" w:cs="Calibri"/>
          <w:sz w:val="20"/>
          <w:szCs w:val="20"/>
          <w:lang w:val="id-ID"/>
        </w:rPr>
        <w:t>, penerusnya, dan penerima haknya yang sah.</w:t>
      </w:r>
    </w:p>
    <w:p w14:paraId="26B6074B" w14:textId="77777777" w:rsidR="00A720EC" w:rsidRPr="00E676A1" w:rsidRDefault="00A720EC" w:rsidP="00803972">
      <w:pPr>
        <w:spacing w:line="276" w:lineRule="auto"/>
        <w:ind w:left="420"/>
        <w:jc w:val="both"/>
        <w:rPr>
          <w:rFonts w:ascii="Calibri" w:hAnsi="Calibri" w:cs="Calibri"/>
          <w:sz w:val="20"/>
          <w:szCs w:val="20"/>
          <w:lang w:val="id-ID"/>
        </w:rPr>
      </w:pPr>
    </w:p>
    <w:p w14:paraId="30428025" w14:textId="77777777" w:rsidR="008D19FA" w:rsidRPr="00E676A1" w:rsidRDefault="008D19FA"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Kecuali hak-hak yang secara tegas diberikan kepada Mitra berdasarkan ketentuan Perjanjian ini, Mitra tidak boleh memperoleh, secara langsung atau tidak langsung, hak, kepemilikan dan/atau kepentingan apa pun atas Merek Dagang mana pun dan baik Mitra maupun anak perusahaan/afiliasinya/perwakilan dilarang melakukan prosedur pendaftaran Merek Dagang apa pun.</w:t>
      </w:r>
    </w:p>
    <w:p w14:paraId="023AD241" w14:textId="77777777" w:rsidR="00A720EC" w:rsidRPr="00E676A1" w:rsidRDefault="00A720EC" w:rsidP="00803972">
      <w:pPr>
        <w:spacing w:line="276" w:lineRule="auto"/>
        <w:jc w:val="both"/>
        <w:rPr>
          <w:rFonts w:ascii="Calibri" w:hAnsi="Calibri" w:cs="Calibri"/>
          <w:sz w:val="20"/>
          <w:szCs w:val="20"/>
          <w:lang w:val="id-ID"/>
        </w:rPr>
      </w:pPr>
    </w:p>
    <w:p w14:paraId="25A0ADAE" w14:textId="38E2A4DA" w:rsidR="008D19FA" w:rsidRPr="00E676A1" w:rsidRDefault="008D19FA"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Semua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 xml:space="preserve">agang dan permohonan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 xml:space="preserve">agang sehubungan dengan Merek Dagang akan tetap menjadi milik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Mitra berjanji untuk tidak melakukan atau mengizinkan dilakukan tindakan apa pun yang membahayakan atau membatalkan pendaftaran apa pun atau menunggu pendaftaran Merek Dagang, atau melakukan tindakan apa pun yang dapat membantu atau menimbulkan permohonan untuk menghapus Merek Dagang dari mana pun, atau yang mungkin dapat mengurangi hak, kepemilikan, atau kepentingan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dalam dan terhadap Merek Dagang.</w:t>
      </w:r>
    </w:p>
    <w:p w14:paraId="2033AA2E" w14:textId="77777777" w:rsidR="00A720EC" w:rsidRPr="00E676A1" w:rsidRDefault="00A720EC" w:rsidP="00803972">
      <w:pPr>
        <w:spacing w:line="276" w:lineRule="auto"/>
        <w:jc w:val="both"/>
        <w:rPr>
          <w:rFonts w:ascii="Calibri" w:hAnsi="Calibri" w:cs="Calibri"/>
          <w:sz w:val="20"/>
          <w:szCs w:val="20"/>
          <w:lang w:val="id-ID"/>
        </w:rPr>
      </w:pPr>
    </w:p>
    <w:p w14:paraId="79147981" w14:textId="02F47E62" w:rsidR="008D19FA" w:rsidRPr="00E676A1" w:rsidRDefault="008D19FA"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214420">
        <w:rPr>
          <w:rFonts w:ascii="Calibri" w:hAnsi="Calibri"/>
          <w:b/>
          <w:sz w:val="20"/>
          <w:lang w:val="id-ID"/>
        </w:rPr>
        <w:t>Merek Dagang</w:t>
      </w:r>
      <w:r w:rsidRPr="00E676A1">
        <w:rPr>
          <w:rFonts w:ascii="Calibri" w:hAnsi="Calibri" w:cs="Calibri"/>
          <w:sz w:val="20"/>
          <w:szCs w:val="20"/>
          <w:lang w:val="id-ID"/>
        </w:rPr>
        <w:t xml:space="preserve">” berarti setiap dan semua merek, logo, perangkat, representasi, bangun dan lambang lainnya yang </w:t>
      </w:r>
      <w:r w:rsidR="005E24BF" w:rsidRPr="00E676A1">
        <w:rPr>
          <w:rFonts w:ascii="Calibri" w:hAnsi="Calibri" w:cs="Calibri"/>
          <w:sz w:val="20"/>
          <w:szCs w:val="20"/>
          <w:lang w:val="id-ID"/>
        </w:rPr>
        <w:t xml:space="preserve">merupakan merek dagang milik </w:t>
      </w:r>
      <w:r w:rsidR="00354364" w:rsidRPr="00E676A1">
        <w:rPr>
          <w:rFonts w:ascii="Calibri" w:hAnsi="Calibri" w:cs="Calibri"/>
          <w:sz w:val="20"/>
          <w:szCs w:val="20"/>
          <w:lang w:val="id-ID"/>
        </w:rPr>
        <w:t xml:space="preserve">REGENE </w:t>
      </w:r>
      <w:r w:rsidRPr="00E676A1">
        <w:rPr>
          <w:rFonts w:ascii="Calibri" w:hAnsi="Calibri" w:cs="Calibri"/>
          <w:sz w:val="20"/>
          <w:szCs w:val="20"/>
          <w:lang w:val="id-ID"/>
        </w:rPr>
        <w:t>.</w:t>
      </w:r>
    </w:p>
    <w:p w14:paraId="21863F0E" w14:textId="77777777" w:rsidR="00A720EC" w:rsidRPr="00E676A1" w:rsidRDefault="00A720EC" w:rsidP="00214420">
      <w:pPr>
        <w:spacing w:line="276" w:lineRule="auto"/>
        <w:jc w:val="both"/>
        <w:rPr>
          <w:rFonts w:ascii="Calibri" w:hAnsi="Calibri" w:cs="Calibri"/>
          <w:sz w:val="20"/>
          <w:szCs w:val="20"/>
          <w:lang w:val="id-ID"/>
        </w:rPr>
      </w:pPr>
    </w:p>
    <w:p w14:paraId="362DB2DC" w14:textId="77777777" w:rsidR="008D19FA" w:rsidRPr="00E676A1" w:rsidRDefault="008D19FA"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Ketentuan-ketentuan dalam Pasal ini akan tetap berlaku setelah berakhirnya atau penga</w:t>
      </w:r>
      <w:r w:rsidR="00C61A8E" w:rsidRPr="00E676A1">
        <w:rPr>
          <w:rFonts w:ascii="Calibri" w:hAnsi="Calibri" w:cs="Calibri"/>
          <w:sz w:val="20"/>
          <w:szCs w:val="20"/>
          <w:lang w:val="id-ID"/>
        </w:rPr>
        <w:t>k</w:t>
      </w:r>
      <w:r w:rsidRPr="00E676A1">
        <w:rPr>
          <w:rFonts w:ascii="Calibri" w:hAnsi="Calibri" w:cs="Calibri"/>
          <w:sz w:val="20"/>
          <w:szCs w:val="20"/>
          <w:lang w:val="id-ID"/>
        </w:rPr>
        <w:t>hiran lebih awal (apa pun penyebabnya) Jangka Waktu Perjanjian ini.</w:t>
      </w:r>
    </w:p>
    <w:p w14:paraId="1233734C" w14:textId="77777777" w:rsidR="008D19FA" w:rsidRPr="00E676A1" w:rsidRDefault="008D19FA" w:rsidP="00B01E8A">
      <w:pPr>
        <w:spacing w:line="276" w:lineRule="auto"/>
        <w:jc w:val="both"/>
        <w:rPr>
          <w:rFonts w:ascii="Calibri" w:hAnsi="Calibri" w:cs="Calibri"/>
          <w:b/>
          <w:sz w:val="20"/>
          <w:szCs w:val="20"/>
          <w:lang w:val="id-ID"/>
        </w:rPr>
      </w:pPr>
    </w:p>
    <w:p w14:paraId="5ADAE820" w14:textId="77777777" w:rsidR="00CA4F8D" w:rsidRPr="00803972" w:rsidRDefault="00CA4F8D" w:rsidP="00803972">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Pengalihan dan Novasi Perjanjian</w:t>
      </w:r>
    </w:p>
    <w:p w14:paraId="1B07F256" w14:textId="7E412EC0" w:rsidR="00CA4F8D" w:rsidRPr="00E676A1" w:rsidRDefault="00CA4F8D" w:rsidP="00803972">
      <w:pPr>
        <w:numPr>
          <w:ilvl w:val="1"/>
          <w:numId w:val="17"/>
        </w:numPr>
        <w:spacing w:line="276" w:lineRule="auto"/>
        <w:jc w:val="both"/>
        <w:rPr>
          <w:rFonts w:ascii="Calibri" w:hAnsi="Calibri" w:cs="Calibri"/>
          <w:bCs/>
          <w:sz w:val="20"/>
          <w:szCs w:val="20"/>
          <w:lang w:val="id-ID"/>
        </w:rPr>
      </w:pPr>
      <w:r w:rsidRPr="00E676A1">
        <w:rPr>
          <w:rFonts w:ascii="Calibri" w:hAnsi="Calibri" w:cs="Calibri"/>
          <w:b/>
          <w:sz w:val="20"/>
          <w:szCs w:val="20"/>
          <w:lang w:val="id-ID"/>
        </w:rPr>
        <w:t xml:space="preserve"> </w:t>
      </w:r>
      <w:r w:rsidRPr="00803972">
        <w:rPr>
          <w:rFonts w:ascii="Calibri" w:hAnsi="Calibri" w:cs="Calibri"/>
          <w:bCs/>
          <w:sz w:val="20"/>
          <w:szCs w:val="20"/>
          <w:lang w:val="id-ID"/>
        </w:rPr>
        <w:t xml:space="preserve">Mitra </w:t>
      </w:r>
      <w:r w:rsidRPr="00E676A1">
        <w:rPr>
          <w:rFonts w:ascii="Calibri" w:hAnsi="Calibri" w:cs="Calibri"/>
          <w:bCs/>
          <w:sz w:val="20"/>
          <w:szCs w:val="20"/>
          <w:lang w:val="id-ID"/>
        </w:rPr>
        <w:t xml:space="preserve">akan mengalihkan, mentransfer, dan memindahkan seluruh hak, tugas kewajiban dan tanggung jawabnya berdasarkan Perjanjian ini </w:t>
      </w:r>
      <w:r w:rsidR="000900D5" w:rsidRPr="00E676A1">
        <w:rPr>
          <w:rFonts w:ascii="Calibri" w:hAnsi="Calibri" w:cs="Calibri"/>
          <w:bCs/>
          <w:sz w:val="20"/>
          <w:szCs w:val="20"/>
          <w:lang w:val="id-ID"/>
        </w:rPr>
        <w:t>(“</w:t>
      </w:r>
      <w:r w:rsidR="000900D5" w:rsidRPr="00E676A1">
        <w:rPr>
          <w:rFonts w:ascii="Calibri" w:hAnsi="Calibri" w:cs="Calibri"/>
          <w:b/>
          <w:sz w:val="20"/>
          <w:szCs w:val="20"/>
          <w:lang w:val="id-ID"/>
        </w:rPr>
        <w:t>Novasi kepada Entitas</w:t>
      </w:r>
      <w:r w:rsidR="000900D5" w:rsidRPr="00803972">
        <w:rPr>
          <w:rFonts w:ascii="Calibri" w:hAnsi="Calibri" w:cs="Calibri"/>
          <w:bCs/>
          <w:sz w:val="20"/>
          <w:szCs w:val="20"/>
          <w:lang w:val="id-ID"/>
        </w:rPr>
        <w:t>”)</w:t>
      </w:r>
      <w:r w:rsidR="000900D5">
        <w:rPr>
          <w:rFonts w:ascii="Calibri" w:hAnsi="Calibri" w:cs="Calibri"/>
          <w:bCs/>
          <w:sz w:val="20"/>
          <w:szCs w:val="20"/>
          <w:lang w:val="id-ID"/>
        </w:rPr>
        <w:t xml:space="preserve"> </w:t>
      </w:r>
      <w:r w:rsidRPr="00E676A1">
        <w:rPr>
          <w:rFonts w:ascii="Calibri" w:hAnsi="Calibri" w:cs="Calibri"/>
          <w:bCs/>
          <w:sz w:val="20"/>
          <w:szCs w:val="20"/>
          <w:lang w:val="id-ID"/>
        </w:rPr>
        <w:t>kepada suatu badan usaha atau badan hukum</w:t>
      </w:r>
      <w:r w:rsidR="00EA0227" w:rsidRPr="00E676A1">
        <w:rPr>
          <w:rFonts w:ascii="Calibri" w:hAnsi="Calibri" w:cs="Calibri"/>
          <w:bCs/>
          <w:sz w:val="20"/>
          <w:szCs w:val="20"/>
          <w:lang w:val="id-ID"/>
        </w:rPr>
        <w:t xml:space="preserve"> </w:t>
      </w:r>
      <w:r w:rsidR="000900D5">
        <w:rPr>
          <w:rFonts w:ascii="Calibri" w:hAnsi="Calibri" w:cs="Calibri"/>
          <w:bCs/>
          <w:sz w:val="20"/>
          <w:szCs w:val="20"/>
          <w:lang w:val="id-ID"/>
        </w:rPr>
        <w:t xml:space="preserve">yang ditunjuknya </w:t>
      </w:r>
      <w:r w:rsidR="00EA0227" w:rsidRPr="00E676A1">
        <w:rPr>
          <w:rFonts w:ascii="Calibri" w:hAnsi="Calibri" w:cs="Calibri"/>
          <w:bCs/>
          <w:sz w:val="20"/>
          <w:szCs w:val="20"/>
          <w:lang w:val="id-ID"/>
        </w:rPr>
        <w:t>(“</w:t>
      </w:r>
      <w:r w:rsidR="00EA0227" w:rsidRPr="00E676A1">
        <w:rPr>
          <w:rFonts w:ascii="Calibri" w:hAnsi="Calibri" w:cs="Calibri"/>
          <w:b/>
          <w:sz w:val="20"/>
          <w:szCs w:val="20"/>
          <w:lang w:val="id-ID"/>
        </w:rPr>
        <w:t>Entitas</w:t>
      </w:r>
      <w:r w:rsidR="00EA0227" w:rsidRPr="00803972">
        <w:rPr>
          <w:rFonts w:ascii="Calibri" w:hAnsi="Calibri" w:cs="Calibri"/>
          <w:bCs/>
          <w:sz w:val="20"/>
          <w:szCs w:val="20"/>
          <w:lang w:val="id-ID"/>
        </w:rPr>
        <w:t>”)</w:t>
      </w:r>
      <w:r w:rsidRPr="00E676A1">
        <w:rPr>
          <w:rFonts w:ascii="Calibri" w:hAnsi="Calibri" w:cs="Calibri"/>
          <w:bCs/>
          <w:sz w:val="20"/>
          <w:szCs w:val="20"/>
          <w:lang w:val="id-ID"/>
        </w:rPr>
        <w:t xml:space="preserve">. Novasi kepada </w:t>
      </w:r>
      <w:r w:rsidR="00EA0227" w:rsidRPr="00E676A1">
        <w:rPr>
          <w:rFonts w:ascii="Calibri" w:hAnsi="Calibri" w:cs="Calibri"/>
          <w:bCs/>
          <w:sz w:val="20"/>
          <w:szCs w:val="20"/>
          <w:lang w:val="id-ID"/>
        </w:rPr>
        <w:t xml:space="preserve">Entitas </w:t>
      </w:r>
      <w:r w:rsidRPr="00E676A1">
        <w:rPr>
          <w:rFonts w:ascii="Calibri" w:hAnsi="Calibri" w:cs="Calibri"/>
          <w:bCs/>
          <w:sz w:val="20"/>
          <w:szCs w:val="20"/>
          <w:lang w:val="id-ID"/>
        </w:rPr>
        <w:t xml:space="preserve">akan dilakukan berdasarkan suatu perjanjian novasi antara </w:t>
      </w:r>
      <w:r w:rsidR="00B50462" w:rsidRPr="00E676A1">
        <w:rPr>
          <w:rFonts w:ascii="Calibri" w:hAnsi="Calibri" w:cs="Calibri"/>
          <w:bCs/>
          <w:sz w:val="20"/>
          <w:szCs w:val="20"/>
          <w:lang w:val="id-ID"/>
        </w:rPr>
        <w:t>Mitra</w:t>
      </w:r>
      <w:r w:rsidR="00A27828">
        <w:rPr>
          <w:rFonts w:ascii="Calibri" w:hAnsi="Calibri" w:cs="Calibri"/>
          <w:bCs/>
          <w:sz w:val="20"/>
          <w:szCs w:val="20"/>
          <w:lang w:val="id-ID"/>
        </w:rPr>
        <w:t xml:space="preserve">, </w:t>
      </w:r>
      <w:r w:rsidR="00EA0227" w:rsidRPr="00E676A1">
        <w:rPr>
          <w:rFonts w:ascii="Calibri" w:hAnsi="Calibri" w:cs="Calibri"/>
          <w:bCs/>
          <w:sz w:val="20"/>
          <w:szCs w:val="20"/>
          <w:lang w:val="id-ID"/>
        </w:rPr>
        <w:t>Entitas</w:t>
      </w:r>
      <w:r w:rsidR="00A27828">
        <w:rPr>
          <w:rFonts w:ascii="Calibri" w:hAnsi="Calibri" w:cs="Calibri"/>
          <w:bCs/>
          <w:sz w:val="20"/>
          <w:szCs w:val="20"/>
          <w:lang w:val="id-ID"/>
        </w:rPr>
        <w:t xml:space="preserve"> dan </w:t>
      </w:r>
      <w:r w:rsidR="000F0C37">
        <w:rPr>
          <w:rFonts w:ascii="Calibri" w:hAnsi="Calibri" w:cs="Calibri"/>
          <w:bCs/>
          <w:sz w:val="20"/>
          <w:szCs w:val="20"/>
          <w:lang w:val="id-ID"/>
        </w:rPr>
        <w:t>REGENE</w:t>
      </w:r>
      <w:r w:rsidR="00B50462" w:rsidRPr="00E676A1">
        <w:rPr>
          <w:rFonts w:ascii="Calibri" w:hAnsi="Calibri" w:cs="Calibri"/>
          <w:bCs/>
          <w:sz w:val="20"/>
          <w:szCs w:val="20"/>
          <w:lang w:val="id-ID"/>
        </w:rPr>
        <w:t>.</w:t>
      </w:r>
      <w:r w:rsidR="009514E8" w:rsidRPr="00E676A1">
        <w:rPr>
          <w:rFonts w:ascii="Calibri" w:hAnsi="Calibri" w:cs="Calibri"/>
          <w:bCs/>
          <w:sz w:val="20"/>
          <w:szCs w:val="20"/>
          <w:lang w:val="id-ID"/>
        </w:rPr>
        <w:t xml:space="preserve"> Dengan ditandatanganinya perjanjian novasi tersebut, maka</w:t>
      </w:r>
      <w:r w:rsidR="00002625">
        <w:rPr>
          <w:rFonts w:ascii="Calibri" w:hAnsi="Calibri" w:cs="Calibri"/>
          <w:bCs/>
          <w:sz w:val="20"/>
          <w:szCs w:val="20"/>
          <w:lang w:val="id-ID"/>
        </w:rPr>
        <w:t xml:space="preserve"> Para Pihak sepakat bahwa berlaku </w:t>
      </w:r>
      <w:r w:rsidR="00960B02">
        <w:rPr>
          <w:rFonts w:ascii="Calibri" w:hAnsi="Calibri" w:cs="Calibri"/>
          <w:bCs/>
          <w:sz w:val="20"/>
          <w:szCs w:val="20"/>
          <w:lang w:val="id-ID"/>
        </w:rPr>
        <w:t>sejak</w:t>
      </w:r>
      <w:r w:rsidR="00002625">
        <w:rPr>
          <w:rFonts w:ascii="Calibri" w:hAnsi="Calibri" w:cs="Calibri"/>
          <w:bCs/>
          <w:sz w:val="20"/>
          <w:szCs w:val="20"/>
          <w:lang w:val="id-ID"/>
        </w:rPr>
        <w:t xml:space="preserve"> tanggal efektif perjanjian novasi tersebut</w:t>
      </w:r>
      <w:r w:rsidR="009514E8" w:rsidRPr="00E676A1">
        <w:rPr>
          <w:rFonts w:ascii="Calibri" w:hAnsi="Calibri" w:cs="Calibri"/>
          <w:bCs/>
          <w:sz w:val="20"/>
          <w:szCs w:val="20"/>
          <w:lang w:val="id-ID"/>
        </w:rPr>
        <w:t>:</w:t>
      </w:r>
    </w:p>
    <w:p w14:paraId="1AE89780" w14:textId="19004287" w:rsidR="009514E8" w:rsidRPr="00E676A1" w:rsidRDefault="000900D5" w:rsidP="00BE2084">
      <w:pPr>
        <w:numPr>
          <w:ilvl w:val="0"/>
          <w:numId w:val="47"/>
        </w:numPr>
        <w:spacing w:line="276" w:lineRule="auto"/>
        <w:ind w:left="851" w:hanging="425"/>
        <w:jc w:val="both"/>
        <w:rPr>
          <w:rFonts w:ascii="Calibri" w:hAnsi="Calibri" w:cs="Calibri"/>
          <w:bCs/>
          <w:sz w:val="20"/>
          <w:szCs w:val="20"/>
          <w:lang w:val="id-ID"/>
        </w:rPr>
      </w:pPr>
      <w:r>
        <w:rPr>
          <w:rFonts w:ascii="Calibri" w:hAnsi="Calibri" w:cs="Calibri"/>
          <w:bCs/>
          <w:sz w:val="20"/>
          <w:szCs w:val="20"/>
          <w:lang w:val="id-ID"/>
        </w:rPr>
        <w:lastRenderedPageBreak/>
        <w:t xml:space="preserve">Entitas </w:t>
      </w:r>
      <w:r w:rsidR="009514E8" w:rsidRPr="00E676A1">
        <w:rPr>
          <w:rFonts w:ascii="Calibri" w:hAnsi="Calibri" w:cs="Calibri"/>
          <w:bCs/>
          <w:sz w:val="20"/>
          <w:szCs w:val="20"/>
          <w:lang w:val="id-ID"/>
        </w:rPr>
        <w:t xml:space="preserve">menerima pengalihan dan pemindahan seluruh hak-hak, kepemilikan, kepentingan-kepentingan, tuntutan-tuntutan dan manfaat-manfaat yang ada saat ini dan di masa depan, dan menyetujui untuk terikat dengan tugas-tugas, kewajiban-kewajiban dan tanggung jawab-tanggung jawab, dari Mitra </w:t>
      </w:r>
      <w:r w:rsidR="00C87AA2" w:rsidRPr="00E676A1">
        <w:rPr>
          <w:rFonts w:ascii="Calibri" w:hAnsi="Calibri" w:cs="Calibri"/>
          <w:bCs/>
          <w:sz w:val="20"/>
          <w:szCs w:val="20"/>
          <w:lang w:val="id-ID"/>
        </w:rPr>
        <w:t xml:space="preserve">dan Perjanjian ini; </w:t>
      </w:r>
    </w:p>
    <w:p w14:paraId="6808BD33" w14:textId="04C61375" w:rsidR="00C87AA2" w:rsidRDefault="00335519" w:rsidP="00BE2084">
      <w:pPr>
        <w:numPr>
          <w:ilvl w:val="0"/>
          <w:numId w:val="47"/>
        </w:numPr>
        <w:spacing w:line="276" w:lineRule="auto"/>
        <w:ind w:left="851" w:hanging="425"/>
        <w:jc w:val="both"/>
        <w:rPr>
          <w:rFonts w:ascii="Calibri" w:hAnsi="Calibri" w:cs="Calibri"/>
          <w:bCs/>
          <w:sz w:val="20"/>
          <w:szCs w:val="20"/>
          <w:lang w:val="id-ID"/>
        </w:rPr>
      </w:pPr>
      <w:r w:rsidRPr="00E676A1">
        <w:rPr>
          <w:rFonts w:ascii="Calibri" w:hAnsi="Calibri" w:cs="Calibri"/>
          <w:bCs/>
          <w:sz w:val="20"/>
          <w:szCs w:val="20"/>
          <w:lang w:val="id-ID"/>
        </w:rPr>
        <w:t>Mitra akan dibebaskan dan dilepaskan dari pelaksanaan lebih lanjut dari seluruh tugas, kewajiban, tanggung jawab, tuntutan dan permintaan apa pun yang timbul berdasarkan Perjanjian ini</w:t>
      </w:r>
      <w:r w:rsidR="00002625">
        <w:rPr>
          <w:rFonts w:ascii="Calibri" w:hAnsi="Calibri" w:cs="Calibri"/>
          <w:bCs/>
          <w:sz w:val="20"/>
          <w:szCs w:val="20"/>
          <w:lang w:val="id-ID"/>
        </w:rPr>
        <w:t>; dan</w:t>
      </w:r>
    </w:p>
    <w:p w14:paraId="425FE62E" w14:textId="626CC090" w:rsidR="00002625" w:rsidRPr="00E676A1" w:rsidRDefault="00002625" w:rsidP="00BE2084">
      <w:pPr>
        <w:numPr>
          <w:ilvl w:val="0"/>
          <w:numId w:val="47"/>
        </w:numPr>
        <w:spacing w:line="276" w:lineRule="auto"/>
        <w:ind w:left="851" w:hanging="425"/>
        <w:jc w:val="both"/>
        <w:rPr>
          <w:rFonts w:ascii="Calibri" w:hAnsi="Calibri" w:cs="Calibri"/>
          <w:bCs/>
          <w:sz w:val="20"/>
          <w:szCs w:val="20"/>
          <w:lang w:val="id-ID"/>
        </w:rPr>
      </w:pPr>
      <w:r>
        <w:rPr>
          <w:rFonts w:ascii="Calibri" w:hAnsi="Calibri" w:cs="Calibri"/>
          <w:bCs/>
          <w:sz w:val="20"/>
          <w:szCs w:val="20"/>
          <w:lang w:val="id-ID"/>
        </w:rPr>
        <w:t>Pelaksanaan tugas-tugas kewajiban-kewajiban dan tanggung jawab-tanggung jawab tersebut akan ditanggung oleh Entitas sebagai pengganti Mitra.</w:t>
      </w:r>
    </w:p>
    <w:p w14:paraId="324F341B" w14:textId="77777777" w:rsidR="001F13B2" w:rsidRPr="00803972" w:rsidRDefault="001F13B2" w:rsidP="00803972">
      <w:pPr>
        <w:spacing w:line="276" w:lineRule="auto"/>
        <w:ind w:left="420"/>
        <w:jc w:val="both"/>
        <w:rPr>
          <w:rFonts w:ascii="Calibri" w:hAnsi="Calibri" w:cs="Calibri"/>
          <w:b/>
          <w:sz w:val="20"/>
          <w:szCs w:val="20"/>
          <w:lang w:val="id-ID"/>
        </w:rPr>
      </w:pPr>
    </w:p>
    <w:p w14:paraId="33A1B2E8" w14:textId="63951B10" w:rsidR="001F13B2" w:rsidRPr="00803972" w:rsidRDefault="001F13B2" w:rsidP="00803972">
      <w:pPr>
        <w:numPr>
          <w:ilvl w:val="1"/>
          <w:numId w:val="17"/>
        </w:numPr>
        <w:spacing w:line="276" w:lineRule="auto"/>
        <w:jc w:val="both"/>
        <w:rPr>
          <w:rFonts w:ascii="Calibri" w:hAnsi="Calibri" w:cs="Calibri"/>
          <w:b/>
          <w:sz w:val="20"/>
          <w:szCs w:val="20"/>
          <w:lang w:val="id-ID"/>
        </w:rPr>
      </w:pPr>
      <w:r>
        <w:rPr>
          <w:rFonts w:ascii="Calibri" w:hAnsi="Calibri" w:cs="Calibri"/>
          <w:bCs/>
          <w:sz w:val="20"/>
          <w:szCs w:val="20"/>
          <w:lang w:val="id-ID"/>
        </w:rPr>
        <w:t>Dengan tunduk pada Pasal 1</w:t>
      </w:r>
      <w:r w:rsidR="009B085F">
        <w:rPr>
          <w:rFonts w:ascii="Calibri" w:hAnsi="Calibri" w:cs="Calibri"/>
          <w:bCs/>
          <w:sz w:val="20"/>
          <w:szCs w:val="20"/>
          <w:lang w:val="id-ID"/>
        </w:rPr>
        <w:t>5</w:t>
      </w:r>
      <w:r>
        <w:rPr>
          <w:rFonts w:ascii="Calibri" w:hAnsi="Calibri" w:cs="Calibri"/>
          <w:bCs/>
          <w:sz w:val="20"/>
          <w:szCs w:val="20"/>
          <w:lang w:val="id-ID"/>
        </w:rPr>
        <w:t xml:space="preserve">.1 di atas, </w:t>
      </w:r>
      <w:r w:rsidR="00F958A5">
        <w:rPr>
          <w:rFonts w:ascii="Calibri" w:hAnsi="Calibri" w:cs="Calibri"/>
          <w:bCs/>
          <w:sz w:val="20"/>
          <w:szCs w:val="20"/>
          <w:lang w:val="id-ID"/>
        </w:rPr>
        <w:t xml:space="preserve">tidak ada Pihak yang dapat mengalihkan, mentransfer, menggadaikan atau membebankan jaminan hak-haknya, atau mengalihkan kewajiban-kewajibannya berdasarkan Perjanjian ini, dengan tanpa persetujuan Pihak lainnya. </w:t>
      </w:r>
    </w:p>
    <w:p w14:paraId="5D59492B" w14:textId="77777777" w:rsidR="005472BB" w:rsidRPr="00E676A1" w:rsidRDefault="005472BB" w:rsidP="00803972">
      <w:pPr>
        <w:spacing w:line="276" w:lineRule="auto"/>
        <w:ind w:left="426"/>
        <w:jc w:val="both"/>
        <w:rPr>
          <w:rFonts w:ascii="Calibri" w:hAnsi="Calibri" w:cs="Calibri"/>
          <w:b/>
          <w:sz w:val="20"/>
          <w:szCs w:val="20"/>
          <w:lang w:val="id-ID"/>
        </w:rPr>
      </w:pPr>
    </w:p>
    <w:p w14:paraId="4558DD1F" w14:textId="77777777" w:rsidR="00063A11" w:rsidRPr="00E676A1" w:rsidRDefault="00D44053"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Kewajiban Komunikasi</w:t>
      </w:r>
    </w:p>
    <w:p w14:paraId="7D27DAAE" w14:textId="78A131EA" w:rsidR="00063A11" w:rsidRPr="00E676A1" w:rsidRDefault="00080086"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dan </w:t>
      </w:r>
      <w:r w:rsidR="000C1BA9" w:rsidRPr="00E676A1">
        <w:rPr>
          <w:rFonts w:ascii="Calibri" w:hAnsi="Calibri" w:cs="Calibri"/>
          <w:sz w:val="20"/>
          <w:szCs w:val="20"/>
          <w:lang w:val="id-ID"/>
        </w:rPr>
        <w:t>Mitra</w:t>
      </w:r>
      <w:r w:rsidR="00063A11" w:rsidRPr="00E676A1">
        <w:rPr>
          <w:rFonts w:ascii="Calibri" w:hAnsi="Calibri" w:cs="Calibri"/>
          <w:sz w:val="20"/>
          <w:szCs w:val="20"/>
          <w:lang w:val="id-ID"/>
        </w:rPr>
        <w:t xml:space="preserve"> </w:t>
      </w:r>
      <w:r w:rsidR="007172E6" w:rsidRPr="00E676A1">
        <w:rPr>
          <w:rFonts w:ascii="Calibri" w:hAnsi="Calibri" w:cs="Calibri"/>
          <w:sz w:val="20"/>
          <w:szCs w:val="20"/>
          <w:lang w:val="id-ID"/>
        </w:rPr>
        <w:t>berkomunikasi menggunakan</w:t>
      </w:r>
      <w:r w:rsidR="00D44053" w:rsidRPr="00E676A1">
        <w:rPr>
          <w:rFonts w:ascii="Calibri" w:hAnsi="Calibri" w:cs="Calibri"/>
          <w:sz w:val="20"/>
          <w:szCs w:val="20"/>
          <w:lang w:val="id-ID"/>
        </w:rPr>
        <w:t xml:space="preserve"> panggilan telepon dan surel.</w:t>
      </w:r>
    </w:p>
    <w:p w14:paraId="7CFD3F0A" w14:textId="77777777" w:rsidR="00A720EC" w:rsidRPr="00E676A1" w:rsidRDefault="00A720EC" w:rsidP="00803972">
      <w:pPr>
        <w:spacing w:line="276" w:lineRule="auto"/>
        <w:ind w:left="420"/>
        <w:jc w:val="both"/>
        <w:rPr>
          <w:rFonts w:ascii="Calibri" w:hAnsi="Calibri" w:cs="Calibri"/>
          <w:sz w:val="20"/>
          <w:szCs w:val="20"/>
          <w:lang w:val="id-ID"/>
        </w:rPr>
      </w:pPr>
    </w:p>
    <w:p w14:paraId="1A68702D" w14:textId="5B04E6AE" w:rsidR="00063A11" w:rsidRPr="00E676A1" w:rsidRDefault="00063A11"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Atas permintaan Mitra,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harus segera menyediakan informasi teknis </w:t>
      </w:r>
      <w:r w:rsidR="00BA3FD0" w:rsidRPr="00E676A1">
        <w:rPr>
          <w:rFonts w:ascii="Calibri" w:hAnsi="Calibri" w:cs="Calibri"/>
          <w:sz w:val="20"/>
          <w:szCs w:val="20"/>
          <w:lang w:val="id-ID"/>
        </w:rPr>
        <w:t>p</w:t>
      </w:r>
      <w:r w:rsidRPr="00E676A1">
        <w:rPr>
          <w:rFonts w:ascii="Calibri" w:hAnsi="Calibri" w:cs="Calibri"/>
          <w:sz w:val="20"/>
          <w:szCs w:val="20"/>
          <w:lang w:val="id-ID"/>
        </w:rPr>
        <w:t>roduk</w:t>
      </w:r>
      <w:r w:rsidR="0049427B" w:rsidRPr="00E676A1">
        <w:rPr>
          <w:rFonts w:ascii="Calibri" w:hAnsi="Calibri" w:cs="Calibri"/>
          <w:sz w:val="20"/>
          <w:szCs w:val="20"/>
          <w:lang w:val="id-ID"/>
        </w:rPr>
        <w:t xml:space="preserve"> dalam waktu 7 (tujuh) hari kalender</w:t>
      </w:r>
      <w:r w:rsidRPr="00E676A1">
        <w:rPr>
          <w:rFonts w:ascii="Calibri" w:hAnsi="Calibri" w:cs="Calibri"/>
          <w:sz w:val="20"/>
          <w:szCs w:val="20"/>
          <w:lang w:val="id-ID"/>
        </w:rPr>
        <w:t>.</w:t>
      </w:r>
    </w:p>
    <w:p w14:paraId="33A42678" w14:textId="77777777" w:rsidR="00A720EC" w:rsidRPr="00E676A1" w:rsidRDefault="00A720EC" w:rsidP="00214420">
      <w:pPr>
        <w:spacing w:line="276" w:lineRule="auto"/>
        <w:jc w:val="both"/>
        <w:rPr>
          <w:rFonts w:ascii="Calibri" w:hAnsi="Calibri" w:cs="Calibri"/>
          <w:sz w:val="20"/>
          <w:szCs w:val="20"/>
          <w:lang w:val="id-ID"/>
        </w:rPr>
      </w:pPr>
    </w:p>
    <w:p w14:paraId="3B64A54E" w14:textId="77777777" w:rsidR="00B86D07"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Semua pemberitahuan dan korespondensi harus dibuat secara tertulis dan dikirim melalui email, secara langsung, atau melalui kurir ke alamat berikut:</w:t>
      </w:r>
    </w:p>
    <w:p w14:paraId="1F2687C4" w14:textId="77777777" w:rsidR="00B86D07" w:rsidRPr="00E676A1" w:rsidRDefault="00354364"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REGENE</w:t>
      </w:r>
    </w:p>
    <w:p w14:paraId="2433294B" w14:textId="77777777" w:rsidR="00B86D07" w:rsidRPr="00E676A1" w:rsidRDefault="00B86D07" w:rsidP="00B01E8A">
      <w:pPr>
        <w:spacing w:line="276" w:lineRule="auto"/>
        <w:ind w:left="426"/>
        <w:contextualSpacing/>
        <w:jc w:val="both"/>
        <w:rPr>
          <w:rFonts w:ascii="Calibri" w:hAnsi="Calibri" w:cs="Calibri"/>
          <w:b/>
          <w:bCs/>
          <w:sz w:val="20"/>
          <w:szCs w:val="20"/>
          <w:u w:val="single"/>
          <w:lang w:val="id-ID"/>
        </w:rPr>
      </w:pPr>
      <w:r w:rsidRPr="00E676A1">
        <w:rPr>
          <w:rFonts w:ascii="Calibri" w:hAnsi="Calibri" w:cs="Calibri"/>
          <w:b/>
          <w:sz w:val="20"/>
          <w:szCs w:val="20"/>
          <w:u w:val="single"/>
          <w:lang w:val="id-ID"/>
        </w:rPr>
        <w:t xml:space="preserve">PT. </w:t>
      </w:r>
      <w:r w:rsidR="00080086" w:rsidRPr="00E676A1">
        <w:rPr>
          <w:rFonts w:ascii="Calibri" w:hAnsi="Calibri" w:cs="Calibri"/>
          <w:b/>
          <w:sz w:val="20"/>
          <w:szCs w:val="20"/>
          <w:u w:val="single"/>
          <w:lang w:val="id-ID"/>
        </w:rPr>
        <w:t>REGENE</w:t>
      </w:r>
      <w:r w:rsidRPr="00E676A1">
        <w:rPr>
          <w:rFonts w:ascii="Calibri" w:hAnsi="Calibri" w:cs="Calibri"/>
          <w:b/>
          <w:sz w:val="20"/>
          <w:szCs w:val="20"/>
          <w:u w:val="single"/>
          <w:lang w:val="id-ID"/>
        </w:rPr>
        <w:t xml:space="preserve"> Artifisial Inteligen</w:t>
      </w:r>
    </w:p>
    <w:p w14:paraId="59C3F9D6"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4E546D8B"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17FB4F6E"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1F22F1F3"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E-mail</w:t>
      </w:r>
      <w:r w:rsidRPr="00E676A1">
        <w:rPr>
          <w:rFonts w:ascii="Calibri" w:hAnsi="Calibri" w:cs="Calibri"/>
          <w:sz w:val="20"/>
          <w:szCs w:val="20"/>
          <w:lang w:val="id-ID"/>
        </w:rPr>
        <w:tab/>
      </w:r>
      <w:r w:rsidRPr="00E676A1">
        <w:rPr>
          <w:rFonts w:ascii="Calibri" w:hAnsi="Calibri" w:cs="Calibri"/>
          <w:sz w:val="20"/>
          <w:szCs w:val="20"/>
          <w:lang w:val="id-ID"/>
        </w:rPr>
        <w:tab/>
        <w:t>: **</w:t>
      </w:r>
    </w:p>
    <w:p w14:paraId="1AA8B997" w14:textId="77777777" w:rsidR="00B86D07" w:rsidRPr="00E676A1" w:rsidRDefault="00B86D07" w:rsidP="00B01E8A">
      <w:pPr>
        <w:spacing w:line="276" w:lineRule="auto"/>
        <w:ind w:left="426"/>
        <w:contextualSpacing/>
        <w:jc w:val="both"/>
        <w:rPr>
          <w:rFonts w:ascii="Calibri" w:hAnsi="Calibri" w:cs="Calibri"/>
          <w:sz w:val="20"/>
          <w:szCs w:val="20"/>
          <w:lang w:val="id-ID"/>
        </w:rPr>
      </w:pPr>
    </w:p>
    <w:p w14:paraId="55E4A62D" w14:textId="77777777" w:rsidR="00B86D07" w:rsidRPr="00E676A1" w:rsidRDefault="00B86D07" w:rsidP="00B01E8A">
      <w:pPr>
        <w:spacing w:line="276" w:lineRule="auto"/>
        <w:ind w:left="426"/>
        <w:contextualSpacing/>
        <w:jc w:val="both"/>
        <w:rPr>
          <w:rFonts w:ascii="Calibri" w:hAnsi="Calibri" w:cs="Calibri"/>
          <w:b/>
          <w:sz w:val="20"/>
          <w:szCs w:val="20"/>
          <w:lang w:val="id-ID"/>
        </w:rPr>
      </w:pPr>
      <w:r w:rsidRPr="00E676A1">
        <w:rPr>
          <w:rFonts w:ascii="Calibri" w:hAnsi="Calibri" w:cs="Calibri"/>
          <w:b/>
          <w:sz w:val="20"/>
          <w:szCs w:val="20"/>
          <w:lang w:val="id-ID"/>
        </w:rPr>
        <w:t>Mitra</w:t>
      </w:r>
    </w:p>
    <w:p w14:paraId="76F86184" w14:textId="15D7EF34" w:rsidR="00B86D07" w:rsidRPr="00E676A1" w:rsidRDefault="00375934"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Bapak [</w:t>
      </w:r>
      <w:r w:rsidRPr="00803972">
        <w:rPr>
          <w:rFonts w:ascii="Calibri" w:hAnsi="Calibri" w:cs="Calibri"/>
          <w:sz w:val="20"/>
          <w:szCs w:val="20"/>
          <w:highlight w:val="yellow"/>
          <w:lang w:val="id-ID"/>
        </w:rPr>
        <w:t>Harino</w:t>
      </w:r>
      <w:r w:rsidRPr="00E676A1">
        <w:rPr>
          <w:rFonts w:ascii="Calibri" w:hAnsi="Calibri" w:cs="Calibri"/>
          <w:sz w:val="20"/>
          <w:szCs w:val="20"/>
          <w:lang w:val="id-ID"/>
        </w:rPr>
        <w:t>]</w:t>
      </w:r>
    </w:p>
    <w:p w14:paraId="31C1F054" w14:textId="0BDC399C" w:rsidR="00B86D07" w:rsidRPr="00E676A1" w:rsidRDefault="00B86D07" w:rsidP="00375934">
      <w:pPr>
        <w:spacing w:line="276" w:lineRule="auto"/>
        <w:ind w:left="2127" w:hanging="1701"/>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xml:space="preserve">: </w:t>
      </w:r>
      <w:r w:rsidR="00375934">
        <w:rPr>
          <w:rFonts w:ascii="Calibri" w:hAnsi="Calibri" w:cs="Calibri"/>
          <w:sz w:val="20"/>
          <w:szCs w:val="20"/>
        </w:rPr>
        <w:t xml:space="preserve">Menara Satu Sentra </w:t>
      </w:r>
      <w:proofErr w:type="spellStart"/>
      <w:r w:rsidR="00375934">
        <w:rPr>
          <w:rFonts w:ascii="Calibri" w:hAnsi="Calibri" w:cs="Calibri"/>
          <w:sz w:val="20"/>
          <w:szCs w:val="20"/>
        </w:rPr>
        <w:t>Kelapa</w:t>
      </w:r>
      <w:proofErr w:type="spellEnd"/>
      <w:r w:rsidR="00375934">
        <w:rPr>
          <w:rFonts w:ascii="Calibri" w:hAnsi="Calibri" w:cs="Calibri"/>
          <w:sz w:val="20"/>
          <w:szCs w:val="20"/>
        </w:rPr>
        <w:t xml:space="preserve"> </w:t>
      </w:r>
      <w:proofErr w:type="spellStart"/>
      <w:r w:rsidR="00375934">
        <w:rPr>
          <w:rFonts w:ascii="Calibri" w:hAnsi="Calibri" w:cs="Calibri"/>
          <w:sz w:val="20"/>
          <w:szCs w:val="20"/>
        </w:rPr>
        <w:t>Gading</w:t>
      </w:r>
      <w:proofErr w:type="spellEnd"/>
      <w:r w:rsidR="00375934">
        <w:rPr>
          <w:rFonts w:ascii="Calibri" w:hAnsi="Calibri" w:cs="Calibri"/>
          <w:sz w:val="20"/>
          <w:szCs w:val="20"/>
        </w:rPr>
        <w:t xml:space="preserve"> </w:t>
      </w:r>
      <w:proofErr w:type="spellStart"/>
      <w:r w:rsidR="00375934">
        <w:rPr>
          <w:rFonts w:ascii="Calibri" w:hAnsi="Calibri" w:cs="Calibri"/>
          <w:sz w:val="20"/>
          <w:szCs w:val="20"/>
        </w:rPr>
        <w:t>Lantai</w:t>
      </w:r>
      <w:proofErr w:type="spellEnd"/>
      <w:r w:rsidR="00375934">
        <w:rPr>
          <w:rFonts w:ascii="Calibri" w:hAnsi="Calibri" w:cs="Calibri"/>
          <w:sz w:val="20"/>
          <w:szCs w:val="20"/>
        </w:rPr>
        <w:t xml:space="preserve"> 11, Jl. Boulevard Raya, RT.11/RW.18, </w:t>
      </w:r>
      <w:proofErr w:type="spellStart"/>
      <w:r w:rsidR="00375934">
        <w:rPr>
          <w:rFonts w:ascii="Calibri" w:hAnsi="Calibri" w:cs="Calibri"/>
          <w:sz w:val="20"/>
          <w:szCs w:val="20"/>
        </w:rPr>
        <w:t>Kec</w:t>
      </w:r>
      <w:proofErr w:type="spellEnd"/>
      <w:r w:rsidR="00375934">
        <w:rPr>
          <w:rFonts w:ascii="Calibri" w:hAnsi="Calibri" w:cs="Calibri"/>
          <w:sz w:val="20"/>
          <w:szCs w:val="20"/>
        </w:rPr>
        <w:t xml:space="preserve">. </w:t>
      </w:r>
      <w:proofErr w:type="spellStart"/>
      <w:r w:rsidR="00375934">
        <w:rPr>
          <w:rFonts w:ascii="Calibri" w:hAnsi="Calibri" w:cs="Calibri"/>
          <w:sz w:val="20"/>
          <w:szCs w:val="20"/>
        </w:rPr>
        <w:t>Kelapa</w:t>
      </w:r>
      <w:proofErr w:type="spellEnd"/>
      <w:r w:rsidR="00375934">
        <w:rPr>
          <w:rFonts w:ascii="Calibri" w:hAnsi="Calibri" w:cs="Calibri"/>
          <w:sz w:val="20"/>
          <w:szCs w:val="20"/>
        </w:rPr>
        <w:t xml:space="preserve"> </w:t>
      </w:r>
      <w:proofErr w:type="spellStart"/>
      <w:r w:rsidR="00375934">
        <w:rPr>
          <w:rFonts w:ascii="Calibri" w:hAnsi="Calibri" w:cs="Calibri"/>
          <w:sz w:val="20"/>
          <w:szCs w:val="20"/>
        </w:rPr>
        <w:t>Gading</w:t>
      </w:r>
      <w:proofErr w:type="spellEnd"/>
      <w:r w:rsidR="00375934">
        <w:rPr>
          <w:rFonts w:ascii="Calibri" w:hAnsi="Calibri" w:cs="Calibri"/>
          <w:sz w:val="20"/>
          <w:szCs w:val="20"/>
        </w:rPr>
        <w:t xml:space="preserve">, Jakarta Utara, Daerah </w:t>
      </w:r>
      <w:proofErr w:type="spellStart"/>
      <w:r w:rsidR="00375934">
        <w:rPr>
          <w:rFonts w:ascii="Calibri" w:hAnsi="Calibri" w:cs="Calibri"/>
          <w:sz w:val="20"/>
          <w:szCs w:val="20"/>
        </w:rPr>
        <w:t>Khusus</w:t>
      </w:r>
      <w:proofErr w:type="spellEnd"/>
      <w:r w:rsidR="00375934">
        <w:rPr>
          <w:rFonts w:ascii="Calibri" w:hAnsi="Calibri" w:cs="Calibri"/>
          <w:sz w:val="20"/>
          <w:szCs w:val="20"/>
        </w:rPr>
        <w:t xml:space="preserve"> </w:t>
      </w:r>
      <w:proofErr w:type="spellStart"/>
      <w:r w:rsidR="00375934">
        <w:rPr>
          <w:rFonts w:ascii="Calibri" w:hAnsi="Calibri" w:cs="Calibri"/>
          <w:sz w:val="20"/>
          <w:szCs w:val="20"/>
        </w:rPr>
        <w:t>Ibukota</w:t>
      </w:r>
      <w:proofErr w:type="spellEnd"/>
      <w:r w:rsidR="00375934">
        <w:rPr>
          <w:rFonts w:ascii="Calibri" w:hAnsi="Calibri" w:cs="Calibri"/>
          <w:sz w:val="20"/>
          <w:szCs w:val="20"/>
        </w:rPr>
        <w:t xml:space="preserve"> Jakarta 14240</w:t>
      </w:r>
    </w:p>
    <w:p w14:paraId="782D853A"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055D038D"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E-mail</w:t>
      </w:r>
      <w:r w:rsidRPr="00E676A1">
        <w:rPr>
          <w:rFonts w:ascii="Calibri" w:hAnsi="Calibri" w:cs="Calibri"/>
          <w:sz w:val="20"/>
          <w:szCs w:val="20"/>
          <w:lang w:val="id-ID"/>
        </w:rPr>
        <w:tab/>
      </w:r>
      <w:r w:rsidRPr="00E676A1">
        <w:rPr>
          <w:rFonts w:ascii="Calibri" w:hAnsi="Calibri" w:cs="Calibri"/>
          <w:sz w:val="20"/>
          <w:szCs w:val="20"/>
          <w:lang w:val="id-ID"/>
        </w:rPr>
        <w:tab/>
        <w:t>: **</w:t>
      </w:r>
    </w:p>
    <w:p w14:paraId="5C5DE6E7" w14:textId="34AC619A" w:rsidR="00A720EC" w:rsidRPr="00E676A1" w:rsidRDefault="00A720EC" w:rsidP="00803972">
      <w:pPr>
        <w:spacing w:line="276" w:lineRule="auto"/>
        <w:contextualSpacing/>
        <w:jc w:val="both"/>
        <w:rPr>
          <w:rFonts w:ascii="Calibri" w:hAnsi="Calibri" w:cs="Calibri"/>
          <w:sz w:val="20"/>
          <w:szCs w:val="20"/>
          <w:lang w:val="id-ID"/>
        </w:rPr>
      </w:pPr>
    </w:p>
    <w:p w14:paraId="19700BFB" w14:textId="5F92C8E2" w:rsidR="00B86D07" w:rsidRPr="00E676A1" w:rsidRDefault="00224041" w:rsidP="00214420">
      <w:pPr>
        <w:numPr>
          <w:ilvl w:val="1"/>
          <w:numId w:val="17"/>
        </w:numPr>
        <w:spacing w:line="276" w:lineRule="auto"/>
        <w:jc w:val="both"/>
        <w:rPr>
          <w:rFonts w:ascii="Calibri" w:hAnsi="Calibri" w:cs="Calibri"/>
          <w:sz w:val="20"/>
          <w:szCs w:val="20"/>
          <w:lang w:val="id-ID"/>
        </w:rPr>
      </w:pPr>
      <w:r w:rsidRPr="00781C5B">
        <w:rPr>
          <w:rFonts w:ascii="Calibri" w:hAnsi="Calibri" w:cs="Calibri"/>
          <w:sz w:val="20"/>
          <w:szCs w:val="20"/>
          <w:lang w:val="id-ID"/>
        </w:rPr>
        <w:t>Para</w:t>
      </w:r>
      <w:r w:rsidRPr="00781C5B">
        <w:rPr>
          <w:rFonts w:ascii="Calibri" w:hAnsi="Calibri"/>
          <w:sz w:val="20"/>
          <w:lang w:val="id-ID"/>
        </w:rPr>
        <w:t xml:space="preserve"> Pihak </w:t>
      </w:r>
      <w:r w:rsidRPr="001979C1">
        <w:rPr>
          <w:rFonts w:ascii="Calibri" w:hAnsi="Calibri" w:cs="Calibri"/>
          <w:sz w:val="20"/>
          <w:szCs w:val="20"/>
          <w:lang w:val="id-ID"/>
        </w:rPr>
        <w:t xml:space="preserve">dalam Perjanjian ini setiap waktu dapat mengubah alamat korespondensi sebagaimana dimaksud </w:t>
      </w:r>
      <w:r w:rsidRPr="00781C5B">
        <w:rPr>
          <w:rFonts w:ascii="Calibri" w:hAnsi="Calibri" w:cs="Calibri"/>
          <w:sz w:val="20"/>
          <w:szCs w:val="20"/>
          <w:lang w:val="id-ID"/>
        </w:rPr>
        <w:t>di Pasal 1</w:t>
      </w:r>
      <w:r w:rsidR="00AB5570" w:rsidRPr="00781C5B">
        <w:rPr>
          <w:rFonts w:ascii="Calibri" w:hAnsi="Calibri" w:cs="Calibri"/>
          <w:sz w:val="20"/>
          <w:szCs w:val="20"/>
          <w:lang w:val="id-ID"/>
        </w:rPr>
        <w:t>6</w:t>
      </w:r>
      <w:r w:rsidRPr="00781C5B">
        <w:rPr>
          <w:rFonts w:ascii="Calibri" w:hAnsi="Calibri" w:cs="Calibri"/>
          <w:sz w:val="20"/>
          <w:szCs w:val="20"/>
          <w:lang w:val="id-ID"/>
        </w:rPr>
        <w:t xml:space="preserve">.3, </w:t>
      </w:r>
      <w:r w:rsidRPr="001979C1">
        <w:rPr>
          <w:rFonts w:ascii="Calibri" w:hAnsi="Calibri" w:cs="Calibri"/>
          <w:sz w:val="20"/>
          <w:szCs w:val="20"/>
          <w:lang w:val="id-ID"/>
        </w:rPr>
        <w:t>dengan memberitahukan perubahan alamat korespondensi tersebut kepada PIHAK lainnya dan pemberitahuan tersebut akan menjadi efektif pada tanggal pemberitahuan tersebut diterima oleh PIHAK yang dituju</w:t>
      </w:r>
    </w:p>
    <w:p w14:paraId="7A884A69" w14:textId="77777777" w:rsidR="00E17D80" w:rsidRPr="00E676A1" w:rsidRDefault="00E17D80" w:rsidP="00781C5B">
      <w:pPr>
        <w:spacing w:line="276" w:lineRule="auto"/>
        <w:jc w:val="both"/>
        <w:rPr>
          <w:rFonts w:ascii="Calibri" w:hAnsi="Calibri" w:cs="Calibri"/>
          <w:b/>
          <w:sz w:val="20"/>
          <w:szCs w:val="20"/>
          <w:lang w:val="id-ID"/>
        </w:rPr>
      </w:pPr>
    </w:p>
    <w:p w14:paraId="599BA11E" w14:textId="77777777" w:rsidR="00532474" w:rsidRPr="00E676A1" w:rsidRDefault="00D44053"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Penyelesaian </w:t>
      </w:r>
      <w:r w:rsidR="00B86D07" w:rsidRPr="00E676A1">
        <w:rPr>
          <w:rFonts w:ascii="Calibri" w:hAnsi="Calibri" w:cs="Calibri"/>
          <w:b/>
          <w:sz w:val="20"/>
          <w:szCs w:val="20"/>
          <w:lang w:val="id-ID"/>
        </w:rPr>
        <w:t xml:space="preserve">Perselisihan </w:t>
      </w:r>
    </w:p>
    <w:p w14:paraId="4280E938" w14:textId="77777777" w:rsidR="00063A11"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terjadi perselisihan, tuntutan, klaim, perbedaan penafsiran yang timbul terkait dengan pelaksanaan Perjanjian ini (“</w:t>
      </w:r>
      <w:r w:rsidRPr="00E676A1">
        <w:rPr>
          <w:rFonts w:ascii="Calibri" w:hAnsi="Calibri" w:cs="Calibri"/>
          <w:b/>
          <w:sz w:val="20"/>
          <w:szCs w:val="20"/>
          <w:lang w:val="id-ID"/>
        </w:rPr>
        <w:t>Perselisihan</w:t>
      </w:r>
      <w:r w:rsidRPr="00E676A1">
        <w:rPr>
          <w:rFonts w:ascii="Calibri" w:hAnsi="Calibri" w:cs="Calibri"/>
          <w:sz w:val="20"/>
          <w:szCs w:val="20"/>
          <w:lang w:val="id-ID"/>
        </w:rPr>
        <w:t>”), Para Pihak sepakat akan menyelesaikan secara musyawarah untuk mufakat dalam jangka waktu 30 (tiga puluh) hari kalender, yang dimulai sejak salah satu Pihak memberikan pemberitahuan adanya Perselisihan kepada Pihak lainnya</w:t>
      </w:r>
      <w:r w:rsidR="00D44053" w:rsidRPr="00E676A1">
        <w:rPr>
          <w:rFonts w:ascii="Calibri" w:hAnsi="Calibri" w:cs="Calibri"/>
          <w:sz w:val="20"/>
          <w:szCs w:val="20"/>
          <w:lang w:val="id-ID"/>
        </w:rPr>
        <w:t>.</w:t>
      </w:r>
    </w:p>
    <w:p w14:paraId="667FE3B5" w14:textId="77777777" w:rsidR="00A720EC" w:rsidRPr="00E676A1" w:rsidRDefault="00A720EC" w:rsidP="00803972">
      <w:pPr>
        <w:spacing w:line="276" w:lineRule="auto"/>
        <w:ind w:left="420"/>
        <w:jc w:val="both"/>
        <w:rPr>
          <w:rFonts w:ascii="Calibri" w:hAnsi="Calibri" w:cs="Calibri"/>
          <w:sz w:val="20"/>
          <w:szCs w:val="20"/>
          <w:lang w:val="id-ID"/>
        </w:rPr>
      </w:pPr>
    </w:p>
    <w:p w14:paraId="534F72D7" w14:textId="77777777" w:rsidR="00D44053"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penyelesaian secara musyawarah tidak dapat dicapai dalam jangka waktu sebagaimana dimaksud dalam ayat (1) Pasal ini, Para Pihak sepakat untuk menyelesaikan melalui jalur hukum dengan memilih domisili hukum umum di Kantor Panitera Pengadilan Negeri Jakarta Selatan</w:t>
      </w:r>
      <w:r w:rsidR="000C1BA9" w:rsidRPr="00E676A1">
        <w:rPr>
          <w:rFonts w:ascii="Calibri" w:hAnsi="Calibri" w:cs="Calibri"/>
          <w:sz w:val="20"/>
          <w:szCs w:val="20"/>
          <w:lang w:val="id-ID"/>
        </w:rPr>
        <w:t>.</w:t>
      </w:r>
    </w:p>
    <w:p w14:paraId="4AFC94F0" w14:textId="77777777" w:rsidR="007F2F24" w:rsidRPr="00E676A1" w:rsidRDefault="007F2F24" w:rsidP="00B01E8A">
      <w:pPr>
        <w:spacing w:line="276" w:lineRule="auto"/>
        <w:jc w:val="both"/>
        <w:rPr>
          <w:rFonts w:ascii="Calibri" w:hAnsi="Calibri" w:cs="Calibri"/>
          <w:sz w:val="20"/>
          <w:szCs w:val="20"/>
          <w:lang w:val="id-ID"/>
        </w:rPr>
      </w:pPr>
    </w:p>
    <w:p w14:paraId="56EA94A7" w14:textId="77777777" w:rsidR="00532474" w:rsidRPr="00E676A1" w:rsidRDefault="00D44053"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Kerahasiaan </w:t>
      </w:r>
    </w:p>
    <w:p w14:paraId="00559FDE" w14:textId="0C14CA86" w:rsidR="00D44053" w:rsidRPr="00E676A1" w:rsidRDefault="000C1BA9" w:rsidP="00214420">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wajib dengan ketat menjaga kerahasiaan setiap informasi bisnis dan teknis (terutama harga dan data teknis non-resmi) yang diperoleh dari </w:t>
      </w:r>
      <w:r w:rsidR="00080086" w:rsidRPr="00E676A1">
        <w:rPr>
          <w:rFonts w:ascii="Calibri" w:hAnsi="Calibri" w:cs="Calibri"/>
          <w:sz w:val="20"/>
          <w:szCs w:val="20"/>
          <w:lang w:val="id-ID"/>
        </w:rPr>
        <w:t>REGENE</w:t>
      </w:r>
      <w:r w:rsidR="00E54763">
        <w:rPr>
          <w:rFonts w:ascii="Calibri" w:hAnsi="Calibri" w:cs="Calibri"/>
          <w:sz w:val="20"/>
          <w:szCs w:val="20"/>
          <w:lang w:val="id-ID"/>
        </w:rPr>
        <w:t xml:space="preserve"> sesuai peraturan perundang-undangan yang berlaku</w:t>
      </w:r>
      <w:r w:rsidR="00D44053" w:rsidRPr="00E676A1">
        <w:rPr>
          <w:rFonts w:ascii="Calibri" w:hAnsi="Calibri" w:cs="Calibri"/>
          <w:sz w:val="20"/>
          <w:szCs w:val="20"/>
          <w:lang w:val="id-ID"/>
        </w:rPr>
        <w:t xml:space="preserve">. </w:t>
      </w:r>
      <w:r w:rsidRPr="00E676A1">
        <w:rPr>
          <w:rFonts w:ascii="Calibri" w:hAnsi="Calibri" w:cs="Calibri"/>
          <w:sz w:val="20"/>
          <w:szCs w:val="20"/>
          <w:lang w:val="id-ID"/>
        </w:rPr>
        <w:t>Apabila Mitra</w:t>
      </w:r>
      <w:r w:rsidR="00D44053" w:rsidRPr="00E676A1">
        <w:rPr>
          <w:rFonts w:ascii="Calibri" w:hAnsi="Calibri" w:cs="Calibri"/>
          <w:sz w:val="20"/>
          <w:szCs w:val="20"/>
          <w:lang w:val="id-ID"/>
        </w:rPr>
        <w:t xml:space="preserve"> melanggar kewajiban kerahasiaan ini, </w:t>
      </w: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bertanggung jawab sepenuhnya, baik secara perdata atau pidana.</w:t>
      </w:r>
    </w:p>
    <w:p w14:paraId="43E0C940" w14:textId="53F9E044" w:rsidR="00A071A7" w:rsidRPr="00E676A1" w:rsidRDefault="00A071A7" w:rsidP="00B01E8A">
      <w:pPr>
        <w:spacing w:line="276" w:lineRule="auto"/>
        <w:jc w:val="both"/>
        <w:rPr>
          <w:rFonts w:ascii="Calibri" w:hAnsi="Calibri" w:cs="Calibri"/>
          <w:b/>
          <w:sz w:val="20"/>
          <w:szCs w:val="20"/>
          <w:lang w:val="id-ID"/>
        </w:rPr>
      </w:pPr>
    </w:p>
    <w:p w14:paraId="21958647" w14:textId="77777777" w:rsidR="00A071A7" w:rsidRPr="00E676A1" w:rsidRDefault="00A071A7"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Lain-lain </w:t>
      </w:r>
    </w:p>
    <w:p w14:paraId="004D0619" w14:textId="77777777" w:rsidR="00B86D07"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Perjanjian ini diatur oleh dan ditafsirkan sesuai dengan hukum Negara Republik Indonesia.</w:t>
      </w:r>
    </w:p>
    <w:p w14:paraId="25EF9851" w14:textId="77777777" w:rsidR="00A720EC" w:rsidRPr="00E676A1" w:rsidRDefault="00A720EC" w:rsidP="00803972">
      <w:pPr>
        <w:spacing w:line="276" w:lineRule="auto"/>
        <w:ind w:left="420"/>
        <w:jc w:val="both"/>
        <w:rPr>
          <w:rFonts w:ascii="Calibri" w:hAnsi="Calibri" w:cs="Calibri"/>
          <w:sz w:val="20"/>
          <w:szCs w:val="20"/>
          <w:lang w:val="id-ID"/>
        </w:rPr>
      </w:pPr>
    </w:p>
    <w:p w14:paraId="73B32DD8" w14:textId="77777777" w:rsidR="00A071A7" w:rsidRPr="00E676A1" w:rsidRDefault="00A071A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Hal-hal yang tidak diatur dalam Perjanjian ini akan diatur dalam perjanjian terpisah.</w:t>
      </w:r>
    </w:p>
    <w:p w14:paraId="3BF2BE91" w14:textId="77777777" w:rsidR="00A720EC" w:rsidRPr="00E676A1" w:rsidRDefault="00A720EC" w:rsidP="00803972">
      <w:pPr>
        <w:spacing w:line="276" w:lineRule="auto"/>
        <w:jc w:val="both"/>
        <w:rPr>
          <w:rFonts w:ascii="Calibri" w:hAnsi="Calibri" w:cs="Calibri"/>
          <w:sz w:val="20"/>
          <w:szCs w:val="20"/>
          <w:lang w:val="id-ID"/>
        </w:rPr>
      </w:pPr>
    </w:p>
    <w:p w14:paraId="1FA5ACBC" w14:textId="40702B1C" w:rsidR="00A720EC" w:rsidRPr="00DE37EE" w:rsidRDefault="00A071A7" w:rsidP="00214420">
      <w:pPr>
        <w:numPr>
          <w:ilvl w:val="1"/>
          <w:numId w:val="17"/>
        </w:numPr>
        <w:spacing w:line="276" w:lineRule="auto"/>
        <w:jc w:val="both"/>
        <w:rPr>
          <w:rFonts w:ascii="Calibri" w:hAnsi="Calibri" w:cs="Calibri"/>
          <w:sz w:val="20"/>
          <w:szCs w:val="20"/>
          <w:lang w:val="id-ID"/>
        </w:rPr>
      </w:pPr>
      <w:r w:rsidRPr="00DE37EE">
        <w:rPr>
          <w:rFonts w:ascii="Calibri" w:hAnsi="Calibri" w:cs="Calibri"/>
          <w:sz w:val="20"/>
          <w:szCs w:val="20"/>
          <w:lang w:val="id-ID"/>
        </w:rPr>
        <w:t>Semua lampiran dan/atau dokumen dan/atau adendum dan/atau amandemen dari Perjanjian ini dinyatakan sebagai satu kesatuan dan merupakan bagian yang tidak terpisahkan dari Perjanjian ini.</w:t>
      </w:r>
    </w:p>
    <w:p w14:paraId="31E06E82" w14:textId="43534D29" w:rsidR="00A720EC" w:rsidRPr="00E676A1" w:rsidRDefault="00A720EC" w:rsidP="00803972">
      <w:pPr>
        <w:spacing w:line="276" w:lineRule="auto"/>
        <w:jc w:val="both"/>
        <w:rPr>
          <w:rFonts w:ascii="Calibri" w:hAnsi="Calibri" w:cs="Calibri"/>
          <w:sz w:val="20"/>
          <w:szCs w:val="20"/>
          <w:lang w:val="id-ID"/>
        </w:rPr>
      </w:pPr>
    </w:p>
    <w:p w14:paraId="09FC2C46" w14:textId="77777777" w:rsidR="00B86D07"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Perjanjian ini menggantikan seluruh penawaran, negosiasi, dan kesepakatan terdahulu antara Para Pihak sehubungan dengan isi Perjanjian ini, baik yang dinyatakan secara lisan maupun tertulis</w:t>
      </w:r>
      <w:r w:rsidR="00F17494">
        <w:rPr>
          <w:rFonts w:ascii="Calibri" w:hAnsi="Calibri" w:cs="Calibri"/>
          <w:sz w:val="20"/>
          <w:szCs w:val="20"/>
          <w:lang w:val="id-ID"/>
        </w:rPr>
        <w:t>.</w:t>
      </w:r>
    </w:p>
    <w:p w14:paraId="2A3B3201" w14:textId="77777777" w:rsidR="000C1BA9" w:rsidRPr="00E676A1" w:rsidRDefault="000C1BA9" w:rsidP="00B01E8A">
      <w:pPr>
        <w:spacing w:line="276" w:lineRule="auto"/>
        <w:jc w:val="both"/>
        <w:rPr>
          <w:rFonts w:ascii="Calibri" w:hAnsi="Calibri" w:cs="Calibri"/>
          <w:sz w:val="20"/>
          <w:szCs w:val="20"/>
          <w:lang w:val="id-ID"/>
        </w:rPr>
      </w:pPr>
    </w:p>
    <w:p w14:paraId="3BFA0929"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Demikian Perjanjian ini dibuat dalam 2 (dua) rangka</w:t>
      </w:r>
      <w:r w:rsidR="00B86D07" w:rsidRPr="00E676A1">
        <w:rPr>
          <w:rFonts w:ascii="Calibri" w:hAnsi="Calibri" w:cs="Calibri"/>
          <w:sz w:val="20"/>
          <w:szCs w:val="20"/>
          <w:lang w:val="id-ID"/>
        </w:rPr>
        <w:t>p</w:t>
      </w:r>
      <w:r w:rsidRPr="00E676A1">
        <w:rPr>
          <w:rFonts w:ascii="Calibri" w:hAnsi="Calibri" w:cs="Calibri"/>
          <w:sz w:val="20"/>
          <w:szCs w:val="20"/>
          <w:lang w:val="id-ID"/>
        </w:rPr>
        <w:t xml:space="preserve"> dan masing-masing diberi meterai serta mempunyai kekuatan hukum yang sama.</w:t>
      </w:r>
    </w:p>
    <w:p w14:paraId="023E3799" w14:textId="77777777" w:rsidR="00B227AA" w:rsidRPr="00E676A1" w:rsidRDefault="00B227AA" w:rsidP="00B01E8A">
      <w:pPr>
        <w:spacing w:line="276" w:lineRule="auto"/>
        <w:jc w:val="both"/>
        <w:rPr>
          <w:rFonts w:ascii="Calibri" w:hAnsi="Calibri" w:cs="Calibri"/>
          <w:sz w:val="20"/>
          <w:szCs w:val="20"/>
          <w:lang w:val="id-ID"/>
        </w:rPr>
      </w:pPr>
    </w:p>
    <w:p w14:paraId="27E7A9EC" w14:textId="77777777" w:rsidR="00B227AA" w:rsidRPr="00E676A1" w:rsidRDefault="00B227AA" w:rsidP="00B01E8A">
      <w:pPr>
        <w:spacing w:line="276" w:lineRule="auto"/>
        <w:jc w:val="both"/>
        <w:rPr>
          <w:rFonts w:ascii="Calibri" w:hAnsi="Calibri" w:cs="Calibri"/>
          <w:sz w:val="20"/>
          <w:szCs w:val="20"/>
          <w:lang w:val="id-ID"/>
        </w:rPr>
      </w:pPr>
    </w:p>
    <w:p w14:paraId="7D6E8532" w14:textId="77777777" w:rsidR="00B227AA" w:rsidRPr="00E676A1" w:rsidRDefault="00B227AA" w:rsidP="00B01E8A">
      <w:pPr>
        <w:spacing w:line="276" w:lineRule="auto"/>
        <w:jc w:val="both"/>
        <w:rPr>
          <w:rFonts w:ascii="Calibri" w:hAnsi="Calibri" w:cs="Calibri"/>
          <w:sz w:val="20"/>
          <w:szCs w:val="20"/>
          <w:lang w:val="id-ID"/>
        </w:rPr>
      </w:pPr>
    </w:p>
    <w:p w14:paraId="13F8C46E" w14:textId="77777777" w:rsidR="00235DF2" w:rsidRPr="00E676A1" w:rsidRDefault="00235DF2" w:rsidP="00B01E8A">
      <w:pPr>
        <w:spacing w:line="276" w:lineRule="auto"/>
        <w:jc w:val="both"/>
        <w:rPr>
          <w:rFonts w:ascii="Calibri" w:hAnsi="Calibri" w:cs="Calibri"/>
          <w:sz w:val="20"/>
          <w:szCs w:val="20"/>
          <w:lang w:val="id-ID"/>
        </w:rPr>
      </w:pPr>
    </w:p>
    <w:tbl>
      <w:tblPr>
        <w:tblW w:w="0" w:type="auto"/>
        <w:shd w:val="clear" w:color="auto" w:fill="FFFFFF"/>
        <w:tblLook w:val="04A0" w:firstRow="1" w:lastRow="0" w:firstColumn="1" w:lastColumn="0" w:noHBand="0" w:noVBand="1"/>
      </w:tblPr>
      <w:tblGrid>
        <w:gridCol w:w="4516"/>
        <w:gridCol w:w="4513"/>
      </w:tblGrid>
      <w:tr w:rsidR="00235DF2" w:rsidRPr="00E676A1" w14:paraId="1F2FA60F" w14:textId="77777777" w:rsidTr="00235DF2">
        <w:tc>
          <w:tcPr>
            <w:tcW w:w="4622" w:type="dxa"/>
            <w:shd w:val="clear" w:color="auto" w:fill="FFFFFF"/>
          </w:tcPr>
          <w:p w14:paraId="49946DC7" w14:textId="77777777" w:rsidR="00235DF2" w:rsidRPr="00E676A1" w:rsidRDefault="00080086"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p>
          <w:p w14:paraId="5E443F83"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r w:rsidR="00080086" w:rsidRPr="00E676A1">
              <w:rPr>
                <w:rFonts w:ascii="Calibri" w:hAnsi="Calibri" w:cs="Calibri"/>
                <w:sz w:val="20"/>
                <w:szCs w:val="20"/>
                <w:lang w:val="id-ID"/>
              </w:rPr>
              <w:t>REGENE</w:t>
            </w:r>
            <w:r w:rsidR="00B86D07" w:rsidRPr="00E676A1">
              <w:rPr>
                <w:rFonts w:ascii="Calibri" w:hAnsi="Calibri" w:cs="Calibri"/>
                <w:sz w:val="20"/>
                <w:szCs w:val="20"/>
                <w:lang w:val="id-ID"/>
              </w:rPr>
              <w:t xml:space="preserve"> Artifisial Inteligen</w:t>
            </w:r>
          </w:p>
        </w:tc>
        <w:tc>
          <w:tcPr>
            <w:tcW w:w="4623" w:type="dxa"/>
            <w:shd w:val="clear" w:color="auto" w:fill="FFFFFF"/>
          </w:tcPr>
          <w:p w14:paraId="7B4564B8"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Mitra</w:t>
            </w:r>
          </w:p>
          <w:p w14:paraId="3035E8C5" w14:textId="7C22C965" w:rsidR="00235DF2" w:rsidRPr="00E676A1" w:rsidRDefault="00235DF2" w:rsidP="00B01E8A">
            <w:pPr>
              <w:spacing w:line="276" w:lineRule="auto"/>
              <w:jc w:val="both"/>
              <w:rPr>
                <w:rFonts w:ascii="Calibri" w:hAnsi="Calibri" w:cs="Calibri"/>
                <w:sz w:val="20"/>
                <w:szCs w:val="20"/>
                <w:lang w:val="id-ID"/>
              </w:rPr>
            </w:pPr>
          </w:p>
        </w:tc>
      </w:tr>
      <w:tr w:rsidR="00235DF2" w:rsidRPr="00E676A1" w14:paraId="47C4EAC0" w14:textId="77777777" w:rsidTr="00214420">
        <w:tc>
          <w:tcPr>
            <w:tcW w:w="4622" w:type="dxa"/>
            <w:shd w:val="clear" w:color="auto" w:fill="FFFFFF"/>
          </w:tcPr>
          <w:p w14:paraId="020254C9" w14:textId="77777777" w:rsidR="00235DF2" w:rsidRPr="00E676A1" w:rsidRDefault="00235DF2" w:rsidP="00B01E8A">
            <w:pPr>
              <w:spacing w:line="276" w:lineRule="auto"/>
              <w:jc w:val="both"/>
              <w:rPr>
                <w:rFonts w:ascii="Calibri" w:hAnsi="Calibri" w:cs="Calibri"/>
                <w:sz w:val="20"/>
                <w:szCs w:val="20"/>
                <w:lang w:val="id-ID"/>
              </w:rPr>
            </w:pPr>
          </w:p>
          <w:p w14:paraId="2E7B5380" w14:textId="77777777" w:rsidR="00235DF2" w:rsidRPr="00E676A1" w:rsidRDefault="00235DF2" w:rsidP="00B01E8A">
            <w:pPr>
              <w:spacing w:line="276" w:lineRule="auto"/>
              <w:jc w:val="both"/>
              <w:rPr>
                <w:rFonts w:ascii="Calibri" w:hAnsi="Calibri" w:cs="Calibri"/>
                <w:sz w:val="20"/>
                <w:szCs w:val="20"/>
                <w:lang w:val="id-ID"/>
              </w:rPr>
            </w:pPr>
          </w:p>
          <w:p w14:paraId="4C3F1CFC" w14:textId="77777777" w:rsidR="00235DF2" w:rsidRPr="00E676A1" w:rsidRDefault="00235DF2" w:rsidP="00B01E8A">
            <w:pPr>
              <w:spacing w:line="276" w:lineRule="auto"/>
              <w:jc w:val="both"/>
              <w:rPr>
                <w:rFonts w:ascii="Calibri" w:hAnsi="Calibri" w:cs="Calibri"/>
                <w:sz w:val="20"/>
                <w:szCs w:val="20"/>
                <w:lang w:val="id-ID"/>
              </w:rPr>
            </w:pPr>
          </w:p>
          <w:p w14:paraId="2C47C4F7" w14:textId="77777777" w:rsidR="00235DF2" w:rsidRPr="00E676A1" w:rsidRDefault="00235DF2" w:rsidP="00B01E8A">
            <w:pPr>
              <w:spacing w:line="276" w:lineRule="auto"/>
              <w:jc w:val="both"/>
              <w:rPr>
                <w:rFonts w:ascii="Calibri" w:hAnsi="Calibri" w:cs="Calibri"/>
                <w:sz w:val="20"/>
                <w:szCs w:val="20"/>
                <w:lang w:val="id-ID"/>
              </w:rPr>
            </w:pPr>
          </w:p>
          <w:p w14:paraId="585C1444" w14:textId="77777777" w:rsidR="00235DF2" w:rsidRPr="00E676A1" w:rsidRDefault="00235DF2" w:rsidP="00B01E8A">
            <w:pPr>
              <w:spacing w:line="276" w:lineRule="auto"/>
              <w:jc w:val="both"/>
              <w:rPr>
                <w:rFonts w:ascii="Calibri" w:hAnsi="Calibri" w:cs="Calibri"/>
                <w:sz w:val="20"/>
                <w:szCs w:val="20"/>
                <w:lang w:val="id-ID"/>
              </w:rPr>
            </w:pPr>
          </w:p>
          <w:p w14:paraId="5F825B0E" w14:textId="77777777" w:rsidR="00235DF2" w:rsidRPr="00E676A1" w:rsidRDefault="00235DF2" w:rsidP="00B01E8A">
            <w:pPr>
              <w:spacing w:line="276" w:lineRule="auto"/>
              <w:jc w:val="both"/>
              <w:rPr>
                <w:rFonts w:ascii="Calibri" w:hAnsi="Calibri" w:cs="Calibri"/>
                <w:sz w:val="20"/>
                <w:szCs w:val="20"/>
                <w:lang w:val="id-ID"/>
              </w:rPr>
            </w:pPr>
          </w:p>
        </w:tc>
        <w:tc>
          <w:tcPr>
            <w:tcW w:w="4623" w:type="dxa"/>
            <w:shd w:val="clear" w:color="auto" w:fill="FFFFFF"/>
          </w:tcPr>
          <w:p w14:paraId="26EC0693" w14:textId="77777777" w:rsidR="00235DF2" w:rsidRPr="00E676A1" w:rsidRDefault="00235DF2" w:rsidP="00B01E8A">
            <w:pPr>
              <w:spacing w:line="276" w:lineRule="auto"/>
              <w:jc w:val="both"/>
              <w:rPr>
                <w:rFonts w:ascii="Calibri" w:hAnsi="Calibri" w:cs="Calibri"/>
                <w:sz w:val="20"/>
                <w:szCs w:val="20"/>
                <w:lang w:val="id-ID"/>
              </w:rPr>
            </w:pPr>
          </w:p>
        </w:tc>
      </w:tr>
      <w:tr w:rsidR="00235DF2" w:rsidRPr="00E676A1" w14:paraId="659A31D6" w14:textId="77777777" w:rsidTr="00235DF2">
        <w:tc>
          <w:tcPr>
            <w:tcW w:w="4622" w:type="dxa"/>
            <w:shd w:val="clear" w:color="auto" w:fill="FFFFFF"/>
          </w:tcPr>
          <w:p w14:paraId="686EAE2D" w14:textId="77777777" w:rsidR="00235DF2" w:rsidRPr="00E676A1" w:rsidRDefault="00235DF2" w:rsidP="00B01E8A">
            <w:pPr>
              <w:spacing w:line="276" w:lineRule="auto"/>
              <w:jc w:val="both"/>
              <w:rPr>
                <w:rFonts w:ascii="Calibri" w:hAnsi="Calibri" w:cs="Calibri"/>
                <w:b/>
                <w:sz w:val="20"/>
                <w:szCs w:val="20"/>
                <w:u w:val="single"/>
                <w:lang w:val="id-ID"/>
              </w:rPr>
            </w:pPr>
            <w:r w:rsidRPr="00E676A1">
              <w:rPr>
                <w:rFonts w:ascii="Calibri" w:hAnsi="Calibri" w:cs="Calibri"/>
                <w:b/>
                <w:sz w:val="20"/>
                <w:szCs w:val="20"/>
                <w:u w:val="single"/>
                <w:lang w:val="id-ID"/>
              </w:rPr>
              <w:t>Tiang Vichi Lestari</w:t>
            </w:r>
          </w:p>
          <w:p w14:paraId="791CD9CC"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Direktur</w:t>
            </w:r>
          </w:p>
        </w:tc>
        <w:tc>
          <w:tcPr>
            <w:tcW w:w="4623" w:type="dxa"/>
            <w:shd w:val="clear" w:color="auto" w:fill="FFFFFF"/>
          </w:tcPr>
          <w:p w14:paraId="3C1DFDB1" w14:textId="3E564BDF" w:rsidR="00235DF2" w:rsidRPr="00214420" w:rsidRDefault="000768EC" w:rsidP="00B01E8A">
            <w:pPr>
              <w:spacing w:line="276" w:lineRule="auto"/>
              <w:jc w:val="both"/>
              <w:rPr>
                <w:rFonts w:ascii="Calibri" w:hAnsi="Calibri"/>
                <w:b/>
                <w:sz w:val="20"/>
                <w:u w:val="single"/>
                <w:lang w:val="id-ID"/>
              </w:rPr>
            </w:pPr>
            <w:r w:rsidRPr="00EA670C">
              <w:rPr>
                <w:rFonts w:ascii="Calibri" w:hAnsi="Calibri" w:cs="Calibri"/>
                <w:b/>
                <w:bCs/>
                <w:sz w:val="20"/>
                <w:szCs w:val="20"/>
                <w:highlight w:val="yellow"/>
                <w:u w:val="single"/>
                <w:lang w:val="id-ID"/>
              </w:rPr>
              <w:t>Harino</w:t>
            </w:r>
          </w:p>
        </w:tc>
      </w:tr>
    </w:tbl>
    <w:p w14:paraId="6776C3F8" w14:textId="77777777" w:rsidR="00532474" w:rsidRPr="00E676A1" w:rsidRDefault="00532474" w:rsidP="00B01E8A">
      <w:pPr>
        <w:spacing w:line="276" w:lineRule="auto"/>
        <w:jc w:val="both"/>
        <w:rPr>
          <w:rFonts w:ascii="Calibri" w:hAnsi="Calibri" w:cs="Calibri"/>
          <w:sz w:val="20"/>
          <w:szCs w:val="20"/>
          <w:lang w:val="id-ID"/>
        </w:rPr>
      </w:pPr>
    </w:p>
    <w:p w14:paraId="5248EA24" w14:textId="77777777" w:rsidR="006448A4" w:rsidRPr="00E676A1" w:rsidRDefault="006448A4" w:rsidP="00B01E8A">
      <w:pPr>
        <w:spacing w:line="276" w:lineRule="auto"/>
        <w:rPr>
          <w:rFonts w:ascii="Calibri" w:hAnsi="Calibri" w:cs="Calibri"/>
          <w:sz w:val="20"/>
          <w:szCs w:val="20"/>
          <w:lang w:val="id-ID"/>
        </w:rPr>
      </w:pPr>
    </w:p>
    <w:p w14:paraId="524B5A3E" w14:textId="77777777" w:rsidR="00532474" w:rsidRPr="00E676A1" w:rsidRDefault="00532474" w:rsidP="00B01E8A">
      <w:pPr>
        <w:spacing w:line="276" w:lineRule="auto"/>
        <w:jc w:val="both"/>
        <w:rPr>
          <w:rFonts w:ascii="Calibri" w:hAnsi="Calibri" w:cs="Calibri"/>
          <w:sz w:val="20"/>
          <w:szCs w:val="20"/>
          <w:lang w:val="id-ID"/>
        </w:rPr>
      </w:pPr>
    </w:p>
    <w:sectPr w:rsidR="00532474" w:rsidRPr="00E676A1" w:rsidSect="002B05A1">
      <w:pgSz w:w="11909" w:h="16834" w:code="9"/>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OLTRE" w:date="2024-06-22T23:29:00Z" w:initials="OLTRE">
    <w:p w14:paraId="05D9C089" w14:textId="77777777" w:rsidR="00607C6E" w:rsidRDefault="00607C6E" w:rsidP="00607C6E">
      <w:r>
        <w:rPr>
          <w:rStyle w:val="CommentReference"/>
        </w:rPr>
        <w:annotationRef/>
      </w:r>
      <w:r>
        <w:rPr>
          <w:color w:val="000000"/>
        </w:rPr>
        <w:t xml:space="preserve">Note to Client: Please confirm whether the information requested is needed/sufficient to make a decision on whether such approval/rejection can be provided to REGENE. </w:t>
      </w:r>
    </w:p>
  </w:comment>
  <w:comment w:id="12" w:author="OLTRE" w:date="2024-06-22T23:30:00Z" w:initials="OLTRE">
    <w:p w14:paraId="117E01D9" w14:textId="77777777" w:rsidR="00607C6E" w:rsidRDefault="00607C6E" w:rsidP="00607C6E">
      <w:r>
        <w:rPr>
          <w:rStyle w:val="CommentReference"/>
        </w:rPr>
        <w:annotationRef/>
      </w:r>
      <w:r>
        <w:rPr>
          <w:color w:val="000000"/>
        </w:rPr>
        <w:t>Note to Client: Normally this will be requested and therefore we put the initial wording here. Please let us know if this is ok or should be removed for initial position (and let REGENE raise this if they need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D9C089" w15:done="0"/>
  <w15:commentEx w15:paraId="117E01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01E8C14" w16cex:dateUtc="2024-06-22T15:29:00Z"/>
  <w16cex:commentExtensible w16cex:durableId="7032F904" w16cex:dateUtc="2024-06-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D9C089" w16cid:durableId="701E8C14"/>
  <w16cid:commentId w16cid:paraId="117E01D9" w16cid:durableId="7032F9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A46AD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F7ABC"/>
    <w:multiLevelType w:val="hybridMultilevel"/>
    <w:tmpl w:val="4E407FFC"/>
    <w:lvl w:ilvl="0" w:tplc="83C6AC28">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1426F"/>
    <w:multiLevelType w:val="hybridMultilevel"/>
    <w:tmpl w:val="BC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96773"/>
    <w:multiLevelType w:val="hybridMultilevel"/>
    <w:tmpl w:val="03F4E49C"/>
    <w:lvl w:ilvl="0" w:tplc="38090019">
      <w:start w:val="1"/>
      <w:numFmt w:val="lowerLetter"/>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E5104D"/>
    <w:multiLevelType w:val="hybridMultilevel"/>
    <w:tmpl w:val="3CB8A79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5B4054"/>
    <w:multiLevelType w:val="hybridMultilevel"/>
    <w:tmpl w:val="A1000B3E"/>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89600C6"/>
    <w:multiLevelType w:val="hybridMultilevel"/>
    <w:tmpl w:val="ACC6AA72"/>
    <w:lvl w:ilvl="0" w:tplc="3809000F">
      <w:start w:val="1"/>
      <w:numFmt w:val="decimal"/>
      <w:lvlText w:val="%1."/>
      <w:lvlJc w:val="left"/>
      <w:pPr>
        <w:ind w:left="720" w:hanging="360"/>
      </w:pPr>
    </w:lvl>
    <w:lvl w:ilvl="1" w:tplc="7EFAB426">
      <w:start w:val="1"/>
      <w:numFmt w:val="lowerRoman"/>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94C4D0B"/>
    <w:multiLevelType w:val="hybridMultilevel"/>
    <w:tmpl w:val="BC86D28E"/>
    <w:lvl w:ilvl="0" w:tplc="EE7818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B6E28CA"/>
    <w:multiLevelType w:val="hybridMultilevel"/>
    <w:tmpl w:val="C1F20E26"/>
    <w:lvl w:ilvl="0" w:tplc="7672894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E74308D"/>
    <w:multiLevelType w:val="hybridMultilevel"/>
    <w:tmpl w:val="9D8448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F7A622F"/>
    <w:multiLevelType w:val="singleLevel"/>
    <w:tmpl w:val="F3629F48"/>
    <w:lvl w:ilvl="0">
      <w:start w:val="1"/>
      <w:numFmt w:val="decimal"/>
      <w:lvlText w:val="%1."/>
      <w:lvlJc w:val="left"/>
      <w:pPr>
        <w:tabs>
          <w:tab w:val="num" w:pos="360"/>
        </w:tabs>
        <w:ind w:left="360" w:hanging="360"/>
      </w:pPr>
      <w:rPr>
        <w:rFonts w:hint="default"/>
      </w:rPr>
    </w:lvl>
  </w:abstractNum>
  <w:abstractNum w:abstractNumId="11" w15:restartNumberingAfterBreak="0">
    <w:nsid w:val="10F42426"/>
    <w:multiLevelType w:val="multilevel"/>
    <w:tmpl w:val="D76A92D0"/>
    <w:lvl w:ilvl="0">
      <w:start w:val="1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10D5182"/>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13546A6"/>
    <w:multiLevelType w:val="hybridMultilevel"/>
    <w:tmpl w:val="50EE23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220804"/>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E444502"/>
    <w:multiLevelType w:val="multilevel"/>
    <w:tmpl w:val="50EE239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23720CD1"/>
    <w:multiLevelType w:val="multilevel"/>
    <w:tmpl w:val="D23A75A0"/>
    <w:lvl w:ilvl="0">
      <w:start w:val="10"/>
      <w:numFmt w:val="decimal"/>
      <w:lvlText w:val="%1."/>
      <w:lvlJc w:val="left"/>
      <w:pPr>
        <w:ind w:left="400" w:hanging="400"/>
      </w:pPr>
      <w:rPr>
        <w:rFonts w:hint="default"/>
      </w:rPr>
    </w:lvl>
    <w:lvl w:ilvl="1">
      <w:start w:val="1"/>
      <w:numFmt w:val="decimal"/>
      <w:lvlText w:val="%1.%2."/>
      <w:lvlJc w:val="left"/>
      <w:pPr>
        <w:ind w:left="760" w:hanging="40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65137A3"/>
    <w:multiLevelType w:val="hybridMultilevel"/>
    <w:tmpl w:val="3156013C"/>
    <w:lvl w:ilvl="0" w:tplc="FDFEA068">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5D7E1B"/>
    <w:multiLevelType w:val="hybridMultilevel"/>
    <w:tmpl w:val="DB5A92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9C80BBF"/>
    <w:multiLevelType w:val="singleLevel"/>
    <w:tmpl w:val="7D42ED76"/>
    <w:lvl w:ilvl="0">
      <w:start w:val="1"/>
      <w:numFmt w:val="lowerLetter"/>
      <w:lvlText w:val="%1."/>
      <w:lvlJc w:val="left"/>
      <w:pPr>
        <w:tabs>
          <w:tab w:val="num" w:pos="360"/>
        </w:tabs>
        <w:ind w:left="360" w:hanging="360"/>
      </w:pPr>
      <w:rPr>
        <w:b w:val="0"/>
        <w:i w:val="0"/>
      </w:rPr>
    </w:lvl>
  </w:abstractNum>
  <w:abstractNum w:abstractNumId="20" w15:restartNumberingAfterBreak="0">
    <w:nsid w:val="2C196D7A"/>
    <w:multiLevelType w:val="hybridMultilevel"/>
    <w:tmpl w:val="77FA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3820FB"/>
    <w:multiLevelType w:val="hybridMultilevel"/>
    <w:tmpl w:val="3212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8D51A0"/>
    <w:multiLevelType w:val="singleLevel"/>
    <w:tmpl w:val="F3629F48"/>
    <w:lvl w:ilvl="0">
      <w:start w:val="1"/>
      <w:numFmt w:val="decimal"/>
      <w:lvlText w:val="%1."/>
      <w:lvlJc w:val="left"/>
      <w:pPr>
        <w:tabs>
          <w:tab w:val="num" w:pos="360"/>
        </w:tabs>
        <w:ind w:left="360" w:hanging="360"/>
      </w:pPr>
      <w:rPr>
        <w:rFonts w:hint="default"/>
      </w:rPr>
    </w:lvl>
  </w:abstractNum>
  <w:abstractNum w:abstractNumId="23" w15:restartNumberingAfterBreak="0">
    <w:nsid w:val="2D7115F5"/>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30B837D5"/>
    <w:multiLevelType w:val="multilevel"/>
    <w:tmpl w:val="3DFE9D8E"/>
    <w:lvl w:ilvl="0">
      <w:start w:val="11"/>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5" w15:restartNumberingAfterBreak="0">
    <w:nsid w:val="34A30B63"/>
    <w:multiLevelType w:val="hybridMultilevel"/>
    <w:tmpl w:val="E4B6D152"/>
    <w:lvl w:ilvl="0" w:tplc="C9F091F4">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4D80157"/>
    <w:multiLevelType w:val="multilevel"/>
    <w:tmpl w:val="B696268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36DB2C99"/>
    <w:multiLevelType w:val="hybridMultilevel"/>
    <w:tmpl w:val="251CFD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2C847F6"/>
    <w:multiLevelType w:val="hybridMultilevel"/>
    <w:tmpl w:val="17CA107A"/>
    <w:lvl w:ilvl="0" w:tplc="04090017">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46236253"/>
    <w:multiLevelType w:val="hybridMultilevel"/>
    <w:tmpl w:val="8E60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24133"/>
    <w:multiLevelType w:val="hybridMultilevel"/>
    <w:tmpl w:val="B696268A"/>
    <w:lvl w:ilvl="0" w:tplc="04090019">
      <w:start w:val="1"/>
      <w:numFmt w:val="lowerLetter"/>
      <w:lvlText w:val="%1."/>
      <w:lvlJc w:val="left"/>
      <w:pPr>
        <w:ind w:left="720" w:hanging="360"/>
      </w:pPr>
      <w:rPr>
        <w:rFonts w:hint="default"/>
      </w:rPr>
    </w:lvl>
    <w:lvl w:ilvl="1" w:tplc="09C88FB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A639D"/>
    <w:multiLevelType w:val="hybridMultilevel"/>
    <w:tmpl w:val="9416A4DA"/>
    <w:lvl w:ilvl="0" w:tplc="C88EAD4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283DE5"/>
    <w:multiLevelType w:val="hybridMultilevel"/>
    <w:tmpl w:val="06903C50"/>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3" w15:restartNumberingAfterBreak="0">
    <w:nsid w:val="58701BDE"/>
    <w:multiLevelType w:val="hybridMultilevel"/>
    <w:tmpl w:val="CBD09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A5AB1"/>
    <w:multiLevelType w:val="hybridMultilevel"/>
    <w:tmpl w:val="1FFED3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984193"/>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643E746C"/>
    <w:multiLevelType w:val="multilevel"/>
    <w:tmpl w:val="A9FCB0D0"/>
    <w:lvl w:ilvl="0">
      <w:start w:val="1"/>
      <w:numFmt w:val="decimal"/>
      <w:lvlText w:val="%1."/>
      <w:lvlJc w:val="left"/>
      <w:pPr>
        <w:ind w:left="420" w:hanging="420"/>
      </w:pPr>
      <w:rPr>
        <w:rFonts w:hint="default"/>
        <w:b/>
        <w:bCs/>
      </w:rPr>
    </w:lvl>
    <w:lvl w:ilvl="1">
      <w:start w:val="1"/>
      <w:numFmt w:val="decimal"/>
      <w:lvlText w:val="%1.%2."/>
      <w:lvlJc w:val="left"/>
      <w:pPr>
        <w:ind w:left="420" w:hanging="420"/>
      </w:pPr>
      <w:rPr>
        <w:rFonts w:hint="default"/>
        <w:b w:val="0"/>
        <w:bCs/>
      </w:rPr>
    </w:lvl>
    <w:lvl w:ilvl="2">
      <w:start w:val="1"/>
      <w:numFmt w:val="lowerLetter"/>
      <w:lvlText w:val="%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8734D6E"/>
    <w:multiLevelType w:val="singleLevel"/>
    <w:tmpl w:val="8A0C6F8A"/>
    <w:lvl w:ilvl="0">
      <w:start w:val="1"/>
      <w:numFmt w:val="decimal"/>
      <w:lvlText w:val="%1."/>
      <w:lvlJc w:val="left"/>
      <w:pPr>
        <w:tabs>
          <w:tab w:val="num" w:pos="645"/>
        </w:tabs>
        <w:ind w:left="645" w:hanging="645"/>
      </w:pPr>
      <w:rPr>
        <w:rFonts w:hint="default"/>
      </w:rPr>
    </w:lvl>
  </w:abstractNum>
  <w:abstractNum w:abstractNumId="38" w15:restartNumberingAfterBreak="0">
    <w:nsid w:val="69066680"/>
    <w:multiLevelType w:val="hybridMultilevel"/>
    <w:tmpl w:val="50EE2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4B23CD"/>
    <w:multiLevelType w:val="hybridMultilevel"/>
    <w:tmpl w:val="54EE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051ED"/>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6D356BEB"/>
    <w:multiLevelType w:val="hybridMultilevel"/>
    <w:tmpl w:val="BA7CC6F6"/>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D7B4EAD"/>
    <w:multiLevelType w:val="hybridMultilevel"/>
    <w:tmpl w:val="346A43D6"/>
    <w:lvl w:ilvl="0" w:tplc="A0D22838">
      <w:start w:val="1"/>
      <w:numFmt w:val="lowerRoman"/>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E0F141F"/>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6EAB5970"/>
    <w:multiLevelType w:val="hybridMultilevel"/>
    <w:tmpl w:val="7FD0AC1C"/>
    <w:lvl w:ilvl="0" w:tplc="C9F091F4">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C8B24B6"/>
    <w:multiLevelType w:val="hybridMultilevel"/>
    <w:tmpl w:val="5128C21A"/>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7DE32FC0"/>
    <w:multiLevelType w:val="multilevel"/>
    <w:tmpl w:val="0B6A23EC"/>
    <w:lvl w:ilvl="0">
      <w:start w:val="14"/>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num w:numId="1" w16cid:durableId="1423598822">
    <w:abstractNumId w:val="9"/>
  </w:num>
  <w:num w:numId="2" w16cid:durableId="509878118">
    <w:abstractNumId w:val="6"/>
  </w:num>
  <w:num w:numId="3" w16cid:durableId="1311251502">
    <w:abstractNumId w:val="3"/>
  </w:num>
  <w:num w:numId="4" w16cid:durableId="1027754510">
    <w:abstractNumId w:val="28"/>
  </w:num>
  <w:num w:numId="5" w16cid:durableId="837230982">
    <w:abstractNumId w:val="45"/>
  </w:num>
  <w:num w:numId="6" w16cid:durableId="1473399611">
    <w:abstractNumId w:val="17"/>
  </w:num>
  <w:num w:numId="7" w16cid:durableId="1302343715">
    <w:abstractNumId w:val="32"/>
  </w:num>
  <w:num w:numId="8" w16cid:durableId="1649168512">
    <w:abstractNumId w:val="7"/>
  </w:num>
  <w:num w:numId="9" w16cid:durableId="143207727">
    <w:abstractNumId w:val="44"/>
  </w:num>
  <w:num w:numId="10" w16cid:durableId="577443980">
    <w:abstractNumId w:val="25"/>
  </w:num>
  <w:num w:numId="11" w16cid:durableId="1900556547">
    <w:abstractNumId w:val="42"/>
  </w:num>
  <w:num w:numId="12" w16cid:durableId="1866668828">
    <w:abstractNumId w:val="18"/>
  </w:num>
  <w:num w:numId="13" w16cid:durableId="923296083">
    <w:abstractNumId w:val="4"/>
  </w:num>
  <w:num w:numId="14" w16cid:durableId="1861703509">
    <w:abstractNumId w:val="5"/>
  </w:num>
  <w:num w:numId="15" w16cid:durableId="628321178">
    <w:abstractNumId w:val="0"/>
  </w:num>
  <w:num w:numId="16" w16cid:durableId="1010836567">
    <w:abstractNumId w:val="39"/>
  </w:num>
  <w:num w:numId="17" w16cid:durableId="1363096323">
    <w:abstractNumId w:val="36"/>
  </w:num>
  <w:num w:numId="18" w16cid:durableId="1149126713">
    <w:abstractNumId w:val="2"/>
  </w:num>
  <w:num w:numId="19" w16cid:durableId="2057386230">
    <w:abstractNumId w:val="8"/>
  </w:num>
  <w:num w:numId="20" w16cid:durableId="2009406466">
    <w:abstractNumId w:val="10"/>
  </w:num>
  <w:num w:numId="21" w16cid:durableId="678697063">
    <w:abstractNumId w:val="22"/>
  </w:num>
  <w:num w:numId="22" w16cid:durableId="1311598989">
    <w:abstractNumId w:val="19"/>
  </w:num>
  <w:num w:numId="23" w16cid:durableId="249387681">
    <w:abstractNumId w:val="30"/>
  </w:num>
  <w:num w:numId="24" w16cid:durableId="181556406">
    <w:abstractNumId w:val="33"/>
  </w:num>
  <w:num w:numId="25" w16cid:durableId="605575317">
    <w:abstractNumId w:val="31"/>
  </w:num>
  <w:num w:numId="26" w16cid:durableId="257913025">
    <w:abstractNumId w:val="16"/>
  </w:num>
  <w:num w:numId="27" w16cid:durableId="1651862753">
    <w:abstractNumId w:val="34"/>
  </w:num>
  <w:num w:numId="28" w16cid:durableId="909578287">
    <w:abstractNumId w:val="24"/>
  </w:num>
  <w:num w:numId="29" w16cid:durableId="404182216">
    <w:abstractNumId w:val="26"/>
  </w:num>
  <w:num w:numId="30" w16cid:durableId="1052076706">
    <w:abstractNumId w:val="38"/>
  </w:num>
  <w:num w:numId="31" w16cid:durableId="666790239">
    <w:abstractNumId w:val="15"/>
  </w:num>
  <w:num w:numId="32" w16cid:durableId="890967932">
    <w:abstractNumId w:val="20"/>
  </w:num>
  <w:num w:numId="33" w16cid:durableId="548490522">
    <w:abstractNumId w:val="29"/>
  </w:num>
  <w:num w:numId="34" w16cid:durableId="796339978">
    <w:abstractNumId w:val="46"/>
  </w:num>
  <w:num w:numId="35" w16cid:durableId="1196195292">
    <w:abstractNumId w:val="11"/>
  </w:num>
  <w:num w:numId="36" w16cid:durableId="600452684">
    <w:abstractNumId w:val="43"/>
  </w:num>
  <w:num w:numId="37" w16cid:durableId="1133787731">
    <w:abstractNumId w:val="37"/>
  </w:num>
  <w:num w:numId="38" w16cid:durableId="791826590">
    <w:abstractNumId w:val="23"/>
  </w:num>
  <w:num w:numId="39" w16cid:durableId="247495521">
    <w:abstractNumId w:val="21"/>
  </w:num>
  <w:num w:numId="40" w16cid:durableId="196506042">
    <w:abstractNumId w:val="1"/>
  </w:num>
  <w:num w:numId="41" w16cid:durableId="1042631575">
    <w:abstractNumId w:val="35"/>
  </w:num>
  <w:num w:numId="42" w16cid:durableId="812916543">
    <w:abstractNumId w:val="12"/>
  </w:num>
  <w:num w:numId="43" w16cid:durableId="1833990086">
    <w:abstractNumId w:val="14"/>
  </w:num>
  <w:num w:numId="44" w16cid:durableId="817771328">
    <w:abstractNumId w:val="40"/>
  </w:num>
  <w:num w:numId="45" w16cid:durableId="1830486158">
    <w:abstractNumId w:val="27"/>
  </w:num>
  <w:num w:numId="46" w16cid:durableId="1929800791">
    <w:abstractNumId w:val="41"/>
  </w:num>
  <w:num w:numId="47" w16cid:durableId="521992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53"/>
    <w:rsid w:val="0000239B"/>
    <w:rsid w:val="00002625"/>
    <w:rsid w:val="00016923"/>
    <w:rsid w:val="00022CCF"/>
    <w:rsid w:val="0002481C"/>
    <w:rsid w:val="000273E7"/>
    <w:rsid w:val="000411C1"/>
    <w:rsid w:val="00050C91"/>
    <w:rsid w:val="00054B3A"/>
    <w:rsid w:val="00057E88"/>
    <w:rsid w:val="00063A11"/>
    <w:rsid w:val="0006518A"/>
    <w:rsid w:val="00067AAD"/>
    <w:rsid w:val="0007161F"/>
    <w:rsid w:val="000768EC"/>
    <w:rsid w:val="00080086"/>
    <w:rsid w:val="00081688"/>
    <w:rsid w:val="000846C1"/>
    <w:rsid w:val="000900D5"/>
    <w:rsid w:val="00091AE9"/>
    <w:rsid w:val="0009364C"/>
    <w:rsid w:val="000A558E"/>
    <w:rsid w:val="000A6310"/>
    <w:rsid w:val="000B1565"/>
    <w:rsid w:val="000B2EBA"/>
    <w:rsid w:val="000B5B88"/>
    <w:rsid w:val="000B6372"/>
    <w:rsid w:val="000C1BA9"/>
    <w:rsid w:val="000C61E4"/>
    <w:rsid w:val="000C6B3C"/>
    <w:rsid w:val="000D5E92"/>
    <w:rsid w:val="000E585F"/>
    <w:rsid w:val="000F0C37"/>
    <w:rsid w:val="000F15D8"/>
    <w:rsid w:val="000F4FE1"/>
    <w:rsid w:val="000F5FE8"/>
    <w:rsid w:val="00101835"/>
    <w:rsid w:val="001023EE"/>
    <w:rsid w:val="001049E1"/>
    <w:rsid w:val="00104CA5"/>
    <w:rsid w:val="00111332"/>
    <w:rsid w:val="001117D0"/>
    <w:rsid w:val="00111B17"/>
    <w:rsid w:val="0011312A"/>
    <w:rsid w:val="00113A31"/>
    <w:rsid w:val="00115CDA"/>
    <w:rsid w:val="00120D28"/>
    <w:rsid w:val="00124C57"/>
    <w:rsid w:val="00127F8E"/>
    <w:rsid w:val="001348F5"/>
    <w:rsid w:val="00140B9F"/>
    <w:rsid w:val="0014468F"/>
    <w:rsid w:val="00150F47"/>
    <w:rsid w:val="00160B93"/>
    <w:rsid w:val="00160BD7"/>
    <w:rsid w:val="00161D4E"/>
    <w:rsid w:val="0017122D"/>
    <w:rsid w:val="00176C0B"/>
    <w:rsid w:val="001837DA"/>
    <w:rsid w:val="001912DA"/>
    <w:rsid w:val="00191FA8"/>
    <w:rsid w:val="00196523"/>
    <w:rsid w:val="001A1991"/>
    <w:rsid w:val="001B271A"/>
    <w:rsid w:val="001C49E4"/>
    <w:rsid w:val="001D39CB"/>
    <w:rsid w:val="001D5F68"/>
    <w:rsid w:val="001E46F4"/>
    <w:rsid w:val="001F13B2"/>
    <w:rsid w:val="001F73E2"/>
    <w:rsid w:val="00214420"/>
    <w:rsid w:val="0021517A"/>
    <w:rsid w:val="00224041"/>
    <w:rsid w:val="002324A2"/>
    <w:rsid w:val="00235DF2"/>
    <w:rsid w:val="00237B5A"/>
    <w:rsid w:val="00243EEB"/>
    <w:rsid w:val="00250A80"/>
    <w:rsid w:val="0025186D"/>
    <w:rsid w:val="00252C16"/>
    <w:rsid w:val="00256487"/>
    <w:rsid w:val="00261829"/>
    <w:rsid w:val="0026615A"/>
    <w:rsid w:val="0027094D"/>
    <w:rsid w:val="002710F2"/>
    <w:rsid w:val="00280BB9"/>
    <w:rsid w:val="00284344"/>
    <w:rsid w:val="00290FE5"/>
    <w:rsid w:val="002938F0"/>
    <w:rsid w:val="002A2E35"/>
    <w:rsid w:val="002B05A1"/>
    <w:rsid w:val="002C00C4"/>
    <w:rsid w:val="002C460D"/>
    <w:rsid w:val="002C4660"/>
    <w:rsid w:val="002C6FC3"/>
    <w:rsid w:val="002D65B0"/>
    <w:rsid w:val="002E159C"/>
    <w:rsid w:val="002E4370"/>
    <w:rsid w:val="002E4A69"/>
    <w:rsid w:val="002F1FAD"/>
    <w:rsid w:val="002F2E9F"/>
    <w:rsid w:val="002F426B"/>
    <w:rsid w:val="002F4906"/>
    <w:rsid w:val="002F4910"/>
    <w:rsid w:val="003122F2"/>
    <w:rsid w:val="0031281E"/>
    <w:rsid w:val="00315287"/>
    <w:rsid w:val="00326A6E"/>
    <w:rsid w:val="00331D0F"/>
    <w:rsid w:val="0033280B"/>
    <w:rsid w:val="00333897"/>
    <w:rsid w:val="00333E72"/>
    <w:rsid w:val="00335519"/>
    <w:rsid w:val="00341DDD"/>
    <w:rsid w:val="00342026"/>
    <w:rsid w:val="0034628B"/>
    <w:rsid w:val="00350C6F"/>
    <w:rsid w:val="00351A41"/>
    <w:rsid w:val="00354364"/>
    <w:rsid w:val="003637D0"/>
    <w:rsid w:val="00366FC0"/>
    <w:rsid w:val="00371D5D"/>
    <w:rsid w:val="003720DB"/>
    <w:rsid w:val="00375934"/>
    <w:rsid w:val="00381C1D"/>
    <w:rsid w:val="0038300A"/>
    <w:rsid w:val="0038485F"/>
    <w:rsid w:val="00393389"/>
    <w:rsid w:val="00393FA4"/>
    <w:rsid w:val="003A01AE"/>
    <w:rsid w:val="003A0DF4"/>
    <w:rsid w:val="003A311B"/>
    <w:rsid w:val="003B1652"/>
    <w:rsid w:val="003B2868"/>
    <w:rsid w:val="003B4316"/>
    <w:rsid w:val="003B573C"/>
    <w:rsid w:val="003D2C36"/>
    <w:rsid w:val="003E00F9"/>
    <w:rsid w:val="003E27E4"/>
    <w:rsid w:val="003E77CA"/>
    <w:rsid w:val="003F652D"/>
    <w:rsid w:val="0040044A"/>
    <w:rsid w:val="00400A03"/>
    <w:rsid w:val="00402A2C"/>
    <w:rsid w:val="00406C10"/>
    <w:rsid w:val="00416854"/>
    <w:rsid w:val="00434031"/>
    <w:rsid w:val="0045084D"/>
    <w:rsid w:val="00457FE3"/>
    <w:rsid w:val="0046029D"/>
    <w:rsid w:val="0046120A"/>
    <w:rsid w:val="004626B8"/>
    <w:rsid w:val="00466479"/>
    <w:rsid w:val="004770DC"/>
    <w:rsid w:val="00491330"/>
    <w:rsid w:val="0049427B"/>
    <w:rsid w:val="004A0525"/>
    <w:rsid w:val="004A4A24"/>
    <w:rsid w:val="004B2FF8"/>
    <w:rsid w:val="004B37A5"/>
    <w:rsid w:val="004C3281"/>
    <w:rsid w:val="004C4DD9"/>
    <w:rsid w:val="004C758D"/>
    <w:rsid w:val="004C7922"/>
    <w:rsid w:val="004D2BD4"/>
    <w:rsid w:val="004D5874"/>
    <w:rsid w:val="004E1527"/>
    <w:rsid w:val="004E5BEE"/>
    <w:rsid w:val="004F2961"/>
    <w:rsid w:val="0050351E"/>
    <w:rsid w:val="00504C92"/>
    <w:rsid w:val="00510E45"/>
    <w:rsid w:val="0051234E"/>
    <w:rsid w:val="005263F9"/>
    <w:rsid w:val="005308F9"/>
    <w:rsid w:val="00532474"/>
    <w:rsid w:val="005329B9"/>
    <w:rsid w:val="0053510E"/>
    <w:rsid w:val="0054228E"/>
    <w:rsid w:val="005472BB"/>
    <w:rsid w:val="00550A2A"/>
    <w:rsid w:val="005569F1"/>
    <w:rsid w:val="00561627"/>
    <w:rsid w:val="0056438A"/>
    <w:rsid w:val="005643F4"/>
    <w:rsid w:val="0056487B"/>
    <w:rsid w:val="00570A0A"/>
    <w:rsid w:val="0057642F"/>
    <w:rsid w:val="005873DA"/>
    <w:rsid w:val="005900F8"/>
    <w:rsid w:val="00590193"/>
    <w:rsid w:val="00595EE4"/>
    <w:rsid w:val="005A2579"/>
    <w:rsid w:val="005A4D0F"/>
    <w:rsid w:val="005A5509"/>
    <w:rsid w:val="005C2C05"/>
    <w:rsid w:val="005E24BF"/>
    <w:rsid w:val="005E67C8"/>
    <w:rsid w:val="005E71DE"/>
    <w:rsid w:val="005F3A7C"/>
    <w:rsid w:val="00606696"/>
    <w:rsid w:val="00607C6E"/>
    <w:rsid w:val="006139D9"/>
    <w:rsid w:val="006145AD"/>
    <w:rsid w:val="006147E5"/>
    <w:rsid w:val="006164C8"/>
    <w:rsid w:val="006250E7"/>
    <w:rsid w:val="00634335"/>
    <w:rsid w:val="00637B35"/>
    <w:rsid w:val="00642423"/>
    <w:rsid w:val="00642ADD"/>
    <w:rsid w:val="00642D64"/>
    <w:rsid w:val="006448A4"/>
    <w:rsid w:val="00646154"/>
    <w:rsid w:val="00647D48"/>
    <w:rsid w:val="0065288E"/>
    <w:rsid w:val="00664252"/>
    <w:rsid w:val="006657E0"/>
    <w:rsid w:val="00665E6F"/>
    <w:rsid w:val="00676D96"/>
    <w:rsid w:val="00677D60"/>
    <w:rsid w:val="00677FE6"/>
    <w:rsid w:val="00680148"/>
    <w:rsid w:val="0068268D"/>
    <w:rsid w:val="006A3CDA"/>
    <w:rsid w:val="006A50F3"/>
    <w:rsid w:val="006A693C"/>
    <w:rsid w:val="006A6B9F"/>
    <w:rsid w:val="006B29BD"/>
    <w:rsid w:val="006C3A9B"/>
    <w:rsid w:val="006D3646"/>
    <w:rsid w:val="006D3838"/>
    <w:rsid w:val="006D5196"/>
    <w:rsid w:val="006E3438"/>
    <w:rsid w:val="006F2984"/>
    <w:rsid w:val="006F3F5D"/>
    <w:rsid w:val="006F4453"/>
    <w:rsid w:val="006F5628"/>
    <w:rsid w:val="0070077B"/>
    <w:rsid w:val="00701078"/>
    <w:rsid w:val="00701307"/>
    <w:rsid w:val="007172E6"/>
    <w:rsid w:val="007231CD"/>
    <w:rsid w:val="00726681"/>
    <w:rsid w:val="00726F9A"/>
    <w:rsid w:val="0073342C"/>
    <w:rsid w:val="00733CC0"/>
    <w:rsid w:val="007363D8"/>
    <w:rsid w:val="00742880"/>
    <w:rsid w:val="007428E7"/>
    <w:rsid w:val="007514EE"/>
    <w:rsid w:val="00752494"/>
    <w:rsid w:val="007533E9"/>
    <w:rsid w:val="00755C1F"/>
    <w:rsid w:val="00755E9F"/>
    <w:rsid w:val="00776796"/>
    <w:rsid w:val="00781C5B"/>
    <w:rsid w:val="007832B4"/>
    <w:rsid w:val="007852E1"/>
    <w:rsid w:val="0078579F"/>
    <w:rsid w:val="00797110"/>
    <w:rsid w:val="007A5B45"/>
    <w:rsid w:val="007A7812"/>
    <w:rsid w:val="007B2B1F"/>
    <w:rsid w:val="007B5103"/>
    <w:rsid w:val="007C01E3"/>
    <w:rsid w:val="007C1334"/>
    <w:rsid w:val="007C325D"/>
    <w:rsid w:val="007E5B89"/>
    <w:rsid w:val="007E789B"/>
    <w:rsid w:val="007F2F24"/>
    <w:rsid w:val="007F3444"/>
    <w:rsid w:val="007F3B9B"/>
    <w:rsid w:val="007F436F"/>
    <w:rsid w:val="007F6741"/>
    <w:rsid w:val="007F6A60"/>
    <w:rsid w:val="007F70A4"/>
    <w:rsid w:val="00803972"/>
    <w:rsid w:val="008040E3"/>
    <w:rsid w:val="0080544A"/>
    <w:rsid w:val="00805ADE"/>
    <w:rsid w:val="008062FF"/>
    <w:rsid w:val="00810AB3"/>
    <w:rsid w:val="0081172B"/>
    <w:rsid w:val="008172D1"/>
    <w:rsid w:val="0082193C"/>
    <w:rsid w:val="00821C90"/>
    <w:rsid w:val="0082637F"/>
    <w:rsid w:val="00833367"/>
    <w:rsid w:val="00837738"/>
    <w:rsid w:val="0084551F"/>
    <w:rsid w:val="008511CF"/>
    <w:rsid w:val="00861F33"/>
    <w:rsid w:val="00863E21"/>
    <w:rsid w:val="008733A9"/>
    <w:rsid w:val="00875013"/>
    <w:rsid w:val="00876B49"/>
    <w:rsid w:val="00880432"/>
    <w:rsid w:val="00883923"/>
    <w:rsid w:val="00884A62"/>
    <w:rsid w:val="0088736D"/>
    <w:rsid w:val="008931B9"/>
    <w:rsid w:val="008A1F48"/>
    <w:rsid w:val="008A2242"/>
    <w:rsid w:val="008A41D5"/>
    <w:rsid w:val="008A57DB"/>
    <w:rsid w:val="008B0A8F"/>
    <w:rsid w:val="008B0C68"/>
    <w:rsid w:val="008B7238"/>
    <w:rsid w:val="008C0CED"/>
    <w:rsid w:val="008C3785"/>
    <w:rsid w:val="008D1329"/>
    <w:rsid w:val="008D19FA"/>
    <w:rsid w:val="008D366D"/>
    <w:rsid w:val="008E51DB"/>
    <w:rsid w:val="008E71C7"/>
    <w:rsid w:val="008F0EDA"/>
    <w:rsid w:val="008F20F3"/>
    <w:rsid w:val="008F28B5"/>
    <w:rsid w:val="008F5639"/>
    <w:rsid w:val="00902F97"/>
    <w:rsid w:val="009078F0"/>
    <w:rsid w:val="0091283D"/>
    <w:rsid w:val="009149D5"/>
    <w:rsid w:val="00915051"/>
    <w:rsid w:val="009214B7"/>
    <w:rsid w:val="0092338F"/>
    <w:rsid w:val="00933028"/>
    <w:rsid w:val="00933577"/>
    <w:rsid w:val="009347B3"/>
    <w:rsid w:val="009368EC"/>
    <w:rsid w:val="00946AAC"/>
    <w:rsid w:val="009472B7"/>
    <w:rsid w:val="00947499"/>
    <w:rsid w:val="00950013"/>
    <w:rsid w:val="009514E8"/>
    <w:rsid w:val="00951E78"/>
    <w:rsid w:val="009521AB"/>
    <w:rsid w:val="00960B02"/>
    <w:rsid w:val="00960EE2"/>
    <w:rsid w:val="0096226D"/>
    <w:rsid w:val="00962608"/>
    <w:rsid w:val="0096368C"/>
    <w:rsid w:val="00967DFA"/>
    <w:rsid w:val="009720A4"/>
    <w:rsid w:val="0097212C"/>
    <w:rsid w:val="00975EB9"/>
    <w:rsid w:val="00977D58"/>
    <w:rsid w:val="00982548"/>
    <w:rsid w:val="00985ED9"/>
    <w:rsid w:val="00994B38"/>
    <w:rsid w:val="00997ACA"/>
    <w:rsid w:val="009B085F"/>
    <w:rsid w:val="009B55D4"/>
    <w:rsid w:val="009B5705"/>
    <w:rsid w:val="009B6E75"/>
    <w:rsid w:val="009C0E78"/>
    <w:rsid w:val="009C12D8"/>
    <w:rsid w:val="009C1BDA"/>
    <w:rsid w:val="009C2A1D"/>
    <w:rsid w:val="009C43A7"/>
    <w:rsid w:val="009C5044"/>
    <w:rsid w:val="009C6528"/>
    <w:rsid w:val="009D1D36"/>
    <w:rsid w:val="009D7783"/>
    <w:rsid w:val="009E30D2"/>
    <w:rsid w:val="009E6A58"/>
    <w:rsid w:val="009E6EBE"/>
    <w:rsid w:val="009F11D9"/>
    <w:rsid w:val="009F197A"/>
    <w:rsid w:val="00A02C8D"/>
    <w:rsid w:val="00A04886"/>
    <w:rsid w:val="00A071A7"/>
    <w:rsid w:val="00A07FBA"/>
    <w:rsid w:val="00A16B46"/>
    <w:rsid w:val="00A21115"/>
    <w:rsid w:val="00A23B5C"/>
    <w:rsid w:val="00A2420F"/>
    <w:rsid w:val="00A27828"/>
    <w:rsid w:val="00A27A15"/>
    <w:rsid w:val="00A33779"/>
    <w:rsid w:val="00A35CF3"/>
    <w:rsid w:val="00A41B33"/>
    <w:rsid w:val="00A43891"/>
    <w:rsid w:val="00A53F9B"/>
    <w:rsid w:val="00A617BA"/>
    <w:rsid w:val="00A63075"/>
    <w:rsid w:val="00A63D5E"/>
    <w:rsid w:val="00A6494F"/>
    <w:rsid w:val="00A712C1"/>
    <w:rsid w:val="00A71F40"/>
    <w:rsid w:val="00A720EC"/>
    <w:rsid w:val="00A77067"/>
    <w:rsid w:val="00A77358"/>
    <w:rsid w:val="00A816F5"/>
    <w:rsid w:val="00A90E83"/>
    <w:rsid w:val="00AA09A3"/>
    <w:rsid w:val="00AA1435"/>
    <w:rsid w:val="00AA3E96"/>
    <w:rsid w:val="00AB44C8"/>
    <w:rsid w:val="00AB4DF4"/>
    <w:rsid w:val="00AB5570"/>
    <w:rsid w:val="00AB6BA7"/>
    <w:rsid w:val="00AB6E81"/>
    <w:rsid w:val="00AB7AE0"/>
    <w:rsid w:val="00AC0261"/>
    <w:rsid w:val="00AC11F6"/>
    <w:rsid w:val="00AC2132"/>
    <w:rsid w:val="00AD06F7"/>
    <w:rsid w:val="00AD0D31"/>
    <w:rsid w:val="00AD37CC"/>
    <w:rsid w:val="00AD4997"/>
    <w:rsid w:val="00AF0D99"/>
    <w:rsid w:val="00AF1458"/>
    <w:rsid w:val="00B008E8"/>
    <w:rsid w:val="00B01E8A"/>
    <w:rsid w:val="00B034ED"/>
    <w:rsid w:val="00B055C0"/>
    <w:rsid w:val="00B060E0"/>
    <w:rsid w:val="00B078AF"/>
    <w:rsid w:val="00B10563"/>
    <w:rsid w:val="00B1387C"/>
    <w:rsid w:val="00B14E02"/>
    <w:rsid w:val="00B164D7"/>
    <w:rsid w:val="00B16A37"/>
    <w:rsid w:val="00B2256B"/>
    <w:rsid w:val="00B227AA"/>
    <w:rsid w:val="00B314F8"/>
    <w:rsid w:val="00B3207F"/>
    <w:rsid w:val="00B32E04"/>
    <w:rsid w:val="00B41520"/>
    <w:rsid w:val="00B4384A"/>
    <w:rsid w:val="00B45AFC"/>
    <w:rsid w:val="00B50462"/>
    <w:rsid w:val="00B50D9B"/>
    <w:rsid w:val="00B56470"/>
    <w:rsid w:val="00B61007"/>
    <w:rsid w:val="00B62281"/>
    <w:rsid w:val="00B70150"/>
    <w:rsid w:val="00B72D17"/>
    <w:rsid w:val="00B73C86"/>
    <w:rsid w:val="00B748AB"/>
    <w:rsid w:val="00B77D6A"/>
    <w:rsid w:val="00B86D07"/>
    <w:rsid w:val="00B949D2"/>
    <w:rsid w:val="00B97EE9"/>
    <w:rsid w:val="00B97F5F"/>
    <w:rsid w:val="00BA2DCB"/>
    <w:rsid w:val="00BA3FD0"/>
    <w:rsid w:val="00BA5A64"/>
    <w:rsid w:val="00BB0ED2"/>
    <w:rsid w:val="00BB3C3E"/>
    <w:rsid w:val="00BB5102"/>
    <w:rsid w:val="00BC0418"/>
    <w:rsid w:val="00BC1FC4"/>
    <w:rsid w:val="00BC3293"/>
    <w:rsid w:val="00BC6E11"/>
    <w:rsid w:val="00BD74A6"/>
    <w:rsid w:val="00BE0E29"/>
    <w:rsid w:val="00BE2084"/>
    <w:rsid w:val="00BE268D"/>
    <w:rsid w:val="00BF1072"/>
    <w:rsid w:val="00BF3AF5"/>
    <w:rsid w:val="00BF7A56"/>
    <w:rsid w:val="00C03313"/>
    <w:rsid w:val="00C0337E"/>
    <w:rsid w:val="00C042C9"/>
    <w:rsid w:val="00C1733F"/>
    <w:rsid w:val="00C20385"/>
    <w:rsid w:val="00C2366F"/>
    <w:rsid w:val="00C310BE"/>
    <w:rsid w:val="00C3146E"/>
    <w:rsid w:val="00C36E76"/>
    <w:rsid w:val="00C3789A"/>
    <w:rsid w:val="00C402F3"/>
    <w:rsid w:val="00C439D1"/>
    <w:rsid w:val="00C45508"/>
    <w:rsid w:val="00C46C65"/>
    <w:rsid w:val="00C46F6B"/>
    <w:rsid w:val="00C470D4"/>
    <w:rsid w:val="00C47C0A"/>
    <w:rsid w:val="00C5002D"/>
    <w:rsid w:val="00C54B0B"/>
    <w:rsid w:val="00C5591E"/>
    <w:rsid w:val="00C56634"/>
    <w:rsid w:val="00C56A99"/>
    <w:rsid w:val="00C57E9C"/>
    <w:rsid w:val="00C60D4F"/>
    <w:rsid w:val="00C61A8E"/>
    <w:rsid w:val="00C66091"/>
    <w:rsid w:val="00C67A34"/>
    <w:rsid w:val="00C76EF1"/>
    <w:rsid w:val="00C76F4B"/>
    <w:rsid w:val="00C82B59"/>
    <w:rsid w:val="00C87AA2"/>
    <w:rsid w:val="00C91396"/>
    <w:rsid w:val="00C92818"/>
    <w:rsid w:val="00C95BF3"/>
    <w:rsid w:val="00CA11A0"/>
    <w:rsid w:val="00CA167B"/>
    <w:rsid w:val="00CA4F8D"/>
    <w:rsid w:val="00CA6E02"/>
    <w:rsid w:val="00CB076A"/>
    <w:rsid w:val="00CB3A5C"/>
    <w:rsid w:val="00CC4140"/>
    <w:rsid w:val="00CC594B"/>
    <w:rsid w:val="00CD00E8"/>
    <w:rsid w:val="00CD27DD"/>
    <w:rsid w:val="00CD3877"/>
    <w:rsid w:val="00CD6FC7"/>
    <w:rsid w:val="00CE221D"/>
    <w:rsid w:val="00CE50E3"/>
    <w:rsid w:val="00CF09C4"/>
    <w:rsid w:val="00CF38EA"/>
    <w:rsid w:val="00CF5005"/>
    <w:rsid w:val="00CF5117"/>
    <w:rsid w:val="00CF56BC"/>
    <w:rsid w:val="00D01C54"/>
    <w:rsid w:val="00D04754"/>
    <w:rsid w:val="00D048CE"/>
    <w:rsid w:val="00D049B5"/>
    <w:rsid w:val="00D04B6D"/>
    <w:rsid w:val="00D1117D"/>
    <w:rsid w:val="00D201E6"/>
    <w:rsid w:val="00D24BC1"/>
    <w:rsid w:val="00D4065D"/>
    <w:rsid w:val="00D44053"/>
    <w:rsid w:val="00D449E0"/>
    <w:rsid w:val="00D50562"/>
    <w:rsid w:val="00D50AAE"/>
    <w:rsid w:val="00D544BE"/>
    <w:rsid w:val="00D55F7C"/>
    <w:rsid w:val="00D60457"/>
    <w:rsid w:val="00D6355C"/>
    <w:rsid w:val="00D70B22"/>
    <w:rsid w:val="00D72268"/>
    <w:rsid w:val="00D84F84"/>
    <w:rsid w:val="00D867AE"/>
    <w:rsid w:val="00DA033B"/>
    <w:rsid w:val="00DA6CE3"/>
    <w:rsid w:val="00DA74BE"/>
    <w:rsid w:val="00DC2A73"/>
    <w:rsid w:val="00DC2FDA"/>
    <w:rsid w:val="00DD08E4"/>
    <w:rsid w:val="00DD0F89"/>
    <w:rsid w:val="00DD2716"/>
    <w:rsid w:val="00DD3207"/>
    <w:rsid w:val="00DD6773"/>
    <w:rsid w:val="00DE1DEF"/>
    <w:rsid w:val="00DE37EE"/>
    <w:rsid w:val="00DF1ECB"/>
    <w:rsid w:val="00DF5C4E"/>
    <w:rsid w:val="00E0038F"/>
    <w:rsid w:val="00E045CB"/>
    <w:rsid w:val="00E06F70"/>
    <w:rsid w:val="00E143CE"/>
    <w:rsid w:val="00E1769D"/>
    <w:rsid w:val="00E17D80"/>
    <w:rsid w:val="00E23742"/>
    <w:rsid w:val="00E23C9E"/>
    <w:rsid w:val="00E40D9A"/>
    <w:rsid w:val="00E42EBD"/>
    <w:rsid w:val="00E46CA4"/>
    <w:rsid w:val="00E51DCA"/>
    <w:rsid w:val="00E54763"/>
    <w:rsid w:val="00E640A1"/>
    <w:rsid w:val="00E6726C"/>
    <w:rsid w:val="00E6743A"/>
    <w:rsid w:val="00E676A1"/>
    <w:rsid w:val="00E81F30"/>
    <w:rsid w:val="00E824BC"/>
    <w:rsid w:val="00E82CF0"/>
    <w:rsid w:val="00E963CD"/>
    <w:rsid w:val="00E96E78"/>
    <w:rsid w:val="00EA0227"/>
    <w:rsid w:val="00EA5987"/>
    <w:rsid w:val="00EA670C"/>
    <w:rsid w:val="00EA6A3D"/>
    <w:rsid w:val="00EB4DE8"/>
    <w:rsid w:val="00EB74BD"/>
    <w:rsid w:val="00EC1666"/>
    <w:rsid w:val="00EC3341"/>
    <w:rsid w:val="00EC3DA5"/>
    <w:rsid w:val="00EE0028"/>
    <w:rsid w:val="00EE021E"/>
    <w:rsid w:val="00EE0761"/>
    <w:rsid w:val="00EE123B"/>
    <w:rsid w:val="00EF1837"/>
    <w:rsid w:val="00EF4960"/>
    <w:rsid w:val="00F003A4"/>
    <w:rsid w:val="00F01435"/>
    <w:rsid w:val="00F1098B"/>
    <w:rsid w:val="00F109DA"/>
    <w:rsid w:val="00F11F7E"/>
    <w:rsid w:val="00F16345"/>
    <w:rsid w:val="00F17494"/>
    <w:rsid w:val="00F17CEC"/>
    <w:rsid w:val="00F17DB7"/>
    <w:rsid w:val="00F20361"/>
    <w:rsid w:val="00F21EDE"/>
    <w:rsid w:val="00F27A02"/>
    <w:rsid w:val="00F27DE8"/>
    <w:rsid w:val="00F30E02"/>
    <w:rsid w:val="00F3475A"/>
    <w:rsid w:val="00F36530"/>
    <w:rsid w:val="00F37D04"/>
    <w:rsid w:val="00F42C42"/>
    <w:rsid w:val="00F45FA8"/>
    <w:rsid w:val="00F601AA"/>
    <w:rsid w:val="00F61B0D"/>
    <w:rsid w:val="00F65C60"/>
    <w:rsid w:val="00F66F9F"/>
    <w:rsid w:val="00F672DF"/>
    <w:rsid w:val="00F82F1A"/>
    <w:rsid w:val="00F86563"/>
    <w:rsid w:val="00F91F83"/>
    <w:rsid w:val="00F9472B"/>
    <w:rsid w:val="00F94807"/>
    <w:rsid w:val="00F958A5"/>
    <w:rsid w:val="00F958B1"/>
    <w:rsid w:val="00F97F3E"/>
    <w:rsid w:val="00FA277D"/>
    <w:rsid w:val="00FA2BAF"/>
    <w:rsid w:val="00FA7C92"/>
    <w:rsid w:val="00FB1538"/>
    <w:rsid w:val="00FB21CF"/>
    <w:rsid w:val="00FB2324"/>
    <w:rsid w:val="00FC46E2"/>
    <w:rsid w:val="00FD5A28"/>
    <w:rsid w:val="00FE01E0"/>
    <w:rsid w:val="00FF0763"/>
    <w:rsid w:val="00FF1B50"/>
    <w:rsid w:val="00FF5A4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1B319"/>
  <w15:chartTrackingRefBased/>
  <w15:docId w15:val="{A6190573-3BF1-A94A-87D6-BC0A56A7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uiPriority="48"/>
  </w:latentStyles>
  <w:style w:type="paragraph" w:default="1" w:styleId="Normal">
    <w:name w:val="Normal"/>
    <w:qFormat/>
    <w:rsid w:val="00781C5B"/>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32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F6741"/>
    <w:rPr>
      <w:rFonts w:ascii="Segoe UI" w:hAnsi="Segoe UI" w:cs="Segoe UI"/>
      <w:sz w:val="18"/>
      <w:szCs w:val="18"/>
    </w:rPr>
  </w:style>
  <w:style w:type="character" w:customStyle="1" w:styleId="BalloonTextChar">
    <w:name w:val="Balloon Text Char"/>
    <w:link w:val="BalloonText"/>
    <w:rsid w:val="007F6741"/>
    <w:rPr>
      <w:rFonts w:ascii="Segoe UI" w:hAnsi="Segoe UI" w:cs="Segoe UI"/>
      <w:sz w:val="18"/>
      <w:szCs w:val="18"/>
      <w:lang w:val="en-US" w:eastAsia="en-US"/>
    </w:rPr>
  </w:style>
  <w:style w:type="character" w:styleId="CommentReference">
    <w:name w:val="annotation reference"/>
    <w:rsid w:val="00C46C65"/>
    <w:rPr>
      <w:sz w:val="18"/>
      <w:szCs w:val="18"/>
    </w:rPr>
  </w:style>
  <w:style w:type="paragraph" w:styleId="CommentText">
    <w:name w:val="annotation text"/>
    <w:basedOn w:val="Normal"/>
    <w:link w:val="CommentTextChar"/>
    <w:rsid w:val="00C46C65"/>
  </w:style>
  <w:style w:type="character" w:customStyle="1" w:styleId="CommentTextChar">
    <w:name w:val="Comment Text Char"/>
    <w:link w:val="CommentText"/>
    <w:rsid w:val="00C46C65"/>
    <w:rPr>
      <w:sz w:val="24"/>
      <w:szCs w:val="24"/>
    </w:rPr>
  </w:style>
  <w:style w:type="paragraph" w:styleId="CommentSubject">
    <w:name w:val="annotation subject"/>
    <w:basedOn w:val="CommentText"/>
    <w:next w:val="CommentText"/>
    <w:link w:val="CommentSubjectChar"/>
    <w:rsid w:val="00C46C65"/>
    <w:rPr>
      <w:b/>
      <w:bCs/>
      <w:sz w:val="20"/>
      <w:szCs w:val="20"/>
    </w:rPr>
  </w:style>
  <w:style w:type="character" w:customStyle="1" w:styleId="CommentSubjectChar">
    <w:name w:val="Comment Subject Char"/>
    <w:link w:val="CommentSubject"/>
    <w:rsid w:val="00C46C65"/>
    <w:rPr>
      <w:b/>
      <w:bCs/>
      <w:sz w:val="24"/>
      <w:szCs w:val="24"/>
    </w:rPr>
  </w:style>
  <w:style w:type="paragraph" w:customStyle="1" w:styleId="ColorfulShading-Accent11">
    <w:name w:val="Colorful Shading - Accent 11"/>
    <w:hidden/>
    <w:uiPriority w:val="71"/>
    <w:unhideWhenUsed/>
    <w:rsid w:val="0031281E"/>
    <w:rPr>
      <w:sz w:val="24"/>
      <w:szCs w:val="24"/>
      <w:lang w:val="en-US"/>
    </w:rPr>
  </w:style>
  <w:style w:type="paragraph" w:customStyle="1" w:styleId="ColorfulList-Accent11">
    <w:name w:val="Colorful List - Accent 11"/>
    <w:aliases w:val="Bulet1"/>
    <w:basedOn w:val="Normal"/>
    <w:link w:val="ColorfulList-Accent1Char"/>
    <w:uiPriority w:val="1"/>
    <w:qFormat/>
    <w:rsid w:val="00140B9F"/>
    <w:pPr>
      <w:ind w:left="720"/>
      <w:contextualSpacing/>
    </w:pPr>
    <w:rPr>
      <w:lang w:val="en-GB"/>
    </w:rPr>
  </w:style>
  <w:style w:type="character" w:customStyle="1" w:styleId="ColorfulList-Accent1Char">
    <w:name w:val="Colorful List - Accent 1 Char"/>
    <w:aliases w:val="Bulet1 Char"/>
    <w:link w:val="ColorfulList-Accent11"/>
    <w:uiPriority w:val="1"/>
    <w:locked/>
    <w:rsid w:val="00140B9F"/>
    <w:rPr>
      <w:sz w:val="24"/>
      <w:szCs w:val="24"/>
      <w:lang w:val="en-GB"/>
    </w:rPr>
  </w:style>
  <w:style w:type="paragraph" w:styleId="Revision">
    <w:name w:val="Revision"/>
    <w:hidden/>
    <w:uiPriority w:val="99"/>
    <w:semiHidden/>
    <w:rsid w:val="00080086"/>
    <w:rPr>
      <w:sz w:val="24"/>
      <w:szCs w:val="24"/>
      <w:lang w:val="en-US"/>
    </w:rPr>
  </w:style>
  <w:style w:type="paragraph" w:styleId="ListParagraph">
    <w:name w:val="List Paragraph"/>
    <w:basedOn w:val="Normal"/>
    <w:uiPriority w:val="34"/>
    <w:qFormat/>
    <w:rsid w:val="00CA6E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Hohohoho</Company>
  <LinksUpToDate>false</LinksUpToDate>
  <CharactersWithSpaces>27033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cp:lastModifiedBy>OLTRE</cp:lastModifiedBy>
  <cp:revision>4</cp:revision>
  <dcterms:created xsi:type="dcterms:W3CDTF">2024-06-22T15:13:00Z</dcterms:created>
  <dcterms:modified xsi:type="dcterms:W3CDTF">2024-06-22T15:33:00Z</dcterms:modified>
</cp:coreProperties>
</file>